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44672" w14:textId="77777777" w:rsidR="003D60CB" w:rsidRPr="008B1F90" w:rsidRDefault="00FE6279" w:rsidP="00896FD8">
      <w:pPr>
        <w:spacing w:line="480" w:lineRule="auto"/>
        <w:rPr>
          <w:sz w:val="22"/>
          <w:szCs w:val="22"/>
        </w:rPr>
      </w:pPr>
      <w:r w:rsidRPr="008B1F90">
        <w:rPr>
          <w:b/>
          <w:sz w:val="22"/>
          <w:szCs w:val="22"/>
        </w:rPr>
        <w:t>Title:</w:t>
      </w:r>
      <w:r w:rsidRPr="008B1F90">
        <w:rPr>
          <w:sz w:val="22"/>
          <w:szCs w:val="22"/>
        </w:rPr>
        <w:t xml:space="preserve"> </w:t>
      </w:r>
      <w:r w:rsidR="005C05E4" w:rsidRPr="008B1F90">
        <w:rPr>
          <w:sz w:val="22"/>
          <w:szCs w:val="22"/>
        </w:rPr>
        <w:t>E</w:t>
      </w:r>
      <w:r w:rsidRPr="008B1F90">
        <w:rPr>
          <w:sz w:val="22"/>
          <w:szCs w:val="22"/>
        </w:rPr>
        <w:t xml:space="preserve">xposure to environmentally persistent free radicals </w:t>
      </w:r>
      <w:r w:rsidR="005C05E4" w:rsidRPr="008B1F90">
        <w:rPr>
          <w:sz w:val="22"/>
          <w:szCs w:val="22"/>
        </w:rPr>
        <w:t xml:space="preserve">during gestation </w:t>
      </w:r>
      <w:r w:rsidR="002F0BA2" w:rsidRPr="008B1F90">
        <w:rPr>
          <w:sz w:val="22"/>
          <w:szCs w:val="22"/>
        </w:rPr>
        <w:t>lowers energy expenditure</w:t>
      </w:r>
      <w:r w:rsidR="0083197C" w:rsidRPr="008B1F90">
        <w:rPr>
          <w:sz w:val="22"/>
          <w:szCs w:val="22"/>
        </w:rPr>
        <w:t xml:space="preserve"> </w:t>
      </w:r>
      <w:r w:rsidR="002F0BA2" w:rsidRPr="008B1F90">
        <w:rPr>
          <w:sz w:val="22"/>
          <w:szCs w:val="22"/>
        </w:rPr>
        <w:t>and impairs skeletal muscle mitochondrial function</w:t>
      </w:r>
      <w:r w:rsidRPr="008B1F90">
        <w:rPr>
          <w:sz w:val="22"/>
          <w:szCs w:val="22"/>
        </w:rPr>
        <w:t xml:space="preserve"> in </w:t>
      </w:r>
      <w:r w:rsidR="002F0BA2" w:rsidRPr="008B1F90">
        <w:rPr>
          <w:sz w:val="22"/>
          <w:szCs w:val="22"/>
        </w:rPr>
        <w:t xml:space="preserve">adult </w:t>
      </w:r>
      <w:r w:rsidR="00771641" w:rsidRPr="008B1F90">
        <w:rPr>
          <w:sz w:val="22"/>
          <w:szCs w:val="22"/>
        </w:rPr>
        <w:t>mice</w:t>
      </w:r>
    </w:p>
    <w:p w14:paraId="127F4282" w14:textId="77777777" w:rsidR="00C07A3D" w:rsidRPr="008B1F90" w:rsidRDefault="00C07A3D" w:rsidP="00896FD8">
      <w:pPr>
        <w:spacing w:line="480" w:lineRule="auto"/>
        <w:rPr>
          <w:sz w:val="22"/>
          <w:szCs w:val="22"/>
        </w:rPr>
      </w:pPr>
    </w:p>
    <w:p w14:paraId="37272675" w14:textId="3003910E" w:rsidR="003D60CB" w:rsidRPr="008B1F90" w:rsidRDefault="00532F5A" w:rsidP="00D3063E">
      <w:pPr>
        <w:spacing w:line="480" w:lineRule="auto"/>
        <w:rPr>
          <w:sz w:val="22"/>
          <w:szCs w:val="22"/>
        </w:rPr>
      </w:pPr>
      <w:r w:rsidRPr="008B1F90">
        <w:rPr>
          <w:b/>
          <w:sz w:val="22"/>
          <w:szCs w:val="22"/>
        </w:rPr>
        <w:t>Authors:</w:t>
      </w:r>
      <w:r w:rsidR="00467CEE" w:rsidRPr="008B1F90">
        <w:rPr>
          <w:sz w:val="22"/>
          <w:szCs w:val="22"/>
        </w:rPr>
        <w:t xml:space="preserve"> </w:t>
      </w:r>
      <w:r w:rsidR="005A4DAF" w:rsidRPr="008B1F90">
        <w:rPr>
          <w:sz w:val="22"/>
          <w:szCs w:val="22"/>
        </w:rPr>
        <w:t>Erin J. Stephenson</w:t>
      </w:r>
      <w:r w:rsidR="005A4DAF" w:rsidRPr="008B1F90">
        <w:rPr>
          <w:sz w:val="22"/>
          <w:szCs w:val="22"/>
          <w:vertAlign w:val="superscript"/>
        </w:rPr>
        <w:t>1</w:t>
      </w:r>
      <w:proofErr w:type="gramStart"/>
      <w:r w:rsidR="005A4DAF" w:rsidRPr="008B1F90">
        <w:rPr>
          <w:sz w:val="22"/>
          <w:szCs w:val="22"/>
          <w:vertAlign w:val="superscript"/>
        </w:rPr>
        <w:t>,2</w:t>
      </w:r>
      <w:r w:rsidR="00CB6C2E" w:rsidRPr="008B1F90">
        <w:rPr>
          <w:sz w:val="22"/>
          <w:szCs w:val="22"/>
          <w:vertAlign w:val="superscript"/>
        </w:rPr>
        <w:t>,3</w:t>
      </w:r>
      <w:proofErr w:type="gramEnd"/>
      <w:r w:rsidR="005A4DAF" w:rsidRPr="008B1F90">
        <w:rPr>
          <w:sz w:val="22"/>
          <w:szCs w:val="22"/>
        </w:rPr>
        <w:t>,</w:t>
      </w:r>
      <w:r w:rsidRPr="008B1F90">
        <w:rPr>
          <w:sz w:val="22"/>
          <w:szCs w:val="22"/>
        </w:rPr>
        <w:t xml:space="preserve"> </w:t>
      </w:r>
      <w:proofErr w:type="spellStart"/>
      <w:r w:rsidRPr="008B1F90">
        <w:rPr>
          <w:sz w:val="22"/>
          <w:szCs w:val="22"/>
        </w:rPr>
        <w:t>Alyse</w:t>
      </w:r>
      <w:proofErr w:type="spellEnd"/>
      <w:r w:rsidRPr="008B1F90">
        <w:rPr>
          <w:sz w:val="22"/>
          <w:szCs w:val="22"/>
        </w:rPr>
        <w:t xml:space="preserve"> Ragauskas</w:t>
      </w:r>
      <w:r w:rsidRPr="008B1F90">
        <w:rPr>
          <w:sz w:val="22"/>
          <w:szCs w:val="22"/>
          <w:vertAlign w:val="superscript"/>
        </w:rPr>
        <w:t>1,2</w:t>
      </w:r>
      <w:r w:rsidR="00CB6C2E" w:rsidRPr="008B1F90">
        <w:rPr>
          <w:sz w:val="22"/>
          <w:szCs w:val="22"/>
          <w:vertAlign w:val="superscript"/>
        </w:rPr>
        <w:t>,3</w:t>
      </w:r>
      <w:r w:rsidRPr="008B1F90">
        <w:rPr>
          <w:sz w:val="22"/>
          <w:szCs w:val="22"/>
        </w:rPr>
        <w:t>, Sridhar Jaligama</w:t>
      </w:r>
      <w:r w:rsidRPr="008B1F90">
        <w:rPr>
          <w:sz w:val="22"/>
          <w:szCs w:val="22"/>
          <w:vertAlign w:val="superscript"/>
        </w:rPr>
        <w:t>2</w:t>
      </w:r>
      <w:r w:rsidR="00CB6C2E" w:rsidRPr="008B1F90">
        <w:rPr>
          <w:sz w:val="22"/>
          <w:szCs w:val="22"/>
          <w:vertAlign w:val="superscript"/>
        </w:rPr>
        <w:t>,3</w:t>
      </w:r>
      <w:r w:rsidRPr="008B1F90">
        <w:rPr>
          <w:sz w:val="22"/>
          <w:szCs w:val="22"/>
        </w:rPr>
        <w:t xml:space="preserve">, </w:t>
      </w:r>
      <w:proofErr w:type="spellStart"/>
      <w:r w:rsidR="005A4DAF" w:rsidRPr="008B1F90">
        <w:rPr>
          <w:sz w:val="22"/>
          <w:szCs w:val="22"/>
        </w:rPr>
        <w:t>JeAnna</w:t>
      </w:r>
      <w:proofErr w:type="spellEnd"/>
      <w:r w:rsidR="005A4DAF" w:rsidRPr="008B1F90">
        <w:rPr>
          <w:sz w:val="22"/>
          <w:szCs w:val="22"/>
        </w:rPr>
        <w:t xml:space="preserve"> R. Redd</w:t>
      </w:r>
      <w:r w:rsidR="00CB6C2E" w:rsidRPr="008B1F90">
        <w:rPr>
          <w:sz w:val="22"/>
          <w:szCs w:val="22"/>
          <w:vertAlign w:val="superscript"/>
        </w:rPr>
        <w:t>1,2,3</w:t>
      </w:r>
      <w:r w:rsidR="005A4DAF" w:rsidRPr="008B1F90">
        <w:rPr>
          <w:sz w:val="22"/>
          <w:szCs w:val="22"/>
        </w:rPr>
        <w:t xml:space="preserve">, </w:t>
      </w:r>
      <w:proofErr w:type="spellStart"/>
      <w:r w:rsidRPr="008B1F90">
        <w:rPr>
          <w:sz w:val="22"/>
          <w:szCs w:val="22"/>
        </w:rPr>
        <w:t>Jyothi</w:t>
      </w:r>
      <w:proofErr w:type="spellEnd"/>
      <w:r w:rsidRPr="008B1F90">
        <w:rPr>
          <w:sz w:val="22"/>
          <w:szCs w:val="22"/>
        </w:rPr>
        <w:t xml:space="preserve"> Parvathareddy</w:t>
      </w:r>
      <w:r w:rsidRPr="008B1F90">
        <w:rPr>
          <w:sz w:val="22"/>
          <w:szCs w:val="22"/>
          <w:vertAlign w:val="superscript"/>
        </w:rPr>
        <w:t>2</w:t>
      </w:r>
      <w:r w:rsidR="00CB6C2E" w:rsidRPr="008B1F90">
        <w:rPr>
          <w:sz w:val="22"/>
          <w:szCs w:val="22"/>
          <w:vertAlign w:val="superscript"/>
        </w:rPr>
        <w:t>,3</w:t>
      </w:r>
      <w:r w:rsidRPr="008B1F90">
        <w:rPr>
          <w:sz w:val="22"/>
          <w:szCs w:val="22"/>
        </w:rPr>
        <w:t>, Matthew J. Peloquin</w:t>
      </w:r>
      <w:r w:rsidRPr="008B1F90">
        <w:rPr>
          <w:sz w:val="22"/>
          <w:szCs w:val="22"/>
          <w:vertAlign w:val="superscript"/>
        </w:rPr>
        <w:t>1,2</w:t>
      </w:r>
      <w:r w:rsidR="00CB6C2E" w:rsidRPr="008B1F90">
        <w:rPr>
          <w:sz w:val="22"/>
          <w:szCs w:val="22"/>
          <w:vertAlign w:val="superscript"/>
        </w:rPr>
        <w:t>,3</w:t>
      </w:r>
      <w:r w:rsidRPr="008B1F90">
        <w:rPr>
          <w:sz w:val="22"/>
          <w:szCs w:val="22"/>
        </w:rPr>
        <w:t xml:space="preserve"> </w:t>
      </w:r>
      <w:r w:rsidR="00E408EE" w:rsidRPr="008B1F90">
        <w:rPr>
          <w:sz w:val="22"/>
          <w:szCs w:val="22"/>
        </w:rPr>
        <w:t xml:space="preserve">, </w:t>
      </w:r>
      <w:proofErr w:type="spellStart"/>
      <w:r w:rsidR="00E408EE" w:rsidRPr="008B1F90">
        <w:rPr>
          <w:sz w:val="22"/>
          <w:szCs w:val="22"/>
        </w:rPr>
        <w:t>Jordy</w:t>
      </w:r>
      <w:proofErr w:type="spellEnd"/>
      <w:r w:rsidR="00E408EE" w:rsidRPr="008B1F90">
        <w:rPr>
          <w:sz w:val="22"/>
          <w:szCs w:val="22"/>
        </w:rPr>
        <w:t xml:space="preserve"> Saravia</w:t>
      </w:r>
      <w:r w:rsidR="00D83188" w:rsidRPr="008B1F90">
        <w:rPr>
          <w:sz w:val="22"/>
          <w:szCs w:val="22"/>
          <w:vertAlign w:val="superscript"/>
        </w:rPr>
        <w:t>2,3</w:t>
      </w:r>
      <w:r w:rsidR="00E408EE" w:rsidRPr="008B1F90">
        <w:rPr>
          <w:sz w:val="22"/>
          <w:szCs w:val="22"/>
        </w:rPr>
        <w:t xml:space="preserve"> </w:t>
      </w:r>
      <w:r w:rsidR="0007757F">
        <w:rPr>
          <w:sz w:val="22"/>
          <w:szCs w:val="22"/>
        </w:rPr>
        <w:t>, Joan C. Han</w:t>
      </w:r>
      <w:r w:rsidR="004E0CE1" w:rsidRPr="008B1F90">
        <w:rPr>
          <w:sz w:val="22"/>
          <w:szCs w:val="22"/>
          <w:vertAlign w:val="superscript"/>
        </w:rPr>
        <w:t>1,2,3</w:t>
      </w:r>
      <w:r w:rsidR="0007757F">
        <w:rPr>
          <w:sz w:val="22"/>
          <w:szCs w:val="22"/>
        </w:rPr>
        <w:t xml:space="preserve"> </w:t>
      </w:r>
      <w:r w:rsidRPr="008B1F90">
        <w:rPr>
          <w:sz w:val="22"/>
          <w:szCs w:val="22"/>
        </w:rPr>
        <w:t xml:space="preserve">and </w:t>
      </w:r>
      <w:proofErr w:type="spellStart"/>
      <w:r w:rsidRPr="008B1F90">
        <w:rPr>
          <w:sz w:val="22"/>
          <w:szCs w:val="22"/>
        </w:rPr>
        <w:t>Stephania</w:t>
      </w:r>
      <w:proofErr w:type="spellEnd"/>
      <w:r w:rsidRPr="008B1F90">
        <w:rPr>
          <w:sz w:val="22"/>
          <w:szCs w:val="22"/>
        </w:rPr>
        <w:t xml:space="preserve"> A. Cormier</w:t>
      </w:r>
      <w:r w:rsidR="00BF4BEF" w:rsidRPr="008B1F90">
        <w:rPr>
          <w:sz w:val="22"/>
          <w:szCs w:val="22"/>
          <w:vertAlign w:val="superscript"/>
        </w:rPr>
        <w:t>1,</w:t>
      </w:r>
      <w:r w:rsidRPr="008B1F90">
        <w:rPr>
          <w:sz w:val="22"/>
          <w:szCs w:val="22"/>
          <w:vertAlign w:val="superscript"/>
        </w:rPr>
        <w:t>2,3</w:t>
      </w:r>
      <w:r w:rsidR="00CB6C2E" w:rsidRPr="008B1F90">
        <w:rPr>
          <w:sz w:val="22"/>
          <w:szCs w:val="22"/>
          <w:vertAlign w:val="superscript"/>
        </w:rPr>
        <w:t>,</w:t>
      </w:r>
      <w:r w:rsidR="005A4DAF" w:rsidRPr="008B1F90">
        <w:rPr>
          <w:sz w:val="22"/>
          <w:szCs w:val="22"/>
        </w:rPr>
        <w:t>, Dave Bridges</w:t>
      </w:r>
      <w:r w:rsidR="005A4DAF" w:rsidRPr="008B1F90">
        <w:rPr>
          <w:sz w:val="22"/>
          <w:szCs w:val="22"/>
          <w:vertAlign w:val="superscript"/>
        </w:rPr>
        <w:t>1,2,3</w:t>
      </w:r>
      <w:r w:rsidR="00CB6C2E" w:rsidRPr="008B1F90">
        <w:rPr>
          <w:sz w:val="22"/>
          <w:szCs w:val="22"/>
          <w:vertAlign w:val="superscript"/>
        </w:rPr>
        <w:t>,4</w:t>
      </w:r>
    </w:p>
    <w:p w14:paraId="73FB16F0" w14:textId="77777777" w:rsidR="0051397B" w:rsidRPr="008B1F90" w:rsidRDefault="0051397B" w:rsidP="00D3063E">
      <w:pPr>
        <w:spacing w:line="480" w:lineRule="auto"/>
        <w:rPr>
          <w:b/>
          <w:sz w:val="22"/>
          <w:szCs w:val="22"/>
        </w:rPr>
      </w:pPr>
    </w:p>
    <w:p w14:paraId="02ABFD7C" w14:textId="21D1C413" w:rsidR="00F146C4" w:rsidRPr="008B1F90" w:rsidRDefault="003C346D" w:rsidP="00D3063E">
      <w:pPr>
        <w:spacing w:line="480" w:lineRule="auto"/>
        <w:rPr>
          <w:sz w:val="22"/>
          <w:szCs w:val="22"/>
        </w:rPr>
      </w:pPr>
      <w:r w:rsidRPr="008B1F90">
        <w:rPr>
          <w:b/>
          <w:sz w:val="22"/>
          <w:szCs w:val="22"/>
        </w:rPr>
        <w:t>Author contributions:</w:t>
      </w:r>
      <w:r w:rsidR="0051397B" w:rsidRPr="008B1F90">
        <w:rPr>
          <w:b/>
          <w:sz w:val="22"/>
          <w:szCs w:val="22"/>
        </w:rPr>
        <w:t xml:space="preserve"> </w:t>
      </w:r>
      <w:r w:rsidR="00C07A3D" w:rsidRPr="008B1F90">
        <w:rPr>
          <w:sz w:val="22"/>
          <w:szCs w:val="22"/>
        </w:rPr>
        <w:t>Funding (DB</w:t>
      </w:r>
      <w:r w:rsidR="009D0916">
        <w:rPr>
          <w:sz w:val="22"/>
          <w:szCs w:val="22"/>
        </w:rPr>
        <w:t>, SAC, JCH</w:t>
      </w:r>
      <w:r w:rsidR="00C07A3D" w:rsidRPr="008B1F90">
        <w:rPr>
          <w:sz w:val="22"/>
          <w:szCs w:val="22"/>
        </w:rPr>
        <w:t>), Conceptualization (DB</w:t>
      </w:r>
      <w:r w:rsidR="009D0916">
        <w:rPr>
          <w:sz w:val="22"/>
          <w:szCs w:val="22"/>
        </w:rPr>
        <w:t>, SAC</w:t>
      </w:r>
      <w:r w:rsidR="00C07A3D" w:rsidRPr="008B1F90">
        <w:rPr>
          <w:sz w:val="22"/>
          <w:szCs w:val="22"/>
        </w:rPr>
        <w:t xml:space="preserve">), </w:t>
      </w:r>
      <w:r w:rsidR="001B58EE" w:rsidRPr="008B1F90">
        <w:rPr>
          <w:sz w:val="22"/>
          <w:szCs w:val="22"/>
        </w:rPr>
        <w:t>Experimental design</w:t>
      </w:r>
      <w:r w:rsidR="00C07A3D" w:rsidRPr="008B1F90">
        <w:rPr>
          <w:sz w:val="22"/>
          <w:szCs w:val="22"/>
        </w:rPr>
        <w:t xml:space="preserve"> (DB, EJS</w:t>
      </w:r>
      <w:r w:rsidR="009D0916">
        <w:rPr>
          <w:sz w:val="22"/>
          <w:szCs w:val="22"/>
        </w:rPr>
        <w:t>, SAC</w:t>
      </w:r>
      <w:r w:rsidR="00C07A3D" w:rsidRPr="008B1F90">
        <w:rPr>
          <w:sz w:val="22"/>
          <w:szCs w:val="22"/>
        </w:rPr>
        <w:t xml:space="preserve">), </w:t>
      </w:r>
      <w:r w:rsidR="00F146C4" w:rsidRPr="008B1F90">
        <w:rPr>
          <w:sz w:val="22"/>
          <w:szCs w:val="22"/>
        </w:rPr>
        <w:t>Data acquisition</w:t>
      </w:r>
      <w:r w:rsidR="00C07A3D" w:rsidRPr="008B1F90">
        <w:rPr>
          <w:sz w:val="22"/>
          <w:szCs w:val="22"/>
        </w:rPr>
        <w:t xml:space="preserve"> (EJS, JP, AR</w:t>
      </w:r>
      <w:r w:rsidR="009D0916">
        <w:rPr>
          <w:sz w:val="22"/>
          <w:szCs w:val="22"/>
        </w:rPr>
        <w:t>, MJP</w:t>
      </w:r>
      <w:r w:rsidR="00C07A3D" w:rsidRPr="008B1F90">
        <w:rPr>
          <w:sz w:val="22"/>
          <w:szCs w:val="22"/>
        </w:rPr>
        <w:t xml:space="preserve">), Technical contributions (EJS, </w:t>
      </w:r>
      <w:r w:rsidR="0051397B" w:rsidRPr="008B1F90">
        <w:rPr>
          <w:sz w:val="22"/>
          <w:szCs w:val="22"/>
        </w:rPr>
        <w:t xml:space="preserve">AR, </w:t>
      </w:r>
      <w:r w:rsidR="00C07A3D" w:rsidRPr="008B1F90">
        <w:rPr>
          <w:sz w:val="22"/>
          <w:szCs w:val="22"/>
        </w:rPr>
        <w:t>MJP, JP, JRR, SJ)</w:t>
      </w:r>
      <w:r w:rsidR="00F146C4" w:rsidRPr="008B1F90">
        <w:rPr>
          <w:sz w:val="22"/>
          <w:szCs w:val="22"/>
        </w:rPr>
        <w:t>, Data analysis</w:t>
      </w:r>
      <w:r w:rsidR="00C07A3D" w:rsidRPr="008B1F90">
        <w:rPr>
          <w:sz w:val="22"/>
          <w:szCs w:val="22"/>
        </w:rPr>
        <w:t xml:space="preserve"> (EJS, DB, JS)</w:t>
      </w:r>
      <w:r w:rsidR="00F146C4" w:rsidRPr="008B1F90">
        <w:rPr>
          <w:sz w:val="22"/>
          <w:szCs w:val="22"/>
        </w:rPr>
        <w:t xml:space="preserve">, </w:t>
      </w:r>
      <w:r w:rsidR="00D04137" w:rsidRPr="008B1F90">
        <w:rPr>
          <w:sz w:val="22"/>
          <w:szCs w:val="22"/>
        </w:rPr>
        <w:t>Data interpretation</w:t>
      </w:r>
      <w:r w:rsidR="00C07A3D" w:rsidRPr="008B1F90">
        <w:rPr>
          <w:sz w:val="22"/>
          <w:szCs w:val="22"/>
        </w:rPr>
        <w:t xml:space="preserve"> (EJS, DB</w:t>
      </w:r>
      <w:proofErr w:type="gramStart"/>
      <w:r w:rsidR="009D0916">
        <w:rPr>
          <w:sz w:val="22"/>
          <w:szCs w:val="22"/>
        </w:rPr>
        <w:t>,  SAC</w:t>
      </w:r>
      <w:proofErr w:type="gramEnd"/>
      <w:r w:rsidR="009D0916">
        <w:rPr>
          <w:sz w:val="22"/>
          <w:szCs w:val="22"/>
        </w:rPr>
        <w:t>, JCH</w:t>
      </w:r>
      <w:r w:rsidR="00C07A3D" w:rsidRPr="008B1F90">
        <w:rPr>
          <w:sz w:val="22"/>
          <w:szCs w:val="22"/>
        </w:rPr>
        <w:t>)</w:t>
      </w:r>
      <w:r w:rsidR="00D04137" w:rsidRPr="008B1F90">
        <w:rPr>
          <w:sz w:val="22"/>
          <w:szCs w:val="22"/>
        </w:rPr>
        <w:t>, Drafted manuscript</w:t>
      </w:r>
      <w:r w:rsidR="00C07A3D" w:rsidRPr="008B1F90">
        <w:rPr>
          <w:sz w:val="22"/>
          <w:szCs w:val="22"/>
        </w:rPr>
        <w:t xml:space="preserve"> (EJS, DB)</w:t>
      </w:r>
      <w:r w:rsidR="00D04137" w:rsidRPr="008B1F90">
        <w:rPr>
          <w:sz w:val="22"/>
          <w:szCs w:val="22"/>
        </w:rPr>
        <w:t>, Edited manuscript</w:t>
      </w:r>
      <w:r w:rsidR="00C07A3D" w:rsidRPr="008B1F90">
        <w:rPr>
          <w:sz w:val="22"/>
          <w:szCs w:val="22"/>
        </w:rPr>
        <w:t xml:space="preserve"> (EJS, DB, SAC, SJ</w:t>
      </w:r>
      <w:r w:rsidR="009D0916">
        <w:rPr>
          <w:sz w:val="22"/>
          <w:szCs w:val="22"/>
        </w:rPr>
        <w:t>, JCH</w:t>
      </w:r>
      <w:r w:rsidR="00C07A3D" w:rsidRPr="008B1F90">
        <w:rPr>
          <w:sz w:val="22"/>
          <w:szCs w:val="22"/>
        </w:rPr>
        <w:t>)</w:t>
      </w:r>
      <w:r w:rsidR="00D83188" w:rsidRPr="008B1F90">
        <w:rPr>
          <w:sz w:val="22"/>
          <w:szCs w:val="22"/>
        </w:rPr>
        <w:t>, Final approval of manuscript</w:t>
      </w:r>
      <w:r w:rsidR="00C07A3D" w:rsidRPr="008B1F90">
        <w:rPr>
          <w:sz w:val="22"/>
          <w:szCs w:val="22"/>
        </w:rPr>
        <w:t xml:space="preserve"> (EJS, DB, SAC, SJ, JS, MJP, JP, JRR, AR</w:t>
      </w:r>
      <w:r w:rsidR="009D0916">
        <w:rPr>
          <w:sz w:val="22"/>
          <w:szCs w:val="22"/>
        </w:rPr>
        <w:t>, JCH</w:t>
      </w:r>
      <w:r w:rsidR="00C07A3D" w:rsidRPr="008B1F90">
        <w:rPr>
          <w:sz w:val="22"/>
          <w:szCs w:val="22"/>
        </w:rPr>
        <w:t>)</w:t>
      </w:r>
    </w:p>
    <w:p w14:paraId="1B28411C" w14:textId="77777777" w:rsidR="00C07A3D" w:rsidRPr="008B1F90" w:rsidRDefault="00C07A3D" w:rsidP="00D3063E">
      <w:pPr>
        <w:spacing w:line="480" w:lineRule="auto"/>
        <w:rPr>
          <w:sz w:val="22"/>
          <w:szCs w:val="22"/>
        </w:rPr>
      </w:pPr>
    </w:p>
    <w:p w14:paraId="72569874" w14:textId="77777777" w:rsidR="00532F5A" w:rsidRPr="008B1F90" w:rsidRDefault="00E40A23" w:rsidP="00D3063E">
      <w:pPr>
        <w:spacing w:line="480" w:lineRule="auto"/>
        <w:rPr>
          <w:b/>
          <w:sz w:val="22"/>
          <w:szCs w:val="22"/>
        </w:rPr>
      </w:pPr>
      <w:r w:rsidRPr="008B1F90">
        <w:rPr>
          <w:b/>
          <w:sz w:val="22"/>
          <w:szCs w:val="22"/>
        </w:rPr>
        <w:t>Affiliations</w:t>
      </w:r>
      <w:r w:rsidR="00532F5A" w:rsidRPr="008B1F90">
        <w:rPr>
          <w:b/>
          <w:sz w:val="22"/>
          <w:szCs w:val="22"/>
        </w:rPr>
        <w:t>:</w:t>
      </w:r>
    </w:p>
    <w:p w14:paraId="7F237D58" w14:textId="57FCE4E2" w:rsidR="0051397B" w:rsidRPr="008B1F90" w:rsidRDefault="00532F5A" w:rsidP="00D3063E">
      <w:pPr>
        <w:spacing w:line="480" w:lineRule="auto"/>
        <w:rPr>
          <w:rFonts w:ascii="Times New Roman" w:eastAsia="Times New Roman" w:hAnsi="Times New Roman" w:cs="Times New Roman"/>
          <w:sz w:val="22"/>
          <w:szCs w:val="22"/>
        </w:rPr>
      </w:pPr>
      <w:proofErr w:type="gramStart"/>
      <w:r w:rsidRPr="008B1F90">
        <w:rPr>
          <w:sz w:val="22"/>
          <w:szCs w:val="22"/>
          <w:vertAlign w:val="superscript"/>
        </w:rPr>
        <w:t>1</w:t>
      </w:r>
      <w:r w:rsidRPr="008B1F90">
        <w:rPr>
          <w:sz w:val="22"/>
          <w:szCs w:val="22"/>
        </w:rPr>
        <w:t>Department of Physiology, University of Tennessee Health Science Center, Memphis</w:t>
      </w:r>
      <w:r w:rsidR="00D41E59" w:rsidRPr="008B1F90">
        <w:rPr>
          <w:sz w:val="22"/>
          <w:szCs w:val="22"/>
        </w:rPr>
        <w:t>,</w:t>
      </w:r>
      <w:r w:rsidRPr="008B1F90">
        <w:rPr>
          <w:sz w:val="22"/>
          <w:szCs w:val="22"/>
        </w:rPr>
        <w:t xml:space="preserve"> </w:t>
      </w:r>
      <w:r w:rsidR="00CB6C2E" w:rsidRPr="008B1F90">
        <w:rPr>
          <w:sz w:val="22"/>
          <w:szCs w:val="22"/>
        </w:rPr>
        <w:t>Tennessee</w:t>
      </w:r>
      <w:r w:rsidR="001D2279">
        <w:rPr>
          <w:sz w:val="22"/>
          <w:szCs w:val="22"/>
        </w:rPr>
        <w:t>,</w:t>
      </w:r>
      <w:r w:rsidR="00CB6C2E" w:rsidRPr="008B1F90">
        <w:rPr>
          <w:sz w:val="22"/>
          <w:szCs w:val="22"/>
        </w:rPr>
        <w:t xml:space="preserve"> 38163.</w:t>
      </w:r>
      <w:proofErr w:type="gramEnd"/>
      <w:r w:rsidRPr="008B1F90">
        <w:rPr>
          <w:sz w:val="22"/>
          <w:szCs w:val="22"/>
        </w:rPr>
        <w:t xml:space="preserve">  </w:t>
      </w:r>
      <w:proofErr w:type="gramStart"/>
      <w:r w:rsidRPr="008B1F90">
        <w:rPr>
          <w:sz w:val="22"/>
          <w:szCs w:val="22"/>
          <w:vertAlign w:val="superscript"/>
        </w:rPr>
        <w:t>2</w:t>
      </w:r>
      <w:r w:rsidRPr="008B1F90">
        <w:rPr>
          <w:sz w:val="22"/>
          <w:szCs w:val="22"/>
        </w:rPr>
        <w:t>Department of</w:t>
      </w:r>
      <w:r w:rsidR="00D41E59" w:rsidRPr="008B1F90">
        <w:rPr>
          <w:sz w:val="22"/>
          <w:szCs w:val="22"/>
        </w:rPr>
        <w:t xml:space="preserve"> Pediatrics, University of Tenn</w:t>
      </w:r>
      <w:r w:rsidRPr="008B1F90">
        <w:rPr>
          <w:sz w:val="22"/>
          <w:szCs w:val="22"/>
        </w:rPr>
        <w:t>essee Health Science Center, Memphis</w:t>
      </w:r>
      <w:r w:rsidR="00D41E59" w:rsidRPr="008B1F90">
        <w:rPr>
          <w:sz w:val="22"/>
          <w:szCs w:val="22"/>
        </w:rPr>
        <w:t xml:space="preserve">, </w:t>
      </w:r>
      <w:r w:rsidR="00CB6C2E" w:rsidRPr="008B1F90">
        <w:rPr>
          <w:sz w:val="22"/>
          <w:szCs w:val="22"/>
        </w:rPr>
        <w:t>Tennessee, 38103.</w:t>
      </w:r>
      <w:proofErr w:type="gramEnd"/>
      <w:r w:rsidR="00CB6C2E" w:rsidRPr="008B1F90">
        <w:rPr>
          <w:sz w:val="22"/>
          <w:szCs w:val="22"/>
        </w:rPr>
        <w:t xml:space="preserve"> </w:t>
      </w:r>
      <w:r w:rsidR="00CB6C2E" w:rsidRPr="008B1F90">
        <w:rPr>
          <w:rFonts w:ascii="Times New Roman" w:eastAsia="Times New Roman" w:hAnsi="Times New Roman" w:cs="Times New Roman"/>
          <w:sz w:val="22"/>
          <w:szCs w:val="22"/>
          <w:vertAlign w:val="superscript"/>
        </w:rPr>
        <w:t>3</w:t>
      </w:r>
      <w:r w:rsidR="00CB6C2E" w:rsidRPr="008B1F90">
        <w:rPr>
          <w:rFonts w:ascii="Times New Roman" w:eastAsia="Times New Roman" w:hAnsi="Times New Roman" w:cs="Times New Roman"/>
          <w:sz w:val="22"/>
          <w:szCs w:val="22"/>
        </w:rPr>
        <w:t>Children's Foundation Research Institute, Le Bonheur Children's Hospital, Memphis, Tennessee</w:t>
      </w:r>
      <w:r w:rsidR="00096A99">
        <w:rPr>
          <w:rFonts w:ascii="Times New Roman" w:eastAsia="Times New Roman" w:hAnsi="Times New Roman" w:cs="Times New Roman"/>
          <w:sz w:val="22"/>
          <w:szCs w:val="22"/>
        </w:rPr>
        <w:t>,</w:t>
      </w:r>
      <w:r w:rsidR="00CB6C2E" w:rsidRPr="008B1F90">
        <w:rPr>
          <w:rFonts w:ascii="Times New Roman" w:eastAsia="Times New Roman" w:hAnsi="Times New Roman" w:cs="Times New Roman"/>
          <w:sz w:val="22"/>
          <w:szCs w:val="22"/>
        </w:rPr>
        <w:t xml:space="preserve"> 38103.</w:t>
      </w:r>
      <w:r w:rsidR="00E40A23" w:rsidRPr="008B1F90">
        <w:rPr>
          <w:rFonts w:ascii="Times New Roman" w:eastAsia="Times New Roman" w:hAnsi="Times New Roman" w:cs="Times New Roman"/>
          <w:sz w:val="22"/>
          <w:szCs w:val="22"/>
        </w:rPr>
        <w:t xml:space="preserve"> </w:t>
      </w:r>
    </w:p>
    <w:p w14:paraId="0F8C85B1" w14:textId="77777777" w:rsidR="00532F5A" w:rsidRPr="008B1F90" w:rsidRDefault="00E40A23" w:rsidP="00D3063E">
      <w:pPr>
        <w:spacing w:line="480" w:lineRule="auto"/>
        <w:rPr>
          <w:sz w:val="22"/>
          <w:szCs w:val="22"/>
        </w:rPr>
      </w:pPr>
      <w:r w:rsidRPr="008B1F90">
        <w:rPr>
          <w:sz w:val="22"/>
          <w:szCs w:val="22"/>
          <w:vertAlign w:val="superscript"/>
        </w:rPr>
        <w:t>4</w:t>
      </w:r>
      <w:r w:rsidRPr="008B1F90">
        <w:rPr>
          <w:sz w:val="22"/>
          <w:szCs w:val="22"/>
        </w:rPr>
        <w:t>Corresponding author</w:t>
      </w:r>
    </w:p>
    <w:p w14:paraId="1CF1A05C" w14:textId="77777777" w:rsidR="00C07A3D" w:rsidRPr="008B1F90" w:rsidRDefault="00C07A3D" w:rsidP="00D3063E">
      <w:pPr>
        <w:spacing w:line="480" w:lineRule="auto"/>
        <w:rPr>
          <w:sz w:val="22"/>
          <w:szCs w:val="22"/>
        </w:rPr>
      </w:pPr>
    </w:p>
    <w:p w14:paraId="7CA1A0B7" w14:textId="5F91E8CE" w:rsidR="00E40A23" w:rsidRPr="008B1F90" w:rsidRDefault="00E40A23" w:rsidP="00D3063E">
      <w:pPr>
        <w:spacing w:line="480" w:lineRule="auto"/>
        <w:rPr>
          <w:sz w:val="22"/>
          <w:szCs w:val="22"/>
        </w:rPr>
      </w:pPr>
      <w:r w:rsidRPr="008B1F90">
        <w:rPr>
          <w:b/>
          <w:sz w:val="22"/>
          <w:szCs w:val="22"/>
        </w:rPr>
        <w:t>Running head:</w:t>
      </w:r>
      <w:r w:rsidRPr="008B1F90">
        <w:rPr>
          <w:sz w:val="22"/>
          <w:szCs w:val="22"/>
        </w:rPr>
        <w:t xml:space="preserve"> Gestational EPFR </w:t>
      </w:r>
      <w:r w:rsidR="004B48ED" w:rsidRPr="008B1F90">
        <w:rPr>
          <w:sz w:val="22"/>
          <w:szCs w:val="22"/>
        </w:rPr>
        <w:t xml:space="preserve">exposure </w:t>
      </w:r>
      <w:r w:rsidRPr="008B1F90">
        <w:rPr>
          <w:sz w:val="22"/>
          <w:szCs w:val="22"/>
        </w:rPr>
        <w:t xml:space="preserve">and </w:t>
      </w:r>
      <w:r w:rsidR="003E58BE" w:rsidRPr="008B1F90">
        <w:rPr>
          <w:sz w:val="22"/>
          <w:szCs w:val="22"/>
        </w:rPr>
        <w:t>energy expenditure</w:t>
      </w:r>
    </w:p>
    <w:p w14:paraId="5F9F8EA1" w14:textId="77777777" w:rsidR="00C07A3D" w:rsidRPr="008B1F90" w:rsidRDefault="00C07A3D" w:rsidP="00D3063E">
      <w:pPr>
        <w:spacing w:line="480" w:lineRule="auto"/>
        <w:rPr>
          <w:sz w:val="22"/>
          <w:szCs w:val="22"/>
        </w:rPr>
      </w:pPr>
    </w:p>
    <w:p w14:paraId="072FA3F6" w14:textId="283F6D79" w:rsidR="00E40A23" w:rsidRPr="008B1F90" w:rsidRDefault="00E40A23" w:rsidP="00D3063E">
      <w:pPr>
        <w:spacing w:line="480" w:lineRule="auto"/>
        <w:rPr>
          <w:sz w:val="22"/>
          <w:szCs w:val="22"/>
        </w:rPr>
      </w:pPr>
      <w:r w:rsidRPr="008B1F90">
        <w:rPr>
          <w:b/>
          <w:sz w:val="22"/>
          <w:szCs w:val="22"/>
        </w:rPr>
        <w:t>Address for corresponding author:</w:t>
      </w:r>
      <w:r w:rsidRPr="008B1F90">
        <w:rPr>
          <w:sz w:val="22"/>
          <w:szCs w:val="22"/>
        </w:rPr>
        <w:t xml:space="preserve"> </w:t>
      </w:r>
      <w:r w:rsidR="0051397B" w:rsidRPr="008B1F90">
        <w:rPr>
          <w:sz w:val="22"/>
          <w:szCs w:val="22"/>
        </w:rPr>
        <w:t xml:space="preserve">email: </w:t>
      </w:r>
      <w:hyperlink r:id="rId7" w:history="1">
        <w:r w:rsidRPr="008B1F90">
          <w:rPr>
            <w:rStyle w:val="Hyperlink"/>
            <w:color w:val="auto"/>
            <w:sz w:val="22"/>
            <w:szCs w:val="22"/>
          </w:rPr>
          <w:t>dbridge9@uthsc.edu</w:t>
        </w:r>
      </w:hyperlink>
      <w:r w:rsidRPr="008B1F90">
        <w:rPr>
          <w:sz w:val="22"/>
          <w:szCs w:val="22"/>
        </w:rPr>
        <w:t xml:space="preserve"> </w:t>
      </w:r>
      <w:r w:rsidR="0051397B" w:rsidRPr="008B1F90">
        <w:rPr>
          <w:sz w:val="22"/>
          <w:szCs w:val="22"/>
        </w:rPr>
        <w:t xml:space="preserve">mail: </w:t>
      </w:r>
      <w:r w:rsidR="00096A99">
        <w:rPr>
          <w:sz w:val="22"/>
          <w:szCs w:val="22"/>
        </w:rPr>
        <w:t xml:space="preserve">Department of Physiology, Room 426.  </w:t>
      </w:r>
      <w:r w:rsidR="0051397B" w:rsidRPr="008B1F90">
        <w:rPr>
          <w:sz w:val="22"/>
          <w:szCs w:val="22"/>
        </w:rPr>
        <w:t>894 Union Avenue, Memphis TN 38163</w:t>
      </w:r>
    </w:p>
    <w:p w14:paraId="49B1D64E" w14:textId="77777777" w:rsidR="00532F5A" w:rsidRPr="008B1F90" w:rsidRDefault="00532F5A" w:rsidP="00D3063E">
      <w:pPr>
        <w:spacing w:line="480" w:lineRule="auto"/>
        <w:rPr>
          <w:sz w:val="22"/>
          <w:szCs w:val="22"/>
        </w:rPr>
      </w:pPr>
    </w:p>
    <w:p w14:paraId="4677422E" w14:textId="77777777" w:rsidR="00F10627" w:rsidRPr="008B1F90" w:rsidRDefault="00F10627" w:rsidP="00D3063E">
      <w:pPr>
        <w:spacing w:line="480" w:lineRule="auto"/>
        <w:rPr>
          <w:sz w:val="22"/>
          <w:szCs w:val="22"/>
        </w:rPr>
      </w:pPr>
      <w:r w:rsidRPr="008B1F90">
        <w:rPr>
          <w:sz w:val="22"/>
          <w:szCs w:val="22"/>
        </w:rPr>
        <w:br w:type="page"/>
      </w:r>
    </w:p>
    <w:p w14:paraId="6832C25D" w14:textId="77777777" w:rsidR="00881AC0" w:rsidRPr="008B1F90" w:rsidRDefault="007221E6" w:rsidP="00582A66">
      <w:pPr>
        <w:pStyle w:val="Heading1"/>
        <w:spacing w:before="0" w:line="480" w:lineRule="auto"/>
        <w:rPr>
          <w:color w:val="auto"/>
          <w:sz w:val="22"/>
          <w:szCs w:val="22"/>
        </w:rPr>
      </w:pPr>
      <w:r w:rsidRPr="008B1F90">
        <w:rPr>
          <w:color w:val="auto"/>
          <w:sz w:val="22"/>
          <w:szCs w:val="22"/>
        </w:rPr>
        <w:lastRenderedPageBreak/>
        <w:t>Abstract</w:t>
      </w:r>
    </w:p>
    <w:p w14:paraId="7E5759F3" w14:textId="4D20BB86" w:rsidR="001D1BE1" w:rsidRPr="008B1F90" w:rsidRDefault="001F59A1" w:rsidP="00896FD8">
      <w:pPr>
        <w:spacing w:line="480" w:lineRule="auto"/>
        <w:rPr>
          <w:sz w:val="22"/>
          <w:szCs w:val="22"/>
        </w:rPr>
      </w:pPr>
      <w:r w:rsidRPr="008B1F90">
        <w:rPr>
          <w:sz w:val="22"/>
          <w:szCs w:val="22"/>
        </w:rPr>
        <w:t xml:space="preserve">We have investigated the effects of </w:t>
      </w:r>
      <w:r w:rsidRPr="008B1F90">
        <w:rPr>
          <w:i/>
          <w:sz w:val="22"/>
          <w:szCs w:val="22"/>
        </w:rPr>
        <w:t>in utero</w:t>
      </w:r>
      <w:r w:rsidRPr="008B1F90">
        <w:rPr>
          <w:sz w:val="22"/>
          <w:szCs w:val="22"/>
        </w:rPr>
        <w:t xml:space="preserve"> exposure to Environmentally Persistent Free Radicals (EPFR’s) on growth, metabolism, energy utilization and skeletal muscle mitochondria in a mouse model of diet-induced obesity. Pregnant </w:t>
      </w:r>
      <w:r w:rsidR="00256A59">
        <w:rPr>
          <w:sz w:val="22"/>
          <w:szCs w:val="22"/>
        </w:rPr>
        <w:t>mice</w:t>
      </w:r>
      <w:r w:rsidRPr="008B1F90">
        <w:rPr>
          <w:sz w:val="22"/>
          <w:szCs w:val="22"/>
        </w:rPr>
        <w:t xml:space="preserve"> were treated with </w:t>
      </w:r>
      <w:r w:rsidR="00BF4BEF" w:rsidRPr="008B1F90">
        <w:rPr>
          <w:sz w:val="22"/>
          <w:szCs w:val="22"/>
        </w:rPr>
        <w:t>laboratory</w:t>
      </w:r>
      <w:r w:rsidR="000C08A5">
        <w:rPr>
          <w:sz w:val="22"/>
          <w:szCs w:val="22"/>
        </w:rPr>
        <w:t>-</w:t>
      </w:r>
      <w:r w:rsidR="00BF4BEF" w:rsidRPr="008B1F90">
        <w:rPr>
          <w:sz w:val="22"/>
          <w:szCs w:val="22"/>
        </w:rPr>
        <w:t xml:space="preserve">generated combustion derived particular matter </w:t>
      </w:r>
      <w:r w:rsidR="00B0500E" w:rsidRPr="008B1F90">
        <w:rPr>
          <w:sz w:val="22"/>
          <w:szCs w:val="22"/>
        </w:rPr>
        <w:t>(</w:t>
      </w:r>
      <w:r w:rsidRPr="008B1F90">
        <w:rPr>
          <w:sz w:val="22"/>
          <w:szCs w:val="22"/>
        </w:rPr>
        <w:t>MCP230</w:t>
      </w:r>
      <w:r w:rsidR="00B0500E" w:rsidRPr="008B1F90">
        <w:rPr>
          <w:sz w:val="22"/>
          <w:szCs w:val="22"/>
        </w:rPr>
        <w:t>)</w:t>
      </w:r>
      <w:r w:rsidRPr="008B1F90">
        <w:rPr>
          <w:sz w:val="22"/>
          <w:szCs w:val="22"/>
        </w:rPr>
        <w:t xml:space="preserve">. </w:t>
      </w:r>
      <w:r w:rsidR="0052135D" w:rsidRPr="008B1F90">
        <w:rPr>
          <w:sz w:val="22"/>
          <w:szCs w:val="22"/>
        </w:rPr>
        <w:t xml:space="preserve">The </w:t>
      </w:r>
      <w:r w:rsidR="00861088" w:rsidRPr="008B1F90">
        <w:rPr>
          <w:sz w:val="22"/>
          <w:szCs w:val="22"/>
        </w:rPr>
        <w:t xml:space="preserve">adult </w:t>
      </w:r>
      <w:r w:rsidR="0052135D" w:rsidRPr="008B1F90">
        <w:rPr>
          <w:sz w:val="22"/>
          <w:szCs w:val="22"/>
        </w:rPr>
        <w:t>offspring were placed on a high fat diet</w:t>
      </w:r>
      <w:r w:rsidR="000837E7" w:rsidRPr="008B1F90">
        <w:rPr>
          <w:sz w:val="22"/>
          <w:szCs w:val="22"/>
        </w:rPr>
        <w:t xml:space="preserve"> for 12 w</w:t>
      </w:r>
      <w:r w:rsidR="00A33159" w:rsidRPr="008B1F90">
        <w:rPr>
          <w:sz w:val="22"/>
          <w:szCs w:val="22"/>
        </w:rPr>
        <w:t>ee</w:t>
      </w:r>
      <w:r w:rsidR="000837E7" w:rsidRPr="008B1F90">
        <w:rPr>
          <w:sz w:val="22"/>
          <w:szCs w:val="22"/>
        </w:rPr>
        <w:t>k</w:t>
      </w:r>
      <w:r w:rsidR="00A33159" w:rsidRPr="008B1F90">
        <w:rPr>
          <w:sz w:val="22"/>
          <w:szCs w:val="22"/>
        </w:rPr>
        <w:t>s</w:t>
      </w:r>
      <w:r w:rsidR="0052135D" w:rsidRPr="008B1F90">
        <w:rPr>
          <w:sz w:val="22"/>
          <w:szCs w:val="22"/>
        </w:rPr>
        <w:t xml:space="preserve">, </w:t>
      </w:r>
      <w:r w:rsidR="000837E7" w:rsidRPr="008B1F90">
        <w:rPr>
          <w:sz w:val="22"/>
          <w:szCs w:val="22"/>
        </w:rPr>
        <w:t xml:space="preserve">after which </w:t>
      </w:r>
      <w:r w:rsidR="0052135D" w:rsidRPr="008B1F90">
        <w:rPr>
          <w:sz w:val="22"/>
          <w:szCs w:val="22"/>
        </w:rPr>
        <w:t xml:space="preserve">we observed a </w:t>
      </w:r>
      <w:r w:rsidR="0037347F" w:rsidRPr="008B1F90">
        <w:rPr>
          <w:sz w:val="22"/>
          <w:szCs w:val="22"/>
        </w:rPr>
        <w:t>9.8</w:t>
      </w:r>
      <w:r w:rsidR="0052135D" w:rsidRPr="008B1F90">
        <w:rPr>
          <w:sz w:val="22"/>
          <w:szCs w:val="22"/>
        </w:rPr>
        <w:t>% increase in their body weigh</w:t>
      </w:r>
      <w:r w:rsidR="000837E7" w:rsidRPr="008B1F90">
        <w:rPr>
          <w:sz w:val="22"/>
          <w:szCs w:val="22"/>
        </w:rPr>
        <w:t>t.</w:t>
      </w:r>
      <w:r w:rsidR="006F42DC" w:rsidRPr="008B1F90">
        <w:rPr>
          <w:sz w:val="22"/>
          <w:szCs w:val="22"/>
        </w:rPr>
        <w:t xml:space="preserve"> </w:t>
      </w:r>
      <w:r w:rsidR="00BD4AF5" w:rsidRPr="008B1F90">
        <w:rPr>
          <w:sz w:val="22"/>
          <w:szCs w:val="22"/>
        </w:rPr>
        <w:t xml:space="preserve">The increase in body </w:t>
      </w:r>
      <w:r w:rsidR="00AD09F7" w:rsidRPr="008B1F90">
        <w:rPr>
          <w:sz w:val="22"/>
          <w:szCs w:val="22"/>
        </w:rPr>
        <w:t>size</w:t>
      </w:r>
      <w:r w:rsidR="00BD4AF5" w:rsidRPr="008B1F90">
        <w:rPr>
          <w:sz w:val="22"/>
          <w:szCs w:val="22"/>
        </w:rPr>
        <w:t xml:space="preserve"> </w:t>
      </w:r>
      <w:r w:rsidR="00475C6A" w:rsidRPr="008B1F90">
        <w:rPr>
          <w:sz w:val="22"/>
          <w:szCs w:val="22"/>
        </w:rPr>
        <w:t xml:space="preserve">observed in the MCP230-exposed mice </w:t>
      </w:r>
      <w:r w:rsidR="00BD4AF5" w:rsidRPr="008B1F90">
        <w:rPr>
          <w:sz w:val="22"/>
          <w:szCs w:val="22"/>
        </w:rPr>
        <w:t xml:space="preserve">was </w:t>
      </w:r>
      <w:r w:rsidR="00317755" w:rsidRPr="008B1F90">
        <w:rPr>
          <w:sz w:val="22"/>
          <w:szCs w:val="22"/>
        </w:rPr>
        <w:t xml:space="preserve">not </w:t>
      </w:r>
      <w:r w:rsidR="00BD4AF5" w:rsidRPr="008B1F90">
        <w:rPr>
          <w:sz w:val="22"/>
          <w:szCs w:val="22"/>
        </w:rPr>
        <w:t xml:space="preserve">associated with </w:t>
      </w:r>
      <w:r w:rsidR="00AD09F7" w:rsidRPr="008B1F90">
        <w:rPr>
          <w:sz w:val="22"/>
          <w:szCs w:val="22"/>
        </w:rPr>
        <w:t>increases</w:t>
      </w:r>
      <w:r w:rsidR="001D1BE1" w:rsidRPr="008B1F90">
        <w:rPr>
          <w:sz w:val="22"/>
          <w:szCs w:val="22"/>
        </w:rPr>
        <w:t xml:space="preserve"> in food intake, </w:t>
      </w:r>
      <w:r w:rsidR="00E71FFB" w:rsidRPr="008B1F90">
        <w:rPr>
          <w:sz w:val="22"/>
          <w:szCs w:val="22"/>
        </w:rPr>
        <w:t xml:space="preserve">but was associated with a reduction in </w:t>
      </w:r>
      <w:r w:rsidR="00CA73E4" w:rsidRPr="008B1F90">
        <w:rPr>
          <w:sz w:val="22"/>
          <w:szCs w:val="22"/>
        </w:rPr>
        <w:t xml:space="preserve">physical </w:t>
      </w:r>
      <w:r w:rsidR="001D1BE1" w:rsidRPr="008B1F90">
        <w:rPr>
          <w:sz w:val="22"/>
          <w:szCs w:val="22"/>
        </w:rPr>
        <w:t>activ</w:t>
      </w:r>
      <w:r w:rsidR="00E71FFB" w:rsidRPr="008B1F90">
        <w:rPr>
          <w:sz w:val="22"/>
          <w:szCs w:val="22"/>
        </w:rPr>
        <w:t>ity</w:t>
      </w:r>
      <w:r w:rsidR="001D1BE1" w:rsidRPr="008B1F90">
        <w:rPr>
          <w:sz w:val="22"/>
          <w:szCs w:val="22"/>
        </w:rPr>
        <w:t xml:space="preserve"> and </w:t>
      </w:r>
      <w:r w:rsidR="00AD09F7" w:rsidRPr="008B1F90">
        <w:rPr>
          <w:sz w:val="22"/>
          <w:szCs w:val="22"/>
        </w:rPr>
        <w:t>lower</w:t>
      </w:r>
      <w:r w:rsidR="001D1BE1" w:rsidRPr="008B1F90">
        <w:rPr>
          <w:sz w:val="22"/>
          <w:szCs w:val="22"/>
        </w:rPr>
        <w:t xml:space="preserve"> </w:t>
      </w:r>
      <w:r w:rsidR="0052135D" w:rsidRPr="008B1F90">
        <w:rPr>
          <w:sz w:val="22"/>
          <w:szCs w:val="22"/>
        </w:rPr>
        <w:t xml:space="preserve">energy expenditure. </w:t>
      </w:r>
      <w:r w:rsidR="00D166B0" w:rsidRPr="008B1F90">
        <w:rPr>
          <w:sz w:val="22"/>
          <w:szCs w:val="22"/>
        </w:rPr>
        <w:t xml:space="preserve">The reduced energy expenditure in </w:t>
      </w:r>
      <w:r w:rsidR="0052135D" w:rsidRPr="008B1F90">
        <w:rPr>
          <w:sz w:val="22"/>
          <w:szCs w:val="22"/>
        </w:rPr>
        <w:t xml:space="preserve">mice </w:t>
      </w:r>
      <w:r w:rsidR="000D4A87">
        <w:rPr>
          <w:sz w:val="22"/>
          <w:szCs w:val="22"/>
        </w:rPr>
        <w:t xml:space="preserve">indirectly </w:t>
      </w:r>
      <w:r w:rsidR="0052135D" w:rsidRPr="008B1F90">
        <w:rPr>
          <w:sz w:val="22"/>
          <w:szCs w:val="22"/>
        </w:rPr>
        <w:t xml:space="preserve">exposed to </w:t>
      </w:r>
      <w:r w:rsidR="00D166B0" w:rsidRPr="008B1F90">
        <w:rPr>
          <w:sz w:val="22"/>
          <w:szCs w:val="22"/>
        </w:rPr>
        <w:t xml:space="preserve">MCP230 </w:t>
      </w:r>
      <w:r w:rsidR="006529C8" w:rsidRPr="008B1F90">
        <w:rPr>
          <w:sz w:val="22"/>
          <w:szCs w:val="22"/>
        </w:rPr>
        <w:t xml:space="preserve">was </w:t>
      </w:r>
      <w:r w:rsidR="00D166B0" w:rsidRPr="008B1F90">
        <w:rPr>
          <w:sz w:val="22"/>
          <w:szCs w:val="22"/>
        </w:rPr>
        <w:t>associated with reduc</w:t>
      </w:r>
      <w:r w:rsidR="00B27EEE" w:rsidRPr="008B1F90">
        <w:rPr>
          <w:sz w:val="22"/>
          <w:szCs w:val="22"/>
        </w:rPr>
        <w:t>tions in</w:t>
      </w:r>
      <w:r w:rsidR="00D166B0" w:rsidRPr="008B1F90">
        <w:rPr>
          <w:sz w:val="22"/>
          <w:szCs w:val="22"/>
        </w:rPr>
        <w:t xml:space="preserve"> </w:t>
      </w:r>
      <w:r w:rsidR="00B27EEE" w:rsidRPr="008B1F90">
        <w:rPr>
          <w:sz w:val="22"/>
          <w:szCs w:val="22"/>
        </w:rPr>
        <w:t xml:space="preserve">skeletal muscle </w:t>
      </w:r>
      <w:r w:rsidR="0052135D" w:rsidRPr="008B1F90">
        <w:rPr>
          <w:sz w:val="22"/>
          <w:szCs w:val="22"/>
        </w:rPr>
        <w:t xml:space="preserve">mitochondrial </w:t>
      </w:r>
      <w:r w:rsidR="00D166B0" w:rsidRPr="008B1F90">
        <w:rPr>
          <w:sz w:val="22"/>
          <w:szCs w:val="22"/>
        </w:rPr>
        <w:t>DNA copy number</w:t>
      </w:r>
      <w:r w:rsidR="00861088" w:rsidRPr="008B1F90">
        <w:rPr>
          <w:sz w:val="22"/>
          <w:szCs w:val="22"/>
        </w:rPr>
        <w:t>, lower</w:t>
      </w:r>
      <w:r w:rsidR="00BB4B9E" w:rsidRPr="008B1F90">
        <w:rPr>
          <w:sz w:val="22"/>
          <w:szCs w:val="22"/>
        </w:rPr>
        <w:t xml:space="preserve"> </w:t>
      </w:r>
      <w:r w:rsidR="00F20707" w:rsidRPr="008B1F90">
        <w:rPr>
          <w:sz w:val="22"/>
          <w:szCs w:val="22"/>
        </w:rPr>
        <w:t xml:space="preserve">mRNA </w:t>
      </w:r>
      <w:r w:rsidR="008E5C58" w:rsidRPr="008B1F90">
        <w:rPr>
          <w:sz w:val="22"/>
          <w:szCs w:val="22"/>
        </w:rPr>
        <w:t>levels</w:t>
      </w:r>
      <w:r w:rsidR="00B27EEE" w:rsidRPr="008B1F90">
        <w:rPr>
          <w:sz w:val="22"/>
          <w:szCs w:val="22"/>
        </w:rPr>
        <w:t xml:space="preserve"> of electron transport genes</w:t>
      </w:r>
      <w:r w:rsidR="008E5C58" w:rsidRPr="008B1F90">
        <w:rPr>
          <w:sz w:val="22"/>
          <w:szCs w:val="22"/>
        </w:rPr>
        <w:t xml:space="preserve"> </w:t>
      </w:r>
      <w:r w:rsidR="00B27EEE" w:rsidRPr="008B1F90">
        <w:rPr>
          <w:sz w:val="22"/>
          <w:szCs w:val="22"/>
        </w:rPr>
        <w:t>and</w:t>
      </w:r>
      <w:r w:rsidR="00F20707" w:rsidRPr="008B1F90">
        <w:rPr>
          <w:sz w:val="22"/>
          <w:szCs w:val="22"/>
        </w:rPr>
        <w:t xml:space="preserve"> </w:t>
      </w:r>
      <w:r w:rsidR="001373A2">
        <w:rPr>
          <w:sz w:val="22"/>
          <w:szCs w:val="22"/>
        </w:rPr>
        <w:t xml:space="preserve">reduced </w:t>
      </w:r>
      <w:r w:rsidR="00F20707" w:rsidRPr="008B1F90">
        <w:rPr>
          <w:sz w:val="22"/>
          <w:szCs w:val="22"/>
        </w:rPr>
        <w:t>citrate synthase activity</w:t>
      </w:r>
      <w:r w:rsidR="00B27EEE" w:rsidRPr="008B1F90">
        <w:rPr>
          <w:sz w:val="22"/>
          <w:szCs w:val="22"/>
        </w:rPr>
        <w:t>.</w:t>
      </w:r>
      <w:r w:rsidR="00D166B0" w:rsidRPr="008B1F90">
        <w:rPr>
          <w:sz w:val="22"/>
          <w:szCs w:val="22"/>
        </w:rPr>
        <w:t xml:space="preserve"> </w:t>
      </w:r>
      <w:r w:rsidR="002510C4">
        <w:rPr>
          <w:sz w:val="22"/>
          <w:szCs w:val="22"/>
        </w:rPr>
        <w:t>Up</w:t>
      </w:r>
      <w:r w:rsidR="00D012F9">
        <w:rPr>
          <w:sz w:val="22"/>
          <w:szCs w:val="22"/>
        </w:rPr>
        <w:t>-</w:t>
      </w:r>
      <w:r w:rsidR="002510C4">
        <w:rPr>
          <w:sz w:val="22"/>
          <w:szCs w:val="22"/>
        </w:rPr>
        <w:t xml:space="preserve">regulation of key genes involved in </w:t>
      </w:r>
      <w:r w:rsidR="00096A99">
        <w:rPr>
          <w:sz w:val="22"/>
          <w:szCs w:val="22"/>
        </w:rPr>
        <w:t xml:space="preserve">ameliorating </w:t>
      </w:r>
      <w:r w:rsidR="002510C4">
        <w:rPr>
          <w:sz w:val="22"/>
          <w:szCs w:val="22"/>
        </w:rPr>
        <w:t>oxidative stress was also observed</w:t>
      </w:r>
      <w:r w:rsidR="001373A2">
        <w:rPr>
          <w:sz w:val="22"/>
          <w:szCs w:val="22"/>
        </w:rPr>
        <w:t xml:space="preserve"> in </w:t>
      </w:r>
      <w:r w:rsidR="009472F9">
        <w:rPr>
          <w:sz w:val="22"/>
          <w:szCs w:val="22"/>
        </w:rPr>
        <w:t>the muscle of MCP230-exposed mice</w:t>
      </w:r>
      <w:r w:rsidR="002510C4">
        <w:rPr>
          <w:sz w:val="22"/>
          <w:szCs w:val="22"/>
        </w:rPr>
        <w:t xml:space="preserve">. </w:t>
      </w:r>
      <w:r w:rsidR="0033301A" w:rsidRPr="008B1F90">
        <w:rPr>
          <w:sz w:val="22"/>
          <w:szCs w:val="22"/>
        </w:rPr>
        <w:t xml:space="preserve">These </w:t>
      </w:r>
      <w:r w:rsidR="000D4A87">
        <w:rPr>
          <w:sz w:val="22"/>
          <w:szCs w:val="22"/>
        </w:rPr>
        <w:t>findings</w:t>
      </w:r>
      <w:r w:rsidR="0033301A" w:rsidRPr="008B1F90">
        <w:rPr>
          <w:sz w:val="22"/>
          <w:szCs w:val="22"/>
        </w:rPr>
        <w:t xml:space="preserve"> suggest that gestational exposure to </w:t>
      </w:r>
      <w:r w:rsidR="00935B20" w:rsidRPr="008B1F90">
        <w:rPr>
          <w:sz w:val="22"/>
          <w:szCs w:val="22"/>
        </w:rPr>
        <w:t xml:space="preserve">MCP230 </w:t>
      </w:r>
      <w:r w:rsidR="00C8478A" w:rsidRPr="008B1F90">
        <w:rPr>
          <w:sz w:val="22"/>
          <w:szCs w:val="22"/>
        </w:rPr>
        <w:t xml:space="preserve">leads to </w:t>
      </w:r>
      <w:r w:rsidR="0033301A" w:rsidRPr="008B1F90">
        <w:rPr>
          <w:sz w:val="22"/>
          <w:szCs w:val="22"/>
        </w:rPr>
        <w:t>a reducti</w:t>
      </w:r>
      <w:r w:rsidR="00354B0D" w:rsidRPr="008B1F90">
        <w:rPr>
          <w:sz w:val="22"/>
          <w:szCs w:val="22"/>
        </w:rPr>
        <w:t>on in energy expenditure</w:t>
      </w:r>
      <w:r w:rsidR="007A7DA9" w:rsidRPr="008B1F90">
        <w:rPr>
          <w:sz w:val="22"/>
          <w:szCs w:val="22"/>
        </w:rPr>
        <w:t>, at least in part,</w:t>
      </w:r>
      <w:r w:rsidR="00354B0D" w:rsidRPr="008B1F90">
        <w:rPr>
          <w:sz w:val="22"/>
          <w:szCs w:val="22"/>
        </w:rPr>
        <w:t xml:space="preserve"> </w:t>
      </w:r>
      <w:r w:rsidR="007A7DA9" w:rsidRPr="008B1F90">
        <w:rPr>
          <w:sz w:val="22"/>
          <w:szCs w:val="22"/>
        </w:rPr>
        <w:t>through</w:t>
      </w:r>
      <w:r w:rsidR="0033301A" w:rsidRPr="008B1F90">
        <w:rPr>
          <w:sz w:val="22"/>
          <w:szCs w:val="22"/>
        </w:rPr>
        <w:t xml:space="preserve"> alterations to mitochondrial metabolism in the skeletal muscle</w:t>
      </w:r>
      <w:r w:rsidR="004B62B5" w:rsidRPr="008B1F90">
        <w:rPr>
          <w:sz w:val="22"/>
          <w:szCs w:val="22"/>
        </w:rPr>
        <w:t>.</w:t>
      </w:r>
    </w:p>
    <w:p w14:paraId="7822BC41" w14:textId="77777777" w:rsidR="004C12AE" w:rsidRPr="008B1F90" w:rsidRDefault="004C12AE" w:rsidP="00896FD8">
      <w:pPr>
        <w:spacing w:line="480" w:lineRule="auto"/>
        <w:rPr>
          <w:sz w:val="22"/>
          <w:szCs w:val="22"/>
        </w:rPr>
      </w:pPr>
    </w:p>
    <w:p w14:paraId="679D08EA" w14:textId="77777777" w:rsidR="0017693D" w:rsidRPr="008B1F90" w:rsidRDefault="0017693D" w:rsidP="003E58BE">
      <w:pPr>
        <w:pStyle w:val="Heading1"/>
        <w:spacing w:before="0" w:line="480" w:lineRule="auto"/>
        <w:rPr>
          <w:color w:val="auto"/>
          <w:sz w:val="22"/>
          <w:szCs w:val="22"/>
        </w:rPr>
      </w:pPr>
      <w:r w:rsidRPr="008B1F90">
        <w:rPr>
          <w:color w:val="auto"/>
          <w:sz w:val="22"/>
          <w:szCs w:val="22"/>
        </w:rPr>
        <w:t>Key words</w:t>
      </w:r>
    </w:p>
    <w:p w14:paraId="0E6BEA3A" w14:textId="3B9D3E6C" w:rsidR="00F10627" w:rsidRPr="008B1F90" w:rsidRDefault="00F24E62" w:rsidP="00896FD8">
      <w:pPr>
        <w:spacing w:line="480" w:lineRule="auto"/>
        <w:rPr>
          <w:rFonts w:asciiTheme="majorHAnsi" w:eastAsiaTheme="majorEastAsia" w:hAnsiTheme="majorHAnsi" w:cstheme="majorBidi"/>
          <w:b/>
          <w:bCs/>
          <w:sz w:val="22"/>
          <w:szCs w:val="22"/>
        </w:rPr>
      </w:pPr>
      <w:r w:rsidRPr="008B1F90">
        <w:rPr>
          <w:i/>
          <w:sz w:val="22"/>
          <w:szCs w:val="22"/>
        </w:rPr>
        <w:t>In utero</w:t>
      </w:r>
      <w:r w:rsidRPr="008B1F90">
        <w:rPr>
          <w:sz w:val="22"/>
          <w:szCs w:val="22"/>
        </w:rPr>
        <w:t xml:space="preserve"> exposure, Environmentally </w:t>
      </w:r>
      <w:r w:rsidR="004B48ED" w:rsidRPr="008B1F90">
        <w:rPr>
          <w:sz w:val="22"/>
          <w:szCs w:val="22"/>
        </w:rPr>
        <w:t>Persistent Free Radicals</w:t>
      </w:r>
      <w:r w:rsidRPr="008B1F90">
        <w:rPr>
          <w:sz w:val="22"/>
          <w:szCs w:val="22"/>
        </w:rPr>
        <w:t xml:space="preserve">, </w:t>
      </w:r>
      <w:r w:rsidR="00082495">
        <w:rPr>
          <w:sz w:val="22"/>
          <w:szCs w:val="22"/>
        </w:rPr>
        <w:t>Oxidative Stress</w:t>
      </w:r>
      <w:r w:rsidRPr="008B1F90">
        <w:rPr>
          <w:sz w:val="22"/>
          <w:szCs w:val="22"/>
        </w:rPr>
        <w:t>, Skeletal muscle, Mitochondria</w:t>
      </w:r>
    </w:p>
    <w:p w14:paraId="5D057827" w14:textId="77777777" w:rsidR="00602209" w:rsidRPr="008B1F90" w:rsidRDefault="00602209" w:rsidP="00DB435F"/>
    <w:p w14:paraId="35DF5C24" w14:textId="77777777" w:rsidR="00602209" w:rsidRPr="008B1F90" w:rsidRDefault="00602209"/>
    <w:p w14:paraId="54DEA11A" w14:textId="77777777" w:rsidR="007221E6" w:rsidRPr="008B1F90" w:rsidRDefault="007221E6" w:rsidP="003E58BE">
      <w:pPr>
        <w:pStyle w:val="Heading1"/>
        <w:spacing w:before="0" w:line="480" w:lineRule="auto"/>
        <w:rPr>
          <w:color w:val="auto"/>
          <w:sz w:val="22"/>
          <w:szCs w:val="22"/>
        </w:rPr>
      </w:pPr>
      <w:r w:rsidRPr="008B1F90">
        <w:rPr>
          <w:color w:val="auto"/>
          <w:sz w:val="22"/>
          <w:szCs w:val="22"/>
        </w:rPr>
        <w:t>Introduction</w:t>
      </w:r>
    </w:p>
    <w:p w14:paraId="7BD73BFB" w14:textId="713CFA06" w:rsidR="00D57113" w:rsidRPr="008B1F90" w:rsidRDefault="003B4388" w:rsidP="00D57113">
      <w:pPr>
        <w:spacing w:line="480" w:lineRule="auto"/>
        <w:rPr>
          <w:sz w:val="22"/>
          <w:szCs w:val="22"/>
        </w:rPr>
      </w:pPr>
      <w:r w:rsidRPr="008B1F90">
        <w:rPr>
          <w:sz w:val="22"/>
          <w:szCs w:val="22"/>
        </w:rPr>
        <w:t xml:space="preserve">Obesity is a major global </w:t>
      </w:r>
      <w:r w:rsidR="00691BA2" w:rsidRPr="008B1F90">
        <w:rPr>
          <w:sz w:val="22"/>
          <w:szCs w:val="22"/>
        </w:rPr>
        <w:t>health concern and emerging data supports a role for environmental pollutants in the pathogenesis of obesity and its comorbidities</w:t>
      </w:r>
      <w:r w:rsidR="006E0B93" w:rsidRPr="008B1F90">
        <w:rPr>
          <w:sz w:val="22"/>
          <w:szCs w:val="22"/>
        </w:rPr>
        <w:t xml:space="preserve"> </w:t>
      </w:r>
      <w:r w:rsidR="008E1E6B" w:rsidRPr="008B1F90">
        <w:rPr>
          <w:sz w:val="22"/>
          <w:szCs w:val="22"/>
        </w:rPr>
        <w:fldChar w:fldCharType="begin" w:fldLock="1"/>
      </w:r>
      <w:r w:rsidR="00A866D2">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"ITEM-5", "issue" : "1", "issued" : { "date-parts" : [ [ "2008", "1" ] ] }, "page" : "32-8", "title" : "The relationship between diabetes mellitus and traffic-related air pollution.", "type" : "article-journal", "volume" : "50" }, "uris" : [ "http://www.mendeley.com/documents/?uuid=dfa9a4cb-9e40-4154-a2ba-6aba1161720a" ] }, { "id" : "ITEM-6",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"ITEM-6",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"ITEM-7",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"ITEM-7", "issue" : "1", "issued" : { "date-parts" : [ [ "2012", "1" ] ] }, "page" : "92-8", "title" : "Diabetes incidence and long-term exposure to air pollution: a cohort study.", "type" : "article-journal", "volume" : "35" }, "uris" : [ "http://www.mendeley.com/documents/?uuid=32b97284-2791-42d4-b039-c411f329a2b5" ] }, { "id" : "ITEM-8",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"ITEM-8",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9, 10, 12, 22, 24, 45)", "plainTextFormattedCitation" : "(2, 7, 9, 10, 12, 22, 24, 45)", "previouslyFormattedCitation" : "(2, 7, 9, 10, 12, 22, 24, 45)" }, "properties" : { "noteIndex" : 0 }, "schema" : "https://github.com/citation-style-language/schema/raw/master/csl-citation.json" }</w:instrText>
      </w:r>
      <w:r w:rsidR="008E1E6B" w:rsidRPr="008B1F90">
        <w:rPr>
          <w:sz w:val="22"/>
          <w:szCs w:val="22"/>
        </w:rPr>
        <w:fldChar w:fldCharType="separate"/>
      </w:r>
      <w:r w:rsidR="004C30BD" w:rsidRPr="004C30BD">
        <w:rPr>
          <w:noProof/>
          <w:sz w:val="22"/>
          <w:szCs w:val="22"/>
        </w:rPr>
        <w:t>(2, 7, 9, 10, 12, 22, 24, 45)</w:t>
      </w:r>
      <w:r w:rsidR="008E1E6B" w:rsidRPr="008B1F90">
        <w:rPr>
          <w:sz w:val="22"/>
          <w:szCs w:val="22"/>
        </w:rPr>
        <w:fldChar w:fldCharType="end"/>
      </w:r>
      <w:r w:rsidR="00691BA2" w:rsidRPr="008B1F90">
        <w:rPr>
          <w:sz w:val="22"/>
          <w:szCs w:val="22"/>
        </w:rPr>
        <w:t xml:space="preserve">. </w:t>
      </w:r>
      <w:r w:rsidR="00084A93" w:rsidRPr="008B1F90">
        <w:rPr>
          <w:sz w:val="22"/>
          <w:szCs w:val="22"/>
        </w:rPr>
        <w:t>Gestational and early-life exposure to combustion-derived particulate matter</w:t>
      </w:r>
      <w:r w:rsidR="00D57113" w:rsidRPr="008B1F90">
        <w:rPr>
          <w:sz w:val="22"/>
          <w:szCs w:val="22"/>
        </w:rPr>
        <w:t xml:space="preserve"> (PM)</w:t>
      </w:r>
      <w:r w:rsidR="00084A93" w:rsidRPr="008B1F90">
        <w:rPr>
          <w:sz w:val="22"/>
          <w:szCs w:val="22"/>
        </w:rPr>
        <w:t xml:space="preserve"> has been associated with an increased risk of obesity in humans </w:t>
      </w:r>
      <w:r w:rsidR="00084A93" w:rsidRPr="008B1F90">
        <w:rPr>
          <w:sz w:val="22"/>
          <w:szCs w:val="22"/>
        </w:rPr>
        <w:fldChar w:fldCharType="begin" w:fldLock="1"/>
      </w:r>
      <w:r w:rsidR="00A866D2">
        <w:rPr>
          <w:sz w:val="22"/>
          <w:szCs w:val="22"/>
        </w:rPr>
        <w:instrText>ADDIN CSL_CITATION { "citationItems" : [ { "id" : "ITEM-1", "itemData" : { "DOI" : "10.1136/jech.50.3.306", "ISSN" : "0143-005X", "PMID" : "8935463", "abstract" : "STUDY OBJECTIVE: To examine the association between parental smoking habits and the nutrient intake and food choice of teenagers aged 16-17 years, allowing for differences in teenage smoking and the social class and regional distribution of the participants. DESIGN: Data were collected from the 1970 longitudinal birth cohort, cross-sectionally at 16-17 years. The smoking habits of teenagers were evaluated from a questionnaire completed by the subjects themselves, and the smoking habits of parents by interview. The nutrient and food intakes of teenagers were quantitatively assessed using a four day unweighed dietary diary. SETTING: The participants were distributed throughout Britain. PARTICIPANTS: A subsample of 1222 males and 1735 females was isolated from respondents to the 1970 birth cohort 16-17 year data collection sweep undertaken in 1986-87. MAIN RESULTS: Parental smoking habits were associated with different dietary patterns among teenagers regardless of whether the teenagers themselves smoked. Dietary differences noted were similar to those observed previously among smokers, with lower intakes of fibre, vitamin C, vitamin E, folates, and magnesium in particular reported among both males and females in households where parents were smokers. These lower intakes were associated with lower intakes of fruit juices, wholemeal bread, and some vegetables. CONCLUSION: Teenagers who lived with parents who smoked had different nutrient and food intakes to those with non-smoking parents, and teenagers exposed to parental smoking appeared to have similar dietary patterns to teenagers who themselves smoked.", "author" : [ { "dropping-particle" : "", "family" : "Crawley", "given" : "H F", "non-dropping-particle" : "", "parse-names" : false, "suffix" : "" }, { "dropping-particle" : "", "family" : "While", "given" : "D", "non-dropping-particle" : "", "parse-names" : false, "suffix" : "" } ], "container-title" : "Journal of Epidemiology &amp; Community Health", "id" : "ITEM-1", "issued" : { "date-parts" : [ [ "1996" ] ] }, "page" : "306-312", "title" : "Parental smoking and the nutrient intake and food choice of British teenagers aged 16-17 years.", "type" : "article-journal", "volume" : "50" }, "uris" : [ "http://www.mendeley.com/documents/?uuid=c1711216-1054-44c6-812c-ecfdac5a23de" ] }, { "id" : "ITEM-2", "itemData" : { "ISSN" : "0031-4005", "PMID" : "8604263", "abstract" : "OBJECTIVE: To assess the association between parental smoking and the diet quality of children residing in low-income housholds in the United States. MTHODS: Data from 515 low-income children (less than or equal to 185% of the poverty line), ages 2 to 17, who participated in the 1989 and 1990 United States Department of Agriculture Continuing Survey of Food Intakes of Individuals were examined. Diet quality was assessed by examining the average daily amount of nutrients consumed per 1000 kcal for protein, fiber, and 14 essential vitamins and minerals as well as total energy, percent of energy from total fat and saturated fat, and cholesterol and sodium intakes using the 3-day average of one 24-hour recall and 2 days of diet records. Parental smoking was categorized as four levels (nonsmoker; 1 to 10, 11 to 20, and more than 20) on the basis of the average number of cigarettes smoked per day by the sample child's parents. Analysis of covariance examined differences in the children's nutrient intake among the four smoking categories while controling for race, mother's age and occupation, child age, and sex. RESULTS: Low-income children with parents who smoked (n = 235) were more likely to be white (P &lt;.001), had younger mothers (P &lt;.05) and were more likely to have mothers employed in blue-collar occupations (P &lt;.001) than children whose parents were nonsmokers (N = 280). Children whose parents smoked more than 20 cigarettes per day had a higher level of energy from saturated fat, and children whose parents smoked 11 to 20 cigarettes per day had the highest cholesterol intakes in comparison with the rest of the sample. Parental smoking was also related to total fiber intake per 1000 kcal, with children of smokers having lower fiber intakes than children of nonsmokers. CONCLUSIONS: On average, low-income children of smokers had a poorer diet quality than low-income children of nonsmokers, thus increasing their future risk of chronic disease.", "author" : [ { "dropping-particle" : "", "family" : "Johnson", "given" : "R K", "non-dropping-particle" : "", "parse-names" : false, "suffix" : "" }, { "dropping-particle" : "", "family" : "Wang", "given" : "M Q", "non-dropping-particle" : "", "parse-names" : false, "suffix" : "" }, { "dropping-particle" : "", "family" : "Smith", "given" : "M J", "non-dropping-particle" : "", "parse-names" : false, "suffix" : "" }, { "dropping-particle" : "", "family" : "Connolly", "given" : "G", "non-dropping-particle" : "", "parse-names" : false, "suffix" : "" } ], "container-title" : "Pediatrics", "id" : "ITEM-2", "issued" : { "date-parts" : [ [ "1996" ] ] }, "page" : "312-317", "title" : "The association between parental smoking and the diet quality of low-income children.", "type" : "article-journal", "volume" : "97" }, "uris" : [ "http://www.mendeley.com/documents/?uuid=8640b80c-500e-465b-adbc-1639cb0e525c" ] }, { "id" : "ITEM-3", "itemData" : { "ISSN" : "0022-3476", "PMID" : "9709707", "abstract" : "OBJECTIVE: Smokers have multiple adverse health-related behaviors and an increased risk of cardiovascular disease. We examined whether health behaviors in parents who smoke may influence children's health behaviors. STUDY DESIGN: Cross-sectional data from 10- to 12-year-olds (n = 800) entering a trial of health promotion programs. RESULTS: Smoking in children was independently associated with maternal (odds ratio 2.1, confidence interval 1.2, 3.8) and paternal smoking (odds ratio 2.1, confidence interval 1.2, 3.7) and was less likely in girls (odds ratio 0.4, confidence interval 0.2, 0.6). Maternal smoking and paternal smoking were additive predictors in children of lower physical activity (P = .0013 for mothers; P = .0476 for fathers) and more television watching (P = .0335 for mothers; P = .0241 for fathers). Children's fat intake was significantly greater if either parent smoked. Children's body mass index (P = .0183) and waist-to-hip ratio (P = .0009) were significantly greater if mothers smoked. CONCLUSIONS: Poor health behaviors associated with smoking in parents, particularly mothers, are likely to influence children's long-term risk of having lifestyle diseases. The results may also explain some of the apparent effects attributed to passive smoking in families.", "author" : [ { "dropping-particle" : "", "family" : "Burke", "given" : "V", "non-dropping-particle" : "", "parse-names" : false, "suffix" : "" }, { "dropping-particle" : "", "family" : "Gracey", "given" : "M P", "non-dropping-particle" : "", "parse-names" : false, "suffix" : "" }, { "dropping-particle" : "", "family" : "Milligan", "given" : "R A", "non-dropping-particle" : "", "parse-names" : false, "suffix" : "" }, { "dropping-particle" : "", "family" : "Thompson", "given" : "C", "non-dropping-particle" : "", "parse-names" : false, "suffix" : "" }, { "dropping-particle" : "", "family" : "Taggart", "given" : "A C", "non-dropping-particle" : "", "parse-names" : false, "suffix" : "" }, { "dropping-particle" : "", "family" : "Beilin", "given" : "L J", "non-dropping-particle" : "", "parse-names" : false, "suffix" : "" } ], "container-title" : "The Journal of pediatrics", "id" : "ITEM-3", "issued" : { "date-parts" : [ [ "1998" ] ] }, "page" : "206-213", "title" : "Parental smoking and risk factors for cardiovascular disease in 10- to 12-year-old children.", "type" : "article-journal", "volume" : "133" }, "uris" : [ "http://www.mendeley.com/documents/?uuid=86bf753d-c426-44e7-ba5c-4e142ce65e00" ] }, { "id" : "ITEM-4",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"ITEM-4", "issue" : "9", "issued" : { "date-parts" : [ [ "2012", "9" ] ] }, "page" : "1346-52", "title" : "Placental mitochondrial DNA content and particulate air pollution during in utero life.", "type" : "article-journal", "volume" : "120" }, "uris" : [ "http://www.mendeley.com/documents/?uuid=92a7cdca-3ee1-4131-9099-612cd17681b4" ] }, { "id" : "ITEM-5", "itemData" : { "DOI" : "10.1097/EDE.0000000000000203", "ISBN" : "0000000000000", "ISSN" : "1044-3983", "author" : [ { "dropping-particle" : "", "family" : "Fleisch", "given" : "Abby F.", "non-dropping-particle" : "", "parse-names" : false, "suffix" : "" }, { "dropping-particle" : "", "family" : "Rifas-Shiman", "given" : "Sheryl L.", "non-dropping-particle" : "", "parse-names" : false, "suffix" : "" }, { "dropping-particle" : "", "family" : "Koutrakis", "given" : "Petros", "non-dropping-particle" : "", "parse-names" : false, "suffix" : "" }, { "dropping-particle" : "", "family" : "Schwartz", "given" : "Joel D.", "non-dropping-particle" : "", "parse-names" : false, "suffix" : "" }, { "dropping-particle" : "", "family" : "Kloog", "given" : "Itai", "non-dropping-particle" : "", "parse-names" : false, "suffix" : "" }, { "dropping-particle" : "", "family" : "Melly", "given" : "Steven", "non-dropping-particle" : "", "parse-names" : false, "suffix" : "" }, { "dropping-particle" : "", "family" : "Coull", "given" : "Brent A.", "non-dropping-particle" : "", "parse-names" : false, "suffix" : "" }, { "dropping-particle" : "", "family" : "Zanobetti", "given" : "Antonella", "non-dropping-particle" : "", "parse-names" : false, "suffix" : "" }, { "dropping-particle" : "", "family" : "Gillman", "given" : "Matthew W.", "non-dropping-particle" : "", "parse-names" : false, "suffix" : "" }, { "dropping-particle" : "", "family" : "Gold", "given" : "Diane R.", "non-dropping-particle" : "", "parse-names" : false, "suffix" : "" }, { "dropping-particle" : "", "family" : "Oken", "given" : "Emily", "non-dropping-particle" : "", "parse-names" : false, "suffix" : "" } ], "container-title" : "Epidemiology", "id" : "ITEM-5", "issue" : "1", "issued" : { "date-parts" : [ [ "2015" ] ] }, "page" : "43-50", "title" : "Prenatal Exposure to Traffic Pollution", "type" : "article-journal", "volume" : "26" }, "uris" : [ "http://www.mendeley.com/documents/?uuid=02ff9340-9054-4d07-8fd4-a2f12a6b49fb" ] } ], "mendeley" : { "formattedCitation" : "(9, 12, 18, 22, 24)", "plainTextFormattedCitation" : "(9, 12, 18, 22, 24)", "previouslyFormattedCitation" : "(9, 12, 18, 22, 24)" }, "properties" : { "noteIndex" : 0 }, "schema" : "https://github.com/citation-style-language/schema/raw/master/csl-citation.json" }</w:instrText>
      </w:r>
      <w:r w:rsidR="00084A93" w:rsidRPr="008B1F90">
        <w:rPr>
          <w:sz w:val="22"/>
          <w:szCs w:val="22"/>
        </w:rPr>
        <w:fldChar w:fldCharType="separate"/>
      </w:r>
      <w:r w:rsidR="004C30BD" w:rsidRPr="004C30BD">
        <w:rPr>
          <w:noProof/>
          <w:sz w:val="22"/>
          <w:szCs w:val="22"/>
        </w:rPr>
        <w:t>(9, 12, 18, 22, 24)</w:t>
      </w:r>
      <w:r w:rsidR="00084A93" w:rsidRPr="008B1F90">
        <w:rPr>
          <w:sz w:val="22"/>
          <w:szCs w:val="22"/>
        </w:rPr>
        <w:fldChar w:fldCharType="end"/>
      </w:r>
      <w:r w:rsidR="00084A93" w:rsidRPr="008B1F90">
        <w:rPr>
          <w:sz w:val="22"/>
          <w:szCs w:val="22"/>
        </w:rPr>
        <w:t xml:space="preserve">. This association is supported by data obtained from animal studies, where the offspring of pregnant mice, which have been exposed to diesel exhaust </w:t>
      </w:r>
      <w:r w:rsidR="00084A93" w:rsidRPr="008B1F90">
        <w:rPr>
          <w:i/>
          <w:sz w:val="22"/>
          <w:szCs w:val="22"/>
        </w:rPr>
        <w:t>in utero</w:t>
      </w:r>
      <w:r w:rsidR="00084A93" w:rsidRPr="008B1F90">
        <w:rPr>
          <w:sz w:val="22"/>
          <w:szCs w:val="22"/>
        </w:rPr>
        <w:t xml:space="preserve">, are predisposed to weight gain as adults </w:t>
      </w:r>
      <w:r w:rsidR="00084A93" w:rsidRPr="008B1F90">
        <w:rPr>
          <w:sz w:val="22"/>
          <w:szCs w:val="22"/>
        </w:rPr>
        <w:fldChar w:fldCharType="begin" w:fldLock="1"/>
      </w:r>
      <w:r w:rsidR="00312A9A">
        <w:rPr>
          <w:sz w:val="22"/>
          <w:szCs w:val="22"/>
        </w:rPr>
        <w:instrText>ADDIN CSL_CITATION { "citationItems" : [ { "id" : "ITEM-1", "itemData" : { "DOI" : "10.1096/fj.12-210989", "ISBN" : "1530-6860 (Electronic)\\r0892-6638 (Linking)", "ISSN" : "15306860", "PMID" : "22815382", "abstract" : "Emerging evidence suggests environmental chemical exposures during critical windows of development may contribute to the escalating prevalence of obesity. We tested the hypothesis that prenatal air pollution exposure would predispose the offspring to weight gain in adulthood. Pregnant mice were exposed to filtered air (FA) or diesel exhaust (DE) on embryonic days (E) 9-17. Prenatal DE induced a significant fetal brain cytokine response at E18 (46-390% over FA). As adults, offspring were fed either a low-fat diet (LFD) or high-fat diet (HFD) for 6 wk. Adult DE male offspring weighed 12% more and were 35% less active than FA male offspring at baseline, whereas there were no differences in females. Following HFD, DE males gained weight at the same rate as FA males, whereas DE females gained 340% more weight than FA females. DE-HFD males had 450% higher endpoint insulin levels than FA-HFD males, and all males on HFD showed decreased activity and increased anxiety, whereas females showed no differences. Finally, both DE males and females fed HFD showed increased microglial activation (30-66%) within several brain regions. Thus, prenatal air pollution exposure can \"program\" offspring for increased susceptibility to diet-induced weight gain and neuroinflammation in adulthood in a sex-specific manner.", "author" : [ { "dropping-particle" : "", "family" : "Bolton", "given" : "Jessica L.", "non-dropping-particle" : "", "parse-names" : false, "suffix" : "" }, { "dropping-particle" : "", "family" : "Smith", "given" : "Susan H.", "non-dropping-particle" : "", "parse-names" : false, "suffix" : "" }, { "dropping-particle" : "", "family" : "Huff", "given" : "Nicole C.", "non-dropping-particle" : "", "parse-names" : false, "suffix" : "" }, { "dropping-particle" : "", "family" : "Gilmour", "given" : "M. Ian", "non-dropping-particle" : "", "parse-names" : false, "suffix" : "" }, { "dropping-particle" : "", "family" : "Foster", "given" : "W. Michael", "non-dropping-particle" : "", "parse-names" : false, "suffix" : "" }, { "dropping-particle" : "", "family" : "Auten", "given" : "Richard L.", "non-dropping-particle" : "", "parse-names" : false, "suffix" : "" }, { "dropping-particle" : "", "family" : "Bilbo", "given" : "Staci D.", "non-dropping-particle" : "", "parse-names" : false, "suffix" : "" } ], "container-title" : "FASEB Journal", "id" : "ITEM-1", "issued" : { "date-parts" : [ [ "2012" ] ] }, "page" : "4743-4754", "title" : "Prenatal air pollution exposure induces neuroinflammation and predisposes offspring to weight gain in adulthood in a sex-specific manner", "type" : "article-journal", "volume" : "26" }, "uris" : [ "http://www.mendeley.com/documents/?uuid=4d60f8de-0c18-4a6a-8328-cdf123543df1" ] } ], "mendeley" : { "formattedCitation" : "(6)", "plainTextFormattedCitation" : "(6)", "previouslyFormattedCitation" : "(6)" }, "properties" : { "noteIndex" : 0 }, "schema" : "https://github.com/citation-style-language/schema/raw/master/csl-citation.json" }</w:instrText>
      </w:r>
      <w:r w:rsidR="00084A93" w:rsidRPr="008B1F90">
        <w:rPr>
          <w:sz w:val="22"/>
          <w:szCs w:val="22"/>
        </w:rPr>
        <w:fldChar w:fldCharType="separate"/>
      </w:r>
      <w:r w:rsidR="00780082" w:rsidRPr="00780082">
        <w:rPr>
          <w:noProof/>
          <w:sz w:val="22"/>
          <w:szCs w:val="22"/>
        </w:rPr>
        <w:t>(6)</w:t>
      </w:r>
      <w:r w:rsidR="00084A93" w:rsidRPr="008B1F90">
        <w:rPr>
          <w:sz w:val="22"/>
          <w:szCs w:val="22"/>
        </w:rPr>
        <w:fldChar w:fldCharType="end"/>
      </w:r>
      <w:r w:rsidR="00084A93" w:rsidRPr="008B1F90">
        <w:rPr>
          <w:sz w:val="22"/>
          <w:szCs w:val="22"/>
        </w:rPr>
        <w:t xml:space="preserve">. </w:t>
      </w:r>
      <w:r w:rsidR="00FE6CCD" w:rsidRPr="008B1F90">
        <w:rPr>
          <w:sz w:val="22"/>
          <w:szCs w:val="22"/>
        </w:rPr>
        <w:t>Furthermore</w:t>
      </w:r>
      <w:r w:rsidR="002F5891" w:rsidRPr="008B1F90">
        <w:rPr>
          <w:sz w:val="22"/>
          <w:szCs w:val="22"/>
        </w:rPr>
        <w:t>, s</w:t>
      </w:r>
      <w:r w:rsidR="006264DC" w:rsidRPr="008B1F90">
        <w:rPr>
          <w:sz w:val="22"/>
          <w:szCs w:val="22"/>
        </w:rPr>
        <w:t xml:space="preserve">everal studies have linked </w:t>
      </w:r>
      <w:r w:rsidR="00A60ADB" w:rsidRPr="008B1F90">
        <w:rPr>
          <w:sz w:val="22"/>
          <w:szCs w:val="22"/>
        </w:rPr>
        <w:t xml:space="preserve">the exposure to </w:t>
      </w:r>
      <w:r w:rsidR="00935B20" w:rsidRPr="008B1F90">
        <w:rPr>
          <w:sz w:val="22"/>
          <w:szCs w:val="22"/>
        </w:rPr>
        <w:t xml:space="preserve">combustion-derived </w:t>
      </w:r>
      <w:r w:rsidR="00D57113" w:rsidRPr="008B1F90">
        <w:rPr>
          <w:sz w:val="22"/>
          <w:szCs w:val="22"/>
        </w:rPr>
        <w:t>PM</w:t>
      </w:r>
      <w:r w:rsidR="00935B20" w:rsidRPr="008B1F90">
        <w:rPr>
          <w:sz w:val="22"/>
          <w:szCs w:val="22"/>
        </w:rPr>
        <w:t xml:space="preserve"> </w:t>
      </w:r>
      <w:r w:rsidR="006264DC" w:rsidRPr="008B1F90">
        <w:rPr>
          <w:sz w:val="22"/>
          <w:szCs w:val="22"/>
        </w:rPr>
        <w:t xml:space="preserve">to </w:t>
      </w:r>
      <w:r w:rsidR="006D5ADE" w:rsidRPr="008B1F90">
        <w:rPr>
          <w:sz w:val="22"/>
          <w:szCs w:val="22"/>
        </w:rPr>
        <w:t>impaired</w:t>
      </w:r>
      <w:r w:rsidR="006264DC" w:rsidRPr="008B1F90">
        <w:rPr>
          <w:sz w:val="22"/>
          <w:szCs w:val="22"/>
        </w:rPr>
        <w:t xml:space="preserve"> metabolic health in humans</w:t>
      </w:r>
      <w:r w:rsidR="00362DC5" w:rsidRPr="008B1F90">
        <w:rPr>
          <w:sz w:val="22"/>
          <w:szCs w:val="22"/>
        </w:rPr>
        <w:t xml:space="preserve"> </w:t>
      </w:r>
      <w:r w:rsidR="00362DC5" w:rsidRPr="008B1F90">
        <w:rPr>
          <w:sz w:val="22"/>
          <w:szCs w:val="22"/>
        </w:rPr>
        <w:fldChar w:fldCharType="begin" w:fldLock="1"/>
      </w:r>
      <w:r w:rsidR="00A866D2">
        <w:rPr>
          <w:sz w:val="22"/>
          <w:szCs w:val="22"/>
        </w:rPr>
        <w:instrText>ADDIN CSL_CITATION { "citationItems" : [ { "id" : "ITEM-1",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"ITEM-1", "issue" : "1", "issued" : { "date-parts" : [ [ "2008", "1" ] ] }, "page" : "32-8", "title" : "The relationship between diabetes mellitus and traffic-related air pollution.", "type" : "article-journal", "volume" : "50" }, "uris" : [ "http://www.mendeley.com/documents/?uuid=dfa9a4cb-9e40-4154-a2ba-6aba1161720a" ] }, { "id" : "ITEM-2", "itemData" : { "DOI" : "10.1016/j.envres.2011.09.016", "ISSN" : "1096-0953", "PMID" : "22000598", "abstract" : "BACKGROUND: Air pollution has been associated with adverse cardiovascular effects.\n\nOBJECTIVE: To measure the association between air pollution, spirometry, blood pressure, and exercise capacity.\n\nMETHODS: We used data from 5604 subjects collected during the Canada Health Measures Survey to test the association between air pollution measured on the day of the survey and spirometry (n=5011 subjects), blood pressure, and exercise capacity (n=3789 subjects).\n\nRESULTS: An interquartile range (IQR) increase in ozone (17.0 ppb) was significantly associated with a 0.883% higher resting heart rate, a 0.718% higher systolic and 0.407% higher diastolic blood pressure, a 0.393% lower FEV1/FVC expressed as a percentage of predicted, and a 1.52% reduction in the aerobic fitness score (p&lt;0.05). Resting systolic and diastolic blood pressure were approximately 0.5 mmHg higher for an (IQR 4.5 \u03bcg/m3) increase in PM2.5 (IQR 4.5 \u03bcg/m3) and 1 mmHg higher for a 12.6 ppb increase in NO2 (IQR 12.6 ppb). An increase in PM2.5 was also associated with an approximate 0.4% decrease in percent predicted FEV1 and FVC (p&lt;0.05).\n\nCONCLUSION: Exposure to higher concentrations of air pollution was associated with higher resting blood pressure and lower ventilatory function. Ozone was associated with reduced exercise capacity.", "author" : [ { "dropping-particle" : "", "family" : "Cakmak", "given" : "Sabit", "non-dropping-particle" : "", "parse-names" : false, "suffix" : "" }, { "dropping-particle" : "", "family" : "Dales", "given" : "Robert", "non-dropping-particle" : "", "parse-names" : false, "suffix" : "" }, { "dropping-particle" : "", "family" : "Leech", "given" : "Judith", "non-dropping-particle" : "", "parse-names" : false, "suffix" : "" }, { "dropping-particle" : "", "family" : "Liu", "given" : "Ling", "non-dropping-particle" : "", "parse-names" : false, "suffix" : "" } ], "container-title" : "Environmental research", "id" : "ITEM-2", "issue" : "8", "issued" : { "date-parts" : [ [ "2011", "11" ] ] }, "page" : "1309-12", "publisher" : "Elsevier", "title" : "The influence of air pollution on cardiovascular and pulmonary function and exercise capacity: Canadian Health Measures Survey (CHMS).", "type" : "article-journal", "volume" : "111" }, "uris" : [ "http://www.mendeley.com/documents/?uuid=990b3476-0d7a-4a3c-bb86-d11f6d641a46" ] }, { "id" : "ITEM-3",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"ITEM-3", "issue" : "1", "issued" : { "date-parts" : [ [ "2012", "1" ] ] }, "page" : "92-8", "title" : "Diabetes incidence and long-term exposure to air pollution: a cohort study.", "type" : "article-journal", "volume" : "35" }, "uris" : [ "http://www.mendeley.com/documents/?uuid=32b97284-2791-42d4-b039-c411f329a2b5"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"mendeley" : { "formattedCitation" : "(2, 7, 10, 45)", "plainTextFormattedCitation" : "(2, 7, 10, 45)", "previouslyFormattedCitation" : "(2, 7, 10, 45)" }, "properties" : { "noteIndex" : 0 }, "schema" : "https://github.com/citation-style-language/schema/raw/master/csl-citation.json" }</w:instrText>
      </w:r>
      <w:r w:rsidR="00362DC5" w:rsidRPr="008B1F90">
        <w:rPr>
          <w:sz w:val="22"/>
          <w:szCs w:val="22"/>
        </w:rPr>
        <w:fldChar w:fldCharType="separate"/>
      </w:r>
      <w:r w:rsidR="004C30BD" w:rsidRPr="004C30BD">
        <w:rPr>
          <w:noProof/>
          <w:sz w:val="22"/>
          <w:szCs w:val="22"/>
        </w:rPr>
        <w:t>(2, 7, 10, 45)</w:t>
      </w:r>
      <w:r w:rsidR="00362DC5" w:rsidRPr="008B1F90">
        <w:rPr>
          <w:sz w:val="22"/>
          <w:szCs w:val="22"/>
        </w:rPr>
        <w:fldChar w:fldCharType="end"/>
      </w:r>
      <w:r w:rsidR="001640EF" w:rsidRPr="008B1F90">
        <w:rPr>
          <w:sz w:val="22"/>
          <w:szCs w:val="22"/>
        </w:rPr>
        <w:t xml:space="preserve"> </w:t>
      </w:r>
      <w:r w:rsidR="007F42AF" w:rsidRPr="008B1F90">
        <w:rPr>
          <w:sz w:val="22"/>
          <w:szCs w:val="22"/>
        </w:rPr>
        <w:t xml:space="preserve">and </w:t>
      </w:r>
      <w:r w:rsidR="00A60ADB" w:rsidRPr="008B1F90">
        <w:rPr>
          <w:sz w:val="22"/>
          <w:szCs w:val="22"/>
        </w:rPr>
        <w:t>animals</w:t>
      </w:r>
      <w:r w:rsidR="00362DC5" w:rsidRPr="008B1F90">
        <w:rPr>
          <w:sz w:val="22"/>
          <w:szCs w:val="22"/>
        </w:rPr>
        <w:t xml:space="preserve"> </w:t>
      </w:r>
      <w:r w:rsidR="007F42AF" w:rsidRPr="008B1F90">
        <w:rPr>
          <w:sz w:val="22"/>
          <w:szCs w:val="22"/>
        </w:rPr>
        <w:t xml:space="preserve"> </w:t>
      </w:r>
      <w:r w:rsidR="00362DC5" w:rsidRPr="008B1F90">
        <w:rPr>
          <w:sz w:val="22"/>
          <w:szCs w:val="22"/>
        </w:rPr>
        <w:fldChar w:fldCharType="begin" w:fldLock="1"/>
      </w:r>
      <w:r w:rsidR="00A866D2">
        <w:rPr>
          <w:sz w:val="22"/>
          <w:szCs w:val="22"/>
        </w:rPr>
        <w:instrText>ADDIN CSL_CITATION { "citationItems" : [ { "id" : "ITEM-1", "itemData" : { "DOI" : "10.1136/thx.51.12.1216", "ISBN" : "143", "ISSN" : "0040-6376", "PMID" : "8994518", "abstract" : "BACKGROUND: Epidemiological evidence has implicated fine particulate air pollution, particularly particles less than 10 microns in diameter (PM10), in the development of exacerbations of asthma and chronic obstructive pulmonary disease (COPD) although the mechanism is unknown. The hypothesis that PM10 particles induce oxidant stress, causing inflammation and injury to airway epithelium, was tested. METHODS: The effects of intratracheal instillation of PM10 was assessed in rat lungs (three per group). Inflammatory cell influx was measured by bronchoalveolar lavage (BAL) and air space epithelial permeability was assessed as the total protein in BAL fluid in vivo. The oxidant properties of PM10 particles were determined by their ability to cause damage to plasmid DNA and by changes in reduced (GSH) and oxidised (GSSG) glutathione. The effects of PM10 particles were compared in some experiments with those of fine (CB) and ultrafine (ufCB) carbon black particles. RESULTS: Six hours after intratracheal instillation of PM10 there was an influx of neutrophils (up to 15% of total cells in BAL fluid) into the alveolar space, increased epithelial permeability, the mean (SE) total protein in the BAL fluid increasing from 0.39 (0.01) to 0.62 (0.01) mg/ml, and increased lactate dehydrogenase (LDH) concentrations in the BAL fluid. An even greater inflammatory response was seen following intratracheal instillation of ufCB but not following CB instillation. PM10 particles had free radical activity in vivo, as shown by a decrease in GSH levels in the BAL fluid from 0.36 (0.05) to 0.25 (0.01) nmol/ml following instillation. The free radical activity of PM10 was confirmed in vitro by its ability to deplete supercoiled plasmid DNA, an effect which could be reversed by mannitol, a specific hydroxyl radical scavenger. BAL fluid leucocytes from rats treated with PM10 produced greater amounts of nitric oxide (NO), measured as nitrite (control 3.07 (0.33), treated 4.45 (0.23) microM/1 x 10(6) cells), and tumour necrosis factor alpha (control 21.0 (3.1), treated 179.2 (29.4) units/l x 10(6) cells) in culture than those obtained from control animals. Since the PM10 preparation was contaminated with small amounts of filter fibres due to the extraction process, the effects of instillation of filter fibres alone was assessed. These studies showed that filter fibres did not account for the proinflammatory and injurious effects of the PM10 suspension. CONCLUSIONS: These findings provid\u2026", "author" : [ { "dropping-particle" : "", "family" : "Li", "given" : "X Y", "non-dropping-particle" : "", "parse-names" : false, "suffix" : "" }, { "dropping-particle" : "", "family" : "Gilmour", "given" : "P S", "non-dropping-particle" : "", "parse-names" : false, "suffix" : "" }, { "dropping-particle" : "", "family" : "Donaldson", "given" : "K", "non-dropping-particle" : "", "parse-names" : false, "suffix" : "" }, { "dropping-particle" : "", "family" : "MacNee", "given" : "W", "non-dropping-particle" : "", "parse-names" : false, "suffix" : "" } ], "container-title" : "Thorax", "id" : "ITEM-1", "issued" : { "date-parts" : [ [ "1996" ] ] }, "page" : "1216-1222", "title" : "Free radical activity and pro-inflammatory effects of particulate air pollution (PM10) in vivo and in vitro.", "type" : "article-journal", "volume" : "51" }, "uris" : [ "http://www.mendeley.com/documents/?uuid=4bb86b4a-eed5-47d9-b094-75d378fb4682" ] }, { "id" : "ITEM-2",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"ITEM-2",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"ITEM-3",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"ITEM-3",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"ITEM-4",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"ITEM-4",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"ITEM-5",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"ITEM-5",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"(29, 30, 43, 54, 55)", "plainTextFormattedCitation" : "(29, 30, 43, 54, 55)", "previouslyFormattedCitation" : "(29, 30, 43, 54, 55)" }, "properties" : { "noteIndex" : 0 }, "schema" : "https://github.com/citation-style-language/schema/raw/master/csl-citation.json" }</w:instrText>
      </w:r>
      <w:r w:rsidR="00362DC5" w:rsidRPr="008B1F90">
        <w:rPr>
          <w:sz w:val="22"/>
          <w:szCs w:val="22"/>
        </w:rPr>
        <w:fldChar w:fldCharType="separate"/>
      </w:r>
      <w:proofErr w:type="gramStart"/>
      <w:r w:rsidR="004C30BD" w:rsidRPr="004C30BD">
        <w:rPr>
          <w:noProof/>
          <w:sz w:val="22"/>
          <w:szCs w:val="22"/>
        </w:rPr>
        <w:t>(29, 30, 43, 54, 55)</w:t>
      </w:r>
      <w:r w:rsidR="00362DC5" w:rsidRPr="008B1F90">
        <w:rPr>
          <w:sz w:val="22"/>
          <w:szCs w:val="22"/>
        </w:rPr>
        <w:fldChar w:fldCharType="end"/>
      </w:r>
      <w:r w:rsidR="00362DC5" w:rsidRPr="008B1F90">
        <w:rPr>
          <w:sz w:val="22"/>
          <w:szCs w:val="22"/>
        </w:rPr>
        <w:t>.</w:t>
      </w:r>
      <w:proofErr w:type="gramEnd"/>
      <w:r w:rsidR="004F48E9" w:rsidRPr="008B1F90">
        <w:rPr>
          <w:sz w:val="22"/>
          <w:szCs w:val="22"/>
        </w:rPr>
        <w:t xml:space="preserve"> </w:t>
      </w:r>
      <w:r w:rsidR="002F5891" w:rsidRPr="008B1F90">
        <w:rPr>
          <w:sz w:val="22"/>
          <w:szCs w:val="22"/>
        </w:rPr>
        <w:t>Specifically, c</w:t>
      </w:r>
      <w:r w:rsidR="00F83FCA" w:rsidRPr="008B1F90">
        <w:rPr>
          <w:sz w:val="22"/>
          <w:szCs w:val="22"/>
        </w:rPr>
        <w:t xml:space="preserve">ross-sectional studies of human subjects who are chronically exposed to combustion derived </w:t>
      </w:r>
      <w:r w:rsidR="00D57113" w:rsidRPr="008B1F90">
        <w:rPr>
          <w:sz w:val="22"/>
          <w:szCs w:val="22"/>
        </w:rPr>
        <w:t>PM</w:t>
      </w:r>
      <w:r w:rsidR="00F83FCA" w:rsidRPr="008B1F90">
        <w:rPr>
          <w:sz w:val="22"/>
          <w:szCs w:val="22"/>
        </w:rPr>
        <w:t xml:space="preserve"> have shown associations with type </w:t>
      </w:r>
      <w:r w:rsidR="009519A7" w:rsidRPr="008B1F90">
        <w:rPr>
          <w:sz w:val="22"/>
          <w:szCs w:val="22"/>
        </w:rPr>
        <w:t>2</w:t>
      </w:r>
      <w:r w:rsidR="00F83FCA" w:rsidRPr="008B1F90">
        <w:rPr>
          <w:sz w:val="22"/>
          <w:szCs w:val="22"/>
        </w:rPr>
        <w:t xml:space="preserve"> diabetes and cardiovascular disease </w:t>
      </w:r>
      <w:r w:rsidR="00F83FCA" w:rsidRPr="008B1F90">
        <w:rPr>
          <w:sz w:val="22"/>
          <w:szCs w:val="22"/>
        </w:rPr>
        <w:fldChar w:fldCharType="begin" w:fldLock="1"/>
      </w:r>
      <w:r w:rsidR="00A866D2">
        <w:rPr>
          <w:sz w:val="22"/>
          <w:szCs w:val="22"/>
        </w:rPr>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 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 RESULTS: In all crude and adjusted models, levels of insulin resistance were greater in children with higher exposure to air pollution. Insulin resistance increased by 17.0% (95% CI 5.0, 30.3) and 18.7% (95% CI 2.9, 36.9) for every 2SDs increase in ambient NO2 and particulate matter \u226410 \u03bcm in diameter, respectively. Proximity to the nearest major road increased insulin resistance by 7.2% (95% CI 0.8, 14.0) per 500 m. 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"(2, 7, 45)", "plainTextFormattedCitation" : "(2, 7, 45)", "previouslyFormattedCitation" : "(2, 7, 45)" }, "properties" : { "noteIndex" : 0 }, "schema" : "https://github.com/citation-style-language/schema/raw/master/csl-citation.json" }</w:instrText>
      </w:r>
      <w:r w:rsidR="00F83FCA" w:rsidRPr="008B1F90">
        <w:rPr>
          <w:sz w:val="22"/>
          <w:szCs w:val="22"/>
        </w:rPr>
        <w:fldChar w:fldCharType="separate"/>
      </w:r>
      <w:r w:rsidR="004C30BD" w:rsidRPr="004C30BD">
        <w:rPr>
          <w:noProof/>
          <w:sz w:val="22"/>
          <w:szCs w:val="22"/>
        </w:rPr>
        <w:t>(2, 7, 45)</w:t>
      </w:r>
      <w:r w:rsidR="00F83FCA" w:rsidRPr="008B1F90">
        <w:rPr>
          <w:sz w:val="22"/>
          <w:szCs w:val="22"/>
        </w:rPr>
        <w:fldChar w:fldCharType="end"/>
      </w:r>
      <w:r w:rsidR="002F5891" w:rsidRPr="008B1F90">
        <w:rPr>
          <w:sz w:val="22"/>
          <w:szCs w:val="22"/>
        </w:rPr>
        <w:t>, whereas m</w:t>
      </w:r>
      <w:r w:rsidR="00F83FCA" w:rsidRPr="008B1F90">
        <w:rPr>
          <w:sz w:val="22"/>
          <w:szCs w:val="22"/>
        </w:rPr>
        <w:t xml:space="preserve">urine models of chronic </w:t>
      </w:r>
      <w:r w:rsidR="00D57113" w:rsidRPr="008B1F90">
        <w:rPr>
          <w:sz w:val="22"/>
          <w:szCs w:val="22"/>
        </w:rPr>
        <w:lastRenderedPageBreak/>
        <w:t>PM</w:t>
      </w:r>
      <w:r w:rsidR="00F83FCA" w:rsidRPr="008B1F90">
        <w:rPr>
          <w:sz w:val="22"/>
          <w:szCs w:val="22"/>
        </w:rPr>
        <w:t xml:space="preserve"> exposure </w:t>
      </w:r>
      <w:r w:rsidR="002F5891" w:rsidRPr="008B1F90">
        <w:rPr>
          <w:sz w:val="22"/>
          <w:szCs w:val="22"/>
        </w:rPr>
        <w:t>indicate</w:t>
      </w:r>
      <w:r w:rsidR="00F83FCA" w:rsidRPr="008B1F90">
        <w:rPr>
          <w:sz w:val="22"/>
          <w:szCs w:val="22"/>
        </w:rPr>
        <w:t xml:space="preserve"> that pollutants lead to eleva</w:t>
      </w:r>
      <w:r w:rsidR="00FA574A" w:rsidRPr="008B1F90">
        <w:rPr>
          <w:sz w:val="22"/>
          <w:szCs w:val="22"/>
        </w:rPr>
        <w:t>ted adipose tissue inflammation</w:t>
      </w:r>
      <w:r w:rsidR="00F83FCA" w:rsidRPr="008B1F90">
        <w:rPr>
          <w:sz w:val="22"/>
          <w:szCs w:val="22"/>
        </w:rPr>
        <w:t xml:space="preserve"> and insulin resistance </w:t>
      </w:r>
      <w:r w:rsidR="00F83FCA" w:rsidRPr="008B1F90">
        <w:rPr>
          <w:sz w:val="22"/>
          <w:szCs w:val="22"/>
        </w:rPr>
        <w:fldChar w:fldCharType="begin" w:fldLock="1"/>
      </w:r>
      <w:r w:rsidR="00A866D2">
        <w:rPr>
          <w:sz w:val="22"/>
          <w:szCs w:val="22"/>
        </w:rPr>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"(30, 43, 54)", "plainTextFormattedCitation" : "(30, 43, 54)", "previouslyFormattedCitation" : "(30, 43, 54)" }, "properties" : { "noteIndex" : 0 }, "schema" : "https://github.com/citation-style-language/schema/raw/master/csl-citation.json" }</w:instrText>
      </w:r>
      <w:r w:rsidR="00F83FCA" w:rsidRPr="008B1F90">
        <w:rPr>
          <w:sz w:val="22"/>
          <w:szCs w:val="22"/>
        </w:rPr>
        <w:fldChar w:fldCharType="separate"/>
      </w:r>
      <w:r w:rsidR="004C30BD" w:rsidRPr="004C30BD">
        <w:rPr>
          <w:noProof/>
          <w:sz w:val="22"/>
          <w:szCs w:val="22"/>
        </w:rPr>
        <w:t>(30, 43, 54)</w:t>
      </w:r>
      <w:r w:rsidR="00F83FCA" w:rsidRPr="008B1F90">
        <w:rPr>
          <w:sz w:val="22"/>
          <w:szCs w:val="22"/>
        </w:rPr>
        <w:fldChar w:fldCharType="end"/>
      </w:r>
      <w:r w:rsidR="00F83FCA" w:rsidRPr="008B1F90">
        <w:rPr>
          <w:sz w:val="22"/>
          <w:szCs w:val="22"/>
        </w:rPr>
        <w:t>.</w:t>
      </w:r>
      <w:r w:rsidR="00575B7D" w:rsidRPr="008B1F90">
        <w:rPr>
          <w:sz w:val="22"/>
          <w:szCs w:val="22"/>
        </w:rPr>
        <w:t xml:space="preserve"> </w:t>
      </w:r>
      <w:r w:rsidR="00096A99">
        <w:rPr>
          <w:sz w:val="22"/>
          <w:szCs w:val="22"/>
        </w:rPr>
        <w:t>R</w:t>
      </w:r>
      <w:r w:rsidR="00D57113" w:rsidRPr="008B1F90">
        <w:rPr>
          <w:sz w:val="22"/>
          <w:szCs w:val="22"/>
        </w:rPr>
        <w:t>elatively stable radicals with half-lives of ~21 days exist on the surface of airborne PM</w:t>
      </w:r>
      <w:r w:rsidR="008A5CDF" w:rsidRPr="008B1F90">
        <w:rPr>
          <w:sz w:val="22"/>
          <w:szCs w:val="22"/>
        </w:rPr>
        <w:t xml:space="preserve"> </w:t>
      </w:r>
      <w:r w:rsidR="008A5CDF" w:rsidRPr="008B1F90">
        <w:rPr>
          <w:sz w:val="22"/>
          <w:szCs w:val="22"/>
        </w:rPr>
        <w:fldChar w:fldCharType="begin" w:fldLock="1"/>
      </w:r>
      <w:r w:rsidR="00A866D2">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"id" : "ITEM-2", "itemData" : { "DOI" : "10.1021/tx010050x", "ISBN" : "0893-228X", "ISSN" : "0893228X", "PMID" : "11599928", "abstract" : "Exposure to airborne fine particles (PM2.5) is implicated in excess of 50 000 yearly deaths in the USA as well as a number of chronic respiratory illnesses. Despite intense interest in the toxicity of PM2.5, the mechanisms by which it causes illnesses are poorly understood. Since the principal source of airborne fine particles is combustion and combustion sources generate free radicals, we suspected that PM2.5 may contain radicals. Using electron paramagnetic resonance (EPR), we examined samples of PM2.5 and found large quantities of radicals with characteristics similar to semiquinone radicals. Semiquinone radicals are known to undergo redox cycling and ultimately produce biologically damaging hydroxyl radicals. Aqueous extracts of PM2.5 samples induced damage to DNA in human cells and supercoiled phage DNA. PM2.5-mediated DNA damage was abolished by superoxide dismutase, catalase, and deferoxamine, implicating superoxide radical, hydrogen peroxide, and the hydroxyl radical in the reactions inducing DNA damage.", "author" : [ { "dropping-particle" : "", "family" : "Dellinger", "given" : "B.", "non-dropping-particle" : "", "parse-names" : false, "suffix" : "" }, { "dropping-particle" : "", "family" : "Pryor", "given" : "W. a.", "non-dropping-particle" : "", "parse-names" : false, "suffix" : "" }, { "dropping-particle" : "", "family" : "Cueto", "given" : "R.", "non-dropping-particle" : "", "parse-names" : false, "suffix" : "" }, { "dropping-particle" : "", "family" : "Squadrito", "given" : "G. L.", "non-dropping-particle" : "", "parse-names" : false, "suffix" : "" }, { "dropping-particle" : "", "family" : "Hegde", "given" : "V.", "non-dropping-particle" : "", "parse-names" : false, "suffix" : "" }, { "dropping-particle" : "", "family" : "Deutsch", "given" : "W. a.", "non-dropping-particle" : "", "parse-names" : false, "suffix" : "" } ], "container-title" : "Chemical Research in Toxicology", "id" : "ITEM-2", "issue" : "10", "issued" : { "date-parts" : [ [ "2001" ] ] }, "page" : "1371-1377", "title" : "Role of free radicals in the toxicity of airborne fine particulate matter", "type" : "article-journal", "volume" : "14" }, "uris" : [ "http://www.mendeley.com/documents/?uuid=4d691ef0-95d1-42cd-a6a6-f018f68222e2" ] }, { "id" : "ITEM-3", "itemData" : { "DOI" : "10.1021/es2012947", "ISBN" : "0013-936X", "ISSN" : "1520-5851", "PMID" : "21732664", "abstract" : "Environmentally persistent free radicals (EPFRs) have previously been observed in association with combustion-generated particles and airborne PM(2.5) (particulate matter, d &lt; 2.5um). The purpose of this study was to determine if similar radicals were present in soils and sediments at Superfund sites. The site was a former wood treating facility containing pentachlorophenol (PCP) as a major contaminant. Both contaminated and noncontaminated (just outside the contaminated area) soil samples were collected. The samples were subjected to the conventional humic substances (HS) extraction procedure. Electron paramagnetic resonance (EPR) spectroscopy was used to measure the EPFR concentrations and determine their structure for each sample fraction. Analyses revealed a \u223c30\u00d7 higher EPFR concentration in the PCP contaminated soils (20.2 \u00d7 10(17) spins/g) than in the noncontaminated soil (0.7 \u00d7 10(17) spins/g). Almost 90% of the EPFR signal originated from the minerals/clays/humins fraction. GC-MS analyses revealed \u223c6500 ppm of PCP in the contaminated soil samples and none detected in the background samples. Inductively coupled plasma-atomic emission spectrophotometry (ICP-AES) analyses revealed \u223c7\u00d7 higher concentrations of redox-active transition metals, in the contaminated soils than the noncontaminated soil. Vapor phase and liquid phase dosing of the clays/minerals/humins fraction of the soil with PCP resulted in an EPR signal identical to that observed in the contaminated soil, strongly suggesting the observed EPFR is pentachlorophenoxyl radical. Chemisorption and electron transfer from PCP to transition metals and other electron sinks in the soil are proposed to be responsible for EPFR formation.", "author" : [ { "dropping-particle" : "", "family" : "Cruz", "given" : "Albert Leo N", "non-dropping-particle" : "dela", "parse-names" : false, "suffix" : "" }, { "dropping-particle" : "", "family" : "Gehling", "given" : "William", "non-dropping-particle" : "", "parse-names" : false, "suffix" : "" }, { "dropping-particle" : "", "family" : "Lomnicki", "given" : "Slawomir", "non-dropping-particle" : "", "parse-names" : false, "suffix" : "" }, { "dropping-particle" : "", "family" : "Cook", "given" : "Robert", "non-dropping-particle" : "", "parse-names" : false, "suffix" : "" }, { "dropping-particle" : "", "family" : "Dellinger", "given" : "Barry", "non-dropping-particle" : "", "parse-names" : false, "suffix" : "" } ], "container-title" : "Environmental science &amp; technology", "id" : "ITEM-3", "issue" : "15", "issued" : { "date-parts" : [ [ "2011" ] ] }, "page" : "6356-65", "title" : "Detection of environmentally persistent free radicals at a superfund wood treating site.", "type" : "article-journal", "volume" : "45" }, "uris" : [ "http://www.mendeley.com/documents/?uuid=b52d2bf9-1ffb-4554-ace4-3756b8f8a9c6" ] } ], "mendeley" : { "formattedCitation" : "(13, 15, 31)", "plainTextFormattedCitation" : "(13, 15, 31)", "previouslyFormattedCitation" : "(13, 15, 31)" }, "properties" : { "noteIndex" : 0 }, "schema" : "https://github.com/citation-style-language/schema/raw/master/csl-citation.json" }</w:instrText>
      </w:r>
      <w:r w:rsidR="008A5CDF" w:rsidRPr="008B1F90">
        <w:rPr>
          <w:sz w:val="22"/>
          <w:szCs w:val="22"/>
        </w:rPr>
        <w:fldChar w:fldCharType="separate"/>
      </w:r>
      <w:r w:rsidR="004C30BD" w:rsidRPr="004C30BD">
        <w:rPr>
          <w:noProof/>
          <w:sz w:val="22"/>
          <w:szCs w:val="22"/>
        </w:rPr>
        <w:t>(13, 15, 31)</w:t>
      </w:r>
      <w:r w:rsidR="008A5CDF" w:rsidRPr="008B1F90">
        <w:rPr>
          <w:sz w:val="22"/>
          <w:szCs w:val="22"/>
        </w:rPr>
        <w:fldChar w:fldCharType="end"/>
      </w:r>
      <w:r w:rsidR="000E55FB">
        <w:rPr>
          <w:sz w:val="22"/>
          <w:szCs w:val="22"/>
        </w:rPr>
        <w:t xml:space="preserve"> </w:t>
      </w:r>
      <w:r w:rsidR="0018204C">
        <w:rPr>
          <w:sz w:val="22"/>
          <w:szCs w:val="22"/>
        </w:rPr>
        <w:t xml:space="preserve">and these </w:t>
      </w:r>
      <w:r w:rsidR="000E55FB">
        <w:rPr>
          <w:sz w:val="22"/>
          <w:szCs w:val="22"/>
        </w:rPr>
        <w:t xml:space="preserve">are </w:t>
      </w:r>
      <w:r w:rsidR="00096A99">
        <w:rPr>
          <w:sz w:val="22"/>
          <w:szCs w:val="22"/>
        </w:rPr>
        <w:t>referred to as</w:t>
      </w:r>
      <w:r w:rsidR="00D57113" w:rsidRPr="008B1F90">
        <w:rPr>
          <w:sz w:val="22"/>
          <w:szCs w:val="22"/>
        </w:rPr>
        <w:t xml:space="preserve"> </w:t>
      </w:r>
      <w:r w:rsidR="00F078CF" w:rsidRPr="008B1F90">
        <w:rPr>
          <w:sz w:val="22"/>
          <w:szCs w:val="22"/>
        </w:rPr>
        <w:t xml:space="preserve">Environmentally Persistent Free Radicals </w:t>
      </w:r>
      <w:r w:rsidR="00D57113" w:rsidRPr="008B1F90">
        <w:rPr>
          <w:sz w:val="22"/>
          <w:szCs w:val="22"/>
        </w:rPr>
        <w:t>(EPFR</w:t>
      </w:r>
      <w:r w:rsidR="007463DB" w:rsidRPr="008B1F90">
        <w:rPr>
          <w:sz w:val="22"/>
          <w:szCs w:val="22"/>
        </w:rPr>
        <w:t>’</w:t>
      </w:r>
      <w:r w:rsidR="00D57113" w:rsidRPr="008B1F90">
        <w:rPr>
          <w:sz w:val="22"/>
          <w:szCs w:val="22"/>
        </w:rPr>
        <w:t xml:space="preserve">s). </w:t>
      </w:r>
    </w:p>
    <w:p w14:paraId="0B250EB6" w14:textId="77777777" w:rsidR="00F83FCA" w:rsidRPr="008B1F90" w:rsidRDefault="00F83FCA" w:rsidP="00896FD8">
      <w:pPr>
        <w:spacing w:line="480" w:lineRule="auto"/>
        <w:rPr>
          <w:sz w:val="22"/>
          <w:szCs w:val="22"/>
        </w:rPr>
      </w:pPr>
    </w:p>
    <w:p w14:paraId="7779EFF4" w14:textId="1D6685D4" w:rsidR="005E1B42" w:rsidRPr="008B1F90" w:rsidRDefault="00EC7447" w:rsidP="00D3063E">
      <w:pPr>
        <w:spacing w:line="480" w:lineRule="auto"/>
        <w:rPr>
          <w:sz w:val="22"/>
          <w:szCs w:val="22"/>
        </w:rPr>
      </w:pPr>
      <w:r w:rsidRPr="008B1F90">
        <w:rPr>
          <w:sz w:val="22"/>
          <w:szCs w:val="22"/>
        </w:rPr>
        <w:t xml:space="preserve">From a mechanistic </w:t>
      </w:r>
      <w:proofErr w:type="gramStart"/>
      <w:r w:rsidRPr="008B1F90">
        <w:rPr>
          <w:sz w:val="22"/>
          <w:szCs w:val="22"/>
        </w:rPr>
        <w:t>stand point</w:t>
      </w:r>
      <w:proofErr w:type="gramEnd"/>
      <w:r w:rsidRPr="008B1F90">
        <w:rPr>
          <w:sz w:val="22"/>
          <w:szCs w:val="22"/>
        </w:rPr>
        <w:t xml:space="preserve">, exactly how environmental pollutants result in obesity and other metabolic abnormalities is currently unknown. However, mitochondrial deficiencies and structural abnormalities have been observed in adipose tissue </w:t>
      </w:r>
      <w:r w:rsidRPr="008B1F90">
        <w:rPr>
          <w:sz w:val="22"/>
          <w:szCs w:val="22"/>
        </w:rPr>
        <w:fldChar w:fldCharType="begin" w:fldLock="1"/>
      </w:r>
      <w:r w:rsidR="00A866D2">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"(54, 55)", "plainTextFormattedCitation" : "(54, 55)", "previouslyFormattedCitation" : "(54, 55)" }, "properties" : { "noteIndex" : 0 }, "schema" : "https://github.com/citation-style-language/schema/raw/master/csl-citation.json" }</w:instrText>
      </w:r>
      <w:r w:rsidRPr="008B1F90">
        <w:rPr>
          <w:sz w:val="22"/>
          <w:szCs w:val="22"/>
        </w:rPr>
        <w:fldChar w:fldCharType="separate"/>
      </w:r>
      <w:r w:rsidR="004C30BD" w:rsidRPr="004C30BD">
        <w:rPr>
          <w:noProof/>
          <w:sz w:val="22"/>
          <w:szCs w:val="22"/>
        </w:rPr>
        <w:t>(54, 55)</w:t>
      </w:r>
      <w:r w:rsidRPr="008B1F90">
        <w:rPr>
          <w:sz w:val="22"/>
          <w:szCs w:val="22"/>
        </w:rPr>
        <w:fldChar w:fldCharType="end"/>
      </w:r>
      <w:r w:rsidR="00D57113" w:rsidRPr="008B1F90">
        <w:rPr>
          <w:sz w:val="22"/>
          <w:szCs w:val="22"/>
        </w:rPr>
        <w:t>,</w:t>
      </w:r>
      <w:r w:rsidRPr="008B1F90">
        <w:rPr>
          <w:sz w:val="22"/>
          <w:szCs w:val="22"/>
        </w:rPr>
        <w:t xml:space="preserve">  vascular tissue </w:t>
      </w:r>
      <w:r w:rsidRPr="008B1F90">
        <w:rPr>
          <w:sz w:val="22"/>
          <w:szCs w:val="22"/>
        </w:rPr>
        <w:fldChar w:fldCharType="begin" w:fldLock="1"/>
      </w:r>
      <w:r w:rsidR="00A866D2">
        <w:rPr>
          <w:sz w:val="22"/>
          <w:szCs w:val="22"/>
        </w:rPr>
        <w:instrText>ADDIN CSL_CITATION { "citationItems" : [ { "id" : "ITEM-1", "itemData" : { "DOI" : "10.1007/s12012-010-9085-8", "ISBN" : "1530-7905", "ISSN" : "15307905", "PMID" : "20668962", "abstract" : "Epidemiological studies suggest that events occurring during fetal and early childhood development influence disease susceptibility. Similarly, molecular studies in mice have shown that in utero exposure to cardiovascular disease (CVD) risk factors such as environmental tobacco smoke (ETS) increased adult atherogenic susceptibility and mitochondrial damage; however, the molecular effects of similar exposures in primates are not yet known. To determine whether perinatal ETS exposure increased mitochondrial damage, dysfunction and oxidant stress in primates, archived tissues from the non-human primate model Macaca mulatta (M. mulatta) were utilized. M. mulatta were exposed to low levels of ETS (1 mg/m(3) total suspended particulates) from gestation (day 40) to early childhood (1 year), and aortic tissues were assessed for oxidized proteins (protein carbonyls), antioxidant activity (SOD), mitochondrial function (cytochrome oxidase), and mitochondrial damage (mitochondrial DNA damage). Results revealed that perinatal ETS exposure resulted in significantly increased oxidative stress, mitochondrial dysfunction and damage which were accompanied by significantly decreased mitochondrial antioxidant capacity and mitochondrial copy number in vascular tissue. Increased mitochondrial damage was also detected in buffy coat tissues in exposed M. mulatta. These studies suggest that perinatal tobacco smoke exposure increases vascular oxidative stress and mitochondrial damage in primates, potentially increasing adult disease susceptibility.", "author" : [ { "dropping-particle" : "", "family" : "Westbrook", "given" : "David G.", "non-dropping-particle" : "", "parse-names" : false, "suffix" : "" }, { "dropping-particle" : "", "family" : "Anderson", "given" : "Peter G.", "non-dropping-particle" : "", "parse-names" : false, "suffix" : "" }, { "dropping-particle" : "", "family" : "Pinkerton", "given" : "Kent E.", "non-dropping-particle" : "", "parse-names" : false, "suffix" : "" }, { "dropping-particle" : "", "family" : "Ballinger", "given" : "Scott W.", "non-dropping-particle" : "", "parse-names" : false, "suffix" : "" } ], "container-title" : "Cardiovascular Toxicology", "id" : "ITEM-1", "issue" : "3", "issued" : { "date-parts" : [ [ "2010" ] ] }, "page" : "216-226", "title" : "Perinatal tobacco smoke exposure increases vascular oxidative stress and mitochondrial damage in non-human primates", "type" : "article-journal", "volume" : "10" }, "uris" : [ "http://www.mendeley.com/documents/?uuid=fd20e3b4-4563-4d67-bbdf-9aa828a1c69e" ] } ], "mendeley" : { "formattedCitation" : "(52)", "plainTextFormattedCitation" : "(52)", "previouslyFormattedCitation" : "(52)" }, "properties" : { "noteIndex" : 0 }, "schema" : "https://github.com/citation-style-language/schema/raw/master/csl-citation.json" }</w:instrText>
      </w:r>
      <w:r w:rsidRPr="008B1F90">
        <w:rPr>
          <w:sz w:val="22"/>
          <w:szCs w:val="22"/>
        </w:rPr>
        <w:fldChar w:fldCharType="separate"/>
      </w:r>
      <w:r w:rsidR="004C30BD" w:rsidRPr="004C30BD">
        <w:rPr>
          <w:noProof/>
          <w:sz w:val="22"/>
          <w:szCs w:val="22"/>
        </w:rPr>
        <w:t>(52)</w:t>
      </w:r>
      <w:r w:rsidRPr="008B1F90">
        <w:rPr>
          <w:sz w:val="22"/>
          <w:szCs w:val="22"/>
        </w:rPr>
        <w:fldChar w:fldCharType="end"/>
      </w:r>
      <w:r w:rsidRPr="008B1F90">
        <w:rPr>
          <w:sz w:val="22"/>
          <w:szCs w:val="22"/>
        </w:rPr>
        <w:t xml:space="preserve"> and cardiac muscle </w:t>
      </w:r>
      <w:r w:rsidRPr="008B1F90">
        <w:rPr>
          <w:sz w:val="22"/>
          <w:szCs w:val="22"/>
        </w:rPr>
        <w:fldChar w:fldCharType="begin" w:fldLock="1"/>
      </w:r>
      <w:r w:rsidR="00A866D2">
        <w:rPr>
          <w:sz w:val="22"/>
          <w:szCs w:val="22"/>
        </w:rPr>
        <w:instrText>ADDIN CSL_CITATION { "citationItems" : [ { "id" : "ITEM-1", "itemData" : { "DOI" : "10.1016/j.jhazmat.2015.02.006", "ISSN" : "1873-3336", "PMID" : "25677476", "abstract" : "Epidemiological studies suggested that ambient fine particulate matter (PM2.5) exposure was associated with cardiovascular disease. However, the underlying mechanism, especially the mitochondrial damage mechanism, of PM2.5-induced heart acute injury is still unclear. In this study, the alterations of mitochondrial morphology and mitochondrial fission/fusion gene expression, oxidative stress, calcium homeostasis and inflammation in hearts of rats exposed to PM2.5 with different dosages (0.375, 1.5, 6.0 and 24.0mg/kg body weight) were investigated. The results indicated that the PM2.5 exposure induced pathological changes and ultra-structural damage in hearts such as mitochondrial swell and cristae disorder. Furthermore, PM2.5 exposure significantly increased specific mitochondrial fission/fusion gene (Fis1, Mfn1, Mfn2, Drp1 and OPA1) expression in rat hearts. These changes were accompanied by decreases of activities of superoxide dismutase (SOD), Na(+)K(+)-ATPase and Ca(2+)-ATPase and increases of levels of malondialdehyde (MDA), inducible nitric oxide synthase (iNOS) and nitric oxide (NO) as well as levels of pro-inflammatory mediators including TNF-\u03b1, IL-6 and IL-1\u03b2 in rat hearts. The results implicate that mitochondrial damage, oxidative stress, cellular homeostasis imbalance and inflammation are potentially important mechanisms for the PM2.5-induced heart injury, and may have relations with cardiovascular disease.", "author" : [ { "dropping-particle" : "", "family" : "Li", "given" : "Ruijin", "non-dropping-particle" : "", "parse-names" : false, "suffix" : "" }, { "dropping-particle" : "", "family" : "Kou", "given" : "Xiaojing", "non-dropping-particle" : "", "parse-names" : false, "suffix" : "" }, { "dropping-particle" : "", "family" : "Geng", "given" : "Hong", "non-dropping-particle" : "", "parse-names" : false, "suffix" : "" }, { "dropping-particle" : "", "family" : "Xie", "given" : "Jingfang", "non-dropping-particle" : "", "parse-names" : false, "suffix" : "" }, { "dropping-particle" : "", "family" : "Tian", "given" : "Jingjing", "non-dropping-particle" : "", "parse-names" : false, "suffix" : "" }, { "dropping-particle" : "", "family" : "Cai", "given" : "Zongwei", "non-dropping-particle" : "", "parse-names" : false, "suffix" : "" }, { "dropping-particle" : "", "family" : "Dong", "given" : "Chuan", "non-dropping-particle" : "", "parse-names" : false, "suffix" : "" } ], "container-title" : "Journal of hazardous materials", "id" : "ITEM-1", "issue" : "92", "issued" : { "date-parts" : [ [ "2015" ] ] }, "page" : "392-401", "publisher" : "Elsevier B.V.", "title" : "Mitochondrial damage: An important mechanism of ambient PM2.5 exposure-induced acute heart injury in rats.", "type" : "article-journal", "volume" : "287C" }, "uris" : [ "http://www.mendeley.com/documents/?uuid=e939341c-674b-4b7f-9f9e-01fa464b46aa" ] } ], "mendeley" : { "formattedCitation" : "(28)", "plainTextFormattedCitation" : "(28)", "previouslyFormattedCitation" : "(28)" }, "properties" : { "noteIndex" : 0 }, "schema" : "https://github.com/citation-style-language/schema/raw/master/csl-citation.json" }</w:instrText>
      </w:r>
      <w:r w:rsidRPr="008B1F90">
        <w:rPr>
          <w:sz w:val="22"/>
          <w:szCs w:val="22"/>
        </w:rPr>
        <w:fldChar w:fldCharType="separate"/>
      </w:r>
      <w:r w:rsidR="004C30BD" w:rsidRPr="004C30BD">
        <w:rPr>
          <w:noProof/>
          <w:sz w:val="22"/>
          <w:szCs w:val="22"/>
        </w:rPr>
        <w:t>(28)</w:t>
      </w:r>
      <w:r w:rsidRPr="008B1F90">
        <w:rPr>
          <w:sz w:val="22"/>
          <w:szCs w:val="22"/>
        </w:rPr>
        <w:fldChar w:fldCharType="end"/>
      </w:r>
      <w:r w:rsidRPr="008B1F90">
        <w:rPr>
          <w:sz w:val="22"/>
          <w:szCs w:val="22"/>
        </w:rPr>
        <w:t xml:space="preserve"> following exposure to </w:t>
      </w:r>
      <w:r w:rsidR="00870709" w:rsidRPr="008B1F90">
        <w:rPr>
          <w:sz w:val="22"/>
          <w:szCs w:val="22"/>
        </w:rPr>
        <w:t xml:space="preserve">combustion derived </w:t>
      </w:r>
      <w:r w:rsidRPr="008B1F90">
        <w:rPr>
          <w:sz w:val="22"/>
          <w:szCs w:val="22"/>
        </w:rPr>
        <w:t xml:space="preserve">pollutants that should contain EPFR’s. </w:t>
      </w:r>
      <w:r w:rsidR="00096A99">
        <w:rPr>
          <w:sz w:val="22"/>
          <w:szCs w:val="22"/>
        </w:rPr>
        <w:t>M</w:t>
      </w:r>
      <w:r w:rsidR="005E1B42" w:rsidRPr="008B1F90">
        <w:rPr>
          <w:sz w:val="22"/>
          <w:szCs w:val="22"/>
        </w:rPr>
        <w:t xml:space="preserve">itochondria are responsible for oxidative cellular energy production, </w:t>
      </w:r>
      <w:r w:rsidR="004A756E">
        <w:rPr>
          <w:sz w:val="22"/>
          <w:szCs w:val="22"/>
        </w:rPr>
        <w:t xml:space="preserve">endogenous </w:t>
      </w:r>
      <w:r w:rsidR="005E1B42" w:rsidRPr="008B1F90">
        <w:rPr>
          <w:sz w:val="22"/>
          <w:szCs w:val="22"/>
        </w:rPr>
        <w:t xml:space="preserve">reactive oxygen species production and are </w:t>
      </w:r>
      <w:r w:rsidR="00E56989">
        <w:rPr>
          <w:sz w:val="22"/>
          <w:szCs w:val="22"/>
        </w:rPr>
        <w:t xml:space="preserve">an essential component </w:t>
      </w:r>
      <w:r w:rsidR="00E56989" w:rsidRPr="008B1F90">
        <w:rPr>
          <w:sz w:val="22"/>
          <w:szCs w:val="22"/>
        </w:rPr>
        <w:t>of the antioxidant defense system</w:t>
      </w:r>
      <w:r w:rsidR="00E56989">
        <w:rPr>
          <w:sz w:val="22"/>
          <w:szCs w:val="22"/>
        </w:rPr>
        <w:t xml:space="preserve"> </w:t>
      </w:r>
      <w:ins w:id="0" w:author="Dave Bridges" w:date="2016-03-22T15:53:00Z">
        <w:r w:rsidR="004C30BD">
          <w:rPr>
            <w:sz w:val="22"/>
            <w:szCs w:val="22"/>
          </w:rPr>
          <w:fldChar w:fldCharType="begin" w:fldLock="1"/>
        </w:r>
      </w:ins>
      <w:r w:rsidR="00A866D2">
        <w:rPr>
          <w:sz w:val="22"/>
          <w:szCs w:val="22"/>
        </w:rPr>
        <w:instrText>ADDIN CSL_CITATION { "citationItems" : [ { "id" : "ITEM-1", "itemData" : { "DOI" : "10.1016/j.biocel.2005.05.013", "ISBN" : "1357-2725 (Print)\\r1357-2725 (Linking)", "ISSN" : "13572725", "PMID" : "16103002", "abstract" : "The recent knowledge on mitochondria as the substantial source of reactive oxygen species, namely superoxide and hydrogen peroxide efflux from mitochondria, is reviewed, as well as nitric oxide and subsequent peroxynitrite generation in mitochondria and their effects. The reactive oxygen species formation in extramitochondrial locations, in peroxisomes, by cytochrome P450, and NADPH oxidase reaction, is also briefly discussed. Conditions are pointed out under which mitochondria represent the major ROS source for the cell: higher percentage of non-phosphorylating and coupled mitochondria, in vivo oxygen levels leading to increased intensity of the reverse electron transport in the respiratory chain, and nitric oxide effects on the redox state of cytochromes. We formulate hypotheses on the crucial role of ROS generated in mitochondria for the whole cell and organism, in concert with extramitochondrial ROS and antioxidant defense. We hypothesize that a sudden decline of mitochondrial ROS production converts cells or their microenvironment into a \"ROS sink\" represented by the instantly released excessive capacity of ROS-detoxification mechanisms. A partial but immediate decline of mitochondrial ROS production may be triggered by activation of mitochondrial uncoupling, specifically by activation of recruited or constitutively present uncoupling proteins such as UCP2, which may counterbalance the mild oxidative stress. \u00a9 2005 Elsevier Ltd. All rights reserved.", "author" : [ { "dropping-particle" : "", "family" : "Je\u017eek", "given" : "Petr", "non-dropping-particle" : "", "parse-names" : false, "suffix" : "" }, { "dropping-particle" : "", "family" : "Hlavat\u00e1", "given" : "Lydie", "non-dropping-particle" : "", "parse-names" : false, "suffix" : "" } ], "container-title" : "International Journal of Biochemistry and Cell Biology", "id" : "ITEM-1", "issue" : "12", "issued" : { "date-parts" : [ [ "2005" ] ] }, "page" : "2478-2503", "title" : "Mitochondria in homeostasis of reactive oxygen species in cell, tissues, and organism", "type" : "article-journal", "volume" : "37" }, "uris" : [ "http://www.mendeley.com/documents/?uuid=ec60369e-7302-4b5b-9b5c-a1e57a107358" ] } ], "mendeley" : { "formattedCitation" : "(23)", "plainTextFormattedCitation" : "(23)", "previouslyFormattedCitation" : "(23)" }, "properties" : { "noteIndex" : 0 }, "schema" : "https://github.com/citation-style-language/schema/raw/master/csl-citation.json" }</w:instrText>
      </w:r>
      <w:r w:rsidR="004C30BD">
        <w:rPr>
          <w:sz w:val="22"/>
          <w:szCs w:val="22"/>
        </w:rPr>
        <w:fldChar w:fldCharType="separate"/>
      </w:r>
      <w:r w:rsidR="004C30BD" w:rsidRPr="004C30BD">
        <w:rPr>
          <w:noProof/>
          <w:sz w:val="22"/>
          <w:szCs w:val="22"/>
        </w:rPr>
        <w:t>(23)</w:t>
      </w:r>
      <w:ins w:id="1" w:author="Dave Bridges" w:date="2016-03-22T15:53:00Z">
        <w:r w:rsidR="004C30BD">
          <w:rPr>
            <w:sz w:val="22"/>
            <w:szCs w:val="22"/>
          </w:rPr>
          <w:fldChar w:fldCharType="end"/>
        </w:r>
      </w:ins>
      <w:r w:rsidR="005E1B42" w:rsidRPr="008B1F90">
        <w:rPr>
          <w:sz w:val="22"/>
          <w:szCs w:val="22"/>
        </w:rPr>
        <w:t xml:space="preserve">. Thus, defects </w:t>
      </w:r>
      <w:r w:rsidR="00943518">
        <w:rPr>
          <w:sz w:val="22"/>
          <w:szCs w:val="22"/>
        </w:rPr>
        <w:t>in</w:t>
      </w:r>
      <w:r w:rsidR="005E1B42" w:rsidRPr="008B1F90">
        <w:rPr>
          <w:sz w:val="22"/>
          <w:szCs w:val="22"/>
        </w:rPr>
        <w:t xml:space="preserve"> mitochondrial metabolism</w:t>
      </w:r>
      <w:r w:rsidR="004D1C93" w:rsidRPr="008B1F90">
        <w:rPr>
          <w:sz w:val="22"/>
          <w:szCs w:val="22"/>
        </w:rPr>
        <w:t>, particularly in the context of obesity,</w:t>
      </w:r>
      <w:r w:rsidR="005E1B42" w:rsidRPr="008B1F90">
        <w:rPr>
          <w:sz w:val="22"/>
          <w:szCs w:val="22"/>
        </w:rPr>
        <w:t xml:space="preserve"> </w:t>
      </w:r>
      <w:r w:rsidR="004D1C93" w:rsidRPr="008B1F90">
        <w:rPr>
          <w:sz w:val="22"/>
          <w:szCs w:val="22"/>
        </w:rPr>
        <w:t xml:space="preserve">are likely to </w:t>
      </w:r>
      <w:r w:rsidR="005E1B42" w:rsidRPr="008B1F90">
        <w:rPr>
          <w:sz w:val="22"/>
          <w:szCs w:val="22"/>
        </w:rPr>
        <w:t>have profound effects on</w:t>
      </w:r>
      <w:r w:rsidR="00392B58">
        <w:rPr>
          <w:sz w:val="22"/>
          <w:szCs w:val="22"/>
        </w:rPr>
        <w:t xml:space="preserve"> </w:t>
      </w:r>
      <w:r w:rsidR="00E31670">
        <w:rPr>
          <w:sz w:val="22"/>
          <w:szCs w:val="22"/>
        </w:rPr>
        <w:t xml:space="preserve">energy </w:t>
      </w:r>
      <w:r w:rsidR="00B44531">
        <w:rPr>
          <w:sz w:val="22"/>
          <w:szCs w:val="22"/>
        </w:rPr>
        <w:t>homeostasis and other metabolic pathways</w:t>
      </w:r>
      <w:r w:rsidR="005E1B42" w:rsidRPr="008B1F90">
        <w:rPr>
          <w:sz w:val="22"/>
          <w:szCs w:val="22"/>
        </w:rPr>
        <w:t xml:space="preserve">. The </w:t>
      </w:r>
      <w:r w:rsidR="005E4209" w:rsidRPr="008B1F90">
        <w:rPr>
          <w:sz w:val="22"/>
          <w:szCs w:val="22"/>
        </w:rPr>
        <w:t>importance</w:t>
      </w:r>
      <w:r w:rsidR="005E1B42" w:rsidRPr="008B1F90">
        <w:rPr>
          <w:sz w:val="22"/>
          <w:szCs w:val="22"/>
        </w:rPr>
        <w:t xml:space="preserve"> of </w:t>
      </w:r>
      <w:r w:rsidR="005E4209" w:rsidRPr="008B1F90">
        <w:rPr>
          <w:sz w:val="22"/>
          <w:szCs w:val="22"/>
        </w:rPr>
        <w:t xml:space="preserve">skeletal muscle mitochondrial </w:t>
      </w:r>
      <w:r w:rsidR="005E1B42" w:rsidRPr="008B1F90">
        <w:rPr>
          <w:sz w:val="22"/>
          <w:szCs w:val="22"/>
        </w:rPr>
        <w:t>metabolism</w:t>
      </w:r>
      <w:r w:rsidR="005E4209" w:rsidRPr="008B1F90">
        <w:rPr>
          <w:sz w:val="22"/>
          <w:szCs w:val="22"/>
        </w:rPr>
        <w:t xml:space="preserve"> for</w:t>
      </w:r>
      <w:r w:rsidR="005E1B42" w:rsidRPr="008B1F90">
        <w:rPr>
          <w:sz w:val="22"/>
          <w:szCs w:val="22"/>
        </w:rPr>
        <w:t xml:space="preserve"> maintaining metabolic health is </w:t>
      </w:r>
      <w:r w:rsidR="005E4209" w:rsidRPr="008B1F90">
        <w:rPr>
          <w:sz w:val="22"/>
          <w:szCs w:val="22"/>
        </w:rPr>
        <w:t xml:space="preserve">becoming well </w:t>
      </w:r>
      <w:r w:rsidR="00F53B31" w:rsidRPr="008B1F90">
        <w:rPr>
          <w:sz w:val="22"/>
          <w:szCs w:val="22"/>
        </w:rPr>
        <w:t xml:space="preserve">recognized </w:t>
      </w:r>
      <w:r w:rsidR="00F53B31" w:rsidRPr="008B1F90">
        <w:rPr>
          <w:sz w:val="22"/>
          <w:szCs w:val="22"/>
        </w:rPr>
        <w:fldChar w:fldCharType="begin" w:fldLock="1"/>
      </w:r>
      <w:r w:rsidR="00A866D2">
        <w:rPr>
          <w:sz w:val="22"/>
          <w:szCs w:val="22"/>
        </w:rPr>
        <w:instrText>ADDIN CSL_CITATION { "citationItems" : [ { "id" : "ITEM-1", "itemData" : { "DOI" : "10.1016/j.tem.2012.05.007", "ISBN" : "1879-3061 (Electronic) 1043-2760 (Linking)", "ISSN" : "1879-3061", "PMID" : "22726362", "abstract" : "Reduced mitochondrial capacity in skeletal muscle has been suggested to underlie the development of insulin resistance and type 2 diabetes mellitus (T2DM). However, data obtained from human subjects concerning this putative relation indicate that the mitochondrial defect observed in diabetic muscle might be secondary to the insulin-resistant state instead of being a causal factor. Nonetheless, diminished mitochondrial function, even secondary to insulin resistance, may accelerate lipid deposition in non-adipose tissues and aggravate insulin resistance. Indeed, improving mitochondrial capacity via exercise training and calorie restriction is associated with positive metabolic health effects. Here we review muscle mitochondrial dysfunction in humans and propose that targeting muscle mitochondria to improve muscle oxidative capacity should be considered as a strategy for improving metabolic health.", "author" : [ { "dropping-particle" : "", "family" : "Hoeks", "given" : "Joris", "non-dropping-particle" : "", "parse-names" : false, "suffix" : "" }, { "dropping-particle" : "", "family" : "Schrauwen", "given" : "Patrick", "non-dropping-particle" : "", "parse-names" : false, "suffix" : "" } ], "container-title" : "Trends in endocrinology and metabolism: TEM", "id" : "ITEM-1", "issue" : "9", "issued" : { "date-parts" : [ [ "2012" ] ] }, "page" : "444-450", "publisher" : "Elsevier Ltd", "title" : "Muscle mitochondria and insulin resistance: a human perspective", "type" : "article-journal", "volume" : "23" }, "uris" : [ "http://www.mendeley.com/documents/?uuid=22150de5-c319-4373-bf70-5de60d50bfb2" ] }, { "id" : "ITEM-2",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"ITEM-2", "issue" : "4", "issued" : { "date-parts" : [ [ "2014" ] ] }, "page" : "1276-1284", "publisher" : "Elsevier B.V.", "title" : "Skeletal muscle mitochondria: A major player in exercise, health and disease", "type" : "article-journal", "volume" : "1840" }, "uris" : [ "http://www.mendeley.com/documents/?uuid=f021cff5-980f-418a-973f-58c9e5989ae4" ] }, { "id" : "ITEM-3", "itemData" : { "DOI" : "10.1016/j.bbagen.2013.12.004", "ISBN" : "0006-3002 (Print)\\r0006-3002 (Linking)", "ISSN" : "18728006", "PMID" : "24345456", "abstract" : "Background The increased prevalence of obesity and its co-morbidities and their strong association with inactivity have produced an 'exercise-deficient phenotype' in which individuals with a particular combination of disease-susceptible genes collide with environmental influences to cross a biological 'threshold' that ultimately manifests as overt clinical conditions (i.e., risk-factors for disease states). These risk-factors have been linked to impairments in skeletal muscle mitochondrial function. Scope of review The question of whether 'inborn' mitochondrial deficiencies and/or defective mitochondrial metabolism contribute to metabolic disease, or if environmental factors are the major determinant, will be examined. Major conclusions We contend that impaired whole-body insulin resistance along with impaired skeletal muscle handling of carbohydrate and lipid fuels (i.e., metabolic inflexibility) is associated with a reduced skeletal muscle mitochondrial content which, in large part, is a maladaptive response to an 'inactivity cycle' which predisposes to a reduced level of habitual physical activity. While genetic components play a role in the pathogenesis of metabolic disease, exercise is a powerful environmental stimulus capable of restoring the metabolic flexibility of fuel selection and reduces risk-factors for metabolic disease in genetically- susceptible individuals. General significance Given the apathy towards voluntary physical activity in most Western societies, it is clear that there is an urgent need for innovative, clinically-effective exercise strategies, coupled with changes in current attitudes and methods of delivering exercise prescription and dietary advice, in order to improve metabolic health and reduce metabolic disease risk at the population level. This article is part of a Special Issue entitled Frontiers of Mitochondrial Research. \u00a9 2013 Elsevier B.V.", "author" : [ { "dropping-particle" : "", "family" : "Stephenson", "given" : "Erin J.", "non-dropping-particle" : "", "parse-names" : false, "suffix" : "" }, { "dropping-particle" : "", "family" : "Hawley", "given" : "John\u00a0A.", "non-dropping-particle" : "", "parse-names" : false, "suffix" : "" } ], "container-title" : "Biochimica et Biophysica Acta - General Subjects", "id" : "ITEM-3", "issue" : "4", "issued" : { "date-parts" : [ [ "2014" ] ] }, "page" : "1285-1294", "publisher" : "Elsevier B.V.", "title" : "Mitochondrial function in metabolic health: A genetic and environmental tug of war", "type" : "article-journal", "volume" : "1840" }, "uris" : [ "http://www.mendeley.com/documents/?uuid=a9832e44-856e-4f2d-8cab-1da672e38d39" ] } ], "mendeley" : { "formattedCitation" : "(21, 37, 41)", "plainTextFormattedCitation" : "(21, 37, 41)", "previouslyFormattedCitation" : "(21, 37, 41)" }, "properties" : { "noteIndex" : 0 }, "schema" : "https://github.com/citation-style-language/schema/raw/master/csl-citation.json" }</w:instrText>
      </w:r>
      <w:r w:rsidR="00F53B31" w:rsidRPr="008B1F90">
        <w:rPr>
          <w:sz w:val="22"/>
          <w:szCs w:val="22"/>
        </w:rPr>
        <w:fldChar w:fldCharType="separate"/>
      </w:r>
      <w:r w:rsidR="004C30BD" w:rsidRPr="004C30BD">
        <w:rPr>
          <w:noProof/>
          <w:sz w:val="22"/>
          <w:szCs w:val="22"/>
        </w:rPr>
        <w:t>(21, 37, 41)</w:t>
      </w:r>
      <w:r w:rsidR="00F53B31" w:rsidRPr="008B1F90">
        <w:rPr>
          <w:sz w:val="22"/>
          <w:szCs w:val="22"/>
        </w:rPr>
        <w:fldChar w:fldCharType="end"/>
      </w:r>
      <w:r w:rsidR="00F53B31" w:rsidRPr="008B1F90">
        <w:rPr>
          <w:sz w:val="22"/>
          <w:szCs w:val="22"/>
        </w:rPr>
        <w:t xml:space="preserve"> w</w:t>
      </w:r>
      <w:r w:rsidR="005E1B42" w:rsidRPr="008B1F90">
        <w:rPr>
          <w:sz w:val="22"/>
          <w:szCs w:val="22"/>
        </w:rPr>
        <w:t>ith deficits in muscle quality and function</w:t>
      </w:r>
      <w:r w:rsidR="009E18DB" w:rsidRPr="008B1F90">
        <w:rPr>
          <w:sz w:val="22"/>
          <w:szCs w:val="22"/>
        </w:rPr>
        <w:t>, particularly during early development</w:t>
      </w:r>
      <w:r w:rsidR="00F53B31" w:rsidRPr="008B1F90">
        <w:rPr>
          <w:sz w:val="22"/>
          <w:szCs w:val="22"/>
        </w:rPr>
        <w:t xml:space="preserve"> </w:t>
      </w:r>
      <w:r w:rsidR="00F53B31" w:rsidRPr="008B1F90">
        <w:rPr>
          <w:sz w:val="22"/>
          <w:szCs w:val="22"/>
        </w:rPr>
        <w:fldChar w:fldCharType="begin" w:fldLock="1"/>
      </w:r>
      <w:r w:rsidR="00312A9A">
        <w:rPr>
          <w:sz w:val="22"/>
          <w:szCs w:val="22"/>
        </w:rPr>
        <w:instrText>ADDIN CSL_CITATION { "citationItems" : [ { "id" : "ITEM-1", "itemData" : { "DOI" : "10.1530/JOE-13-0567.Endocrine", "ISSN" : "1479-6805", "PMID" : "24532817", "abstract" : "Establishing sufficient skeletal muscle mass is essential for lifelong metabolic health. The intrauterine environment is a major determinant of the muscle mass that is present during the life course of an individual, because muscle fiber number is set at the time of birth. Thus, a compromised intrauterine environment from maternal nutrient restriction or placental insufficiency that restricts muscle fiber number can have permanent effects on the amount of muscle an individual will live with. Reduced muscle mass due to fewer muscle fibers persists even after compensatory or 'catch-up' postnatal growth occurs. Furthermore, muscle hypertrophy can only partially compensate for this limitation in fiber number. Compelling associations link low birth weight and decreased muscle mass to future insulin resistance, which can drive the development of the metabolic syndrome and type 2 diabetes, and the risk of cardiovascular events later in life. There are gaps in knowledge about the origins of reduced muscle growth at the cellular level and how these patterns are set during fetal development. By understanding the nutrient and endocrine regulation of fetal skeletal muscle growth and development, we can direct research efforts toward improving muscle growth early in life to prevent the development of chronic metabolic diseases later in life.", "author" : [ { "dropping-particle" : "", "family" : "Brown", "given" : "Laura D", "non-dropping-particle" : "", "parse-names" : false, "suffix" : "" } ], "container-title" : "The Journal of endocrinology", "id" : "ITEM-1", "issue" : "2", "issued" : { "date-parts" : [ [ "2014" ] ] }, "page" : "R13-29", "title" : "Endocrine regulation of fetal skeletal muscle growth: impact on future metabolic health.", "type" : "article-journal", "volume" : "221" }, "uris" : [ "http://www.mendeley.com/documents/?uuid=da0dff6f-5e8e-49e6-a5a2-84172138531b" ] } ], "mendeley" : { "formattedCitation" : "(8)", "plainTextFormattedCitation" : "(8)", "previouslyFormattedCitation" : "(8)" }, "properties" : { "noteIndex" : 0 }, "schema" : "https://github.com/citation-style-language/schema/raw/master/csl-citation.json" }</w:instrText>
      </w:r>
      <w:r w:rsidR="00F53B31" w:rsidRPr="008B1F90">
        <w:rPr>
          <w:sz w:val="22"/>
          <w:szCs w:val="22"/>
        </w:rPr>
        <w:fldChar w:fldCharType="separate"/>
      </w:r>
      <w:r w:rsidR="00780082" w:rsidRPr="00780082">
        <w:rPr>
          <w:noProof/>
          <w:sz w:val="22"/>
          <w:szCs w:val="22"/>
        </w:rPr>
        <w:t>(8)</w:t>
      </w:r>
      <w:r w:rsidR="00F53B31" w:rsidRPr="008B1F90">
        <w:rPr>
          <w:sz w:val="22"/>
          <w:szCs w:val="22"/>
        </w:rPr>
        <w:fldChar w:fldCharType="end"/>
      </w:r>
      <w:r w:rsidR="003E5936" w:rsidRPr="008B1F90">
        <w:rPr>
          <w:sz w:val="22"/>
          <w:szCs w:val="22"/>
        </w:rPr>
        <w:t>,</w:t>
      </w:r>
      <w:r w:rsidR="00110461" w:rsidRPr="008B1F90">
        <w:rPr>
          <w:sz w:val="22"/>
          <w:szCs w:val="22"/>
        </w:rPr>
        <w:t xml:space="preserve"> </w:t>
      </w:r>
      <w:r w:rsidR="005E1B42" w:rsidRPr="008B1F90">
        <w:rPr>
          <w:sz w:val="22"/>
          <w:szCs w:val="22"/>
        </w:rPr>
        <w:t xml:space="preserve">being closely linked to </w:t>
      </w:r>
      <w:r w:rsidR="002417D6">
        <w:rPr>
          <w:sz w:val="22"/>
          <w:szCs w:val="22"/>
        </w:rPr>
        <w:t>later life metabolic disturbances such as impaired growth or insulin resistance</w:t>
      </w:r>
      <w:r w:rsidR="005E1B42" w:rsidRPr="008B1F90">
        <w:rPr>
          <w:sz w:val="22"/>
          <w:szCs w:val="22"/>
        </w:rPr>
        <w:t xml:space="preserve"> </w:t>
      </w:r>
      <w:ins w:id="2" w:author="Dave Bridges" w:date="2016-03-22T15:59:00Z">
        <w:r w:rsidR="00A866D2">
          <w:rPr>
            <w:sz w:val="22"/>
            <w:szCs w:val="22"/>
          </w:rPr>
          <w:fldChar w:fldCharType="begin" w:fldLock="1"/>
        </w:r>
      </w:ins>
      <w:r w:rsidR="00A866D2">
        <w:rPr>
          <w:sz w:val="22"/>
          <w:szCs w:val="22"/>
        </w:rPr>
        <w:instrText>ADDIN CSL_CITATION { "citationItems" : [ { "id" : "ITEM-1", "itemData" : { "DOI" : "10.1016/j.bbagen.2013.11.016", "ISSN" : "03044165", "author" : [ { "dropping-particle" : "", "family" : "Russell", "given" : "Aaron P.", "non-dropping-particle" : "", "parse-names" : false, "suffix" : "" }, { "dropping-particle" : "", "family" : "Foletta", "given" : "Victoria C.", "non-dropping-particle" : "", "parse-names" : false, "suffix" : "" }, { "dropping-particle" : "", "family" : "Snow", "given" : "Rod J.", "non-dropping-particle" : "", "parse-names" : false, "suffix" : "" }, { "dropping-particle" : "", "family" : "Wadley", "given" : "Glenn D.", "non-dropping-particle" : "", "parse-names" : false, "suffix" : "" } ], "container-title" : "Biochimica et Biophysica Acta (BBA) - General Subjects", "id" : "ITEM-1", "issue" : "4", "issued" : { "date-parts" : [ [ "2014" ] ] }, "page" : "1276-1284", "publisher" : "Elsevier B.V.", "title" : "Skeletal muscle mitochondria: A major player in exercise, health and disease", "type" : "article-journal", "volume" : "1840" }, "uris" : [ "http://www.mendeley.com/documents/?uuid=f021cff5-980f-418a-973f-58c9e5989ae4" ] }, { "id" : "ITEM-2", "itemData" : { "DOI" : "10.3390/nu7021202", "ISBN" : "2072-6643", "ISSN" : "20726643", "PMID" : "25685986", "abstract" : "The importance of the in utero environment as a contributor to later life metabolic disease has been demonstrated in both human and animal studies. In this review, we consider how disruption of normal fetal growth may impact skeletal muscle metabolic development, ultimately leading to insulin resistance and decreased insulin sensitivity, a key precursor to later life metabolic disease. In cases of intrauterine growth restriction (IUGR) associated with hypoxia, where the fetus fails to reach its full growth potential, low birth weight (LBW) is often the outcome, and early in postnatal life, LBW individuals display modifications in the insulin-signaling pathway, a critical precursor to insulin resistance. In this review, we will present literature detailing the classical development of insulin resistance in IUGR, but also discuss how this impaired development, when challenged with a postnatal Western diet, may potentially contribute to the development of later life insulin resistance. Considering the important role of the skeletal muscle in insulin resistance pathogenesis, understanding the in utero programmed origins of skeletal muscle deficiencies in insulin sensitivity and how they may interact with an adverse postnatal environment, is an important step in highlighting potential therapeutic options for LBW offspring born of pregnancies characterized by placental insufficiency.", "author" : [ { "dropping-particle" : "", "family" : "Dunlop", "given" : "Kristyn", "non-dropping-particle" : "", "parse-names" : false, "suffix" : "" }, { "dropping-particle" : "", "family" : "Cedrone", "given" : "Megan", "non-dropping-particle" : "", "parse-names" : false, "suffix" : "" }, { "dropping-particle" : "", "family" : "Staples", "given" : "James F.", "non-dropping-particle" : "", "parse-names" : false, "suffix" : "" }, { "dropping-particle" : "", "family" : "Regnault", "given" : "Timothy R H", "non-dropping-particle" : "", "parse-names" : false, "suffix" : "" } ], "container-title" : "Nutrients", "id" : "ITEM-2", "issue" : "2", "issued" : { "date-parts" : [ [ "2015" ] ] }, "page" : "1202-1216", "title" : "Altered fetal skeletal muscle nutrient metabolism following an adverse in utero environment and the modulation of later life insulin sensitivity", "type" : "article-journal", "volume" : "7" }, "uris" : [ "http://www.mendeley.com/documents/?uuid=e23a3094-104f-486f-8b4e-e7afe7b20ecd" ] } ], "mendeley" : { "formattedCitation" : "(16, 37)", "plainTextFormattedCitation" : "(16, 37)" }, "properties" : { "noteIndex" : 0 }, "schema" : "https://github.com/citation-style-language/schema/raw/master/csl-citation.json" }</w:instrText>
      </w:r>
      <w:r w:rsidR="00A866D2">
        <w:rPr>
          <w:sz w:val="22"/>
          <w:szCs w:val="22"/>
        </w:rPr>
        <w:fldChar w:fldCharType="separate"/>
      </w:r>
      <w:r w:rsidR="00A866D2" w:rsidRPr="00A866D2">
        <w:rPr>
          <w:noProof/>
          <w:sz w:val="22"/>
          <w:szCs w:val="22"/>
        </w:rPr>
        <w:t>(16, 37)</w:t>
      </w:r>
      <w:ins w:id="3" w:author="Dave Bridges" w:date="2016-03-22T15:59:00Z">
        <w:r w:rsidR="00A866D2">
          <w:rPr>
            <w:sz w:val="22"/>
            <w:szCs w:val="22"/>
          </w:rPr>
          <w:fldChar w:fldCharType="end"/>
        </w:r>
      </w:ins>
      <w:bookmarkStart w:id="4" w:name="_GoBack"/>
      <w:bookmarkEnd w:id="4"/>
      <w:r w:rsidR="00110461" w:rsidRPr="008B1F90">
        <w:rPr>
          <w:sz w:val="22"/>
          <w:szCs w:val="22"/>
        </w:rPr>
        <w:t>.</w:t>
      </w:r>
      <w:r w:rsidR="00D778E7" w:rsidRPr="008B1F90">
        <w:rPr>
          <w:sz w:val="22"/>
          <w:szCs w:val="22"/>
        </w:rPr>
        <w:t xml:space="preserve"> However, the </w:t>
      </w:r>
      <w:proofErr w:type="gramStart"/>
      <w:r w:rsidR="00D778E7" w:rsidRPr="008B1F90">
        <w:rPr>
          <w:sz w:val="22"/>
          <w:szCs w:val="22"/>
        </w:rPr>
        <w:t xml:space="preserve">effects of </w:t>
      </w:r>
      <w:r w:rsidR="00D778E7" w:rsidRPr="008B1F90">
        <w:rPr>
          <w:i/>
          <w:sz w:val="22"/>
          <w:szCs w:val="22"/>
        </w:rPr>
        <w:t>in utero</w:t>
      </w:r>
      <w:r w:rsidR="00D778E7" w:rsidRPr="008B1F90">
        <w:rPr>
          <w:sz w:val="22"/>
          <w:szCs w:val="22"/>
        </w:rPr>
        <w:t xml:space="preserve"> exposure to EPFR’s on skeletal muscle mitochondrial </w:t>
      </w:r>
      <w:r w:rsidR="00766E8A">
        <w:rPr>
          <w:sz w:val="22"/>
          <w:szCs w:val="22"/>
        </w:rPr>
        <w:t>quality</w:t>
      </w:r>
      <w:r w:rsidR="00D778E7" w:rsidRPr="008B1F90">
        <w:rPr>
          <w:sz w:val="22"/>
          <w:szCs w:val="22"/>
        </w:rPr>
        <w:t xml:space="preserve"> remains</w:t>
      </w:r>
      <w:proofErr w:type="gramEnd"/>
      <w:r w:rsidR="00D778E7" w:rsidRPr="008B1F90">
        <w:rPr>
          <w:sz w:val="22"/>
          <w:szCs w:val="22"/>
        </w:rPr>
        <w:t xml:space="preserve"> to be determined.</w:t>
      </w:r>
      <w:r w:rsidR="00F53B31" w:rsidRPr="008B1F90">
        <w:rPr>
          <w:sz w:val="22"/>
          <w:szCs w:val="22"/>
        </w:rPr>
        <w:t xml:space="preserve"> </w:t>
      </w:r>
      <w:r w:rsidR="0023247F" w:rsidRPr="008B1F90">
        <w:rPr>
          <w:sz w:val="22"/>
          <w:szCs w:val="22"/>
        </w:rPr>
        <w:t xml:space="preserve">In this study, we investigated the effects of </w:t>
      </w:r>
      <w:r w:rsidR="0023247F" w:rsidRPr="008B1F90">
        <w:rPr>
          <w:i/>
          <w:sz w:val="22"/>
          <w:szCs w:val="22"/>
        </w:rPr>
        <w:t>in utero</w:t>
      </w:r>
      <w:r w:rsidR="0023247F" w:rsidRPr="008B1F90">
        <w:rPr>
          <w:sz w:val="22"/>
          <w:szCs w:val="22"/>
        </w:rPr>
        <w:t xml:space="preserve"> exposure to EPFR’s on growth, metabolism, energy utilization and skeletal muscle mitochondria in a mouse model of diet-induced obesity. </w:t>
      </w:r>
      <w:r w:rsidR="00E35388" w:rsidRPr="008B1F90">
        <w:rPr>
          <w:sz w:val="22"/>
          <w:szCs w:val="22"/>
        </w:rPr>
        <w:t>We hypothesize</w:t>
      </w:r>
      <w:r w:rsidR="00006572">
        <w:rPr>
          <w:sz w:val="22"/>
          <w:szCs w:val="22"/>
        </w:rPr>
        <w:t>d</w:t>
      </w:r>
      <w:r w:rsidR="00E35388" w:rsidRPr="008B1F90">
        <w:rPr>
          <w:sz w:val="22"/>
          <w:szCs w:val="22"/>
        </w:rPr>
        <w:t xml:space="preserve"> that gestational exposure to EPFR’s reduces energy expenditure and results in</w:t>
      </w:r>
      <w:r w:rsidR="004F4E46">
        <w:rPr>
          <w:sz w:val="22"/>
          <w:szCs w:val="22"/>
        </w:rPr>
        <w:t xml:space="preserve"> mitochondrial</w:t>
      </w:r>
      <w:r w:rsidR="00E35388" w:rsidRPr="008B1F90">
        <w:rPr>
          <w:sz w:val="22"/>
          <w:szCs w:val="22"/>
        </w:rPr>
        <w:t xml:space="preserve"> impairments </w:t>
      </w:r>
      <w:r w:rsidR="004F4E46">
        <w:rPr>
          <w:sz w:val="22"/>
          <w:szCs w:val="22"/>
        </w:rPr>
        <w:t>in the skeletal muscle</w:t>
      </w:r>
      <w:r w:rsidR="00E35388" w:rsidRPr="008B1F90">
        <w:rPr>
          <w:sz w:val="22"/>
          <w:szCs w:val="22"/>
        </w:rPr>
        <w:t>.</w:t>
      </w:r>
    </w:p>
    <w:p w14:paraId="1BF75B9A" w14:textId="77777777" w:rsidR="00DE3439" w:rsidRPr="008B1F90" w:rsidRDefault="00DE3439" w:rsidP="00AA41A9">
      <w:pPr>
        <w:spacing w:line="480" w:lineRule="auto"/>
        <w:rPr>
          <w:sz w:val="22"/>
          <w:szCs w:val="22"/>
        </w:rPr>
      </w:pPr>
    </w:p>
    <w:p w14:paraId="7B81F570" w14:textId="77777777" w:rsidR="007221E6" w:rsidRPr="008B1F90" w:rsidRDefault="007221E6" w:rsidP="00C41BD7">
      <w:pPr>
        <w:pStyle w:val="Heading1"/>
        <w:spacing w:before="0" w:line="480" w:lineRule="auto"/>
        <w:rPr>
          <w:color w:val="auto"/>
          <w:sz w:val="22"/>
          <w:szCs w:val="22"/>
        </w:rPr>
      </w:pPr>
      <w:r w:rsidRPr="008B1F90">
        <w:rPr>
          <w:color w:val="auto"/>
          <w:sz w:val="22"/>
          <w:szCs w:val="22"/>
        </w:rPr>
        <w:t>Methods and Materials</w:t>
      </w:r>
    </w:p>
    <w:p w14:paraId="43B1C95E" w14:textId="0382AD1C" w:rsidR="00230B4A" w:rsidRPr="008B1F90" w:rsidRDefault="00230B4A" w:rsidP="00C41BD7">
      <w:pPr>
        <w:pStyle w:val="Heading2"/>
        <w:spacing w:before="0" w:line="480" w:lineRule="auto"/>
        <w:rPr>
          <w:color w:val="auto"/>
          <w:sz w:val="22"/>
          <w:szCs w:val="22"/>
        </w:rPr>
      </w:pPr>
      <w:r w:rsidRPr="008B1F90">
        <w:rPr>
          <w:color w:val="auto"/>
          <w:sz w:val="22"/>
          <w:szCs w:val="22"/>
        </w:rPr>
        <w:t>MCP230 Preparation</w:t>
      </w:r>
    </w:p>
    <w:p w14:paraId="1686E268" w14:textId="3A8BC6F9" w:rsidR="00FD626B" w:rsidRPr="008B1F90" w:rsidRDefault="00870709" w:rsidP="00896FD8">
      <w:pPr>
        <w:spacing w:line="480" w:lineRule="auto"/>
        <w:rPr>
          <w:sz w:val="22"/>
          <w:szCs w:val="22"/>
        </w:rPr>
      </w:pPr>
      <w:r w:rsidRPr="008B1F90">
        <w:rPr>
          <w:sz w:val="22"/>
          <w:szCs w:val="22"/>
        </w:rPr>
        <w:t xml:space="preserve">EPFR-containing </w:t>
      </w:r>
      <w:r w:rsidR="00191826" w:rsidRPr="008B1F90">
        <w:rPr>
          <w:sz w:val="22"/>
          <w:szCs w:val="22"/>
        </w:rPr>
        <w:t xml:space="preserve">particles </w:t>
      </w:r>
      <w:r w:rsidRPr="008B1F90">
        <w:rPr>
          <w:sz w:val="22"/>
          <w:szCs w:val="22"/>
        </w:rPr>
        <w:t xml:space="preserve">(i.e. MCP230) </w:t>
      </w:r>
      <w:r w:rsidR="00191826" w:rsidRPr="008B1F90">
        <w:rPr>
          <w:sz w:val="22"/>
          <w:szCs w:val="22"/>
        </w:rPr>
        <w:t>were generated and characterized by our colleagu</w:t>
      </w:r>
      <w:r w:rsidR="00E92EEB" w:rsidRPr="008B1F90">
        <w:rPr>
          <w:sz w:val="22"/>
          <w:szCs w:val="22"/>
        </w:rPr>
        <w:t xml:space="preserve">es as </w:t>
      </w:r>
      <w:r w:rsidR="00564EA8" w:rsidRPr="008B1F90">
        <w:rPr>
          <w:sz w:val="22"/>
          <w:szCs w:val="22"/>
        </w:rPr>
        <w:t>previously described</w:t>
      </w:r>
      <w:r w:rsidR="00373BF3" w:rsidRPr="008B1F90">
        <w:rPr>
          <w:sz w:val="22"/>
          <w:szCs w:val="22"/>
        </w:rPr>
        <w:t xml:space="preserve"> </w:t>
      </w:r>
      <w:r w:rsidR="00470311" w:rsidRPr="008B1F90">
        <w:rPr>
          <w:sz w:val="22"/>
          <w:szCs w:val="22"/>
        </w:rPr>
        <w:fldChar w:fldCharType="begin" w:fldLock="1"/>
      </w:r>
      <w:r w:rsidR="00A866D2">
        <w:rPr>
          <w:sz w:val="22"/>
          <w:szCs w:val="22"/>
        </w:rPr>
        <w:instrText>ADDIN CSL_CITATION { "citationItems" : [ { "id" : "ITEM-1", "itemData" : { "DOI" : "10.1021/es071708h", "ISBN" : "0013-936X (Print)\\r0013-936X (Linking)", "ISSN" : "0013-936X", "PMID" : "18678037", "abstract" : "We have found that environmentally persistent free radicals (PFRs) are formed by adsorption of substituted aromatic molecular precursors on the surface of cupric oxide-containing particles at temperatures between 100 and 400 ?C. This temperature range corresponds to the conditions in the postflame, cool zone of combustion, and thermal processes. Depending upon the nature of the precursor and the adsorption temperature, both substituted phenoxyl and semiquinone radicals are formed. ThePFRsare formed throughamechanismof initial physisorption, followed by chemisorption via elimination of water or hydrogen chloride, and electron transfer resulting in the simultaneous reduction of Cu(II) to Cu(I) and formation of the PFR. The PFRs are still observable by electron paramagnetic resonance (EPR) after exposure to air for more than a day. Their lifetimes under vacuum appear to be infinite. Other redox-Active transition metals such as iron are expected to also mediate or catalyze the formation of PFRs. The properties of the observed radicals are consistent with radicals previously observed on airborne and combustion-generated particulate matter. We propose a catalytic biochemical cycle for both the particleassociated semiquinone and phenoxyl PFRs that result in the formation of hydroxyl radical and other reactive oxygen species (ROS). This suggests that combustion- generated, particleassociated PFRs may be responsible for the oxidative stress resulting in cardiopulmonary disease and probably cancer that has been attributed to exposure to airborne fine particles.", "author" : [ { "dropping-particle" : "", "family" : "Lomnicki", "given" : "Slawo", "non-dropping-particle" : "", "parse-names" : false, "suffix" : "" }, { "dropping-particle" : "", "family" : "Truong", "given" : "Hieu", "non-dropping-particle" : "", "parse-names" : false, "suffix" : "" }, { "dropping-particle" : "", "family" : "Vejerano", "given" : "Eric", "non-dropping-particle" : "", "parse-names" : false, "suffix" : "" }, { "dropping-particle" : "", "family" : "Dellinger", "given" : "Barry", "non-dropping-particle" : "", "parse-names" : false, "suffix" : "" } ], "container-title" : "Environmental Science and Technology", "id" : "ITEM-1", "issue" : "13", "issued" : { "date-parts" : [ [ "2008" ] ] }, "page" : "4982-4988", "title" : "Copper oxide-based model of persistent free radical formation on combustion-derived particulate matter", "type" : "article-journal", "volume" : "42" }, "uris" : [ "http://www.mendeley.com/documents/?uuid=00d7318d-3cec-4c5e-b9cd-34b1fa224878" ] } ], "mendeley" : { "formattedCitation" : "(31)", "plainTextFormattedCitation" : "(31)", "previouslyFormattedCitation" : "(31)" }, "properties" : { "noteIndex" : 0 }, "schema" : "https://github.com/citation-style-language/schema/raw/master/csl-citation.json" }</w:instrText>
      </w:r>
      <w:r w:rsidR="00470311" w:rsidRPr="008B1F90">
        <w:rPr>
          <w:sz w:val="22"/>
          <w:szCs w:val="22"/>
        </w:rPr>
        <w:fldChar w:fldCharType="separate"/>
      </w:r>
      <w:r w:rsidR="004C30BD" w:rsidRPr="004C30BD">
        <w:rPr>
          <w:noProof/>
          <w:sz w:val="22"/>
          <w:szCs w:val="22"/>
        </w:rPr>
        <w:t>(31)</w:t>
      </w:r>
      <w:r w:rsidR="00470311" w:rsidRPr="008B1F90">
        <w:rPr>
          <w:sz w:val="22"/>
          <w:szCs w:val="22"/>
        </w:rPr>
        <w:fldChar w:fldCharType="end"/>
      </w:r>
      <w:r w:rsidR="00191826" w:rsidRPr="008B1F90">
        <w:rPr>
          <w:sz w:val="22"/>
          <w:szCs w:val="22"/>
        </w:rPr>
        <w:t xml:space="preserve">. </w:t>
      </w:r>
      <w:r w:rsidR="00564EA8" w:rsidRPr="008B1F90">
        <w:rPr>
          <w:sz w:val="22"/>
          <w:szCs w:val="22"/>
        </w:rPr>
        <w:t>S</w:t>
      </w:r>
      <w:r w:rsidR="00602282" w:rsidRPr="008B1F90">
        <w:rPr>
          <w:sz w:val="22"/>
          <w:szCs w:val="22"/>
        </w:rPr>
        <w:t xml:space="preserve">uspensions of MCP230 and </w:t>
      </w:r>
      <w:proofErr w:type="spellStart"/>
      <w:r w:rsidR="00602282" w:rsidRPr="008B1F90">
        <w:rPr>
          <w:sz w:val="22"/>
          <w:szCs w:val="22"/>
        </w:rPr>
        <w:t>cabosil</w:t>
      </w:r>
      <w:proofErr w:type="spellEnd"/>
      <w:r w:rsidRPr="008B1F90">
        <w:rPr>
          <w:sz w:val="22"/>
          <w:szCs w:val="22"/>
        </w:rPr>
        <w:t>, a non</w:t>
      </w:r>
      <w:r w:rsidR="00146253" w:rsidRPr="008B1F90">
        <w:rPr>
          <w:sz w:val="22"/>
          <w:szCs w:val="22"/>
        </w:rPr>
        <w:t xml:space="preserve"> </w:t>
      </w:r>
      <w:r w:rsidRPr="008B1F90">
        <w:rPr>
          <w:sz w:val="22"/>
          <w:szCs w:val="22"/>
        </w:rPr>
        <w:t>EPFR</w:t>
      </w:r>
      <w:r w:rsidR="00146253" w:rsidRPr="008B1F90">
        <w:rPr>
          <w:sz w:val="22"/>
          <w:szCs w:val="22"/>
        </w:rPr>
        <w:t>-</w:t>
      </w:r>
      <w:r w:rsidRPr="008B1F90">
        <w:rPr>
          <w:sz w:val="22"/>
          <w:szCs w:val="22"/>
        </w:rPr>
        <w:t>containing amorphous silica particle control,</w:t>
      </w:r>
      <w:r w:rsidR="00602282" w:rsidRPr="008B1F90">
        <w:rPr>
          <w:sz w:val="22"/>
          <w:szCs w:val="22"/>
        </w:rPr>
        <w:t xml:space="preserve"> </w:t>
      </w:r>
      <w:r w:rsidR="00564EA8" w:rsidRPr="008B1F90">
        <w:rPr>
          <w:sz w:val="22"/>
          <w:szCs w:val="22"/>
        </w:rPr>
        <w:t xml:space="preserve">(1mg/ml) </w:t>
      </w:r>
      <w:r w:rsidR="00602282" w:rsidRPr="008B1F90">
        <w:rPr>
          <w:sz w:val="22"/>
          <w:szCs w:val="22"/>
        </w:rPr>
        <w:t xml:space="preserve">were prepared in irrigation saline containing 0.02% tween 80 and the resulting particle suspension was </w:t>
      </w:r>
      <w:proofErr w:type="spellStart"/>
      <w:r w:rsidR="00602282" w:rsidRPr="008B1F90">
        <w:rPr>
          <w:sz w:val="22"/>
          <w:szCs w:val="22"/>
        </w:rPr>
        <w:t>monodispersed</w:t>
      </w:r>
      <w:proofErr w:type="spellEnd"/>
      <w:r w:rsidR="00602282" w:rsidRPr="008B1F90">
        <w:rPr>
          <w:sz w:val="22"/>
          <w:szCs w:val="22"/>
        </w:rPr>
        <w:t xml:space="preserve"> by probe sonication. </w:t>
      </w:r>
    </w:p>
    <w:p w14:paraId="4FA87FA7" w14:textId="484D60E2" w:rsidR="00230B4A" w:rsidRPr="008B1F90" w:rsidRDefault="00230B4A" w:rsidP="009A3105">
      <w:pPr>
        <w:pStyle w:val="Heading2"/>
        <w:spacing w:before="0" w:line="480" w:lineRule="auto"/>
        <w:rPr>
          <w:color w:val="auto"/>
          <w:sz w:val="22"/>
          <w:szCs w:val="22"/>
        </w:rPr>
      </w:pPr>
      <w:r w:rsidRPr="008B1F90">
        <w:rPr>
          <w:color w:val="auto"/>
          <w:sz w:val="22"/>
          <w:szCs w:val="22"/>
        </w:rPr>
        <w:lastRenderedPageBreak/>
        <w:t>Animal</w:t>
      </w:r>
      <w:r w:rsidR="00F5544C">
        <w:rPr>
          <w:color w:val="auto"/>
          <w:sz w:val="22"/>
          <w:szCs w:val="22"/>
        </w:rPr>
        <w:t xml:space="preserve">s, </w:t>
      </w:r>
      <w:r w:rsidR="00212511">
        <w:rPr>
          <w:color w:val="auto"/>
          <w:sz w:val="22"/>
          <w:szCs w:val="22"/>
        </w:rPr>
        <w:t>P</w:t>
      </w:r>
      <w:r w:rsidR="00F5544C">
        <w:rPr>
          <w:color w:val="auto"/>
          <w:sz w:val="22"/>
          <w:szCs w:val="22"/>
        </w:rPr>
        <w:t xml:space="preserve">articulate </w:t>
      </w:r>
      <w:r w:rsidR="00212511">
        <w:rPr>
          <w:color w:val="auto"/>
          <w:sz w:val="22"/>
          <w:szCs w:val="22"/>
        </w:rPr>
        <w:t>Exposure</w:t>
      </w:r>
      <w:r w:rsidR="00212511" w:rsidRPr="008B1F90">
        <w:rPr>
          <w:color w:val="auto"/>
          <w:sz w:val="22"/>
          <w:szCs w:val="22"/>
        </w:rPr>
        <w:t xml:space="preserve"> </w:t>
      </w:r>
      <w:r w:rsidRPr="008B1F90">
        <w:rPr>
          <w:color w:val="auto"/>
          <w:sz w:val="22"/>
          <w:szCs w:val="22"/>
        </w:rPr>
        <w:t>and High Fat Diet</w:t>
      </w:r>
    </w:p>
    <w:p w14:paraId="0E361BA3" w14:textId="42CFF504" w:rsidR="00493F6D" w:rsidRPr="008B1F90" w:rsidRDefault="00191826" w:rsidP="00896FD8">
      <w:pPr>
        <w:spacing w:line="480" w:lineRule="auto"/>
        <w:rPr>
          <w:sz w:val="22"/>
          <w:szCs w:val="22"/>
        </w:rPr>
      </w:pPr>
      <w:r w:rsidRPr="008B1F90">
        <w:rPr>
          <w:sz w:val="22"/>
          <w:szCs w:val="22"/>
        </w:rPr>
        <w:t xml:space="preserve">C57BL/6NHsd </w:t>
      </w:r>
      <w:r w:rsidR="001305B0" w:rsidRPr="008B1F90">
        <w:rPr>
          <w:sz w:val="22"/>
          <w:szCs w:val="22"/>
        </w:rPr>
        <w:t xml:space="preserve">mice </w:t>
      </w:r>
      <w:r w:rsidRPr="008B1F90">
        <w:rPr>
          <w:sz w:val="22"/>
          <w:szCs w:val="22"/>
        </w:rPr>
        <w:t xml:space="preserve">were purchased from Harlan (Indianapolis, IN). </w:t>
      </w:r>
      <w:r w:rsidR="00B0780F" w:rsidRPr="008B1F90">
        <w:rPr>
          <w:sz w:val="22"/>
          <w:szCs w:val="22"/>
        </w:rPr>
        <w:t xml:space="preserve">Mice were maintained in a 12h light/dark cycle room at constant temperature and humidity and allowed unrestricted access to food and water. </w:t>
      </w:r>
      <w:r w:rsidR="00F5544C" w:rsidRPr="008B1F90">
        <w:rPr>
          <w:sz w:val="22"/>
          <w:szCs w:val="22"/>
        </w:rPr>
        <w:t xml:space="preserve">Breeder mice (6 </w:t>
      </w:r>
      <w:proofErr w:type="spellStart"/>
      <w:r w:rsidR="00F5544C" w:rsidRPr="008B1F90">
        <w:rPr>
          <w:sz w:val="22"/>
          <w:szCs w:val="22"/>
        </w:rPr>
        <w:t>wk</w:t>
      </w:r>
      <w:proofErr w:type="spellEnd"/>
      <w:r w:rsidR="00F5544C" w:rsidRPr="008B1F90">
        <w:rPr>
          <w:sz w:val="22"/>
          <w:szCs w:val="22"/>
        </w:rPr>
        <w:t xml:space="preserve"> of age) were mated and pregnant dams were administered 50 µl of MCP230 particle suspension via </w:t>
      </w:r>
      <w:proofErr w:type="spellStart"/>
      <w:r w:rsidR="00F5544C" w:rsidRPr="008B1F90">
        <w:rPr>
          <w:sz w:val="22"/>
          <w:szCs w:val="22"/>
        </w:rPr>
        <w:t>oropharyngeal</w:t>
      </w:r>
      <w:proofErr w:type="spellEnd"/>
      <w:r w:rsidR="00F5544C" w:rsidRPr="008B1F90">
        <w:rPr>
          <w:sz w:val="22"/>
          <w:szCs w:val="22"/>
        </w:rPr>
        <w:t xml:space="preserve"> aspiration on days 10 and 17 of gestation, as described earlier </w:t>
      </w:r>
      <w:r w:rsidR="00F5544C" w:rsidRPr="008B1F90">
        <w:rPr>
          <w:sz w:val="22"/>
          <w:szCs w:val="22"/>
        </w:rPr>
        <w:fldChar w:fldCharType="begin" w:fldLock="1"/>
      </w:r>
      <w:r w:rsidR="00A866D2">
        <w:rPr>
          <w:sz w:val="22"/>
          <w:szCs w:val="22"/>
        </w:rPr>
        <w:instrText>ADDIN CSL_CITATION { "citationItems" : [ { "id" : "ITEM-1", "itemData" : { "DOI" : "10.1165/rcmb.2011-00010C", "ISSN" : "1535-4989", "PMID" : "21493781", "abstract" : "We have identified a previously unrecognized component of airborne particulate matter formed in combustion and thermal processes --- environmentally persistent free radicals (EPFRs). The pulmonary health effects of EPFRs are currently unknown. In the present study, we used a model EPFR-containing pollutant-particle system referred to as MCP230. We evaluated the effects of MCP230 on the phenotype and function of bone marrow-derived dendritic cells (BMDCs) in vitro and lung DCs in vivo, and the subsequent T cell response. We also investigated the adjuvant role of MCP230 on airway inflammation in a mouse model of asthma. MCP230 decreased the GSH and GSH/GSSG ratio in BMDCs and upregulated the expression of co-stimulatory molecules, CD80 and CD86, on DCs. DC maturation was blocked by inhibiting oxidative stress or uptake of MCP230. MCP230 exposed BMDCs increased antigen specific T-cell proliferation in vitro. In an asthma model, MCP230 exposure exacerbated pulmonary inflammation, which was due to the increase of neutrophils and macrophages but not eosinophils. This correlated with an increase in Th17 cells and cytokines compared with non-MCP230-treated but OVA challenged mice. The percentage of Th2 cells was comparable between OVA and OVA+MCP230 mice. Our data demonstrate that combustion-generated, EPFR-containing PM directly induce DC maturation in an uptake and oxidative stress dependent manner. Furthermore, EPFR-containing PM induces a Th17-biased phenotype in lung, which is accompanied by a significant pulmonary neutrophilia. EPFR-containing PM exposure may be an important and unrecognized risk factor in the exacerbation and development of a severe asthma phenotype in humans.", "author" : [ { "dropping-particle" : "", "family" : "Wang", "given" : "Pingli", "non-dropping-particle" : "", "parse-names" : false, "suffix" : "" }, { "dropping-particle" : "", "family" : "Thevenot", "given" : "Paul", "non-dropping-particle" : "", "parse-names" : false, "suffix" : "" }, { "dropping-particle" : "", "family" : "Saravia", "given" : "Jordy S", "non-dropping-particle" : "", "parse-names" : false, "suffix" : "" }, { "dropping-particle" : "", "family" : "Ahlert", "given" : "Terry", "non-dropping-particle" : "", "parse-names" : false, "suffix" : "" }, { "dropping-particle" : "", "family" : "Cormier", "given" : "Stephania A.", "non-dropping-particle" : "", "parse-names" : false, "suffix" : "" } ], "container-title" : "American journal of respiratory cell and molecular biology", "id" : "ITEM-1", "issued" : { "date-parts" : [ [ "2011" ] ] }, "page" : "977", "title" : "Radical Containing Particles Activate DCs and Enhance Th17 Inflammation in a Mouse Model of Asthma.", "type" : "article-journal", "volume" : "45" }, "uris" : [ "http://www.mendeley.com/documents/?uuid=cba16112-7866-43d1-8518-b82a714e8290" ] } ], "mendeley" : { "formattedCitation" : "(51)", "plainTextFormattedCitation" : "(51)", "previouslyFormattedCitation" : "(51)" }, "properties" : { "noteIndex" : 0 }, "schema" : "https://github.com/citation-style-language/schema/raw/master/csl-citation.json" }</w:instrText>
      </w:r>
      <w:r w:rsidR="00F5544C" w:rsidRPr="008B1F90">
        <w:rPr>
          <w:sz w:val="22"/>
          <w:szCs w:val="22"/>
        </w:rPr>
        <w:fldChar w:fldCharType="separate"/>
      </w:r>
      <w:r w:rsidR="004C30BD" w:rsidRPr="004C30BD">
        <w:rPr>
          <w:noProof/>
          <w:sz w:val="22"/>
          <w:szCs w:val="22"/>
        </w:rPr>
        <w:t>(51)</w:t>
      </w:r>
      <w:r w:rsidR="00F5544C" w:rsidRPr="008B1F90">
        <w:rPr>
          <w:sz w:val="22"/>
          <w:szCs w:val="22"/>
        </w:rPr>
        <w:fldChar w:fldCharType="end"/>
      </w:r>
      <w:r w:rsidR="00F5544C" w:rsidRPr="008B1F90">
        <w:rPr>
          <w:sz w:val="22"/>
          <w:szCs w:val="22"/>
        </w:rPr>
        <w:t xml:space="preserve">. Control mice received 50 µl saline or </w:t>
      </w:r>
      <w:proofErr w:type="spellStart"/>
      <w:r w:rsidR="00F5544C" w:rsidRPr="008B1F90">
        <w:rPr>
          <w:sz w:val="22"/>
          <w:szCs w:val="22"/>
        </w:rPr>
        <w:t>cabosil</w:t>
      </w:r>
      <w:proofErr w:type="spellEnd"/>
      <w:r w:rsidR="00F5544C" w:rsidRPr="008B1F90">
        <w:rPr>
          <w:sz w:val="22"/>
          <w:szCs w:val="22"/>
        </w:rPr>
        <w:t xml:space="preserve">. </w:t>
      </w:r>
      <w:r w:rsidR="00212511">
        <w:rPr>
          <w:sz w:val="22"/>
          <w:szCs w:val="22"/>
        </w:rPr>
        <w:t>Pregnant m</w:t>
      </w:r>
      <w:r w:rsidR="00F5544C" w:rsidRPr="008B1F90">
        <w:rPr>
          <w:sz w:val="22"/>
          <w:szCs w:val="22"/>
        </w:rPr>
        <w:t xml:space="preserve">ice were anesthetized by inhalant anesthetic </w:t>
      </w:r>
      <w:proofErr w:type="spellStart"/>
      <w:r w:rsidR="00F5544C" w:rsidRPr="008B1F90">
        <w:rPr>
          <w:sz w:val="22"/>
          <w:szCs w:val="22"/>
        </w:rPr>
        <w:t>isoflurane</w:t>
      </w:r>
      <w:proofErr w:type="spellEnd"/>
      <w:r w:rsidR="00F5544C" w:rsidRPr="008B1F90">
        <w:rPr>
          <w:sz w:val="22"/>
          <w:szCs w:val="22"/>
        </w:rPr>
        <w:t xml:space="preserve"> (5%) and placed in a holder and physically supported in an upright position. </w:t>
      </w:r>
      <w:r w:rsidR="00F5544C">
        <w:rPr>
          <w:sz w:val="22"/>
          <w:szCs w:val="22"/>
        </w:rPr>
        <w:t>The</w:t>
      </w:r>
      <w:r w:rsidR="00F5544C" w:rsidRPr="008B1F90">
        <w:rPr>
          <w:sz w:val="22"/>
          <w:szCs w:val="22"/>
        </w:rPr>
        <w:t xml:space="preserve"> suspension was instilled just above the vocal cords while holding the tongue with forceps to prevent swallowing. </w:t>
      </w:r>
      <w:r w:rsidR="00B0780F" w:rsidRPr="008B1F90">
        <w:rPr>
          <w:sz w:val="22"/>
          <w:szCs w:val="22"/>
        </w:rPr>
        <w:t>Offspring were weaned at 4 weeks of age</w:t>
      </w:r>
      <w:r w:rsidR="002C3CD3" w:rsidRPr="008B1F90">
        <w:rPr>
          <w:sz w:val="22"/>
          <w:szCs w:val="22"/>
        </w:rPr>
        <w:t>. Male</w:t>
      </w:r>
      <w:r w:rsidR="00B0780F" w:rsidRPr="008B1F90">
        <w:rPr>
          <w:sz w:val="22"/>
          <w:szCs w:val="22"/>
        </w:rPr>
        <w:t xml:space="preserve"> mice were selected </w:t>
      </w:r>
      <w:r w:rsidR="00171013" w:rsidRPr="008B1F90">
        <w:rPr>
          <w:sz w:val="22"/>
          <w:szCs w:val="22"/>
        </w:rPr>
        <w:t xml:space="preserve">for the study </w:t>
      </w:r>
      <w:r w:rsidR="00B0780F" w:rsidRPr="008B1F90">
        <w:rPr>
          <w:sz w:val="22"/>
          <w:szCs w:val="22"/>
        </w:rPr>
        <w:t xml:space="preserve">and </w:t>
      </w:r>
      <w:r w:rsidR="00171013" w:rsidRPr="008B1F90">
        <w:rPr>
          <w:sz w:val="22"/>
          <w:szCs w:val="22"/>
        </w:rPr>
        <w:t>were fed</w:t>
      </w:r>
      <w:r w:rsidR="00B0780F" w:rsidRPr="008B1F90">
        <w:rPr>
          <w:sz w:val="22"/>
          <w:szCs w:val="22"/>
        </w:rPr>
        <w:t xml:space="preserve"> </w:t>
      </w:r>
      <w:r w:rsidR="001305B0" w:rsidRPr="008B1F90">
        <w:rPr>
          <w:sz w:val="22"/>
          <w:szCs w:val="22"/>
        </w:rPr>
        <w:t xml:space="preserve">standard rodent </w:t>
      </w:r>
      <w:r w:rsidR="00B0780F" w:rsidRPr="008B1F90">
        <w:rPr>
          <w:sz w:val="22"/>
          <w:szCs w:val="22"/>
        </w:rPr>
        <w:t xml:space="preserve">chow until 10 weeks of age. </w:t>
      </w:r>
      <w:r w:rsidR="00171013" w:rsidRPr="008B1F90">
        <w:rPr>
          <w:sz w:val="22"/>
          <w:szCs w:val="22"/>
        </w:rPr>
        <w:t xml:space="preserve"> </w:t>
      </w:r>
      <w:r w:rsidR="0012599A" w:rsidRPr="008B1F90">
        <w:rPr>
          <w:sz w:val="22"/>
          <w:szCs w:val="22"/>
        </w:rPr>
        <w:t>At 10 weeks of age, mice were switched from chow to a high fat diet</w:t>
      </w:r>
      <w:r w:rsidR="000E37F3">
        <w:rPr>
          <w:sz w:val="22"/>
          <w:szCs w:val="22"/>
        </w:rPr>
        <w:t xml:space="preserve"> (HFD)</w:t>
      </w:r>
      <w:r w:rsidR="0012599A" w:rsidRPr="008B1F90">
        <w:rPr>
          <w:sz w:val="22"/>
          <w:szCs w:val="22"/>
        </w:rPr>
        <w:t>, consisting of 45% of calories from fat (Research Diets catalog D12451)</w:t>
      </w:r>
      <w:r w:rsidR="00171013" w:rsidRPr="008B1F90">
        <w:rPr>
          <w:sz w:val="22"/>
          <w:szCs w:val="22"/>
        </w:rPr>
        <w:t xml:space="preserve">. Mice were </w:t>
      </w:r>
      <w:r w:rsidR="001C1CAE" w:rsidRPr="008B1F90">
        <w:rPr>
          <w:sz w:val="22"/>
          <w:szCs w:val="22"/>
        </w:rPr>
        <w:t xml:space="preserve">maintained on </w:t>
      </w:r>
      <w:r w:rsidR="000E37F3">
        <w:rPr>
          <w:sz w:val="22"/>
          <w:szCs w:val="22"/>
        </w:rPr>
        <w:t>HFD</w:t>
      </w:r>
      <w:r w:rsidR="001C1CAE" w:rsidRPr="008B1F90">
        <w:rPr>
          <w:sz w:val="22"/>
          <w:szCs w:val="22"/>
        </w:rPr>
        <w:t xml:space="preserve"> for 12 weeks</w:t>
      </w:r>
      <w:r w:rsidR="0012599A" w:rsidRPr="008B1F90">
        <w:rPr>
          <w:sz w:val="22"/>
          <w:szCs w:val="22"/>
        </w:rPr>
        <w:t xml:space="preserve">. </w:t>
      </w:r>
      <w:r w:rsidR="00493F6D" w:rsidRPr="008B1F90">
        <w:rPr>
          <w:sz w:val="22"/>
          <w:szCs w:val="22"/>
        </w:rPr>
        <w:t>One mouse, a</w:t>
      </w:r>
      <w:r w:rsidR="00870709" w:rsidRPr="008B1F90">
        <w:rPr>
          <w:sz w:val="22"/>
          <w:szCs w:val="22"/>
        </w:rPr>
        <w:t>n</w:t>
      </w:r>
      <w:r w:rsidR="00493F6D" w:rsidRPr="008B1F90">
        <w:rPr>
          <w:sz w:val="22"/>
          <w:szCs w:val="22"/>
        </w:rPr>
        <w:t xml:space="preserve"> MCP230 treated animal</w:t>
      </w:r>
      <w:r w:rsidR="005D1436" w:rsidRPr="008B1F90">
        <w:rPr>
          <w:sz w:val="22"/>
          <w:szCs w:val="22"/>
        </w:rPr>
        <w:t>,</w:t>
      </w:r>
      <w:r w:rsidR="00493F6D" w:rsidRPr="008B1F90">
        <w:rPr>
          <w:sz w:val="22"/>
          <w:szCs w:val="22"/>
        </w:rPr>
        <w:t xml:space="preserve"> had malocclusion and was removed from </w:t>
      </w:r>
      <w:r w:rsidR="00717233" w:rsidRPr="008B1F90">
        <w:rPr>
          <w:sz w:val="22"/>
          <w:szCs w:val="22"/>
        </w:rPr>
        <w:t>all</w:t>
      </w:r>
      <w:r w:rsidR="00493F6D" w:rsidRPr="008B1F90">
        <w:rPr>
          <w:sz w:val="22"/>
          <w:szCs w:val="22"/>
        </w:rPr>
        <w:t xml:space="preserve"> </w:t>
      </w:r>
      <w:r w:rsidR="005D1436" w:rsidRPr="008B1F90">
        <w:rPr>
          <w:sz w:val="22"/>
          <w:szCs w:val="22"/>
        </w:rPr>
        <w:t xml:space="preserve">data </w:t>
      </w:r>
      <w:r w:rsidR="00493F6D" w:rsidRPr="008B1F90">
        <w:rPr>
          <w:sz w:val="22"/>
          <w:szCs w:val="22"/>
        </w:rPr>
        <w:t>analyses.</w:t>
      </w:r>
      <w:r w:rsidR="0012599A" w:rsidRPr="008B1F90">
        <w:rPr>
          <w:sz w:val="22"/>
          <w:szCs w:val="22"/>
        </w:rPr>
        <w:t xml:space="preserve"> The UTHSC Institutional Animal Care and Use Committee approved all mouse procedures.  </w:t>
      </w:r>
    </w:p>
    <w:p w14:paraId="4CCEFA41" w14:textId="77777777" w:rsidR="00A671EA" w:rsidRPr="008B1F90" w:rsidRDefault="008A7513" w:rsidP="009A3105">
      <w:pPr>
        <w:pStyle w:val="Heading2"/>
        <w:spacing w:before="0" w:line="480" w:lineRule="auto"/>
        <w:rPr>
          <w:color w:val="auto"/>
          <w:sz w:val="22"/>
          <w:szCs w:val="22"/>
        </w:rPr>
      </w:pPr>
      <w:r w:rsidRPr="008B1F90">
        <w:rPr>
          <w:color w:val="auto"/>
          <w:sz w:val="22"/>
          <w:szCs w:val="22"/>
        </w:rPr>
        <w:t xml:space="preserve">Metabolite Assays </w:t>
      </w:r>
    </w:p>
    <w:p w14:paraId="3B6378BD" w14:textId="5EE92973" w:rsidR="008A7513" w:rsidRPr="008B1F90" w:rsidRDefault="00D95C52" w:rsidP="00896FD8">
      <w:pPr>
        <w:spacing w:line="480" w:lineRule="auto"/>
        <w:rPr>
          <w:sz w:val="22"/>
          <w:szCs w:val="22"/>
        </w:rPr>
      </w:pPr>
      <w:r>
        <w:rPr>
          <w:sz w:val="22"/>
          <w:szCs w:val="22"/>
        </w:rPr>
        <w:t xml:space="preserve">Blood was collected in both the fed and </w:t>
      </w:r>
      <w:r w:rsidR="00853A55">
        <w:rPr>
          <w:sz w:val="22"/>
          <w:szCs w:val="22"/>
        </w:rPr>
        <w:t>1</w:t>
      </w:r>
      <w:r>
        <w:rPr>
          <w:sz w:val="22"/>
          <w:szCs w:val="22"/>
        </w:rPr>
        <w:t xml:space="preserve">6- hour fasted state. </w:t>
      </w:r>
      <w:r w:rsidR="0068650C" w:rsidRPr="008B1F90">
        <w:rPr>
          <w:sz w:val="22"/>
          <w:szCs w:val="22"/>
        </w:rPr>
        <w:t>Blood g</w:t>
      </w:r>
      <w:r w:rsidR="008A7513" w:rsidRPr="008B1F90">
        <w:rPr>
          <w:sz w:val="22"/>
          <w:szCs w:val="22"/>
        </w:rPr>
        <w:t xml:space="preserve">lucose was determined using an </w:t>
      </w:r>
      <w:proofErr w:type="spellStart"/>
      <w:r w:rsidR="008A7513" w:rsidRPr="008B1F90">
        <w:rPr>
          <w:sz w:val="22"/>
          <w:szCs w:val="22"/>
        </w:rPr>
        <w:t>Accu</w:t>
      </w:r>
      <w:r w:rsidR="00A476F7" w:rsidRPr="008B1F90">
        <w:rPr>
          <w:sz w:val="22"/>
          <w:szCs w:val="22"/>
        </w:rPr>
        <w:t>C</w:t>
      </w:r>
      <w:r w:rsidR="008A7513" w:rsidRPr="008B1F90">
        <w:rPr>
          <w:sz w:val="22"/>
          <w:szCs w:val="22"/>
        </w:rPr>
        <w:t>heck</w:t>
      </w:r>
      <w:proofErr w:type="spellEnd"/>
      <w:r w:rsidR="008A7513" w:rsidRPr="008B1F90">
        <w:rPr>
          <w:sz w:val="22"/>
          <w:szCs w:val="22"/>
        </w:rPr>
        <w:t xml:space="preserve"> glucometer.  Serum hormone levels were determined using a </w:t>
      </w:r>
      <w:r w:rsidR="00670D0F" w:rsidRPr="008B1F90">
        <w:rPr>
          <w:sz w:val="22"/>
          <w:szCs w:val="22"/>
        </w:rPr>
        <w:t>Bio-</w:t>
      </w:r>
      <w:proofErr w:type="spellStart"/>
      <w:r w:rsidR="00670D0F" w:rsidRPr="008B1F90">
        <w:rPr>
          <w:sz w:val="22"/>
          <w:szCs w:val="22"/>
        </w:rPr>
        <w:t>Plex</w:t>
      </w:r>
      <w:proofErr w:type="spellEnd"/>
      <w:r w:rsidR="00670D0F" w:rsidRPr="008B1F90">
        <w:rPr>
          <w:sz w:val="22"/>
          <w:szCs w:val="22"/>
        </w:rPr>
        <w:t xml:space="preserve"> pro mouse diabetes multiplex immunoassay, </w:t>
      </w:r>
      <w:proofErr w:type="spellStart"/>
      <w:r w:rsidR="00670D0F" w:rsidRPr="008B1F90">
        <w:rPr>
          <w:sz w:val="22"/>
          <w:szCs w:val="22"/>
        </w:rPr>
        <w:t>BioRad</w:t>
      </w:r>
      <w:proofErr w:type="spellEnd"/>
      <w:r w:rsidR="00C82568" w:rsidRPr="008B1F90">
        <w:rPr>
          <w:sz w:val="22"/>
          <w:szCs w:val="22"/>
        </w:rPr>
        <w:t xml:space="preserve"> (</w:t>
      </w:r>
      <w:r w:rsidR="00A671EA" w:rsidRPr="008B1F90">
        <w:rPr>
          <w:sz w:val="22"/>
          <w:szCs w:val="22"/>
        </w:rPr>
        <w:t xml:space="preserve">#171-F7001M) </w:t>
      </w:r>
      <w:r w:rsidR="008A7513" w:rsidRPr="008B1F90">
        <w:rPr>
          <w:sz w:val="22"/>
          <w:szCs w:val="22"/>
        </w:rPr>
        <w:t xml:space="preserve">following the </w:t>
      </w:r>
      <w:proofErr w:type="gramStart"/>
      <w:r w:rsidR="008A7513" w:rsidRPr="008B1F90">
        <w:rPr>
          <w:sz w:val="22"/>
          <w:szCs w:val="22"/>
        </w:rPr>
        <w:t>manufacturer’s</w:t>
      </w:r>
      <w:proofErr w:type="gramEnd"/>
      <w:r w:rsidR="008A7513" w:rsidRPr="008B1F90">
        <w:rPr>
          <w:sz w:val="22"/>
          <w:szCs w:val="22"/>
        </w:rPr>
        <w:t xml:space="preserve"> instructions</w:t>
      </w:r>
      <w:r w:rsidR="00C36B99">
        <w:rPr>
          <w:sz w:val="22"/>
          <w:szCs w:val="22"/>
        </w:rPr>
        <w:t xml:space="preserve"> using a MAGPIX LMX200 system</w:t>
      </w:r>
      <w:r w:rsidR="008A7513" w:rsidRPr="008B1F90">
        <w:rPr>
          <w:sz w:val="22"/>
          <w:szCs w:val="22"/>
        </w:rPr>
        <w:t xml:space="preserve">. </w:t>
      </w:r>
      <w:r w:rsidR="00D83467">
        <w:rPr>
          <w:sz w:val="22"/>
          <w:szCs w:val="22"/>
        </w:rPr>
        <w:t xml:space="preserve">HOMA-IR was calculated </w:t>
      </w:r>
      <w:r w:rsidR="0080319A">
        <w:rPr>
          <w:sz w:val="22"/>
          <w:szCs w:val="22"/>
        </w:rPr>
        <w:t xml:space="preserve">from </w:t>
      </w:r>
      <w:r w:rsidR="00E83594">
        <w:rPr>
          <w:sz w:val="22"/>
          <w:szCs w:val="22"/>
        </w:rPr>
        <w:t>1</w:t>
      </w:r>
      <w:r>
        <w:rPr>
          <w:sz w:val="22"/>
          <w:szCs w:val="22"/>
        </w:rPr>
        <w:t>6</w:t>
      </w:r>
      <w:r w:rsidR="001D2279">
        <w:rPr>
          <w:sz w:val="22"/>
          <w:szCs w:val="22"/>
        </w:rPr>
        <w:t>-</w:t>
      </w:r>
      <w:r>
        <w:rPr>
          <w:sz w:val="22"/>
          <w:szCs w:val="22"/>
        </w:rPr>
        <w:t xml:space="preserve">hour </w:t>
      </w:r>
      <w:r w:rsidR="0080319A">
        <w:rPr>
          <w:sz w:val="22"/>
          <w:szCs w:val="22"/>
        </w:rPr>
        <w:t>fasting glucose and insulin values</w:t>
      </w:r>
      <w:r w:rsidR="00D83467">
        <w:rPr>
          <w:sz w:val="22"/>
          <w:szCs w:val="22"/>
        </w:rPr>
        <w:t>.</w:t>
      </w:r>
    </w:p>
    <w:p w14:paraId="721BBE6D" w14:textId="77777777" w:rsidR="00441A6B" w:rsidRPr="008B1F90" w:rsidRDefault="00441A6B" w:rsidP="009A3105">
      <w:pPr>
        <w:pStyle w:val="Heading2"/>
        <w:spacing w:before="0" w:line="480" w:lineRule="auto"/>
        <w:rPr>
          <w:color w:val="auto"/>
          <w:sz w:val="22"/>
          <w:szCs w:val="22"/>
        </w:rPr>
      </w:pPr>
      <w:r w:rsidRPr="008B1F90">
        <w:rPr>
          <w:color w:val="auto"/>
          <w:sz w:val="22"/>
          <w:szCs w:val="22"/>
        </w:rPr>
        <w:t>Body Composition</w:t>
      </w:r>
      <w:r w:rsidR="008A533B" w:rsidRPr="008B1F90">
        <w:rPr>
          <w:color w:val="auto"/>
          <w:sz w:val="22"/>
          <w:szCs w:val="22"/>
        </w:rPr>
        <w:t xml:space="preserve"> and Metabolic Cages</w:t>
      </w:r>
    </w:p>
    <w:p w14:paraId="2D655EA6" w14:textId="4581E82D" w:rsidR="00FC49AE" w:rsidRPr="008B1F90" w:rsidRDefault="008A533B" w:rsidP="00896FD8">
      <w:pPr>
        <w:spacing w:line="480" w:lineRule="auto"/>
        <w:rPr>
          <w:sz w:val="22"/>
          <w:szCs w:val="22"/>
        </w:rPr>
      </w:pPr>
      <w:r w:rsidRPr="008B1F90">
        <w:rPr>
          <w:sz w:val="22"/>
          <w:szCs w:val="22"/>
        </w:rPr>
        <w:t>Mice were weighed weekly</w:t>
      </w:r>
      <w:r w:rsidR="005D1436" w:rsidRPr="008B1F90">
        <w:rPr>
          <w:sz w:val="22"/>
          <w:szCs w:val="22"/>
        </w:rPr>
        <w:t xml:space="preserve">, </w:t>
      </w:r>
      <w:r w:rsidR="003A7739">
        <w:rPr>
          <w:sz w:val="22"/>
          <w:szCs w:val="22"/>
        </w:rPr>
        <w:t>from</w:t>
      </w:r>
      <w:r w:rsidR="003A7739" w:rsidRPr="008B1F90">
        <w:rPr>
          <w:sz w:val="22"/>
          <w:szCs w:val="22"/>
        </w:rPr>
        <w:t xml:space="preserve"> </w:t>
      </w:r>
      <w:r w:rsidRPr="008B1F90">
        <w:rPr>
          <w:sz w:val="22"/>
          <w:szCs w:val="22"/>
        </w:rPr>
        <w:t xml:space="preserve">approximately ZT10.   </w:t>
      </w:r>
      <w:r w:rsidR="0012599A" w:rsidRPr="008B1F90">
        <w:rPr>
          <w:sz w:val="22"/>
          <w:szCs w:val="22"/>
        </w:rPr>
        <w:t xml:space="preserve">Body composition was determined </w:t>
      </w:r>
      <w:r w:rsidRPr="008B1F90">
        <w:rPr>
          <w:sz w:val="22"/>
          <w:szCs w:val="22"/>
        </w:rPr>
        <w:t xml:space="preserve">non-invasively </w:t>
      </w:r>
      <w:r w:rsidR="0012599A" w:rsidRPr="008B1F90">
        <w:rPr>
          <w:sz w:val="22"/>
          <w:szCs w:val="22"/>
        </w:rPr>
        <w:t xml:space="preserve">using an echo-MRI </w:t>
      </w:r>
      <w:r w:rsidRPr="008B1F90">
        <w:rPr>
          <w:sz w:val="22"/>
          <w:szCs w:val="22"/>
        </w:rPr>
        <w:t>100.</w:t>
      </w:r>
      <w:r w:rsidR="00B425D2" w:rsidRPr="008B1F90">
        <w:rPr>
          <w:sz w:val="22"/>
          <w:szCs w:val="22"/>
        </w:rPr>
        <w:t xml:space="preserve">  Food intake during the HFD phase was determined on a per-cage level by weigh</w:t>
      </w:r>
      <w:r w:rsidR="00740101" w:rsidRPr="008B1F90">
        <w:rPr>
          <w:sz w:val="22"/>
          <w:szCs w:val="22"/>
        </w:rPr>
        <w:t>ing the food on a weekly basis.  For food intake</w:t>
      </w:r>
      <w:r w:rsidR="00C36B99" w:rsidRPr="00C36B99">
        <w:rPr>
          <w:sz w:val="22"/>
          <w:szCs w:val="22"/>
        </w:rPr>
        <w:t xml:space="preserve"> </w:t>
      </w:r>
      <w:r w:rsidR="00C36B99" w:rsidRPr="008B1F90">
        <w:rPr>
          <w:sz w:val="22"/>
          <w:szCs w:val="22"/>
        </w:rPr>
        <w:t>pre-HFD</w:t>
      </w:r>
      <w:r w:rsidR="00FC49AE" w:rsidRPr="008B1F90">
        <w:rPr>
          <w:sz w:val="22"/>
          <w:szCs w:val="22"/>
        </w:rPr>
        <w:t xml:space="preserve">, </w:t>
      </w:r>
      <w:proofErr w:type="gramStart"/>
      <w:r w:rsidR="00FC49AE" w:rsidRPr="008B1F90">
        <w:rPr>
          <w:sz w:val="22"/>
          <w:szCs w:val="22"/>
        </w:rPr>
        <w:t xml:space="preserve">this was determined by scaled </w:t>
      </w:r>
      <w:r w:rsidR="00C36B99" w:rsidRPr="008B1F90">
        <w:rPr>
          <w:sz w:val="22"/>
          <w:szCs w:val="22"/>
        </w:rPr>
        <w:t>feeder</w:t>
      </w:r>
      <w:r w:rsidR="00C36B99">
        <w:rPr>
          <w:sz w:val="22"/>
          <w:szCs w:val="22"/>
        </w:rPr>
        <w:t>s within the CLAMS system</w:t>
      </w:r>
      <w:proofErr w:type="gramEnd"/>
      <w:r w:rsidR="00FC49AE" w:rsidRPr="008B1F90">
        <w:rPr>
          <w:sz w:val="22"/>
          <w:szCs w:val="22"/>
        </w:rPr>
        <w:t>.</w:t>
      </w:r>
    </w:p>
    <w:p w14:paraId="24ECD44F" w14:textId="77777777" w:rsidR="00FC49AE" w:rsidRPr="008B1F90" w:rsidRDefault="00FC49AE" w:rsidP="00D3063E">
      <w:pPr>
        <w:spacing w:line="480" w:lineRule="auto"/>
        <w:rPr>
          <w:sz w:val="22"/>
          <w:szCs w:val="22"/>
        </w:rPr>
      </w:pPr>
    </w:p>
    <w:p w14:paraId="17F7AAAE" w14:textId="46C45CF9" w:rsidR="00B41014" w:rsidRDefault="0049265C" w:rsidP="00002A24">
      <w:pPr>
        <w:spacing w:line="480" w:lineRule="auto"/>
        <w:rPr>
          <w:sz w:val="22"/>
          <w:szCs w:val="22"/>
        </w:rPr>
      </w:pPr>
      <w:r>
        <w:rPr>
          <w:sz w:val="22"/>
          <w:szCs w:val="22"/>
        </w:rPr>
        <w:t>VO</w:t>
      </w:r>
      <w:r w:rsidRPr="0049265C">
        <w:rPr>
          <w:sz w:val="22"/>
          <w:szCs w:val="22"/>
          <w:vertAlign w:val="subscript"/>
        </w:rPr>
        <w:t>2</w:t>
      </w:r>
      <w:r>
        <w:rPr>
          <w:sz w:val="22"/>
          <w:szCs w:val="22"/>
        </w:rPr>
        <w:t>,</w:t>
      </w:r>
      <w:r w:rsidR="00632CBB">
        <w:rPr>
          <w:sz w:val="22"/>
          <w:szCs w:val="22"/>
        </w:rPr>
        <w:t xml:space="preserve"> </w:t>
      </w:r>
      <w:r w:rsidR="00C36B99">
        <w:rPr>
          <w:sz w:val="22"/>
          <w:szCs w:val="22"/>
        </w:rPr>
        <w:t>e</w:t>
      </w:r>
      <w:r w:rsidR="00FC49AE" w:rsidRPr="008B1F90">
        <w:rPr>
          <w:sz w:val="22"/>
          <w:szCs w:val="22"/>
        </w:rPr>
        <w:t xml:space="preserve">nergy expenditure, ambulatory </w:t>
      </w:r>
      <w:proofErr w:type="spellStart"/>
      <w:r w:rsidR="00FC49AE" w:rsidRPr="008B1F90">
        <w:rPr>
          <w:sz w:val="22"/>
          <w:szCs w:val="22"/>
        </w:rPr>
        <w:t>locomotor</w:t>
      </w:r>
      <w:proofErr w:type="spellEnd"/>
      <w:r w:rsidR="00FC49AE" w:rsidRPr="008B1F90">
        <w:rPr>
          <w:sz w:val="22"/>
          <w:szCs w:val="22"/>
        </w:rPr>
        <w:t xml:space="preserve"> activity and respiratory exchange ratios were determined in a home-cage style comprehensive laboratory animal monitoring system (Columbus Instruments).  Mice were placed in the cages at approximately ZT10 and monitored for 3-4 days.  Data from the first 6</w:t>
      </w:r>
      <w:r w:rsidR="005D1436" w:rsidRPr="008B1F90">
        <w:rPr>
          <w:sz w:val="22"/>
          <w:szCs w:val="22"/>
        </w:rPr>
        <w:t xml:space="preserve"> </w:t>
      </w:r>
      <w:r w:rsidR="00FC49AE" w:rsidRPr="008B1F90">
        <w:rPr>
          <w:sz w:val="22"/>
          <w:szCs w:val="22"/>
        </w:rPr>
        <w:t xml:space="preserve">h were </w:t>
      </w:r>
      <w:proofErr w:type="gramStart"/>
      <w:r w:rsidR="00FC49AE" w:rsidRPr="008B1F90">
        <w:rPr>
          <w:sz w:val="22"/>
          <w:szCs w:val="22"/>
        </w:rPr>
        <w:lastRenderedPageBreak/>
        <w:t>discarded</w:t>
      </w:r>
      <w:proofErr w:type="gramEnd"/>
      <w:r w:rsidR="00FC49AE" w:rsidRPr="008B1F90">
        <w:rPr>
          <w:sz w:val="22"/>
          <w:szCs w:val="22"/>
        </w:rPr>
        <w:t xml:space="preserve"> as this was the amount of time </w:t>
      </w:r>
      <w:r w:rsidR="00563E7F">
        <w:rPr>
          <w:sz w:val="22"/>
          <w:szCs w:val="22"/>
        </w:rPr>
        <w:t xml:space="preserve">determined to be </w:t>
      </w:r>
      <w:r w:rsidR="00623739" w:rsidRPr="008B1F90">
        <w:rPr>
          <w:sz w:val="22"/>
          <w:szCs w:val="22"/>
        </w:rPr>
        <w:t xml:space="preserve">necessary </w:t>
      </w:r>
      <w:r w:rsidR="00FC49AE" w:rsidRPr="008B1F90">
        <w:rPr>
          <w:sz w:val="22"/>
          <w:szCs w:val="22"/>
        </w:rPr>
        <w:t xml:space="preserve">for the mice to </w:t>
      </w:r>
      <w:r w:rsidR="00623739" w:rsidRPr="008B1F90">
        <w:rPr>
          <w:sz w:val="22"/>
          <w:szCs w:val="22"/>
        </w:rPr>
        <w:t xml:space="preserve">acclimate </w:t>
      </w:r>
      <w:r w:rsidR="00FC49AE" w:rsidRPr="008B1F90">
        <w:rPr>
          <w:sz w:val="22"/>
          <w:szCs w:val="22"/>
        </w:rPr>
        <w:t xml:space="preserve">to their new environment. </w:t>
      </w:r>
      <w:proofErr w:type="spellStart"/>
      <w:r w:rsidR="009A6E08" w:rsidRPr="008B1F90">
        <w:rPr>
          <w:sz w:val="22"/>
          <w:szCs w:val="22"/>
        </w:rPr>
        <w:t>Oxymax</w:t>
      </w:r>
      <w:proofErr w:type="spellEnd"/>
      <w:r w:rsidR="009A6E08" w:rsidRPr="008B1F90">
        <w:rPr>
          <w:sz w:val="22"/>
          <w:szCs w:val="22"/>
        </w:rPr>
        <w:t xml:space="preserve"> software </w:t>
      </w:r>
      <w:r w:rsidR="00563E7F">
        <w:rPr>
          <w:sz w:val="22"/>
          <w:szCs w:val="22"/>
        </w:rPr>
        <w:t xml:space="preserve">(Columbus Instruments) </w:t>
      </w:r>
      <w:r w:rsidR="009A6E08" w:rsidRPr="008B1F90">
        <w:rPr>
          <w:sz w:val="22"/>
          <w:szCs w:val="22"/>
        </w:rPr>
        <w:t>calculated the volumes of O</w:t>
      </w:r>
      <w:r w:rsidR="009A6E08" w:rsidRPr="008B1F90">
        <w:rPr>
          <w:sz w:val="22"/>
          <w:szCs w:val="22"/>
          <w:vertAlign w:val="subscript"/>
        </w:rPr>
        <w:t>2</w:t>
      </w:r>
      <w:r w:rsidR="009A6E08" w:rsidRPr="008B1F90">
        <w:rPr>
          <w:sz w:val="22"/>
          <w:szCs w:val="22"/>
        </w:rPr>
        <w:t>, CO</w:t>
      </w:r>
      <w:r w:rsidR="009A6E08" w:rsidRPr="008B1F90">
        <w:rPr>
          <w:sz w:val="22"/>
          <w:szCs w:val="22"/>
          <w:vertAlign w:val="subscript"/>
        </w:rPr>
        <w:t>2</w:t>
      </w:r>
      <w:r w:rsidR="009A6E08" w:rsidRPr="008B1F90">
        <w:rPr>
          <w:sz w:val="22"/>
          <w:szCs w:val="22"/>
        </w:rPr>
        <w:t>, the respiratory exchange ratio, the ambulatory x-</w:t>
      </w:r>
      <w:r w:rsidR="00157E6E" w:rsidRPr="008B1F90">
        <w:rPr>
          <w:sz w:val="22"/>
          <w:szCs w:val="22"/>
        </w:rPr>
        <w:t xml:space="preserve"> and y-</w:t>
      </w:r>
      <w:r w:rsidR="009A6E08" w:rsidRPr="008B1F90">
        <w:rPr>
          <w:sz w:val="22"/>
          <w:szCs w:val="22"/>
        </w:rPr>
        <w:t>phase physical activity and the food consumption</w:t>
      </w:r>
      <w:r w:rsidR="00D56482" w:rsidRPr="008B1F90">
        <w:rPr>
          <w:sz w:val="22"/>
          <w:szCs w:val="22"/>
        </w:rPr>
        <w:t>.</w:t>
      </w:r>
      <w:r w:rsidR="00B41014">
        <w:rPr>
          <w:sz w:val="22"/>
          <w:szCs w:val="22"/>
        </w:rPr>
        <w:t xml:space="preserve">  </w:t>
      </w:r>
      <w:r w:rsidR="00563E7F">
        <w:rPr>
          <w:sz w:val="22"/>
          <w:szCs w:val="22"/>
        </w:rPr>
        <w:t>Heat production</w:t>
      </w:r>
      <w:r w:rsidR="00B41014">
        <w:rPr>
          <w:sz w:val="22"/>
          <w:szCs w:val="22"/>
        </w:rPr>
        <w:t xml:space="preserve"> was calculated </w:t>
      </w:r>
      <w:r w:rsidR="007C5A51">
        <w:rPr>
          <w:sz w:val="22"/>
          <w:szCs w:val="22"/>
        </w:rPr>
        <w:t>using</w:t>
      </w:r>
      <w:r w:rsidR="00B41014">
        <w:rPr>
          <w:sz w:val="22"/>
          <w:szCs w:val="22"/>
        </w:rPr>
        <w:t xml:space="preserve"> the Lusk equation </w:t>
      </w:r>
      <w:r w:rsidR="00B41014">
        <w:rPr>
          <w:sz w:val="22"/>
          <w:szCs w:val="22"/>
        </w:rPr>
        <w:fldChar w:fldCharType="begin" w:fldLock="1"/>
      </w:r>
      <w:r w:rsidR="00A866D2">
        <w:rPr>
          <w:sz w:val="22"/>
          <w:szCs w:val="22"/>
        </w:rPr>
        <w:instrText>ADDIN CSL_CITATION { "citationItems" : [ { "id" : "ITEM-1", "itemData" : { "author" : [ { "dropping-particle" : "", "family" : "Lusk", "given" : "G.", "non-dropping-particle" : "", "parse-names" : false, "suffix" : "" } ], "container-title" : "Journal of Biological Chemistry", "id" : "ITEM-1", "issued" : { "date-parts" : [ [ "1924" ] ] }, "page" : "41-42", "title" : "ANIMAL CALORIMETRY: TWENTY-FOURTH PAPER. ANALYSIS OF THE OXIDATION OF MIXTURES OF CARBOHYDRATE AND FAT. A Correction.", "type" : "article-journal", "volume" : "59" }, "uris" : [ "http://www.mendeley.com/documents/?uuid=03df3806-3994-4c59-8692-25c7189af47c" ] } ], "mendeley" : { "formattedCitation" : "(32)", "plainTextFormattedCitation" : "(32)", "previouslyFormattedCitation" : "(32)" }, "properties" : { "noteIndex" : 0 }, "schema" : "https://github.com/citation-style-language/schema/raw/master/csl-citation.json" }</w:instrText>
      </w:r>
      <w:r w:rsidR="00B41014">
        <w:rPr>
          <w:sz w:val="22"/>
          <w:szCs w:val="22"/>
        </w:rPr>
        <w:fldChar w:fldCharType="separate"/>
      </w:r>
      <w:r w:rsidR="004C30BD" w:rsidRPr="004C30BD">
        <w:rPr>
          <w:noProof/>
          <w:sz w:val="22"/>
          <w:szCs w:val="22"/>
        </w:rPr>
        <w:t>(32)</w:t>
      </w:r>
      <w:r w:rsidR="00B41014">
        <w:rPr>
          <w:sz w:val="22"/>
          <w:szCs w:val="22"/>
        </w:rPr>
        <w:fldChar w:fldCharType="end"/>
      </w:r>
      <w:r w:rsidR="00B41014">
        <w:rPr>
          <w:sz w:val="22"/>
          <w:szCs w:val="22"/>
        </w:rPr>
        <w:t xml:space="preserve"> via the </w:t>
      </w:r>
      <w:proofErr w:type="spellStart"/>
      <w:r w:rsidR="00B41014">
        <w:rPr>
          <w:sz w:val="22"/>
          <w:szCs w:val="22"/>
        </w:rPr>
        <w:t>Oxymax</w:t>
      </w:r>
      <w:proofErr w:type="spellEnd"/>
      <w:r w:rsidR="00B41014">
        <w:rPr>
          <w:sz w:val="22"/>
          <w:szCs w:val="22"/>
        </w:rPr>
        <w:t xml:space="preserve"> software:</w:t>
      </w:r>
    </w:p>
    <w:p w14:paraId="4F8CC083" w14:textId="1EC593E7" w:rsidR="00B41014" w:rsidRDefault="00B41014" w:rsidP="00B41014">
      <w:pPr>
        <w:spacing w:line="480" w:lineRule="auto"/>
        <w:ind w:left="720"/>
        <w:rPr>
          <w:sz w:val="22"/>
          <w:szCs w:val="22"/>
        </w:rPr>
      </w:pPr>
      <w:r>
        <w:rPr>
          <w:sz w:val="22"/>
          <w:szCs w:val="22"/>
        </w:rPr>
        <w:t>Heat = (3.815 + 1.232 * RER) * VO2</w:t>
      </w:r>
    </w:p>
    <w:p w14:paraId="1CC7CBBA" w14:textId="77777777" w:rsidR="00B41014" w:rsidRPr="008B1F90" w:rsidRDefault="00B41014" w:rsidP="00AA41A9">
      <w:pPr>
        <w:spacing w:line="480" w:lineRule="auto"/>
        <w:rPr>
          <w:sz w:val="22"/>
          <w:szCs w:val="22"/>
        </w:rPr>
      </w:pPr>
    </w:p>
    <w:p w14:paraId="1A718034" w14:textId="77777777" w:rsidR="00310EE0" w:rsidRPr="008B1F90" w:rsidRDefault="00310EE0" w:rsidP="009A3105">
      <w:pPr>
        <w:pStyle w:val="Heading2"/>
        <w:spacing w:before="0" w:line="480" w:lineRule="auto"/>
        <w:rPr>
          <w:color w:val="auto"/>
          <w:sz w:val="22"/>
          <w:szCs w:val="22"/>
        </w:rPr>
      </w:pPr>
      <w:r w:rsidRPr="008B1F90">
        <w:rPr>
          <w:color w:val="auto"/>
          <w:sz w:val="22"/>
          <w:szCs w:val="22"/>
        </w:rPr>
        <w:t>Tissue C</w:t>
      </w:r>
      <w:r w:rsidR="00F659E1" w:rsidRPr="008B1F90">
        <w:rPr>
          <w:color w:val="auto"/>
          <w:sz w:val="22"/>
          <w:szCs w:val="22"/>
        </w:rPr>
        <w:t>ollection and</w:t>
      </w:r>
      <w:r w:rsidRPr="008B1F90">
        <w:rPr>
          <w:color w:val="auto"/>
          <w:sz w:val="22"/>
          <w:szCs w:val="22"/>
        </w:rPr>
        <w:t xml:space="preserve"> </w:t>
      </w:r>
      <w:r w:rsidR="006B76D5" w:rsidRPr="008B1F90">
        <w:rPr>
          <w:color w:val="auto"/>
          <w:sz w:val="22"/>
          <w:szCs w:val="22"/>
        </w:rPr>
        <w:t>Nucleic Acid Preparation</w:t>
      </w:r>
      <w:r w:rsidRPr="008B1F90">
        <w:rPr>
          <w:color w:val="auto"/>
          <w:sz w:val="22"/>
          <w:szCs w:val="22"/>
        </w:rPr>
        <w:t xml:space="preserve"> </w:t>
      </w:r>
    </w:p>
    <w:p w14:paraId="0F50044A" w14:textId="6A23EC4E" w:rsidR="00310EE0" w:rsidRPr="008B1F90" w:rsidRDefault="00310EE0" w:rsidP="00896FD8">
      <w:pPr>
        <w:spacing w:line="480" w:lineRule="auto"/>
        <w:rPr>
          <w:sz w:val="22"/>
          <w:szCs w:val="22"/>
        </w:rPr>
      </w:pPr>
      <w:r w:rsidRPr="008B1F90">
        <w:rPr>
          <w:sz w:val="22"/>
          <w:szCs w:val="22"/>
        </w:rPr>
        <w:t xml:space="preserve">After the </w:t>
      </w:r>
      <w:proofErr w:type="gramStart"/>
      <w:r w:rsidRPr="008B1F90">
        <w:rPr>
          <w:sz w:val="22"/>
          <w:szCs w:val="22"/>
        </w:rPr>
        <w:t>12 week</w:t>
      </w:r>
      <w:proofErr w:type="gramEnd"/>
      <w:r w:rsidRPr="008B1F90">
        <w:rPr>
          <w:sz w:val="22"/>
          <w:szCs w:val="22"/>
        </w:rPr>
        <w:t xml:space="preserve"> </w:t>
      </w:r>
      <w:r w:rsidR="004212C2">
        <w:rPr>
          <w:sz w:val="22"/>
          <w:szCs w:val="22"/>
        </w:rPr>
        <w:t>HFD</w:t>
      </w:r>
      <w:r w:rsidRPr="008B1F90">
        <w:rPr>
          <w:sz w:val="22"/>
          <w:szCs w:val="22"/>
        </w:rPr>
        <w:t xml:space="preserve"> phase, mice were fasted overnight</w:t>
      </w:r>
      <w:r w:rsidR="005D1436" w:rsidRPr="008B1F90">
        <w:rPr>
          <w:sz w:val="22"/>
          <w:szCs w:val="22"/>
        </w:rPr>
        <w:t xml:space="preserve">, anesthetized with </w:t>
      </w:r>
      <w:r w:rsidR="00BE5590" w:rsidRPr="008B1F90">
        <w:rPr>
          <w:sz w:val="22"/>
          <w:szCs w:val="22"/>
        </w:rPr>
        <w:t>k</w:t>
      </w:r>
      <w:r w:rsidR="00870709" w:rsidRPr="008B1F90">
        <w:rPr>
          <w:sz w:val="22"/>
          <w:szCs w:val="22"/>
        </w:rPr>
        <w:t>etamine/</w:t>
      </w:r>
      <w:proofErr w:type="spellStart"/>
      <w:r w:rsidR="00BE5590" w:rsidRPr="008B1F90">
        <w:rPr>
          <w:sz w:val="22"/>
          <w:szCs w:val="22"/>
        </w:rPr>
        <w:t>x</w:t>
      </w:r>
      <w:r w:rsidR="00870709" w:rsidRPr="008B1F90">
        <w:rPr>
          <w:sz w:val="22"/>
          <w:szCs w:val="22"/>
        </w:rPr>
        <w:t>ylazine</w:t>
      </w:r>
      <w:proofErr w:type="spellEnd"/>
      <w:r w:rsidR="00870709" w:rsidRPr="008B1F90">
        <w:rPr>
          <w:sz w:val="22"/>
          <w:szCs w:val="22"/>
        </w:rPr>
        <w:t xml:space="preserve"> (180</w:t>
      </w:r>
      <w:r w:rsidR="00302033" w:rsidRPr="008B1F90">
        <w:rPr>
          <w:sz w:val="22"/>
          <w:szCs w:val="22"/>
        </w:rPr>
        <w:t xml:space="preserve">/10 </w:t>
      </w:r>
      <w:r w:rsidR="00870709" w:rsidRPr="008B1F90">
        <w:rPr>
          <w:sz w:val="22"/>
          <w:szCs w:val="22"/>
        </w:rPr>
        <w:t>mg/kg, respectively) delivered IP</w:t>
      </w:r>
      <w:r w:rsidR="0059560F" w:rsidRPr="008B1F90">
        <w:rPr>
          <w:sz w:val="22"/>
          <w:szCs w:val="22"/>
        </w:rPr>
        <w:t>.</w:t>
      </w:r>
      <w:r w:rsidRPr="008B1F90">
        <w:rPr>
          <w:sz w:val="22"/>
          <w:szCs w:val="22"/>
        </w:rPr>
        <w:t xml:space="preserve"> </w:t>
      </w:r>
      <w:r w:rsidR="00302033" w:rsidRPr="008B1F90">
        <w:rPr>
          <w:rStyle w:val="CommentReference"/>
          <w:sz w:val="22"/>
          <w:szCs w:val="22"/>
        </w:rPr>
        <w:t>Q</w:t>
      </w:r>
      <w:r w:rsidR="00A75A22" w:rsidRPr="008B1F90">
        <w:rPr>
          <w:sz w:val="22"/>
          <w:szCs w:val="22"/>
        </w:rPr>
        <w:t>uadriceps muscles were carefully dissected</w:t>
      </w:r>
      <w:r w:rsidR="00533ED0" w:rsidRPr="008B1F90">
        <w:rPr>
          <w:sz w:val="22"/>
          <w:szCs w:val="22"/>
        </w:rPr>
        <w:t xml:space="preserve"> out</w:t>
      </w:r>
      <w:r w:rsidR="00A75A22" w:rsidRPr="008B1F90">
        <w:rPr>
          <w:sz w:val="22"/>
          <w:szCs w:val="22"/>
        </w:rPr>
        <w:t>, cleared of any visible adipose and connective tissue and snap frozen in liquid N</w:t>
      </w:r>
      <w:r w:rsidR="00A75A22" w:rsidRPr="008B1F90">
        <w:rPr>
          <w:sz w:val="22"/>
          <w:szCs w:val="22"/>
          <w:vertAlign w:val="subscript"/>
        </w:rPr>
        <w:t>2</w:t>
      </w:r>
      <w:r w:rsidR="00A75A22" w:rsidRPr="008B1F90">
        <w:rPr>
          <w:sz w:val="22"/>
          <w:szCs w:val="22"/>
        </w:rPr>
        <w:t>.</w:t>
      </w:r>
      <w:r w:rsidR="002E53C1" w:rsidRPr="008B1F90">
        <w:rPr>
          <w:sz w:val="22"/>
          <w:szCs w:val="22"/>
        </w:rPr>
        <w:t xml:space="preserve"> </w:t>
      </w:r>
      <w:r w:rsidR="00533ED0" w:rsidRPr="008B1F90">
        <w:rPr>
          <w:sz w:val="22"/>
          <w:szCs w:val="22"/>
        </w:rPr>
        <w:t>Nucleic acids</w:t>
      </w:r>
      <w:r w:rsidR="00DF4C91" w:rsidRPr="008B1F90">
        <w:rPr>
          <w:sz w:val="22"/>
          <w:szCs w:val="22"/>
        </w:rPr>
        <w:t xml:space="preserve"> were</w:t>
      </w:r>
      <w:r w:rsidR="00A50501" w:rsidRPr="008B1F90">
        <w:rPr>
          <w:sz w:val="22"/>
          <w:szCs w:val="22"/>
        </w:rPr>
        <w:t xml:space="preserve"> isolated from f</w:t>
      </w:r>
      <w:r w:rsidR="002E53C1" w:rsidRPr="008B1F90">
        <w:rPr>
          <w:sz w:val="22"/>
          <w:szCs w:val="22"/>
        </w:rPr>
        <w:t xml:space="preserve">rozen </w:t>
      </w:r>
      <w:r w:rsidR="00DF4C91" w:rsidRPr="008B1F90">
        <w:rPr>
          <w:sz w:val="22"/>
          <w:szCs w:val="22"/>
        </w:rPr>
        <w:t>quadriceps</w:t>
      </w:r>
      <w:r w:rsidR="002E53C1" w:rsidRPr="008B1F90">
        <w:rPr>
          <w:sz w:val="22"/>
          <w:szCs w:val="22"/>
        </w:rPr>
        <w:t xml:space="preserve"> samples </w:t>
      </w:r>
      <w:r w:rsidR="00A50501" w:rsidRPr="008B1F90">
        <w:rPr>
          <w:sz w:val="22"/>
          <w:szCs w:val="22"/>
        </w:rPr>
        <w:t xml:space="preserve">via </w:t>
      </w:r>
      <w:proofErr w:type="spellStart"/>
      <w:r w:rsidR="00A50501" w:rsidRPr="008B1F90">
        <w:rPr>
          <w:sz w:val="22"/>
          <w:szCs w:val="22"/>
        </w:rPr>
        <w:t>Trizol</w:t>
      </w:r>
      <w:proofErr w:type="spellEnd"/>
      <w:r w:rsidR="00A50501" w:rsidRPr="008B1F90">
        <w:rPr>
          <w:sz w:val="22"/>
          <w:szCs w:val="22"/>
        </w:rPr>
        <w:t xml:space="preserve"> extraction</w:t>
      </w:r>
      <w:r w:rsidR="00563E7F">
        <w:rPr>
          <w:sz w:val="22"/>
          <w:szCs w:val="22"/>
        </w:rPr>
        <w:t xml:space="preserve"> in a </w:t>
      </w:r>
      <w:proofErr w:type="spellStart"/>
      <w:r w:rsidR="00563E7F">
        <w:rPr>
          <w:sz w:val="22"/>
          <w:szCs w:val="22"/>
        </w:rPr>
        <w:t>Qiagen</w:t>
      </w:r>
      <w:proofErr w:type="spellEnd"/>
      <w:r w:rsidR="00563E7F">
        <w:rPr>
          <w:sz w:val="22"/>
          <w:szCs w:val="22"/>
        </w:rPr>
        <w:t xml:space="preserve"> Tissue </w:t>
      </w:r>
      <w:proofErr w:type="spellStart"/>
      <w:r w:rsidR="00563E7F">
        <w:rPr>
          <w:sz w:val="22"/>
          <w:szCs w:val="22"/>
        </w:rPr>
        <w:t>Lyser</w:t>
      </w:r>
      <w:proofErr w:type="spellEnd"/>
      <w:r w:rsidR="00563E7F">
        <w:rPr>
          <w:sz w:val="22"/>
          <w:szCs w:val="22"/>
        </w:rPr>
        <w:t xml:space="preserve"> (30Hz for 5 min)</w:t>
      </w:r>
      <w:r w:rsidR="00DF4C91" w:rsidRPr="008B1F90">
        <w:rPr>
          <w:sz w:val="22"/>
          <w:szCs w:val="22"/>
        </w:rPr>
        <w:t xml:space="preserve">. </w:t>
      </w:r>
      <w:r w:rsidR="00533ED0" w:rsidRPr="008B1F90">
        <w:rPr>
          <w:sz w:val="22"/>
          <w:szCs w:val="22"/>
        </w:rPr>
        <w:t>Following careful and complete removal of the RNA-containing aqueous phase and its subsequent column purification</w:t>
      </w:r>
      <w:r w:rsidR="00DF4C91" w:rsidRPr="008B1F90">
        <w:rPr>
          <w:sz w:val="22"/>
          <w:szCs w:val="22"/>
        </w:rPr>
        <w:t xml:space="preserve"> (</w:t>
      </w:r>
      <w:proofErr w:type="spellStart"/>
      <w:r w:rsidR="00563E7F">
        <w:rPr>
          <w:sz w:val="22"/>
          <w:szCs w:val="22"/>
        </w:rPr>
        <w:t>PureLink</w:t>
      </w:r>
      <w:proofErr w:type="spellEnd"/>
      <w:r w:rsidR="00563E7F">
        <w:rPr>
          <w:sz w:val="22"/>
          <w:szCs w:val="22"/>
        </w:rPr>
        <w:t xml:space="preserve"> mRNA kit from </w:t>
      </w:r>
      <w:r w:rsidR="00DF4C91" w:rsidRPr="008B1F90">
        <w:rPr>
          <w:sz w:val="22"/>
          <w:szCs w:val="22"/>
        </w:rPr>
        <w:t>Life Technologies)</w:t>
      </w:r>
      <w:r w:rsidR="00255001">
        <w:rPr>
          <w:sz w:val="22"/>
          <w:szCs w:val="22"/>
        </w:rPr>
        <w:t>,</w:t>
      </w:r>
      <w:r w:rsidR="00563E7F">
        <w:rPr>
          <w:sz w:val="22"/>
          <w:szCs w:val="22"/>
        </w:rPr>
        <w:t xml:space="preserve"> </w:t>
      </w:r>
      <w:r w:rsidR="00DF4C91" w:rsidRPr="008B1F90">
        <w:rPr>
          <w:sz w:val="22"/>
          <w:szCs w:val="22"/>
        </w:rPr>
        <w:t xml:space="preserve">DNA </w:t>
      </w:r>
      <w:r w:rsidR="00533ED0" w:rsidRPr="008B1F90">
        <w:rPr>
          <w:sz w:val="22"/>
          <w:szCs w:val="22"/>
        </w:rPr>
        <w:t>extraction buffer (</w:t>
      </w:r>
      <w:proofErr w:type="spellStart"/>
      <w:r w:rsidR="009543EA" w:rsidRPr="008B1F90">
        <w:rPr>
          <w:sz w:val="22"/>
          <w:szCs w:val="22"/>
        </w:rPr>
        <w:t>T</w:t>
      </w:r>
      <w:r w:rsidR="00533ED0" w:rsidRPr="008B1F90">
        <w:rPr>
          <w:sz w:val="22"/>
          <w:szCs w:val="22"/>
        </w:rPr>
        <w:t>ris</w:t>
      </w:r>
      <w:proofErr w:type="spellEnd"/>
      <w:r w:rsidR="00533ED0" w:rsidRPr="008B1F90">
        <w:rPr>
          <w:sz w:val="22"/>
          <w:szCs w:val="22"/>
        </w:rPr>
        <w:t xml:space="preserve"> base [1 M], sodium citrate dibasic </w:t>
      </w:r>
      <w:proofErr w:type="spellStart"/>
      <w:r w:rsidR="00533ED0" w:rsidRPr="008B1F90">
        <w:rPr>
          <w:sz w:val="22"/>
          <w:szCs w:val="22"/>
        </w:rPr>
        <w:t>trihydrate</w:t>
      </w:r>
      <w:proofErr w:type="spellEnd"/>
      <w:r w:rsidR="00533ED0" w:rsidRPr="008B1F90">
        <w:rPr>
          <w:sz w:val="22"/>
          <w:szCs w:val="22"/>
        </w:rPr>
        <w:t xml:space="preserve"> [50 </w:t>
      </w:r>
      <w:proofErr w:type="spellStart"/>
      <w:r w:rsidR="00533ED0" w:rsidRPr="008B1F90">
        <w:rPr>
          <w:sz w:val="22"/>
          <w:szCs w:val="22"/>
        </w:rPr>
        <w:t>mM</w:t>
      </w:r>
      <w:proofErr w:type="spellEnd"/>
      <w:r w:rsidR="00533ED0" w:rsidRPr="008B1F90">
        <w:rPr>
          <w:sz w:val="22"/>
          <w:szCs w:val="22"/>
        </w:rPr>
        <w:t xml:space="preserve">], guanidine </w:t>
      </w:r>
      <w:proofErr w:type="spellStart"/>
      <w:r w:rsidR="00533ED0" w:rsidRPr="008B1F90">
        <w:rPr>
          <w:sz w:val="22"/>
          <w:szCs w:val="22"/>
        </w:rPr>
        <w:t>thiocyanate</w:t>
      </w:r>
      <w:proofErr w:type="spellEnd"/>
      <w:r w:rsidR="00533ED0" w:rsidRPr="008B1F90">
        <w:rPr>
          <w:sz w:val="22"/>
          <w:szCs w:val="22"/>
        </w:rPr>
        <w:t xml:space="preserve"> [4 M])</w:t>
      </w:r>
      <w:r w:rsidR="00DC51A6" w:rsidRPr="008B1F90">
        <w:rPr>
          <w:sz w:val="22"/>
          <w:szCs w:val="22"/>
        </w:rPr>
        <w:t xml:space="preserve"> </w:t>
      </w:r>
      <w:r w:rsidR="00533ED0" w:rsidRPr="008B1F90">
        <w:rPr>
          <w:sz w:val="22"/>
          <w:szCs w:val="22"/>
        </w:rPr>
        <w:t xml:space="preserve">was added to </w:t>
      </w:r>
      <w:r w:rsidR="00DC51A6" w:rsidRPr="008B1F90">
        <w:rPr>
          <w:sz w:val="22"/>
          <w:szCs w:val="22"/>
        </w:rPr>
        <w:t xml:space="preserve">the tubes containing </w:t>
      </w:r>
      <w:r w:rsidR="003B1578" w:rsidRPr="008B1F90">
        <w:rPr>
          <w:sz w:val="22"/>
          <w:szCs w:val="22"/>
        </w:rPr>
        <w:t>the remaining</w:t>
      </w:r>
      <w:r w:rsidR="00B47C5A" w:rsidRPr="008B1F90">
        <w:rPr>
          <w:sz w:val="22"/>
          <w:szCs w:val="22"/>
        </w:rPr>
        <w:t xml:space="preserve"> </w:t>
      </w:r>
      <w:proofErr w:type="spellStart"/>
      <w:r w:rsidR="00B47C5A" w:rsidRPr="008B1F90">
        <w:rPr>
          <w:sz w:val="22"/>
          <w:szCs w:val="22"/>
        </w:rPr>
        <w:t>Trizol</w:t>
      </w:r>
      <w:proofErr w:type="spellEnd"/>
      <w:r w:rsidR="00B47C5A" w:rsidRPr="008B1F90">
        <w:rPr>
          <w:sz w:val="22"/>
          <w:szCs w:val="22"/>
        </w:rPr>
        <w:t>-separated</w:t>
      </w:r>
      <w:r w:rsidR="00B52DBA" w:rsidRPr="008B1F90">
        <w:rPr>
          <w:sz w:val="22"/>
          <w:szCs w:val="22"/>
        </w:rPr>
        <w:t xml:space="preserve"> interphase and </w:t>
      </w:r>
      <w:proofErr w:type="spellStart"/>
      <w:r w:rsidR="00B52DBA" w:rsidRPr="008B1F90">
        <w:rPr>
          <w:sz w:val="22"/>
          <w:szCs w:val="22"/>
        </w:rPr>
        <w:t>infranatant</w:t>
      </w:r>
      <w:proofErr w:type="spellEnd"/>
      <w:r w:rsidR="00DC51A6" w:rsidRPr="008B1F90">
        <w:rPr>
          <w:sz w:val="22"/>
          <w:szCs w:val="22"/>
        </w:rPr>
        <w:t>.</w:t>
      </w:r>
      <w:r w:rsidR="00B52DBA" w:rsidRPr="008B1F90">
        <w:rPr>
          <w:sz w:val="22"/>
          <w:szCs w:val="22"/>
        </w:rPr>
        <w:t xml:space="preserve"> Tubes were shaken vigorously and centrifuged at 12,000 </w:t>
      </w:r>
      <w:r w:rsidR="00563E7F">
        <w:rPr>
          <w:sz w:val="22"/>
          <w:szCs w:val="22"/>
        </w:rPr>
        <w:t>g</w:t>
      </w:r>
      <w:r w:rsidR="00B52DBA" w:rsidRPr="008B1F90">
        <w:rPr>
          <w:sz w:val="22"/>
          <w:szCs w:val="22"/>
        </w:rPr>
        <w:t xml:space="preserve"> at room temperature for 30 minutes. The aqueous phase was</w:t>
      </w:r>
      <w:r w:rsidR="00995E55" w:rsidRPr="008B1F90">
        <w:rPr>
          <w:sz w:val="22"/>
          <w:szCs w:val="22"/>
        </w:rPr>
        <w:t xml:space="preserve"> </w:t>
      </w:r>
      <w:r w:rsidR="00B52DBA" w:rsidRPr="008B1F90">
        <w:rPr>
          <w:sz w:val="22"/>
          <w:szCs w:val="22"/>
        </w:rPr>
        <w:t xml:space="preserve">collected and </w:t>
      </w:r>
      <w:r w:rsidR="00995E55" w:rsidRPr="008B1F90">
        <w:rPr>
          <w:sz w:val="22"/>
          <w:szCs w:val="22"/>
        </w:rPr>
        <w:t xml:space="preserve">the </w:t>
      </w:r>
      <w:r w:rsidR="006A47A3" w:rsidRPr="008B1F90">
        <w:rPr>
          <w:sz w:val="22"/>
          <w:szCs w:val="22"/>
        </w:rPr>
        <w:t>genomic</w:t>
      </w:r>
      <w:r w:rsidR="00255001">
        <w:rPr>
          <w:sz w:val="22"/>
          <w:szCs w:val="22"/>
        </w:rPr>
        <w:t xml:space="preserve"> and mitochondrial</w:t>
      </w:r>
      <w:r w:rsidR="006A47A3" w:rsidRPr="008B1F90">
        <w:rPr>
          <w:sz w:val="22"/>
          <w:szCs w:val="22"/>
        </w:rPr>
        <w:t xml:space="preserve"> </w:t>
      </w:r>
      <w:r w:rsidR="00995E55" w:rsidRPr="008B1F90">
        <w:rPr>
          <w:sz w:val="22"/>
          <w:szCs w:val="22"/>
        </w:rPr>
        <w:t xml:space="preserve">DNA </w:t>
      </w:r>
      <w:r w:rsidR="00B52DBA" w:rsidRPr="008B1F90">
        <w:rPr>
          <w:sz w:val="22"/>
          <w:szCs w:val="22"/>
        </w:rPr>
        <w:t xml:space="preserve">precipitated </w:t>
      </w:r>
      <w:r w:rsidR="00995E55" w:rsidRPr="008B1F90">
        <w:rPr>
          <w:sz w:val="22"/>
          <w:szCs w:val="22"/>
        </w:rPr>
        <w:t>in</w:t>
      </w:r>
      <w:r w:rsidR="002D2D87" w:rsidRPr="008B1F90">
        <w:rPr>
          <w:sz w:val="22"/>
          <w:szCs w:val="22"/>
        </w:rPr>
        <w:t xml:space="preserve"> isopropanol. Samples were re-spun at 12,000 G at 4</w:t>
      </w:r>
      <w:r w:rsidR="009543EA" w:rsidRPr="008B1F90">
        <w:rPr>
          <w:rFonts w:ascii="Cambria" w:hAnsi="Cambria"/>
          <w:sz w:val="22"/>
          <w:szCs w:val="22"/>
        </w:rPr>
        <w:t>°</w:t>
      </w:r>
      <w:r w:rsidR="009543EA" w:rsidRPr="008B1F90">
        <w:rPr>
          <w:sz w:val="22"/>
          <w:szCs w:val="22"/>
        </w:rPr>
        <w:t xml:space="preserve">C </w:t>
      </w:r>
      <w:r w:rsidR="002D2D87" w:rsidRPr="008B1F90">
        <w:rPr>
          <w:sz w:val="22"/>
          <w:szCs w:val="22"/>
        </w:rPr>
        <w:t xml:space="preserve">to pellet the DNA. The DNA pellet was </w:t>
      </w:r>
      <w:r w:rsidR="003B1578" w:rsidRPr="008B1F90">
        <w:rPr>
          <w:sz w:val="22"/>
          <w:szCs w:val="22"/>
        </w:rPr>
        <w:t xml:space="preserve">then </w:t>
      </w:r>
      <w:r w:rsidR="002D2D87" w:rsidRPr="008B1F90">
        <w:rPr>
          <w:sz w:val="22"/>
          <w:szCs w:val="22"/>
        </w:rPr>
        <w:t>washed in 70% ethanol, re-spun and</w:t>
      </w:r>
      <w:r w:rsidR="003B1578" w:rsidRPr="008B1F90">
        <w:rPr>
          <w:sz w:val="22"/>
          <w:szCs w:val="22"/>
        </w:rPr>
        <w:t>,</w:t>
      </w:r>
      <w:r w:rsidR="002D2D87" w:rsidRPr="008B1F90">
        <w:rPr>
          <w:sz w:val="22"/>
          <w:szCs w:val="22"/>
        </w:rPr>
        <w:t xml:space="preserve"> after careful ethanol removal, re-suspended in </w:t>
      </w:r>
      <w:r w:rsidR="00563E7F">
        <w:rPr>
          <w:sz w:val="22"/>
          <w:szCs w:val="22"/>
        </w:rPr>
        <w:t xml:space="preserve">TE </w:t>
      </w:r>
      <w:r w:rsidR="002D2D87" w:rsidRPr="008B1F90">
        <w:rPr>
          <w:sz w:val="22"/>
          <w:szCs w:val="22"/>
        </w:rPr>
        <w:t xml:space="preserve">buffer. </w:t>
      </w:r>
      <w:proofErr w:type="spellStart"/>
      <w:proofErr w:type="gramStart"/>
      <w:r w:rsidR="006A47A3" w:rsidRPr="008B1F90">
        <w:rPr>
          <w:sz w:val="22"/>
          <w:szCs w:val="22"/>
        </w:rPr>
        <w:t>cDNA</w:t>
      </w:r>
      <w:proofErr w:type="spellEnd"/>
      <w:proofErr w:type="gramEnd"/>
      <w:r w:rsidR="006A47A3" w:rsidRPr="008B1F90">
        <w:rPr>
          <w:sz w:val="22"/>
          <w:szCs w:val="22"/>
        </w:rPr>
        <w:t xml:space="preserve"> was generated from purified RNA using the Applied </w:t>
      </w:r>
      <w:proofErr w:type="spellStart"/>
      <w:r w:rsidR="006A47A3" w:rsidRPr="008B1F90">
        <w:rPr>
          <w:sz w:val="22"/>
          <w:szCs w:val="22"/>
        </w:rPr>
        <w:t>Biosystems</w:t>
      </w:r>
      <w:proofErr w:type="spellEnd"/>
      <w:r w:rsidR="006A47A3" w:rsidRPr="008B1F90">
        <w:rPr>
          <w:sz w:val="22"/>
          <w:szCs w:val="22"/>
        </w:rPr>
        <w:t xml:space="preserve"> </w:t>
      </w:r>
      <w:proofErr w:type="spellStart"/>
      <w:r w:rsidR="006A47A3" w:rsidRPr="008B1F90">
        <w:rPr>
          <w:sz w:val="22"/>
          <w:szCs w:val="22"/>
        </w:rPr>
        <w:t>cDNA</w:t>
      </w:r>
      <w:proofErr w:type="spellEnd"/>
      <w:r w:rsidR="006A47A3" w:rsidRPr="008B1F90">
        <w:rPr>
          <w:sz w:val="22"/>
          <w:szCs w:val="22"/>
        </w:rPr>
        <w:t xml:space="preserve"> Synthesis Kit. </w:t>
      </w:r>
      <w:r w:rsidR="00B52DBA" w:rsidRPr="008B1F90">
        <w:rPr>
          <w:sz w:val="22"/>
          <w:szCs w:val="22"/>
        </w:rPr>
        <w:t xml:space="preserve">  </w:t>
      </w:r>
      <w:r w:rsidR="0007239C" w:rsidRPr="008B1F90">
        <w:rPr>
          <w:sz w:val="22"/>
          <w:szCs w:val="22"/>
        </w:rPr>
        <w:t xml:space="preserve"> </w:t>
      </w:r>
    </w:p>
    <w:p w14:paraId="0BC1439B" w14:textId="77777777" w:rsidR="003B1578" w:rsidRPr="008B1F90" w:rsidRDefault="003B1578" w:rsidP="009A3105">
      <w:pPr>
        <w:pStyle w:val="Heading2"/>
        <w:spacing w:before="0" w:line="480" w:lineRule="auto"/>
        <w:rPr>
          <w:color w:val="auto"/>
          <w:sz w:val="22"/>
          <w:szCs w:val="22"/>
        </w:rPr>
      </w:pPr>
      <w:proofErr w:type="spellStart"/>
      <w:proofErr w:type="gramStart"/>
      <w:r w:rsidRPr="008B1F90">
        <w:rPr>
          <w:color w:val="auto"/>
          <w:sz w:val="22"/>
          <w:szCs w:val="22"/>
        </w:rPr>
        <w:lastRenderedPageBreak/>
        <w:t>qPCR</w:t>
      </w:r>
      <w:proofErr w:type="spellEnd"/>
      <w:proofErr w:type="gramEnd"/>
      <w:r w:rsidRPr="008B1F90">
        <w:rPr>
          <w:color w:val="auto"/>
          <w:sz w:val="22"/>
          <w:szCs w:val="22"/>
        </w:rPr>
        <w:t xml:space="preserve"> Analysis of Mitochondrial DNA Copy Number </w:t>
      </w:r>
      <w:r w:rsidR="00BA6E0E" w:rsidRPr="008B1F90">
        <w:rPr>
          <w:color w:val="auto"/>
          <w:sz w:val="22"/>
          <w:szCs w:val="22"/>
        </w:rPr>
        <w:t>and mRNA Transcripts</w:t>
      </w:r>
    </w:p>
    <w:p w14:paraId="104B580B" w14:textId="23941632" w:rsidR="00551E2D" w:rsidRPr="008B1F90" w:rsidRDefault="00551E2D" w:rsidP="009A3105">
      <w:pPr>
        <w:pStyle w:val="Heading2"/>
        <w:spacing w:before="0" w:line="480" w:lineRule="auto"/>
        <w:rPr>
          <w:rFonts w:asciiTheme="minorHAnsi" w:eastAsiaTheme="minorEastAsia" w:hAnsiTheme="minorHAnsi" w:cstheme="minorBidi"/>
          <w:b w:val="0"/>
          <w:bCs w:val="0"/>
          <w:color w:val="auto"/>
          <w:sz w:val="22"/>
          <w:szCs w:val="22"/>
        </w:rPr>
      </w:pPr>
      <w:r w:rsidRPr="008B1F90">
        <w:rPr>
          <w:rFonts w:asciiTheme="minorHAnsi" w:eastAsiaTheme="minorEastAsia" w:hAnsiTheme="minorHAnsi" w:cstheme="minorBidi"/>
          <w:b w:val="0"/>
          <w:bCs w:val="0"/>
          <w:color w:val="auto"/>
          <w:sz w:val="22"/>
          <w:szCs w:val="22"/>
        </w:rPr>
        <w:t xml:space="preserve">Primers designed for three mitochondrial-encoded gene regions were used to assess </w:t>
      </w:r>
      <w:r w:rsidR="00AF1A7D" w:rsidRPr="008B1F90">
        <w:rPr>
          <w:rFonts w:asciiTheme="minorHAnsi" w:eastAsiaTheme="minorEastAsia" w:hAnsiTheme="minorHAnsi" w:cstheme="minorBidi"/>
          <w:b w:val="0"/>
          <w:bCs w:val="0"/>
          <w:color w:val="auto"/>
          <w:sz w:val="22"/>
          <w:szCs w:val="22"/>
        </w:rPr>
        <w:t>mitochondrial DNA (</w:t>
      </w:r>
      <w:proofErr w:type="spellStart"/>
      <w:r w:rsidRPr="008B1F90">
        <w:rPr>
          <w:rFonts w:asciiTheme="minorHAnsi" w:eastAsiaTheme="minorEastAsia" w:hAnsiTheme="minorHAnsi" w:cstheme="minorBidi"/>
          <w:b w:val="0"/>
          <w:bCs w:val="0"/>
          <w:color w:val="auto"/>
          <w:sz w:val="22"/>
          <w:szCs w:val="22"/>
        </w:rPr>
        <w:t>m</w:t>
      </w:r>
      <w:r w:rsidR="00AF1A7D" w:rsidRPr="008B1F90">
        <w:rPr>
          <w:rFonts w:asciiTheme="minorHAnsi" w:eastAsiaTheme="minorEastAsia" w:hAnsiTheme="minorHAnsi" w:cstheme="minorBidi"/>
          <w:b w:val="0"/>
          <w:bCs w:val="0"/>
          <w:color w:val="auto"/>
          <w:sz w:val="22"/>
          <w:szCs w:val="22"/>
        </w:rPr>
        <w:t>t</w:t>
      </w:r>
      <w:r w:rsidRPr="008B1F90">
        <w:rPr>
          <w:rFonts w:asciiTheme="minorHAnsi" w:eastAsiaTheme="minorEastAsia" w:hAnsiTheme="minorHAnsi" w:cstheme="minorBidi"/>
          <w:b w:val="0"/>
          <w:bCs w:val="0"/>
          <w:color w:val="auto"/>
          <w:sz w:val="22"/>
          <w:szCs w:val="22"/>
        </w:rPr>
        <w:t>DNA</w:t>
      </w:r>
      <w:proofErr w:type="spellEnd"/>
      <w:r w:rsidR="00AF1A7D"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copy number in DNA </w:t>
      </w:r>
      <w:r w:rsidR="007B6EF9" w:rsidRPr="008B1F90">
        <w:rPr>
          <w:rFonts w:asciiTheme="minorHAnsi" w:eastAsiaTheme="minorEastAsia" w:hAnsiTheme="minorHAnsi" w:cstheme="minorBidi"/>
          <w:b w:val="0"/>
          <w:bCs w:val="0"/>
          <w:color w:val="auto"/>
          <w:sz w:val="22"/>
          <w:szCs w:val="22"/>
        </w:rPr>
        <w:t>and p</w:t>
      </w:r>
      <w:r w:rsidR="00BA6E0E" w:rsidRPr="008B1F90">
        <w:rPr>
          <w:rFonts w:asciiTheme="minorHAnsi" w:eastAsiaTheme="minorEastAsia" w:hAnsiTheme="minorHAnsi" w:cstheme="minorBidi"/>
          <w:b w:val="0"/>
          <w:bCs w:val="0"/>
          <w:color w:val="auto"/>
          <w:sz w:val="22"/>
          <w:szCs w:val="22"/>
        </w:rPr>
        <w:t xml:space="preserve">rimers designed for </w:t>
      </w:r>
      <w:r w:rsidR="0014505D">
        <w:rPr>
          <w:rFonts w:asciiTheme="minorHAnsi" w:eastAsiaTheme="minorEastAsia" w:hAnsiTheme="minorHAnsi" w:cstheme="minorBidi"/>
          <w:b w:val="0"/>
          <w:bCs w:val="0"/>
          <w:color w:val="auto"/>
          <w:sz w:val="22"/>
          <w:szCs w:val="22"/>
        </w:rPr>
        <w:t xml:space="preserve">quantitative RT-PCR were used to assess </w:t>
      </w:r>
      <w:r w:rsidR="00CF5391">
        <w:rPr>
          <w:rFonts w:asciiTheme="minorHAnsi" w:eastAsiaTheme="minorEastAsia" w:hAnsiTheme="minorHAnsi" w:cstheme="minorBidi"/>
          <w:b w:val="0"/>
          <w:bCs w:val="0"/>
          <w:color w:val="auto"/>
          <w:sz w:val="22"/>
          <w:szCs w:val="22"/>
        </w:rPr>
        <w:t xml:space="preserve">mRNA </w:t>
      </w:r>
      <w:r w:rsidR="0014505D">
        <w:rPr>
          <w:rFonts w:asciiTheme="minorHAnsi" w:eastAsiaTheme="minorEastAsia" w:hAnsiTheme="minorHAnsi" w:cstheme="minorBidi"/>
          <w:b w:val="0"/>
          <w:bCs w:val="0"/>
          <w:color w:val="auto"/>
          <w:sz w:val="22"/>
          <w:szCs w:val="22"/>
        </w:rPr>
        <w:t>transcript levels</w:t>
      </w:r>
      <w:r w:rsidR="007B6EF9" w:rsidRPr="008B1F90">
        <w:rPr>
          <w:rFonts w:asciiTheme="minorHAnsi" w:eastAsiaTheme="minorEastAsia" w:hAnsiTheme="minorHAnsi" w:cstheme="minorBidi"/>
          <w:b w:val="0"/>
          <w:bCs w:val="0"/>
          <w:color w:val="auto"/>
          <w:sz w:val="22"/>
          <w:szCs w:val="22"/>
        </w:rPr>
        <w:t xml:space="preserve"> (</w:t>
      </w:r>
      <w:r w:rsidR="00543742" w:rsidRPr="008B1F90">
        <w:rPr>
          <w:rFonts w:asciiTheme="minorHAnsi" w:eastAsiaTheme="minorEastAsia" w:hAnsiTheme="minorHAnsi" w:cstheme="minorBidi"/>
          <w:b w:val="0"/>
          <w:bCs w:val="0"/>
          <w:color w:val="auto"/>
          <w:sz w:val="22"/>
          <w:szCs w:val="22"/>
        </w:rPr>
        <w:t>Table 1</w:t>
      </w:r>
      <w:r w:rsidR="007B6EF9"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 Briefly, DNA </w:t>
      </w:r>
      <w:r w:rsidR="007B6EF9" w:rsidRPr="008B1F90">
        <w:rPr>
          <w:rFonts w:asciiTheme="minorHAnsi" w:eastAsiaTheme="minorEastAsia" w:hAnsiTheme="minorHAnsi" w:cstheme="minorBidi"/>
          <w:b w:val="0"/>
          <w:bCs w:val="0"/>
          <w:color w:val="auto"/>
          <w:sz w:val="22"/>
          <w:szCs w:val="22"/>
        </w:rPr>
        <w:t xml:space="preserve">or </w:t>
      </w:r>
      <w:proofErr w:type="spellStart"/>
      <w:r w:rsidR="007B6EF9" w:rsidRPr="008B1F90">
        <w:rPr>
          <w:rFonts w:asciiTheme="minorHAnsi" w:eastAsiaTheme="minorEastAsia" w:hAnsiTheme="minorHAnsi" w:cstheme="minorBidi"/>
          <w:b w:val="0"/>
          <w:bCs w:val="0"/>
          <w:color w:val="auto"/>
          <w:sz w:val="22"/>
          <w:szCs w:val="22"/>
        </w:rPr>
        <w:t>cDNA</w:t>
      </w:r>
      <w:proofErr w:type="spellEnd"/>
      <w:r w:rsidR="007B6EF9"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from each sample extraction was added to the appropriate working </w:t>
      </w:r>
      <w:proofErr w:type="spellStart"/>
      <w:r w:rsidRPr="008B1F90">
        <w:rPr>
          <w:rFonts w:asciiTheme="minorHAnsi" w:eastAsiaTheme="minorEastAsia" w:hAnsiTheme="minorHAnsi" w:cstheme="minorBidi"/>
          <w:b w:val="0"/>
          <w:bCs w:val="0"/>
          <w:color w:val="auto"/>
          <w:sz w:val="22"/>
          <w:szCs w:val="22"/>
        </w:rPr>
        <w:t>qPCR</w:t>
      </w:r>
      <w:proofErr w:type="spellEnd"/>
      <w:r w:rsidRPr="008B1F90">
        <w:rPr>
          <w:rFonts w:asciiTheme="minorHAnsi" w:eastAsiaTheme="minorEastAsia" w:hAnsiTheme="minorHAnsi" w:cstheme="minorBidi"/>
          <w:b w:val="0"/>
          <w:bCs w:val="0"/>
          <w:color w:val="auto"/>
          <w:sz w:val="22"/>
          <w:szCs w:val="22"/>
        </w:rPr>
        <w:t xml:space="preserve"> master mix (containing SYBR Green and the </w:t>
      </w:r>
      <w:r w:rsidR="001215E2" w:rsidRPr="008B1F90">
        <w:rPr>
          <w:rFonts w:asciiTheme="minorHAnsi" w:eastAsiaTheme="minorEastAsia" w:hAnsiTheme="minorHAnsi" w:cstheme="minorBidi"/>
          <w:b w:val="0"/>
          <w:bCs w:val="0"/>
          <w:color w:val="auto"/>
          <w:sz w:val="22"/>
          <w:szCs w:val="22"/>
        </w:rPr>
        <w:t>relevant</w:t>
      </w:r>
      <w:r w:rsidRPr="008B1F90">
        <w:rPr>
          <w:rFonts w:asciiTheme="minorHAnsi" w:eastAsiaTheme="minorEastAsia" w:hAnsiTheme="minorHAnsi" w:cstheme="minorBidi"/>
          <w:b w:val="0"/>
          <w:bCs w:val="0"/>
          <w:color w:val="auto"/>
          <w:sz w:val="22"/>
          <w:szCs w:val="22"/>
        </w:rPr>
        <w:t xml:space="preserve"> primers</w:t>
      </w:r>
      <w:r w:rsidR="0014505D">
        <w:rPr>
          <w:rFonts w:asciiTheme="minorHAnsi" w:eastAsiaTheme="minorEastAsia" w:hAnsiTheme="minorHAnsi" w:cstheme="minorBidi"/>
          <w:b w:val="0"/>
          <w:bCs w:val="0"/>
          <w:color w:val="auto"/>
          <w:sz w:val="22"/>
          <w:szCs w:val="22"/>
        </w:rPr>
        <w:t xml:space="preserve"> at a final concentration of 100 </w:t>
      </w:r>
      <w:proofErr w:type="spellStart"/>
      <w:r w:rsidR="0014505D">
        <w:rPr>
          <w:rFonts w:asciiTheme="minorHAnsi" w:eastAsiaTheme="minorEastAsia" w:hAnsiTheme="minorHAnsi" w:cstheme="minorBidi"/>
          <w:b w:val="0"/>
          <w:bCs w:val="0"/>
          <w:color w:val="auto"/>
          <w:sz w:val="22"/>
          <w:szCs w:val="22"/>
        </w:rPr>
        <w:t>nM</w:t>
      </w:r>
      <w:proofErr w:type="spellEnd"/>
      <w:r w:rsidR="0014505D">
        <w:rPr>
          <w:rFonts w:asciiTheme="minorHAnsi" w:eastAsiaTheme="minorEastAsia" w:hAnsiTheme="minorHAnsi" w:cstheme="minorBidi"/>
          <w:b w:val="0"/>
          <w:bCs w:val="0"/>
          <w:color w:val="auto"/>
          <w:sz w:val="22"/>
          <w:szCs w:val="22"/>
        </w:rPr>
        <w:t xml:space="preserve"> each</w:t>
      </w:r>
      <w:r w:rsidRPr="008B1F90">
        <w:rPr>
          <w:rFonts w:asciiTheme="minorHAnsi" w:eastAsiaTheme="minorEastAsia" w:hAnsiTheme="minorHAnsi" w:cstheme="minorBidi"/>
          <w:b w:val="0"/>
          <w:bCs w:val="0"/>
          <w:color w:val="auto"/>
          <w:sz w:val="22"/>
          <w:szCs w:val="22"/>
        </w:rPr>
        <w:t xml:space="preserve">). PCR conditions included an activation cycle of 95 ⁰C for 10 min followed by 45 amplification cycles of 15 s at 95 ⁰C, 15 s at 60 ⁰C, and 10 s at 73 ⁰C. </w:t>
      </w:r>
      <w:proofErr w:type="spellStart"/>
      <w:r w:rsidRPr="008B1F90">
        <w:rPr>
          <w:rFonts w:asciiTheme="minorHAnsi" w:eastAsiaTheme="minorEastAsia" w:hAnsiTheme="minorHAnsi" w:cstheme="minorBidi"/>
          <w:b w:val="0"/>
          <w:bCs w:val="0"/>
          <w:color w:val="auto"/>
          <w:sz w:val="22"/>
          <w:szCs w:val="22"/>
        </w:rPr>
        <w:t>Cp</w:t>
      </w:r>
      <w:proofErr w:type="spellEnd"/>
      <w:r w:rsidRPr="008B1F90">
        <w:rPr>
          <w:rFonts w:asciiTheme="minorHAnsi" w:eastAsiaTheme="minorEastAsia" w:hAnsiTheme="minorHAnsi" w:cstheme="minorBidi"/>
          <w:b w:val="0"/>
          <w:bCs w:val="0"/>
          <w:color w:val="auto"/>
          <w:sz w:val="22"/>
          <w:szCs w:val="22"/>
        </w:rPr>
        <w:t xml:space="preserve"> values were quantified </w:t>
      </w:r>
      <w:r w:rsidR="0014505D">
        <w:rPr>
          <w:rFonts w:asciiTheme="minorHAnsi" w:eastAsiaTheme="minorEastAsia" w:hAnsiTheme="minorHAnsi" w:cstheme="minorBidi"/>
          <w:b w:val="0"/>
          <w:bCs w:val="0"/>
          <w:color w:val="auto"/>
          <w:sz w:val="22"/>
          <w:szCs w:val="22"/>
        </w:rPr>
        <w:t>on a</w:t>
      </w:r>
      <w:r w:rsidR="0014505D"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Light Cycler 480. </w:t>
      </w:r>
      <w:r w:rsidR="007D2F73">
        <w:rPr>
          <w:rFonts w:asciiTheme="minorHAnsi" w:eastAsiaTheme="minorEastAsia" w:hAnsiTheme="minorHAnsi" w:cstheme="minorBidi"/>
          <w:b w:val="0"/>
          <w:bCs w:val="0"/>
          <w:color w:val="auto"/>
          <w:sz w:val="22"/>
          <w:szCs w:val="22"/>
        </w:rPr>
        <w:t>Nucleic acid levels</w:t>
      </w:r>
      <w:r w:rsidR="007D2F73" w:rsidRPr="008B1F90">
        <w:rPr>
          <w:rFonts w:asciiTheme="minorHAnsi" w:eastAsiaTheme="minorEastAsia" w:hAnsiTheme="minorHAnsi" w:cstheme="minorBidi"/>
          <w:b w:val="0"/>
          <w:bCs w:val="0"/>
          <w:color w:val="auto"/>
          <w:sz w:val="22"/>
          <w:szCs w:val="22"/>
        </w:rPr>
        <w:t xml:space="preserve"> </w:t>
      </w:r>
      <w:r w:rsidRPr="008B1F90">
        <w:rPr>
          <w:rFonts w:asciiTheme="minorHAnsi" w:eastAsiaTheme="minorEastAsia" w:hAnsiTheme="minorHAnsi" w:cstheme="minorBidi"/>
          <w:b w:val="0"/>
          <w:bCs w:val="0"/>
          <w:color w:val="auto"/>
          <w:sz w:val="22"/>
          <w:szCs w:val="22"/>
        </w:rPr>
        <w:t xml:space="preserve">were calculated using the </w:t>
      </w:r>
      <w:r w:rsidR="007D2F73" w:rsidRPr="008B1F90">
        <w:rPr>
          <w:rFonts w:asciiTheme="minorHAnsi" w:eastAsiaTheme="minorEastAsia" w:hAnsiTheme="minorHAnsi" w:cstheme="minorBidi"/>
          <w:b w:val="0"/>
          <w:bCs w:val="0"/>
          <w:color w:val="auto"/>
          <w:sz w:val="22"/>
          <w:szCs w:val="22"/>
        </w:rPr>
        <w:t>∆</w:t>
      </w:r>
      <w:r w:rsidRPr="008B1F90">
        <w:rPr>
          <w:rFonts w:asciiTheme="minorHAnsi" w:eastAsiaTheme="minorEastAsia" w:hAnsiTheme="minorHAnsi" w:cstheme="minorBidi"/>
          <w:b w:val="0"/>
          <w:bCs w:val="0"/>
          <w:color w:val="auto"/>
          <w:sz w:val="22"/>
          <w:szCs w:val="22"/>
        </w:rPr>
        <w:t xml:space="preserve">∆Ct method, with data </w:t>
      </w:r>
      <w:r w:rsidR="007B6EF9" w:rsidRPr="008B1F90">
        <w:rPr>
          <w:rFonts w:asciiTheme="minorHAnsi" w:eastAsiaTheme="minorEastAsia" w:hAnsiTheme="minorHAnsi" w:cstheme="minorBidi"/>
          <w:b w:val="0"/>
          <w:bCs w:val="0"/>
          <w:color w:val="auto"/>
          <w:sz w:val="22"/>
          <w:szCs w:val="22"/>
        </w:rPr>
        <w:t xml:space="preserve">for </w:t>
      </w:r>
      <w:proofErr w:type="spellStart"/>
      <w:r w:rsidR="007B6EF9" w:rsidRPr="008B1F90">
        <w:rPr>
          <w:rFonts w:asciiTheme="minorHAnsi" w:eastAsiaTheme="minorEastAsia" w:hAnsiTheme="minorHAnsi" w:cstheme="minorBidi"/>
          <w:b w:val="0"/>
          <w:bCs w:val="0"/>
          <w:color w:val="auto"/>
          <w:sz w:val="22"/>
          <w:szCs w:val="22"/>
        </w:rPr>
        <w:t>mtDNA</w:t>
      </w:r>
      <w:proofErr w:type="spellEnd"/>
      <w:r w:rsidR="007B6EF9" w:rsidRPr="008B1F90">
        <w:rPr>
          <w:rFonts w:asciiTheme="minorHAnsi" w:eastAsiaTheme="minorEastAsia" w:hAnsiTheme="minorHAnsi" w:cstheme="minorBidi"/>
          <w:b w:val="0"/>
          <w:bCs w:val="0"/>
          <w:color w:val="auto"/>
          <w:sz w:val="22"/>
          <w:szCs w:val="22"/>
        </w:rPr>
        <w:t xml:space="preserve"> copy number </w:t>
      </w:r>
      <w:r w:rsidRPr="008B1F90">
        <w:rPr>
          <w:rFonts w:asciiTheme="minorHAnsi" w:eastAsiaTheme="minorEastAsia" w:hAnsiTheme="minorHAnsi" w:cstheme="minorBidi"/>
          <w:b w:val="0"/>
          <w:bCs w:val="0"/>
          <w:color w:val="auto"/>
          <w:sz w:val="22"/>
          <w:szCs w:val="22"/>
        </w:rPr>
        <w:t xml:space="preserve">being normalized to values obtained for </w:t>
      </w:r>
      <w:r w:rsidR="007B10F3" w:rsidRPr="008B1F90">
        <w:rPr>
          <w:rFonts w:asciiTheme="minorHAnsi" w:eastAsiaTheme="minorEastAsia" w:hAnsiTheme="minorHAnsi" w:cstheme="minorBidi"/>
          <w:b w:val="0"/>
          <w:bCs w:val="0"/>
          <w:color w:val="auto"/>
          <w:sz w:val="22"/>
          <w:szCs w:val="22"/>
        </w:rPr>
        <w:t xml:space="preserve">a </w:t>
      </w:r>
      <w:r w:rsidRPr="008B1F90">
        <w:rPr>
          <w:rFonts w:asciiTheme="minorHAnsi" w:eastAsiaTheme="minorEastAsia" w:hAnsiTheme="minorHAnsi" w:cstheme="minorBidi"/>
          <w:b w:val="0"/>
          <w:bCs w:val="0"/>
          <w:color w:val="auto"/>
          <w:sz w:val="22"/>
          <w:szCs w:val="22"/>
        </w:rPr>
        <w:t xml:space="preserve">nuclear-encoded </w:t>
      </w:r>
      <w:r w:rsidR="007B10F3" w:rsidRPr="008B1F90">
        <w:rPr>
          <w:rFonts w:asciiTheme="minorHAnsi" w:eastAsiaTheme="minorEastAsia" w:hAnsiTheme="minorHAnsi" w:cstheme="minorBidi"/>
          <w:b w:val="0"/>
          <w:bCs w:val="0"/>
          <w:color w:val="auto"/>
          <w:sz w:val="22"/>
          <w:szCs w:val="22"/>
        </w:rPr>
        <w:t>genomic locus (</w:t>
      </w:r>
      <w:r w:rsidRPr="008B1F90">
        <w:rPr>
          <w:rFonts w:asciiTheme="minorHAnsi" w:eastAsiaTheme="minorEastAsia" w:hAnsiTheme="minorHAnsi" w:cstheme="minorBidi"/>
          <w:b w:val="0"/>
          <w:bCs w:val="0"/>
          <w:i/>
          <w:color w:val="auto"/>
          <w:sz w:val="22"/>
          <w:szCs w:val="22"/>
        </w:rPr>
        <w:t>Tsc2</w:t>
      </w:r>
      <w:r w:rsidR="007B10F3" w:rsidRPr="008B1F90">
        <w:rPr>
          <w:rFonts w:asciiTheme="minorHAnsi" w:eastAsiaTheme="minorEastAsia" w:hAnsiTheme="minorHAnsi" w:cstheme="minorBidi"/>
          <w:b w:val="0"/>
          <w:bCs w:val="0"/>
          <w:color w:val="auto"/>
          <w:sz w:val="22"/>
          <w:szCs w:val="22"/>
        </w:rPr>
        <w:t>)</w:t>
      </w:r>
      <w:r w:rsidR="007B6EF9" w:rsidRPr="008B1F90">
        <w:rPr>
          <w:rFonts w:asciiTheme="minorHAnsi" w:eastAsiaTheme="minorEastAsia" w:hAnsiTheme="minorHAnsi" w:cstheme="minorBidi"/>
          <w:b w:val="0"/>
          <w:bCs w:val="0"/>
          <w:color w:val="auto"/>
          <w:sz w:val="22"/>
          <w:szCs w:val="22"/>
        </w:rPr>
        <w:t xml:space="preserve"> and mRNA levels being normalized to </w:t>
      </w:r>
      <w:r w:rsidR="007B6EF9" w:rsidRPr="008B1F90">
        <w:rPr>
          <w:rFonts w:asciiTheme="minorHAnsi" w:eastAsiaTheme="minorEastAsia" w:hAnsiTheme="minorHAnsi" w:cstheme="minorBidi"/>
          <w:b w:val="0"/>
          <w:bCs w:val="0"/>
          <w:i/>
          <w:color w:val="auto"/>
          <w:sz w:val="22"/>
          <w:szCs w:val="22"/>
        </w:rPr>
        <w:t>Rpl13a</w:t>
      </w:r>
      <w:r w:rsidR="007D2F73">
        <w:rPr>
          <w:rFonts w:asciiTheme="minorHAnsi" w:eastAsiaTheme="minorEastAsia" w:hAnsiTheme="minorHAnsi" w:cstheme="minorBidi"/>
          <w:b w:val="0"/>
          <w:bCs w:val="0"/>
          <w:color w:val="auto"/>
          <w:sz w:val="22"/>
          <w:szCs w:val="22"/>
        </w:rPr>
        <w:t xml:space="preserve">, which was determined to be unaffected by MCP230 treatment in comparison to other </w:t>
      </w:r>
      <w:r w:rsidR="00B24B50">
        <w:rPr>
          <w:rFonts w:asciiTheme="minorHAnsi" w:eastAsiaTheme="minorEastAsia" w:hAnsiTheme="minorHAnsi" w:cstheme="minorBidi"/>
          <w:b w:val="0"/>
          <w:bCs w:val="0"/>
          <w:color w:val="auto"/>
          <w:sz w:val="22"/>
          <w:szCs w:val="22"/>
        </w:rPr>
        <w:t xml:space="preserve">commonly used </w:t>
      </w:r>
      <w:r w:rsidR="007D2F73">
        <w:rPr>
          <w:rFonts w:asciiTheme="minorHAnsi" w:eastAsiaTheme="minorEastAsia" w:hAnsiTheme="minorHAnsi" w:cstheme="minorBidi"/>
          <w:b w:val="0"/>
          <w:bCs w:val="0"/>
          <w:color w:val="auto"/>
          <w:sz w:val="22"/>
          <w:szCs w:val="22"/>
        </w:rPr>
        <w:t>normalization controls</w:t>
      </w:r>
      <w:r w:rsidR="0024092E">
        <w:rPr>
          <w:rFonts w:asciiTheme="minorHAnsi" w:eastAsiaTheme="minorEastAsia" w:hAnsiTheme="minorHAnsi" w:cstheme="minorBidi"/>
          <w:b w:val="0"/>
          <w:bCs w:val="0"/>
          <w:color w:val="auto"/>
          <w:sz w:val="22"/>
          <w:szCs w:val="22"/>
        </w:rPr>
        <w:t>,</w:t>
      </w:r>
      <w:r w:rsidR="007D2F73">
        <w:rPr>
          <w:rFonts w:asciiTheme="minorHAnsi" w:eastAsiaTheme="minorEastAsia" w:hAnsiTheme="minorHAnsi" w:cstheme="minorBidi"/>
          <w:b w:val="0"/>
          <w:bCs w:val="0"/>
          <w:color w:val="auto"/>
          <w:sz w:val="22"/>
          <w:szCs w:val="22"/>
        </w:rPr>
        <w:t xml:space="preserve"> including </w:t>
      </w:r>
      <w:r w:rsidR="00FB17A3" w:rsidRPr="00FB17A3">
        <w:rPr>
          <w:rFonts w:asciiTheme="minorHAnsi" w:eastAsiaTheme="minorEastAsia" w:hAnsiTheme="minorHAnsi" w:cstheme="minorBidi"/>
          <w:b w:val="0"/>
          <w:bCs w:val="0"/>
          <w:i/>
          <w:color w:val="auto"/>
          <w:sz w:val="22"/>
          <w:szCs w:val="22"/>
        </w:rPr>
        <w:t>Rplp0</w:t>
      </w:r>
      <w:r w:rsidR="00FB17A3">
        <w:rPr>
          <w:rFonts w:asciiTheme="minorHAnsi" w:eastAsiaTheme="minorEastAsia" w:hAnsiTheme="minorHAnsi" w:cstheme="minorBidi"/>
          <w:b w:val="0"/>
          <w:bCs w:val="0"/>
          <w:color w:val="auto"/>
          <w:sz w:val="22"/>
          <w:szCs w:val="22"/>
        </w:rPr>
        <w:t xml:space="preserve"> and </w:t>
      </w:r>
      <w:proofErr w:type="spellStart"/>
      <w:r w:rsidR="00FB17A3" w:rsidRPr="00FB17A3">
        <w:rPr>
          <w:rFonts w:asciiTheme="minorHAnsi" w:eastAsiaTheme="minorEastAsia" w:hAnsiTheme="minorHAnsi" w:cstheme="minorBidi"/>
          <w:b w:val="0"/>
          <w:bCs w:val="0"/>
          <w:i/>
          <w:color w:val="auto"/>
          <w:sz w:val="22"/>
          <w:szCs w:val="22"/>
        </w:rPr>
        <w:t>Gapdh</w:t>
      </w:r>
      <w:proofErr w:type="spellEnd"/>
      <w:r w:rsidRPr="008B1F90">
        <w:rPr>
          <w:rFonts w:asciiTheme="minorHAnsi" w:eastAsiaTheme="minorEastAsia" w:hAnsiTheme="minorHAnsi" w:cstheme="minorBidi"/>
          <w:b w:val="0"/>
          <w:bCs w:val="0"/>
          <w:color w:val="auto"/>
          <w:sz w:val="22"/>
          <w:szCs w:val="22"/>
        </w:rPr>
        <w:t xml:space="preserve">. </w:t>
      </w:r>
    </w:p>
    <w:p w14:paraId="357D6375" w14:textId="77777777" w:rsidR="007E4915" w:rsidRPr="008B1F90" w:rsidRDefault="007E4915" w:rsidP="00C07A3D">
      <w:pPr>
        <w:pStyle w:val="Heading2"/>
        <w:spacing w:before="0" w:line="480" w:lineRule="auto"/>
        <w:rPr>
          <w:color w:val="auto"/>
          <w:sz w:val="22"/>
          <w:szCs w:val="22"/>
        </w:rPr>
      </w:pPr>
      <w:r w:rsidRPr="008B1F90">
        <w:rPr>
          <w:color w:val="auto"/>
          <w:sz w:val="22"/>
          <w:szCs w:val="22"/>
        </w:rPr>
        <w:t>Preparation of protein lysates and western blotting</w:t>
      </w:r>
    </w:p>
    <w:p w14:paraId="265D4198" w14:textId="3B184F1E" w:rsidR="007E4915" w:rsidRPr="008B1F90" w:rsidRDefault="001E1AE7" w:rsidP="00896FD8">
      <w:pPr>
        <w:spacing w:line="480" w:lineRule="auto"/>
        <w:rPr>
          <w:sz w:val="22"/>
          <w:szCs w:val="22"/>
        </w:rPr>
      </w:pPr>
      <w:r w:rsidRPr="008B1F90">
        <w:rPr>
          <w:sz w:val="22"/>
          <w:szCs w:val="22"/>
        </w:rPr>
        <w:t>Skeletal muscle homogenates</w:t>
      </w:r>
      <w:r w:rsidR="007E4915" w:rsidRPr="008B1F90">
        <w:rPr>
          <w:sz w:val="22"/>
          <w:szCs w:val="22"/>
        </w:rPr>
        <w:t xml:space="preserve"> were</w:t>
      </w:r>
      <w:r w:rsidRPr="008B1F90">
        <w:rPr>
          <w:sz w:val="22"/>
          <w:szCs w:val="22"/>
        </w:rPr>
        <w:t xml:space="preserve"> prepared from ~30-50 mg of frozen quadriceps in RIPA buffer</w:t>
      </w:r>
      <w:r w:rsidR="00D120C6">
        <w:rPr>
          <w:sz w:val="22"/>
          <w:szCs w:val="22"/>
        </w:rPr>
        <w:t xml:space="preserve"> (</w:t>
      </w:r>
      <w:proofErr w:type="spellStart"/>
      <w:r w:rsidR="00D120C6">
        <w:rPr>
          <w:sz w:val="22"/>
          <w:szCs w:val="22"/>
        </w:rPr>
        <w:t>Tris</w:t>
      </w:r>
      <w:proofErr w:type="spellEnd"/>
      <w:r w:rsidR="00D120C6">
        <w:rPr>
          <w:sz w:val="22"/>
          <w:szCs w:val="22"/>
        </w:rPr>
        <w:t xml:space="preserve"> basic [50 </w:t>
      </w:r>
      <w:proofErr w:type="spellStart"/>
      <w:r w:rsidR="00D120C6">
        <w:rPr>
          <w:sz w:val="22"/>
          <w:szCs w:val="22"/>
        </w:rPr>
        <w:t>mM</w:t>
      </w:r>
      <w:proofErr w:type="spellEnd"/>
      <w:r w:rsidR="00D120C6">
        <w:rPr>
          <w:sz w:val="22"/>
          <w:szCs w:val="22"/>
        </w:rPr>
        <w:t xml:space="preserve">], Sodium </w:t>
      </w:r>
      <w:proofErr w:type="spellStart"/>
      <w:r w:rsidR="00D120C6">
        <w:rPr>
          <w:sz w:val="22"/>
          <w:szCs w:val="22"/>
        </w:rPr>
        <w:t>deoxycholate</w:t>
      </w:r>
      <w:proofErr w:type="spellEnd"/>
      <w:r w:rsidR="00D120C6">
        <w:rPr>
          <w:sz w:val="22"/>
          <w:szCs w:val="22"/>
        </w:rPr>
        <w:t xml:space="preserve"> </w:t>
      </w:r>
      <w:proofErr w:type="gramStart"/>
      <w:r w:rsidR="00D120C6">
        <w:rPr>
          <w:sz w:val="22"/>
          <w:szCs w:val="22"/>
        </w:rPr>
        <w:t>[</w:t>
      </w:r>
      <w:r w:rsidRPr="008B1F90">
        <w:rPr>
          <w:sz w:val="22"/>
          <w:szCs w:val="22"/>
        </w:rPr>
        <w:t xml:space="preserve"> </w:t>
      </w:r>
      <w:r w:rsidR="00D120C6">
        <w:rPr>
          <w:sz w:val="22"/>
          <w:szCs w:val="22"/>
        </w:rPr>
        <w:t>0.25</w:t>
      </w:r>
      <w:proofErr w:type="gramEnd"/>
      <w:r w:rsidR="00D120C6">
        <w:rPr>
          <w:sz w:val="22"/>
          <w:szCs w:val="22"/>
        </w:rPr>
        <w:t xml:space="preserve">%], NP-40 [1%], </w:t>
      </w:r>
      <w:proofErr w:type="spellStart"/>
      <w:r w:rsidR="00D120C6">
        <w:rPr>
          <w:sz w:val="22"/>
          <w:szCs w:val="22"/>
        </w:rPr>
        <w:t>NaCl</w:t>
      </w:r>
      <w:proofErr w:type="spellEnd"/>
      <w:r w:rsidR="00D120C6">
        <w:rPr>
          <w:sz w:val="22"/>
          <w:szCs w:val="22"/>
        </w:rPr>
        <w:t xml:space="preserve"> [150 </w:t>
      </w:r>
      <w:proofErr w:type="spellStart"/>
      <w:r w:rsidR="00D120C6">
        <w:rPr>
          <w:sz w:val="22"/>
          <w:szCs w:val="22"/>
        </w:rPr>
        <w:t>mM</w:t>
      </w:r>
      <w:proofErr w:type="spellEnd"/>
      <w:r w:rsidR="00D120C6">
        <w:rPr>
          <w:sz w:val="22"/>
          <w:szCs w:val="22"/>
        </w:rPr>
        <w:t xml:space="preserve">], EDTA [1 </w:t>
      </w:r>
      <w:proofErr w:type="spellStart"/>
      <w:r w:rsidR="00D120C6">
        <w:rPr>
          <w:sz w:val="22"/>
          <w:szCs w:val="22"/>
        </w:rPr>
        <w:t>mM</w:t>
      </w:r>
      <w:proofErr w:type="spellEnd"/>
      <w:r w:rsidR="00D120C6">
        <w:rPr>
          <w:sz w:val="22"/>
          <w:szCs w:val="22"/>
        </w:rPr>
        <w:t>], Na</w:t>
      </w:r>
      <w:r w:rsidR="00655707" w:rsidRPr="00557D88">
        <w:rPr>
          <w:sz w:val="22"/>
          <w:szCs w:val="22"/>
          <w:vertAlign w:val="subscript"/>
        </w:rPr>
        <w:t>3</w:t>
      </w:r>
      <w:r w:rsidR="00D120C6">
        <w:rPr>
          <w:sz w:val="22"/>
          <w:szCs w:val="22"/>
        </w:rPr>
        <w:t>VO</w:t>
      </w:r>
      <w:r w:rsidR="00655707">
        <w:rPr>
          <w:sz w:val="22"/>
          <w:szCs w:val="22"/>
          <w:vertAlign w:val="subscript"/>
        </w:rPr>
        <w:t>4</w:t>
      </w:r>
      <w:r w:rsidR="00D120C6">
        <w:rPr>
          <w:sz w:val="22"/>
          <w:szCs w:val="22"/>
        </w:rPr>
        <w:t xml:space="preserve"> [100 µM], </w:t>
      </w:r>
      <w:proofErr w:type="spellStart"/>
      <w:r w:rsidR="00D120C6">
        <w:rPr>
          <w:sz w:val="22"/>
          <w:szCs w:val="22"/>
        </w:rPr>
        <w:t>NaF</w:t>
      </w:r>
      <w:proofErr w:type="spellEnd"/>
      <w:r w:rsidR="00D120C6">
        <w:rPr>
          <w:sz w:val="22"/>
          <w:szCs w:val="22"/>
        </w:rPr>
        <w:t xml:space="preserve"> [5 </w:t>
      </w:r>
      <w:proofErr w:type="spellStart"/>
      <w:r w:rsidR="00D120C6">
        <w:rPr>
          <w:sz w:val="22"/>
          <w:szCs w:val="22"/>
        </w:rPr>
        <w:t>mM</w:t>
      </w:r>
      <w:proofErr w:type="spellEnd"/>
      <w:r w:rsidR="00D120C6">
        <w:rPr>
          <w:sz w:val="22"/>
          <w:szCs w:val="22"/>
        </w:rPr>
        <w:t xml:space="preserve">], </w:t>
      </w:r>
      <w:r w:rsidR="00655707">
        <w:rPr>
          <w:sz w:val="22"/>
          <w:szCs w:val="22"/>
        </w:rPr>
        <w:t xml:space="preserve">Sodium pyrophosphate </w:t>
      </w:r>
      <w:r w:rsidR="00D120C6">
        <w:rPr>
          <w:sz w:val="22"/>
          <w:szCs w:val="22"/>
        </w:rPr>
        <w:t xml:space="preserve">[10 </w:t>
      </w:r>
      <w:proofErr w:type="spellStart"/>
      <w:r w:rsidR="00D120C6">
        <w:rPr>
          <w:sz w:val="22"/>
          <w:szCs w:val="22"/>
        </w:rPr>
        <w:t>mM</w:t>
      </w:r>
      <w:proofErr w:type="spellEnd"/>
      <w:r w:rsidR="00D120C6">
        <w:rPr>
          <w:sz w:val="22"/>
          <w:szCs w:val="22"/>
        </w:rPr>
        <w:t xml:space="preserve">], protease inhibitor cocktail) </w:t>
      </w:r>
      <w:r w:rsidRPr="008B1F90">
        <w:rPr>
          <w:sz w:val="22"/>
          <w:szCs w:val="22"/>
        </w:rPr>
        <w:t xml:space="preserve">using stainless steel beads and a </w:t>
      </w:r>
      <w:proofErr w:type="spellStart"/>
      <w:r w:rsidRPr="008B1F90">
        <w:rPr>
          <w:sz w:val="22"/>
          <w:szCs w:val="22"/>
        </w:rPr>
        <w:t>Qiagen</w:t>
      </w:r>
      <w:proofErr w:type="spellEnd"/>
      <w:r w:rsidRPr="008B1F90">
        <w:rPr>
          <w:sz w:val="22"/>
          <w:szCs w:val="22"/>
        </w:rPr>
        <w:t xml:space="preserve"> </w:t>
      </w:r>
      <w:r w:rsidR="007D2F73">
        <w:rPr>
          <w:sz w:val="22"/>
          <w:szCs w:val="22"/>
        </w:rPr>
        <w:t>T</w:t>
      </w:r>
      <w:r w:rsidRPr="008B1F90">
        <w:rPr>
          <w:sz w:val="22"/>
          <w:szCs w:val="22"/>
        </w:rPr>
        <w:t xml:space="preserve">issue </w:t>
      </w:r>
      <w:proofErr w:type="spellStart"/>
      <w:r w:rsidR="007D2F73">
        <w:rPr>
          <w:sz w:val="22"/>
          <w:szCs w:val="22"/>
        </w:rPr>
        <w:t>L</w:t>
      </w:r>
      <w:r w:rsidRPr="008B1F90">
        <w:rPr>
          <w:sz w:val="22"/>
          <w:szCs w:val="22"/>
        </w:rPr>
        <w:t>yser</w:t>
      </w:r>
      <w:proofErr w:type="spellEnd"/>
      <w:r w:rsidR="007D2F73">
        <w:rPr>
          <w:sz w:val="22"/>
          <w:szCs w:val="22"/>
        </w:rPr>
        <w:t xml:space="preserve"> (30Hz for 5 min)</w:t>
      </w:r>
      <w:r w:rsidRPr="008B1F90">
        <w:rPr>
          <w:sz w:val="22"/>
          <w:szCs w:val="22"/>
        </w:rPr>
        <w:t>. Homogenates were centrifuged at 4⁰C for 10 min at 14,000</w:t>
      </w:r>
      <w:r w:rsidR="00854D1C">
        <w:rPr>
          <w:sz w:val="22"/>
          <w:szCs w:val="22"/>
        </w:rPr>
        <w:t xml:space="preserve"> g</w:t>
      </w:r>
      <w:r w:rsidRPr="008B1F90">
        <w:rPr>
          <w:sz w:val="22"/>
          <w:szCs w:val="22"/>
        </w:rPr>
        <w:t xml:space="preserve">, after which the protein concentration of supernatants was determined by Bradford assay. Lysates of equal protein concentration were prepared in 2x </w:t>
      </w:r>
      <w:proofErr w:type="spellStart"/>
      <w:r w:rsidRPr="008B1F90">
        <w:rPr>
          <w:sz w:val="22"/>
          <w:szCs w:val="22"/>
        </w:rPr>
        <w:t>Laem</w:t>
      </w:r>
      <w:r w:rsidR="00FF7480" w:rsidRPr="008B1F90">
        <w:rPr>
          <w:sz w:val="22"/>
          <w:szCs w:val="22"/>
        </w:rPr>
        <w:t>m</w:t>
      </w:r>
      <w:r w:rsidRPr="008B1F90">
        <w:rPr>
          <w:sz w:val="22"/>
          <w:szCs w:val="22"/>
        </w:rPr>
        <w:t>li</w:t>
      </w:r>
      <w:proofErr w:type="spellEnd"/>
      <w:r w:rsidRPr="008B1F90">
        <w:rPr>
          <w:sz w:val="22"/>
          <w:szCs w:val="22"/>
        </w:rPr>
        <w:t xml:space="preserve"> buffer containing 2-mercaptoethanol</w:t>
      </w:r>
      <w:r w:rsidR="005B27BD" w:rsidRPr="008B1F90">
        <w:rPr>
          <w:sz w:val="22"/>
          <w:szCs w:val="22"/>
        </w:rPr>
        <w:t xml:space="preserve"> and heated at 37⁰C </w:t>
      </w:r>
      <w:r w:rsidR="00F71825">
        <w:rPr>
          <w:sz w:val="22"/>
          <w:szCs w:val="22"/>
        </w:rPr>
        <w:t xml:space="preserve">(for </w:t>
      </w:r>
      <w:r w:rsidR="004212C2">
        <w:rPr>
          <w:sz w:val="22"/>
          <w:szCs w:val="22"/>
        </w:rPr>
        <w:t>mitochondrial</w:t>
      </w:r>
      <w:r w:rsidR="00F71825">
        <w:rPr>
          <w:sz w:val="22"/>
          <w:szCs w:val="22"/>
        </w:rPr>
        <w:t xml:space="preserve"> proteins) or 95 </w:t>
      </w:r>
      <w:r w:rsidR="00F71825" w:rsidRPr="008B1F90">
        <w:rPr>
          <w:sz w:val="22"/>
          <w:szCs w:val="22"/>
        </w:rPr>
        <w:t>⁰C</w:t>
      </w:r>
      <w:r w:rsidR="00F71825">
        <w:rPr>
          <w:sz w:val="22"/>
          <w:szCs w:val="22"/>
        </w:rPr>
        <w:t xml:space="preserve"> (for </w:t>
      </w:r>
      <w:r w:rsidR="00853AF8">
        <w:rPr>
          <w:sz w:val="22"/>
          <w:szCs w:val="22"/>
        </w:rPr>
        <w:t>all non-mitochondrial proteins</w:t>
      </w:r>
      <w:r w:rsidR="00F71825">
        <w:rPr>
          <w:sz w:val="22"/>
          <w:szCs w:val="22"/>
        </w:rPr>
        <w:t xml:space="preserve">) </w:t>
      </w:r>
      <w:r w:rsidR="005B27BD" w:rsidRPr="008B1F90">
        <w:rPr>
          <w:sz w:val="22"/>
          <w:szCs w:val="22"/>
        </w:rPr>
        <w:t>for 5 min</w:t>
      </w:r>
      <w:r w:rsidRPr="008B1F90">
        <w:rPr>
          <w:sz w:val="22"/>
          <w:szCs w:val="22"/>
        </w:rPr>
        <w:t xml:space="preserve">. </w:t>
      </w:r>
      <w:r w:rsidR="00BB4A3B" w:rsidRPr="008B1F90">
        <w:rPr>
          <w:sz w:val="22"/>
          <w:szCs w:val="22"/>
        </w:rPr>
        <w:t>P</w:t>
      </w:r>
      <w:r w:rsidRPr="008B1F90">
        <w:rPr>
          <w:sz w:val="22"/>
          <w:szCs w:val="22"/>
        </w:rPr>
        <w:t xml:space="preserve">roteins were separated by SDS-PAGE and transferred to nitrocellulose membranes for western blotting. </w:t>
      </w:r>
      <w:r w:rsidR="00E64112" w:rsidRPr="008B1F90">
        <w:rPr>
          <w:sz w:val="22"/>
          <w:szCs w:val="22"/>
        </w:rPr>
        <w:t xml:space="preserve">After </w:t>
      </w:r>
      <w:proofErr w:type="spellStart"/>
      <w:r w:rsidR="00E64112" w:rsidRPr="008B1F90">
        <w:rPr>
          <w:sz w:val="22"/>
          <w:szCs w:val="22"/>
        </w:rPr>
        <w:t>ponceau</w:t>
      </w:r>
      <w:proofErr w:type="spellEnd"/>
      <w:r w:rsidR="00E64112" w:rsidRPr="008B1F90">
        <w:rPr>
          <w:sz w:val="22"/>
          <w:szCs w:val="22"/>
        </w:rPr>
        <w:t xml:space="preserve"> staining to ensure equal protein loading, m</w:t>
      </w:r>
      <w:r w:rsidR="00CA7E4B" w:rsidRPr="008B1F90">
        <w:rPr>
          <w:sz w:val="22"/>
          <w:szCs w:val="22"/>
        </w:rPr>
        <w:t>embranes w</w:t>
      </w:r>
      <w:r w:rsidR="00025F28" w:rsidRPr="008B1F90">
        <w:rPr>
          <w:sz w:val="22"/>
          <w:szCs w:val="22"/>
        </w:rPr>
        <w:t xml:space="preserve">ere blocked in BSA for 1 </w:t>
      </w:r>
      <w:proofErr w:type="spellStart"/>
      <w:r w:rsidR="00025F28" w:rsidRPr="008B1F90">
        <w:rPr>
          <w:sz w:val="22"/>
          <w:szCs w:val="22"/>
        </w:rPr>
        <w:t>hr</w:t>
      </w:r>
      <w:proofErr w:type="spellEnd"/>
      <w:r w:rsidR="00025F28" w:rsidRPr="008B1F90">
        <w:rPr>
          <w:sz w:val="22"/>
          <w:szCs w:val="22"/>
        </w:rPr>
        <w:t xml:space="preserve"> and incubated overnight in total OXPHOS rodent WB antibody cocktail (</w:t>
      </w:r>
      <w:proofErr w:type="spellStart"/>
      <w:r w:rsidR="00025F28" w:rsidRPr="008B1F90">
        <w:rPr>
          <w:sz w:val="22"/>
          <w:szCs w:val="22"/>
        </w:rPr>
        <w:t>Abcam</w:t>
      </w:r>
      <w:proofErr w:type="spellEnd"/>
      <w:r w:rsidR="00593D6D">
        <w:rPr>
          <w:sz w:val="22"/>
          <w:szCs w:val="22"/>
        </w:rPr>
        <w:t xml:space="preserve"> #ab110413</w:t>
      </w:r>
      <w:r w:rsidR="00025F28" w:rsidRPr="008B1F90">
        <w:rPr>
          <w:sz w:val="22"/>
          <w:szCs w:val="22"/>
        </w:rPr>
        <w:t>)</w:t>
      </w:r>
      <w:r w:rsidR="001901B3">
        <w:rPr>
          <w:sz w:val="22"/>
          <w:szCs w:val="22"/>
        </w:rPr>
        <w:t xml:space="preserve">, </w:t>
      </w:r>
      <w:r w:rsidR="00F71825">
        <w:rPr>
          <w:sz w:val="22"/>
          <w:szCs w:val="22"/>
        </w:rPr>
        <w:t>anti-PGC-1α</w:t>
      </w:r>
      <w:r w:rsidR="00F71825" w:rsidRPr="008B1F90">
        <w:rPr>
          <w:sz w:val="22"/>
          <w:szCs w:val="22"/>
        </w:rPr>
        <w:t xml:space="preserve"> </w:t>
      </w:r>
      <w:r w:rsidR="00F71825">
        <w:rPr>
          <w:sz w:val="22"/>
          <w:szCs w:val="22"/>
        </w:rPr>
        <w:t>(Sigma #SAB4200209)</w:t>
      </w:r>
      <w:r w:rsidR="001901B3">
        <w:rPr>
          <w:sz w:val="22"/>
          <w:szCs w:val="22"/>
        </w:rPr>
        <w:t>,</w:t>
      </w:r>
      <w:r w:rsidR="00A50FCB">
        <w:rPr>
          <w:sz w:val="22"/>
          <w:szCs w:val="22"/>
        </w:rPr>
        <w:t xml:space="preserve"> </w:t>
      </w:r>
      <w:r w:rsidR="00BE27A0">
        <w:rPr>
          <w:sz w:val="22"/>
          <w:szCs w:val="22"/>
        </w:rPr>
        <w:t>anti-</w:t>
      </w:r>
      <w:proofErr w:type="spellStart"/>
      <w:r w:rsidR="00BE27A0">
        <w:rPr>
          <w:sz w:val="22"/>
          <w:szCs w:val="22"/>
        </w:rPr>
        <w:t>phospho</w:t>
      </w:r>
      <w:proofErr w:type="spellEnd"/>
      <w:r w:rsidR="00BE27A0">
        <w:rPr>
          <w:sz w:val="22"/>
          <w:szCs w:val="22"/>
        </w:rPr>
        <w:t xml:space="preserve"> AMPK</w:t>
      </w:r>
      <w:r w:rsidR="00BE27A0" w:rsidRPr="00BE27A0">
        <w:rPr>
          <w:sz w:val="22"/>
          <w:szCs w:val="22"/>
          <w:vertAlign w:val="superscript"/>
        </w:rPr>
        <w:t>T172</w:t>
      </w:r>
      <w:r w:rsidR="005B394F">
        <w:rPr>
          <w:sz w:val="22"/>
          <w:szCs w:val="22"/>
          <w:vertAlign w:val="superscript"/>
        </w:rPr>
        <w:t xml:space="preserve"> </w:t>
      </w:r>
      <w:r w:rsidR="005B394F">
        <w:rPr>
          <w:sz w:val="22"/>
          <w:szCs w:val="22"/>
        </w:rPr>
        <w:t>(Cell Signaling #</w:t>
      </w:r>
      <w:r w:rsidR="003460B2">
        <w:rPr>
          <w:sz w:val="22"/>
          <w:szCs w:val="22"/>
        </w:rPr>
        <w:t>2535S</w:t>
      </w:r>
      <w:r w:rsidR="005B394F">
        <w:rPr>
          <w:sz w:val="22"/>
          <w:szCs w:val="22"/>
        </w:rPr>
        <w:t>)</w:t>
      </w:r>
      <w:r w:rsidR="00BE27A0">
        <w:rPr>
          <w:sz w:val="22"/>
          <w:szCs w:val="22"/>
        </w:rPr>
        <w:t>, anti-AMPK</w:t>
      </w:r>
      <w:r w:rsidR="005B394F">
        <w:rPr>
          <w:sz w:val="22"/>
          <w:szCs w:val="22"/>
        </w:rPr>
        <w:t xml:space="preserve"> (Cell Signaling #</w:t>
      </w:r>
      <w:r w:rsidR="003460B2">
        <w:rPr>
          <w:sz w:val="22"/>
          <w:szCs w:val="22"/>
        </w:rPr>
        <w:t>2793S</w:t>
      </w:r>
      <w:r w:rsidR="005B394F">
        <w:rPr>
          <w:sz w:val="22"/>
          <w:szCs w:val="22"/>
        </w:rPr>
        <w:t>)</w:t>
      </w:r>
      <w:r w:rsidR="00BE27A0">
        <w:rPr>
          <w:sz w:val="22"/>
          <w:szCs w:val="22"/>
        </w:rPr>
        <w:t xml:space="preserve">, </w:t>
      </w:r>
      <w:r w:rsidR="00CC5C58">
        <w:rPr>
          <w:sz w:val="22"/>
          <w:szCs w:val="22"/>
        </w:rPr>
        <w:t>anti-</w:t>
      </w:r>
      <w:proofErr w:type="spellStart"/>
      <w:r w:rsidR="00CC5C58">
        <w:rPr>
          <w:sz w:val="22"/>
          <w:szCs w:val="22"/>
        </w:rPr>
        <w:t>phospho</w:t>
      </w:r>
      <w:proofErr w:type="spellEnd"/>
      <w:r w:rsidR="00CC5C58">
        <w:rPr>
          <w:sz w:val="22"/>
          <w:szCs w:val="22"/>
        </w:rPr>
        <w:t xml:space="preserve"> S6K</w:t>
      </w:r>
      <w:r w:rsidR="00CC5C58" w:rsidRPr="00CC5C58">
        <w:rPr>
          <w:sz w:val="22"/>
          <w:szCs w:val="22"/>
          <w:vertAlign w:val="superscript"/>
        </w:rPr>
        <w:t>T389</w:t>
      </w:r>
      <w:r w:rsidR="005B394F">
        <w:rPr>
          <w:sz w:val="22"/>
          <w:szCs w:val="22"/>
          <w:vertAlign w:val="superscript"/>
        </w:rPr>
        <w:t xml:space="preserve"> </w:t>
      </w:r>
      <w:r w:rsidR="005B394F">
        <w:rPr>
          <w:sz w:val="22"/>
          <w:szCs w:val="22"/>
        </w:rPr>
        <w:t>(Cell Signaling #</w:t>
      </w:r>
      <w:r w:rsidR="00880090">
        <w:rPr>
          <w:sz w:val="22"/>
          <w:szCs w:val="22"/>
        </w:rPr>
        <w:t>9206</w:t>
      </w:r>
      <w:r w:rsidR="005B394F">
        <w:rPr>
          <w:sz w:val="22"/>
          <w:szCs w:val="22"/>
        </w:rPr>
        <w:t>)</w:t>
      </w:r>
      <w:r w:rsidR="00CC5C58">
        <w:rPr>
          <w:sz w:val="22"/>
          <w:szCs w:val="22"/>
        </w:rPr>
        <w:t>, anti-S6K (Cell Signaling #</w:t>
      </w:r>
      <w:r w:rsidR="00880090">
        <w:rPr>
          <w:sz w:val="22"/>
          <w:szCs w:val="22"/>
        </w:rPr>
        <w:t>2708</w:t>
      </w:r>
      <w:r w:rsidR="00CC5C58">
        <w:rPr>
          <w:sz w:val="22"/>
          <w:szCs w:val="22"/>
        </w:rPr>
        <w:t>), anti-</w:t>
      </w:r>
      <w:proofErr w:type="spellStart"/>
      <w:r w:rsidR="00CC5C58">
        <w:rPr>
          <w:sz w:val="22"/>
          <w:szCs w:val="22"/>
        </w:rPr>
        <w:t>phospho</w:t>
      </w:r>
      <w:proofErr w:type="spellEnd"/>
      <w:r w:rsidR="00CC5C58">
        <w:rPr>
          <w:sz w:val="22"/>
          <w:szCs w:val="22"/>
        </w:rPr>
        <w:t xml:space="preserve"> Akt</w:t>
      </w:r>
      <w:r w:rsidR="00CC5C58" w:rsidRPr="00CC5C58">
        <w:rPr>
          <w:sz w:val="22"/>
          <w:szCs w:val="22"/>
          <w:vertAlign w:val="superscript"/>
        </w:rPr>
        <w:t>S473</w:t>
      </w:r>
      <w:r w:rsidR="005B394F">
        <w:rPr>
          <w:sz w:val="22"/>
          <w:szCs w:val="22"/>
          <w:vertAlign w:val="superscript"/>
        </w:rPr>
        <w:t xml:space="preserve"> </w:t>
      </w:r>
      <w:r w:rsidR="005B394F">
        <w:rPr>
          <w:sz w:val="22"/>
          <w:szCs w:val="22"/>
        </w:rPr>
        <w:t>(Cell Signaling #</w:t>
      </w:r>
      <w:r w:rsidR="00880090">
        <w:rPr>
          <w:sz w:val="22"/>
          <w:szCs w:val="22"/>
        </w:rPr>
        <w:t>4060</w:t>
      </w:r>
      <w:r w:rsidR="005B394F">
        <w:rPr>
          <w:sz w:val="22"/>
          <w:szCs w:val="22"/>
        </w:rPr>
        <w:t>)</w:t>
      </w:r>
      <w:r w:rsidR="00CC5C58">
        <w:rPr>
          <w:sz w:val="22"/>
          <w:szCs w:val="22"/>
        </w:rPr>
        <w:t xml:space="preserve">, </w:t>
      </w:r>
      <w:r w:rsidR="00A50FCB">
        <w:rPr>
          <w:sz w:val="22"/>
          <w:szCs w:val="22"/>
        </w:rPr>
        <w:t>anti-</w:t>
      </w:r>
      <w:proofErr w:type="spellStart"/>
      <w:r w:rsidR="001901B3">
        <w:rPr>
          <w:sz w:val="22"/>
          <w:szCs w:val="22"/>
        </w:rPr>
        <w:t>Akt</w:t>
      </w:r>
      <w:proofErr w:type="spellEnd"/>
      <w:r w:rsidR="001901B3">
        <w:rPr>
          <w:sz w:val="22"/>
          <w:szCs w:val="22"/>
        </w:rPr>
        <w:t xml:space="preserve"> (Cell Signaling #9272)</w:t>
      </w:r>
      <w:r w:rsidR="00430019">
        <w:rPr>
          <w:sz w:val="22"/>
          <w:szCs w:val="22"/>
        </w:rPr>
        <w:t>, anti-LC3 (Cells Signaling #12741)</w:t>
      </w:r>
      <w:r w:rsidR="001901B3">
        <w:rPr>
          <w:sz w:val="22"/>
          <w:szCs w:val="22"/>
        </w:rPr>
        <w:t xml:space="preserve"> or</w:t>
      </w:r>
      <w:r w:rsidR="00A50FCB">
        <w:rPr>
          <w:sz w:val="22"/>
          <w:szCs w:val="22"/>
        </w:rPr>
        <w:t xml:space="preserve"> anti-</w:t>
      </w:r>
      <w:r w:rsidR="001901B3">
        <w:rPr>
          <w:sz w:val="22"/>
          <w:szCs w:val="22"/>
        </w:rPr>
        <w:t>β-Actin (</w:t>
      </w:r>
      <w:proofErr w:type="spellStart"/>
      <w:r w:rsidR="001901B3" w:rsidRPr="001901B3">
        <w:rPr>
          <w:sz w:val="22"/>
          <w:szCs w:val="22"/>
        </w:rPr>
        <w:t>Proteintech</w:t>
      </w:r>
      <w:proofErr w:type="spellEnd"/>
      <w:r w:rsidR="001901B3">
        <w:rPr>
          <w:sz w:val="22"/>
          <w:szCs w:val="22"/>
        </w:rPr>
        <w:t xml:space="preserve"> #60008-1-Ig) </w:t>
      </w:r>
      <w:r w:rsidR="0089602A" w:rsidRPr="008B1F90">
        <w:rPr>
          <w:sz w:val="22"/>
          <w:szCs w:val="22"/>
        </w:rPr>
        <w:t>at 4⁰C</w:t>
      </w:r>
      <w:r w:rsidR="00025F28" w:rsidRPr="008B1F90">
        <w:rPr>
          <w:sz w:val="22"/>
          <w:szCs w:val="22"/>
        </w:rPr>
        <w:t xml:space="preserve">. </w:t>
      </w:r>
      <w:r w:rsidR="002D6EE3" w:rsidRPr="008B1F90">
        <w:rPr>
          <w:sz w:val="22"/>
          <w:szCs w:val="22"/>
        </w:rPr>
        <w:t>Blots were</w:t>
      </w:r>
      <w:r w:rsidR="0089602A" w:rsidRPr="008B1F90">
        <w:rPr>
          <w:sz w:val="22"/>
          <w:szCs w:val="22"/>
        </w:rPr>
        <w:t xml:space="preserve"> </w:t>
      </w:r>
      <w:r w:rsidR="00445104" w:rsidRPr="008B1F90">
        <w:rPr>
          <w:sz w:val="22"/>
          <w:szCs w:val="22"/>
        </w:rPr>
        <w:t>visualized</w:t>
      </w:r>
      <w:r w:rsidR="0089602A" w:rsidRPr="008B1F90">
        <w:rPr>
          <w:sz w:val="22"/>
          <w:szCs w:val="22"/>
        </w:rPr>
        <w:t xml:space="preserve"> after </w:t>
      </w:r>
      <w:r w:rsidR="00E64112" w:rsidRPr="008B1F90">
        <w:rPr>
          <w:sz w:val="22"/>
          <w:szCs w:val="22"/>
        </w:rPr>
        <w:t xml:space="preserve">a </w:t>
      </w:r>
      <w:r w:rsidR="0089602A" w:rsidRPr="008B1F90">
        <w:rPr>
          <w:sz w:val="22"/>
          <w:szCs w:val="22"/>
        </w:rPr>
        <w:t xml:space="preserve">1 </w:t>
      </w:r>
      <w:proofErr w:type="spellStart"/>
      <w:r w:rsidR="0089602A" w:rsidRPr="008B1F90">
        <w:rPr>
          <w:sz w:val="22"/>
          <w:szCs w:val="22"/>
        </w:rPr>
        <w:t>hr</w:t>
      </w:r>
      <w:proofErr w:type="spellEnd"/>
      <w:r w:rsidR="0089602A" w:rsidRPr="008B1F90">
        <w:rPr>
          <w:sz w:val="22"/>
          <w:szCs w:val="22"/>
        </w:rPr>
        <w:t xml:space="preserve"> incubation with infrared</w:t>
      </w:r>
      <w:r w:rsidR="002D6EE3" w:rsidRPr="008B1F90">
        <w:rPr>
          <w:sz w:val="22"/>
          <w:szCs w:val="22"/>
        </w:rPr>
        <w:t xml:space="preserve"> anti-mouse</w:t>
      </w:r>
      <w:r w:rsidR="0089602A" w:rsidRPr="008B1F90">
        <w:rPr>
          <w:sz w:val="22"/>
          <w:szCs w:val="22"/>
        </w:rPr>
        <w:t xml:space="preserve"> </w:t>
      </w:r>
      <w:r w:rsidR="00A50FCB">
        <w:rPr>
          <w:sz w:val="22"/>
          <w:szCs w:val="22"/>
        </w:rPr>
        <w:t xml:space="preserve">or anti-rabbit </w:t>
      </w:r>
      <w:r w:rsidR="0089602A" w:rsidRPr="008B1F90">
        <w:rPr>
          <w:sz w:val="22"/>
          <w:szCs w:val="22"/>
        </w:rPr>
        <w:t>secondary antibody</w:t>
      </w:r>
      <w:r w:rsidR="002D6EE3" w:rsidRPr="008B1F90">
        <w:rPr>
          <w:sz w:val="22"/>
          <w:szCs w:val="22"/>
        </w:rPr>
        <w:t>, using a L</w:t>
      </w:r>
      <w:r w:rsidR="00E64112" w:rsidRPr="008B1F90">
        <w:rPr>
          <w:sz w:val="22"/>
          <w:szCs w:val="22"/>
        </w:rPr>
        <w:t>I-</w:t>
      </w:r>
      <w:r w:rsidR="002D6EE3" w:rsidRPr="008B1F90">
        <w:rPr>
          <w:sz w:val="22"/>
          <w:szCs w:val="22"/>
        </w:rPr>
        <w:t xml:space="preserve">COR </w:t>
      </w:r>
      <w:r w:rsidR="00445104" w:rsidRPr="008B1F90">
        <w:rPr>
          <w:sz w:val="22"/>
          <w:szCs w:val="22"/>
        </w:rPr>
        <w:t xml:space="preserve">Odyssey </w:t>
      </w:r>
      <w:r w:rsidR="002D6EE3" w:rsidRPr="008B1F90">
        <w:rPr>
          <w:sz w:val="22"/>
          <w:szCs w:val="22"/>
        </w:rPr>
        <w:t>fluorescent</w:t>
      </w:r>
      <w:r w:rsidR="00445104" w:rsidRPr="008B1F90">
        <w:rPr>
          <w:sz w:val="22"/>
          <w:szCs w:val="22"/>
        </w:rPr>
        <w:t xml:space="preserve"> </w:t>
      </w:r>
      <w:r w:rsidR="002D6EE3" w:rsidRPr="008B1F90">
        <w:rPr>
          <w:sz w:val="22"/>
          <w:szCs w:val="22"/>
        </w:rPr>
        <w:t>western blotting system.</w:t>
      </w:r>
      <w:r w:rsidR="00E64112" w:rsidRPr="008B1F90">
        <w:rPr>
          <w:sz w:val="22"/>
          <w:szCs w:val="22"/>
        </w:rPr>
        <w:t xml:space="preserve"> Protein expression was quantified using densi</w:t>
      </w:r>
      <w:r w:rsidR="00161BD9" w:rsidRPr="008B1F90">
        <w:rPr>
          <w:sz w:val="22"/>
          <w:szCs w:val="22"/>
        </w:rPr>
        <w:t>t</w:t>
      </w:r>
      <w:r w:rsidR="00E64112" w:rsidRPr="008B1F90">
        <w:rPr>
          <w:sz w:val="22"/>
          <w:szCs w:val="22"/>
        </w:rPr>
        <w:t xml:space="preserve">ometry </w:t>
      </w:r>
      <w:r w:rsidR="00E64112" w:rsidRPr="008B1F90">
        <w:rPr>
          <w:sz w:val="22"/>
          <w:szCs w:val="22"/>
        </w:rPr>
        <w:lastRenderedPageBreak/>
        <w:t>(Image Studio Lite, LI-COR)</w:t>
      </w:r>
      <w:r w:rsidR="00854D1C">
        <w:rPr>
          <w:sz w:val="22"/>
          <w:szCs w:val="22"/>
        </w:rPr>
        <w:t xml:space="preserve"> and normalized to </w:t>
      </w:r>
      <w:proofErr w:type="spellStart"/>
      <w:r w:rsidR="00854D1C">
        <w:rPr>
          <w:sz w:val="22"/>
          <w:szCs w:val="22"/>
        </w:rPr>
        <w:t>Akt</w:t>
      </w:r>
      <w:proofErr w:type="spellEnd"/>
      <w:r w:rsidR="00854D1C">
        <w:rPr>
          <w:sz w:val="22"/>
          <w:szCs w:val="22"/>
        </w:rPr>
        <w:t>, which was unchanged by the treatments</w:t>
      </w:r>
      <w:r w:rsidR="00E64112" w:rsidRPr="008B1F90">
        <w:rPr>
          <w:sz w:val="22"/>
          <w:szCs w:val="22"/>
        </w:rPr>
        <w:t>.</w:t>
      </w:r>
      <w:r w:rsidR="00430019">
        <w:rPr>
          <w:sz w:val="22"/>
          <w:szCs w:val="22"/>
        </w:rPr>
        <w:t xml:space="preserve">  LC3 was presented as the ratio of LC3II/LC3I as proscribed in </w:t>
      </w:r>
      <w:r w:rsidR="00430019">
        <w:rPr>
          <w:sz w:val="22"/>
          <w:szCs w:val="22"/>
        </w:rPr>
        <w:fldChar w:fldCharType="begin" w:fldLock="1"/>
      </w:r>
      <w:r w:rsidR="00A866D2">
        <w:rPr>
          <w:sz w:val="22"/>
          <w:szCs w:val="22"/>
        </w:rPr>
        <w:instrText>ADDIN CSL_CITATION { "citationItems" : [ { "id" : "ITEM-1", "itemData" : { "DOI" : "10.1080/15548627.2015.1100356", "ISSN" : "1554-8627", "author" : [ { "dropping-particle" : "", "family" : "Klionsky", "given" : "Daniel J", "non-dropping-particle" : "", "parse-names" : false, "suffix" : "" }, { "dropping-particle" : "", "family" : "Abdelmohsen", "given" : "Kotb", "non-dropping-particle" : "", "parse-names" : false, "suffix" : "" }, { "dropping-particle" : "", "family" : "Abe", "given" : "Akihisa", "non-dropping-particle" : "", "parse-names" : false, "suffix" : "" }, { "dropping-particle" : "", "family" : "Abedin", "given" : "Md Joynal", "non-dropping-particle" : "", "parse-names" : false, "suffix" : "" }, { "dropping-particle" : "", "family" : "Abeliovich", "given" : "Hagai", "non-dropping-particle" : "", "parse-names" : false, "suffix" : "" }, { "dropping-particle" : "", "family" : "Acevedo Arozena", "given" : "Abraham", "non-dropping-particle" : "", "parse-names" : false, "suffix" : "" }, { "dropping-particle" : "", "family" : "Adachi", "given" : "Hiroaki", "non-dropping-particle" : "", "parse-names" : false, "suffix" : "" }, { "dropping-particle" : "", "family" : "Adams", "given" : "Christopher M", "non-dropping-particle" : "", "parse-names" : false, "suffix" : "" }, { "dropping-particle" : "", "family" : "Adams", "given" : "Peter D", "non-dropping-particle" : "", "parse-names" : false, "suffix" : "" }, { "dropping-particle" : "", "family" : "Adeli", "given" : "Khosrow", "non-dropping-particle" : "", "parse-names" : false, "suffix" : "" }, { "dropping-particle" : "", "family" : "Adhihetty", "given" : "Peter J", "non-dropping-particle" : "", "parse-names" : false, "suffix" : "" }, { "dropping-particle" : "", "family" : "Adler", "given" : "Sharon G", "non-dropping-particle" : "", "parse-names" : false, "suffix" : "" }, { "dropping-particle" : "", "family" : "Agam", "given" : "Galila", "non-dropping-particle" : "", "parse-names" : false, "suffix" : "" }, { "dropping-particle" : "", "family" : "Agarwal", "given" : "Rajesh", "non-dropping-particle" : "", "parse-names" : false, "suffix" : "" }, { "dropping-particle" : "", "family" : "Aghi", "given" : "Manish K", "non-dropping-particle" : "", "parse-names" : false, "suffix" : "" }, { "dropping-particle" : "", "family" : "Agnello", "given" : "Maria", "non-dropping-particle" : "", "parse-names" : false, "suffix" : "" }, { "dropping-particle" : "", "family" : "Agostinis", "given" : "Patrizia", "non-dropping-particle" : "", "parse-names" : false, "suffix" : "" }, { "dropping-particle" : "V", "family" : "Aguilar", "given" : "Patricia", "non-dropping-particle" : "", "parse-names" : false, "suffix" : "" }, { "dropping-particle" : "", "family" : "Aguirre-Ghiso", "given" : "Julio", "non-dropping-particle" : "", "parse-names" : false, "suffix" : "" }, { "dropping-particle" : "", "family" : "Airoldi", "given" : "Edoardo M", "non-dropping-particle" : "", "parse-names" : false, "suffix" : "" }, { "dropping-particle" : "", "family" : "Ait-Si-Ali", "given" : "Slimane", "non-dropping-particle" : "", "parse-names" : false, "suffix" : "" }, { "dropping-particle" : "", "family" : "Akematsu", "given" : "Takahiko", "non-dropping-particle" : "", "parse-names" : false, "suffix" : "" }, { "dropping-particle" : "", "family" : "Akporiaye", "given" : "Emmanuel T", "non-dropping-particle" : "", "parse-names" : false, "suffix" : "" }, { "dropping-particle" : "", "family" : "Al-Rubeai", "given" : "Mohamed", "non-dropping-particle" : "", "parse-names" : false, "suffix" : "" }, { "dropping-particle" : "", "family" : "Albaiceta", "given" : "Guillermo M", "non-dropping-particle" : "", "parse-names" : false, "suffix" : "" }, { "dropping-particle" : "", "family" : "Albanese", "given" : "Chris", "non-dropping-particle" : "", "parse-names" : false, "suffix" : "" }, { "dropping-particle" : "", "family" : "Albani", "given" : "Diego", "non-dropping-particle" : "", "parse-names" : false, "suffix" : "" }, { "dropping-particle" : "", "family" : "Albert", "given" : "Matthew L", "non-dropping-particle" : "", "parse-names" : false, "suffix" : "" }, { "dropping-particle" : "", "family" : "Aldudo", "given" : "Jesus", "non-dropping-particle" : "", "parse-names" : false, "suffix" : "" }, { "dropping-particle" : "", "family" : "Alg\u00fcl", "given" : "Hana", "non-dropping-particle" : "", "parse-names" : false, "suffix" : "" }, { "dropping-particle" : "", "family" : "Alirezaei", "given" : "Mehrdad", "non-dropping-particle" : "", "parse-names" : false, "suffix" : "" }, { "dropping-particle" : "", "family" : "Alloza", "given" : "Iraide", "non-dropping-particle" : "", "parse-names" : false, "suffix" : "" }, { "dropping-particle" : "", "family" : "Almasan", "given" : "Alexandru", "non-dropping-particle" : "", "parse-names" : false, "suffix" : "" }, { "dropping-particle" : "", "family" : "Almonte-Beceril", "given" : "Maylin", "non-dropping-particle" : "", "parse-names" : false, "suffix" : "" }, { "dropping-particle" : "", "family" : "Alnemri", "given" : "Emad S", "non-dropping-particle" : "", "parse-names" : false, "suffix" : "" }, { "dropping-particle" : "", "family" : "Alonso", "given" : "Covadonga", "non-dropping-particle" : "", "parse-names" : false, "suffix" : "" }, { "dropping-particle" : "", "family" : "Altan-Bonnet", "given" : "Nihal", "non-dropping-particle" : "", "parse-names" : false, "suffix" : "" }, { "dropping-particle" : "", "family" : "Altieri", "given" : "Dario C", "non-dropping-particle" : "", "parse-names" : false, "suffix" : "" }, { "dropping-particle" : "", "family" : "Alvarez", "given" : "Silvia", "non-dropping-particle" : "", "parse-names" : false, "suffix" : "" }, { "dropping-particle" : "", "family" : "Alvarez-Erviti", "given" : "Lydia", "non-dropping-particle" : "", "parse-names" : false, "suffix" : "" }, { "dropping-particle" : "", "family" : "Alves", "given" : "Sandro", "non-dropping-particle" : "", "parse-names" : false, "suffix" : "" }, { "dropping-particle" : "", "family" : "Amadoro", "given" : "Giuseppina", "non-dropping-particle" : "", "parse-names" : false, "suffix" : "" }, { "dropping-particle" : "", "family" : "Amano", "given" : "Atsuo", "non-dropping-particle" : "", "parse-names" : false, "suffix" : "" }, { "dropping-particle" : "", "family" : "Amantini", "given" : "Consuelo", "non-dropping-particle" : "", "parse-names" : false, "suffix" : "" }, { "dropping-particle" : "", "family" : "Ambrosio", "given" : "Santiago", "non-dropping-particle" : "", "parse-names" : false, "suffix" : "" }, { "dropping-particle" : "", "family" : "Amelio", "given" : "Ivano", "non-dropping-particle" : "", "parse-names" : false, "suffix" : "" }, { "dropping-particle" : "", "family" : "Amer", "given" : "Amal O", "non-dropping-particle" : "", "parse-names" : false, "suffix" : "" }, { "dropping-particle" : "", "family" : "Amessou", "given" : "Mohamed", "non-dropping-particle" : "", "parse-names" : false, "suffix" : "" }, { "dropping-particle" : "", "family" : "Amon", "given" : "Angelika", "non-dropping-particle" : "", "parse-names" : false, "suffix" : "" }, { "dropping-particle" : "", "family" : "An", "given" : "Zhenyi", "non-dropping-particle" : "", "parse-names" : false, "suffix" : "" }, { "dropping-particle" : "", "family" : "Anania", "given" : "Frank A", "non-dropping-particle" : "", "parse-names" : false, "suffix" : "" }, { "dropping-particle" : "", "family" : "Andersen", "given" : "Stig U", "non-dropping-particle" : "", "parse-names" : false, "suffix" : "" }, { "dropping-particle" : "", "family" : "Andley", "given" : "Usha P", "non-dropping-particle" : "", "parse-names" : false, "suffix" : "" }, { "dropping-particle" : "", "family" : "Andreadi", "given" : "Catherine K", "non-dropping-particle" : "", "parse-names" : false, "suffix" : "" }, { "dropping-particle" : "", "family" : "Andrieu-Abadie", "given" : "Nathalie", "non-dropping-particle" : "", "parse-names" : false, "suffix" : "" }, { "dropping-particle" : "", "family" : "Anel", "given" : "Alberto", "non-dropping-particle" : "", "parse-names" : false, "suffix" : "" }, { "dropping-particle" : "", "family" : "Ann", "given" : "David K", "non-dropping-particle" : "", "parse-names" : false, "suffix" : "" }, { "dropping-particle" : "", "family" : "Anoopkumar-Dukie", "given" : "Shailendra", "non-dropping-particle" : "", "parse-names" : false, "suffix" : "" }, { "dropping-particle" : "", "family" : "Antonioli", "given" : "Manuela", "non-dropping-particle" : "", "parse-names" : false, "suffix" : "" }, { "dropping-particle" : "", "family" : "Aoki", "given" : "Hiroshi", "non-dropping-particle" : "", "parse-names" : false, "suffix" : "" }, { "dropping-particle" : "", "family" : "Apostolova", "given" : "Nadezda", "non-dropping-particle" : "", "parse-names" : false, "suffix" : "" }, { "dropping-particle" : "", "family" : "Aquila", "given" : "Saveria", "non-dropping-particle" : "", "parse-names" : false, "suffix" : "" }, { "dropping-particle" : "", "family" : "Aquilano", "given" : "Katia", "non-dropping-particle" : "", "parse-names" : false, "suffix" : "" }, { "dropping-particle" : "", "family" : "Araki", "given" : "Koichi", "non-dropping-particle" : "", "parse-names" : false, "suffix" : "" }, { "dropping-particle" : "", "family" : "Arama", "given" : "Eli", "non-dropping-particle" : "", "parse-names" : false, "suffix" : "" }, { "dropping-particle" : "", "family" : "Aranda", "given" : "Agustin", "non-dropping-particle" : "", "parse-names" : false, "suffix" : "" }, { "dropping-particle" : "", "family" : "Araya", "given" : "Jun", "non-dropping-particle" : "", "parse-names" : false, "suffix" : "" }, { "dropping-particle" : "", "family" : "Arcaro", "given" : "Alexandre", "non-dropping-particle" : "", "parse-names" : false, "suffix" : "" }, { "dropping-particle" : "", "family" : "Arias", "given" : "Esperanza", "non-dropping-particle" : "", "parse-names" : false, "suffix" : "" }, { "dropping-particle" : "", "family" : "Arimoto", "given" : "Hirokazu", "non-dropping-particle" : "", "parse-names" : false, "suffix" : "" }, { "dropping-particle" : "", "family" : "Ariosa", "given" : "Aileen R", "non-dropping-particle" : "", "parse-names" : false, "suffix" : "" }, { "dropping-particle" : "", "family" : "Armstrong", "given" : "Jane L", "non-dropping-particle" : "", "parse-names" : false, "suffix" : "" }, { "dropping-particle" : "", "family" : "Arnould", "given" : "Thierry", "non-dropping-particle" : "", "parse-names" : false, "suffix" : "" }, { "dropping-particle" : "", "family" : "Arsov", "given" : "Ivica", "non-dropping-particle" : "", "parse-names" : false, "suffix" : "" }, { "dropping-particle" : "", "family" : "Asanuma", "given" : "Katsuhiko", "non-dropping-particle" : "", "parse-names" : false, "suffix" : "" }, { "dropping-particle" : "", "family" : "Askanas", "given" : "Valerie", "non-dropping-particle" : "", "parse-names" : false, "suffix" : "" }, { "dropping-particle" : "", "family" : "Asselin", "given" : "Eric", "non-dropping-particle" : "", "parse-names" : false, "suffix" : "" }, { "dropping-particle" : "", "family" : "Atarashi", "given" : "Ryuichiro", "non-dropping-particle" : "", "parse-names" : false, "suffix" : "" }, { "dropping-particle" : "", "family" : "Atherton", "given" : "Sally S", "non-dropping-particle" : "", "parse-names" : false, "suffix" : "" }, { "dropping-particle" : "", "family" : "Atkin", "given" : "Julie D", "non-dropping-particle" : "", "parse-names" : false, "suffix" : "" }, { "dropping-particle" : "", "family" : "Attardi", "given" : "Laura D", "non-dropping-particle" : "", "parse-names" : false, "suffix" : "" }, { "dropping-particle" : "", "family" : "Auberger", "given" : "Patrick", "non-dropping-particle" : "", "parse-names" : false, "suffix" : "" }, { "dropping-particle" : "", "family" : "Auburger", "given" : "Georg", "non-dropping-particle" : "", "parse-names" : false, "suffix" : "" }, { "dropping-particle" : "", "family" : "Aurelian", "given" : "Laure", "non-dropping-particle" : "", "parse-names" : false, "suffix" : "" }, { "dropping-particle" : "", "family" : "Autelli", "given" : "Riccardo", "non-dropping-particle" : "", "parse-names" : false, "suffix" : "" }, { "dropping-particle" : "", "family" : "Avagliano", "given" : "Laura", "non-dropping-particle" : "", "parse-names" : false, "suffix" : "" }, { "dropping-particle" : "", "family" : "Avantaggiati", "given" : "Maria Laura", "non-dropping-particle" : "", "parse-names" : false, "suffix" : "" }, { "dropping-particle" : "", "family" : "Avrahami", "given" : "Limor", "non-dropping-particle" : "", "parse-names" : false, "suffix" : "" }, { "dropping-particle" : "", "family" : "Awale", "given" : "Suresh", "non-dropping-particle" : "", "parse-names" : false, "suffix" : "" }, { "dropping-particle" : "", "family" : "Azad", "given" : "Neelam", "non-dropping-particle" : "", "parse-names" : false, "suffix" : "" }, { "dropping-particle" : "", "family" : "Bachetti", "given" : "Tiziana", "non-dropping-particle" : "", "parse-names" : false, "suffix" : "" }, { "dropping-particle" : "", "family" : "Backer", "given" : "Jonathan M", "non-dropping-particle" : "", "parse-names" : false, "suffix" : "" }, { "dropping-particle" : "", "family" : "Bae", "given" : "Dong-Hun", "non-dropping-particle" : "", "parse-names" : false, "suffix" : "" }, { "dropping-particle" : "", "family" : "Bae", "given" : "Jae-sung", "non-dropping-particle" : "", "parse-names" : false, "suffix" : "" }, { "dropping-particle" : "", "family" : "Bae", "given" : "Ok-Nam", "non-dropping-particle" : "", "parse-names" : false, "suffix" : "" }, { "dropping-particle" : "", "family" : "Bae", "given" : "Soo Han", "non-dropping-particle" : "", "parse-names" : false, "suffix" : "" }, { "dropping-particle" : "", "family" : "Baehrecke", "given" : "Eric H", "non-dropping-particle" : "", "parse-names" : false, "suffix" : "" }, { "dropping-particle" : "", "family" : "Baek", "given" : "Seung-Hoon", "non-dropping-particle" : "", "parse-names" : false, "suffix" : "" }, { "dropping-particle" : "", "family" : "Baghdiguian", "given" : "Stephen", "non-dropping-particle" : "", "parse-names" : false, "suffix" : "" }, { "dropping-particle" : "", "family" : "Bagniewska-Zadworna", "given" : "Agnieszka", "non-dropping-particle" : "", "parse-names" : false, "suffix" : "" }, { "dropping-particle" : "", "family" : "Bai", "given" : "Hua", "non-dropping-particle" : "", "parse-names" : false, "suffix" : "" }, { "dropping-particle" : "", "family" : "Bai", "given" : "Jie", "non-dropping-particle" : "", "parse-names" : false, "suffix" : "" }, { "dropping-particle" : "", "family" : "Bai", "given" : "Xue-Yuan", "non-dropping-particle" : "", "parse-names" : false, "suffix" : "" }, { "dropping-particle" : "", "family" : "Bailly", "given" : "Yannick", "non-dropping-particle" : "", "parse-names" : false, "suffix" : "" }, { "dropping-particle" : "", "family" : "Balaji", "given" : "Kithiganahalli Narayanaswamy", "non-dropping-particle" : "", "parse-names" : false, "suffix" : "" }, { "dropping-particle" : "", "family" : "Balduini", "given" : "Walter", "non-dropping-particle" : "", "parse-names" : false, "suffix" : "" }, { "dropping-particle" : "", "family" : "Ballabio", "given" : "Andrea", "non-dropping-particle" : "", "parse-names" : false, "suffix" : "" }, { "dropping-particle" : "", "family" : "Balzan", "given" : "Rena", "non-dropping-particle" : "", "parse-names" : false, "suffix" : "" }, { "dropping-particle" : "", "family" : "Banerjee", "given" : "Rajkumar", "non-dropping-particle" : "", "parse-names" : false, "suffix" : "" }, { "dropping-particle" : "", "family" : "B\u00e1nhegyi", "given" : "G\u00e1bor", "non-dropping-particle" : "", "parse-names" : false, "suffix" : "" }, { "dropping-particle" : "", "family" : "Bao", "given" : "Haijun", "non-dropping-particle" : "", "parse-names" : false, "suffix" : "" }, { "dropping-particle" : "", "family" : "Barbeau", "given" : "Benoit", "non-dropping-particle" : "", "parse-names" : false, "suffix" : "" }, { "dropping-particle" : "", "family" : "Barrachina", "given" : "Maria D", "non-dropping-particle" : "", "parse-names" : false, "suffix" : "" }, { "dropping-particle" : "", "family" : "Barreiro", "given" : "Esther", "non-dropping-particle" : "", "parse-names" : false, "suffix" : "" }, { "dropping-particle" : "", "family" : "Bartel", "given" : "Bonnie", "non-dropping-particle" : "", "parse-names" : false, "suffix" : "" }, { "dropping-particle" : "", "family" : "Bartolom\u00e9", "given" : "Alberto", "non-dropping-particle" : "", "parse-names" : false, "suffix" : "" }, { "dropping-particle" : "", "family" : "Bassham", "given" : "Diane C", "non-dropping-particle" : "", "parse-names" : false, "suffix" : "" }, { "dropping-particle" : "", "family" : "Bassi", "given" : "Maria Teresa", "non-dropping-particle" : "", "parse-names" : false, "suffix" : "" }, { "dropping-particle" : "", "family" : "Bast", "given" : "Robert C", "non-dropping-particle" : "", "parse-names" : false, "suffix" : "" }, { "dropping-particle" : "", "family" : "Basu", "given" : "Alakananda", "non-dropping-particle" : "", "parse-names" : false, "suffix" : "" }, { "dropping-particle" : "", "family" : "Batista", "given" : "Maria Teresa", "non-dropping-particle" : "", "parse-names" : false, "suffix" : "" }, { "dropping-particle" : "", "family" : "Batoko", "given" : "Henri", "non-dropping-particle" : "", "parse-names" : false, "suffix" : "" }, { "dropping-particle" : "", "family" : "Battino", "given" : "Maurizio", "non-dropping-particle" : "", "parse-names" : false, "suffix" : "" }, { "dropping-particle" : "", "family" : "Bauckman", "given" : "Kyle", "non-dropping-particle" : "", "parse-names" : false, "suffix" : "" }, { "dropping-particle" : "", "family" : "Baumgarner", "given" : "Bradley L", "non-dropping-particle" : "", "parse-names" : false, "suffix" : "" }, { "dropping-particle" : "", "family" : "Bayer", "given" : "K Ulrich", "non-dropping-particle" : "", "parse-names" : false, "suffix" : "" }, { "dropping-particle" : "", "family" : "Beale", "given" : "Rupert", "non-dropping-particle" : "", "parse-names" : false, "suffix" : "" }, { "dropping-particle" : "", "family" : "Beaulieu", "given" : "Jean-Fran\u00e7ois", "non-dropping-particle" : "", "parse-names" : false, "suffix" : "" }, { "dropping-particle" : "", "family" : "Beck", "given" : "George R.", "non-dropping-particle" : "", "parse-names" : false, "suffix" : "" }, { "dropping-particle" : "", "family" : "Becker", "given" : "Christoph", "non-dropping-particle" : "", "parse-names" : false, "suffix" : "" }, { "dropping-particle" : "", "family" : "Beckham", "given" : "J David", "non-dropping-particle" : "", "parse-names" : false, "suffix" : "" }, { "dropping-particle" : "", "family" : "B\u00e9dard", "given" : "Pierre-Andr\u00e9", "non-dropping-particle" : "", "parse-names" : false, "suffix" : "" }, { "dropping-particle" : "", "family" : "Bednarski", "given" : "Patrick J", "non-dropping-particle" : "", "parse-names" : false, "suffix" : "" }, { "dropping-particle" : "", "family" : "Begley", "given" : "Thomas J", "non-dropping-particle" : "", "parse-names" : false, "suffix" : "" }, { "dropping-particle" : "", "family" : "Behl", "given" : "Christian", "non-dropping-particle" : "", "parse-names" : false, "suffix" : "" }, { "dropping-particle" : "", "family" : "Behrends", "given" : "Christian", "non-dropping-particle" : "", "parse-names" : false, "suffix" : "" }, { "dropping-particle" : "", "family" : "Behrens", "given" : "Georg MN", "non-dropping-particle" : "", "parse-names" : false, "suffix" : "" }, { "dropping-particle" : "", "family" : "Behrns", "given" : "Kevin E", "non-dropping-particle" : "", "parse-names" : false, "suffix" : "" }, { "dropping-particle" : "", "family" : "Bejarano", "given" : "Eloy", "non-dropping-particle" : "", "parse-names" : false, "suffix" : "" }, { "dropping-particle" : "", "family" : "Belaid", "given" : "Amine", "non-dropping-particle" : "", "parse-names" : false, "suffix" : "" }, { "dropping-particle" : "", "family" : "Belleudi", "given" : "Francesca", "non-dropping-particle" : "", "parse-names" : false, "suffix" : "" }, { "dropping-particle" : "", "family" : "B\u00e9nard", "given" : "Giovanni", "non-dropping-particle" : "", "parse-names" : false, "suffix" : "" }, { "dropping-particle" : "", "family" : "Berchem", "given" : "Guy", "non-dropping-particle" : "", "parse-names" : false, "suffix" : "" }, { "dropping-particle" : "", "family" : "Bergamaschi", "given" : "Daniele", "non-dropping-particle" : "", "parse-names" : false, "suffix" : "" }, { "dropping-particle" : "", "family" : "Bergami", "given" : "Matteo", "non-dropping-particle" : "", "parse-names" : false, "suffix" : "" }, { "dropping-particle" : "", "family" : "Berkhout", "given" : "Ben", "non-dropping-particle" : "", "parse-names" : false, "suffix" : "" }, { "dropping-particle" : "", "family" : "Berliocchi", "given" : "Laura", "non-dropping-particle" : "", "parse-names" : false, "suffix" : "" }, { "dropping-particle" : "", "family" : "Bernard", "given" : "Am\u00e9lie", "non-dropping-particle" : "", "parse-names" : false, "suffix" : "" }, { "dropping-particle" : "", "family" : "Bernard", "given" : "Monique", "non-dropping-particle" : "", "parse-names" : false, "suffix" : "" }, { "dropping-particle" : "", "family" : "Bernassola", "given" : "Francesca", "non-dropping-particle" : "", "parse-names" : false, "suffix" : "" }, { "dropping-particle" : "", "family" : "Bertolotti", "given" : "Anne", "non-dropping-particle" : "", "parse-names" : false, "suffix" : "" }, { "dropping-particle" : "", "family" : "Bess", "given" : "Amanda S", "non-dropping-particle" : "", "parse-names" : false, "suffix" : "" }, { "dropping-particle" : "", "family" : "Besteiro", "given" : "S\u00e9bastien", "non-dropping-particle" : "", "parse-names" : false, "suffix" : "" }, { "dropping-particle" : "", "family" : "Bettuzzi", "given" : "Saverio", "non-dropping-particle" : "", "parse-names" : false, "suffix" : "" }, { "dropping-particle" : "", "family" : "Bhalla", "given" : "Savita", "non-dropping-particle" : "", "parse-names" : false, "suffix" : "" }, { "dropping-particle" : "", "family" : "Bhattacharyya", "given" : "Shalmoli", "non-dropping-particle" : "", "parse-names" : false, "suffix" : "" }, { "dropping-particle" : "", "family" : "Bhutia", "given" : "Sujit K", "non-dropping-particle" : "", "parse-names" : false, "suffix" : "" }, { "dropping-particle" : "", "family" : "Biagosch", "given" : "Caroline", "non-dropping-particle" : "", "parse-names" : false, "suffix" : "" }, { "dropping-particle" : "", "family" : "Bianchi", "given" : "Michele Wolfe", "non-dropping-particle" : "", "parse-names" : false, "suffix" : "" }, { "dropping-particle" : "", "family" : "Biard-Piechaczyk", "given" : "Martine", "non-dropping-particle" : "", "parse-names" : false, "suffix" : "" }, { "dropping-particle" : "", "family" : "Billes", "given" : "Viktor", "non-dropping-particle" : "", "parse-names" : false, "suffix" : "" }, { "dropping-particle" : "", "family" : "Bincoletto", "given" : "Claudia", "non-dropping-particle" : "", "parse-names" : false, "suffix" : "" }, { "dropping-particle" : "", "family" : "Bingol", "given" : "Baris", "non-dropping-particle" : "", "parse-names" : false, "suffix" : "" }, { "dropping-particle" : "", "family" : "Bird", "given" : "Sara W", "non-dropping-particle" : "", "parse-names" : false, "suffix" : "" }, { "dropping-particle" : "", "family" : "Bitoun", "given" : "Marc", "non-dropping-particle" : "", "parse-names" : false, "suffix" : "" }, { "dropping-particle" : "", "family" : "Bjedov", "given" : "Ivana", "non-dropping-particle" : "", "parse-names" : false, "suffix" : "" }, { "dropping-particle" : "", "family" : "Blackstone", "given" : "Craig", "non-dropping-particle" : "", "parse-names" : false, "suffix" : "" }, { "dropping-particle" : "", "family" : "Blanc", "given" : "Lionel", "non-dropping-particle" : "", "parse-names" : false, "suffix" : "" }, { "dropping-particle" : "", "family" : "Blanco", "given" : "Guillermo A", "non-dropping-particle" : "", "parse-names" : false, "suffix" : "" }, { "dropping-particle" : "", "family" : "Blomhoff", "given" : "Heidi Kiil", "non-dropping-particle" : "", "parse-names" : false, "suffix" : "" }, { "dropping-particle" : "", "family" : "Boada-Romero", "given" : "Emilio", "non-dropping-particle" : "", "parse-names" : false, "suffix" : "" }, { "dropping-particle" : "", "family" : "B\u00f6ckler", "given" : "Stefan", "non-dropping-particle" : "", "parse-names" : false, "suffix" : "" }, { "dropping-particle" : "", "family" : "Boes", "given" : "Marianne", "non-dropping-particle" : "", "parse-names" : false, "suffix" : "" }, { "dropping-particle" : "", "family" : "Boesze-Battaglia", "given" : "Kathleen", "non-dropping-particle" : "", "parse-names" : false, "suffix" : "" }, { "dropping-particle" : "", "family" : "Boise", "given" : "Lawrence H", "non-dropping-particle" : "", "parse-names" : false, "suffix" : "" }, { "dropping-particle" : "", "family" : "Bolino", "given" : "Alessandra", "non-dropping-particle" : "", "parse-names" : false, "suffix" : "" }, { "dropping-particle" : "", "family" : "Boman", "given" : "Andrea", "non-dropping-particle" : "", "parse-names" : false, "suffix" : "" }, { "dropping-particle" : "", "family" : "Bonaldo", "given" : "Paolo", "non-dropping-particle" : "", "parse-names" : false, "suffix" : "" }, { "dropping-particle" : "", "family" : "Bordi", "given" : "Matteo", "non-dropping-particle" : "", "parse-names" : false, "suffix" : "" }, { "dropping-particle" : "", "family" : "Bosch", "given" : "J\u00fcrgen", "non-dropping-particle" : "", "parse-names" : false, "suffix" : "" }, { "dropping-particle" : "", "family" : "Botana", "given" : "Luis M", "non-dropping-particle" : "", "parse-names" : false, "suffix" : "" }, { "dropping-particle" : "", "family" : "Botti", "given" : "Joelle", "non-dropping-particle" : "", "parse-names" : false, "suffix" : "" }, { "dropping-particle" : "", "family" : "Bou", "given" : "German", "non-dropping-particle" : "", "parse-names" : false, "suffix" : "" }, { "dropping-particle" : "", "family" : "Bouch\u00e9", "given" : "Marina", "non-dropping-particle" : "", "parse-names" : false, "suffix" : "" }, { "dropping-particle" : "", "family" : "Bouchecareilh", "given" : "Marion", "non-dropping-particle" : "", "parse-names" : false, "suffix" : "" }, { "dropping-particle" : "", "family" : "Boucher", "given" : "Marie-Jos\u00e9e", "non-dropping-particle" : "", "parse-names" : false, "suffix" : "" }, { "dropping-particle" : "", "family" : "Boulton", "given" : "Michael E", "non-dropping-particle" : "", "parse-names" : false, "suffix" : "" }, { "dropping-particle" : "", "family" : "Bouret", "given" : "Sebastien G", "non-dropping-particle" : "", "parse-names" : false, "suffix" : "" }, { "dropping-particle" : "", "family" : "Boya", "given" : "Patricia", "non-dropping-particle" : "", "parse-names" : false, "suffix" : "" }, { "dropping-particle" : "", "family" : "Boyer-Guittaut", "given" : "Micha\u00ebl", "non-dropping-particle" : "", "parse-names" : false, "suffix" : "" }, { "dropping-particle" : "V", "family" : "Bozhkov", "given" : "Peter", "non-dropping-particle" : "", "parse-names" : false, "suffix" : "" }, { "dropping-particle" : "", "family" : "Brady", "given" : "Nathan", "non-dropping-particle" : "", "parse-names" : false, "suffix" : "" }, { "dropping-particle" : "", "family" : "Braga", "given" : "Vania MM", "non-dropping-particle" : "", "parse-names" : false, "suffix" : "" }, { "dropping-particle" : "", "family" : "Brancolini", "given" : "Claudio", "non-dropping-particle" : "", "parse-names" : false, "suffix" : "" }, { "dropping-particle" : "", "family" : "Braus", "given" : "Gerhard H", "non-dropping-particle" : "", "parse-names" : false, "suffix" : "" }, { "dropping-particle" : "", "family" : "Bravo-San Pedro", "given" : "Jos\u00e9 M", "non-dropping-particle" : "", "parse-names" : false, "suffix" : "" }, { "dropping-particle" : "", "family" : "Brennan", "given" : "Lisa A", "non-dropping-particle" : "", "parse-names" : false, "suffix" : "" }, { "dropping-particle" : "", "family" : "Bresnick", "given" : "Emery H", "non-dropping-particle" : "", "parse-names" : false, "suffix" : "" }, { "dropping-particle" : "", "family" : "Brest", "given" : "Patrick", "non-dropping-particle" : "", "parse-names" : false, "suffix" : "" }, { "dropping-particle" : "", "family" : "Bridges", "given" : "Dave", "non-dropping-particle" : "", "parse-names" : false, "suffix" : "" }, { "dropping-particle" : "", "family" : "Bringer", "given" : "Marie-Agn\u00e8s", "non-dropping-particle" : "", "parse-names" : false, "suffix" : "" }, { "dropping-particle" : "", "family" : "Brini", "given" : "Marisa", "non-dropping-particle" : "", "parse-names" : false, "suffix" : "" }, { "dropping-particle" : "", "family" : "Brito", "given" : "Glauber C", "non-dropping-particle" : "", "parse-names" : false, "suffix" : "" }, { "dropping-particle" : "", "family" : "Brodin", "given" : "Bertha", "non-dropping-particle" : "", "parse-names" : false, "suffix" : "" }, { "dropping-particle" : "", "family" : "Brookes", "given" : "Paul S", "non-dropping-particle" : "", "parse-names" : false, "suffix" : "" }, { "dropping-particle" : "", "family" : "Brown", "given" : "Eric J", "non-dropping-particle" : "", "parse-names" : false, "suffix" : "" }, { "dropping-particle" : "", "family" : "Brown", "given" : "Karen", "non-dropping-particle" : "", "parse-names" : false, "suffix" : "" }, { "dropping-particle" : "", "family" : "Broxmeyer", "given" : "Hal E", "non-dropping-particle" : "", "parse-names" : false, "suffix" : "" }, { "dropping-particle" : "", "family" : "Bruhat", "given" : "Alain", "non-dropping-particle" : "", "parse-names" : false, "suffix" : "" }, { "dropping-particle" : "", "family" : "Brum", "given" : "Patricia Chakur", "non-dropping-particle" : "", "parse-names" : false, "suffix" : "" }, { "dropping-particle" : "", "family" : "Brumell", "given" : "John H", "non-dropping-particle" : "", "parse-names" : false, "suffix" : "" }, { "dropping-particle" : "", "family" : "Brunetti-Pierri", "given" : "Nicola", "non-dropping-particle" : "", "parse-names" : false, "suffix" : "" }, { "dropping-particle" : "", "family" : "Bryson-Richardson", "given" : "Robert J", "non-dropping-particle" : "", "parse-names" : false, "suffix" : "" }, { "dropping-particle" : "", "family" : "Buch", "given" : "Shilpa", "non-dropping-particle" : "", "parse-names" : false, "suffix" : "" }, { "dropping-particle" : "", "family" : "Buchan", "given" : "Alastair M", "non-dropping-particle" : "", "parse-names" : false, "suffix" : "" }, { "dropping-particle" : "", "family" : "Budak", "given" : "Hikmet", "non-dropping-particle" : "", "parse-names" : false, "suffix" : "" }, { "dropping-particle" : "V", "family" : "Bulavin", "given" : "Dmitry", "non-dropping-particle" : "", "parse-names" : false, "suffix" : "" }, { "dropping-particle" : "", "family" : "Bultman", "given" : "Scott J", "non-dropping-particle" : "", "parse-names" : false, "suffix" : "" }, { "dropping-particle" : "", "family" : "Bultynck", "given" : "Geert", "non-dropping-particle" : "", "parse-names" : false, "suffix" : "" }, { "dropping-particle" : "", "family" : "Bumbasirevic", "given" : "Vladimir", "non-dropping-particle" : "", "parse-names" : false, "suffix" : "" }, { "dropping-particle" : "", "family" : "Burelle", "given" : "Yan", "non-dropping-particle" : "", "parse-names" : false, "suffix" : "" }, { "dropping-particle" : "", "family" : "Burke", "given" : "Robert E", "non-dropping-particle" : "", "parse-names" : false, "suffix" : "" }, { "dropping-particle" : "", "family" : "Burmeister", "given" : "Margit", "non-dropping-particle" : "", "parse-names" : false, "suffix" : "" }, { "dropping-particle" : "", "family" : "B\u00fctikofer", "given" : "Peter", "non-dropping-particle" : "", "parse-names" : false, "suffix" : "" }, { "dropping-particle" : "", "family" : "Caberlotto", "given" : "Laura", "non-dropping-particle" : "", "parse-names" : false, "suffix" : "" }, { "dropping-particle" : "", "family" : "Cadwell", "given" : "Ken", "non-dropping-particle" : "", "parse-names" : false, "suffix" : "" }, { "dropping-particle" : "", "family" : "Cahova", "given" : "Monika", "non-dropping-particle" : "", "parse-names" : false, "suffix" : "" }, { "dropping-particle" : "", "family" : "Cai", "given" : "Dongsheng", "non-dropping-particle" : "", "parse-names" : false, "suffix" : "" }, { "dropping-particle" : "", "family" : "Cai", "given" : "Jingjing", "non-dropping-particle" : "", "parse-names" : false, "suffix" : "" }, { "dropping-particle" : "", "family" : "Cai", "given" : "Qian", "non-dropping-particle" : "", "parse-names" : false, "suffix" : "" }, { "dropping-particle" : "", "family" : "Calatayud", "given" : "Sara", "non-dropping-particle" : "", "parse-names" : false, "suffix" : "" }, { "dropping-particle" : "", "family" : "Camougrand", "given" : "Nadine", "non-dropping-particle" : "", "parse-names" : false, "suffix" : "" }, { "dropping-particle" : "", "family" : "Campanella", "given" : "Michelangelo", "non-dropping-particle" : "", "parse-names" : false, "suffix" : "" }, { "dropping-particle" : "", "family" : "Campbell", "given" : "Grant R", "non-dropping-particle" : "", "parse-names" : false, "suffix" : "" }, { "dropping-particle" : "", "family" : "Campbell", "given" : "Matthew", "non-dropping-particle" : "", "parse-names" : false, "suffix" : "" }, { "dropping-particle" : "", "family" : "Campello", "given" : "Silvia", "non-dropping-particle" : "", "parse-names" : false, "suffix" : "" }, { "dropping-particle" : "", "family" : "Candau", "given" : "Robin", "non-dropping-particle" : "", "parse-names" : false, "suffix" : "" }, { "dropping-particle" : "", "family" : "Caniggia", "given" : "Isabella", "non-dropping-particle" : "", "parse-names" : false, "suffix" : "" }, { "dropping-particle" : "", "family" : "Cantoni", "given" : "Lavinia", "non-dropping-particle" : "", "parse-names" : false, "suffix" : "" }, { "dropping-particle" : "", "family" : "Cao", "given" : "Lizhi", "non-dropping-particle" : "", "parse-names" : false, "suffix" : "" }, { "dropping-particle" : "", "family" : "Caplan", "given" : "Allan B", "non-dropping-particle" : "", "parse-names" : false, "suffix" : "" }, { "dropping-particle" : "", "family" : "Caraglia", "given" : "Michele", "non-dropping-particle" : "", "parse-names" : false, "suffix" : "" }, { "dropping-particle" : "", "family" : "Cardinali", "given" : "Claudio", "non-dropping-particle" : "", "parse-names" : false, "suffix" : "" }, { "dropping-particle" : "", "family" : "Cardoso", "given" : "Sandra Morais", "non-dropping-particle" : "", "parse-names" : false, "suffix" : "" }, { "dropping-particle" : "", "family" : "Carew", "given" : "Jennifer S", "non-dropping-particle" : "", "parse-names" : false, "suffix" : "" }, { "dropping-particle" : "", "family" : "Carleton", "given" : "Laura A", "non-dropping-particle" : "", "parse-names" : false, "suffix" : "" }, { "dropping-particle" : "", "family" : "Carlin", "given" : "Cathleen R", "non-dropping-particle" : "", "parse-names" : false, "suffix" : "" }, { "dropping-particle" : "", "family" : "Carloni", "given" : "Silvia", "non-dropping-particle" : "", "parse-names" : false, "suffix" : "" }, { "dropping-particle" : "", "family" : "Carlsson", "given" : "Sven R", "non-dropping-particle" : "", "parse-names" : false, "suffix" : "" }, { "dropping-particle" : "", "family" : "Carmona-Gutierrez", "given" : "Didac", "non-dropping-particle" : "", "parse-names" : false, "suffix" : "" }, { "dropping-particle" : "", "family" : "Carneiro", "given" : "Leticia AM", "non-dropping-particle" : "", "parse-names" : false, "suffix" : "" }, { "dropping-particle" : "", "family" : "Carnevali", "given" : "Oliana", "non-dropping-particle" : "", "parse-names" : false, "suffix" : "" }, { "dropping-particle" : "", "family" : "Carra", "given" : "Serena", "non-dropping-particle" : "", "parse-names" : false, "suffix" : "" }, { "dropping-particle" : "", "family" : "Carrier", "given" : "Alice", "non-dropping-particle" : "", "parse-names" : false, "suffix" : "" }, { "dropping-particle" : "", "family" : "Carroll", "given" : "Bernadette", "non-dropping-particle" : "", "parse-names" : false, "suffix" : "" }, { "dropping-particle" : "", "family" : "Casas", "given" : "Caty", "non-dropping-particle" : "", "parse-names" : false, "suffix" : "" }, { "dropping-particle" : "", "family" : "Casas", "given" : "Josefina", "non-dropping-particle" : "", "parse-names" : false, "suffix" : "" }, { "dropping-particle" : "", "family" : "Cassinelli", "given" : "Giuliana", "non-dropping-particle" : "", "parse-names" : false, "suffix" : "" }, { "dropping-particle" : "", "family" : "Castets", "given" : "Perrine", "non-dropping-particle" : "", "parse-names" : false, "suffix" : "" }, { "dropping-particle" : "", "family" : "Castro-Obregon", "given" : "Susana", "non-dropping-particle" : "", "parse-names" : false, "suffix" : "" }, { "dropping-particle" : "", "family" : "Cavallini", "given" : "Gabriella", "non-dropping-particle" : "", "parse-names" : false, "suffix" : "" }, { "dropping-particle" : "", "family" : "Ceccherini", "given" : "Isabella", "non-dropping-particle" : "", "parse-names" : false, "suffix" : "" }, { "dropping-particle" : "", "family" : "Cecconi", "given" : "Francesco", "non-dropping-particle" : "", "parse-names" : false, "suffix" : "" }, { "dropping-particle" : "", "family" : "Cederbaum", "given" : "Arthur I", "non-dropping-particle" : "", "parse-names" : false, "suffix" : "" }, { "dropping-particle" : "", "family" : "Ce\u00f1a", "given" : "Valent\u00edn", "non-dropping-particle" : "", "parse-names" : false, "suffix" : "" }, { "dropping-particle" : "", "family" : "Cenci", "given" : "Simone", "non-dropping-particle" : "", "parse-names" : false, "suffix" : "" }, { "dropping-particle" : "", "family" : "Cerella", "given" : "Claudia", "non-dropping-particle" : "", "parse-names" : false, "suffix" : "" }, { "dropping-particle" : "", "family" : "Cervia", "given" : "Davide", "non-dropping-particle" : "", "parse-names" : false, "suffix" : "" }, { "dropping-particle" : "", "family" : "Cetrullo", "given" : "Silvia", "non-dropping-particle" : "", "parse-names" : false, "suffix" : "" }, { "dropping-particle" : "", "family" : "Chaachouay", "given" : "Hassan", "non-dropping-particle" : "", "parse-names" : false, "suffix" : "" }, { "dropping-particle" : "", "family" : "Chae", "given" : "Han-Jung", "non-dropping-particle" : "", "parse-names" : false, "suffix" : "" }, { "dropping-particle" : "", "family" : "Chagin", "given" : "Andrei S", "non-dropping-particle" : "", "parse-names" : false, "suffix" : "" }, { "dropping-particle" : "", "family" : "Chai", "given" : "Chee-Yin", "non-dropping-particle" : "", "parse-names" : false, "suffix" : "" }, { "dropping-particle" : "", "family" : "Chakrabarti", "given" : "Gopal", "non-dropping-particle" : "", "parse-names" : false, "suffix" : "" }, { "dropping-particle" : "", "family" : "Chamilos", "given" : "Georgios", "non-dropping-particle" : "", "parse-names" : false, "suffix" : "" }, { "dropping-particle" : "", "family" : "Chan", "given" : "Edmond YW", "non-dropping-particle" : "", "parse-names" : false, "suffix" : "" }, { "dropping-particle" : "", "family" : "Chan", "given" : "Matthew TV", "non-dropping-particle" : "", "parse-names" : false, "suffix" : "" }, { "dropping-particle" : "", "family" : "Chandra", "given" : "Dhyan", "non-dropping-particle" : "", "parse-names" : false, "suffix" : "" }, { "dropping-particle" : "", "family" : "Chandra", "given" : "Pallavi", "non-dropping-particle" : "", "parse-names" : false, "suffix" : "" }, { "dropping-particle" : "", "family" : "Chang", "given" : "Chih-Peng", "non-dropping-particle" : "", "parse-names" : false, "suffix" : "" }, { "dropping-particle" : "", "family" : "Chang", "given" : "Raymond Chuen-Chung", "non-dropping-particle" : "", "parse-names" : false, "suffix" : "" }, { "dropping-particle" : "", "family" : "Chang", "given" : "Ta Yuan", "non-dropping-particle" : "", "parse-names" : false, "suffix" : "" }, { "dropping-particle" : "", "family" : "Chatham", "given" : "John C", "non-dropping-particle" : "", "parse-names" : false, "suffix" : "" }, { "dropping-particle" : "", "family" : "Chatterjee", "given" : "Saurabh", "non-dropping-particle" : "", "parse-names" : false, "suffix" : "" }, { "dropping-particle" : "", "family" : "Chauhan", "given" : "Santosh", "non-dropping-particle" : "", "parse-names" : false, "suffix" : "" }, { "dropping-particle" : "", "family" : "Che", "given" : "Yongsheng", "non-dropping-particle" : "", "parse-names" : false, "suffix" : "" }, { "dropping-particle" : "", "family" : "Cheetham", "given" : "Michael E", "non-dropping-particle" : "", "parse-names" : false, "suffix" : "" }, { "dropping-particle" : "", "family" : "Cheluvappa", "given" : "Rajkumar", "non-dropping-particle" : "", "parse-names" : false, "suffix" : "" }, { "dropping-particle" : "", "family" : "Chen", "given" : "Chun-Jung", "non-dropping-particle" : "", "parse-names" : false, "suffix" : "" }, { "dropping-particle" : "", "family" : "Chen", "given" : "Gang", "non-dropping-particle" : "", "parse-names" : false, "suffix" : "" }, { "dropping-particle" : "", "family" : "Chen", "given" : "Guang-Chao", "non-dropping-particle" : "", "parse-names" : false, "suffix" : "" }, { "dropping-particle" : "", "family" : "Chen", "given" : "Guoqiang", "non-dropping-particle" : "", "parse-names" : false, "suffix" : "" }, { "dropping-particle" : "", "family" : "Chen", "given" : "Hongzhuan", "non-dropping-particle" : "", "parse-names" : false, "suffix" : "" }, { "dropping-particle" : "", "family" : "Chen", "given" : "Jeff W", "non-dropping-particle" : "", "parse-names" : false, "suffix" : "" }, { "dropping-particle" : "", "family" : "Chen", "given" : "Jian-Kang", "non-dropping-particle" : "", "parse-names" : false, "suffix" : "" }, { "dropping-particle" : "", "family" : "Chen", "given" : "Min", "non-dropping-particle" : "", "parse-names" : false, "suffix" : "" }, { "dropping-particle" : "", "family" : "Chen", "given" : "Mingzhou", "non-dropping-particle" : "", "parse-names" : false, "suffix" : "" }, { "dropping-particle" : "", "family" : "Chen", "given" : "Peiwen", "non-dropping-particle" : "", "parse-names" : false, "suffix" : "" }, { "dropping-particle" : "", "family" : "Chen", "given" : "Qi", "non-dropping-particle" : "", "parse-names" : false, "suffix" : "" }, { "dropping-particle" : "", "family" : "Chen", "given" : "Quan", "non-dropping-particle" : "", "parse-names" : false, "suffix" : "" }, { "dropping-particle" : "", "family" : "Chen", "given" : "Shang-Der", "non-dropping-particle" : "", "parse-names" : false, "suffix" : "" }, { "dropping-particle" : "", "family" : "Chen", "given" : "Si", "non-dropping-particle" : "", "parse-names" : false, "suffix" : "" }, { "dropping-particle" : "", "family" : "Chen", "given" : "Steve S-L", "non-dropping-particle" : "", "parse-names" : false, "suffix" : "" }, { "dropping-particle" : "", "family" : "Chen", "given" : "Wei", "non-dropping-particle" : "", "parse-names" : false, "suffix" : "" }, { "dropping-particle" : "", "family" : "Chen", "given" : "Wei-Jung", "non-dropping-particle" : "", "parse-names" : false, "suffix" : "" }, { "dropping-particle" : "", "family" : "Chen", "given" : "Wen Qiang", "non-dropping-particle" : "", "parse-names" : false, "suffix" : "" }, { "dropping-particle" : "", "family" : "Chen", "given" : "Wenli", "non-dropping-particle" : "", "parse-names" : false, "suffix" : "" }, { "dropping-particle" : "", "family" : "Chen", "given" : "Xiangmei", "non-dropping-particle" : "", "parse-names" : false, "suffix" : "" }, { "dropping-particle" : "", "family" : "Chen", "given" : "Yau-Hung", "non-dropping-particle" : "", "parse-names" : false, "suffix" : "" }, { "dropping-particle" : "", "family" : "Chen", "given" : "Ye-Guang", "non-dropping-particle" : "", "parse-names" : false, "suffix" : "" }, { "dropping-particle" : "", "family" : "Chen", "given" : "Yin", "non-dropping-particle" : "", "parse-names" : false, "suffix" : "" }, { "dropping-particle" : "", "family" : "Chen", "given" : "Yingyu", "non-dropping-particle" : "", "parse-names" : false, "suffix" : "" }, { "dropping-particle" : "", "family" : "Chen", "given" : "Yongshun", "non-dropping-particle" : "", "parse-names" : false, "suffix" : "" }, { "dropping-particle" : "", "family" : "Chen", "given" : "Yu-Jen", "non-dropping-particle" : "", "parse-names" : false, "suffix" : "" }, { "dropping-particle" : "", "family" : "Chen", "given" : "Yue-Qin", "non-dropping-particle" : "", "parse-names" : false, "suffix" : "" }, { "dropping-particle" : "", "family" : "Chen", "given" : "Yujie", "non-dropping-particle" : "", "parse-names" : false, "suffix" : "" }, { "dropping-particle" : "", "family" : "Chen", "given" : "Zhen", "non-dropping-particle" : "", "parse-names" : false, "suffix" : "" }, { "dropping-particle" : "", "family" : "Chen", "given" : "Zhong", "non-dropping-particle" : "", "parse-names" : false, "suffix" : "" }, { "dropping-particle" : "", "family" : "Cheng", "given" : "Alan", "non-dropping-particle" : "", "parse-names" : false, "suffix" : "" }, { "dropping-particle" : "", "family" : "Cheng", "given" : "Christopher HK", "non-dropping-particle" : "", "parse-names" : false, "suffix" : "" }, { "dropping-particle" : "", "family" : "Cheng", "given" : "Hua", "non-dropping-particle" : "", "parse-names" : false, "suffix" : "" }, { "dropping-particle" : "", "family" : "Cheong", "given" : "Heesun", "non-dropping-particle" : "", "parse-names" : false, "suffix" : "" }, { "dropping-particle" : "", "family" : "Cherry", "given" : "Sara", "non-dropping-particle" : "", "parse-names" : false, "suffix" : "" }, { "dropping-particle" : "", "family" : "Chesney", "given" : "Jason", "non-dropping-particle" : "", "parse-names" : false, "suffix" : "" }, { "dropping-particle" : "", "family" : "Cheung", "given" : "Chun Hei Antonio", "non-dropping-particle" : "", "parse-names" : false, "suffix" : "" }, { "dropping-particle" : "", "family" : "Chevet", "given" : "Eric", "non-dropping-particle" : "", "parse-names" : false, "suffix" : "" }, { "dropping-particle" : "", "family" : "Chi", "given" : "Hsiang Cheng", "non-dropping-particle" : "", "parse-names" : false, "suffix" : "" }, { "dropping-particle" : "", "family" : "Chi", "given" : "Sung-Gil", "non-dropping-particle" : "", "parse-names" : false, "suffix" : "" }, { "dropping-particle" : "", "family" : "Chiacchiera", "given" : "Fulvio", "non-dropping-particle" : "", "parse-names" : false, "suffix" : "" }, { "dropping-particle" : "", "family" : "Chiang", "given" : "Hui-Ling", "non-dropping-particle" : "", "parse-names" : false, "suffix" : "" }, { "dropping-particle" : "", "family" : "Chiarelli", "given" : "Roberto", "non-dropping-particle" : "", "parse-names" : false, "suffix" : "" }, { "dropping-particle" : "", "family" : "Chiariello", "given" : "Mario", "non-dropping-particle" : "", "parse-names" : false, "suffix" : "" }, { "dropping-particle" : "", "family" : "Chieppa", "given" : "Marcello", "non-dropping-particle" : "", "parse-names" : false, "suffix" : "" }, { "dropping-particle" : "", "family" : "Chin", "given" : "Lih-Shen", "non-dropping-particle" : "", "parse-names" : false, "suffix" : "" }, { "dropping-particle" : "", "family" : "Chiong", "given" : "Mario", "non-dropping-particle" : "", "parse-names" : false, "suffix" : "" }, { "dropping-particle" : "", "family" : "Chiu", "given" : "Gigi NC", "non-dropping-particle" : "", "parse-names" : false, "suffix" : "" }, { "dropping-particle" : "", "family" : "Cho", "given" : "Dong-Hyung", "non-dropping-particle" : "", "parse-names" : false, "suffix" : "" }, { "dropping-particle" : "", "family" : "Cho", "given" : "Ssang-Goo", "non-dropping-particle" : "", "parse-names" : false, "suffix" : "" }, { "dropping-particle" : "", "family" : "Cho", "given" : "William C", "non-dropping-particle" : "", "parse-names" : false, "suffix" : "" }, { "dropping-particle" : "", "family" : "Cho", "given" : "Yong-Yeon", "non-dropping-particle" : "", "parse-names" : false, "suffix" : "" }, { "dropping-particle" : "", "family" : "Cho", "given" : "Young-Seok", "non-dropping-particle" : "", "parse-names" : false, "suffix" : "" }, { "dropping-particle" : "", "family" : "Choi", "given" : "Augustine MK", "non-dropping-particle" : "", "parse-names" : false, "suffix" : "" }, { "dropping-particle" : "", "family" : "Choi", "given" : "Eui-Ju", "non-dropping-particle" : "", "parse-names" : false, "suffix" : "" }, { "dropping-particle" : "", "family" : "Choi", "given" : "Eun-Kyoung", "non-dropping-particle" : "", "parse-names" : false, "suffix" : "" }, { "dropping-particle" : "", "family" : "Choi", "given" : "Jayoung", "non-dropping-particle" : "", "parse-names" : false, "suffix" : "" }, { "dropping-particle" : "", "family" : "Choi", "given" : "Mary E", "non-dropping-particle" : "", "parse-names" : false, "suffix" : "" }, { "dropping-particle" : "", "family" : "Choi", "given" : "Seung-Il", "non-dropping-particle" : "", "parse-names" : false, "suffix" : "" }, { "dropping-particle" : "", "family" : "Chou", "given" : "Tsui-Fen", "non-dropping-particle" : "", "parse-names" : false, "suffix" : "" }, { "dropping-particle" : "", "family" : "Chouaib", "given" : "Salem", "non-dropping-particle" : "", "parse-names" : false, "suffix" : "" }, { "dropping-particle" : "", "family" : "Choubey", "given" : "Divaker", "non-dropping-particle" : "", "parse-names" : false, "suffix" : "" }, { "dropping-particle" : "", "family" : "Choubey", "given" : "Vinay", "non-dropping-particle" : "", "parse-names" : false, "suffix" : "" }, { "dropping-particle" : "", "family" : "Chow", "given" : "Kuan-Chih", "non-dropping-particle" : "", "parse-names" : false, "suffix" : "" }, { "dropping-particle" : "", "family" : "Chowdhury", "given" : "Kamal", "non-dropping-particle" : "", "parse-names" : false, "suffix" : "" }, { "dropping-particle" : "", "family" : "Chu", "given" : "Charleen T", "non-dropping-particle" : "", "parse-names" : false, "suffix" : "" }, { "dropping-particle" : "", "family" : "Chuang", "given" : "Tsung-Hsien", "non-dropping-particle" : "", "parse-names" : false, "suffix" : "" }, { "dropping-particle" : "", "family" : "Chun", "given" : "Taehoon", "non-dropping-particle" : "", "parse-names" : false, "suffix" : "" }, { "dropping-particle" : "", "family" : "Chung", "given" : "Hyewon", "non-dropping-particle" : "", "parse-names" : false, "suffix" : "" }, { "dropping-particle" : "", "family" : "Chung", "given" : "Taijoon", "non-dropping-particle" : "", "parse-names" : false, "suffix" : "" }, { "dropping-particle" : "", "family" : "Chung", "given" : "Yuen-Li", "non-dropping-particle" : "", "parse-names" : false, "suffix" : "" }, { "dropping-particle" : "", "family" : "Chwae", "given" : "Yong-Joon", "non-dropping-particle" : "", "parse-names" : false, "suffix" : "" }, { "dropping-particle" : "", "family" : "Cianfanelli", "given" : "Valentina", "non-dropping-particle" : "", "parse-names" : false, "suffix" : "" }, { "dropping-particle" : "", "family" : "Ciarcia", "given" : "Roberto", "non-dropping-particle" : "", "parse-names" : false, "suffix" : "" }, { "dropping-particle" : "", "family" : "Ciechomska", "given" : "Iwona A", "non-dropping-particle" : "", "parse-names" : false, "suffix" : "" }, { "dropping-particle" : "", "family" : "Ciriolo", "given" : "Maria Rosa", "non-dropping-particle" : "", "parse-names" : false, "suffix" : "" }, { "dropping-particle" : "", "family" : "Cirone", "given" : "Mara", "non-dropping-particle" : "", "parse-names" : false, "suffix" : "" }, { "dropping-particle" : "", "family" : "Claerhout", "given" : "Sofie", "non-dropping-particle" : "", "parse-names" : false, "suffix" : "" }, { "dropping-particle" : "", "family" : "Clague", "given" : "Michael J", "non-dropping-particle" : "", "parse-names" : false, "suffix" : "" }, { "dropping-particle" : "", "family" : "Cl\u00e0ria", "given" : "Joan", "non-dropping-particle" : "", "parse-names" : false, "suffix" : "" }, { "dropping-particle" : "", "family" : "Clarke", "given" : "Peter GH", "non-dropping-particle" : "", "parse-names" : false, "suffix" : "" }, { "dropping-particle" : "", "family" : "Clarke", "given" : "Robert", "non-dropping-particle" : "", "parse-names" : false, "suffix" : "" }, { "dropping-particle" : "", "family" : "Clementi", "given" : "Emilio", "non-dropping-particle" : "", "parse-names" : false, "suffix" : "" }, { "dropping-particle" : "", "family" : "Cleyrat", "given" : "C\u00e9dric", "non-dropping-particle" : "", "parse-names" : false, "suffix" : "" }, { "dropping-particle" : "", "family" : "Cnop", "given" : "Miriam", "non-dropping-particle" : "", "parse-names" : false, "suffix" : "" }, { "dropping-particle" : "", "family" : "Coccia", "given" : "Eliana M", "non-dropping-particle" : "", "parse-names" : false, "suffix" : "" }, { "dropping-particle" : "", "family" : "Cocco", "given" : "Tiziana", "non-dropping-particle" : "", "parse-names" : false, "suffix" : "" }, { "dropping-particle" : "", "family" : "Codogno", "given" : "Patrice", "non-dropping-particle" : "", "parse-names" : false, "suffix" : "" }, { "dropping-particle" : "", "family" : "Coers", "given" : "J\u00f6rn", "non-dropping-particle" : "", "parse-names" : false, "suffix" : "" }, { "dropping-particle" : "", "family" : "Cohen", "given" : "Ezra EW", "non-dropping-particle" : "", "parse-names" : false, "suffix" : "" }, { "dropping-particle" : "", "family" : "Colecchia", "given" : "David", "non-dropping-particle" : "", "parse-names" : false, "suffix" : "" }, { "dropping-particle" : "", "family" : "Coletto", "given" : "Luisa", "non-dropping-particle" : "", "parse-names" : false, "suffix" : "" }, { "dropping-particle" : "", "family" : "Coll", "given" : "N\u00faria S", "non-dropping-particle" : "", "parse-names" : false, "suffix" : "" }, { "dropping-particle" : "", "family" : "Colucci-Guyon", "given" : "Emma", "non-dropping-particle" : "", "parse-names" : false, "suffix" : "" }, { "dropping-particle" : "", "family" : "Comincini", "given" : "Sergio", "non-dropping-particle" : "", "parse-names" : false, "suffix" : "" }, { "dropping-particle" : "", "family" : "Condello", "given" : "Maria", "non-dropping-particle" : "", "parse-names" : false, "suffix" : "" }, { "dropping-particle" : "", "family" : "Cook", "given" : "Katherine L", "non-dropping-particle" : "", "parse-names" : false, "suffix" : "" }, { "dropping-particle" : "", "family" : "Coombs", "given" : "Graham H", "non-dropping-particle" : "", "parse-names" : false, "suffix" : "" }, { "dropping-particle" : "", "family" : "Cooper", "given" : "Cynthia D", "non-dropping-particle" : "", "parse-names" : false, "suffix" : "" }, { "dropping-particle" : "", "family" : "Cooper", "given" : "J Mark", "non-dropping-particle" : "", "parse-names" : false, "suffix" : "" }, { "dropping-particle" : "", "family" : "Coppens", "given" : "Isabelle", "non-dropping-particle" : "", "parse-names" : false, "suffix" : "" }, { "dropping-particle" : "", "family" : "Corasaniti", "given" : "Maria Tiziana", "non-dropping-particle" : "", "parse-names" : false, "suffix" : "" }, { "dropping-particle" : "", "family" : "Corazzari", "given" : "Marco", "non-dropping-particle" : "", "parse-names" : false, "suffix" : "" }, { "dropping-particle" : "", "family" : "Corbalan", "given" : "Ramon", "non-dropping-particle" : "", "parse-names" : false, "suffix" : "" }, { "dropping-particle" : "", "family" : "Corcelle-Termeau", "given" : "Elisabeth", "non-dropping-particle" : "", "parse-names" : false, "suffix" : "" }, { "dropping-particle" : "", "family" : "Cordero", "given" : "Mario D", "non-dropping-particle" : "", "parse-names" : false, "suffix" : "" }, { "dropping-particle" : "", "family" : "Corral-Ramos", "given" : "Cristina", "non-dropping-particle" : "", "parse-names" : false, "suffix" : "" }, { "dropping-particle" : "", "family" : "Corti", "given" : "Olga", "non-dropping-particle" : "", "parse-names" : false, "suffix" : "" }, { "dropping-particle" : "", "family" : "Cossarizza", "given" : "Andrea", "non-dropping-particle" : "", "parse-names" : false, "suffix" : "" }, { "dropping-particle" : "", "family" : "Costelli", "given" : "Paola", "non-dropping-particle" : "", "parse-names" : false, "suffix" : "" }, { "dropping-particle" : "", "family" : "Costes", "given" : "Safia", "non-dropping-particle" : "", "parse-names" : false, "suffix" : "" }, { "dropping-particle" : "", "family" : "Cotman", "given" : "Susan L", "non-dropping-particle" : "", "parse-names" : false, "suffix" : "" }, { "dropping-particle" : "", "family" : "Coto-Montes", "given" : "Ana", "non-dropping-particle" : "", "parse-names" : false, "suffix" : "" }, { "dropping-particle" : "", "family" : "Cottet", "given" : "Sandra", "non-dropping-particle" : "", "parse-names" : false, "suffix" : "" }, { "dropping-particle" : "", "family" : "Couve", "given" : "Eduardo", "non-dropping-particle" : "", "parse-names" : false, "suffix" : "" }, { "dropping-particle" : "", "family" : "Covey", "given" : "Lori R", "non-dropping-particle" : "", "parse-names" : false, "suffix" : "" }, { "dropping-particle" : "", "family" : "Cowart", "given" : "L Ashley", "non-dropping-particle" : "", "parse-names" : false, "suffix" : "" }, { "dropping-particle" : "", "family" : "Cox", "given" : "Jeffery S", "non-dropping-particle" : "", "parse-names" : false, "suffix" : "" }, { "dropping-particle" : "", "family" : "Coxon", "given" : "Fraser P", "non-dropping-particle" : "", "parse-names" : false, "suffix" : "" }, { "dropping-particle" : "", "family" : "Coyne", "given" : "Carolyn B", "non-dropping-particle" : "", "parse-names" : false, "suffix" : "" }, { "dropping-particle" : "", "family" : "Cragg", "given" : "Mark S", "non-dropping-particle" : "", "parse-names" : false, "suffix" : "" }, { "dropping-particle" : "", "family" : "Craven", "given" : "Rolf J", "non-dropping-particle" : "", "parse-names" : false, "suffix" : "" }, { "dropping-particle" : "", "family" : "Crepaldi", "given" : "Tiziana", "non-dropping-particle" : "", "parse-names" : false, "suffix" : "" }, { "dropping-particle" : "", "family" : "Crespo", "given" : "Jose L", "non-dropping-particle" : "", "parse-names" : false, "suffix" : "" }, { "dropping-particle" : "", "family" : "Criollo", "given" : "Alfredo", "non-dropping-particle" : "", "parse-names" : false, "suffix" : "" }, { "dropping-particle" : "", "family" : "Crippa", "given" : "Valeria", "non-dropping-particle" : "", "parse-names" : false, "suffix" : "" }, { "dropping-particle" : "", "family" : "Cruz", "given" : "Maria Teresa", "non-dropping-particle" : "", "parse-names" : false, "suffix" : "" }, { "dropping-particle" : "", "family" : "Cuervo", "given" : "Ana Maria", "non-dropping-particle" : "", "parse-names" : false, "suffix" : "" }, { "dropping-particle" : "", "family" : "Cuezva", "given" : "Jose M", "non-dropping-particle" : "", "parse-names" : false, "suffix" : "" }, { "dropping-particle" : "", "family" : "Cui", "given" : "Taixing", "non-dropping-particle" : "", "parse-names" : false, "suffix" : "" }, { "dropping-particle" : "", "family" : "Cutillas", "given" : "Pedro R", "non-dropping-particle" : "", "parse-names" : false, "suffix" : "" }, { "dropping-particle" : "", "family" : "Czaja", "given" : "Mark J", "non-dropping-particle" : "", "parse-names" : false, "suffix" : "" }, { "dropping-particle" : "", "family" : "Czyzyk-Krzeska", "given" : "Maria F", "non-dropping-particle" : "", "parse-names" : false, "suffix" : "" }, { "dropping-particle" : "", "family" : "Dagda", "given" : "Ruben K", "non-dropping-particle" : "", "parse-names" : false, "suffix" : "" }, { "dropping-particle" : "", "family" : "Dahmen", "given" : "Uta", "non-dropping-particle" : "", "parse-names" : false, "suffix" : "" }, { "dropping-particle" : "", "family" : "Dai", "given" : "Chunsun", "non-dropping-particle" : "", "parse-names" : false, "suffix" : "" }, { "dropping-particle" : "", "family" : "Dai", "given" : "Wenjie", "non-dropping-particle" : "", "parse-names" : false, "suffix" : "" }, { "dropping-particle" : "", "family" : "Dai", "given" : "Yun", "non-dropping-particle" : "", "parse-names" : false, "suffix" : "" }, { "dropping-particle" : "", "family" : "Dalby", "given" : "Kevin N", "non-dropping-particle" : "", "parse-names" : false, "suffix" : "" }, { "dropping-particle" : "", "family" : "Dalla Valle", "given" : "Luisa", "non-dropping-particle" : "", "parse-names" : false, "suffix" : "" }, { "dropping-particle" : "", "family" : "Dalmasso", "given" : "Guillaume", "non-dropping-particle" : "", "parse-names" : false, "suffix" : "" }, { "dropping-particle" : "", "family" : "D'Amelio", "given" : "Marcello", "non-dropping-particle" : "", "parse-names" : false, "suffix" : "" }, { "dropping-particle" : "", "family" : "Damme", "given" : "Markus", "non-dropping-particle" : "", "parse-names" : false, "suffix" : "" }, { "dropping-particle" : "", "family" : "Darfeuille-Michaud", "given" : "Arlette", "non-dropping-particle" : "", "parse-names" : false, "suffix" : "" }, { "dropping-particle" : "", "family" : "Dargemont", "given" : "Catherine", "non-dropping-particle" : "", "parse-names" : false, "suffix" : "" }, { "dropping-particle" : "", "family" : "Darley-Usmar", "given" : "Victor M", "non-dropping-particle" : "", "parse-names" : false, "suffix" : "" }, { "dropping-particle" : "", "family" : "Dasarathy", "given" : "Srinivasan", "non-dropping-particle" : "", "parse-names" : false, "suffix" : "" }, { "dropping-particle" : "", "family" : "Dasgupta", "given" : "Biplab", "non-dropping-particle" : "", "parse-names" : false, "suffix" : "" }, { "dropping-particle" : "", "family" : "Dash", "given" : "Srikanta", "non-dropping-particle" : "", "parse-names" : false, "suffix" : "" }, { "dropping-particle" : "", "family" : "Dass", "given" : "Crispin R", "non-dropping-particle" : "", "parse-names" : false, "suffix" : "" }, { "dropping-particle" : "", "family" : "Davey", "given" : "Hazel Marie", "non-dropping-particle" : "", "parse-names" : false, "suffix" : "" }, { "dropping-particle" : "", "family" : "Davids", "given" : "Lester M", "non-dropping-particle" : "", "parse-names" : false, "suffix" : "" }, { "dropping-particle" : "", "family" : "D\u00e1vila", "given" : "David", "non-dropping-particle" : "", "parse-names" : false, "suffix" : "" }, { "dropping-particle" : "", "family" : "Davis", "given" : "Roger J", "non-dropping-particle" : "", "parse-names" : false, "suffix" : "" }, { "dropping-particle" : "", "family" : "Dawson", "given" : "Ted M", "non-dropping-particle" : "", "parse-names" : false, "suffix" : "" }, { "dropping-particle" : "", "family" : "Dawson", "given" : "Valina L", "non-dropping-particle" : "", "parse-names" : false, "suffix" : "" }, { "dropping-particle" : "", "family" : "Daza", "given" : "Paula", "non-dropping-particle" : "", "parse-names" : false, "suffix" : "" }, { "dropping-particle" : "", "family" : "Belleroche", "given" : "Jackie", "non-dropping-particle" : "de", "parse-names" : false, "suffix" : "" }, { "dropping-particle" : "", "family" : "Figueiredo", "given" : "Paul", "non-dropping-particle" : "de", "parse-names" : false, "suffix" : "" }, { "dropping-particle" : "", "family" : "Figueiredo", "given" : "Regina Celia Bressan Queiroz", "non-dropping-particle" : "de", "parse-names" : false, "suffix" : "" }, { "dropping-particle" : "", "family" : "la Fuente", "given" : "Jos\u00e9", "non-dropping-particle" : "de", "parse-names" : false, "suffix" : "" }, { "dropping-particle" : "", "family" : "Martino", "given" : "Luisa", "non-dropping-particle" : "De", "parse-names" : false, "suffix" : "" }, { "dropping-particle" : "", "family" : "Matteis", "given" : "Antonella", "non-dropping-particle" : "De", "parse-names" : false, "suffix" : "" }, { "dropping-particle" : "", "family" : "Meyer", "given" : "Guido RY", "non-dropping-particle" : "De", "parse-names" : false, "suffix" : "" }, { "dropping-particle" : "", "family" : "Milito", "given" : "Angelo", "non-dropping-particle" : "De", "parse-names" : false, "suffix" : "" }, { "dropping-particle" : "", "family" : "Santi", "given" : "Mauro", "non-dropping-particle" : "De", "parse-names" : false, "suffix" : "" }, { "dropping-particle" : "", "family" : "Souza", "given" : "Wanderley", "non-dropping-particle" : "de", "parse-names" : false, "suffix" : "" }, { "dropping-particle" : "", "family" : "Tata", "given" : "Vincenzo", "non-dropping-particle" : "De", "parse-names" : false, "suffix" : "" }, { "dropping-particle" : "", "family" : "Zio", "given" : "Daniela", "non-dropping-particle" : "De", "parse-names" : false, "suffix" : "" }, { "dropping-particle" : "", "family" : "Debnath", "given" : "Jayanta", "non-dropping-particle" : "", "parse-names" : false, "suffix" : "" }, { "dropping-particle" : "", "family" : "Dechant", "given" : "Reinhard", "non-dropping-particle" : "", "parse-names" : false, "suffix" : "" }, { "dropping-particle" : "", "family" : "Decuypere", "given" : "Jean-Paul", "non-dropping-particle" : "", "parse-names" : false, "suffix" : "" }, { "dropping-particle" : "", "family" : "Deegan", "given" : "Shane", "non-dropping-particle" : "", "parse-names" : false, "suffix" : "" }, { "dropping-particle" : "", "family" : "Dehay", "given" : "Benjamin", "non-dropping-particle" : "", "parse-names" : false, "suffix" : "" }, { "dropping-particle" : "", "family" : "Bello", "given" : "Barbara", "non-dropping-particle" : "Del", "parse-names" : false, "suffix" : "" }, { "dropping-particle" : "", "family" : "Re", "given" : "Dominic P", "non-dropping-particle" : "Del", "parse-names" : false, "suffix" : "" }, { "dropping-particle" : "", "family" : "Delage-Mourroux", "given" : "R\u00e9gis", "non-dropping-particle" : "", "parse-names" : false, "suffix" : "" }, { "dropping-particle" : "", "family" : "Delbridge", "given" : "Lea MD", "non-dropping-particle" : "", "parse-names" : false, "suffix" : "" }, { "dropping-particle" : "", "family" : "Deldicque", "given" : "Louise", "non-dropping-particle" : "", "parse-names" : false, "suffix" : "" }, { "dropping-particle" : "", "family" : "Delorme-Axford", "given" : "Elizabeth", "non-dropping-particle" : "", "parse-names" : false, "suffix" : "" }, { "dropping-particle" : "", "family" : "Deng", "given" : "Yizhen", "non-dropping-particle" : "", "parse-names" : false, "suffix" : "" }, { "dropping-particle" : "", "family" : "Dengjel", "given" : "Joern", "non-dropping-particle" : "", "parse-names" : false, "suffix" : "" }, { "dropping-particle" : "", "family" : "Denizot", "given" : "Melanie", "non-dropping-particle" : "", "parse-names" : false, "suffix" : "" }, { "dropping-particle" : "", "family" : "Dent", "given" : "Paul", "non-dropping-particle" : "", "parse-names" : false, "suffix" : "" }, { "dropping-particle" : "", "family" : "Der", "given" : "Channing J", "non-dropping-particle" : "", "parse-names" : false, "suffix" : "" }, { "dropping-particle" : "", "family" : "Deretic", "given" : "Vojo", "non-dropping-particle" : "", "parse-names" : false, "suffix" : "" }, { "dropping-particle" : "", "family" : "Derrien", "given" : "Beno\u00eet", "non-dropping-particle" : "", "parse-names" : false, "suffix" : "" }, { "dropping-particle" : "", "family" : "Deutsch", "given" : "Eric", "non-dropping-particle" : "", "parse-names" : false, "suffix" : "" }, { "dropping-particle" : "", "family" : "Devarenne", "given" : "Timothy P", "non-dropping-particle" : "", "parse-names" : false, "suffix" : "" }, { "dropping-particle" : "", "family" : "Devenish", "given" : "Rodney J", "non-dropping-particle" : "", "parse-names" : false, "suffix" : "" }, { "dropping-particle" : "", "family" : "Bartolomeo", "given" : "Sabrina", "non-dropping-particle" : "Di", "parse-names" : false, "suffix" : "" }, { "dropping-particle" : "", "family" : "Daniele", "given" : "Nicola", "non-dropping-particle" : "Di", "parse-names" : false, "suffix" : "" }, { "dropping-particle" : "", "family" : "Domenico", "given" : "Fabio", "non-dropping-particle" : "Di", "parse-names" : false, "suffix" : "" }, { "dropping-particle" : "", "family" : "Nardo", "given" : "Alessia", "non-dropping-particle" : "Di", "parse-names" : false, "suffix" : "" }, { "dropping-particle" : "", "family" : "Paola", "given" : "Simone", "non-dropping-particle" : "Di", "parse-names" : false, "suffix" : "" }, { "dropping-particle" : "", "family" : "Pietro", "given" : "Antonio", "non-dropping-particle" : "Di", "parse-names" : false, "suffix" : "" }, { "dropping-particle" : "", "family" : "Renzo", "given" : "Livia", "non-dropping-particle" : "Di", "parse-names" : false, "suffix" : "" }, { "dropping-particle" : "", "family" : "DiAntonio", "given" : "Aaron", "non-dropping-particle" : "", "parse-names" : false, "suffix" : "" }, { "dropping-particle" : "", "family" : "D\u00edaz-Araya", "given" : "Guillermo", "non-dropping-particle" : "", "parse-names" : false, "suffix" : "" }, { "dropping-particle" : "", "family" : "D\u00edaz-Laviada", "given" : "Ines", "non-dropping-particle" : "", "parse-names" : false, "suffix" : "" }, { "dropping-particle" : "", "family" : "Diaz-Meco", "given" : "Maria T", "non-dropping-particle" : "", "parse-names" : false, "suffix" : "" }, { "dropping-particle" : "", "family" : "Diaz-Nido", "given" : "Javier", "non-dropping-particle" : "", "parse-names" : false, "suffix" : "" }, { "dropping-particle" : "", "family" : "Dickey", "given" : "Chad A", "non-dropping-particle" : "", "parse-names" : false, "suffix" : "" }, { "dropping-particle" : "", "family" : "Dickson", "given" : "Robert C", "non-dropping-particle" : "", "parse-names" : false, "suffix" : "" }, { "dropping-particle" : "", "family" : "Diederich", "given" : "Marc", "non-dropping-particle" : "", "parse-names" : false, "suffix" : "" }, { "dropping-particle" : "", "family" : "Digard", "given" : "Paul", "non-dropping-particle" : "", "parse-names" : false, "suffix" : "" }, { "dropping-particle" : "", "family" : "Dikic", "given" : "Ivan", "non-dropping-particle" : "", "parse-names" : false, "suffix" : "" }, { "dropping-particle" : "", "family" : "Dinesh-Kumar", "given" : "Savithrama P", "non-dropping-particle" : "", "parse-names" : false, "suffix" : "" }, { "dropping-particle" : "", "family" : "Ding", "given" : "Chan", "non-dropping-particle" : "", "parse-names" : false, "suffix" : "" }, { "dropping-particle" : "", "family" : "Ding", "given" : "Wen-Xing", "non-dropping-particle" : "", "parse-names" : false, "suffix" : "" }, { "dropping-particle" : "", "family" : "Ding", "given" : "Zufeng", "non-dropping-particle" : "", "parse-names" : false, "suffix" : "" }, { "dropping-particle" : "", "family" : "Dini", "given" : "Luciana", "non-dropping-particle" : "", "parse-names" : false, "suffix" : "" }, { "dropping-particle" : "", "family" : "Distler", "given" : "J\u00f6rg HW", "non-dropping-particle" : "", "parse-names" : false, "suffix" : "" }, { "dropping-particle" : "", "family" : "Diwan", "given" : "Abhinav", "non-dropping-particle" : "", "parse-names" : false, "suffix" : "" }, { "dropping-particle" : "", "family" : "Djavaheri-Mergny", "given" : "Mojgan", "non-dropping-particle" : "", "parse-names" : false, "suffix" : "" }, { "dropping-particle" : "", "family" : "Dmytruk", "given" : "Kostyantyn", "non-dropping-particle" : "", "parse-names" : false, "suffix" : "" }, { "dropping-particle" : "", "family" : "Dobson", "given" : "Renwick CJ", "non-dropping-particle" : "", "parse-names" : false, "suffix" : "" }, { "dropping-particle" : "", "family" : "Doetsch", "given" : "Volker", "non-dropping-particle" : "", "parse-names" : false, "suffix" : "" }, { "dropping-particle" : "", "family" : "Dokladny", "given" : "Karol", "non-dropping-particle" : "", "parse-names" : false, "suffix" : "" }, { "dropping-particle" : "", "family" : "Dokudovskaya", "given" : "Svetlana", "non-dropping-particle" : "", "parse-names" : false, "suffix" : "" }, { "dropping-particle" : "", "family" : "Donadelli", "given" : "Massimo", "non-dropping-particle" : "", "parse-names" : false, "suffix" : "" }, { "dropping-particle" : "", "family" : "Dong", "given" : "X Charlie", "non-dropping-particle" : "", "parse-names" : false, "suffix" : "" }, { "dropping-particle" : "", "family" : "Dong", "given" : "Xiaonan", "non-dropping-particle" : "", "parse-names" : false, "suffix" : "" }, { "dropping-particle" : "", "family" : "Dong", "given" : "Zheng", "non-dropping-particle" : "", "parse-names" : false, "suffix" : "" }, { "dropping-particle" : "", "family" : "Donohue", "given" : "Terrence M", "non-dropping-particle" : "", "parse-names" : false, "suffix" : "" }, { "dropping-particle" : "", "family" : "Doran", "given" : "Kelly S", "non-dropping-particle" : "", "parse-names" : false, "suffix" : "" }, { "dropping-particle" : "", "family" : "D'Orazi", "given" : "Gabriella", "non-dropping-particle" : "", "parse-names" : false, "suffix" : "" }, { "dropping-particle" : "", "family" : "Dorn", "given" : "Gerald W", "non-dropping-particle" : "", "parse-names" : false, "suffix" : "" }, { "dropping-particle" : "", "family" : "Dosenko", "given" : "Victor", "non-dropping-particle" : "", "parse-names" : false, "suffix" : "" }, { "dropping-particle" : "", "family" : "Dridi", "given" : "Sami", "non-dropping-particle" : "", "parse-names" : false, "suffix" : "" }, { "dropping-particle" : "", "family" : "Drucker", "given" : "Liat", "non-dropping-particle" : "", "parse-names" : false, "suffix" : "" }, { "dropping-particle" : "", "family" : "Du", "given" : "Jie", "non-dropping-particle" : "", "parse-names" : false, "suffix" : "" }, { "dropping-particle" : "", "family" : "Du", "given" : "Li-Lin", "non-dropping-particle" : "", "parse-names" : false, "suffix" : "" }, { "dropping-particle" : "", "family" : "Du", "given" : "Lihuan", "non-dropping-particle" : "", "parse-names" : false, "suffix" : "" }, { "dropping-particle" : "", "family" : "Toit", "given" : "Andr\u00e9", "non-dropping-particle" : "du", "parse-names" : false, "suffix" : "" }, { "dropping-particle" : "", "family" : "Dua", "given" : "Priyamvada", "non-dropping-particle" : "", "parse-names" : false, "suffix" : "" }, { "dropping-particle" : "", "family" : "Duan", "given" : "Lei", "non-dropping-particle" : "", "parse-names" : false, "suffix" : "" }, { "dropping-particle" : "", "family" : "Duann", "given" : "Pu", "non-dropping-particle" : "", "parse-names" : false, "suffix" : "" }, { "dropping-particle" : "", "family" : "Dubey", "given" : "Vikash Kumar", "non-dropping-particle" : "", "parse-names" : false, "suffix" : "" }, { "dropping-particle" : "", "family" : "Duchen", "given" : "Michael R", "non-dropping-particle" : "", "parse-names" : false, "suffix" : "" }, { "dropping-particle" : "", "family" : "Duchosal", "given" : "Michel A", "non-dropping-particle" : "", "parse-names" : false, "suffix" : "" }, { "dropping-particle" : "", "family" : "Duez", "given" : "Helene", "non-dropping-particle" : "", "parse-names" : false, "suffix" : "" }, { "dropping-particle" : "", "family" : "Dugail", "given" : "Isabelle", "non-dropping-particle" : "", "parse-names" : false, "suffix" : "" }, { "dropping-particle" : "", "family" : "Dumit", "given" : "Ver\u00f3nica I", "non-dropping-particle" : "", "parse-names" : false, "suffix" : "" }, { "dropping-particle" : "", "family" : "Duncan", "given" : "Mara C", "non-dropping-particle" : "", "parse-names" : false, "suffix" : "" }, { "dropping-particle" : "", "family" : "Dunlop", "given" : "Elaine A", "non-dropping-particle" : "", "parse-names" : false, "suffix" : "" }, { "dropping-particle" : "", "family" : "Dunn", "given" : "William A", "non-dropping-particle" : "", "parse-names" : false, "suffix" : "" }, { "dropping-particle" : "", "family" : "Dupont", "given" : "Nicolas", "non-dropping-particle" : "", "parse-names" : false, "suffix" : "" }, { "dropping-particle" : "", "family" : "Dupuis", "given" : "Luc", "non-dropping-particle" : "", "parse-names" : false, "suffix" : "" }, { "dropping-particle" : "V", "family" : "Dur\u00e1n", "given" : "Ra\u00fal", "non-dropping-particle" : "", "parse-names" : false, "suffix" : "" }, { "dropping-particle" : "", "family" : "Durcan", "given" : "Thomas M", "non-dropping-particle" : "", "parse-names" : false, "suffix" : "" }, { "dropping-particle" : "", "family" : "Duvezin-Caubet", "given" : "St\u00e9phane", "non-dropping-particle" : "", "parse-names" : false, "suffix" : "" }, { "dropping-particle" : "", "family" : "Duvvuri", "given" : "Umamaheswar", "non-dropping-particle" : "", "parse-names" : false, "suffix" : "" }, { "dropping-particle" : "", "family" : "Eapen", "given" : "Vinay", "non-dropping-particle" : "", "parse-names" : false, "suffix" : "" }, { "dropping-particle" : "", "family" : "Ebrahimi-Fakhari", "given" : "Darius", "non-dropping-particle" : "", "parse-names" : false, "suffix" : "" }, { "dropping-particle" : "", "family" : "Echard", "given" : "Arnaud", "non-dropping-particle" : "", "parse-names" : false, "suffix" : "" }, { "dropping-particle" : "", "family" : "Eckhart", "given" : "Leopold", "non-dropping-particle" : "", "parse-names" : false, "suffix" : "" }, { "dropping-particle" : "", "family" : "Edelstein", "given" : "Charles L", "non-dropping-particle" : "", "parse-names" : false, "suffix" : "" }, { "dropping-particle" : "", "family" : "Edinger", "given" : "Aimee L", "non-dropping-particle" : "", "parse-names" : false, "suffix" : "" }, { "dropping-particle" : "", "family" : "Eichinger", "given" : "Ludwig", "non-dropping-particle" : "", "parse-names" : false, "suffix" : "" }, { "dropping-particle" : "", "family" : "Eisenberg", "given" : "Tobias", "non-dropping-particle" : "", "parse-names" : false, "suffix" : "" }, { "dropping-particle" : "", "family" : "Eisenberg-Lerner", "given" : "Avital", "non-dropping-particle" : "", "parse-names" : false, "suffix" : "" }, { "dropping-particle" : "", "family" : "Eissa", "given" : "N Tony", "non-dropping-particle" : "", "parse-names" : false, "suffix" : "" }, { "dropping-particle" : "", "family" : "El-Deiry", "given" : "Wafik S", "non-dropping-particle" : "", "parse-names" : false, "suffix" : "" }, { "dropping-particle" : "", "family" : "El-Khoury", "given" : "Victoria", "non-dropping-particle" : "", "parse-names" : false, "suffix" : "" }, { "dropping-particle" : "", "family" : "Elazar", "given" : "Zvulun", "non-dropping-particle" : "", "parse-names" : false, "suffix" : "" }, { "dropping-particle" : "", "family" : "Eldar-Finkelman", "given" : "Hagit", "non-dropping-particle" : "", "parse-names" : false, "suffix" : "" }, { "dropping-particle" : "", "family" : "Elliott", "given" : "Chris JH", "non-dropping-particle" : "", "parse-names" : false, "suffix" : "" }, { "dropping-particle" : "", "family" : "Emanuele", "given" : "Enzo", "non-dropping-particle" : "", "parse-names" : false, "suffix" : "" }, { "dropping-particle" : "", "family" : "Emmenegger", "given" : "Urban", "non-dropping-particle" : "", "parse-names" : false, "suffix" : "" }, { "dropping-particle" : "", "family" : "Engedal", "given" : "Nikolai", "non-dropping-particle" : "", "parse-names" : false, "suffix" : "" }, { "dropping-particle" : "", "family" : "Engelbrecht", "given" : "Anna-Mart", "non-dropping-particle" : "", "parse-names" : false, "suffix" : "" }, { "dropping-particle" : "", "family" : "Engelender", "given" : "Simone", "non-dropping-particle" : "", "parse-names" : false, "suffix" : "" }, { "dropping-particle" : "", "family" : "Enserink", "given" : "Jorrit M", "non-dropping-particle" : "", "parse-names" : false, "suffix" : "" }, { "dropping-particle" : "", "family" : "Erdmann", "given" : "Ralf", "non-dropping-particle" : "", "parse-names" : false, "suffix" : "" }, { "dropping-particle" : "", "family" : "Erenpreisa", "given" : "Jekaterina", "non-dropping-particle" : "", "parse-names" : false, "suffix" : "" }, { "dropping-particle" : "", "family" : "Eri", "given" : "Rajaraman", "non-dropping-particle" : "", "parse-names" : false, "suffix" : "" }, { "dropping-particle" : "", "family" : "Eriksen", "given" : "Jason L", "non-dropping-particle" : "", "parse-names" : false, "suffix" : "" }, { "dropping-particle" : "", "family" : "Erman", "given" : "Andreja", "non-dropping-particle" : "", "parse-names" : false, "suffix" : "" }, { "dropping-particle" : "", "family" : "Escalante", "given" : "Ricardo", "non-dropping-particle" : "", "parse-names" : false, "suffix" : "" }, { "dropping-particle" : "", "family" : "Eskelinen", "given" : "Eeva-Liisa", "non-dropping-particle" : "", "parse-names" : false, "suffix" : "" }, { "dropping-particle" : "", "family" : "Espert", "given" : "Lucile", "non-dropping-particle" : "", "parse-names" : false, "suffix" : "" }, { "dropping-particle" : "", "family" : "Esteban-Mart\u00ednez", "given" : "Lorena", "non-dropping-particle" : "", "parse-names" : false, "suffix" : "" }, { "dropping-particle" : "", "family" : "Evans", "given" : "Thomas J", "non-dropping-particle" : "", "parse-names" : false, "suffix" : "" }, { "dropping-particle" : "", "family" : "Fabri", "given" : "Mario", "non-dropping-particle" : "", "parse-names" : false, "suffix" : "" }, { "dropping-particle" : "", "family" : "Fabrias", "given" : "Gemma", "non-dropping-particle" : "", "parse-names" : false, "suffix" : "" }, { "dropping-particle" : "", "family" : "Fabrizi", "given" : "Cinzia", "non-dropping-particle" : "", "parse-names" : false, "suffix" : "" }, { "dropping-particle" : "", "family" : "Facchiano", "given" : "Antonio", "non-dropping-particle" : "", "parse-names" : false, "suffix" : "" }, { "dropping-particle" : "", "family" : "F\u00e6rgeman", "given" : "Nils J", "non-dropping-particle" : "", "parse-names" : false, "suffix" : "" }, { "dropping-particle" : "", "family" : "Faggioni", "given" : "Alberto", "non-dropping-particle" : "", "parse-names" : false, "suffix" : "" }, { "dropping-particle" : "", "family" : "Fairlie", "given" : "W Douglas", "non-dropping-particle" : "", "parse-names" : false, "suffix" : "" }, { "dropping-particle" : "", "family" : "Fan", "given" : "Chunhai", "non-dropping-particle" : "", "parse-names" : false, "suffix" : "" }, { "dropping-particle" : "", "family" : "Fan", "given" : "Daping", "non-dropping-particle" : "", "parse-names" : false, "suffix" : "" }, { "dropping-particle" : "", "family" : "Fan", "given" : "Jie", "non-dropping-particle" : "", "parse-names" : false, "suffix" : "" }, { "dropping-particle" : "", "family" : "Fang", "given" : "Shengyun", "non-dropping-particle" : "", "parse-names" : false, "suffix" : "" }, { "dropping-particle" : "", "family" : "Fanto", "given" : "Manolis", "non-dropping-particle" : "", "parse-names" : false, "suffix" : "" }, { "dropping-particle" : "", "family" : "Fanzani", "given" : "Alessandro", "non-dropping-particle" : "", "parse-names" : false, "suffix" : "" }, { "dropping-particle" : "", "family" : "Farkas", "given" : "Thomas", "non-dropping-particle" : "", "parse-names" : false, "suffix" : "" }, { "dropping-particle" : "", "family" : "Faure", "given" : "Mathias", "non-dropping-particle" : "", "parse-names" : false, "suffix" : "" }, { "dropping-particle" : "", "family" : "Favier", "given" : "Francois B", "non-dropping-particle" : "", "parse-names" : false, "suffix" : "" }, { "dropping-particle" : "", "family" : "Fearnhead", "given" : "Howard", "non-dropping-particle" : "", "parse-names" : false, "suffix" : "" }, { "dropping-particle" : "", "family" : "Federici", "given" : "Massimo", "non-dropping-particle" : "", "parse-names" : false, "suffix" : "" }, { "dropping-particle" : "", "family" : "Fei", "given" : "Erkang", "non-dropping-particle" : "", "parse-names" : false, "suffix" : "" }, { "dropping-particle" : "", "family" : "Felizardo", "given" : "Tania C", "non-dropping-particle" : "", "parse-names" : false, "suffix" : "" }, { "dropping-particle" : "", "family" : "Feng", "given" : "Hua", "non-dropping-particle" : "", "parse-names" : false, "suffix" : "" }, { "dropping-particle" : "", "family" : "Feng", "given" : "Yibin", "non-dropping-particle" : "", "parse-names" : false, "suffix" : "" }, { "dropping-particle" : "", "family" : "Feng", "given" : "Yuchen", "non-dropping-particle" : "", "parse-names" : false, "suffix" : "" }, { "dropping-particle" : "", "family" : "Ferguson", "given" : "Thomas A", "non-dropping-particle" : "", "parse-names" : false, "suffix" : "" }, { "dropping-particle" : "", "family" : "Fern\u00e1ndez", "given" : "\u00c1lvaro F", "non-dropping-particle" : "", "parse-names" : false, "suffix" : "" }, { "dropping-particle" : "", "family" : "Fernandez-Barrena", "given" : "Maite G", "non-dropping-particle" : "", "parse-names" : false, "suffix" : "" }, { "dropping-particle" : "", "family" : "Fernandez-Checa", "given" : "Jose C", "non-dropping-particle" : "", "parse-names" : false, "suffix" : "" }, { "dropping-particle" : "", "family" : "Fern\u00e1ndez-L\u00f3pez", "given" : "Arsenio", "non-dropping-particle" : "", "parse-names" : false, "suffix" : "" }, { "dropping-particle" : "", "family" : "Fernandez-Zapico", "given" : "Martin E", "non-dropping-particle" : "", "parse-names" : false, "suffix" : "" }, { "dropping-particle" : "", "family" : "Feron", "given" : "Olivier", "non-dropping-particle" : "", "parse-names" : false, "suffix" : "" }, { "dropping-particle" : "", "family" : "Ferraro", "given" : "Elisabetta", "non-dropping-particle" : "", "parse-names" : false, "suffix" : "" }, { "dropping-particle" : "", "family" : "Ferreira-Halder", "given" : "Carmen Ver\u00edssima", "non-dropping-particle" : "", "parse-names" : false, "suffix" : "" }, { "dropping-particle" : "", "family" : "Fesus", "given" : "Laszlo", "non-dropping-particle" : "", "parse-names" : false, "suffix" : "" }, { "dropping-particle" : "", "family" : "Feuer", "given" : "Ralph", "non-dropping-particle" : "", "parse-names" : false, "suffix" : "" }, { "dropping-particle" : "", "family" : "Fiesel", "given" : "Fabienne C", "non-dropping-particle" : "", "parse-names" : false, "suffix" : "" }, { "dropping-particle" : "", "family" : "Filippi-Chiela", "given" : "Eduardo C", "non-dropping-particle" : "", "parse-names" : false, "suffix" : "" }, { "dropping-particle" : "", "family" : "Filomeni", "given" : "Giuseppe", "non-dropping-particle" : "", "parse-names" : false, "suffix" : "" }, { "dropping-particle" : "", "family" : "Fimia", "given" : "Gian Maria", "non-dropping-particle" : "", "parse-names" : false, "suffix" : "" }, { "dropping-particle" : "", "family" : "Fingert", "given" : "John H", "non-dropping-particle" : "", "parse-names" : false, "suffix" : "" }, { "dropping-particle" : "", "family" : "Finkbeiner", "given" : "Steven", "non-dropping-particle" : "", "parse-names" : false, "suffix" : "" }, { "dropping-particle" : "", "family" : "Finkel", "given" : "Toren", "non-dropping-particle" : "", "parse-names" : false, "suffix" : "" }, { "dropping-particle" : "", "family" : "Fiorito", "given" : "Filomena", "non-dropping-particle" : "", "parse-names" : false, "suffix" : "" }, { "dropping-particle" : "", "family" : "Fisher", "given" : "Paul B", "non-dropping-particle" : "", "parse-names" : false, "suffix" : "" }, { "dropping-particle" : "", "family" : "Flajolet", "given" : "Marc", "non-dropping-particle" : "", "parse-names" : false, "suffix" : "" }, { "dropping-particle" : "", "family" : "Flamigni", "given" : "Flavio", "non-dropping-particle" : "", "parse-names" : false, "suffix" : "" }, { "dropping-particle" : "", "family" : "Florey", "given" : "Oliver", "non-dropping-particle" : "", "parse-names" : false, "suffix" : "" }, { "dropping-particle" : "", "family" : "Florio", "given" : "Salvatore", "non-dropping-particle" : "", "parse-names" : false, "suffix" : "" }, { "dropping-particle" : "", "family" : "Floto", "given" : "R Andres", "non-dropping-particle" : "", "parse-names" : false, "suffix" : "" }, { "dropping-particle" : "", "family" : "Folini", "given" : "Marco", "non-dropping-particle" : "", "parse-names" : false, "suffix" : "" }, { "dropping-particle" : "", "family" : "Follo", "given" : "Carlo", "non-dropping-particle" : "", "parse-names" : false, "suffix" : "" }, { "dropping-particle" : "", "family" : "Fon", "given" : "Edward A", "non-dropping-particle" : "", "parse-names" : false, "suffix" : "" }, { "dropping-particle" : "", "family" : "Fornai", "given" : "Francesco", "non-dropping-particle" : "", "parse-names" : false, "suffix" : "" }, { "dropping-particle" : "", "family" : "Fortunato", "given" : "Franco", "non-dropping-particle" : "", "parse-names" : false, "suffix" : "" }, { "dropping-particle" : "", "family" : "Fraldi", "given" : "Alessandro", "non-dropping-particle" : "", "parse-names" : false, "suffix" : "" }, { "dropping-particle" : "", "family" : "Franco", "given" : "Rodrigo", "non-dropping-particle" : "", "parse-names" : false, "suffix" : "" }, { "dropping-particle" : "", "family" : "Francois", "given" : "Arnaud", "non-dropping-particle" : "", "parse-names" : false, "suffix" : "" }, { "dropping-particle" : "", "family" : "Fran\u00e7ois", "given" : "Aur\u00e9lie", "non-dropping-particle" : "", "parse-names" : false, "suffix" : "" }, { "dropping-particle" : "", "family" : "Frankel", "given" : "Lisa B", "non-dropping-particle" : "", "parse-names" : false, "suffix" : "" }, { "dropping-particle" : "", "family" : "Fraser", "given" : "Iain DC", "non-dropping-particle" : "", "parse-names" : false, "suffix" : "" }, { "dropping-particle" : "", "family" : "Frey", "given" : "Norbert", "non-dropping-particle" : "", "parse-names" : false, "suffix" : "" }, { "dropping-particle" : "", "family" : "Freyssenet", "given" : "Damien G", "non-dropping-particle" : "", "parse-names" : false, "suffix" : "" }, { "dropping-particle" : "", "family" : "Frezza", "given" : "Christian", "non-dropping-particle" : "", "parse-names" : false, "suffix" : "" }, { "dropping-particle" : "", "family" : "Friedman", "given" : "Scott L", "non-dropping-particle" : "", "parse-names" : false, "suffix" : "" }, { "dropping-particle" : "", "family" : "Frigo", "given" : "Daniel E", "non-dropping-particle" : "", "parse-names" : false, "suffix" : "" }, { "dropping-particle" : "", "family" : "Fu", "given" : "Dongxu", "non-dropping-particle" : "", "parse-names" : false, "suffix" : "" }, { "dropping-particle" : "", "family" : "Fuentes", "given" : "Jos\u00e9 M", "non-dropping-particle" : "", "parse-names" : false, "suffix" : "" }, { "dropping-particle" : "", "family" : "Fueyo", "given" : "Juan", "non-dropping-particle" : "", "parse-names" : false, "suffix" : "" }, { "dropping-particle" : "", "family" : "Fujitani", "given" : "Yoshio", "non-dropping-particle" : "", "parse-names" : false, "suffix" : "" }, { "dropping-particle" : "", "family" : "Fujiwara", "given" : "Yuuki", "non-dropping-particle" : "", "parse-names" : false, "suffix" : "" }, { "dropping-particle" : "", "family" : "Fujiya", "given" : "Mikihiro", "non-dropping-particle" : "", "parse-names" : false, "suffix" : "" }, { "dropping-particle" : "", "family" : "Fukuda", "given" : "Mitsunori", "non-dropping-particle" : "", "parse-names" : false, "suffix" : "" }, { "dropping-particle" : "", "family" : "Fulda", "given" : "Simone", "non-dropping-particle" : "", "parse-names" : false, "suffix" : "" }, { "dropping-particle" : "", "family" : "Fusco", "given" : "Carmela", "non-dropping-particle" : "", "parse-names" : false, "suffix" : "" }, { "dropping-particle" : "", "family" : "Gabryel", "given" : "Bozena", "non-dropping-particle" : "", "parse-names" : false, "suffix" : "" }, { "dropping-particle" : "", "family" : "Gaestel", "given" : "Matthias", "non-dropping-particle" : "", "parse-names" : false, "suffix" : "" }, { "dropping-particle" : "", "family" : "Gailly", "given" : "Philippe", "non-dropping-particle" : "", "parse-names" : false, "suffix" : "" }, { "dropping-particle" : "", "family" : "Gajewska", "given" : "Malgorzata", "non-dropping-particle" : "", "parse-names" : false, "suffix" : "" }, { "dropping-particle" : "", "family" : "Galadari", "given" : "Sehamuddin", "non-dropping-particle" : "", "parse-names" : false, "suffix" : "" }, { "dropping-particle" : "", "family" : "Galili", "given" : "Gad", "non-dropping-particle" : "", "parse-names" : false, "suffix" : "" }, { "dropping-particle" : "", "family" : "Galindo", "given" : "Inmaculada", "non-dropping-particle" : "", "parse-names" : false, "suffix" : "" }, { "dropping-particle" : "", "family" : "Galindo", "given" : "Maria F", "non-dropping-particle" : "", "parse-names" : false, "suffix" : "" }, { "dropping-particle" : "", "family" : "Galliciotti", "given" : "Giovanna", "non-dropping-particle" : "", "parse-names" : false, "suffix" : "" }, { "dropping-particle" : "", "family" : "Galluzzi", "given" : "Lorenzo", "non-dropping-particle" : "", "parse-names" : false, "suffix" : "" }, { "dropping-particle" : "", "family" : "Galluzzi", "given" : "Luca", "non-dropping-particle" : "", "parse-names" : false, "suffix" : "" }, { "dropping-particle" : "", "family" : "Galy", "given" : "Vincent", "non-dropping-particle" : "", "parse-names" : false, "suffix" : "" }, { "dropping-particle" : "", "family" : "Gammoh", "given" : "Noor", "non-dropping-particle" : "", "parse-names" : false, "suffix" : "" }, { "dropping-particle" : "", "family" : "Gandy", "given" : "Sam", "non-dropping-particle" : "", "parse-names" : false, "suffix" : "" }, { "dropping-particle" : "", "family" : "Ganesan", "given" : "Anand K", "non-dropping-particle" : "", "parse-names" : false, "suffix" : "" }, { "dropping-particle" : "", "family" : "Ganesan", "given" : "Swamynathan", "non-dropping-particle" : "", "parse-names" : false, "suffix" : "" }, { "dropping-particle" : "", "family" : "Ganley", "given" : "Ian G", "non-dropping-particle" : "", "parse-names" : false, "suffix" : "" }, { "dropping-particle" : "", "family" : "Gannag\u00e9", "given" : "Monique", "non-dropping-particle" : "", "parse-names" : false, "suffix" : "" }, { "dropping-particle" : "", "family" : "Gao", "given" : "Fen-Biao", "non-dropping-particle" : "", "parse-names" : false, "suffix" : "" }, { "dropping-particle" : "", "family" : "Gao", "given" : "Feng", "non-dropping-particle" : "", "parse-names" : false, "suffix" : "" }, { "dropping-particle" : "", "family" : "Gao", "given" : "Jian-Xin", "non-dropping-particle" : "", "parse-names" : false, "suffix" : "" }, { "dropping-particle" : "", "family" : "Garc\u00eda Nannig", "given" : "Lorena", "non-dropping-particle" : "", "parse-names" : false, "suffix" : "" }, { "dropping-particle" : "", "family" : "Garc\u00eda V\u00e9scovi", "given" : "Eleonora", "non-dropping-particle" : "", "parse-names" : false, "suffix" : "" }, { "dropping-particle" : "", "family" : "Garcia-Mac\u00eda", "given" : "Marina", "non-dropping-particle" : "", "parse-names" : false, "suffix" : "" }, { "dropping-particle" : "", "family" : "Garcia-Ruiz", "given" : "Carmen", "non-dropping-particle" : "", "parse-names" : false, "suffix" : "" }, { "dropping-particle" : "", "family" : "Garg", "given" : "Abhishek D", "non-dropping-particle" : "", "parse-names" : false, "suffix" : "" }, { "dropping-particle" : "", "family" : "Garg", "given" : "Pramod Kumar", "non-dropping-particle" : "", "parse-names" : false, "suffix" : "" }, { "dropping-particle" : "", "family" : "Gargini", "given" : "Ricardo", "non-dropping-particle" : "", "parse-names" : false, "suffix" : "" }, { "dropping-particle" : "", "family" : "Gassen", "given" : "Nils Christian", "non-dropping-particle" : "", "parse-names" : false, "suffix" : "" }, { "dropping-particle" : "", "family" : "Gatica", "given" : "Dami\u00e1n", "non-dropping-particle" : "", "parse-names" : false, "suffix" : "" }, { "dropping-particle" : "", "family" : "Gatti", "given" : "Evelina", "non-dropping-particle" : "", "parse-names" : false, "suffix" : "" }, { "dropping-particle" : "", "family" : "Gavard", "given" : "Julie", "non-dropping-particle" : "", "parse-names" : false, "suffix" : "" }, { "dropping-particle" : "", "family" : "Gavathiotis", "given" : "Evripidis", "non-dropping-particle" : "", "parse-names" : false, "suffix" : "" }, { "dropping-particle" : "", "family" : "Ge", "given" : "Liang", "non-dropping-particle" : "", "parse-names" : false, "suffix" : "" }, { "dropping-particle" : "", "family" : "Ge", "given" : "Pengfei", "non-dropping-particle" : "", "parse-names" : false, "suffix" : "" }, { "dropping-particle" : "", "family" : "Ge", "given" : "Shengfang", "non-dropping-particle" : "", "parse-names" : false, "suffix" : "" }, { "dropping-particle" : "", "family" : "Gean", "given" : "Po-Wu", "non-dropping-particle" : "", "parse-names" : false, "suffix" : "" }, { "dropping-particle" : "", "family" : "Gelmetti", "given" : "Vania", "non-dropping-particle" : "", "parse-names" : false, "suffix" : "" }, { "dropping-particle" : "", "family" : "Genazzani", "given" : "Armando A", "non-dropping-particle" : "", "parse-names" : false, "suffix" : "" }, { "dropping-particle" : "", "family" : "Geng", "given" : "Jiefei", "non-dropping-particle" : "", "parse-names" : false, "suffix" : "" }, { "dropping-particle" : "", "family" : "Genschik", "given" : "Pascal", "non-dropping-particle" : "", "parse-names" : false, "suffix" : "" }, { "dropping-particle" : "", "family" : "Gerner", "given" : "Lisa", "non-dropping-particle" : "", "parse-names" : false, "suffix" : "" }, { "dropping-particle" : "", "family" : "Gestwicki", "given" : "Jason E", "non-dropping-particle" : "", "parse-names" : false, "suffix" : "" }, { "dropping-particle" : "", "family" : "Gewirtz", "given" : "David A", "non-dropping-particle" : "", "parse-names" : false, "suffix" : "" }, { "dropping-particle" : "", "family" : "Ghavami", "given" : "Saeid", "non-dropping-particle" : "", "parse-names" : false, "suffix" : "" }, { "dropping-particle" : "", "family" : "Ghigo", "given" : "Eric", "non-dropping-particle" : "", "parse-names" : false, "suffix" : "" }, { "dropping-particle" : "", "family" : "Ghosh", "given" : "Debabrata", "non-dropping-particle" : "", "parse-names" : false, "suffix" : "" }, { "dropping-particle" : "", "family" : "Giammarioli", "given" : "Anna Maria", "non-dropping-particle" : "", "parse-names" : false, "suffix" : "" }, { "dropping-particle" : "", "family" : "Giampieri", "given" : "Francesca", "non-dropping-particle" : "", "parse-names" : false, "suffix" : "" }, { "dropping-particle" : "", "family" : "Giampietri", "given" : "Claudia", "non-dropping-particle" : "", "parse-names" : false, "suffix" : "" }, { "dropping-particle" : "", "family" : "Giatromanolaki", "given" : "Alexandra", "non-dropping-particle" : "", "parse-names" : false, "suffix" : "" }, { "dropping-particle" : "", "family" : "Gibbings", "given" : "Derrick J", "non-dropping-particle" : "", "parse-names" : false, "suffix" : "" }, { "dropping-particle" : "", "family" : "Gibellini", "given" : "Lara", "non-dropping-particle" : "", "parse-names" : false, "suffix" : "" }, { "dropping-particle" : "", "family" : "Gibson", "given" : "Spencer B", "non-dropping-particle" : "", "parse-names" : false, "suffix" : "" }, { "dropping-particle" : "", "family" : "Ginet", "given" : "Vanessa", "non-dropping-particle" : "", "parse-names" : false, "suffix" : "" }, { "dropping-particle" : "", "family" : "Giordano", "given" : "Antonio", "non-dropping-particle" : "", "parse-names" : false, "suffix" : "" }, { "dropping-particle" : "", "family" : "Giorgini", "given" : "Flaviano", "non-dropping-particle" : "", "parse-names" : false, "suffix" : "" }, { "dropping-particle" : "", "family" : "Giovannetti", "given" : "Elisa", "non-dropping-particle" : "", "parse-names" : false, "suffix" : "" }, { "dropping-particle" : "", "family" : "Girardin", "given" : "Stephen E", "non-dropping-particle" : "", "parse-names" : false, "suffix" : "" }, { "dropping-particle" : "", "family" : "Gispert", "given" : "Suzana", "non-dropping-particle" : "", "parse-names" : false, "suffix" : "" }, { "dropping-particle" : "", "family" : "Giuliano", "given" : "Sandy", "non-dropping-particle" : "", "parse-names" : false, "suffix" : "" }, { "dropping-particle" : "", "family" : "Gladson", "given" : "Candece L", "non-dropping-particle" : "", "parse-names" : false, "suffix" : "" }, { "dropping-particle" : "", "family" : "Glavic", "given" : "Alvaro", "non-dropping-particle" : "", "parse-names" : false, "suffix" : "" }, { "dropping-particle" : "", "family" : "Gleave", "given" : "Martin", "non-dropping-particle" : "", "parse-names" : false, "suffix" : "" }, { "dropping-particle" : "", "family" : "Godefroy", "given" : "Nelly", "non-dropping-particle" : "", "parse-names" : false, "suffix" : "" }, { "dropping-particle" : "", "family" : "Gogal", "given" : "Robert M", "non-dropping-particle" : "", "parse-names" : false, "suffix" : "" }, { "dropping-particle" : "", "family" : "Gokulan", "given" : "Kuppan", "non-dropping-particle" : "", "parse-names" : false, "suffix" : "" }, { "dropping-particle" : "", "family" : "Goldman", "given" : "Gustavo H", "non-dropping-particle" : "", "parse-names" : false, "suffix" : "" }, { "dropping-particle" : "", "family" : "Goletti", "given" : "Delia", "non-dropping-particle" : "", "parse-names" : false, "suffix" : "" }, { "dropping-particle" : "", "family" : "Goligorsky", "given" : "Michael S", "non-dropping-particle" : "", "parse-names" : false, "suffix" : "" }, { "dropping-particle" : "V", "family" : "Gomes", "given" : "Aldrin", "non-dropping-particle" : "", "parse-names" : false, "suffix" : "" }, { "dropping-particle" : "", "family" : "Gomes", "given" : "Ligia C", "non-dropping-particle" : "", "parse-names" : false, "suffix" : "" }, { "dropping-particle" : "", "family" : "Gomez", "given" : "Hernando", "non-dropping-particle" : "", "parse-names" : false, "suffix" : "" }, { "dropping-particle" : "", "family" : "Gomez-Manzano", "given" : "Candelaria", "non-dropping-particle" : "", "parse-names" : false, "suffix" : "" }, { "dropping-particle" : "", "family" : "G\u00f3mez-S\u00e1nchez", "given" : "Rub\u00e9n", "non-dropping-particle" : "", "parse-names" : false, "suffix" : "" }, { "dropping-particle" : "", "family" : "Gon\u00e7alves", "given" : "Dawit AP", "non-dropping-particle" : "", "parse-names" : false, "suffix" : "" }, { "dropping-particle" : "", "family" : "Goncu", "given" : "Ebru", "non-dropping-particle" : "", "parse-names" : false, "suffix" : "" }, { "dropping-particle" : "", "family" : "Gong", "given" : "Qingqiu", "non-dropping-particle" : "", "parse-names" : false, "suffix" : "" }, { "dropping-particle" : "", "family" : "Gongora", "given" : "C\u00e9line", "non-dropping-particle" : "", "parse-names" : false, "suffix" : "" }, { "dropping-particle" : "", "family" : "Gonzalez", "given" : "Carlos B", "non-dropping-particle" : "", "parse-names" : false, "suffix" : "" }, { "dropping-particle" : "", "family" : "Gonzalez-Alegre", "given" : "Pedro", "non-dropping-particle" : "", "parse-names" : false, "suffix" : "" }, { "dropping-particle" : "", "family" : "Gonzalez-Cabo", "given" : "Pilar", "non-dropping-particle" : "", "parse-names" : false, "suffix" : "" }, { "dropping-particle" : "", "family" : "Gonz\u00e1lez-Polo", "given" : "Rosa Ana", "non-dropping-particle" : "", "parse-names" : false, "suffix" : "" }, { "dropping-particle" : "", "family" : "Goping", "given" : "Ing Swie", "non-dropping-particle" : "", "parse-names" : false, "suffix" : "" }, { "dropping-particle" : "", "family" : "Gorbea", "given" : "Carlos", "non-dropping-particle" : "", "parse-names" : false, "suffix" : "" }, { "dropping-particle" : "V", "family" : "Gorbunov", "given" : "Nikolai", "non-dropping-particle" : "", "parse-names" : false, "suffix" : "" }, { "dropping-particle" : "", "family" : "Goring", "given" : "Daphne R", "non-dropping-particle" : "", "parse-names" : false, "suffix" : "" }, { "dropping-particle" : "", "family" : "Gorman", "given" : "Adrienne M", "non-dropping-particle" : "", "parse-names" : false, "suffix" : "" }, { "dropping-particle" : "", "family" : "Gorski", "given" : "Sharon M", "non-dropping-particle" : "", "parse-names" : false, "suffix" : "" }, { "dropping-particle" : "", "family" : "Goruppi", "given" : "Sandro", "non-dropping-particle" : "", "parse-names" : false, "suffix" : "" }, { "dropping-particle" : "", "family" : "Goto-Yamada", "given" : "Shino", "non-dropping-particle" : "", "parse-names" : false, "suffix" : "" }, { "dropping-particle" : "", "family" : "Gotor", "given" : "Cecilia", "non-dropping-particle" : "", "parse-names" : false, "suffix" : "" }, { "dropping-particle" : "", "family" : "Gottlieb", "given" : "Roberta A", "non-dropping-particle" : "", "parse-names" : false, "suffix" : "" }, { "dropping-particle" : "", "family" : "Gozes", "given" : "Illana", "non-dropping-particle" : "", "parse-names" : false, "suffix" : "" }, { "dropping-particle" : "", "family" : "Gozuacik", "given" : "Devrim", "non-dropping-particle" : "", "parse-names" : false, "suffix" : "" }, { "dropping-particle" : "", "family" : "Graba", "given" : "Yacine", "non-dropping-particle" : "", "parse-names" : false, "suffix" : "" }, { "dropping-particle" : "", "family" : "Graef", "given" : "Martin", "non-dropping-particle" : "", "parse-names" : false, "suffix" : "" }, { "dropping-particle" : "", "family" : "Granato", "given" : "Giovanna E", "non-dropping-particle" : "", "parse-names" : false, "suffix" : "" }, { "dropping-particle" : "", "family" : "Grant", "given" : "Gary Dean", "non-dropping-particle" : "", "parse-names" : false, "suffix" : "" }, { "dropping-particle" : "", "family" : "Grant", "given" : "Steven", "non-dropping-particle" : "", "parse-names" : false, "suffix" : "" }, { "dropping-particle" : "", "family" : "Gravina", "given" : "Giovanni Luca", "non-dropping-particle" : "", "parse-names" : false, "suffix" : "" }, { "dropping-particle" : "", "family" : "Green", "given" : "Douglas R", "non-dropping-particle" : "", "parse-names" : false, "suffix" : "" }, { "dropping-particle" : "", "family" : "Greenhough", "given" : "Alexander", "non-dropping-particle" : "", "parse-names" : false, "suffix" : "" }, { "dropping-particle" : "", "family" : "Greenwood", "given" : "Michael T", "non-dropping-particle" : "", "parse-names" : false, "suffix" : "" }, { "dropping-particle" : "", "family" : "Grimaldi", "given" : "Benedetto", "non-dropping-particle" : "", "parse-names" : false, "suffix" : "" }, { "dropping-particle" : "", "family" : "Gros", "given" : "Fr\u00e9d\u00e9ric", "non-dropping-particle" : "", "parse-names" : false, "suffix" : "" }, { "dropping-particle" : "", "family" : "Grose", "given" : "Charles", "non-dropping-particle" : "", "parse-names" : false, "suffix" : "" }, { "dropping-particle" : "", "family" : "Groulx", "given" : "Jean-Francois", "non-dropping-particle" : "", "parse-names" : false, "suffix" : "" }, { "dropping-particle" : "", "family" : "Gruber", "given" : "Florian", "non-dropping-particle" : "", "parse-names" : false, "suffix" : "" }, { "dropping-particle" : "", "family" : "Grumati", "given" : "Paolo", "non-dropping-particle" : "", "parse-names" : false, "suffix" : "" }, { "dropping-particle" : "", "family" : "Grune", "given" : "Tilman", "non-dropping-particle" : "", "parse-names" : false, "suffix" : "" }, { "dropping-particle" : "", "family" : "Guan", "given" : "Jun-Lin", "non-dropping-particle" : "", "parse-names" : false, "suffix" : "" }, { "dropping-particle" : "", "family" : "Guan", "given" : "Kun-Liang", "non-dropping-particle" : "", "parse-names" : false, "suffix" : "" }, { "dropping-particle" : "", "family" : "Guerra", "given" : "Barbara", "non-dropping-particle" : "", "parse-names" : false, "suffix" : "" }, { "dropping-particle" : "", "family" : "Guillen", "given" : "Carlos", "non-dropping-particle" : "", "parse-names" : false, "suffix" : "" }, { "dropping-particle" : "", "family" : "Gulshan", "given" : "Kailash", "non-dropping-particle" : "", "parse-names" : false, "suffix" : "" }, { "dropping-particle" : "", "family" : "Gunst", "given" : "Jan", "non-dropping-particle" : "", "parse-names" : false, "suffix" : "" }, { "dropping-particle" : "", "family" : "Guo", "given" : "Chuanyong", "non-dropping-particle" : "", "parse-names" : false, "suffix" : "" }, { "dropping-particle" : "", "family" : "Guo", "given" : "Lei", "non-dropping-particle" : "", "parse-names" : false, "suffix" : "" }, { "dropping-particle" : "", "family" : "Guo", "given" : "Ming", "non-dropping-particle" : "", "parse-names" : false, "suffix" : "" }, { "dropping-particle" : "", "family" : "Guo", "given" : "Wenjie", "non-dropping-particle" : "", "parse-names" : false, "suffix" : "" }, { "dropping-particle" : "", "family" : "Guo", "given" : "Xu-Guang", "non-dropping-particle" : "", "parse-names" : false, "suffix" : "" }, { "dropping-particle" : "", "family" : "Gust", "given" : "Andrea A", "non-dropping-particle" : "", "parse-names" : false, "suffix" : "" }, { "dropping-particle" : "", "family" : "Gustafsson", "given" : "\u00c5sa B", "non-dropping-particle" : "", "parse-names" : false, "suffix" : "" }, { "dropping-particle" : "", "family" : "Gutierrez", "given" : "Elaine", "non-dropping-particle" : "", "parse-names" : false, "suffix" : "" }, { "dropping-particle" : "", "family" : "Gutierrez", "given" : "Maximiliano G", "non-dropping-particle" : "", "parse-names" : false, "suffix" : "" }, { "dropping-particle" : "", "family" : "Gwak", "given" : "Ho-Shin", "non-dropping-particle" : "", "parse-names" : false, "suffix" : "" }, { "dropping-particle" : "", "family" : "Haas", "given" : "Albert", "non-dropping-particle" : "", "parse-names" : false, "suffix" : "" }, { "dropping-particle" : "", "family" : "Haber", "given" : "James E", "non-dropping-particle" : "", "parse-names" : false, "suffix" : "" }, { "dropping-particle" : "", "family" : "Hadano", "given" : "Shinji", "non-dropping-particle" : "", "parse-names" : false, "suffix" : "" }, { "dropping-particle" : "", "family" : "Hagedorn", "given" : "Monica", "non-dropping-particle" : "", "parse-names" : false, "suffix" : "" }, { "dropping-particle" : "", "family" : "Hahn", "given" : "David R", "non-dropping-particle" : "", "parse-names" : false, "suffix" : "" }, { "dropping-particle" : "", "family" : "Halayko", "given" : "Andrew J", "non-dropping-particle" : "", "parse-names" : false, "suffix" : "" }, { "dropping-particle" : "", "family" : "Hamacher-Brady", "given" : "Anne", "non-dropping-particle" : "", "parse-names" : false, "suffix" : "" }, { "dropping-particle" : "", "family" : "Hamada", "given" : "Kozo", "non-dropping-particle" : "", "parse-names" : false, "suffix" : "" }, { "dropping-particle" : "", "family" : "Hamai", "given" : "Ahmed", "non-dropping-particle" : "", "parse-names" : false, "suffix" : "" }, { "dropping-particle" : "", "family" : "Hamann", "given" : "Andrea", "non-dropping-particle" : "", "parse-names" : false, "suffix" : "" }, { "dropping-particle" : "", "family" : "Hamasaki", "given" : "Maho", "non-dropping-particle" : "", "parse-names" : false, "suffix" : "" }, { "dropping-particle" : "", "family" : "Hamer", "given" : "Isabelle", "non-dropping-particle" : "", "parse-names" : false, "suffix" : "" }, { "dropping-particle" : "", "family" : "Hamid", "given" : "Qutayba", "non-dropping-particle" : "", "parse-names" : false, "suffix" : "" }, { "dropping-particle" : "", "family" : "Hammond", "given" : "Ester M", "non-dropping-particle" : "", "parse-names" : false, "suffix" : "" }, { "dropping-particle" : "", "family" : "Han", "given" : "Feng", "non-dropping-particle" : "", "parse-names" : false, "suffix" : "" }, { "dropping-particle" : "", "family" : "Han", "given" : "Weidong", "non-dropping-particle" : "", "parse-names" : false, "suffix" : "" }, { "dropping-particle" : "", "family" : "Handa", "given" : "James T", "non-dropping-particle" : "", "parse-names" : false, "suffix" : "" }, { "dropping-particle" : "", "family" : "Hanover", "given" : "John A", "non-dropping-particle" : "", "parse-names" : false, "suffix" : "" }, { "dropping-particle" : "", "family" : "Hansen", "given" : "Malene", "non-dropping-particle" : "", "parse-names" : false, "suffix" : "" }, { "dropping-particle" : "", "family" : "Harada", "given" : "Masaru", "non-dropping-particle" : "", "parse-names" : false, "suffix" : "" }, { "dropping-particle" : "", "family" : "Harhaji-Trajkovic", "given" : "Ljubica", "non-dropping-particle" : "", "parse-names" : false, "suffix" : "" }, { "dropping-particle" : "", "family" : "Harper", "given" : "J Wade", "non-dropping-particle" : "", "parse-names" : false, "suffix" : "" }, { "dropping-particle" : "", "family" : "Harrath", "given" : "Abdel Halim", "non-dropping-particle" : "", "parse-names" : false, "suffix" : "" }, { "dropping-particle" : "", "family" : "Harris", "given" : "Adrian L", "non-dropping-particle" : "", "parse-names" : false, "suffix" : "" }, { "dropping-particle" : "", "family" : "Harris", "given" : "James", "non-dropping-particle" : "", "parse-names" : false, "suffix" : "" }, { "dropping-particle" : "", "family" : "Hasler", "given" : "Udo", "non-dropping-particle" : "", "parse-names" : false, "suffix" : "" }, { "dropping-particle" : "", "family" : "Hasselblatt", "given" : "Peter", "non-dropping-particle" : "", "parse-names" : false, "suffix" : "" }, { "dropping-particle" : "", "family" : "Hasui", "given" : "Kazuhisa", "non-dropping-particle" : "", "parse-names" : false, "suffix" : "" }, { "dropping-particle" : "", "family" : "Hawley", "given" : "Robert G", "non-dropping-particle" : "", "parse-names" : false, "suffix" : "" }, { "dropping-particle" : "", "family" : "Hawley", "given" : "Teresa S", "non-dropping-particle" : "", "parse-names" : false, "suffix" : "" }, { "dropping-particle" : "", "family" : "He", "given" : "Congcong", "non-dropping-particle" : "", "parse-names" : false, "suffix" : "" }, { "dropping-particle" : "", "family" : "He", "given" : "Cynthia Y", "non-dropping-particle" : "", "parse-names" : false, "suffix" : "" }, { "dropping-particle" : "", "family" : "He", "given" : "Fengtian", "non-dropping-particle" : "", "parse-names" : false, "suffix" : "" }, { "dropping-particle" : "", "family" : "He", "given" : "Gu", "non-dropping-particle" : "", "parse-names" : false, "suffix" : "" }, { "dropping-particle" : "", "family" : "He", "given" : "Rong-Rong", "non-dropping-particle" : "", "parse-names" : false, "suffix" : "" }, { "dropping-particle" : "", "family" : "He", "given" : "Xian-Hui", "non-dropping-particle" : "", "parse-names" : false, "suffix" : "" }, { "dropping-particle" : "", "family" : "He", "given" : "You-Wen", "non-dropping-particle" : "", "parse-names" : false, "suffix" : "" }, { "dropping-particle" : "", "family" : "He", "given" : "Yu-Ying", "non-dropping-particle" : "", "parse-names" : false, "suffix" : "" }, { "dropping-particle" : "", "family" : "Heath", "given" : "Joan K", "non-dropping-particle" : "", "parse-names" : false, "suffix" : "" }, { "dropping-particle" : "", "family" : "H\u00e9bert", "given" : "Marie-Jos\u00e9e", "non-dropping-particle" : "", "parse-names" : false, "suffix" : "" }, { "dropping-particle" : "", "family" : "Heinzen", "given" : "Robert A", "non-dropping-particle" : "", "parse-names" : false, "suffix" : "" }, { "dropping-particle" : "", "family" : "Helgason", "given" : "Gudmundur Vignir", "non-dropping-particle" : "", "parse-names" : false, "suffix" : "" }, { "dropping-particle" : "", "family" : "Hensel", "given" : "Michael", "non-dropping-particle" : "", "parse-names" : false, "suffix" : "" }, { "dropping-particle" : "", "family" : "Henske", "given" : "Elizabeth P", "non-dropping-particle" : "", "parse-names" : false, "suffix" : "" }, { "dropping-particle" : "", "family" : "Her", "given" : "Chengtao", "non-dropping-particle" : "", "parse-names" : false, "suffix" : "" }, { "dropping-particle" : "", "family" : "Herman", "given" : "Paul K", "non-dropping-particle" : "", "parse-names" : false, "suffix" : "" }, { "dropping-particle" : "", "family" : "Hern\u00e1ndez", "given" : "Agust\u00edn", "non-dropping-particle" : "", "parse-names" : false, "suffix" : "" }, { "dropping-particle" : "", "family" : "Hernandez", "given" : "Carlos", "non-dropping-particle" : "", "parse-names" : false, "suffix" : "" }, { "dropping-particle" : "", "family" : "Hern\u00e1ndez-Tiedra", "given" : "Sonia", "non-dropping-particle" : "", "parse-names" : false, "suffix" : "" }, { "dropping-particle" : "", "family" : "Hetz", "given" : "Claudio", "non-dropping-particle" : "", "parse-names" : false, "suffix" : "" }, { "dropping-particle" : "", "family" : "Hiesinger", "given" : "P Robin", "non-dropping-particle" : "", "parse-names" : false, "suffix" : "" }, { "dropping-particle" : "", "family" : "Higaki", "given" : "Katsumi", "non-dropping-particle" : "", "parse-names" : false, "suffix" : "" }, { "dropping-particle" : "", "family" : "Hilfiker", "given" : "Sabine", "non-dropping-particle" : "", "parse-names" : false, "suffix" : "" }, { "dropping-particle" : "", "family" : "Hill", "given" : "Bradford G", "non-dropping-particle" : "", "parse-names" : false, "suffix" : "" }, { "dropping-particle" : "", "family" : "Hill", "given" : "Joseph A", "non-dropping-particle" : "", "parse-names" : false, "suffix" : "" }, { "dropping-particle" : "", "family" : "Hill", "given" : "William D", "non-dropping-particle" : "", "parse-names" : false, "suffix" : "" }, { "dropping-particle" : "", "family" : "Hino", "given" : "Keisuke", "non-dropping-particle" : "", "parse-names" : false, "suffix" : "" }, { "dropping-particle" : "", "family" : "Hofius", "given" : "Daniel", "non-dropping-particle" : "", "parse-names" : false, "suffix" : "" }, { "dropping-particle" : "", "family" : "Hofman", "given" : "Paul", "non-dropping-particle" : "", "parse-names" : false, "suffix" : "" }, { "dropping-particle" : "", "family" : "H\u00f6glinger", "given" : "G\u00fcnter U", "non-dropping-particle" : "", "parse-names" : false, "suffix" : "" }, { "dropping-particle" : "", "family" : "H\u00f6hfeld", "given" : "J\u00f6rg", "non-dropping-particle" : "", "parse-names" : false, "suffix" : "" }, { "dropping-particle" : "", "family" : "Holz", "given" : "Marina K", "non-dropping-particle" : "", "parse-names" : false, "suffix" : "" }, { "dropping-particle" : "", "family" : "Hong", "given" : "Yonggeun", "non-dropping-particle" : "", "parse-names" : false, "suffix" : "" }, { "dropping-particle" : "", "family" : "Hood", "given" : "David A", "non-dropping-particle" : "", "parse-names" : false, "suffix" : "" }, { "dropping-particle" : "", "family" : "Hoozemans", "given" : "Jeroen JM", "non-dropping-particle" : "", "parse-names" : false, "suffix" : "" }, { "dropping-particle" : "", "family" : "Hoppe", "given" : "Thorsten", "non-dropping-particle" : "", "parse-names" : false, "suffix" : "" }, { "dropping-particle" : "", "family" : "Hsu", "given" : "Chin", "non-dropping-particle" : "", "parse-names" : false, "suffix" : "" }, { "dropping-particle" : "", "family" : "Hsu", "given" : "Chin-Yuan", "non-dropping-particle" : "", "parse-names" : false, "suffix" : "" }, { "dropping-particle" : "", "family" : "Hsu", "given" : "Li-Chung", "non-dropping-particle" : "", "parse-names" : false, "suffix" : "" }, { "dropping-particle" : "", "family" : "Hu", "given" : "Dong", "non-dropping-particle" : "", "parse-names" : false, "suffix" : "" }, { "dropping-particle" : "", "family" : "Hu", "given" : "Guochang", "non-dropping-particle" : "", "parse-names" : false, "suffix" : "" }, { "dropping-particle" : "", "family" : "Hu", "given" : "Hong-Ming", "non-dropping-particle" : "", "parse-names" : false, "suffix" : "" }, { "dropping-particle" : "", "family" : "Hu", "given" : "Hongbo", "non-dropping-particle" : "", "parse-names" : false, "suffix" : "" }, { "dropping-particle" : "", "family" : "Hu", "given" : "Ming Chang", "non-dropping-particle" : "", "parse-names" : false, "suffix" : "" }, { "dropping-particle" : "", "family" : "Hu", "given" : "Yu-Chen", "non-dropping-particle" : "", "parse-names" : false, "suffix" : "" }, { "dropping-particle" : "", "family" : "Hu", "given" : "Zhuo-Wei", "non-dropping-particle" : "", "parse-names" : false, "suffix" : "" }, { "dropping-particle" : "", "family" : "Hua", "given" : "Fang", "non-dropping-particle" : "", "parse-names" : false, "suffix" : "" }, { "dropping-particle" : "", "family" : "Hua", "given" : "Ya", "non-dropping-particle" : "", "parse-names" : false, "suffix" : "" }, { "dropping-particle" : "", "family" : "Huang", "given" : "Canhua", "non-dropping-particle" : "", "parse-names" : false, "suffix" : "" }, { "dropping-particle" : "", "family" : "Huang", "given" : "Huey-Lan", "non-dropping-particle" : "", "parse-names" : false, "suffix" : "" }, { "dropping-particle" : "", "family" : "Huang", "given" : "Kuo-How", "non-dropping-particle" : "", "parse-names" : false, "suffix" : "" }, { "dropping-particle" : "", "family" : "Huang", "given" : "Kuo-Yang", "non-dropping-particle" : "", "parse-names" : false, "suffix" : "" }, { "dropping-particle" : "", "family" : "Huang", "given" : "Shile", "non-dropping-particle" : "", "parse-names" : false, "suffix" : "" }, { "dropping-particle" : "", "family" : "Huang", "given" : "Shiqian", "non-dropping-particle" : "", "parse-names" : false, "suffix" : "" }, { "dropping-particle" : "", "family" : "Huang", "given" : "Wei-Pang", "non-dropping-particle" : "", "parse-names" : false, "suffix" : "" }, { "dropping-particle" : "", "family" : "Huang", "given" : "Yi-Ran", "non-dropping-particle" : "", "parse-names" : false, "suffix" : "" }, { "dropping-particle" : "", "family" : "Huang", "given" : "Yong", "non-dropping-particle" : "", "parse-names" : false, "suffix" : "" }, { "dropping-particle" : "", "family" : "Huang", "given" : "Yunfei", "non-dropping-particle" : "", "parse-names" : false, "suffix" : "" }, { "dropping-particle" : "", "family" : "Huber", "given" : "Tobias B", "non-dropping-particle" : "", "parse-names" : false, "suffix" : "" }, { "dropping-particle" : "", "family" : "Huebbe", "given" : "Patricia", "non-dropping-particle" : "", "parse-names" : false, "suffix" : "" }, { "dropping-particle" : "", "family" : "Huh", "given" : "Won-Ki", "non-dropping-particle" : "", "parse-names" : false, "suffix" : "" }, { "dropping-particle" : "", "family" : "Hulmi", "given" : "Juha J", "non-dropping-particle" : "", "parse-names" : false, "suffix" : "" }, { "dropping-particle" : "", "family" : "Hur", "given" : "Gang Min", "non-dropping-particle" : "", "parse-names" : false, "suffix" : "" }, { "dropping-particle" : "", "family" : "Hurley", "given" : "James H", "non-dropping-particle" : "", "parse-names" : false, "suffix" : "" }, { "dropping-particle" : "", "family" : "Husak", "given" : "Zvenyslava", "non-dropping-particle" : "", "parse-names" : false, "suffix" : "" }, { "dropping-particle" : "", "family" : "Hussain", "given" : "Sabah NA", "non-dropping-particle" : "", "parse-names" : false, "suffix" : "" }, { "dropping-particle" : "", "family" : "Hussain", "given" : "Salik", "non-dropping-particle" : "", "parse-names" : false, "suffix" : "" }, { "dropping-particle" : "", "family" : "Hwang", "given" : "Jung Jin", "non-dropping-particle" : "", "parse-names" : false, "suffix" : "" }, { "dropping-particle" : "", "family" : "Hwang", "given" : "Seungmin", "non-dropping-particle" : "", "parse-names" : false, "suffix" : "" }, { "dropping-particle" : "", "family" : "Hwang", "given" : "Thomas IS", "non-dropping-particle" : "", "parse-names" : false, "suffix" : "" }, { "dropping-particle" : "", "family" : "Ichihara", "given" : "Atsuhiro", "non-dropping-particle" : "", "parse-names" : false, "suffix" : "" }, { "dropping-particle" : "", "family" : "Imai", "given" : "Yuzuru", "non-dropping-particle" : "", "parse-names" : false, "suffix" : "" }, { "dropping-particle" : "", "family" : "Imbriano", "given" : "Carol", "non-dropping-particle" : "", "parse-names" : false, "suffix" : "" }, { "dropping-particle" : "", "family" : "Inomata", "given" : "Megumi", "non-dropping-particle" : "", "parse-names" : false, "suffix" : "" }, { "dropping-particle" : "", "family" : "Into", "given" : "Takeshi", "non-dropping-particle" : "", "parse-names" : false, "suffix" : "" }, { "dropping-particle" : "", "family" : "Iovane", "given" : "Valentina", "non-dropping-particle" : "", "parse-names" : false, "suffix" : "" }, { "dropping-particle" : "", "family" : "Iovanna", "given" : "Juan L", "non-dropping-particle" : "", "parse-names" : false, "suffix" : "" }, { "dropping-particle" : "V", "family" : "Iozzo", "given" : "Renato", "non-dropping-particle" : "", "parse-names" : false, "suffix" : "" }, { "dropping-particle" : "", "family" : "Ip", "given" : "Nancy Y", "non-dropping-particle" : "", "parse-names" : false, "suffix" : "" }, { "dropping-particle" : "", "family" : "Irazoqui", "given" : "Javier E", "non-dropping-particle" : "", "parse-names" : false, "suffix" : "" }, { "dropping-particle" : "", "family" : "Iribarren", "given" : "Pablo", "non-dropping-particle" : "", "parse-names" : false, "suffix" : "" }, { "dropping-particle" : "", "family" : "Isaka", "given" : "Yoshitaka", "non-dropping-particle" : "", "parse-names" : false, "suffix" : "" }, { "dropping-particle" : "", "family" : "Isakovic", "given" : "Aleksandra J", "non-dropping-particle" : "", "parse-names" : false, "suffix" : "" }, { "dropping-particle" : "", "family" : "Ischiropoulos", "given" : "Harry", "non-dropping-particle" : "", "parse-names" : false, "suffix" : "" }, { "dropping-particle" : "", "family" : "Isenberg", "given" : "Jeffrey S", "non-dropping-particle" : "", "parse-names" : false, "suffix" : "" }, { "dropping-particle" : "", "family" : "Ishaq", "given" : "Mohammad", "non-dropping-particle" : "", "parse-names" : false, "suffix" : "" }, { "dropping-particle" : "", "family" : "Ishida", "given" : "Hiroyuki", "non-dropping-particle" : "", "parse-names" : false, "suffix" : "" }, { "dropping-particle" : "", "family" : "Ishii", "given" : "Isao", "non-dropping-particle" : "", "parse-names" : false, "suffix" : "" }, { "dropping-particle" : "", "family" : "Ishmael", "given" : "Jane E", "non-dropping-particle" : "", "parse-names" : false, "suffix" : "" }, { "dropping-particle" : "", "family" : "Isidoro", "given" : "Ciro", "non-dropping-particle" : "", "parse-names" : false, "suffix" : "" }, { "dropping-particle" : "", "family" : "Isobe", "given" : "Ken-ichi", "non-dropping-particle" : "", "parse-names" : false, "suffix" : "" }, { "dropping-particle" : "", "family" : "Isono", "given" : "Erika", "non-dropping-particle" : "", "parse-names" : false, "suffix" : "" }, { "dropping-particle" : "", "family" : "Issazadeh-Navikas", "given" : "Shohreh", "non-dropping-particle" : "", "parse-names" : false, "suffix" : "" }, { "dropping-particle" : "", "family" : "Itahana", "given" : "Koji", "non-dropping-particle" : "", "parse-names" : false, "suffix" : "" }, { "dropping-particle" : "", "family" : "Itakura", "given" : "Eisuke", "non-dropping-particle" : "", "parse-names" : false, "suffix" : "" }, { "dropping-particle" : "", "family" : "Ivanov", "given" : "Andrei I", "non-dropping-particle" : "", "parse-names" : false, "suffix" : "" }, { "dropping-particle" : "V", "family" : "Iyer", "given" : "Anand Krishnan", "non-dropping-particle" : "", "parse-names" : false, "suffix" : "" }, { "dropping-particle" : "", "family" : "Izquierdo", "given" : "Jos\u00e9 M", "non-dropping-particle" : "", "parse-names" : false, "suffix" : "" }, { "dropping-particle" : "", "family" : "Izumi", "given" : "Yotaro", "non-dropping-particle" : "", "parse-names" : false, "suffix" : "" }, { "dropping-particle" : "", "family" : "Izzo", "given" : "Valentina", "non-dropping-particle" : "", "parse-names" : false, "suffix" : "" }, { "dropping-particle" : "", "family" : "J\u00e4\u00e4ttel\u00e4", "given" : "Marja", "non-dropping-particle" : "", "parse-names" : false, "suffix" : "" }, { "dropping-particle" : "", "family" : "Jaber", "given" : "Nadia", "non-dropping-particle" : "", "parse-names" : false, "suffix" : "" }, { "dropping-particle" : "", "family" : "Jackson", "given" : "Daniel John", "non-dropping-particle" : "", "parse-names" : false, "suffix" : "" }, { "dropping-particle" : "", "family" : "Jackson", "given" : "William T", "non-dropping-particle" : "", "parse-names" : false, "suffix" : "" }, { "dropping-particle" : "", "family" : "Jacob", "given" : "Tony George", "non-dropping-particle" : "", "parse-names" : false, "suffix" : "" }, { "dropping-particle" : "", "family" : "Jacques", "given" : "Thomas S", "non-dropping-particle" : "", "parse-names" : false, "suffix" : "" }, { "dropping-particle" : "", "family" : "Jagannath", "given" : "Chinnaswamy", "non-dropping-particle" : "", "parse-names" : false, "suffix" : "" }, { "dropping-particle" : "", "family" : "Jain", "given" : "Ashish", "non-dropping-particle" : "", "parse-names" : false, "suffix" : "" }, { "dropping-particle" : "", "family" : "Jana", "given" : "Nihar Ranjan", "non-dropping-particle" : "", "parse-names" : false, "suffix" : "" }, { "dropping-particle" : "", "family" : "Jang", "given" : "Byoung Kuk", "non-dropping-particle" : "", "parse-names" : false, "suffix" : "" }, { "dropping-particle" : "", "family" : "Jani", "given" : "Alkesh", "non-dropping-particle" : "", "parse-names" : false, "suffix" : "" }, { "dropping-particle" : "", "family" : "Janji", "given" : "Bassam", "non-dropping-particle" : "", "parse-names" : false, "suffix" : "" }, { "dropping-particle" : "", "family" : "Jannig", "given" : "Paulo Roberto", "non-dropping-particle" : "", "parse-names" : false, "suffix" : "" }, { "dropping-particle" : "", "family" : "Jansson", "given" : "Patric J", "non-dropping-particle" : "", "parse-names" : false, "suffix" : "" }, { "dropping-particle" : "", "family" : "Jean", "given" : "Steve", "non-dropping-particle" : "", "parse-names" : false, "suffix" : "" }, { "dropping-particle" : "", "family" : "Jendrach", "given" : "Marina", "non-dropping-particle" : "", "parse-names" : false, "suffix" : "" }, { "dropping-particle" : "", "family" : "Jeon", "given" : "Ju-Hong", "non-dropping-particle" : "", "parse-names" : false, "suffix" : "" }, { "dropping-particle" : "", "family" : "Jessen", "given" : "Niels", "non-dropping-particle" : "", "parse-names" : false, "suffix" : "" }, { "dropping-particle" : "", "family" : "Jeung", "given" : "Eui-Bae", "non-dropping-particle" : "", "parse-names" : false, "suffix" : "" }, { "dropping-particle" : "", "family" : "Jia", "given" : "Kailiang", "non-dropping-particle" : "", "parse-names" : false, "suffix" : "" }, { "dropping-particle" : "", "family" : "Jia", "given" : "Lijun", "non-dropping-particle" : "", "parse-names" : false, "suffix" : "" }, { "dropping-particle" : "", "family" : "Jiang", "given" : "Hong", "non-dropping-particle" : "", "parse-names" : false, "suffix" : "" }, { "dropping-particle" : "", "family" : "Jiang", "given" : "Hongchi", "non-dropping-particle" : "", "parse-names" : false, "suffix" : "" }, { "dropping-particle" : "", "family" : "Jiang", "given" : "Liwen", "non-dropping-particle" : "", "parse-names" : false, "suffix" : "" }, { "dropping-particle" : "", "family" : "Jiang", "given" : "Teng", "non-dropping-particle" : "", "parse-names" : false, "suffix" : "" }, { "dropping-particle" : "", "family" : "Jiang", "given" : "Xiaoyan", "non-dropping-particle" : "", "parse-names" : false, "suffix" : "" }, { "dropping-particle" : "", "family" : "Jiang", "given" : "Xuejun", "non-dropping-particle" : "", "parse-names" : false, "suffix" : "" }, { "dropping-particle" : "", "family" : "Jiang", "given" : "Ying", "non-dropping-particle" : "", "parse-names" : false, "suffix" : "" }, { "dropping-particle" : "", "family" : "Jiang", "given" : "Yongjun", "non-dropping-particle" : "", "parse-names" : false, "suffix" : "" }, { "dropping-particle" : "", "family" : "Jim\u00e9nez", "given" : "Alberto", "non-dropping-particle" : "", "parse-names" : false, "suffix" : "" }, { "dropping-particle" : "", "family" : "Jin", "given" : "Cheng", "non-dropping-particle" : "", "parse-names" : false, "suffix" : "" }, { "dropping-particle" : "", "family" : "Jin", "given" : "Hongchuan", "non-dropping-particle" : "", "parse-names" : false, "suffix" : "" }, { "dropping-particle" : "", "family" : "Jin", "given" : "Lei", "non-dropping-particle" : "", "parse-names" : false, "suffix" : "" }, { "dropping-particle" : "", "family" : "Jin", "given" : "Meiyan", "non-dropping-particle" : "", "parse-names" : false, "suffix" : "" }, { "dropping-particle" : "", "family" : "Jin", "given" : "Shengkan", "non-dropping-particle" : "", "parse-names" : false, "suffix" : "" }, { "dropping-particle" : "", "family" : "Jinwal", "given" : "Umesh Kumar", "non-dropping-particle" : "", "parse-names" : false, "suffix" : "" }, { "dropping-particle" : "", "family" : "Jo", "given" : "Eun-Kyeong", "non-dropping-particle" : "", "parse-names" : false, "suffix" : "" }, { "dropping-particle" : "", "family" : "Johansen", "given" : "Terje", "non-dropping-particle" : "", "parse-names" : false, "suffix" : "" }, { "dropping-particle" : "", "family" : "Johnson", "given" : "Daniel E", "non-dropping-particle" : "", "parse-names" : false, "suffix" : "" }, { "dropping-particle" : "", "family" : "Johnson", "given" : "Gail VW", "non-dropping-particle" : "", "parse-names" : false, "suffix" : "" }, { "dropping-particle" : "", "family" : "Johnson", "given" : "James D", "non-dropping-particle" : "", "parse-names" : false, "suffix" : "" }, { "dropping-particle" : "", "family" : "Jonasch", "given" : "Eric", "non-dropping-particle" : "", "parse-names" : false, "suffix" : "" }, { "dropping-particle" : "", "family" : "Jones", "given" : "Chris", "non-dropping-particle" : "", "parse-names" : false, "suffix" : "" }, { "dropping-particle" : "", "family" : "Joosten", "given" : "Leo AB", "non-dropping-particle" : "", "parse-names" : false, "suffix" : "" }, { "dropping-particle" : "", "family" : "Jordan", "given" : "Joaquin", "non-dropping-particle" : "", "parse-names" : false, "suffix" : "" }, { "dropping-particle" : "", "family" : "Joseph", "given" : "Anna-Maria", "non-dropping-particle" : "", "parse-names" : false, "suffix" : "" }, { "dropping-particle" : "", "family" : "Joseph", "given" : "Bertrand", "non-dropping-particle" : "", "parse-names" : false, "suffix" : "" }, { "dropping-particle" : "", "family" : "Joubert", "given" : "Annie M", "non-dropping-particle" : "", "parse-names" : false, "suffix" : "" }, { "dropping-particle" : "", "family" : "Ju", "given" : "Dianwen", "non-dropping-particle" : "", "parse-names" : false, "suffix" : "" }, { "dropping-particle" : "", "family" : "Ju", "given" : "Jingfang", "non-dropping-particle" : "", "parse-names" : false, "suffix" : "" }, { "dropping-particle" : "", "family" : "Juan", "given" : "Hsueh-Fen", "non-dropping-particle" : "", "parse-names" : false, "suffix" : "" }, { "dropping-particle" : "", "family" : "Juenemann", "given" : "Katrin", "non-dropping-particle" : "", "parse-names" : false, "suffix" : "" }, { "dropping-particle" : "", "family" : "Juh\u00e1sz", "given" : "G\u00e1bor", "non-dropping-particle" : "", "parse-names" : false, "suffix" : "" }, { "dropping-particle" : "", "family" : "Jung", "given" : "Hye Seung", "non-dropping-particle" : "", "parse-names" : false, "suffix" : "" }, { "dropping-particle" : "", "family" : "Jung", "given" : "Jae U", "non-dropping-particle" : "", "parse-names" : false, "suffix" : "" }, { "dropping-particle" : "", "family" : "Jung", "given" : "Yong-Keun", "non-dropping-particle" : "", "parse-names" : false, "suffix" : "" }, { "dropping-particle" : "", "family" : "Jungbluth", "given" : "Heinz", "non-dropping-particle" : "", "parse-names" : false, "suffix" : "" }, { "dropping-particle" : "", "family" : "Justice", "given" : "Matthew J", "non-dropping-particle" : "", "parse-names" : false, "suffix" : "" }, { "dropping-particle" : "", "family" : "Jutten", "given" : "Barry", "non-dropping-particle" : "", "parse-names" : false, "suffix" : "" }, { "dropping-particle" : "", "family" : "Kaakoush", "given" : "Nadeem O", "non-dropping-particle" : "", "parse-names" : false, "suffix" : "" }, { "dropping-particle" : "", "family" : "Kaarniranta", "given" : "Kai", "non-dropping-particle" : "", "parse-names" : false, "suffix" : "" }, { "dropping-particle" : "", "family" : "Kaasik", "given" : "Allen", "non-dropping-particle" : "", "parse-names" : false, "suffix" : "" }, { "dropping-particle" : "", "family" : "Kabuta", "given" : "Tomohiro", "non-dropping-particle" : "", "parse-names" : false, "suffix" : "" }, { "dropping-particle" : "", "family" : "Kaeffer", "given" : "Bertrand", "non-dropping-particle" : "", "parse-names" : false, "suffix" : "" }, { "dropping-particle" : "", "family" : "K\u00e5gedal", "given" : "Katarina", "non-dropping-particle" : "", "parse-names" : false, "suffix" : "" }, { "dropping-particle" : "", "family" : "Kahana", "given" : "Alon", "non-dropping-particle" : "", "parse-names" : false, "suffix" : "" }, { "dropping-particle" : "", "family" : "Kajimura", "given" : "Shingo", "non-dropping-particle" : "", "parse-names" : false, "suffix" : "" }, { "dropping-particle" : "", "family" : "Kakhlon", "given" : "Or", "non-dropping-particle" : "", "parse-names" : false, "suffix" : "" }, { "dropping-particle" : "", "family" : "Kalia", "given" : "Manjula", "non-dropping-particle" : "", "parse-names" : false, "suffix" : "" }, { "dropping-particle" : "V", "family" : "Kalvakolanu", "given" : "Dhan", "non-dropping-particle" : "", "parse-names" : false, "suffix" : "" }, { "dropping-particle" : "", "family" : "Kamada", "given" : "Yoshiaki", "non-dropping-particle" : "", "parse-names" : false, "suffix" : "" }, { "dropping-particle" : "", "family" : "Kambas", "given" : "Konstantinos", "non-dropping-particle" : "", "parse-names" : false, "suffix" : "" }, { "dropping-particle" : "", "family" : "Kaminskyy", "given" : "Vitaliy O", "non-dropping-particle" : "", "parse-names" : false, "suffix" : "" }, { "dropping-particle" : "", "family" : "Kampinga", "given" : "Harm H", "non-dropping-particle" : "", "parse-names" : false, "suffix" : "" }, { "dropping-particle" : "", "family" : "Kandouz", "given" : "Mustapha", "non-dropping-particle" : "", "parse-names" : false, "suffix" : "" }, { "dropping-particle" : "", "family" : "Kang", "given" : "Chanhee", "non-dropping-particle" : "", "parse-names" : false, "suffix" : "" }, { "dropping-particle" : "", "family" : "Kang", "given" : "Rui", "non-dropping-particle" : "", "parse-names" : false, "suffix" : "" }, { "dropping-particle" : "", "family" : "Kang", "given" : "Tae-Cheon", "non-dropping-particle" : "", "parse-names" : false, "suffix" : "" }, { "dropping-particle" : "", "family" : "Kanki", "given" : "Tomotake", "non-dropping-particle" : "", "parse-names" : false, "suffix" : "" }, { "dropping-particle" : "", "family" : "Kanneganti", "given" : "Thirumala-Devi", "non-dropping-particle" : "", "parse-names" : false, "suffix" : "" }, { "dropping-particle" : "", "family" : "Kanno", "given" : "Haruo", "non-dropping-particle" : "", "parse-names" : false, "suffix" : "" }, { "dropping-particle" : "", "family" : "Kanthasamy", "given" : "Anumantha G", "non-dropping-particle" : "", "parse-names" : false, "suffix" : "" }, { "dropping-particle" : "", "family" : "Kantorow", "given" : "Marc", "non-dropping-particle" : "", "parse-names" : false, "suffix" : "" }, { "dropping-particle" : "", "family" : "Kaparakis-Liaskos", "given" : "Maria", "non-dropping-particle" : "", "parse-names" : false, "suffix" : "" }, { "dropping-particle" : "", "family" : "Kapuy", "given" : "Orsolya", "non-dropping-particle" : "", "parse-names" : false, "suffix" : "" }, { "dropping-particle" : "", "family" : "Karantza", "given" : "Vassiliki", "non-dropping-particle" : "", "parse-names" : false, "suffix" : "" }, { "dropping-particle" : "", "family" : "Karim", "given" : "Md Razaul", "non-dropping-particle" : "", "parse-names" : false, "suffix" : "" }, { "dropping-particle" : "", "family" : "Karmakar", "given" : "Parimal", "non-dropping-particle" : "", "parse-names" : false, "suffix" : "" }, { "dropping-particle" : "", "family" : "Kaser", "given" : "Arthur", "non-dropping-particle" : "", "parse-names" : false, "suffix" : "" }, { "dropping-particle" : "", "family" : "Kaushik", "given" : "Susmita", "non-dropping-particle" : "", "parse-names" : false, "suffix" : "" }, { "dropping-particle" : "", "family" : "Kawula", "given" : "Thomas", "non-dropping-particle" : "", "parse-names" : false, "suffix" : "" }, { "dropping-particle" : "", "family" : "Kaynar", "given" : "A Murat", "non-dropping-particle" : "", "parse-names" : false, "suffix" : "" }, { "dropping-particle" : "", "family" : "Ke", "given" : "Po-Yuan", "non-dropping-particle" : "", "parse-names" : false, "suffix" : "" }, { "dropping-particle" : "", "family" : "Ke", "given" : "Zun-Ji", "non-dropping-particle" : "", "parse-names" : false, "suffix" : "" }, { "dropping-particle" : "", "family" : "Kehrl", "given" : "John H", "non-dropping-particle" : "", "parse-names" : false, "suffix" : "" }, { "dropping-particle" : "", "family" : "Keller", "given" : "Kate E", "non-dropping-particle" : "", "parse-names" : false, "suffix" : "" }, { "dropping-particle" : "", "family" : "Kemper", "given" : "Jongsook Kim", "non-dropping-particle" : "", "parse-names" : false, "suffix" : "" }, { "dropping-particle" : "", "family" : "Kenworthy", "given" : "Anne K", "non-dropping-particle" : "", "parse-names" : false, "suffix" : "" }, { "dropping-particle" : "", "family" : "Kepp", "given" : "Oliver", "non-dropping-particle" : "", "parse-names" : false, "suffix" : "" }, { "dropping-particle" : "", "family" : "Kern", "given" : "Andreas", "non-dropping-particle" : "", "parse-names" : false, "suffix" : "" }, { "dropping-particle" : "", "family" : "Kesari", "given" : "Santosh", "non-dropping-particle" : "", "parse-names" : false, "suffix" : "" }, { "dropping-particle" : "", "family" : "Kessel", "given" : "David", "non-dropping-particle" : "", "parse-names" : false, "suffix" : "" }, { "dropping-particle" : "", "family" : "Ketteler", "given" : "Robin", "non-dropping-particle" : "", "parse-names" : false, "suffix" : "" }, { "dropping-particle" : "", "family" : "Kettelhut", "given" : "Isis do Carmo", "non-dropping-particle" : "", "parse-names" : false, "suffix" : "" }, { "dropping-particle" : "", "family" : "Khambu", "given" : "Bilon", "non-dropping-particle" : "", "parse-names" : false, "suffix" : "" }, { "dropping-particle" : "", "family" : "Khan", "given" : "Muzamil Majid", "non-dropping-particle" : "", "parse-names" : false, "suffix" : "" }, { "dropping-particle" : "", "family" : "Khandelwal", "given" : "Vinoth KM", "non-dropping-particle" : "", "parse-names" : false, "suffix" : "" }, { "dropping-particle" : "", "family" : "Khare", "given" : "Sangeeta", "non-dropping-particle" : "", "parse-names" : false, "suffix" : "" }, { "dropping-particle" : "", "family" : "Kiang", "given" : "Juliann G", "non-dropping-particle" : "", "parse-names" : false, "suffix" : "" }, { "dropping-particle" : "", "family" : "Kiger", "given" : "Amy A", "non-dropping-particle" : "", "parse-names" : false, "suffix" : "" }, { "dropping-particle" : "", "family" : "Kihara", "given" : "Akio", "non-dropping-particle" : "", "parse-names" : false, "suffix" : "" }, { "dropping-particle" : "", "family" : "Kim", "given" : "Arianna L", "non-dropping-particle" : "", "parse-names" : false, "suffix" : "" }, { "dropping-particle" : "", "family" : "Kim", "given" : "Cheol Hyeon", "non-dropping-particle" : "", "parse-names" : false, "suffix" : "" }, { "dropping-particle" : "", "family" : "Kim", "given" : "Deok Ryong", "non-dropping-particle" : "", "parse-names" : false, "suffix" : "" }, { "dropping-particle" : "", "family" : "Kim", "given" : "Do-Hyung", "non-dropping-particle" : "", "parse-names" : false, "suffix" : "" }, { "dropping-particle" : "", "family" : "Kim", "given" : "Eung Kweon", "non-dropping-particle" : "", "parse-names" : false, "suffix" : "" }, { "dropping-particle" : "", "family" : "Kim", "given" : "Hye Young", "non-dropping-particle" : "", "parse-names" : false, "suffix" : "" }, { "dropping-particle" : "", "family" : "Kim", "given" : "Hyung-Ryong", "non-dropping-particle" : "", "parse-names" : false, "suffix" : "" }, { "dropping-particle" : "", "family" : "Kim", "given" : "Jae-Sung", "non-dropping-particle" : "", "parse-names" : false, "suffix" : "" }, { "dropping-particle" : "", "family" : "Kim", "given" : "Jeong Hun", "non-dropping-particle" : "", "parse-names" : false, "suffix" : "" }, { "dropping-particle" : "", "family" : "Kim", "given" : "Jin Cheon", "non-dropping-particle" : "", "parse-names" : false, "suffix" : "" }, { "dropping-particle" : "", "family" : "Kim", "given" : "Jin Hyoung", "non-dropping-particle" : "", "parse-names" : false, "suffix" : "" }, { "dropping-particle" : "", "family" : "Kim", "given" : "Kwang Woon", "non-dropping-particle" : "", "parse-names" : false, "suffix" : "" }, { "dropping-particle" : "", "family" : "Kim", "given" : "Michael D", "non-dropping-particle" : "", "parse-names" : false, "suffix" : "" }, { "dropping-particle" : "", "family" : "Kim", "given" : "Moon-Moo", "non-dropping-particle" : "", "parse-names" : false, "suffix" : "" }, { "dropping-particle" : "", "family" : "Kim", "given" : "Peter K", "non-dropping-particle" : "", "parse-names" : false, "suffix" : "" }, { "dropping-particle" : "", "family" : "Kim", "given" : "Seong Who", "non-dropping-particle" : "", "parse-names" : false, "suffix" : "" }, { "dropping-particle" : "", "family" : "Kim", "given" : "Soo-Youl", "non-dropping-particle" : "", "parse-names" : false, "suffix" : "" }, { "dropping-particle" : "", "family" : "Kim", "given" : "Yong-Sun", "non-dropping-particle" : "", "parse-names" : false, "suffix" : "" }, { "dropping-particle" : "", "family" : "Kim", "given" : "Yonghyun", "non-dropping-particle" : "", "parse-names" : false, "suffix" : "" }, { "dropping-particle" : "", "family" : "Kimchi", "given" : "Adi", "non-dropping-particle" : "", "parse-names" : false, "suffix" : "" }, { "dropping-particle" : "", "family" : "Kimmelman", "given" : "Alec C", "non-dropping-particle" : "", "parse-names" : false, "suffix" : "" }, { "dropping-particle" : "", "family" : "Kimura", "given" : "Tomonori", "non-dropping-particle" : "", "parse-names" : false, "suffix" : "" }, { "dropping-particle" : "", "family" : "King", "given" : "Jason S", "non-dropping-particle" : "", "parse-names" : false, "suffix" : "" }, { "dropping-particle" : "", "family" : "Kirkegaard", "given" : "Karla", "non-dropping-particle" : "", "parse-names" : false, "suffix" : "" }, { "dropping-particle" : "", "family" : "Kirkin", "given" : "Vladimir", "non-dropping-particle" : "", "parse-names" : false, "suffix" : "" }, { "dropping-particle" : "", "family" : "Kirshenbaum", "given" : "Lorrie A", "non-dropping-particle" : "", "parse-names" : false, "suffix" : "" }, { "dropping-particle" : "", "family" : "Kishi", "given" : "Shuji", "non-dropping-particle" : "", "parse-names" : false, "suffix" : "" }, { "dropping-particle" : "", "family" : "Kitajima", "given" : "Yasuo", "non-dropping-particle" : "", "parse-names" : false, "suffix" : "" }, { "dropping-particle" : "", "family" : "Kitamoto", "given" : "Katsuhiko", "non-dropping-particle" : "", "parse-names" : false, "suffix" : "" }, { "dropping-particle" : "", "family" : "Kitaoka", "given" : "Yasushi", "non-dropping-particle" : "", "parse-names" : false, "suffix" : "" }, { "dropping-particle" : "", "family" : "Kitazato", "given" : "Kaio", "non-dropping-particle" : "", "parse-names" : false, "suffix" : "" }, { "dropping-particle" : "", "family" : "Kley", "given" : "Rudolf A", "non-dropping-particle" : "", "parse-names" : false, "suffix" : "" }, { "dropping-particle" : "", "family" : "Klimecki", "given" : "Walter T", "non-dropping-particle" : "", "parse-names" : false, "suffix" : "" }, { "dropping-particle" : "", "family" : "Klinkenberg", "given" : "Michael", "non-dropping-particle" : "", "parse-names" : false, "suffix" : "" }, { "dropping-particle" : "", "family" : "Klucken", "given" : "Jochen", "non-dropping-particle" : "", "parse-names" : false, "suffix" : "" }, { "dropping-particle" : "", "family" : "Kn\u00e6velsrud", "given" : "Helene", "non-dropping-particle" : "", "parse-names" : false, "suffix" : "" }, { "dropping-particle" : "", "family" : "Knecht", "given" : "Erwin", "non-dropping-particle" : "", "parse-names" : false, "suffix" : "" }, { "dropping-particle" : "", "family" : "Knuppertz", "given" : "Laura", "non-dropping-particle" : "", "parse-names" : false, "suffix" : "" }, { "dropping-particle" : "", "family" : "Ko", "given" : "Jiunn-Liang", "non-dropping-particle" : "", "parse-names" : false, "suffix" : "" }, { "dropping-particle" : "", "family" : "Kobayashi", "given" : "Satoru", "non-dropping-particle" : "", "parse-names" : false, "suffix" : "" }, { "dropping-particle" : "", "family" : "Koch", "given" : "Jan C", "non-dropping-particle" : "", "parse-names" : false, "suffix" : "" }, { "dropping-particle" : "", "family" : "Koechlin-Ramonatxo", "given" : "Christelle", "non-dropping-particle" : "", "parse-names" : false, "suffix" : "" }, { "dropping-particle" : "", "family" : "Koenig", "given" : "Ulrich", "non-dropping-particle" : "", "parse-names" : false, "suffix" : "" }, { "dropping-particle" : "", "family" : "Koh", "given" : "Young Ho", "non-dropping-particle" : "", "parse-names" : false, "suffix" : "" }, { "dropping-particle" : "", "family" : "K\u00f6hler", "given" : "Katja", "non-dropping-particle" : "", "parse-names" : false, "suffix" : "" }, { "dropping-particle" : "", "family" : "Kohlwein", "given" : "Sepp D", "non-dropping-particle" : "", "parse-names" : false, "suffix" : "" }, { "dropping-particle" : "", "family" : "Koike", "given" : "Masato", "non-dropping-particle" : "", "parse-names" : false, "suffix" : "" }, { "dropping-particle" : "", "family" : "Komatsu", "given" : "Masaaki", "non-dropping-particle" : "", "parse-names" : false, "suffix" : "" }, { "dropping-particle" : "", "family" : "Kominami", "given" : "Eiki", "non-dropping-particle" : "", "parse-names" : false, "suffix" : "" }, { "dropping-particle" : "", "family" : "Kong", "given" : "Dexin", "non-dropping-particle" : "", "parse-names" : false, "suffix" : "" }, { "dropping-particle" : "", "family" : "Kong", "given" : "Hee Jeong", "non-dropping-particle" : "", "parse-names" : false, "suffix" : "" }, { "dropping-particle" : "", "family" : "Konstantakou", "given" : "Eumorphia G", "non-dropping-particle" : "", "parse-names" : false, "suffix" : "" }, { "dropping-particle" : "", "family" : "Kopp", "given" : "Benjamin T", "non-dropping-particle" : "", "parse-names" : false, "suffix" : "" }, { "dropping-particle" : "", "family" : "Korcsmaros", "given" : "Tamas", "non-dropping-particle" : "", "parse-names" : false, "suffix" : "" }, { "dropping-particle" : "", "family" : "Korhonen", "given" : "Laura", "non-dropping-particle" : "", "parse-names" : false, "suffix" : "" }, { "dropping-particle" : "", "family" : "Korolchuk", "given" : "Viktor I", "non-dropping-particle" : "", "parse-names" : false, "suffix" : "" }, { "dropping-particle" : "V", "family" : "Koshkina", "given" : "Nadya", "non-dropping-particle" : "", "parse-names" : false, "suffix" : "" }, { "dropping-particle" : "", "family" : "Kou", "given" : "Yanjun", "non-dropping-particle" : "", "parse-names" : false, "suffix" : "" }, { "dropping-particle" : "", "family" : "Koukourakis", "given" : "Michael I", "non-dropping-particle" : "", "parse-names" : false, "suffix" : "" }, { "dropping-particle" : "", "family" : "Koumenis", "given" : "Constantinos", "non-dropping-particle" : "", "parse-names" : false, "suffix" : "" }, { "dropping-particle" : "", "family" : "Kov\u00e1cs", "given" : "Attila L", "non-dropping-particle" : "", "parse-names" : false, "suffix" : "" }, { "dropping-particle" : "", "family" : "Kov\u00e1cs", "given" : "Tibor", "non-dropping-particle" : "", "parse-names" : false, "suffix" : "" }, { "dropping-particle" : "", "family" : "Kovacs", "given" : "Werner J", "non-dropping-particle" : "", "parse-names" : false, "suffix" : "" }, { "dropping-particle" : "", "family" : "Koya", "given" : "Daisuke", "non-dropping-particle" : "", "parse-names" : false, "suffix" : "" }, { "dropping-particle" : "", "family" : "Kraft", "given" : "Claudine", "non-dropping-particle" : "", "parse-names" : false, "suffix" : "" }, { "dropping-particle" : "", "family" : "Krainc", "given" : "Dimitri", "non-dropping-particle" : "", "parse-names" : false, "suffix" : "" }, { "dropping-particle" : "", "family" : "Kramer", "given" : "Helmut", "non-dropping-particle" : "", "parse-names" : false, "suffix" : "" }, { "dropping-particle" : "", "family" : "Kravic-Stevovic", "given" : "Tamara", "non-dropping-particle" : "", "parse-names" : false, "suffix" : "" }, { "dropping-particle" : "", "family" : "Krek", "given" : "Wilhelm", "non-dropping-particle" : "", "parse-names" : false, "suffix" : "" }, { "dropping-particle" : "", "family" : "Kretz-Remy", "given" : "Carole", "non-dropping-particle" : "", "parse-names" : false, "suffix" : "" }, { "dropping-particle" : "", "family" : "Krick", "given" : "Roswitha", "non-dropping-particle" : "", "parse-names" : false, "suffix" : "" }, { "dropping-particle" : "", "family" : "Krishnamurthy", "given" : "Malathi", "non-dropping-particle" : "", "parse-names" : false, "suffix" : "" }, { "dropping-particle" : "", "family" : "Kriston-Vizi", "given" : "Janos", "non-dropping-particle" : "", "parse-names" : false, "suffix" : "" }, { "dropping-particle" : "", "family" : "Kroemer", "given" : "Guido", "non-dropping-particle" : "", "parse-names" : false, "suffix" : "" }, { "dropping-particle" : "", "family" : "Kruer", "given" : "Michael C", "non-dropping-particle" : "", "parse-names" : false, "suffix" : "" }, { "dropping-particle" : "", "family" : "Kruger", "given" : "Rejko", "non-dropping-particle" : "", "parse-names" : false, "suffix" : "" }, { "dropping-particle" : "", "family" : "Ktistakis", "given" : "Nicholas T", "non-dropping-particle" : "", "parse-names" : false, "suffix" : "" }, { "dropping-particle" : "", "family" : "Kuchitsu", "given" : "Kazuyuki", "non-dropping-particle" : "", "parse-names" : false, "suffix" : "" }, { "dropping-particle" : "", "family" : "Kuhn", "given" : "Christian", "non-dropping-particle" : "", "parse-names" : false, "suffix" : "" }, { "dropping-particle" : "", "family" : "Kumar", "given" : "Addanki Pratap", "non-dropping-particle" : "", "parse-names" : false, "suffix" : "" }, { "dropping-particle" : "", "family" : "Kumar", "given" : "Anuj", "non-dropping-particle" : "", "parse-names" : false, "suffix" : "" }, { "dropping-particle" : "", "family" : "Kumar", "given" : "Ashok", "non-dropping-particle" : "", "parse-names" : false, "suffix" : "" }, { "dropping-particle" : "", "family" : "Kumar", "given" : "Deepak", "non-dropping-particle" : "", "parse-names" : false, "suffix" : "" }, { "dropping-particle" : "", "family" : "Kumar", "given" : "Dhiraj", "non-dropping-particle" : "", "parse-names" : false, "suffix" : "" }, { "dropping-particle" : "", "family" : "Kumar", "given" : "Rakesh", "non-dropping-particle" : "", "parse-names" : false, "suffix" : "" }, { "dropping-particle" : "", "family" : "Kumar", "given" : "Sharad", "non-dropping-particle" : "", "parse-names" : false, "suffix" : "" }, { "dropping-particle" : "", "family" : "Kundu", "given" : "Mondira", "non-dropping-particle" : "", "parse-names" : false, "suffix" : "" }, { "dropping-particle" : "", "family" : "Kung", "given" : "Hsing-Jien", "non-dropping-particle" : "", "parse-names" : false, "suffix" : "" }, { "dropping-particle" : "", "family" : "Kuno", "given" : "Atsushi", "non-dropping-particle" : "", "parse-names" : false, "suffix" : "" }, { "dropping-particle" : "", "family" : "Kuo", "given" : "Sheng-Han", "non-dropping-particle" : "", "parse-names" : false, "suffix" : "" }, { "dropping-particle" : "", "family" : "Kuret", "given" : "Jeff", "non-dropping-particle" : "", "parse-names" : false, "suffix" : "" }, { "dropping-particle" : "", "family" : "Kurz", "given" : "Tino", "non-dropping-particle" : "", "parse-names" : false, "suffix" : "" }, { "dropping-particle" : "", "family" : "Kwok", "given" : "Terry", "non-dropping-particle" : "", "parse-names" : false, "suffix" : "" }, { "dropping-particle" : "", "family" : "Kwon", "given" : "Taeg Kyu", "non-dropping-particle" : "", "parse-names" : false, "suffix" : "" }, { "dropping-particle" : "", "family" : "Kwon", "given" : "Yong Tae", "non-dropping-particle" : "", "parse-names" : false, "suffix" : "" }, { "dropping-particle" : "", "family" : "Kyrmizi", "given" : "Irene", "non-dropping-particle" : "", "parse-names" : false, "suffix" : "" }, { "dropping-particle" : "", "family" : "Spada", "given" : "Albert R", "non-dropping-particle" : "La", "parse-names" : false, "suffix" : "" }, { "dropping-particle" : "", "family" : "Lafont", "given" : "Frank", "non-dropping-particle" : "", "parse-names" : false, "suffix" : "" }, { "dropping-particle" : "", "family" : "Lahm", "given" : "Tim", "non-dropping-particle" : "", "parse-names" : false, "suffix" : "" }, { "dropping-particle" : "", "family" : "Lakkaraju", "given" : "Aparna", "non-dropping-particle" : "", "parse-names" : false, "suffix" : "" }, { "dropping-particle" : "", "family" : "Lam", "given" : "Truong", "non-dropping-particle" : "", "parse-names" : false, "suffix" : "" }, { "dropping-particle" : "", "family" : "Lamark", "given" : "Trond", "non-dropping-particle" : "", "parse-names" : false, "suffix" : "" }, { "dropping-particle" : "", "family" : "Lancel", "given" : "Steve", "non-dropping-particle" : "", "parse-names" : false, "suffix" : "" }, { "dropping-particle" : "", "family" : "Landowski", "given" : "Terry H", "non-dropping-particle" : "", "parse-names" : false, "suffix" : "" }, { "dropping-particle" : "", "family" : "Lane", "given" : "Darius JR", "non-dropping-particle" : "", "parse-names" : false, "suffix" : "" }, { "dropping-particle" : "", "family" : "Lane", "given" : "Jon D", "non-dropping-particle" : "", "parse-names" : false, "suffix" : "" }, { "dropping-particle" : "", "family" : "Lanzi", "given" : "Cinzia", "non-dropping-particle" : "", "parse-names" : false, "suffix" : "" }, { "dropping-particle" : "", "family" : "Lapaquette", "given" : "Pierre", "non-dropping-particle" : "", "parse-names" : false, "suffix" : "" }, { "dropping-particle" : "", "family" : "Lapierre", "given" : "Louis R", "non-dropping-particle" : "", "parse-names" : false, "suffix" : "" }, { "dropping-particle" : "", "family" : "Laporte", "given" : "Jocelyn", "non-dropping-particle" : "", "parse-names" : false, "suffix" : "" }, { "dropping-particle" : "", "family" : "Laukkarinen", "given" : "Johanna", "non-dropping-particle" : "", "parse-names" : false, "suffix" : "" }, { "dropping-particle" : "", "family" : "Laurie", "given" : "Gordon W", "non-dropping-particle" : "", "parse-names" : false, "suffix" : "" }, { "dropping-particle" : "", "family" : "Lavandero", "given" : "Sergio", "non-dropping-particle" : "", "parse-names" : false, "suffix" : "" }, { "dropping-particle" : "", "family" : "Lavie", "given" : "Lena", "non-dropping-particle" : "", "parse-names" : false, "suffix" : "" }, { "dropping-particle" : "", "family" : "LaVoie", "given" : "Matthew J", "non-dropping-particle" : "", "parse-names" : false, "suffix" : "" }, { "dropping-particle" : "", "family" : "Law", "given" : "Betty Yuen Kwan", "non-dropping-particle" : "", "parse-names" : false, "suffix" : "" }, { "dropping-particle" : "", "family" : "Law", "given" : "Helen Ka-wai", "non-dropping-particle" : "", "parse-names" : false, "suffix" : "" }, { "dropping-particle" : "", "family" : "Law", "given" : "Kelsey B", "non-dropping-particle" : "", "parse-names" : false, "suffix" : "" }, { "dropping-particle" : "", "family" : "Layfield", "given" : "Robert", "non-dropping-particle" : "", "parse-names" : false, "suffix" : "" }, { "dropping-particle" : "", "family" : "Lazo", "given" : "Pedro A", "non-dropping-particle" : "", "parse-names" : false, "suffix" : "" }, { "dropping-particle" : "", "family" : "Cam", "given" : "Laurent", "non-dropping-particle" : "Le", "parse-names" : false, "suffix" : "" }, { "dropping-particle" : "", "family" : "Roch", "given" : "Karine G", "non-dropping-particle" : "Le", "parse-names" : false, "suffix" : "" }, { "dropping-particle" : "", "family" : "Stunff", "given" : "Herv\u00e9", "non-dropping-particle" : "Le", "parse-names" : false, "suffix" : "" }, { "dropping-particle" : "", "family" : "Leardkamolkarn", "given" : "Vijittra", "non-dropping-particle" : "", "parse-names" : false, "suffix" : "" }, { "dropping-particle" : "", "family" : "Lecuit", "given" : "Marc", "non-dropping-particle" : "", "parse-names" : false, "suffix" : "" }, { "dropping-particle" : "", "family" : "Lee", "given" : "Byung-Hoon", "non-dropping-particle" : "", "parse-names" : false, "suffix" : "" }, { "dropping-particle" : "", "family" : "Lee", "given" : "Che-Hsin", "non-dropping-particle" : "", "parse-names" : false, "suffix" : "" }, { "dropping-particle" : "", "family" : "Lee", "given" : "Erinna F", "non-dropping-particle" : "", "parse-names" : false, "suffix" : "" }, { "dropping-particle" : "", "family" : "Lee", "given" : "Gyun Min", "non-dropping-particle" : "", "parse-names" : false, "suffix" : "" }, { "dropping-particle" : "", "family" : "Lee", "given" : "He-Jin", "non-dropping-particle" : "", "parse-names" : false, "suffix" : "" }, { "dropping-particle" : "", "family" : "Lee", "given" : "Hsinyu", "non-dropping-particle" : "", "parse-names" : false, "suffix" : "" }, { "dropping-particle" : "", "family" : "Lee", "given" : "Jae Keun", "non-dropping-particle" : "", "parse-names" : false, "suffix" : "" }, { "dropping-particle" : "", "family" : "Lee", "given" : "Jongdae", "non-dropping-particle" : "", "parse-names" : false, "suffix" : "" }, { "dropping-particle" : "", "family" : "Lee", "given" : "Ju-hyun", "non-dropping-particle" : "", "parse-names" : false, "suffix" : "" }, { "dropping-particle" : "", "family" : "Lee", "given" : "Jun Hee", "non-dropping-particle" : "", "parse-names" : false, "suffix" : "" }, { "dropping-particle" : "", "family" : "Lee", "given" : "Michael", "non-dropping-particle" : "", "parse-names" : false, "suffix" : "" }, { "dropping-particle" : "", "family" : "Lee", "given" : "Myung-Shik", "non-dropping-particle" : "", "parse-names" : false, "suffix" : "" }, { "dropping-particle" : "", "family" : "Lee", "given" : "Patty J", "non-dropping-particle" : "", "parse-names" : false, "suffix" : "" }, { "dropping-particle" : "", "family" : "Lee", "given" : "Sam W", "non-dropping-particle" : "", "parse-names" : false, "suffix" : "" }, { "dropping-particle" : "", "family" : "Lee", "given" : "Seung-Jae", "non-dropping-particle" : "", "parse-names" : false, "suffix" : "" }, { "dropping-particle" : "", "family" : "Lee", "given" : "Shiow-Ju", "non-dropping-particle" : "", "parse-names" : false, "suffix" : "" }, { "dropping-particle" : "", "family" : "Lee", "given" : "Stella Y", "non-dropping-particle" : "", "parse-names" : false, "suffix" : "" }, { "dropping-particle" : "", "family" : "Lee", "given" : "Sug Hyung", "non-dropping-particle" : "", "parse-names" : false, "suffix" : "" }, { "dropping-particle" : "", "family" : "Lee", "given" : "Sung Sik", "non-dropping-particle" : "", "parse-names" : false, "suffix" : "" }, { "dropping-particle" : "", "family" : "Lee", "given" : "Sung-Joon", "non-dropping-particle" : "", "parse-names" : false, "suffix" : "" }, { "dropping-particle" : "", "family" : "Lee", "given" : "Sunhee", "non-dropping-particle" : "", "parse-names" : false, "suffix" : "" }, { "dropping-particle" : "", "family" : "Lee", "given" : "Ying-Ray", "non-dropping-particle" : "", "parse-names" : false, "suffix" : "" }, { "dropping-particle" : "", "family" : "Lee", "given" : "Yong J", "non-dropping-particle" : "", "parse-names" : false, "suffix" : "" }, { "dropping-particle" : "", "family" : "Lee", "given" : "Young H", "non-dropping-particle" : "", "parse-names" : false, "suffix" : "" }, { "dropping-particle" : "", "family" : "Leeuwenburgh", "given" : "Christiaan", "non-dropping-particle" : "", "parse-names" : false, "suffix" : "" }, { "dropping-particle" : "", "family" : "Lefort", "given" : "Sylvain", "non-dropping-particle" : "", "parse-names" : false, "suffix" : "" }, { "dropping-particle" : "", "family" : "Legouis", "given" : "Renaud", "non-dropping-particle" : "", "parse-names" : false, "suffix" : "" }, { "dropping-particle" : "", "family" : "Lei", "given" : "Jinzhi", "non-dropping-particle" : "", "parse-names" : false, "suffix" : "" }, { "dropping-particle" : "", "family" : "Lei", "given" : "Qun-Ying", "non-dropping-particle" : "", "parse-names" : false, "suffix" : "" }, { "dropping-particle" : "", "family" : "Leib", "given" : "David A", "non-dropping-particle" : "", "parse-names" : false, "suffix" : "" }, { "dropping-particle" : "", "family" : "Leibowitz", "given" : "Gil", "non-dropping-particle" : "", "parse-names" : false, "suffix" : "" }, { "dropping-particle" : "", "family" : "Lekli", "given" : "Istvan", "non-dropping-particle" : "", "parse-names" : false, "suffix" : "" }, { "dropping-particle" : "", "family" : "Lemaire", "given" : "St\u00e9phane D", "non-dropping-particle" : "", "parse-names" : false, "suffix" : "" }, { "dropping-particle" : "", "family" : "Lemasters", "given" : "John J", "non-dropping-particle" : "", "parse-names" : false, "suffix" : "" }, { "dropping-particle" : "", "family" : "Lemberg", "given" : "Marius K", "non-dropping-particle" : "", "parse-names" : false, "suffix" : "" }, { "dropping-particle" : "", "family" : "Lemoine", "given" : "Antoinette", "non-dropping-particle" : "", "parse-names" : false, "suffix" : "" }, { "dropping-particle" : "", "family" : "Leng", "given" : "Shuilong", "non-dropping-particle" : "", "parse-names" : false, "suffix" : "" }, { "dropping-particle" : "", "family" : "Lenz", "given" : "Guido", "non-dropping-particle" : "", "parse-names" : false, "suffix" : "" }, { "dropping-particle" : "", "family" : "Lenzi", "given" : "Paola", "non-dropping-particle" : "", "parse-names" : false, "suffix" : "" }, { "dropping-particle" : "", "family" : "Lerman", "given" : "Lilach O", "non-dropping-particle" : "", "parse-names" : false, "suffix" : "" }, { "dropping-particle" : "", "family" : "Lettieri Barbato", "given" : "Daniele", "non-dropping-particle" : "", "parse-names" : false, "suffix" : "" }, { "dropping-particle" : "", "family" : "Leu", "given" : "Julia I-Ju", "non-dropping-particle" : "", "parse-names" : false, "suffix" : "" }, { "dropping-particle" : "", "family" : "Leung", "given" : "Hing Y", "non-dropping-particle" : "", "parse-names" : false, "suffix" : "" }, { "dropping-particle" : "", "family" : "Levine", "given" : "Beth", "non-dropping-particle" : "", "parse-names" : false, "suffix" : "" }, { "dropping-particle" : "", "family" : "Lewis", "given" : "Patrick A", "non-dropping-particle" : "", "parse-names" : false, "suffix" : "" }, { "dropping-particle" : "", "family" : "Lezoualc'h", "given" : "Frank", "non-dropping-particle" : "", "parse-names" : false, "suffix" : "" }, { "dropping-particle" : "", "family" : "Li", "given" : "Chi", "non-dropping-particle" : "", "parse-names" : false, "suffix" : "" }, { "dropping-particle" : "", "family" : "Li", "given" : "Faqiang", "non-dropping-particle" : "", "parse-names" : false, "suffix" : "" }, { "dropping-particle" : "", "family" : "Li", "given" : "Feng-Jun", "non-dropping-particle" : "", "parse-names" : false, "suffix" : "" }, { "dropping-particle" : "", "family" : "Li", "given" : "Jun", "non-dropping-particle" : "", "parse-names" : false, "suffix" : "" }, { "dropping-particle" : "", "family" : "Li", "given" : "Ke", "non-dropping-particle" : "", "parse-names" : false, "suffix" : "" }, { "dropping-particle" : "", "family" : "Li", "given" : "Lian", "non-dropping-particle" : "", "parse-names" : false, "suffix" : "" }, { "dropping-particle" : "", "family" : "Li", "given" : "Min", "non-dropping-particle" : "", "parse-names" : false, "suffix" : "" }, { "dropping-particle" : "", "family" : "Li", "given" : "Qiang", "non-dropping-particle" : "", "parse-names" : false, "suffix" : "" }, { "dropping-particle" : "", "family" : "Li", "given" : "Rui", "non-dropping-particle" : "", "parse-names" : false, "suffix" : "" }, { "dropping-particle" : "", "family" : "Li", "given" : "Sheng", "non-dropping-particle" : "", "parse-names" : false, "suffix" : "" }, { "dropping-particle" : "", "family" : "Li", "given" : "Wei", "non-dropping-particle" : "", "parse-names" : false, "suffix" : "" }, { "dropping-particle" : "", "family" : "Li", "given" : "Xiaotao", "non-dropping-particle" : "", "parse-names" : false, "suffix" : "" }, { "dropping-particle" : "", "family" : "Li", "given" : "Yumin", "non-dropping-particle" : "", "parse-names" : false, "suffix" : "" }, { "dropping-particle" : "", "family" : "Lian", "given" : "Jiqin", "non-dropping-particle" : "", "parse-names" : false, "suffix" : "" }, { "dropping-particle" : "", "family" : "Liang", "given" : "Chengyu", "non-dropping-particle" : "", "parse-names" : false, "suffix" : "" }, { "dropping-particle" : "", "family" : "Liang", "given" : "Qiangrong", "non-dropping-particle" : "", "parse-names" : false, "suffix" : "" }, { "dropping-particle" : "", "family" : "Liao", "given" : "Yulin", "non-dropping-particle" : "", "parse-names" : false, "suffix" : "" }, { "dropping-particle" : "", "family" : "Liberal", "given" : "Joana", "non-dropping-particle" : "", "parse-names" : false, "suffix" : "" }, { "dropping-particle" : "", "family" : "Liberski", "given" : "Pawel P", "non-dropping-particle" : "", "parse-names" : false, "suffix" : "" }, { "dropping-particle" : "", "family" : "Lie", "given" : "Pearl", "non-dropping-particle" : "", "parse-names" : false, "suffix" : "" }, { "dropping-particle" : "", "family" : "Lieberman", "given" : "Andrew P", "non-dropping-particle" : "", "parse-names" : false, "suffix" : "" }, { "dropping-particle" : "", "family" : "Lim", "given" : "Hyunjung Jade", "non-dropping-particle" : "", "parse-names" : false, "suffix" : "" }, { "dropping-particle" : "", "family" : "Lim", "given" : "Kah-Leong", "non-dropping-particle" : "", "parse-names" : false, "suffix" : "" }, { "dropping-particle" : "", "family" : "Lim", "given" : "Kyu", "non-dropping-particle" : "", "parse-names" : false, "suffix" : "" }, { "dropping-particle" : "", "family" : "Lima", "given" : "Raquel T", "non-dropping-particle" : "", "parse-names" : false, "suffix" : "" }, { "dropping-particle" : "", "family" : "Lin", "given" : "Chang-Shen", "non-dropping-particle" : "", "parse-names" : false, "suffix" : "" }, { "dropping-particle" : "", "family" : "Lin", "given" : "Chiou-Feng", "non-dropping-particle" : "", "parse-names" : false, "suffix" : "" }, { "dropping-particle" : "", "family" : "Lin", "given" : "Fang", "non-dropping-particle" : "", "parse-names" : false, "suffix" : "" }, { "dropping-particle" : "", "family" : "Lin", "given" : "Fangming", "non-dropping-particle" : "", "parse-names" : false, "suffix" : "" }, { "dropping-particle" : "", "family" : "Lin", "given" : "Fu-Cheng", "non-dropping-particle" : "", "parse-names" : false, "suffix" : "" }, { "dropping-particle" : "", "family" : "Lin", "given" : "Kui", "non-dropping-particle" : "", "parse-names" : false, "suffix" : "" }, { "dropping-particle" : "", "family" : "Lin", "given" : "Kwang-Huei", "non-dropping-particle" : "", "parse-names" : false, "suffix" : "" }, { "dropping-particle" : "", "family" : "Lin", "given" : "Pei-Hui", "non-dropping-particle" : "", "parse-names" : false, "suffix" : "" }, { "dropping-particle" : "", "family" : "Lin", "given" : "Tianwei", "non-dropping-particle" : "", "parse-names" : false, "suffix" : "" }, { "dropping-particle" : "", "family" : "Lin", "given" : "Wan-Wan", "non-dropping-particle" : "", "parse-names" : false, "suffix" : "" }, { "dropping-particle" : "", "family" : "Lin", "given" : "Yee-Shin", "non-dropping-particle" : "", "parse-names" : false, "suffix" : "" }, { "dropping-particle" : "", "family" : "Lin", "given" : "Yong", "non-dropping-particle" : "", "parse-names" : false, "suffix" : "" }, { "dropping-particle" : "", "family" : "Linden", "given" : "Rafael", "non-dropping-particle" : "", "parse-names" : false, "suffix" : "" }, { "dropping-particle" : "", "family" : "Lindholm", "given" : "Dan", "non-dropping-particle" : "", "parse-names" : false, "suffix" : "" }, { "dropping-particle" : "", "family" : "Lindqvist", "given" : "Lisa M", "non-dropping-particle" : "", "parse-names" : false, "suffix" : "" }, { "dropping-particle" : "", "family" : "Lingor", "given" : "Paul", "non-dropping-particle" : "", "parse-names" : false, "suffix" : "" }, { "dropping-particle" : "", "family" : "Linkermann", "given" : "Andreas", "non-dropping-particle" : "", "parse-names" : false, "suffix" : "" }, { "dropping-particle" : "", "family" : "Liotta", "given" : "Lance A", "non-dropping-particle" : "", "parse-names" : false, "suffix" : "" }, { "dropping-particle" : "", "family" : "Lipinski", "given" : "Marta M", "non-dropping-particle" : "", "parse-names" : false, "suffix" : "" }, { "dropping-particle" : "", "family" : "Lira", "given" : "Vitor A", "non-dropping-particle" : "", "parse-names" : false, "suffix" : "" }, { "dropping-particle" : "", "family" : "Lisanti", "given" : "Michael P", "non-dropping-particle" : "", "parse-names" : false, "suffix" : "" }, { "dropping-particle" : "", "family" : "Liton", "given" : "Paloma B", "non-dropping-particle" : "", "parse-names" : false, "suffix" : "" }, { "dropping-particle" : "", "family" : "Liu", "given" : "Bo", "non-dropping-particle" : "", "parse-names" : false, "suffix" : "" }, { "dropping-particle" : "", "family" : "Liu", "given" : "Chong", "non-dropping-particle" : "", "parse-names" : false, "suffix" : "" }, { "dropping-particle" : "", "family" : "Liu", "given" : "Chun-Feng", "non-dropping-particle" : "", "parse-names" : false, "suffix" : "" }, { "dropping-particle" : "", "family" : "Liu", "given" : "Fei", "non-dropping-particle" : "", "parse-names" : false, "suffix" : "" }, { "dropping-particle" : "", "family" : "Liu", "given" : "Hung-Jen", "non-dropping-particle" : "", "parse-names" : false, "suffix" : "" }, { "dropping-particle" : "", "family" : "Liu", "given" : "Jianxun", "non-dropping-particle" : "", "parse-names" : false, "suffix" : "" }, { "dropping-particle" : "", "family" : "Liu", "given" : "Jing-Jing", "non-dropping-particle" : "", "parse-names" : false, "suffix" : "" }, { "dropping-particle" : "", "family" : "Liu", "given" : "Jing-Lan", "non-dropping-particle" : "", "parse-names" : false, "suffix" : "" }, { "dropping-particle" : "", "family" : "Liu", "given" : "Ke", "non-dropping-particle" : "", "parse-names" : false, "suffix" : "" }, { "dropping-particle" : "", "family" : "Liu", "given" : "Leyuan", "non-dropping-particle" : "", "parse-names" : false, "suffix" : "" }, { "dropping-particle" : "", "family" : "Liu", "given" : "Liang", "non-dropping-particle" : "", "parse-names" : false, "suffix" : "" }, { "dropping-particle" : "", "family" : "Liu", "given" : "Quentin", "non-dropping-particle" : "", "parse-names" : false, "suffix" : "" }, { "dropping-particle" : "", "family" : "Liu", "given" : "Rong-Yu", "non-dropping-particle" : "", "parse-names" : false, "suffix" : "" }, { "dropping-particle" : "", "family" : "Liu", "given" : "Shiming", "non-dropping-particle" : "", "parse-names" : false, "suffix" : "" }, { "dropping-particle" : "", "family" : "Liu", "given" : "Shuwen", "non-dropping-particle" : "", "parse-names" : false, "suffix" : "" }, { "dropping-particle" : "", "family" : "Liu", "given" : "Wei", "non-dropping-particle" : "", "parse-names" : false, "suffix" : "" }, { "dropping-particle" : "", "family" : "Liu", "given" : "Xian-De", "non-dropping-particle" : "", "parse-names" : false, "suffix" : "" }, { "dropping-particle" : "", "family" : "Liu", "given" : "Xiangguo", "non-dropping-particle" : "", "parse-names" : false, "suffix" : "" }, { "dropping-particle" : "", "family" : "Liu", "given" : "Xiao-Hong", "non-dropping-particle" : "", "parse-names" : false, "suffix" : "" }, { "dropping-particle" : "", "family" : "Liu", "given" : "Xinfeng", "non-dropping-particle" : "", "parse-names" : false, "suffix" : "" }, { "dropping-particle" : "", "family" : "Liu", "given" : "Xu", "non-dropping-particle" : "", "parse-names" : false, "suffix" : "" }, { "dropping-particle" : "", "family" : "Liu", "given" : "Xueqin", "non-dropping-particle" : "", "parse-names" : false, "suffix" : "" }, { "dropping-particle" : "", "family" : "Liu", "given" : "Yang", "non-dropping-particle" : "", "parse-names" : false, "suffix" : "" }, { "dropping-particle" : "", "family" : "Liu", "given" : "Yule", "non-dropping-particle" : "", "parse-names" : false, "suffix" : "" }, { "dropping-particle" : "", "family" : "Liu", "given" : "Zexian", "non-dropping-particle" : "", "parse-names" : false, "suffix" : "" }, { "dropping-particle" : "", "family" : "Liu", "given" : "Zhe", "non-dropping-particle" : "", "parse-names" : false, "suffix" : "" }, { "dropping-particle" : "", "family" : "Liuzzi", "given" : "Juan P", "non-dropping-particle" : "", "parse-names" : false, "suffix" : "" }, { "dropping-particle" : "", "family" : "Lizard", "given" : "G\u00e9rard", "non-dropping-particle" : "", "parse-names" : false, "suffix" : "" }, { "dropping-particle" : "", "family" : "Ljujic", "given" : "Mila", "non-dropping-particle" : "", "parse-names" : false, "suffix" : "" }, { "dropping-particle" : "", "family" : "Lodhi", "given" : "Irfan J", "non-dropping-particle" : "", "parse-names" : false, "suffix" : "" }, { "dropping-particle" : "", "family" : "Logue", "given" : "Susan E", "non-dropping-particle" : "", "parse-names" : false, "suffix" : "" }, { "dropping-particle" : "", "family" : "Lokeshwar", "given" : "Bal L", "non-dropping-particle" : "", "parse-names" : false, "suffix" : "" }, { "dropping-particle" : "", "family" : "Long", "given" : "Yun Chau", "non-dropping-particle" : "", "parse-names" : false, "suffix" : "" }, { "dropping-particle" : "", "family" : "Lonial", "given" : "Sagar", "non-dropping-particle" : "", "parse-names" : false, "suffix" : "" }, { "dropping-particle" : "", "family" : "Loos", "given" : "Benjamin", "non-dropping-particle" : "", "parse-names" : false, "suffix" : "" }, { "dropping-particle" : "", "family" : "L\u00f3pez-Ot\u00edn", "given" : "Carlos", "non-dropping-particle" : "", "parse-names" : false, "suffix" : "" }, { "dropping-particle" : "", "family" : "L\u00f3pez-Vicario", "given" : "Cristina", "non-dropping-particle" : "", "parse-names" : false, "suffix" : "" }, { "dropping-particle" : "", "family" : "Lorente", "given" : "Mar", "non-dropping-particle" : "", "parse-names" : false, "suffix" : "" }, { "dropping-particle" : "", "family" : "Lorenzi", "given" : "Philip L", "non-dropping-particle" : "", "parse-names" : false, "suffix" : "" }, { "dropping-particle" : "", "family" : "L\u00f5rincz", "given" : "P\u00e9ter", "non-dropping-particle" : "", "parse-names" : false, "suffix" : "" }, { "dropping-particle" : "", "family" : "Los", "given" : "Marek", "non-dropping-particle" : "", "parse-names" : false, "suffix" : "" }, { "dropping-particle" : "", "family" : "Lotze", "given" : "Michael T", "non-dropping-particle" : "", "parse-names" : false, "suffix" : "" }, { "dropping-particle" : "", "family" : "Lovat", "given" : "Penny E", "non-dropping-particle" : "", "parse-names" : false, "suffix" : "" }, { "dropping-particle" : "", "family" : "Lu", "given" : "Binfeng", "non-dropping-particle" : "", "parse-names" : false, "suffix" : "" }, { "dropping-particle" : "", "family" : "Lu", "given" : "Bo", "non-dropping-particle" : "", "parse-names" : false, "suffix" : "" }, { "dropping-particle" : "", "family" : "Lu", "given" : "Jiahong", "non-dropping-particle" : "", "parse-names" : false, "suffix" : "" }, { "dropping-particle" : "", "family" : "Lu", "given" : "Qing", "non-dropping-particle" : "", "parse-names" : false, "suffix" : "" }, { "dropping-particle" : "", "family" : "Lu", "given" : "She-Min", "non-dropping-particle" : "", "parse-names" : false, "suffix" : "" }, { "dropping-particle" : "", "family" : "Lu", "given" : "Shuyan", "non-dropping-particle" : "", "parse-names" : false, "suffix" : "" }, { "dropping-particle" : "", "family" : "Lu", "given" : "Yingying", "non-dropping-particle" : "", "parse-names" : false, "suffix" : "" }, { "dropping-particle" : "", "family" : "Luciano", "given" : "Fr\u00e9d\u00e9ric", "non-dropping-particle" : "", "parse-names" : false, "suffix" : "" }, { "dropping-particle" : "", "family" : "Luckhart", "given" : "Shirley", "non-dropping-particle" : "", "parse-names" : false, "suffix" : "" }, { "dropping-particle" : "", "family" : "Lucocq", "given" : "John Milton", "non-dropping-particle" : "", "parse-names" : false, "suffix" : "" }, { "dropping-particle" : "", "family" : "Ludovico", "given" : "Paula", "non-dropping-particle" : "", "parse-names" : false, "suffix" : "" }, { "dropping-particle" : "", "family" : "Lugea", "given" : "Aurelia", "non-dropping-particle" : "", "parse-names" : false, "suffix" : "" }, { "dropping-particle" : "", "family" : "Lukacs", "given" : "Nicholas W", "non-dropping-particle" : "", "parse-names" : false, "suffix" : "" }, { "dropping-particle" : "", "family" : "Lum", "given" : "Julian J", "non-dropping-particle" : "", "parse-names" : false, "suffix" : "" }, { "dropping-particle" : "", "family" : "Lund", "given" : "Anders H", "non-dropping-particle" : "", "parse-names" : false, "suffix" : "" }, { "dropping-particle" : "", "family" : "Luo", "given" : "Honglin", "non-dropping-particle" : "", "parse-names" : false, "suffix" : "" }, { "dropping-particle" : "", "family" : "Luo", "given" : "Jia", "non-dropping-particle" : "", "parse-names" : false, "suffix" : "" }, { "dropping-particle" : "", "family" : "Luo", "given" : "Shouqing", "non-dropping-particle" : "", "parse-names" : false, "suffix" : "" }, { "dropping-particle" : "", "family" : "Luparello", "given" : "Claudio", "non-dropping-particle" : "", "parse-names" : false, "suffix" : "" }, { "dropping-particle" : "", "family" : "Lyons", "given" : "Timothy", "non-dropping-particle" : "", "parse-names" : false, "suffix" : "" }, { "dropping-particle" : "", "family" : "Ma", "given" : "Jianjie", "non-dropping-particle" : "", "parse-names" : false, "suffix" : "" }, { "dropping-particle" : "", "family" : "Ma", "given" : "Yi", "non-dropping-particle" : "", "parse-names" : false, "suffix" : "" }, { "dropping-particle" : "", "family" : "Ma", "given" : "Yong", "non-dropping-particle" : "", "parse-names" : false, "suffix" : "" }, { "dropping-particle" : "", "family" : "Ma", "given" : "Zhenyi", "non-dropping-particle" : "", "parse-names" : false, "suffix" : "" }, { "dropping-particle" : "", "family" : "Machado", "given" : "Juliano", "non-dropping-particle" : "", "parse-names" : false, "suffix" : "" }, { "dropping-particle" : "", "family" : "Machado-Santelli", "given" : "Glaucia M", "non-dropping-particle" : "", "parse-names" : false, "suffix" : "" }, { "dropping-particle" : "", "family" : "Macian", "given" : "Fernando", "non-dropping-particle" : "", "parse-names" : false, "suffix" : "" }, { "dropping-particle" : "", "family" : "MacIntosh", "given" : "Gustavo C", "non-dropping-particle" : "", "parse-names" : false, "suffix" : "" }, { "dropping-particle" : "", "family" : "MacKeigan", "given" : "Jeffrey P", "non-dropping-particle" : "", "parse-names" : false, "suffix" : "" }, { "dropping-particle" : "", "family" : "Macleod", "given" : "Kay F", "non-dropping-particle" : "", "parse-names" : false, "suffix" : "" }, { "dropping-particle" : "", "family" : "MacMicking", "given" : "John D", "non-dropping-particle" : "", "parse-names" : false, "suffix" : "" }, { "dropping-particle" : "", "family" : "MacMillan-Crow", "given" : "Lee Ann", "non-dropping-particle" : "", "parse-names" : false, "suffix" : "" }, { "dropping-particle" : "", "family" : "Madeo", "given" : "Frank", "non-dropping-particle" : "", "parse-names" : false, "suffix" : "" }, { "dropping-particle" : "", "family" : "Madesh", "given" : "Muniswamy", "non-dropping-particle" : "", "parse-names" : false, "suffix" : "" }, { "dropping-particle" : "", "family" : "Madrigal-Matute", "given" : "Julio", "non-dropping-particle" : "", "parse-names" : false, "suffix" : "" }, { "dropping-particle" : "", "family" : "Maeda", "given" : "Akiko", "non-dropping-particle" : "", "parse-names" : false, "suffix" : "" }, { "dropping-particle" : "", "family" : "Maeda", "given" : "Tatsuya", "non-dropping-particle" : "", "parse-names" : false, "suffix" : "" }, { "dropping-particle" : "", "family" : "Maegawa", "given" : "Gustavo", "non-dropping-particle" : "", "parse-names" : false, "suffix" : "" }, { "dropping-particle" : "", "family" : "Maellaro", "given" : "Emilia", "non-dropping-particle" : "", "parse-names" : false, "suffix" : "" }, { "dropping-particle" : "", "family" : "Maes", "given" : "Hannelore", "non-dropping-particle" : "", "parse-names" : false, "suffix" : "" }, { "dropping-particle" : "", "family" : "Magari\u00f1os", "given" : "Marta", "non-dropping-particle" : "", "parse-names" : false, "suffix" : "" }, { "dropping-particle" : "", "family" : "Maiese", "given" : "Kenneth", "non-dropping-particle" : "", "parse-names" : false, "suffix" : "" }, { "dropping-particle" : "", "family" : "Maiti", "given" : "Tapas K", "non-dropping-particle" : "", "parse-names" : false, "suffix" : "" }, { "dropping-particle" : "", "family" : "Maiuri", "given" : "Luigi", "non-dropping-particle" : "", "parse-names" : false, "suffix" : "" }, { "dropping-particle" : "", "family" : "Maiuri", "given" : "Maria Chiara", "non-dropping-particle" : "", "parse-names" : false, "suffix" : "" }, { "dropping-particle" : "", "family" : "Maki", "given" : "Carl G", "non-dropping-particle" : "", "parse-names" : false, "suffix" : "" }, { "dropping-particle" : "", "family" : "Malli", "given" : "Roland", "non-dropping-particle" : "", "parse-names" : false, "suffix" : "" }, { "dropping-particle" : "", "family" : "Malorni", "given" : "Walter", "non-dropping-particle" : "", "parse-names" : false, "suffix" : "" }, { "dropping-particle" : "", "family" : "Maloyan", "given" : "Alina", "non-dropping-particle" : "", "parse-names" : false, "suffix" : "" }, { "dropping-particle" : "", "family" : "Mami-Chouaib", "given" : "Fathia", "non-dropping-particle" : "", "parse-names" : false, "suffix" : "" }, { "dropping-particle" : "", "family" : "Man", "given" : "Na", "non-dropping-particle" : "", "parse-names" : false, "suffix" : "" }, { "dropping-particle" : "", "family" : "Mancias", "given" : "Joseph D", "non-dropping-particle" : "", "parse-names" : false, "suffix" : "" }, { "dropping-particle" : "", "family" : "Mandelkow", "given" : "Eva-Maria", "non-dropping-particle" : "", "parse-names" : false, "suffix" : "" }, { "dropping-particle" : "", "family" : "Mandell", "given" : "Michael A", "non-dropping-particle" : "", "parse-names" : false, "suffix" : "" }, { "dropping-particle" : "", "family" : "Manfredi", "given" : "Angelo A", "non-dropping-particle" : "", "parse-names" : false, "suffix" : "" }, { "dropping-particle" : "", "family" : "Mani\u00e9", "given" : "Serge N", "non-dropping-particle" : "", "parse-names" : false, "suffix" : "" }, { "dropping-particle" : "", "family" : "Manzoni", "given" : "Claudia", "non-dropping-particle" : "", "parse-names" : false, "suffix" : "" }, { "dropping-particle" : "", "family" : "Mao", "given" : "Kai", "non-dropping-particle" : "", "parse-names" : false, "suffix" : "" }, { "dropping-particle" : "", "family" : "Mao", "given" : "Zixu", "non-dropping-particle" : "", "parse-names" : false, "suffix" : "" }, { "dropping-particle" : "", "family" : "Mao", "given" : "Zong-Wan", "non-dropping-particle" : "", "parse-names" : false, "suffix" : "" }, { "dropping-particle" : "", "family" : "Marambaud", "given" : "Philippe", "non-dropping-particle" : "", "parse-names" : false, "suffix" : "" }, { "dropping-particle" : "", "family" : "Marconi", "given" : "Anna Maria", "non-dropping-particle" : "", "parse-names" : false, "suffix" : "" }, { "dropping-particle" : "", "family" : "Marelja", "given" : "Zvonimir", "non-dropping-particle" : "", "parse-names" : false, "suffix" : "" }, { "dropping-particle" : "", "family" : "Marfe", "given" : "Gabriella", "non-dropping-particle" : "", "parse-names" : false, "suffix" : "" }, { "dropping-particle" : "", "family" : "Margeta", "given" : "Marta", "non-dropping-particle" : "", "parse-names" : false, "suffix" : "" }, { "dropping-particle" : "", "family" : "Margittai", "given" : "Eva", "non-dropping-particle" : "", "parse-names" : false, "suffix" : "" }, { "dropping-particle" : "", "family" : "Mari", "given" : "Muriel", "non-dropping-particle" : "", "parse-names" : false, "suffix" : "" }, { "dropping-particle" : "V", "family" : "Mariani", "given" : "Francesca", "non-dropping-particle" : "", "parse-names" : false, "suffix" : "" }, { "dropping-particle" : "", "family" : "Marin", "given" : "Concepcio", "non-dropping-particle" : "", "parse-names" : false, "suffix" : "" }, { "dropping-particle" : "", "family" : "Marinelli", "given" : "Sara", "non-dropping-particle" : "", "parse-names" : false, "suffix" : "" }, { "dropping-particle" : "", "family" : "Mari\u00f1o", "given" : "Guillermo", "non-dropping-particle" : "", "parse-names" : false, "suffix" : "" }, { "dropping-particle" : "", "family" : "Markovic", "given" : "Ivanka", "non-dropping-particle" : "", "parse-names" : false, "suffix" : "" }, { "dropping-particle" : "", "family" : "Marquez", "given" : "Rebecca", "non-dropping-particle" : "", "parse-names" : false, "suffix" : "" }, { "dropping-particle" : "", "family" : "Martelli", "given" : "Alberto M", "non-dropping-particle" : "", "parse-names" : false, "suffix" : "" }, { "dropping-particle" : "", "family" : "Martens", "given" : "Sascha", "non-dropping-particle" : "", "parse-names" : false, "suffix" : "" }, { "dropping-particle" : "", "family" : "Martin", "given" : "Katie R", "non-dropping-particle" : "", "parse-names" : false, "suffix" : "" }, { "dropping-particle" : "", "family" : "Martin", "given" : "Seamus J", "non-dropping-particle" : "", "parse-names" : false, "suffix" : "" }, { "dropping-particle" : "", "family" : "Martin", "given" : "Shaun", "non-dropping-particle" : "", "parse-names" : false, "suffix" : "" }, { "dropping-particle" : "", "family" : "Martin-Acebes", "given" : "Miguel A", "non-dropping-particle" : "", "parse-names" : false, "suffix" : "" }, { "dropping-particle" : "", "family" : "Mart\u00edn-Sanz", "given" : "Paloma", "non-dropping-particle" : "", "parse-names" : false, "suffix" : "" }, { "dropping-particle" : "", "family" : "Martinand-Mari", "given" : "Camille", "non-dropping-particle" : "", "parse-names" : false, "suffix" : "" }, { "dropping-particle" : "", "family" : "Martinet", "given" : "Wim", "non-dropping-particle" : "", "parse-names" : false, "suffix" : "" }, { "dropping-particle" : "", "family" : "Martinez", "given" : "Jennifer", "non-dropping-particle" : "", "parse-names" : false, "suffix" : "" }, { "dropping-particle" : "", "family" : "Martinez-Lopez", "given" : "Nuria", "non-dropping-particle" : "", "parse-names" : false, "suffix" : "" }, { "dropping-particle" : "", "family" : "Martinez-Outschoorn", "given" : "Ubaldo", "non-dropping-particle" : "", "parse-names" : false, "suffix" : "" }, { "dropping-particle" : "", "family" : "Mart\u00ednez-Vel\u00e1zquez", "given" : "Mois\u00e9s", "non-dropping-particle" : "", "parse-names" : false, "suffix" : "" }, { "dropping-particle" : "", "family" : "Martinez-Vicente", "given" : "Marta", "non-dropping-particle" : "", "parse-names" : false, "suffix" : "" }, { "dropping-particle" : "", "family" : "Martins", "given" : "Waleska Kerllen", "non-dropping-particle" : "", "parse-names" : false, "suffix" : "" }, { "dropping-particle" : "", "family" : "Mashima", "given" : "Hirosato", "non-dropping-particle" : "", "parse-names" : false, "suffix" : "" }, { "dropping-particle" : "", "family" : "Mastrianni", "given" : "James A", "non-dropping-particle" : "", "parse-names" : false, "suffix" : "" }, { "dropping-particle" : "", "family" : "Matarese", "given" : "Giuseppe", "non-dropping-particle" : "", "parse-names" : false, "suffix" : "" }, { "dropping-particle" : "", "family" : "Matarrese", "given" : "Paola", "non-dropping-particle" : "", "parse-names" : false, "suffix" : "" }, { "dropping-particle" : "", "family" : "Mateo", "given" : "Roberto", "non-dropping-particle" : "", "parse-names" : false, "suffix" : "" }, { "dropping-particle" : "", "family" : "Matoba", "given" : "Satoaki", "non-dropping-particle" : "", "parse-names" : false, "suffix" : "" }, { "dropping-particle" : "", "family" : "Matsumoto", "given" : "Naomichi", "non-dropping-particle" : "", "parse-names" : false, "suffix" : "" }, { "dropping-particle" : "", "family" : "Matsushita", "given" : "Takehiko", "non-dropping-particle" : "", "parse-names" : false, "suffix" : "" }, { "dropping-particle" : "", "family" : "Matsuura", "given" : "Akira", "non-dropping-particle" : "", "parse-names" : false, "suffix" : "" }, { "dropping-particle" : "", "family" : "Matsuzawa", "given" : "Takeshi", "non-dropping-particle" : "", "parse-names" : false, "suffix" : "" }, { "dropping-particle" : "", "family" : "Mattson", "given" : "Mark P", "non-dropping-particle" : "", "parse-names" : false, "suffix" : "" }, { "dropping-particle" : "", "family" : "Matus", "given" : "Soledad", "non-dropping-particle" : "", "parse-names" : false, "suffix" : "" }, { "dropping-particle" : "", "family" : "Maugeri", "given" : "Norma", "non-dropping-particle" : "", "parse-names" : false, "suffix" : "" }, { "dropping-particle" : "", "family" : "Mauvezin", "given" : "Caroline", "non-dropping-particle" : "", "parse-names" : false, "suffix" : "" }, { "dropping-particle" : "", "family" : "Mayer", "given" : "Andreas", "non-dropping-particle" : "", "parse-names" : false, "suffix" : "" }, { "dropping-particle" : "", "family" : "Maysinger", "given" : "Dusica", "non-dropping-particle" : "", "parse-names" : false, "suffix" : "" }, { "dropping-particle" : "", "family" : "Mazzolini", "given" : "Guillermo D", "non-dropping-particle" : "", "parse-names" : false, "suffix" : "" }, { "dropping-particle" : "", "family" : "McBrayer", "given" : "Mary Kate", "non-dropping-particle" : "", "parse-names" : false, "suffix" : "" }, { "dropping-particle" : "", "family" : "McCall", "given" : "Kimberly", "non-dropping-particle" : "", "parse-names" : false, "suffix" : "" }, { "dropping-particle" : "", "family" : "McCormick", "given" : "Craig", "non-dropping-particle" : "", "parse-names" : false, "suffix" : "" }, { "dropping-particle" : "", "family" : "McInerney", "given" : "Gerald M", "non-dropping-particle" : "", "parse-names" : false, "suffix" : "" }, { "dropping-particle" : "", "family" : "McIver", "given" : "Skye C", "non-dropping-particle" : "", "parse-names" : false, "suffix" : "" }, { "dropping-particle" : "", "family" : "McKenna", "given" : "Sharon", "non-dropping-particle" : "", "parse-names" : false, "suffix" : "" }, { "dropping-particle" : "", "family" : "McMahon", "given" : "John J", "non-dropping-particle" : "", "parse-names" : false, "suffix" : "" }, { "dropping-particle" : "", "family" : "McNeish", "given" : "Iain A", "non-dropping-particle" : "", "parse-names" : false, "suffix" : "" }, { "dropping-particle" : "", "family" : "Mechta-Grigoriou", "given" : "Fatima", "non-dropping-particle" : "", "parse-names" : false, "suffix" : "" }, { "dropping-particle" : "", "family" : "Medema", "given" : "Jan Paul", "non-dropping-particle" : "", "parse-names" : false, "suffix" : "" }, { "dropping-particle" : "", "family" : "Medina", "given" : "Diego L", "non-dropping-particle" : "", "parse-names" : false, "suffix" : "" }, { "dropping-particle" : "", "family" : "Megyeri", "given" : "Klara", "non-dropping-particle" : "", "parse-names" : false, "suffix" : "" }, { "dropping-particle" : "", "family" : "Mehrpour", "given" : "Maryam", "non-dropping-particle" : "", "parse-names" : false, "suffix" : "" }, { "dropping-particle" : "", "family" : "Mehta", "given" : "Jawahar L", "non-dropping-particle" : "", "parse-names" : false, "suffix" : "" }, { "dropping-particle" : "", "family" : "Mei", "given" : "Yide", "non-dropping-particle" : "", "parse-names" : false, "suffix" : "" }, { "dropping-particle" : "", "family" : "Meier", "given" : "Ute-Christiane", "non-dropping-particle" : "", "parse-names" : false, "suffix" : "" }, { "dropping-particle" : "", "family" : "Meijer", "given" : "Alfred J", "non-dropping-particle" : "", "parse-names" : false, "suffix" : "" }, { "dropping-particle" : "", "family" : "Mel\u00e9ndez", "given" : "Alicia", "non-dropping-particle" : "", "parse-names" : false, "suffix" : "" }, { "dropping-particle" : "", "family" : "Melino", "given" : "Gerry", "non-dropping-particle" : "", "parse-names" : false, "suffix" : "" }, { "dropping-particle" : "", "family" : "Melino", "given" : "Sonia", "non-dropping-particle" : "", "parse-names" : false, "suffix" : "" }, { "dropping-particle" : "", "family" : "Melo", "given" : "Edesio Jose Tenorio", "non-dropping-particle" : "de", "parse-names" : false, "suffix" : "" }, { "dropping-particle" : "", "family" : "Mena", "given" : "Maria A", "non-dropping-particle" : "", "parse-names" : false, "suffix" : "" }, { "dropping-particle" : "", "family" : "Meneghini", "given" : "Marc D", "non-dropping-particle" : "", "parse-names" : false, "suffix" : "" }, { "dropping-particle" : "", "family" : "Menendez", "given" : "Javier A", "non-dropping-particle" : "", "parse-names" : false, "suffix" : "" }, { "dropping-particle" : "", "family" : "Menezes", "given" : "Regina", "non-dropping-particle" : "", "parse-names" : false, "suffix" : "" }, { "dropping-particle" : "", "family" : "Meng", "given" : "Liesu", "non-dropping-particle" : "", "parse-names" : false, "suffix" : "" }, { "dropping-particle" : "", "family" : "Meng", "given" : "Ling-hua", "non-dropping-particle" : "", "parse-names" : false, "suffix" : "" }, { "dropping-particle" : "", "family" : "Meng", "given" : "Songshu", "non-dropping-particle" : "", "parse-names" : false, "suffix" : "" }, { "dropping-particle" : "", "family" : "Menghini", "given" : "Rossella", "non-dropping-particle" : "", "parse-names" : false, "suffix" : "" }, { "dropping-particle" : "", "family" : "Menko", "given" : "A Sue", "non-dropping-particle" : "", "parse-names" : false, "suffix" : "" }, { "dropping-particle" : "", "family" : "Menna-Barreto", "given" : "Rubem FS", "non-dropping-particle" : "", "parse-names" : false, "suffix" : "" }, { "dropping-particle" : "", "family" : "Menon", "given" : "Manoj B", "non-dropping-particle" : "", "parse-names" : false, "suffix" : "" }, { "dropping-particle" : "", "family" : "Meraz-R\u00edos", "given" : "Marco A", "non-dropping-particle" : "", "parse-names" : false, "suffix" : "" }, { "dropping-particle" : "", "family" : "Merla", "given" : "Giuseppe", "non-dropping-particle" : "", "parse-names" : false, "suffix" : "" }, { "dropping-particle" : "", "family" : "Merlini", "given" : "Luciano", "non-dropping-particle" : "", "parse-names" : false, "suffix" : "" }, { "dropping-particle" : "", "family" : "Merlot", "given" : "Angelica M", "non-dropping-particle" : "", "parse-names" : false, "suffix" : "" }, { "dropping-particle" : "", "family" : "Meryk", "given" : "Andreas", "non-dropping-particle" : "", "parse-names" : false, "suffix" : "" }, { "dropping-particle" : "", "family" : "Meschini", "given" : "Stefania", "non-dropping-particle" : "", "parse-names" : false, "suffix" : "" }, { "dropping-particle" : "", "family" : "Meyer", "given" : "Joel N", "non-dropping-particle" : "", "parse-names" : false, "suffix" : "" }, { "dropping-particle" : "", "family" : "Mi", "given" : "Man-tian", "non-dropping-particle" : "", "parse-names" : false, "suffix" : "" }, { "dropping-particle" : "", "family" : "Miao", "given" : "Chao-Yu", "non-dropping-particle" : "", "parse-names" : false, "suffix" : "" }, { "dropping-particle" : "", "family" : "Micale", "given" : "Lucia", "non-dropping-particle" : "", "parse-names" : false, "suffix" : "" }, { "dropping-particle" : "", "family" : "Michaeli", "given" : "Simon", "non-dropping-particle" : "", "parse-names" : false, "suffix" : "" }, { "dropping-particle" : "", "family" : "Michiels", "given" : "Carine", "non-dropping-particle" : "", "parse-names" : false, "suffix" : "" }, { "dropping-particle" : "", "family" : "Migliaccio", "given" : "Anna Rita", "non-dropping-particle" : "", "parse-names" : false, "suffix" : "" }, { "dropping-particle" : "", "family" : "Mihailidou", "given" : "Anastasia Susie", "non-dropping-particle" : "", "parse-names" : false, "suffix" : "" }, { "dropping-particle" : "", "family" : "Mijaljica", "given" : "Dalibor", "non-dropping-particle" : "", "parse-names" : false, "suffix" : "" }, { "dropping-particle" : "", "family" : "Mikoshiba", "given" : "Katsuhiko", "non-dropping-particle" : "", "parse-names" : false, "suffix" : "" }, { "dropping-particle" : "", "family" : "Milan", "given" : "Enrico", "non-dropping-particle" : "", "parse-names" : false, "suffix" : "" }, { "dropping-particle" : "", "family" : "Miller-Fleming", "given" : "Leonor", "non-dropping-particle" : "", "parse-names" : false, "suffix" : "" }, { "dropping-particle" : "", "family" : "Mills", "given" : "Gordon B", "non-dropping-particle" : "", "parse-names" : false, "suffix" : "" }, { "dropping-particle" : "", "family" : "Mills", "given" : "Ian G", "non-dropping-particle" : "", "parse-names" : false, "suffix" : "" }, { "dropping-particle" : "", "family" : "Minakaki", "given" : "Georgia", "non-dropping-particle" : "", "parse-names" : false, "suffix" : "" }, { "dropping-particle" : "", "family" : "Minassian", "given" : "Berge A", "non-dropping-particle" : "", "parse-names" : false, "suffix" : "" }, { "dropping-particle" : "", "family" : "Ming", "given" : "Xiu-Fen", "non-dropping-particle" : "", "parse-names" : false, "suffix" : "" }, { "dropping-particle" : "", "family" : "Minibayeva", "given" : "Farida", "non-dropping-particle" : "", "parse-names" : false, "suffix" : "" }, { "dropping-particle" : "", "family" : "Minina", "given" : "Elena A", "non-dropping-particle" : "", "parse-names" : false, "suffix" : "" }, { "dropping-particle" : "", "family" : "Mintern", "given" : "Justine D", "non-dropping-particle" : "", "parse-names" : false, "suffix" : "" }, { "dropping-particle" : "", "family" : "Minucci", "given" : "Saverio", "non-dropping-particle" : "", "parse-names" : false, "suffix" : "" }, { "dropping-particle" : "", "family" : "Miranda-Vizuete", "given" : "Antonio", "non-dropping-particle" : "", "parse-names" : false, "suffix" : "" }, { "dropping-particle" : "", "family" : "Mitchell", "given" : "Claire H", "non-dropping-particle" : "", "parse-names" : false, "suffix" : "" }, { "dropping-particle" : "", "family" : "Miyamoto", "given" : "Shigeki", "non-dropping-particle" : "", "parse-names" : false, "suffix" : "" }, { "dropping-particle" : "", "family" : "Miyazawa", "given" : "Keisuke", "non-dropping-particle" : "", "parse-names" : false, "suffix" : "" }, { "dropping-particle" : "", "family" : "Mizushima", "given" : "Noboru", "non-dropping-particle" : "", "parse-names" : false, "suffix" : "" }, { "dropping-particle" : "", "family" : "Mnich", "given" : "Katarzyna", "non-dropping-particle" : "", "parse-names" : false, "suffix" : "" }, { "dropping-particle" : "", "family" : "Mograbi", "given" : "Baharia", "non-dropping-particle" : "", "parse-names" : false, "suffix" : "" }, { "dropping-particle" : "", "family" : "Mohseni", "given" : "Simin", "non-dropping-particle" : "", "parse-names" : false, "suffix" : "" }, { "dropping-particle" : "", "family" : "Moita", "given" : "Luis Ferreira", "non-dropping-particle" : "", "parse-names" : false, "suffix" : "" }, { "dropping-particle" : "", "family" : "Molinari", "given" : "Marco", "non-dropping-particle" : "", "parse-names" : false, "suffix" : "" }, { "dropping-particle" : "", "family" : "Molinari", "given" : "Maurizio", "non-dropping-particle" : "", "parse-names" : false, "suffix" : "" }, { "dropping-particle" : "", "family" : "M\u00f8ller", "given" : "Andreas Buch", "non-dropping-particle" : "", "parse-names" : false, "suffix" : "" }, { "dropping-particle" : "", "family" : "Mollereau", "given" : "Bertrand", "non-dropping-particle" : "", "parse-names" : false, "suffix" : "" }, { "dropping-particle" : "", "family" : "Mollinedo", "given" : "Faustino", "non-dropping-particle" : "", "parse-names" : false, "suffix" : "" }, { "dropping-particle" : "", "family" : "Mongillo", "given" : "Marco", "non-dropping-particle" : "", "parse-names" : false, "suffix" : "" }, { "dropping-particle" : "", "family" : "Monick", "given" : "Martha M", "non-dropping-particle" : "", "parse-names" : false, "suffix" : "" }, { "dropping-particle" : "", "family" : "Montagnaro", "given" : "Serena", "non-dropping-particle" : "", "parse-names" : false, "suffix" : "" }, { "dropping-particle" : "", "family" : "Montell", "given" : "Craig", "non-dropping-particle" : "", "parse-names" : false, "suffix" : "" }, { "dropping-particle" : "", "family" : "Moore", "given" : "Darren J", "non-dropping-particle" : "", "parse-names" : false, "suffix" : "" }, { "dropping-particle" : "", "family" : "Moore", "given" : "Michael N", "non-dropping-particle" : "", "parse-names" : false, "suffix" : "" }, { "dropping-particle" : "", "family" : "Mora-Rodriguez", "given" : "Rodrigo", "non-dropping-particle" : "", "parse-names" : false, "suffix" : "" }, { "dropping-particle" : "", "family" : "Moreira", "given" : "Paula I", "non-dropping-particle" : "", "parse-names" : false, "suffix" : "" }, { "dropping-particle" : "", "family" : "Morel", "given" : "Etienne", "non-dropping-particle" : "", "parse-names" : false, "suffix" : "" }, { "dropping-particle" : "", "family" : "Morelli", "given" : "Maria Beatrice", "non-dropping-particle" : "", "parse-names" : false, "suffix" : "" }, { "dropping-particle" : "", "family" : "Moreno", "given" : "Sandra", "non-dropping-particle" : "", "parse-names" : false, "suffix" : "" }, { "dropping-particle" : "", "family" : "Morgan", "given" : "Michael J", "non-dropping-particle" : "", "parse-names" : false, "suffix" : "" }, { "dropping-particle" : "", "family" : "Moris", "given" : "Arnaud", "non-dropping-particle" : "", "parse-names" : false, "suffix" : "" }, { "dropping-particle" : "", "family" : "Moriyasu", "given" : "Yuji", "non-dropping-particle" : "", "parse-names" : false, "suffix" : "" }, { "dropping-particle" : "", "family" : "Morrison", "given" : "Janna L", "non-dropping-particle" : "", "parse-names" : false, "suffix" : "" }, { "dropping-particle" : "", "family" : "Morrison", "given" : "Lynda A", "non-dropping-particle" : "", "parse-names" : false, "suffix" : "" }, { "dropping-particle" : "", "family" : "Morselli", "given" : "Eugenia", "non-dropping-particle" : "", "parse-names" : false, "suffix" : "" }, { "dropping-particle" : "", "family" : "Moscat", "given" : "Jorge", "non-dropping-particle" : "", "parse-names" : false, "suffix" : "" }, { "dropping-particle" : "", "family" : "Moseley", "given" : "Pope L", "non-dropping-particle" : "", "parse-names" : false, "suffix" : "" }, { "dropping-particle" : "", "family" : "Mostowy", "given" : "Serge", "non-dropping-particle" : "", "parse-names" : false, "suffix" : "" }, { "dropping-particle" : "", "family" : "Motori", "given" : "Elisa", "non-dropping-particle" : "", "parse-names" : false, "suffix" : "" }, { "dropping-particle" : "", "family" : "Mottet", "given" : "Denis", "non-dropping-particle" : "", "parse-names" : false, "suffix" : "" }, { "dropping-particle" : "", "family" : "Mottram", "given" : "Jeremy C", "non-dropping-particle" : "", "parse-names" : false, "suffix" : "" }, { "dropping-particle" : "", "family" : "Moussa", "given" : "Charbel E-H", "non-dropping-particle" : "", "parse-names" : false, "suffix" : "" }, { "dropping-particle" : "", "family" : "Mpakou", "given" : "Vassiliki E", "non-dropping-particle" : "", "parse-names" : false, "suffix" : "" }, { "dropping-particle" : "", "family" : "Mukhtar", "given" : "Hasan", "non-dropping-particle" : "", "parse-names" : false, "suffix" : "" }, { "dropping-particle" : "", "family" : "Mulcahy Levy", "given" : "Jean M", "non-dropping-particle" : "", "parse-names" : false, "suffix" : "" }, { "dropping-particle" : "", "family" : "Muller", "given" : "Sylviane", "non-dropping-particle" : "", "parse-names" : false, "suffix" : "" }, { "dropping-particle" : "", "family" : "Mu\u00f1oz-Moreno", "given" : "Raquel", "non-dropping-particle" : "", "parse-names" : false, "suffix" : "" }, { "dropping-particle" : "", "family" : "Mu\u00f1oz-Pinedo", "given" : "Cristina", "non-dropping-particle" : "", "parse-names" : false, "suffix" : "" }, { "dropping-particle" : "", "family" : "M\u00fcnz", "given" : "Christian", "non-dropping-particle" : "", "parse-names" : false, "suffix" : "" }, { "dropping-particle" : "", "family" : "Murphy", "given" : "Maureen E", "non-dropping-particle" : "", "parse-names" : false, "suffix" : "" }, { "dropping-particle" : "", "family" : "Murray", "given" : "James T", "non-dropping-particle" : "", "parse-names" : false, "suffix" : "" }, { "dropping-particle" : "", "family" : "Murthy", "given" : "Aditya", "non-dropping-particle" : "", "parse-names" : false, "suffix" : "" }, { "dropping-particle" : "", "family" : "Mysorekar", "given" : "Indira U", "non-dropping-particle" : "", "parse-names" : false, "suffix" : "" }, { "dropping-particle" : "", "family" : "Nabi", "given" : "Ivan R", "non-dropping-particle" : "", "parse-names" : false, "suffix" : "" }, { "dropping-particle" : "", "family" : "Nabissi", "given" : "Massimo", "non-dropping-particle" : "", "parse-names" : false, "suffix" : "" }, { "dropping-particle" : "", "family" : "Nader", "given" : "Gustavo A", "non-dropping-particle" : "", "parse-names" : false, "suffix" : "" }, { "dropping-particle" : "", "family" : "Nagahara", "given" : "Yukitoshi", "non-dropping-particle" : "", "parse-names" : false, "suffix" : "" }, { "dropping-particle" : "", "family" : "Nagai", "given" : "Yoshitaka", "non-dropping-particle" : "", "parse-names" : false, "suffix" : "" }, { "dropping-particle" : "", "family" : "Nagata", "given" : "Kazuhiro", "non-dropping-particle" : "", "parse-names" : false, "suffix" : "" }, { "dropping-particle" : "", "family" : "Nagelkerke", "given" : "Anika", "non-dropping-particle" : "", "parse-names" : false, "suffix" : "" }, { "dropping-particle" : "", "family" : "Nagy", "given" : "P\u00e9ter", "non-dropping-particle" : "", "parse-names" : false, "suffix" : "" }, { "dropping-particle" : "", "family" : "Naidu", "given" : "Samisubbu R", "non-dropping-particle" : "", "parse-names" : false, "suffix" : "" }, { "dropping-particle" : "", "family" : "Nair", "given" : "Sreejayan", "non-dropping-particle" : "", "parse-names" : false, "suffix" : "" }, { "dropping-particle" : "", "family" : "Nakano", "given" : "Hiroyasu", "non-dropping-particle" : "", "parse-names" : false, "suffix" : "" }, { "dropping-particle" : "", "family" : "Nakatogawa", "given" : "Hitoshi", "non-dropping-particle" : "", "parse-names" : false, "suffix" : "" }, { "dropping-particle" : "", "family" : "Nanjundan", "given" : "Meera", "non-dropping-particle" : "", "parse-names" : false, "suffix" : "" }, { "dropping-particle" : "", "family" : "Napolitano", "given" : "Gennaro", "non-dropping-particle" : "", "parse-names" : false, "suffix" : "" }, { "dropping-particle" : "", "family" : "Naqvi", "given" : "Naweed I", "non-dropping-particle" : "", "parse-names" : false, "suffix" : "" }, { "dropping-particle" : "", "family" : "Nardacci", "given" : "Roberta", "non-dropping-particle" : "", "parse-names" : false, "suffix" : "" }, { "dropping-particle" : "", "family" : "Narendra", "given" : "Derek P", "non-dropping-particle" : "", "parse-names" : false, "suffix" : "" }, { "dropping-particle" : "", "family" : "Narita", "given" : "Masashi", "non-dropping-particle" : "", "parse-names" : false, "suffix" : "" }, { "dropping-particle" : "", "family" : "Nascimbeni", "given" : "Anna Chiara", "non-dropping-particle" : "", "parse-names" : false, "suffix" : "" }, { "dropping-particle" : "", "family" : "Natarajan", "given" : "Ramesh", "non-dropping-particle" : "", "parse-names" : false, "suffix" : "" }, { "dropping-particle" : "", "family" : "Navegantes", "given" : "Luiz C", "non-dropping-particle" : "", "parse-names" : false, "suffix" : "" }, { "dropping-particle" : "", "family" : "Nawrocki", "given" : "Steffan T", "non-dropping-particle" : "", "parse-names" : false, "suffix" : "" }, { "dropping-particle" : "", "family" : "Nazarko", "given" : "Taras Y", "non-dropping-particle" : "", "parse-names" : false, "suffix" : "" }, { "dropping-particle" : "", "family" : "Nazarko", "given" : "Volodymyr Y", "non-dropping-particle" : "", "parse-names" : false, "suffix" : "" }, { "dropping-particle" : "", "family" : "Neill", "given" : "Thomas", "non-dropping-particle" : "", "parse-names" : false, "suffix" : "" }, { "dropping-particle" : "", "family" : "Neri", "given" : "Luca M", "non-dropping-particle" : "", "parse-names" : false, "suffix" : "" }, { "dropping-particle" : "", "family" : "Netea", "given" : "Mihai G", "non-dropping-particle" : "", "parse-names" : false, "suffix" : "" }, { "dropping-particle" : "", "family" : "Netea-Maier", "given" : "Romana T", "non-dropping-particle" : "", "parse-names" : false, "suffix" : "" }, { "dropping-particle" : "", "family" : "Neves", "given" : "Bruno M", "non-dropping-particle" : "", "parse-names" : false, "suffix" : "" }, { "dropping-particle" : "", "family" : "Ney", "given" : "Paul A", "non-dropping-particle" : "", "parse-names" : false, "suffix" : "" }, { "dropping-particle" : "", "family" : "Nezis", "given" : "Ioannis P", "non-dropping-particle" : "", "parse-names" : false, "suffix" : "" }, { "dropping-particle" : "", "family" : "Nguyen", "given" : "Hang TT", "non-dropping-particle" : "", "parse-names" : false, "suffix" : "" }, { "dropping-particle" : "", "family" : "Nguyen", "given" : "Huu Phuc", "non-dropping-particle" : "", "parse-names" : false, "suffix" : "" }, { "dropping-particle" : "", "family" : "Nicot", "given" : "Anne-Sophie", "non-dropping-particle" : "", "parse-names" : false, "suffix" : "" }, { "dropping-particle" : "", "family" : "Nilsen", "given" : "Hilde", "non-dropping-particle" : "", "parse-names" : false, "suffix" : "" }, { "dropping-particle" : "", "family" : "Nilsson", "given" : "Per", "non-dropping-particle" : "", "parse-names" : false, "suffix" : "" }, { "dropping-particle" : "", "family" : "Nishimura", "given" : "Mikio", "non-dropping-particle" : "", "parse-names" : false, "suffix" : "" }, { "dropping-particle" : "", "family" : "Nishino", "given" : "Ichizo", "non-dropping-particle" : "", "parse-names" : false, "suffix" : "" }, { "dropping-particle" : "", "family" : "Niso-Santano", "given" : "Mireia", "non-dropping-particle" : "", "parse-names" : false, "suffix" : "" }, { "dropping-particle" : "", "family" : "Niu", "given" : "Hua", "non-dropping-particle" : "", "parse-names" : false, "suffix" : "" }, { "dropping-particle" : "", "family" : "Nixon", "given" : "Ralph A", "non-dropping-particle" : "", "parse-names" : false, "suffix" : "" }, { "dropping-particle" : "", "family" : "Njar", "given" : "Vincent CO", "non-dropping-particle" : "", "parse-names" : false, "suffix" : "" }, { "dropping-particle" : "", "family" : "Noda", "given" : "Takeshi", "non-dropping-particle" : "", "parse-names" : false, "suffix" : "" }, { "dropping-particle" : "", "family" : "Noegel", "given" : "Angelika A", "non-dropping-particle" : "", "parse-names" : false, "suffix" : "" }, { "dropping-particle" : "", "family" : "Nolte", "given" : "Elsie Magdalena", "non-dropping-particle" : "", "parse-names" : false, "suffix" : "" }, { "dropping-particle" : "", "family" : "Norberg", "given" : "Erik", "non-dropping-particle" : "", "parse-names" : false, "suffix" : "" }, { "dropping-particle" : "", "family" : "Norga", "given" : "Koenraad K", "non-dropping-particle" : "", "parse-names" : false, "suffix" : "" }, { "dropping-particle" : "", "family" : "Noureini", "given" : "Sakineh Kazemi", "non-dropping-particle" : "", "parse-names" : false, "suffix" : "" }, { "dropping-particle" : "", "family" : "Notomi", "given" : "Shoji", "non-dropping-particle" : "", "parse-names" : false, "suffix" : "" }, { "dropping-particle" : "", "family" : "Notterpek", "given" : "Lucia", "non-dropping-particle" : "", "parse-names" : false, "suffix" : "" }, { "dropping-particle" : "", "family" : "Nowikovsky", "given" : "Karin", "non-dropping-particle" : "", "parse-names" : false, "suffix" : "" }, { "dropping-particle" : "", "family" : "Nukina", "given" : "Nobuyuki", "non-dropping-particle" : "", "parse-names" : false, "suffix" : "" }, { "dropping-particle" : "", "family" : "N\u00fcrnberger", "given" : "Thorsten", "non-dropping-particle" : "", "parse-names" : false, "suffix" : "" }, { "dropping-particle" : "", "family" : "O'Donnell", "given" : "Valerie B", "non-dropping-particle" : "", "parse-names" : false, "suffix" : "" }, { "dropping-particle" : "", "family" : "O'Donovan", "given" : "Tracey", "non-dropping-particle" : "", "parse-names" : false, "suffix" : "" }, { "dropping-particle" : "", "family" : "O'Dwyer", "given" : "Peter J", "non-dropping-particle" : "", "parse-names" : false, "suffix" : "" }, { "dropping-particle" : "", "family" : "Oehme", "given" : "Ina", "non-dropping-particle" : "", "parse-names" : false, "suffix" : "" }, { "dropping-particle" : "", "family" : "Oeste", "given" : "Clara L", "non-dropping-particle" : "", "parse-names" : false, "suffix" : "" }, { "dropping-particle" : "", "family" : "Ogawa", "given" : "Michinaga", "non-dropping-particle" : "", "parse-names" : false, "suffix" : "" }, { "dropping-particle" : "", "family" : "Ogretmen", "given" : "Besim", "non-dropping-particle" : "", "parse-names" : false, "suffix" : "" }, { "dropping-particle" : "", "family" : "Ogura", "given" : "Yuji", "non-dropping-particle" : "", "parse-names" : false, "suffix" : "" }, { "dropping-particle" : "", "family" : "Oh", "given" : "Young J", "non-dropping-particle" : "", "parse-names" : false, "suffix" : "" }, { "dropping-particle" : "", "family" : "Ohmuraya", "given" : "Masaki", "non-dropping-particle" : "", "parse-names" : false, "suffix" : "" }, { "dropping-particle" : "", "family" : "Ohshima", "given" : "Takayuki", "non-dropping-particle" : "", "parse-names" : false, "suffix" : "" }, { "dropping-particle" : "", "family" : "Ojha", "given" : "Rani", "non-dropping-particle" : "", "parse-names" : false, "suffix" : "" }, { "dropping-particle" : "", "family" : "Okamoto", "given" : "Koji", "non-dropping-particle" : "", "parse-names" : false, "suffix" : "" }, { "dropping-particle" : "", "family" : "Okazaki", "given" : "Toshiro", "non-dropping-particle" : "", "parse-names" : false, "suffix" : "" }, { "dropping-particle" : "", "family" : "Oliver", "given" : "F Javier", "non-dropping-particle" : "", "parse-names" : false, "suffix" : "" }, { "dropping-particle" : "", "family" : "Ollinger", "given" : "Karin", "non-dropping-particle" : "", "parse-names" : false, "suffix" : "" }, { "dropping-particle" : "", "family" : "Olsson", "given" : "Stefan", "non-dropping-particle" : "", "parse-names" : false, "suffix" : "" }, { "dropping-particle" : "", "family" : "Orban", "given" : "Daniel P", "non-dropping-particle" : "", "parse-names" : false, "suffix" : "" }, { "dropping-particle" : "", "family" : "Ordonez", "given" : "Paulina", "non-dropping-particle" : "", "parse-names" : false, "suffix" : "" }, { "dropping-particle" : "", "family" : "Orhon", "given" : "Idil", "non-dropping-particle" : "", "parse-names" : false, "suffix" : "" }, { "dropping-particle" : "", "family" : "Orosz", "given" : "Laszlo", "non-dropping-particle" : "", "parse-names" : false, "suffix" : "" }, { "dropping-particle" : "", "family" : "O'Rourke", "given" : "Eyleen J", "non-dropping-particle" : "", "parse-names" : false, "suffix" : "" }, { "dropping-particle" : "", "family" : "Orozco", "given" : "Helena", "non-dropping-particle" : "", "parse-names" : false, "suffix" : "" }, { "dropping-particle" : "", "family" : "Ortega", "given" : "Angel L", "non-dropping-particle" : "", "parse-names" : false, "suffix" : "" }, { "dropping-particle" : "", "family" : "Ortona", "given" : "Elena", "non-dropping-particle" : "", "parse-names" : false, "suffix" : "" }, { "dropping-particle" : "", "family" : "Osellame", "given" : "Laura D", "non-dropping-particle" : "", "parse-names" : false, "suffix" : "" }, { "dropping-particle" : "", "family" : "Oshima", "given" : "Junko", "non-dropping-particle" : "", "parse-names" : false, "suffix" : "" }, { "dropping-particle" : "", "family" : "Oshima", "given" : "Shigeru", "non-dropping-particle" : "", "parse-names" : false, "suffix" : "" }, { "dropping-particle" : "", "family" : "Osiewacz", "given" : "Heinz D", "non-dropping-particle" : "", "parse-names" : false, "suffix" : "" }, { "dropping-particle" : "", "family" : "Otomo", "given" : "Takanobu", "non-dropping-particle" : "", "parse-names" : false, "suffix" : "" }, { "dropping-particle" : "", "family" : "Otsu", "given" : "Kinya", "non-dropping-particle" : "", "parse-names" : false, "suffix" : "" }, { "dropping-particle" : "", "family" : "Ou", "given" : "Jing-hsiung James", "non-dropping-particle" : "", "parse-names" : false, "suffix" : "" }, { "dropping-particle" : "", "family" : "Outeiro", "given" : "Tiago F", "non-dropping-particle" : "", "parse-names" : false, "suffix" : "" }, { "dropping-particle" : "", "family" : "Ouyang", "given" : "Dong-yun", "non-dropping-particle" : "", "parse-names" : false, "suffix" : "" }, { "dropping-particle" : "", "family" : "Ouyang", "given" : "Hongjiao", "non-dropping-particle" : "", "parse-names" : false, "suffix" : "" }, { "dropping-particle" : "", "family" : "Overholtzer", "given" : "Michael", "non-dropping-particle" : "", "parse-names" : false, "suffix" : "" }, { "dropping-particle" : "", "family" : "Ozbun", "given" : "Michelle A", "non-dropping-particle" : "", "parse-names" : false, "suffix" : "" }, { "dropping-particle" : "", "family" : "Ozdinler", "given" : "P Hande", "non-dropping-particle" : "", "parse-names" : false, "suffix" : "" }, { "dropping-particle" : "", "family" : "Ozpolat", "given" : "Bulent", "non-dropping-particle" : "", "parse-names" : false, "suffix" : "" }, { "dropping-particle" : "", "family" : "Pacelli", "given" : "Consiglia", "non-dropping-particle" : "", "parse-names" : false, "suffix" : "" }, { "dropping-particle" : "", "family" : "Paganetti", "given" : "Paolo", "non-dropping-particle" : "", "parse-names" : false, "suffix" : "" }, { "dropping-particle" : "", "family" : "Page", "given" : "Guyl\u00e8ne", "non-dropping-particle" : "", "parse-names" : false, "suffix" : "" }, { "dropping-particle" : "", "family" : "Pages", "given" : "Gilles", "non-dropping-particle" : "", "parse-names" : false, "suffix" : "" }, { "dropping-particle" : "", "family" : "Pagnini", "given" : "Ugo", "non-dropping-particle" : "", "parse-names" : false, "suffix" : "" }, { "dropping-particle" : "", "family" : "Pajak", "given" : "Beata", "non-dropping-particle" : "", "parse-names" : false, "suffix" : "" }, { "dropping-particle" : "", "family" : "Pak", "given" : "Stephen C", "non-dropping-particle" : "", "parse-names" : false, "suffix" : "" }, { "dropping-particle" : "", "family" : "Pakos-Zebrucka", "given" : "Karolina", "non-dropping-particle" : "", "parse-names" : false, "suffix" : "" }, { "dropping-particle" : "", "family" : "Pakpour", "given" : "Nazzy", "non-dropping-particle" : "", "parse-names" : false, "suffix" : "" }, { "dropping-particle" : "", "family" : "Palkov\u00e1", "given" : "Zdena", "non-dropping-particle" : "", "parse-names" : false, "suffix" : "" }, { "dropping-particle" : "", "family" : "Palladino", "given" : "Francesca", "non-dropping-particle" : "", "parse-names" : false, "suffix" : "" }, { "dropping-particle" : "", "family" : "Pallauf", "given" : "Kathrin", "non-dropping-particle" : "", "parse-names" : false, "suffix" : "" }, { "dropping-particle" : "", "family" : "Pallet", "given" : "Nicolas", "non-dropping-particle" : "", "parse-names" : false, "suffix" : "" }, { "dropping-particle" : "", "family" : "Palmieri", "given" : "Marta", "non-dropping-particle" : "", "parse-names" : false, "suffix" : "" }, { "dropping-particle" : "", "family" : "Paludan", "given" : "S\u00f8ren R", "non-dropping-particle" : "", "parse-names" : false, "suffix" : "" }, { "dropping-particle" : "", "family" : "Palumbo", "given" : "Camilla", "non-dropping-particle" : "", "parse-names" : false, "suffix" : "" }, { "dropping-particle" : "", "family" : "Palumbo", "given" : "Silvia", "non-dropping-particle" : "", "parse-names" : false, "suffix" : "" }, { "dropping-particle" : "", "family" : "Pampliega", "given" : "Olatz", "non-dropping-particle" : "", "parse-names" : false, "suffix" : "" }, { "dropping-particle" : "", "family" : "Pan", "given" : "Hongming", "non-dropping-particle" : "", "parse-names" : false, "suffix" : "" }, { "dropping-particle" : "", "family" : "Pan", "given" : "Wei", "non-dropping-particle" : "", "parse-names" : false, "suffix" : "" }, { "dropping-particle" : "", "family" : "Panaretakis", "given" : "Theocharis", "non-dropping-particle" : "", "parse-names" : false, "suffix" : "" }, { "dropping-particle" : "", "family" : "Pandey", "given" : "Aseem", "non-dropping-particle" : "", "parse-names" : false, "suffix" : "" }, { "dropping-particle" : "", "family" : "Pantazopoulou", "given" : "Areti", "non-dropping-particle" : "", "parse-names" : false, "suffix" : "" }, { "dropping-particle" : "", "family" : "Papackova", "given" : "Zuzana", "non-dropping-particle" : "", "parse-names" : false, "suffix" : "" }, { "dropping-particle" : "", "family" : "Papademetrio", "given" : "Daniela L", "non-dropping-particle" : "", "parse-names" : false, "suffix" : "" }, { "dropping-particle" : "", "family" : "Papassideri", "given" : "Issidora", "non-dropping-particle" : "", "parse-names" : false, "suffix" : "" }, { "dropping-particle" : "", "family" : "Papini", "given" : "Alessio", "non-dropping-particle" : "", "parse-names" : false, "suffix" : "" }, { "dropping-particle" : "", "family" : "Parajuli", "given" : "Nirmala", "non-dropping-particle" : "", "parse-names" : false, "suffix" : "" }, { "dropping-particle" : "", "family" : "Pardo", "given" : "Julian", "non-dropping-particle" : "", "parse-names" : false, "suffix" : "" }, { "dropping-particle" : "V", "family" : "Parekh", "given" : "Vrajesh", "non-dropping-particle" : "", "parse-names" : false, "suffix" : "" }, { "dropping-particle" : "", "family" : "Parenti", "given" : "Giancarlo", "non-dropping-particle" : "", "parse-names" : false, "suffix" : "" }, { "dropping-particle" : "", "family" : "Park", "given" : "Jong-In", "non-dropping-particle" : "", "parse-names" : false, "suffix" : "" }, { "dropping-particle" : "", "family" : "Park", "given" : "Junsoo", "non-dropping-particle" : "", "parse-names" : false, "suffix" : "" }, { "dropping-particle" : "", "family" : "Park", "given" : "Ohkmae K", "non-dropping-particle" : "", "parse-names" : false, "suffix" : "" }, { "dropping-particle" : "", "family" : "Parker", "given" : "Roy", "non-dropping-particle" : "", "parse-names" : false, "suffix" : "" }, { "dropping-particle" : "", "family" : "Parlato", "given" : "Rosanna", "non-dropping-particle" : "", "parse-names" : false, "suffix" : "" }, { "dropping-particle" : "", "family" : "Parys", "given" : "Jan B", "non-dropping-particle" : "", "parse-names" : false, "suffix" : "" }, { "dropping-particle" : "", "family" : "Parzych", "given" : "Katherine R", "non-dropping-particle" : "", "parse-names" : false, "suffix" : "" }, { "dropping-particle" : "", "family" : "Pasquet", "given" : "Jean-Max", "non-dropping-particle" : "", "parse-names" : false, "suffix" : "" }, { "dropping-particle" : "", "family" : "Pasquier", "given" : "Benoit", "non-dropping-particle" : "", "parse-names" : false, "suffix" : "" }, { "dropping-particle" : "", "family" : "Pasumarthi", "given" : "Kishore BS", "non-dropping-particle" : "", "parse-names" : false, "suffix" : "" }, { "dropping-particle" : "", "family" : "Patschan", "given" : "Daniel", "non-dropping-particle" : "", "parse-names" : false, "suffix" : "" }, { "dropping-particle" : "", "family" : "Patterson", "given" : "Cam", "non-dropping-particle" : "", "parse-names" : false, "suffix" : "" }, { "dropping-particle" : "", "family" : "Pattingre", "given" : "Sophie", "non-dropping-particle" : "", "parse-names" : false, "suffix" : "" }, { "dropping-particle" : "", "family" : "Pattison", "given" : "Scott", "non-dropping-particle" : "", "parse-names" : false, "suffix" : "" }, { "dropping-particle" : "", "family" : "Pause", "given" : "Arnim", "non-dropping-particle" : "", "parse-names" : false, "suffix" : "" }, { "dropping-particle" : "", "family" : "Pavenst\u00e4dt", "given" : "Hermann", "non-dropping-particle" : "", "parse-names" : false, "suffix" : "" }, { "dropping-particle" : "", "family" : "Pavone", "given" : "Flaminia", "non-dropping-particle" : "", "parse-names" : false, "suffix" : "" }, { "dropping-particle" : "", "family" : "Pedrozo", "given" : "Zully", "non-dropping-particle" : "", "parse-names" : false, "suffix" : "" }, { "dropping-particle" : "", "family" : "Pe\u00f1a", "given" : "Fernando J", "non-dropping-particle" : "", "parse-names" : false, "suffix" : "" }, { "dropping-particle" : "", "family" : "Pe\u00f1alva", "given" : "Miguel A", "non-dropping-particle" : "", "parse-names" : false, "suffix" : "" }, { "dropping-particle" : "", "family" : "Pende", "given" : "Mario", "non-dropping-particle" : "", "parse-names" : false, "suffix" : "" }, { "dropping-particle" : "", "family" : "Peng", "given" : "Jianxin", "non-dropping-particle" : "", "parse-names" : false, "suffix" : "" }, { "dropping-particle" : "", "family" : "Penna", "given" : "Fabio", "non-dropping-particle" : "", "parse-names" : false, "suffix" : "" }, { "dropping-particle" : "", "family" : "Penninger", "given" : "Josef M", "non-dropping-particle" : "", "parse-names" : false, "suffix" : "" }, { "dropping-particle" : "", "family" : "Pensalfini", "given" : "Anna", "non-dropping-particle" : "", "parse-names" : false, "suffix" : "" }, { "dropping-particle" : "", "family" : "Pepe", "given" : "Salvatore", "non-dropping-particle" : "", "parse-names" : false, "suffix" : "" }, { "dropping-particle" : "", "family" : "Pereira", "given" : "Gustavo JS", "non-dropping-particle" : "", "parse-names" : false, "suffix" : "" }, { "dropping-particle" : "", "family" : "Pereira", "given" : "Paulo C", "non-dropping-particle" : "", "parse-names" : false, "suffix" : "" }, { "dropping-particle" : "", "family" : "P\u00e9rez-de la Cruz", "given" : "Ver\u00f3nica", "non-dropping-particle" : "", "parse-names" : false, "suffix" : "" }, { "dropping-particle" : "", "family" : "P\u00e9rez-P\u00e9rez", "given" : "Mar\u00eda Esther", "non-dropping-particle" : "", "parse-names" : false, "suffix" : "" }, { "dropping-particle" : "", "family" : "P\u00e9rez-Rodr\u00edguez", "given" : "Diego", "non-dropping-particle" : "", "parse-names" : false, "suffix" : "" }, { "dropping-particle" : "", "family" : "P\u00e9rez-Sala", "given" : "Dolores", "non-dropping-particle" : "", "parse-names" : false, "suffix" : "" }, { "dropping-particle" : "", "family" : "Perier", "given" : "Celine", "non-dropping-particle" : "", "parse-names" : false, "suffix" : "" }, { "dropping-particle" : "", "family" : "Perl", "given" : "Andras", "non-dropping-particle" : "", "parse-names" : false, "suffix" : "" }, { "dropping-particle" : "", "family" : "Perlmutter", "given" : "David H.", "non-dropping-particle" : "", "parse-names" : false, "suffix" : "" }, { "dropping-particle" : "", "family" : "Perrotta", "given" : "Ida", "non-dropping-particle" : "", "parse-names" : false, "suffix" : "" }, { "dropping-particle" : "", "family" : "Pervaiz", "given" : "Shazib", "non-dropping-particle" : "", "parse-names" : false, "suffix" : "" }, { "dropping-particle" : "", "family" : "Pesonen", "given" : "Maija", "non-dropping-particle" : "", "parse-names" : false, "suffix" : "" }, { "dropping-particle" : "", "family" : "Pessin", "given" : "Jeffrey\u00a0E.", "non-dropping-particle" : "", "parse-names" : false, "suffix" : "" }, { "dropping-particle" : "", "family" : "Peters", "given" : "Godefridus J.", "non-dropping-particle" : "", "parse-names" : false, "suffix" : "" }, { "dropping-particle" : "", "family" : "Petersen", "given" : "Morten", "non-dropping-particle" : "", "parse-names" : false, "suffix" : "" }, { "dropping-particle" : "", "family" : "Petrache", "given" : "Irina", "non-dropping-particle" : "", "parse-names" : false, "suffix" : "" }, { "dropping-particle" : "", "family" : "Petrof", "given" : "Basil J", "non-dropping-particle" : "", "parse-names" : false, "suffix" : "" }, { "dropping-particle" : "", "family" : "Petrovski", "given" : "Goran", "non-dropping-particle" : "", "parse-names" : false, "suffix" : "" }, { "dropping-particle" : "", "family" : "Phang", "given" : "James M", "non-dropping-particle" : "", "parse-names" : false, "suffix" : "" }, { "dropping-particle" : "", "family" : "Piacentini", "given" : "Mauro", "non-dropping-particle" : "", "parse-names" : false, "suffix" : "" }, { "dropping-particle" : "", "family" : "Pierdominici", "given" : "Marina", "non-dropping-particle" : "", "parse-names" : false, "suffix" : "" }, { "dropping-particle" : "", "family" : "Pierre", "given" : "Philippe", "non-dropping-particle" : "", "parse-names" : false, "suffix" : "" }, { "dropping-particle" : "", "family" : "Pierrefite-Carle", "given" : "Val\u00e9rie", "non-dropping-particle" : "", "parse-names" : false, "suffix" : "" }, { "dropping-particle" : "", "family" : "Pietrocola", "given" : "Federico", "non-dropping-particle" : "", "parse-names" : false, "suffix" : "" }, { "dropping-particle" : "", "family" : "Pimentel-Mui\u00f1os", "given" : "Felipe X", "non-dropping-particle" : "", "parse-names" : false, "suffix" : "" }, { "dropping-particle" : "", "family" : "Pinar", "given" : "Mario", "non-dropping-particle" : "", "parse-names" : false, "suffix" : "" }, { "dropping-particle" : "", "family" : "Pineda", "given" : "Benjamin", "non-dropping-particle" : "", "parse-names" : false, "suffix" : "" }, { "dropping-particle" : "", "family" : "Pinkas-Kramarski", "given" : "Ronit", "non-dropping-particle" : "", "parse-names" : false, "suffix" : "" }, { "dropping-particle" : "", "family" : "Pinti", "given" : "Marcello", "non-dropping-particle" : "", "parse-names" : false, "suffix" : "" }, { "dropping-particle" : "", "family" : "Pinton", "given" : "Paolo", "non-dropping-particle" : "", "parse-names" : false, "suffix" : "" }, { "dropping-particle" : "", "family" : "Piperdi", "given" : "Bilal", "non-dropping-particle" : "", "parse-names" : false, "suffix" : "" }, { "dropping-particle" : "", "family" : "Piret", "given" : "James M", "non-dropping-particle" : "", "parse-names" : false, "suffix" : "" }, { "dropping-particle" : "", "family" : "Platanias", "given" : "Leonidas C", "non-dropping-particle" : "", "parse-names" : false, "suffix" : "" }, { "dropping-particle" : "", "family" : "Platta", "given" : "Harald W", "non-dropping-particle" : "", "parse-names" : false, "suffix" : "" }, { "dropping-particle" : "", "family" : "Plowey", "given" : "Edward D", "non-dropping-particle" : "", "parse-names" : false, "suffix" : "" }, { "dropping-particle" : "", "family" : "P\u00f6ggeler", "given" : "Stefanie", "non-dropping-particle" : "", "parse-names" : false, "suffix" : "" }, { "dropping-particle" : "", "family" : "Poirot", "given" : "Marc", "non-dropping-particle" : "", "parse-names" : false, "suffix" : "" }, { "dropping-particle" : "", "family" : "Pol\u010dic", "given" : "Peter", "non-dropping-particle" : "", "parse-names" : false, "suffix" : "" }, { "dropping-particle" : "", "family" : "Poletti", "given" : "Angelo", "non-dropping-particle" : "", "parse-names" : false, "suffix" : "" }, { "dropping-particle" : "", "family" : "Poon", "given" : "Audrey H", "non-dropping-particle" : "", "parse-names" : false, "suffix" : "" }, { "dropping-particle" : "", "family" : "Popelka", "given" : "Hana", "non-dropping-particle" : "", "parse-names" : false, "suffix" : "" }, { "dropping-particle" : "", "family" : "Popova", "given" : "Blagovesta", "non-dropping-particle" : "", "parse-names" : false, "suffix" : "" }, { "dropping-particle" : "", "family" : "Poprawa", "given" : "Izabela", "non-dropping-particle" : "", "parse-names" : false, "suffix" : "" }, { "dropping-particle" : "", "family" : "Poulose", "given" : "Shibu M", "non-dropping-particle" : "", "parse-names" : false, "suffix" : "" }, { "dropping-particle" : "", "family" : "Poulton", "given" : "Joanna", "non-dropping-particle" : "", "parse-names" : false, "suffix" : "" }, { "dropping-particle" : "", "family" : "Powers", "given" : "Scott K", "non-dropping-particle" : "", "parse-names" : false, "suffix" : "" }, { "dropping-particle" : "", "family" : "Powers", "given" : "Ted", "non-dropping-particle" : "", "parse-names" : false, "suffix" : "" }, { "dropping-particle" : "", "family" : "Pozuelo-Rubio", "given" : "Mercedes", "non-dropping-particle" : "", "parse-names" : false, "suffix" : "" }, { "dropping-particle" : "", "family" : "Prak", "given" : "Krisna", "non-dropping-particle" : "", "parse-names" : false, "suffix" : "" }, { "dropping-particle" : "", "family" : "Prange", "given" : "Reinhild", "non-dropping-particle" : "", "parse-names" : false, "suffix" : "" }, { "dropping-particle" : "", "family" : "Prescott", "given" : "Mark", "non-dropping-particle" : "", "parse-names" : false, "suffix" : "" }, { "dropping-particle" : "", "family" : "Priault", "given" : "Muriel", "non-dropping-particle" : "", "parse-names" : false, "suffix" : "" }, { "dropping-particle" : "", "family" : "Prince", "given" : "Sharon", "non-dropping-particle" : "", "parse-names" : false, "suffix" : "" }, { "dropping-particle" : "", "family" : "Proia", "given" : "Richard L", "non-dropping-particle" : "", "parse-names" : false, "suffix" : "" }, { "dropping-particle" : "", "family" : "Proikas-Cezanne", "given" : "Tassula", "non-dropping-particle" : "", "parse-names" : false, "suffix" : "" }, { "dropping-particle" : "", "family" : "Prokisch", "given" : "Holger", "non-dropping-particle" : "", "parse-names" : false, "suffix" : "" }, { "dropping-particle" : "", "family" : "Promponas", "given" : "Vasilis J", "non-dropping-particle" : "", "parse-names" : false, "suffix" : "" }, { "dropping-particle" : "", "family" : "Przyklenk", "given" : "Karin", "non-dropping-particle" : "", "parse-names" : false, "suffix" : "" }, { "dropping-particle" : "", "family" : "Puertollano", "given" : "Rosa", "non-dropping-particle" : "", "parse-names" : false, "suffix" : "" }, { "dropping-particle" : "", "family" : "Pugazhenthi", "given" : "Subbiah", "non-dropping-particle" : "", "parse-names" : false, "suffix" : "" }, { "dropping-particle" : "", "family" : "Puglielli", "given" : "Luigi", "non-dropping-particle" : "", "parse-names" : false, "suffix" : "" }, { "dropping-particle" : "", "family" : "Pujol", "given" : "Aurora", "non-dropping-particle" : "", "parse-names" : false, "suffix" : "" }, { "dropping-particle" : "", "family" : "Puyal", "given" : "Julien", "non-dropping-particle" : "", "parse-names" : false, "suffix" : "" }, { "dropping-particle" : "", "family" : "Pyeon", "given" : "Dohun", "non-dropping-particle" : "", "parse-names" : false, "suffix" : "" }, { "dropping-particle" : "", "family" : "Qi", "given" : "Xin", "non-dropping-particle" : "", "parse-names" : false, "suffix" : "" }, { "dropping-particle" : "", "family" : "Qian", "given" : "Wen-bin", "non-dropping-particle" : "", "parse-names" : false, "suffix" : "" }, { "dropping-particle" : "", "family" : "Qin", "given" : "Zheng-Hong", "non-dropping-particle" : "", "parse-names" : false, "suffix" : "" }, { "dropping-particle" : "", "family" : "Qiu", "given" : "Yu", "non-dropping-particle" : "", "parse-names" : false, "suffix" : "" }, { "dropping-particle" : "", "family" : "Qu", "given" : "Ziwei", "non-dropping-particle" : "", "parse-names" : false, "suffix" : "" }, { "dropping-particle" : "", "family" : "Quadrilatero", "given" : "Joe", "non-dropping-particle" : "", "parse-names" : false, "suffix" : "" }, { "dropping-particle" : "", "family" : "Quinn", "given" : "Frederick", "non-dropping-particle" : "", "parse-names" : false, "suffix" : "" }, { "dropping-particle" : "", "family" : "Raben", "given" : "Nina", "non-dropping-particle" : "", "parse-names" : false, "suffix" : "" }, { "dropping-particle" : "", "family" : "Rabinowich", "given" : "Hannah", "non-dropping-particle" : "", "parse-names" : false, "suffix" : "" }, { "dropping-particle" : "", "family" : "Radogna", "given" : "Flavia", "non-dropping-particle" : "", "parse-names" : false, "suffix" : "" }, { "dropping-particle" : "", "family" : "Ragusa", "given" : "Michael J", "non-dropping-particle" : "", "parse-names" : false, "suffix" : "" }, { "dropping-particle" : "", "family" : "Rahmani", "given" : "Mohamed", "non-dropping-particle" : "", "parse-names" : false, "suffix" : "" }, { "dropping-particle" : "", "family" : "Raina", "given" : "Komal", "non-dropping-particle" : "", "parse-names" : false, "suffix" : "" }, { "dropping-particle" : "", "family" : "Ramanadham", "given" : "Sasanka", "non-dropping-particle" : "", "parse-names" : false, "suffix" : "" }, { "dropping-particle" : "", "family" : "Ramesh", "given" : "Rajagopal", "non-dropping-particle" : "", "parse-names" : false, "suffix" : "" }, { "dropping-particle" : "", "family" : "Rami", "given" : "Abdelhaq", "non-dropping-particle" : "", "parse-names" : false, "suffix" : "" }, { "dropping-particle" : "", "family" : "Randall-Demllo", "given" : "Sarron", "non-dropping-particle" : "", "parse-names" : false, "suffix" : "" }, { "dropping-particle" : "", "family" : "Randow", "given" : "Felix", "non-dropping-particle" : "", "parse-names" : false, "suffix" : "" }, { "dropping-particle" : "", "family" : "Rao", "given" : "Hai", "non-dropping-particle" : "", "parse-names" : false, "suffix" : "" }, { "dropping-particle" : "", "family" : "Rao", "given" : "V Ashutosh", "non-dropping-particle" : "", "parse-names" : false, "suffix" : "" }, { "dropping-particle" : "", "family" : "Rasmussen", "given" : "Blake B", "non-dropping-particle" : "", "parse-names" : false, "suffix" : "" }, { "dropping-particle" : "", "family" : "Rasse", "given" : "Tobias M", "non-dropping-particle" : "", "parse-names" : false, "suffix" : "" }, { "dropping-particle" : "", "family" : "Ratovitski", "given" : "Edward A", "non-dropping-particle" : "", "parse-names" : false, "suffix" : "" }, { "dropping-particle" : "", "family" : "Rautou", "given" : "Pierre-Emmanuel", "non-dropping-particle" : "", "parse-names" : false, "suffix" : "" }, { "dropping-particle" : "", "family" : "Ray", "given" : "Swapan K", "non-dropping-particle" : "", "parse-names" : false, "suffix" : "" }, { "dropping-particle" : "", "family" : "Razani", "given" : "Babak", "non-dropping-particle" : "", "parse-names" : false, "suffix" : "" }, { "dropping-particle" : "", "family" : "Reed", "given" : "Bruce H", "non-dropping-particle" : "", "parse-names" : false, "suffix" : "" }, { "dropping-particle" : "", "family" : "Reggiori", "given" : "Fulvio", "non-dropping-particle" : "", "parse-names" : false, "suffix" : "" }, { "dropping-particle" : "", "family" : "Rehm", "given" : "Markus", "non-dropping-particle" : "", "parse-names" : false, "suffix" : "" }, { "dropping-particle" : "", "family" : "Reichert", "given" : "Andreas S", "non-dropping-particle" : "", "parse-names" : false, "suffix" : "" }, { "dropping-particle" : "", "family" : "Rein", "given" : "Theo", "non-dropping-particle" : "", "parse-names" : false, "suffix" : "" }, { "dropping-particle" : "", "family" : "Reiner", "given" : "David J", "non-dropping-particle" : "", "parse-names" : false, "suffix" : "" }, { "dropping-particle" : "", "family" : "Reits", "given" : "Eric", "non-dropping-particle" : "", "parse-names" : false, "suffix" : "" }, { "dropping-particle" : "", "family" : "Ren", "given" : "Jun", "non-dropping-particle" : "", "parse-names" : false, "suffix" : "" }, { "dropping-particle" : "", "family" : "Ren", "given" : "Xingcong", "non-dropping-particle" : "", "parse-names" : false, "suffix" : "" }, { "dropping-particle" : "", "family" : "Renna", "given" : "Maurizio", "non-dropping-particle" : "", "parse-names" : false, "suffix" : "" }, { "dropping-particle" : "", "family" : "Reusch", "given" : "Jane EB", "non-dropping-particle" : "", "parse-names" : false, "suffix" : "" }, { "dropping-particle" : "", "family" : "Revuelta", "given" : "Jose L", "non-dropping-particle" : "", "parse-names" : false, "suffix" : "" }, { "dropping-particle" : "", "family" : "Reyes", "given" : "Leticia", "non-dropping-particle" : "", "parse-names" : false, "suffix" : "" }, { "dropping-particle" : "", "family" : "Rezaie", "given" : "Alireza R", "non-dropping-particle" : "", "parse-names" : false, "suffix" : "" }, { "dropping-particle" : "", "family" : "Richards", "given" : "Robert I", "non-dropping-particle" : "", "parse-names" : false, "suffix" : "" }, { "dropping-particle" : "", "family" : "Richardson", "given" : "Des R", "non-dropping-particle" : "", "parse-names" : false, "suffix" : "" }, { "dropping-particle" : "", "family" : "Richetta", "given" : "Cl\u00e9mence", "non-dropping-particle" : "", "parse-names" : false, "suffix" : "" }, { "dropping-particle" : "", "family" : "Riehle", "given" : "Michael A", "non-dropping-particle" : "", "parse-names" : false, "suffix" : "" }, { "dropping-particle" : "", "family" : "Rihn", "given" : "Bertrand H", "non-dropping-particle" : "", "parse-names" : false, "suffix" : "" }, { "dropping-particle" : "", "family" : "Rikihisa", "given" : "Yasuko", "non-dropping-particle" : "", "parse-names" : false, "suffix" : "" }, { "dropping-particle" : "", "family" : "Riley", "given" : "Brigit E", "non-dropping-particle" : "", "parse-names" : false, "suffix" : "" }, { "dropping-particle" : "", "family" : "Rimbach", "given" : "Gerald", "non-dropping-particle" : "", "parse-names" : false, "suffix" : "" }, { "dropping-particle" : "", "family" : "Rippo", "given" : "Maria Rita", "non-dropping-particle" : "", "parse-names" : false, "suffix" : "" }, { "dropping-particle" : "", "family" : "Ritis", "given" : "Konstantinos", "non-dropping-particle" : "", "parse-names" : false, "suffix" : "" }, { "dropping-particle" : "", "family" : "Rizzi", "given" : "Federica", "non-dropping-particle" : "", "parse-names" : false, "suffix" : "" }, { "dropping-particle" : "", "family" : "Rizzo", "given" : "Elizete", "non-dropping-particle" : "", "parse-names" : false, "suffix" : "" }, { "dropping-particle" : "", "family" : "Roach", "given" : "Peter J", "non-dropping-particle" : "", "parse-names" : false, "suffix" : "" }, { "dropping-particle" : "", "family" : "Robbins", "given" : "Jeffrey", "non-dropping-particle" : "", "parse-names" : false, "suffix" : "" }, { "dropping-particle" : "", "family" : "Roberge", "given" : "Michel", "non-dropping-particle" : "", "parse-names" : false, "suffix" : "" }, { "dropping-particle" : "", "family" : "Roca", "given" : "Gabriela", "non-dropping-particle" : "", "parse-names" : false, "suffix" : "" }, { "dropping-particle" : "", "family" : "Roccheri", "given" : "Maria Carmela", "non-dropping-particle" : "", "parse-names" : false, "suffix" : "" }, { "dropping-particle" : "", "family" : "Rocha", "given" : "Sonia", "non-dropping-particle" : "", "parse-names" : false, "suffix" : "" }, { "dropping-particle" : "", "family" : "Rodrigues", "given" : "Cecilia MP", "non-dropping-particle" : "", "parse-names" : false, "suffix" : "" }, { "dropping-particle" : "", "family" : "Rodr\u00edguez", "given" : "Clara I", "non-dropping-particle" : "", "parse-names" : false, "suffix" : "" }, { "dropping-particle" : "", "family" : "Cordoba", "given" : "Santiago Rodriguez", "non-dropping-particle" : "de", "parse-names" : false, "suffix" : "" }, { "dropping-particle" : "", "family" : "Rodriguez-Muela", "given" : "Natalia", "non-dropping-particle" : "", "parse-names" : false, "suffix" : "" }, { "dropping-particle" : "", "family" : "Roelofs", "given" : "Jeroen", "non-dropping-particle" : "", "parse-names" : false, "suffix" : "" }, { "dropping-particle" : "V", "family" : "Rogov", "given" : "Vladimir", "non-dropping-particle" : "", "parse-names" : false, "suffix" : "" }, { "dropping-particle" : "", "family" : "Rohn", "given" : "Troy T", "non-dropping-particle" : "", "parse-names" : false, "suffix" : "" }, { "dropping-particle" : "", "family" : "Rohrer", "given" : "B\u00e4rbel", "non-dropping-particle" : "", "parse-names" : false, "suffix" : "" }, { "dropping-particle" : "", "family" : "Romanelli", "given" : "Davide", "non-dropping-particle" : "", "parse-names" : false, "suffix" : "" }, { "dropping-particle" : "", "family" : "Romani", "given" : "Luigina", "non-dropping-particle" : "", "parse-names" : false, "suffix" : "" }, { "dropping-particle" : "", "family" : "Romano", "given" : "Patricia Silvia", "non-dropping-particle" : "", "parse-names" : false, "suffix" : "" }, { "dropping-particle" : "", "family" : "Roncero", "given" : "M Isabel G", "non-dropping-particle" : "", "parse-names" : false, "suffix" : "" }, { "dropping-particle" : "", "family" : "Rosa", "given" : "Jose Luis", "non-dropping-particle" : "", "parse-names" : false, "suffix" : "" }, { "dropping-particle" : "", "family" : "Rosello", "given" : "Alicia", "non-dropping-particle" : "", "parse-names" : false, "suffix" : "" }, { "dropping-particle" : "V", "family" : "Rosen", "given" : "Kirill", "non-dropping-particle" : "", "parse-names" : false, "suffix" : "" }, { "dropping-particle" : "", "family" : "Rosenstiel", "given" : "Philip", "non-dropping-particle" : "", "parse-names" : false, "suffix" : "" }, { "dropping-particle" : "", "family" : "Rost-Roszkowska", "given" : "Magdalena", "non-dropping-particle" : "", "parse-names" : false, "suffix" : "" }, { "dropping-particle" : "", "family" : "Roth", "given" : "Kevin A", "non-dropping-particle" : "", "parse-names" : false, "suffix" : "" }, { "dropping-particle" : "", "family" : "Rou\u00e9", "given" : "Gael", "non-dropping-particle" : "", "parse-names" : false, "suffix" : "" }, { "dropping-particle" : "", "family" : "Rouis", "given" : "Mustapha", "non-dropping-particle" : "", "parse-names" : false, "suffix" : "" }, { "dropping-particle" : "", "family" : "Rouschop", "given" : "Kasper M", "non-dropping-particle" : "", "parse-names" : false, "suffix" : "" }, { "dropping-particle" : "", "family" : "Ruan", "given" : "Daniel T", "non-dropping-particle" : "", "parse-names" : false, "suffix" : "" }, { "dropping-particle" : "", "family" : "Ruano", "given" : "Diego", "non-dropping-particle" : "", "parse-names" : false, "suffix" : "" }, { "dropping-particle" : "", "family" : "Rubinsztein", "given" : "David C", "non-dropping-particle" : "", "parse-names" : false, "suffix" : "" }, { "dropping-particle" : "", "family" : "Rucker", "given" : "Edmund B", "non-dropping-particle" : "", "parse-names" : false, "suffix" : "" }, { "dropping-particle" : "", "family" : "Rudich", "given" : "Assaf", "non-dropping-particle" : "", "parse-names" : false, "suffix" : "" }, { "dropping-particle" : "", "family" : "Rudolf", "given" : "Emil", "non-dropping-particle" : "", "parse-names" : false, "suffix" : "" }, { "dropping-particle" : "", "family" : "Rudolf", "given" : "Ruediger", "non-dropping-particle" : "", "parse-names" : false, "suffix" : "" }, { "dropping-particle" : "", "family" : "Ruegg", "given" : "Markus a.", "non-dropping-particle" : "", "parse-names" : false, "suffix" : "" }, { "dropping-particle" : "", "family" : "Ruiz-Roldan", "given" : "Carmen", "non-dropping-particle" : "", "parse-names" : false, "suffix" : "" }, { "dropping-particle" : "", "family" : "Ruparelia", "given" : "Avnika Ashok", "non-dropping-particle" : "", "parse-names" : false, "suffix" : "" }, { "dropping-particle" : "", "family" : "Rusmini", "given" : "Paola", "non-dropping-particle" : "", "parse-names" : false, "suffix" : "" }, { "dropping-particle" : "", "family" : "Russ", "given" : "David W", "non-dropping-particle" : "", "parse-names" : false, "suffix" : "" }, { "dropping-particle" : "", "family" : "Russo", "given" : "Gian Luigi", "non-dropping-particle" : "", "parse-names" : false, "suffix" : "" }, { "dropping-particle" : "", "family" : "Russo", "given" : "Giuseppe", "non-dropping-particle" : "", "parse-names" : false, "suffix" : "" }, { "dropping-particle" : "", "family" : "Russo", "given" : "Rossella", "non-dropping-particle" : "", "parse-names" : false, "suffix" : "" }, { "dropping-particle" : "", "family" : "Rusten", "given" : "Tor Erik", "non-dropping-particle" : "", "parse-names" : false, "suffix" : "" }, { "dropping-particle" : "", "family" : "Ryabovol", "given" : "Victoria", "non-dropping-particle" : "", "parse-names" : false, "suffix" : "" }, { "dropping-particle" : "", "family" : "Ryan", "given" : "Kevin M", "non-dropping-particle" : "", "parse-names" : false, "suffix" : "" }, { "dropping-particle" : "", "family" : "Ryter", "given" : "Stefan W", "non-dropping-particle" : "", "parse-names" : false, "suffix" : "" }, { "dropping-particle" : "", "family" : "Sabatini", "given" : "David M", "non-dropping-particle" : "", "parse-names" : false, "suffix" : "" }, { "dropping-particle" : "", "family" : "Sacher", "given" : "Michael", "non-dropping-particle" : "", "parse-names" : false, "suffix" : "" }, { "dropping-particle" : "", "family" : "Sachse", "given" : "Carsten", "non-dropping-particle" : "", "parse-names" : false, "suffix" : "" }, { "dropping-particle" : "", "family" : "Sack", "given" : "Michael N", "non-dropping-particle" : "", "parse-names" : false, "suffix" : "" }, { "dropping-particle" : "", "family" : "Sadoshima", "given" : "Junichi", "non-dropping-particle" : "", "parse-names" : false, "suffix" : "" }, { "dropping-particle" : "", "family" : "Saftig", "given" : "Paul", "non-dropping-particle" : "", "parse-names" : false, "suffix" : "" }, { "dropping-particle" : "", "family" : "Sagi-Eisenberg", "given" : "Ronit", "non-dropping-particle" : "", "parse-names" : false, "suffix" : "" }, { "dropping-particle" : "", "family" : "Sahni", "given" : "Sumit", "non-dropping-particle" : "", "parse-names" : false, "suffix" : "" }, { "dropping-particle" : "", "family" : "Saikumar", "given" : "Pothana", "non-dropping-particle" : "", "parse-names" : false, "suffix" : "" }, { "dropping-particle" : "", "family" : "Saito", "given" : "Tsunenori", "non-dropping-particle" : "", "parse-names" : false, "suffix" : "" }, { "dropping-particle" : "", "family" : "Saitoh", "given" : "Tatsuya", "non-dropping-particle" : "", "parse-names" : false, "suffix" : "" }, { "dropping-particle" : "", "family" : "Sakakura", "given" : "Koichi", "non-dropping-particle" : "", "parse-names" : false, "suffix" : "" }, { "dropping-particle" : "", "family" : "Sakoh-Nakatogawa", "given" : "Machiko", "non-dropping-particle" : "", "parse-names" : false, "suffix" : "" }, { "dropping-particle" : "", "family" : "Sakuraba", "given" : "Yasuhito", "non-dropping-particle" : "", "parse-names" : false, "suffix" : "" }, { "dropping-particle" : "", "family" : "Salazar-Roa", "given" : "Mar\u00eda", "non-dropping-particle" : "", "parse-names" : false, "suffix" : "" }, { "dropping-particle" : "", "family" : "Salomoni", "given" : "Paolo", "non-dropping-particle" : "", "parse-names" : false, "suffix" : "" }, { "dropping-particle" : "", "family" : "Saluja", "given" : "Ashok K", "non-dropping-particle" : "", "parse-names" : false, "suffix" : "" }, { "dropping-particle" : "", "family" : "Salvaterra", "given" : "Paul M", "non-dropping-particle" : "", "parse-names" : false, "suffix" : "" }, { "dropping-particle" : "", "family" : "Salvioli", "given" : "Rosa", "non-dropping-particle" : "", "parse-names" : false, "suffix" : "" }, { "dropping-particle" : "", "family" : "Samali", "given" : "Afshin", "non-dropping-particle" : "", "parse-names" : false, "suffix" : "" }, { "dropping-particle" : "", "family" : "Sanchez", "given" : "Anthony MJ", "non-dropping-particle" : "", "parse-names" : false, "suffix" : "" }, { "dropping-particle" : "", "family" : "S\u00e1nchez-Alc\u00e1zar", "given" : "Jos\u00e9 A", "non-dropping-particle" : "", "parse-names" : false, "suffix" : "" }, { "dropping-particle" : "", "family" : "Sanchez-Prieto", "given" : "Ricardo", "non-dropping-particle" : "", "parse-names" : false, "suffix" : "" }, { "dropping-particle" : "", "family" : "Sandri", "given" : "Marco", "non-dropping-particle" : "", "parse-names" : false, "suffix" : "" }, { "dropping-particle" : "", "family" : "Sanjuan", "given" : "Miguel A", "non-dropping-particle" : "", "parse-names" : false, "suffix" : "" }, { "dropping-particle" : "", "family" : "Santaguida", "given" : "Stefano", "non-dropping-particle" : "", "parse-names" : false, "suffix" : "" }, { "dropping-particle" : "", "family" : "Santambrogio", "given" : "Laura", "non-dropping-particle" : "", "parse-names" : false, "suffix" : "" }, { "dropping-particle" : "", "family" : "Santoni", "given" : "Giorgio", "non-dropping-particle" : "", "parse-names" : false, "suffix" : "" }, { "dropping-particle" : "", "family" : "Santos", "given" : "Claudia Nunes", "non-dropping-particle" : "dos", "parse-names" : false, "suffix" : "" }, { "dropping-particle" : "", "family" : "Saran", "given" : "Shweta", "non-dropping-particle" : "", "parse-names" : false, "suffix" : "" }, { "dropping-particle" : "", "family" : "Sardiello", "given" : "Marco", "non-dropping-particle" : "", "parse-names" : false, "suffix" : "" }, { "dropping-particle" : "", "family" : "Sargent", "given" : "Graeme", "non-dropping-particle" : "", "parse-names" : false, "suffix" : "" }, { "dropping-particle" : "", "family" : "Sarkar", "given" : "Pallabi", "non-dropping-particle" : "", "parse-names" : false, "suffix" : "" }, { "dropping-particle" : "", "family" : "Sarkar", "given" : "Sovan", "non-dropping-particle" : "", "parse-names" : false, "suffix" : "" }, { "dropping-particle" : "", "family" : "Sarrias", "given" : "Maria Rosa", "non-dropping-particle" : "", "parse-names" : false, "suffix" : "" }, { "dropping-particle" : "", "family" : "Sarwal", "given" : "Minnie M", "non-dropping-particle" : "", "parse-names" : false, "suffix" : "" }, { "dropping-particle" : "", "family" : "Sasakawa", "given" : "Chihiro", "non-dropping-particle" : "", "parse-names" : false, "suffix" : "" }, { "dropping-particle" : "", "family" : "Sasaki", "given" : "Motoko", "non-dropping-particle" : "", "parse-names" : false, "suffix" : "" }, { "dropping-particle" : "", "family" : "Sass", "given" : "Miklos", "non-dropping-particle" : "", "parse-names" : false, "suffix" : "" }, { "dropping-particle" : "", "family" : "Sato", "given" : "Ken", "non-dropping-particle" : "", "parse-names" : false, "suffix" : "" }, { "dropping-particle" : "", "family" : "Sato", "given" : "Miyuki", "non-dropping-particle" : "", "parse-names" : false, "suffix" : "" }, { "dropping-particle" : "", "family" : "Satriano", "given" : "Joseph", "non-dropping-particle" : "", "parse-names" : false, "suffix" : "" }, { "dropping-particle" : "", "family" : "Savaraj", "given" : "Niramol", "non-dropping-particle" : "", "parse-names" : false, "suffix" : "" }, { "dropping-particle" : "", "family" : "Saveljeva", "given" : "Svetlana", "non-dropping-particle" : "", "parse-names" : false, "suffix" : "" }, { "dropping-particle" : "", "family" : "Schaefer", "given" : "Liliana", "non-dropping-particle" : "", "parse-names" : false, "suffix" : "" }, { "dropping-particle" : "", "family" : "Schaible", "given" : "Ulrich E", "non-dropping-particle" : "", "parse-names" : false, "suffix" : "" }, { "dropping-particle" : "", "family" : "Scharl", "given" : "Michael", "non-dropping-particle" : "", "parse-names" : false, "suffix" : "" }, { "dropping-particle" : "", "family" : "Schatzl", "given" : "Hermann M", "non-dropping-particle" : "", "parse-names" : false, "suffix" : "" }, { "dropping-particle" : "", "family" : "Schekman", "given" : "Randy", "non-dropping-particle" : "", "parse-names" : false, "suffix" : "" }, { "dropping-particle" : "", "family" : "Scheper", "given" : "Wiep", "non-dropping-particle" : "", "parse-names" : false, "suffix" : "" }, { "dropping-particle" : "", "family" : "Schiavi", "given" : "Alfonso", "non-dropping-particle" : "", "parse-names" : false, "suffix" : "" }, { "dropping-particle" : "", "family" : "Schipper", "given" : "Hyman M", "non-dropping-particle" : "", "parse-names" : false, "suffix" : "" }, { "dropping-particle" : "", "family" : "Schmeisser", "given" : "Hana", "non-dropping-particle" : "", "parse-names" : false, "suffix" : "" }, { "dropping-particle" : "", "family" : "Schmidt", "given" : "Jens", "non-dropping-particle" : "", "parse-names" : false, "suffix" : "" }, { "dropping-particle" : "", "family" : "Schmitz", "given" : "Ingo", "non-dropping-particle" : "", "parse-names" : false, "suffix" : "" }, { "dropping-particle" : "", "family" : "Schneider", "given" : "Bianca E", "non-dropping-particle" : "", "parse-names" : false, "suffix" : "" }, { "dropping-particle" : "", "family" : "Schneider", "given" : "E Marion", "non-dropping-particle" : "", "parse-names" : false, "suffix" : "" }, { "dropping-particle" : "", "family" : "Schneider", "given" : "Jaime L", "non-dropping-particle" : "", "parse-names" : false, "suffix" : "" }, { "dropping-particle" : "", "family" : "Schon", "given" : "Eric A", "non-dropping-particle" : "", "parse-names" : false, "suffix" : "" }, { "dropping-particle" : "", "family" : "Sch\u00f6nenberger", "given" : "Miriam J", "non-dropping-particle" : "", "parse-names" : false, "suffix" : "" }, { "dropping-particle" : "", "family" : "Sch\u00f6nthal", "given" : "Axel H", "non-dropping-particle" : "", "parse-names" : false, "suffix" : "" }, { "dropping-particle" : "", "family" : "Schorderet", "given" : "Daniel F", "non-dropping-particle" : "", "parse-names" : false, "suffix" : "" }, { "dropping-particle" : "", "family" : "Schr\u00f6der", "given" : "Bernd", "non-dropping-particle" : "", "parse-names" : false, "suffix" : "" }, { "dropping-particle" : "", "family" : "Schuck", "given" : "Sebastian", "non-dropping-particle" : "", "parse-names" : false, "suffix" : "" }, { "dropping-particle" : "", "family" : "Schulze", "given" : "Ryan J", "non-dropping-particle" : "", "parse-names" : false, "suffix" : "" }, { "dropping-particle" : "", "family" : "Schwarten", "given" : "Melanie", "non-dropping-particle" : "", "parse-names" : false, "suffix" : "" }, { "dropping-particle" : "", "family" : "Schwarz", "given" : "Thomas L", "non-dropping-particle" : "", "parse-names" : false, "suffix" : "" }, { "dropping-particle" : "", "family" : "Sciarretta", "given" : "Sebastiano", "non-dropping-particle" : "", "parse-names" : false, "suffix" : "" }, { "dropping-particle" : "", "family" : "Scotto", "given" : "Kathleen", "non-dropping-particle" : "", "parse-names" : false, "suffix" : "" }, { "dropping-particle" : "", "family" : "Scovassi", "given" : "A Ivana", "non-dropping-particle" : "", "parse-names" : false, "suffix" : "" }, { "dropping-particle" : "", "family" : "Screaton", "given" : "Robert A", "non-dropping-particle" : "", "parse-names" : false, "suffix" : "" }, { "dropping-particle" : "", "family" : "Screen", "given" : "Mark", "non-dropping-particle" : "", "parse-names" : false, "suffix" : "" }, { "dropping-particle" : "", "family" : "Seca", "given" : "Hugo", "non-dropping-particle" : "", "parse-names" : false, "suffix" : "" }, { "dropping-particle" : "", "family" : "Sedej", "given" : "Simon", "non-dropping-particle" : "", "parse-names" : false, "suffix" : "" }, { "dropping-particle" : "", "family" : "Segatori", "given" : "Laura", "non-dropping-particle" : "", "parse-names" : false, "suffix" : "" }, { "dropping-particle" : "", "family" : "Segev", "given" : "Nava", "non-dropping-particle" : "", "parse-names" : false, "suffix" : "" }, { "dropping-particle" : "", "family" : "Seglen", "given" : "Per O", "non-dropping-particle" : "", "parse-names" : false, "suffix" : "" }, { "dropping-particle" : "", "family" : "Segu\u00ed-Simarro", "given" : "Jose M", "non-dropping-particle" : "", "parse-names" : false, "suffix" : "" }, { "dropping-particle" : "", "family" : "Segura-Aguilar", "given" : "Juan", "non-dropping-particle" : "", "parse-names" : false, "suffix" : "" }, { "dropping-particle" : "", "family" : "Seki", "given" : "Ekihiro", "non-dropping-particle" : "", "parse-names" : false, "suffix" : "" }, { "dropping-particle" : "", "family" : "Sell", "given" : "Christian", "non-dropping-particle" : "", "parse-names" : false, "suffix" : "" }, { "dropping-particle" : "", "family" : "Selliez", "given" : "Iban", "non-dropping-particle" : "", "parse-names" : false, "suffix" : "" }, { "dropping-particle" : "", "family" : "Semenkovich", "given" : "Clay F", "non-dropping-particle" : "", "parse-names" : false, "suffix" : "" }, { "dropping-particle" : "", "family" : "Semenza", "given" : "Gregg L", "non-dropping-particle" : "", "parse-names" : false, "suffix" : "" }, { "dropping-particle" : "", "family" : "Sen", "given" : "Utpal", "non-dropping-particle" : "", "parse-names" : false, "suffix" : "" }, { "dropping-particle" : "", "family" : "Serra", "given" : "Andreas L", "non-dropping-particle" : "", "parse-names" : false, "suffix" : "" }, { "dropping-particle" : "", "family" : "Serrano-Puebla", "given" : "Ana", "non-dropping-particle" : "", "parse-names" : false, "suffix" : "" }, { "dropping-particle" : "", "family" : "Sesaki", "given" : "Hiromi", "non-dropping-particle" : "", "parse-names" : false, "suffix" : "" }, { "dropping-particle" : "", "family" : "Setoguchi", "given" : "Takao", "non-dropping-particle" : "", "parse-names" : false, "suffix" : "" }, { "dropping-particle" : "", "family" : "Settembre", "given" : "Carmine", "non-dropping-particle" : "", "parse-names" : false, "suffix" : "" }, { "dropping-particle" : "", "family" : "Shacka", "given" : "John J", "non-dropping-particle" : "", "parse-names" : false, "suffix" : "" }, { "dropping-particle" : "", "family" : "Shajahan-Haq", "given" : "Ayesha N", "non-dropping-particle" : "", "parse-names" : false, "suffix" : "" }, { "dropping-particle" : "", "family" : "Shapiro", "given" : "Irving M", "non-dropping-particle" : "", "parse-names" : false, "suffix" : "" }, { "dropping-particle" : "", "family" : "Sharma", "given" : "Shweta", "non-dropping-particle" : "", "parse-names" : false, "suffix" : "" }, { "dropping-particle" : "", "family" : "She", "given" : "Hua", "non-dropping-particle" : "", "parse-names" : false, "suffix" : "" }, { "dropping-particle" : "", "family" : "Shen", "given" : "C-K James", "non-dropping-particle" : "", "parse-names" : false, "suffix" : "" }, { "dropping-particle" : "", "family" : "Shen", "given" : "Chiung-Chyi", "non-dropping-particle" : "", "parse-names" : false, "suffix" : "" }, { "dropping-particle" : "", "family" : "Shen", "given" : "Han-Ming", "non-dropping-particle" : "", "parse-names" : false, "suffix" : "" }, { "dropping-particle" : "", "family" : "Shen", "given" : "Sanbing", "non-dropping-particle" : "", "parse-names" : false, "suffix" : "" }, { "dropping-particle" : "", "family" : "Shen", "given" : "Weili", "non-dropping-particle" : "", "parse-names" : false, "suffix" : "" }, { "dropping-particle" : "", "family" : "Sheng", "given" : "Rui", "non-dropping-particle" : "", "parse-names" : false, "suffix" : "" }, { "dropping-particle" : "", "family" : "Sheng", "given" : "Xianyong", "non-dropping-particle" : "", "parse-names" : false, "suffix" : "" }, { "dropping-particle" : "", "family" : "Sheng", "given" : "Zu-Hang", "non-dropping-particle" : "", "parse-names" : false, "suffix" : "" }, { "dropping-particle" : "", "family" : "Shepherd", "given" : "Trevor G", "non-dropping-particle" : "", "parse-names" : false, "suffix" : "" }, { "dropping-particle" : "", "family" : "Shi", "given" : "Junyan", "non-dropping-particle" : "", "parse-names" : false, "suffix" : "" }, { "dropping-particle" : "", "family" : "Shi", "given" : "Qiang", "non-dropping-particle" : "", "parse-names" : false, "suffix" : "" }, { "dropping-particle" : "", "family" : "Shi", "given" : "Qinghua", "non-dropping-particle" : "", "parse-names" : false, "suffix" : "" }, { "dropping-particle" : "", "family" : "Shi", "given" : "Yuguang", "non-dropping-particle" : "", "parse-names" : false, "suffix" : "" }, { "dropping-particle" : "", "family" : "Shibutani", "given" : "Shusaku", "non-dropping-particle" : "", "parse-names" : false, "suffix" : "" }, { "dropping-particle" : "", "family" : "Shibuya", "given" : "Kenichi", "non-dropping-particle" : "", "parse-names" : false, "suffix" : "" }, { "dropping-particle" : "", "family" : "Shidoji", "given" : "Yoshihiro", "non-dropping-particle" : "", "parse-names" : false, "suffix" : "" }, { "dropping-particle" : "", "family" : "Shieh", "given" : "Jeng-Jer", "non-dropping-particle" : "", "parse-names" : false, "suffix" : "" }, { "dropping-particle" : "", "family" : "Shih", "given" : "Chwen-Ming", "non-dropping-particle" : "", "parse-names" : false, "suffix" : "" }, { "dropping-particle" : "", "family" : "Shimada", "given" : "Yohta", "non-dropping-particle" : "", "parse-names" : false, "suffix" : "" }, { "dropping-particle" : "", "family" : "Shimizu", "given" : "Shigeomi", "non-dropping-particle" : "", "parse-names" : false, "suffix" : "" }, { "dropping-particle" : "", "family" : "Shin", "given" : "Dong Wook", "non-dropping-particle" : "", "parse-names" : false, "suffix" : "" }, { "dropping-particle" : "", "family" : "Shinohara", "given" : "Mari L", "non-dropping-particle" : "", "parse-names" : false, "suffix" : "" }, { "dropping-particle" : "", "family" : "Shintani", "given" : "Michiko", "non-dropping-particle" : "", "parse-names" : false, "suffix" : "" }, { "dropping-particle" : "", "family" : "Shintani", "given" : "Takahiro", "non-dropping-particle" : "", "parse-names" : false, "suffix" : "" }, { "dropping-particle" : "", "family" : "Shioi", "given" : "Tetsuo", "non-dropping-particle" : "", "parse-names" : false, "suffix" : "" }, { "dropping-particle" : "", "family" : "Shirabe", "given" : "Ken", "non-dropping-particle" : "", "parse-names" : false, "suffix" : "" }, { "dropping-particle" : "", "family" : "Shiri-Sverdlov", "given" : "Ronit", "non-dropping-particle" : "", "parse-names" : false, "suffix" : "" }, { "dropping-particle" : "", "family" : "Shirihai", "given" : "Orian", "non-dropping-particle" : "", "parse-names" : false, "suffix" : "" }, { "dropping-particle" : "", "family" : "Shore", "given" : "Gordon C", "non-dropping-particle" : "", "parse-names" : false, "suffix" : "" }, { "dropping-particle" : "", "family" : "Shu", "given" : "Chih-Wen", "non-dropping-particle" : "", "parse-names" : false, "suffix" : "" }, { "dropping-particle" : "", "family" : "Shukla", "given" : "Deepak", "non-dropping-particle" : "", "parse-names" : false, "suffix" : "" }, { "dropping-particle" : "", "family" : "Sibirny", "given" : "Andriy A", "non-dropping-particle" : "", "parse-names" : false, "suffix" : "" }, { "dropping-particle" : "", "family" : "Sica", "given" : "Valentina", "non-dropping-particle" : "", "parse-names" : false, "suffix" : "" }, { "dropping-particle" : "", "family" : "Sigurdson", "given" : "Christina J", "non-dropping-particle" : "", "parse-names" : false, "suffix" : "" }, { "dropping-particle" : "", "family" : "Sigurdsson", "given" : "Einar M", "non-dropping-particle" : "", "parse-names" : false, "suffix" : "" }, { "dropping-particle" : "", "family" : "Sijwali", "given" : "Puran Singh", "non-dropping-particle" : "", "parse-names" : false, "suffix" : "" }, { "dropping-particle" : "", "family" : "Sikorska", "given" : "Beata", "non-dropping-particle" : "", "parse-names" : false, "suffix" : "" }, { "dropping-particle" : "", "family" : "Silveira", "given" : "Wilian A", "non-dropping-particle" : "", "parse-names" : false, "suffix" : "" }, { "dropping-particle" : "", "family" : "Silvente-Poirot", "given" : "Sandrine", "non-dropping-particle" : "", "parse-names" : false, "suffix" : "" }, { "dropping-particle" : "", "family" : "Silverman", "given" : "Gary A", "non-dropping-particle" : "", "parse-names" : false, "suffix" : "" }, { "dropping-particle" : "", "family" : "Simak", "given" : "Jan", "non-dropping-particle" : "", "parse-names" : false, "suffix" : "" }, { "dropping-particle" : "", "family" : "Simmet", "given" : "Thomas", "non-dropping-particle" : "", "parse-names" : false, "suffix" : "" }, { "dropping-particle" : "", "family" : "Simon", "given" : "Anna Katharina", "non-dropping-particle" : "", "parse-names" : false, "suffix" : "" }, { "dropping-particle" : "", "family" : "Simon", "given" : "Hans-Uwe", "non-dropping-particle" : "", "parse-names" : false, "suffix" : "" }, { "dropping-particle" : "", "family" : "Simone", "given" : "Cristiano", "non-dropping-particle" : "", "parse-names" : false, "suffix" : "" }, { "dropping-particle" : "", "family" : "Simons", "given" : "Matias", "non-dropping-particle" : "", "parse-names" : false, "suffix" : "" }, { "dropping-particle" : "", "family" : "Simonsen", "given" : "Anne", "non-dropping-particle" : "", "parse-names" : false, "suffix" : "" }, { "dropping-particle" : "", "family" : "Singh", "given" : "Rajat", "non-dropping-particle" : "", "parse-names" : false, "suffix" : "" }, { "dropping-particle" : "V", "family" : "Singh", "given" : "Shivendra", "non-dropping-particle" : "", "parse-names" : false, "suffix" : "" }, { "dropping-particle" : "", "family" : "Singh", "given" : "Shrawan K", "non-dropping-particle" : "", "parse-names" : false, "suffix" : "" }, { "dropping-particle" : "", "family" : "Sinha", "given" : "Debasish", "non-dropping-particle" : "", "parse-names" : false, "suffix" : "" }, { "dropping-particle" : "", "family" : "Sinha", "given" : "Sangita", "non-dropping-particle" : "", "parse-names" : false, "suffix" : "" }, { "dropping-particle" : "", "family" : "Sinicrope", "given" : "Frank A", "non-dropping-particle" : "", "parse-names" : false, "suffix" : "" }, { "dropping-particle" : "", "family" : "Sirko", "given" : "Agnieszka", "non-dropping-particle" : "", "parse-names" : false, "suffix" : "" }, { "dropping-particle" : "", "family" : "Sirohi", "given" : "Kapil", "non-dropping-particle" : "", "parse-names" : false, "suffix" : "" }, { "dropping-particle" : "", "family" : "Sishi", "given" : "Balindiwe JN", "non-dropping-particle" : "", "parse-names" : false, "suffix" : "" }, { "dropping-particle" : "", "family" : "Sittler", "given" : "Annie", "non-dropping-particle" : "", "parse-names" : false, "suffix" : "" }, { "dropping-particle" : "", "family" : "Siu", "given" : "Parco M", "non-dropping-particle" : "", "parse-names" : false, "suffix" : "" }, { "dropping-particle" : "", "family" : "Sivridis", "given" : "Efthimios", "non-dropping-particle" : "", "parse-names" : false, "suffix" : "" }, { "dropping-particle" : "", "family" : "Skwarska", "given" : "Anna", "non-dropping-particle" : "", "parse-names" : false, "suffix" : "" }, { "dropping-particle" : "", "family" : "Slack", "given" : "Ruth", "non-dropping-particle" : "", "parse-names" : false, "suffix" : "" }, { "dropping-particle" : "", "family" : "Slaninov\u00e1", "given" : "Iva", "non-dropping-particle" : "", "parse-names" : false, "suffix" : "" }, { "dropping-particle" : "", "family" : "Slavov", "given" : "Nikolai", "non-dropping-particle" : "", "parse-names" : false, "suffix" : "" }, { "dropping-particle" : "", "family" : "Smaili", "given" : "Soraya S", "non-dropping-particle" : "", "parse-names" : false, "suffix" : "" }, { "dropping-particle" : "", "family" : "Smalley", "given" : "Keiran SM", "non-dropping-particle" : "", "parse-names" : false, "suffix" : "" }, { "dropping-particle" : "", "family" : "Smith", "given" : "Duncan R", "non-dropping-particle" : "", "parse-names" : false, "suffix" : "" }, { "dropping-particle" : "", "family" : "Soenen", "given" : "Stefaan J", "non-dropping-particle" : "", "parse-names" : false, "suffix" : "" }, { "dropping-particle" : "", "family" : "Soleimanpour", "given" : "Scott A", "non-dropping-particle" : "", "parse-names" : false, "suffix" : "" }, { "dropping-particle" : "", "family" : "Solhaug", "given" : "Anita", "non-dropping-particle" : "", "parse-names" : false, "suffix" : "" }, { "dropping-particle" : "", "family" : "Somasundaram", "given" : "Kumaravel", "non-dropping-particle" : "", "parse-names" : false, "suffix" : "" }, { "dropping-particle" : "", "family" : "Son", "given" : "Jin H", "non-dropping-particle" : "", "parse-names" : false, "suffix" : "" }, { "dropping-particle" : "", "family" : "Sonawane", "given" : "Avinash", "non-dropping-particle" : "", "parse-names" : false, "suffix" : "" }, { "dropping-particle" : "", "family" : "Song", "given" : "Chunjuan", "non-dropping-particle" : "", "parse-names" : false, "suffix" : "" }, { "dropping-particle" : "", "family" : "Song", "given" : "Fuyong", "non-dropping-particle" : "", "parse-names" : false, "suffix" : "" }, { "dropping-particle" : "", "family" : "Song", "given" : "Hyun Kyu", "non-dropping-particle" : "", "parse-names" : false, "suffix" : "" }, { "dropping-particle" : "", "family" : "Song", "given" : "Ju-Xian", "non-dropping-particle" : "", "parse-names" : false, "suffix" : "" }, { "dropping-particle" : "", "family" : "Song", "given" : "Wei", "non-dropping-particle" : "", "parse-names" : false, "suffix" : "" }, { "dropping-particle" : "", "family" : "Soo", "given" : "Kai Y", "non-dropping-particle" : "", "parse-names" : false, "suffix" : "" }, { "dropping-particle" : "", "family" : "Sood", "given" : "Anil K", "non-dropping-particle" : "", "parse-names" : false, "suffix" : "" }, { "dropping-particle" : "", "family" : "Soong", "given" : "Tuck Wah", "non-dropping-particle" : "", "parse-names" : false, "suffix" : "" }, { "dropping-particle" : "", "family" : "Soontornniyomkij", "given" : "Virawudh", "non-dropping-particle" : "", "parse-names" : false, "suffix" : "" }, { "dropping-particle" : "", "family" : "Sorice", "given" : "Maurizio", "non-dropping-particle" : "", "parse-names" : false, "suffix" : "" }, { "dropping-particle" : "", "family" : "Sotgia", "given" : "Federica", "non-dropping-particle" : "", "parse-names" : false, "suffix" : "" }, { "dropping-particle" : "", "family" : "Soto-Pantoja", "given" : "David R", "non-dropping-particle" : "", "parse-names" : false, "suffix" : "" }, { "dropping-particle" : "", "family" : "Sotthibundhu", "given" : "Areechun", "non-dropping-particle" : "", "parse-names" : false, "suffix" : "" }, { "dropping-particle" : "", "family" : "Sousa", "given" : "Maria Jo\u00e3o", "non-dropping-particle" : "", "parse-names" : false, "suffix" : "" }, { "dropping-particle" : "", "family" : "Spaink", "given" : "Herman P", "non-dropping-particle" : "", "parse-names" : false, "suffix" : "" }, { "dropping-particle" : "", "family" : "Span", "given" : "Paul N", "non-dropping-particle" : "", "parse-names" : false, "suffix" : "" }, { "dropping-particle" : "", "family" : "Spang", "given" : "Anne", "non-dropping-particle" : "", "parse-names" : false, "suffix" : "" }, { "dropping-particle" : "", "family" : "Sparks", "given" : "Janet D", "non-dropping-particle" : "", "parse-names" : false, "suffix" : "" }, { "dropping-particle" : "", "family" : "Speck", "given" : "Peter G", "non-dropping-particle" : "", "parse-names" : false, "suffix" : "" }, { "dropping-particle" : "", "family" : "Spector", "given" : "Stephen A", "non-dropping-particle" : "", "parse-names" : false, "suffix" : "" }, { "dropping-particle" : "", "family" : "Spies", "given" : "Claudia D", "non-dropping-particle" : "", "parse-names" : false, "suffix" : "" }, { "dropping-particle" : "", "family" : "Springer", "given" : "Wolfdieter", "non-dropping-particle" : "", "parse-names" : false, "suffix" : "" }, { "dropping-particle" : "", "family" : "Clair", "given" : "Daret St", "non-dropping-particle" : "", "parse-names" : false, "suffix" : "" }, { "dropping-particle" : "", "family" : "Stacchiotti", "given" : "Alessandra", "non-dropping-particle" : "", "parse-names" : false, "suffix" : "" }, { "dropping-particle" : "", "family" : "Staels", "given" : "Bart", "non-dropping-particle" : "", "parse-names" : false, "suffix" : "" }, { "dropping-particle" : "", "family" : "Stang", "given" : "Michael T", "non-dropping-particle" : "", "parse-names" : false, "suffix" : "" }, { "dropping-particle" : "", "family" : "Starczynowski", "given" : "Daniel T", "non-dropping-particle" : "", "parse-names" : false, "suffix" : "" }, { "dropping-particle" : "", "family" : "Starokadomskyy", "given" : "Petro", "non-dropping-particle" : "", "parse-names" : false, "suffix" : "" }, { "dropping-particle" : "", "family" : "Steegborn", "given" : "Clemens", "non-dropping-particle" : "", "parse-names" : false, "suffix" : "" }, { "dropping-particle" : "", "family" : "Steele", "given" : "John W", "non-dropping-particle" : "", "parse-names" : false, "suffix" : "" }, { "dropping-particle" : "", "family" : "Stefanis", "given" : "Leonidas", "non-dropping-particle" : "", "parse-names" : false, "suffix" : "" }, { "dropping-particle" : "", "family" : "Steffan", "given" : "Joan", "non-dropping-particle" : "", "parse-names" : false, "suffix" : "" }, { "dropping-particle" : "", "family" : "Stellrecht", "given" : "Christine M", "non-dropping-particle" : "", "parse-names" : false, "suffix" : "" }, { "dropping-particle" : "", "family" : "Stenmark", "given" : "Harald", "non-dropping-particle" : "", "parse-names" : false, "suffix" : "" }, { "dropping-particle" : "", "family" : "Stepkowski", "given" : "Tomasz M", "non-dropping-particle" : "", "parse-names" : false, "suffix" : "" }, { "dropping-particle" : "", "family" : "Stern", "given" : "St\u0119phan T", "non-dropping-particle" : "", "parse-names" : false, "suffix" : "" }, { "dropping-particle" : "", "family" : "Stevens", "given" : "Craig", "non-dropping-particle" : "", "parse-names" : false, "suffix" : "" }, { "dropping-particle" : "", "family" : "Stockwell", "given" : "Brent R", "non-dropping-particle" : "", "parse-names" : false, "suffix" : "" }, { "dropping-particle" : "", "family" : "Stoka", "given" : "Veronika", "non-dropping-particle" : "", "parse-names" : false, "suffix" : "" }, { "dropping-particle" : "", "family" : "Storchova", "given" : "Zuzana", "non-dropping-particle" : "", "parse-names" : false, "suffix" : "" }, { "dropping-particle" : "", "family" : "Stork", "given" : "Bj\u00f6rn", "non-dropping-particle" : "", "parse-names" : false, "suffix" : "" }, { "dropping-particle" : "", "family" : "Stratoulias", "given" : "Vassilis", "non-dropping-particle" : "", "parse-names" : false, "suffix" : "" }, { "dropping-particle" : "", "family" : "Stravopodis", "given" : "Dimitrios J", "non-dropping-particle" : "", "parse-names" : false, "suffix" : "" }, { "dropping-particle" : "", "family" : "Strnad", "given" : "Pavel", "non-dropping-particle" : "", "parse-names" : false, "suffix" : "" }, { "dropping-particle" : "", "family" : "Strohecker", "given" : "Anne Marie", "non-dropping-particle" : "", "parse-names" : false, "suffix" : "" }, { "dropping-particle" : "", "family" : "Str\u00f6m", "given" : "Anna-Lena", "non-dropping-particle" : "", "parse-names" : false, "suffix" : "" }, { "dropping-particle" : "", "family" : "Stromhaug", "given" : "Per", "non-dropping-particle" : "", "parse-names" : false, "suffix" : "" }, { "dropping-particle" : "", "family" : "Stulik", "given" : "Jiri", "non-dropping-particle" : "", "parse-names" : false, "suffix" : "" }, { "dropping-particle" : "", "family" : "Su", "given" : "Yu-Xiong", "non-dropping-particle" : "", "parse-names" : false, "suffix" : "" }, { "dropping-particle" : "", "family" : "Su", "given" : "Zhaoliang", "non-dropping-particle" : "", "parse-names" : false, "suffix" : "" }, { "dropping-particle" : "", "family" : "Subauste", "given" : "Carlos S", "non-dropping-particle" : "", "parse-names" : false, "suffix" : "" }, { "dropping-particle" : "", "family" : "Subramaniam", "given" : "Srinivasa", "non-dropping-particle" : "", "parse-names" : false, "suffix" : "" }, { "dropping-particle" : "", "family" : "Sue", "given" : "Carolyn M", "non-dropping-particle" : "", "parse-names" : false, "suffix" : "" }, { "dropping-particle" : "", "family" : "Suh", "given" : "Sang Won", "non-dropping-particle" : "", "parse-names" : false, "suffix" : "" }, { "dropping-particle" : "", "family" : "Sui", "given" : "Xinbing", "non-dropping-particle" : "", "parse-names" : false, "suffix" : "" }, { "dropping-particle" : "", "family" : "Sukseree", "given" : "Supawadee", "non-dropping-particle" : "", "parse-names" : false, "suffix" : "" }, { "dropping-particle" : "", "family" : "Sulzer", "given" : "David", "non-dropping-particle" : "", "parse-names" : false, "suffix" : "" }, { "dropping-particle" : "", "family" : "Sun", "given" : "Fang-Lin", "non-dropping-particle" : "", "parse-names" : false, "suffix" : "" }, { "dropping-particle" : "", "family" : "Sun", "given" : "Jiaren", "non-dropping-particle" : "", "parse-names" : false, "suffix" : "" }, { "dropping-particle" : "", "family" : "Sun", "given" : "Jun", "non-dropping-particle" : "", "parse-names" : false, "suffix" : "" }, { "dropping-particle" : "", "family" : "Sun", "given" : "Shi-Yong", "non-dropping-particle" : "", "parse-names" : false, "suffix" : "" }, { "dropping-particle" : "", "family" : "Sun", "given" : "Yang", "non-dropping-particle" : "", "parse-names" : false, "suffix" : "" }, { "dropping-particle" : "", "family" : "Sun", "given" : "Yi", "non-dropping-particle" : "", "parse-names" : false, "suffix" : "" }, { "dropping-particle" : "", "family" : "Sun", "given" : "Yingjie", "non-dropping-particle" : "", "parse-names" : false, "suffix" : "" }, { "dropping-particle" : "", "family" : "Sundaramoorthy", "given" : "Vinod", "non-dropping-particle" : "", "parse-names" : false, "suffix" : "" }, { "dropping-particle" : "", "family" : "Sung", "given" : "Joseph", "non-dropping-particle" : "", "parse-names" : false, "suffix" : "" }, { "dropping-particle" : "", "family" : "Suzuki", "given" : "Hidekazu", "non-dropping-particle" : "", "parse-names" : false, "suffix" : "" }, { "dropping-particle" : "", "family" : "Suzuki", "given" : "Kuninori", "non-dropping-particle" : "", "parse-names" : false, "suffix" : "" }, { "dropping-particle" : "", "family" : "Suzuki", "given" : "Naoki", "non-dropping-particle" : "", "parse-names" : false, "suffix" : "" }, { "dropping-particle" : "", "family" : "Suzuki", "given" : "Tadashi", "non-dropping-particle" : "", "parse-names" : false, "suffix" : "" }, { "dropping-particle" : "", "family" : "Suzuki", "given" : "Yuichiro J", "non-dropping-particle" : "", "parse-names" : false, "suffix" : "" }, { "dropping-particle" : "", "family" : "Swanson", "given" : "Michele S", "non-dropping-particle" : "", "parse-names" : false, "suffix" : "" }, { "dropping-particle" : "", "family" : "Swanton", "given" : "Charles", "non-dropping-particle" : "", "parse-names" : false, "suffix" : "" }, { "dropping-particle" : "", "family" : "Sw\u00e4rd", "given" : "Karl", "non-dropping-particle" : "", "parse-names" : false, "suffix" : "" }, { "dropping-particle" : "", "family" : "Swarup", "given" : "Ghanshyam", "non-dropping-particle" : "", "parse-names" : false, "suffix" : "" }, { "dropping-particle" : "", "family" : "Sweeney", "given" : "Sean T", "non-dropping-particle" : "", "parse-names" : false, "suffix" : "" }, { "dropping-particle" : "", "family" : "Sylvester", "given" : "Paul W", "non-dropping-particle" : "", "parse-names" : false, "suffix" : "" }, { "dropping-particle" : "", "family" : "Szatmari", "given" : "Zsuzsanna", "non-dropping-particle" : "", "parse-names" : false, "suffix" : "" }, { "dropping-particle" : "", "family" : "Szegezdi", "given" : "Eva", "non-dropping-particle" : "", "parse-names" : false, "suffix" : "" }, { "dropping-particle" : "", "family" : "Szlosarek", "given" : "Peter W", "non-dropping-particle" : "", "parse-names" : false, "suffix" : "" }, { "dropping-particle" : "", "family" : "Taegtmeyer", "given" : "Heinrich", "non-dropping-particle" : "", "parse-names" : false, "suffix" : "" }, { "dropping-particle" : "", "family" : "Tafani", "given" : "Marco", "non-dropping-particle" : "", "parse-names" : false, "suffix" : "" }, { "dropping-particle" : "", "family" : "Taillebourg", "given" : "Emmanuel", "non-dropping-particle" : "", "parse-names" : false, "suffix" : "" }, { "dropping-particle" : "", "family" : "Tait", "given" : "Stephen WG", "non-dropping-particle" : "", "parse-names" : false, "suffix" : "" }, { "dropping-particle" : "", "family" : "Takacs-Vellai", "given" : "Krisztina", "non-dropping-particle" : "", "parse-names" : false, "suffix" : "" }, { "dropping-particle" : "", "family" : "Takahashi", "given" : "Yoshinori", "non-dropping-particle" : "", "parse-names" : false, "suffix" : "" }, { "dropping-particle" : "", "family" : "Tak\u00e1ts", "given" : "Szabolcs", "non-dropping-particle" : "", "parse-names" : false, "suffix" : "" }, { "dropping-particle" : "", "family" : "Takemura", "given" : "Genzou", "non-dropping-particle" : "", "parse-names" : false, "suffix" : "" }, { "dropping-particle" : "", "family" : "Takigawa", "given" : "Nagio", "non-dropping-particle" : "", "parse-names" : false, "suffix" : "" }, { "dropping-particle" : "", "family" : "Talbot", "given" : "Nicholas J", "non-dropping-particle" : "", "parse-names" : false, "suffix" : "" }, { "dropping-particle" : "", "family" : "Tamagno", "given" : "Elena", "non-dropping-particle" : "", "parse-names" : false, "suffix" : "" }, { "dropping-particle" : "", "family" : "Tamburini", "given" : "Jerome", "non-dropping-particle" : "", "parse-names" : false, "suffix" : "" }, { "dropping-particle" : "", "family" : "Tan", "given" : "Cai-Ping", "non-dropping-particle" : "", "parse-names" : false, "suffix" : "" }, { "dropping-particle" : "", "family" : "Tan", "given" : "Lan", "non-dropping-particle" : "", "parse-names" : false, "suffix" : "" }, { "dropping-particle" : "", "family" : "Tan", "given" : "Mei Lan", "non-dropping-particle" : "", "parse-names" : false, "suffix" : "" }, { "dropping-particle" : "", "family" : "Tan", "given" : "Ming", "non-dropping-particle" : "", "parse-names" : false, "suffix" : "" }, { "dropping-particle" : "", "family" : "Tan", "given" : "Yee-Joo", "non-dropping-particle" : "", "parse-names" : false, "suffix" : "" }, { "dropping-particle" : "", "family" : "Tanaka", "given" : "Keiji", "non-dropping-particle" : "", "parse-names" : false, "suffix" : "" }, { "dropping-particle" : "", "family" : "Tanaka", "given" : "Masaki", "non-dropping-particle" : "", "parse-names" : false, "suffix" : "" }, { "dropping-particle" : "", "family" : "Tang", "given" : "Daolin", "non-dropping-particle" : "", "parse-names" : false, "suffix" : "" }, { "dropping-particle" : "", "family" : "Tang", "given" : "Dingzhong", "non-dropping-particle" : "", "parse-names" : false, "suffix" : "" }, { "dropping-particle" : "", "family" : "Tang", "given" : "Guomei", "non-dropping-particle" : "", "parse-names" : false, "suffix" : "" }, { "dropping-particle" : "", "family" : "Tanida", "given" : "Isei", "non-dropping-particle" : "", "parse-names" : false, "suffix" : "" }, { "dropping-particle" : "", "family" : "Tanji", "given" : "Kunikazu", "non-dropping-particle" : "", "parse-names" : false, "suffix" : "" }, { "dropping-particle" : "", "family" : "Tannous", "given" : "Bakhos A", "non-dropping-particle" : "", "parse-names" : false, "suffix" : "" }, { "dropping-particle" : "", "family" : "Tapia", "given" : "Jose A", "non-dropping-particle" : "", "parse-names" : false, "suffix" : "" }, { "dropping-particle" : "", "family" : "Tasset-Cuevas", "given" : "Inmaculada", "non-dropping-particle" : "", "parse-names" : false, "suffix" : "" }, { "dropping-particle" : "", "family" : "Tatar", "given" : "Marc", "non-dropping-particle" : "", "parse-names" : false, "suffix" : "" }, { "dropping-particle" : "", "family" : "Tavassoly", "given" : "Iman", "non-dropping-particle" : "", "parse-names" : false, "suffix" : "" }, { "dropping-particle" : "", "family" : "Tavernarakis", "given" : "Nektarios", "non-dropping-particle" : "", "parse-names" : false, "suffix" : "" }, { "dropping-particle" : "", "family" : "Taylor", "given" : "Allen", "non-dropping-particle" : "", "parse-names" : false, "suffix" : "" }, { "dropping-particle" : "", "family" : "Taylor", "given" : "Graham S", "non-dropping-particle" : "", "parse-names" : false, "suffix" : "" }, { "dropping-particle" : "", "family" : "Taylor", "given" : "Gregory A", "non-dropping-particle" : "", "parse-names" : false, "suffix" : "" }, { "dropping-particle" : "", "family" : "Taylor", "given" : "J Paul", "non-dropping-particle" : "", "parse-names" : false, "suffix" : "" }, { "dropping-particle" : "", "family" : "Taylor", "given" : "Mark J", "non-dropping-particle" : "", "parse-names" : false, "suffix" : "" }, { "dropping-particle" : "V", "family" : "Tchetina", "given" : "Elena", "non-dropping-particle" : "", "parse-names" : false, "suffix" : "" }, { "dropping-particle" : "", "family" : "Tee", "given" : "Andrew R", "non-dropping-particle" : "", "parse-names" : false, "suffix" : "" }, { "dropping-particle" : "", "family" : "Teixeira-Clerc", "given" : "Fatima", "non-dropping-particle" : "", "parse-names" : false, "suffix" : "" }, { "dropping-particle" : "", "family" : "Telang", "given" : "Sucheta", "non-dropping-particle" : "", "parse-names" : false, "suffix" : "" }, { "dropping-particle" : "", "family" : "Tencomnao", "given" : "Tewin", "non-dropping-particle" : "", "parse-names" : false, "suffix" : "" }, { "dropping-particle" : "", "family" : "Teng", "given" : "Ba-Bie", "non-dropping-particle" : "", "parse-names" : false, "suffix" : "" }, { "dropping-particle" : "", "family" : "Teng", "given" : "Ru-Jeng", "non-dropping-particle" : "", "parse-names" : false, "suffix" : "" }, { "dropping-particle" : "", "family" : "Terro", "given" : "Faraj", "non-dropping-particle" : "", "parse-names" : false, "suffix" : "" }, { "dropping-particle" : "", "family" : "Tettamanti", "given" : "Gianluca", "non-dropping-particle" : "", "parse-names" : false, "suffix" : "" }, { "dropping-particle" : "", "family" : "Theiss", "given" : "Arianne L", "non-dropping-particle" : "", "parse-names" : false, "suffix" : "" }, { "dropping-particle" : "", "family" : "Theron", "given" : "Anne E", "non-dropping-particle" : "", "parse-names" : false, "suffix" : "" }, { "dropping-particle" : "", "family" : "Thomas", "given" : "Kelly Jean", "non-dropping-particle" : "", "parse-names" : false, "suffix" : "" }, { "dropping-particle" : "", "family" : "Thom\u00e9", "given" : "Marcos P", "non-dropping-particle" : "", "parse-names" : false, "suffix" : "" }, { "dropping-particle" : "", "family" : "Thomes", "given" : "Paul G", "non-dropping-particle" : "", "parse-names" : false, "suffix" : "" }, { "dropping-particle" : "", "family" : "Thorburn", "given" : "Andrew", "non-dropping-particle" : "", "parse-names" : false, "suffix" : "" }, { "dropping-particle" : "", "family" : "Thorner", "given" : "Jeremy", "non-dropping-particle" : "", "parse-names" : false, "suffix" : "" }, { "dropping-particle" : "", "family" : "Thum", "given" : "Thomas", "non-dropping-particle" : "", "parse-names" : false, "suffix" : "" }, { "dropping-particle" : "", "family" : "Thumm", "given" : "Michael", "non-dropping-particle" : "", "parse-names" : false, "suffix" : "" }, { "dropping-particle" : "", "family" : "Thurston", "given" : "Teresa LM", "non-dropping-particle" : "", "parse-names" : false, "suffix" : "" }, { "dropping-particle" : "", "family" : "Tian", "given" : "Ling", "non-dropping-particle" : "", "parse-names" : false, "suffix" : "" }, { "dropping-particle" : "", "family" : "Till", "given" : "Andreas", "non-dropping-particle" : "", "parse-names" : false, "suffix" : "" }, { "dropping-particle" : "", "family" : "Ting", "given" : "Jenny Pan-yun", "non-dropping-particle" : "", "parse-names" : false, "suffix" : "" }, { "dropping-particle" : "", "family" : "Titorenko", "given" : "Vladimir I", "non-dropping-particle" : "", "parse-names" : false, "suffix" : "" }, { "dropping-particle" : "", "family" : "Toker", "given" : "Lilach", "non-dropping-particle" : "", "parse-names" : false, "suffix" : "" }, { "dropping-particle" : "", "family" : "Toldo", "given" : "Stefano", "non-dropping-particle" : "", "parse-names" : false, "suffix" : "" }, { "dropping-particle" : "", "family" : "Tooze", "given" : "Sharon A", "non-dropping-particle" : "", "parse-names" : false, "suffix" : "" }, { "dropping-particle" : "", "family" : "Topisirovic", "given" : "Ivan", "non-dropping-particle" : "", "parse-names" : false, "suffix" : "" }, { "dropping-particle" : "", "family" : "Torgersen", "given" : "Maria Lyngaas", "non-dropping-particle" : "", "parse-names" : false, "suffix" : "" }, { "dropping-particle" : "", "family" : "Torosantucci", "given" : "Liliana", "non-dropping-particle" : "", "parse-names" : false, "suffix" : "" }, { "dropping-particle" : "", "family" : "Torriglia", "given" : "Alicia", "non-dropping-particle" : "", "parse-names" : false, "suffix" : "" }, { "dropping-particle" : "", "family" : "Torrisi", "given" : "Maria Rosaria", "non-dropping-particle" : "", "parse-names" : false, "suffix" : "" }, { "dropping-particle" : "", "family" : "Tournier", "given" : "Cathy", "non-dropping-particle" : "", "parse-names" : false, "suffix" : "" }, { "dropping-particle" : "", "family" : "Towns", "given" : "Roberto", "non-dropping-particle" : "", "parse-names" : false, "suffix" : "" }, { "dropping-particle" : "", "family" : "Trajkovic", "given" : "Vladimir", "non-dropping-particle" : "", "parse-names" : false, "suffix" : "" }, { "dropping-particle" : "", "family" : "Travassos", "given" : "Leonardo H", "non-dropping-particle" : "", "parse-names" : false, "suffix" : "" }, { "dropping-particle" : "", "family" : "Triola", "given" : "Gemma", "non-dropping-particle" : "", "parse-names" : false, "suffix" : "" }, { "dropping-particle" : "", "family" : "Tripathi", "given" : "Durga Nand", "non-dropping-particle" : "", "parse-names" : false, "suffix" : "" }, { "dropping-particle" : "", "family" : "Trisciuoglio", "given" : "Daniela", "non-dropping-particle" : "", "parse-names" : false, "suffix" : "" }, { "dropping-particle" : "", "family" : "Troncoso", "given" : "Rodrigo", "non-dropping-particle" : "", "parse-names" : false, "suffix" : "" }, { "dropping-particle" : "", "family" : "Trougakos", "given" : "Ioannis P", "non-dropping-particle" : "", "parse-names" : false, "suffix" : "" }, { "dropping-particle" : "", "family" : "Truttmann", "given" : "Anita C", "non-dropping-particle" : "", "parse-names" : false, "suffix" : "" }, { "dropping-particle" : "", "family" : "Tsai", "given" : "Kuen-Jer", "non-dropping-particle" : "", "parse-names" : false, "suffix" : "" }, { "dropping-particle" : "", "family" : "Tschan", "given" : "Mario P", "non-dropping-particle" : "", "parse-names" : false, "suffix" : "" }, { "dropping-particle" : "", "family" : "Tseng", "given" : "Yi-Hsin", "non-dropping-particle" : "", "parse-names" : false, "suffix" : "" }, { "dropping-particle" : "", "family" : "Tsukuba", "given" : "Takayuki", "non-dropping-particle" : "", "parse-names" : false, "suffix" : "" }, { "dropping-particle" : "", "family" : "Tsung", "given" : "Allan", "non-dropping-particle" : "", "parse-names" : false, "suffix" : "" }, { "dropping-particle" : "", "family" : "Tsvetkov", "given" : "Andrey S", "non-dropping-particle" : "", "parse-names" : false, "suffix" : "" }, { "dropping-particle" : "", "family" : "Tu", "given" : "Shuiping", "non-dropping-particle" : "", "parse-names" : false, "suffix" : "" }, { "dropping-particle" : "", "family" : "Tuan", "given" : "Hsing-Yu", "non-dropping-particle" : "", "parse-names" : false, "suffix" : "" }, { "dropping-particle" : "", "family" : "Tucci", "given" : "Marco", "non-dropping-particle" : "", "parse-names" : false, "suffix" : "" }, { "dropping-particle" : "", "family" : "Tumbarello", "given" : "David A", "non-dropping-particle" : "", "parse-names" : false, "suffix" : "" }, { "dropping-particle" : "", "family" : "Turk", "given" : "Boris", "non-dropping-particle" : "", "parse-names" : false, "suffix" : "" }, { "dropping-particle" : "", "family" : "Turk", "given" : "Vito", "non-dropping-particle" : "", "parse-names" : false, "suffix" : "" }, { "dropping-particle" : "", "family" : "Turner", "given" : "Robin FB", "non-dropping-particle" : "", "parse-names" : false, "suffix" : "" }, { "dropping-particle" : "", "family" : "Tveita", "given" : "Anders A", "non-dropping-particle" : "", "parse-names" : false, "suffix" : "" }, { "dropping-particle" : "", "family" : "Tyagi", "given" : "Suresh C", "non-dropping-particle" : "", "parse-names" : false, "suffix" : "" }, { "dropping-particle" : "", "family" : "Ubukata", "given" : "Makoto", "non-dropping-particle" : "", "parse-names" : false, "suffix" : "" }, { "dropping-particle" : "", "family" : "Uchiyama", "given" : "Yasuo", "non-dropping-particle" : "", "parse-names" : false, "suffix" : "" }, { "dropping-particle" : "", "family" : "Udelnow", "given" : "Andrej", "non-dropping-particle" : "", "parse-names" : false, "suffix" : "" }, { "dropping-particle" : "", "family" : "Ueno", "given" : "Takashi", "non-dropping-particle" : "", "parse-names" : false, "suffix" : "" }, { "dropping-particle" : "", "family" : "Umekawa", "given" : "Midori", "non-dropping-particle" : "", "parse-names" : false, "suffix" : "" }, { "dropping-particle" : "", "family" : "Umemiya-Shirafuji", "given" : "Rika", "non-dropping-particle" : "", "parse-names" : false, "suffix" : "" }, { "dropping-particle" : "", "family" : "Underwood", "given" : "Benjamin R", "non-dropping-particle" : "", "parse-names" : false, "suffix" : "" }, { "dropping-particle" : "", "family" : "Ungermann", "given" : "Christian", "non-dropping-particle" : "", "parse-names" : false, "suffix" : "" }, { "dropping-particle" : "", "family" : "Ureshino", "given" : "Rodrigo P.", "non-dropping-particle" : "", "parse-names" : false, "suffix" : "" }, { "dropping-particle" : "", "family" : "Ushioda", "given" : "Ryo", "non-dropping-particle" : "", "parse-names" : false, "suffix" : "" }, { "dropping-particle" : "", "family" : "Uversky", "given" : "Vladimir N", "non-dropping-particle" : "", "parse-names" : false, "suffix" : "" }, { "dropping-particle" : "", "family" : "Uzc\u00e1tegui", "given" : "N\u00e9stor L", "non-dropping-particle" : "", "parse-names" : false, "suffix" : "" }, { "dropping-particle" : "", "family" : "Vaccari", "given" : "Thomas", "non-dropping-particle" : "", "parse-names" : false, "suffix" : "" }, { "dropping-particle" : "", "family" : "Vaccaro", "given" : "Maria I", "non-dropping-particle" : "", "parse-names" : false, "suffix" : "" }, { "dropping-particle" : "", "family" : "V\u00e1chov\u00e1", "given" : "Libu\u0161e", "non-dropping-particle" : "", "parse-names" : false, "suffix" : "" }, { "dropping-particle" : "", "family" : "Vakifahmetoglu-Norberg", "given" : "Helin", "non-dropping-particle" : "", "parse-names" : false, "suffix" : "" }, { "dropping-particle" : "", "family" : "Valdor", "given" : "Rut", "non-dropping-particle" : "", "parse-names" : false, "suffix" : "" }, { "dropping-particle" : "", "family" : "Valente", "given" : "Enza Maria", "non-dropping-particle" : "", "parse-names" : false, "suffix" : "" }, { "dropping-particle" : "", "family" : "Vallette", "given" : "Francois", "non-dropping-particle" : "", "parse-names" : false, "suffix" : "" }, { "dropping-particle" : "", "family" : "Valverde", "given" : "Angela M", "non-dropping-particle" : "", "parse-names" : false, "suffix" : "" }, { "dropping-particle" : "", "family" : "Berghe", "given" : "Greet", "non-dropping-particle" : "Van den", "parse-names" : false, "suffix" : "" }, { "dropping-particle" : "", "family" : "Bosch", "given" : "Ludo", "non-dropping-particle" : "Van Den", "parse-names" : false, "suffix" : "" }, { "dropping-particle" : "", "family" : "Brink", "given" : "Gijs R", "non-dropping-particle" : "van den", "parse-names" : false, "suffix" : "" }, { "dropping-particle" : "", "family" : "Goot", "given" : "F Gisou", "non-dropping-particle" : "van der", "parse-names" : false, "suffix" : "" }, { "dropping-particle" : "", "family" : "Klei", "given" : "Ida J", "non-dropping-particle" : "van der", "parse-names" : false, "suffix" : "" }, { "dropping-particle" : "", "family" : "Laan", "given" : "Luc JW", "non-dropping-particle" : "van der", "parse-names" : false, "suffix" : "" }, { "dropping-particle" : "", "family" : "Doorn", "given" : "Wouter G", "non-dropping-particle" : "van", "parse-names" : false, "suffix" : "" }, { "dropping-particle" : "", "family" : "Egmond", "given" : "Marjolein", "non-dropping-particle" : "van", "parse-names" : false, "suffix" : "" }, { "dropping-particle" : "", "family" : "Golen", "given" : "Kenneth L", "non-dropping-particle" : "van", "parse-names" : false, "suffix" : "" }, { "dropping-particle" : "", "family" : "Kaer", "given" : "Luc", "non-dropping-particle" : "Van", "parse-names" : false, "suffix" : "" }, { "dropping-particle" : "", "family" : "Lookeren Campagne", "given" : "Menno", "non-dropping-particle" : "van", "parse-names" : false, "suffix" : "" }, { "dropping-particle" : "", "family" : "Vandenabeele", "given" : "Peter", "non-dropping-particle" : "", "parse-names" : false, "suffix" : "" }, { "dropping-particle" : "", "family" : "Vandenberghe", "given" : "Wim", "non-dropping-particle" : "", "parse-names" : false, "suffix" : "" }, { "dropping-particle" : "", "family" : "Vanhorebeek", "given" : "Ilse", "non-dropping-particle" : "", "parse-names" : false, "suffix" : "" }, { "dropping-particle" : "", "family" : "Varela-Nieto", "given" : "Isabel", "non-dropping-particle" : "", "parse-names" : false, "suffix" : "" }, { "dropping-particle" : "", "family" : "Vasconcelos", "given" : "M Helena", "non-dropping-particle" : "", "parse-names" : false, "suffix" : "" }, { "dropping-particle" : "", "family" : "Vasko", "given" : "Radovan", "non-dropping-particle" : "", "parse-names" : false, "suffix" : "" }, { "dropping-particle" : "", "family" : "Vavvas", "given" : "Demetrios G", "non-dropping-particle" : "", "parse-names" : false, "suffix" : "" }, { "dropping-particle" : "", "family" : "Vega-Naredo", "given" : "Ignacio", "non-dropping-particle" : "", "parse-names" : false, "suffix" : "" }, { "dropping-particle" : "", "family" : "Velasco", "given" : "Guillermo", "non-dropping-particle" : "", "parse-names" : false, "suffix" : "" }, { "dropping-particle" : "", "family" : "Velentzas", "given" : "Athanassios D", "non-dropping-particle" : "", "parse-names" : false, "suffix" : "" }, { "dropping-particle" : "", "family" : "Velentzas", "given" : "Panagiotis D", "non-dropping-particle" : "", "parse-names" : false, "suffix" : "" }, { "dropping-particle" : "", "family" : "Vellai", "given" : "Tibor", "non-dropping-particle" : "", "parse-names" : false, "suffix" : "" }, { "dropping-particle" : "", "family" : "Vellenga", "given" : "Edo", "non-dropping-particle" : "", "parse-names" : false, "suffix" : "" }, { "dropping-particle" : "", "family" : "Vendelbo", "given" : "Mikkel Holm", "non-dropping-particle" : "", "parse-names" : false, "suffix" : "" }, { "dropping-particle" : "", "family" : "Venkatachalam", "given" : "Kartik", "non-dropping-particle" : "", "parse-names" : false, "suffix" : "" }, { "dropping-particle" : "", "family" : "Ventura", "given" : "Natascia", "non-dropping-particle" : "", "parse-names" : false, "suffix" : "" }, { "dropping-particle" : "", "family" : "Ventura", "given" : "Salvador", "non-dropping-particle" : "", "parse-names" : false, "suffix" : "" }, { "dropping-particle" : "", "family" : "Veras", "given" : "Patr\u00edcia ST", "non-dropping-particle" : "", "parse-names" : false, "suffix" : "" }, { "dropping-particle" : "", "family" : "Verdier", "given" : "Mireille", "non-dropping-particle" : "", "parse-names" : false, "suffix" : "" }, { "dropping-particle" : "", "family" : "Vertessy", "given" : "Beata G", "non-dropping-particle" : "", "parse-names" : false, "suffix" : "" }, { "dropping-particle" : "", "family" : "Viale", "given" : "Andrea", "non-dropping-particle" : "", "parse-names" : false, "suffix" : "" }, { "dropping-particle" : "", "family" : "Vidal", "given" : "Michel", "non-dropping-particle" : "", "parse-names" : false, "suffix" : "" }, { "dropping-particle" : "LA", "family" : "Vieira", "given" : "Helena", "non-dropping-particle" : "", "parse-names" : false, "suffix" : "" }, { "dropping-particle" : "", "family" : "Vierstra", "given" : "Richard D", "non-dropping-particle" : "", "parse-names" : false, "suffix" : "" }, { "dropping-particle" : "", "family" : "Vigneswaran", "given" : "Nadarajah", "non-dropping-particle" : "", "parse-names" : false, "suffix" : "" }, { "dropping-particle" : "", "family" : "Vij", "given" : "Neeraj", "non-dropping-particle" : "", "parse-names" : false, "suffix" : "" }, { "dropping-particle" : "", "family" : "Vila", "given" : "Miquel", "non-dropping-particle" : "", "parse-names" : false, "suffix" : "" }, { "dropping-particle" : "", "family" : "Villar", "given" : "Margarita", "non-dropping-particle" : "", "parse-names" : false, "suffix" : "" }, { "dropping-particle" : "", "family" : "Villar", "given" : "Victor H", "non-dropping-particle" : "", "parse-names" : false, "suffix" : "" }, { "dropping-particle" : "", "family" : "Villarroya", "given" : "Joan", "non-dropping-particle" : "", "parse-names" : false, "suffix" : "" }, { "dropping-particle" : "", "family" : "Vindis", "given" : "C\u00e9cile", "non-dropping-particle" : "", "parse-names" : false, "suffix" : "" }, { "dropping-particle" : "", "family" : "Viola", "given" : "Giampietro", "non-dropping-particle" : "", "parse-names" : false, "suffix" : "" }, { "dropping-particle" : "", "family" : "Viscomi", "given" : "Maria Teresa", "non-dropping-particle" : "", "parse-names" : false, "suffix" : "" }, { "dropping-particle" : "", "family" : "Vitale", "given" : "Giovanni", "non-dropping-particle" : "", "parse-names" : false, "suffix" : "" }, { "dropping-particle" : "", "family" : "Vogl", "given" : "Dan T", "non-dropping-particle" : "", "parse-names" : false, "suffix" : "" }, { "dropping-particle" : "V", "family" : "Voitsekhovskaja", "given" : "Olga", "non-dropping-particle" : "", "parse-names" : false, "suffix" : "" }, { "dropping-particle" : "", "family" : "Haefen", "given" : "Clarissa", "non-dropping-particle" : "von", "parse-names" : false, "suffix" : "" }, { "dropping-particle" : "", "family" : "Schwarzenberg", "given" : "Karin", "non-dropping-particle" : "von", "parse-names" : false, "suffix" : "" }, { "dropping-particle" : "", "family" : "Voth", "given" : "Daniel E", "non-dropping-particle" : "", "parse-names" : false, "suffix" : "" }, { "dropping-particle" : "", "family" : "Vouret-Craviari", "given" : "Val\u00e9rie", "non-dropping-particle" : "", "parse-names" : false, "suffix" : "" }, { "dropping-particle" : "", "family" : "Vuori", "given" : "Kristina", "non-dropping-particle" : "", "parse-names" : false, "suffix" : "" }, { "dropping-particle" : "", "family" : "Vyas", "given" : "Jatin M", "non-dropping-particle" : "", "parse-names" : false, "suffix" : "" }, { "dropping-particle" : "", "family" : "Waeber", "given" : "Christian", "non-dropping-particle" : "", "parse-names" : false, "suffix" : "" }, { "dropping-particle" : "", "family" : "Walker", "given" : "Cheryl Lyn", "non-dropping-particle" : "", "parse-names" : false, "suffix" : "" }, { "dropping-particle" : "", "family" : "Walker", "given" : "Mark J", "non-dropping-particle" : "", "parse-names" : false, "suffix" : "" }, { "dropping-particle" : "", "family" : "Walter", "given" : "Jochen", "non-dropping-particle" : "", "parse-names" : false, "suffix" : "" }, { "dropping-particle" : "", "family" : "Wan", "given" : "Lei", "non-dropping-particle" : "", "parse-names" : false, "suffix" : "" }, { "dropping-particle" : "", "family" : "Wan", "given" : "Xiangbo", "non-dropping-particle" : "", "parse-names" : false, "suffix" : "" }, { "dropping-particle" : "", "family" : "Wang", "given" : "Bo", "non-dropping-particle" : "", "parse-names" : false, "suffix" : "" }, { "dropping-particle" : "", "family" : "Wang", "given" : "Caihong", "non-dropping-particle" : "", "parse-names" : false, "suffix" : "" }, { "dropping-particle" : "", "family" : "Wang", "given" : "Chao-Yung", "non-dropping-particle" : "", "parse-names" : false, "suffix" : "" }, { "dropping-particle" : "", "family" : "Wang", "given" : "Chengshu", "non-dropping-particle" : "", "parse-names" : false, "suffix" : "" }, { "dropping-particle" : "", "family" : "Wang", "given" : "Chenran", "non-dropping-particle" : "", "parse-names" : false, "suffix" : "" }, { "dropping-particle" : "", "family" : "Wang", "given" : "Chuangui", "non-dropping-particle" : "", "parse-names" : false, "suffix" : "" }, { "dropping-particle" : "", "family" : "Wang", "given" : "Dong", "non-dropping-particle" : "", "parse-names" : false, "suffix" : "" }, { "dropping-particle" : "", "family" : "Wang", "given" : "Fen", "non-dropping-particle" : "", "parse-names" : false, "suffix" : "" }, { "dropping-particle" : "", "family" : "Wang", "given" : "Fuxin", "non-dropping-particle" : "", "parse-names" : false, "suffix" : "" }, { "dropping-particle" : "", "family" : "Wang", "given" : "Guanghui", "non-dropping-particle" : "", "parse-names" : false, "suffix" : "" }, { "dropping-particle" : "", "family" : "Wang", "given" : "Hai-jie", "non-dropping-particle" : "", "parse-names" : false, "suffix" : "" }, { "dropping-particle" : "", "family" : "Wang", "given" : "Haichao", "non-dropping-particle" : "", "parse-names" : false, "suffix" : "" }, { "dropping-particle" : "", "family" : "Wang", "given" : "Hong-Gang", "non-dropping-particle" : "", "parse-names" : false, "suffix" : "" }, { "dropping-particle" : "", "family" : "Wang", "given" : "Hongmin", "non-dropping-particle" : "", "parse-names" : false, "suffix" : "" }, { "dropping-particle" : "", "family" : "Wang", "given" : "Horng-Dar", "non-dropping-particle" : "", "parse-names" : false, "suffix" : "" }, { "dropping-particle" : "", "family" : "Wang", "given" : "Jing", "non-dropping-particle" : "", "parse-names" : false, "suffix" : "" }, { "dropping-particle" : "", "family" : "Wang", "given" : "Junjun", "non-dropping-particle" : "", "parse-names" : false, "suffix" : "" }, { "dropping-particle" : "", "family" : "Wang", "given" : "Mei", "non-dropping-particle" : "", "parse-names" : false, "suffix" : "" }, { "dropping-particle" : "", "family" : "Wang", "given" : "Mei-Qing", "non-dropping-particle" : "", "parse-names" : false, "suffix" : "" }, { "dropping-particle" : "", "family" : "Wang", "given" : "Pei-Yu", "non-dropping-particle" : "", "parse-names" : false, "suffix" : "" }, { "dropping-particle" : "", "family" : "Wang", "given" : "Peng", "non-dropping-particle" : "", "parse-names" : false, "suffix" : "" }, { "dropping-particle" : "", "family" : "Wang", "given" : "Richard C", "non-dropping-particle" : "", "parse-names" : false, "suffix" : "" }, { "dropping-particle" : "", "family" : "Wang", "given" : "Shuo", "non-dropping-particle" : "", "parse-names" : false, "suffix" : "" }, { "dropping-particle" : "", "family" : "Wang", "given" : "Ting-Fang", "non-dropping-particle" : "", "parse-names" : false, "suffix" : "" }, { "dropping-particle" : "", "family" : "Wang", "given" : "Xian", "non-dropping-particle" : "", "parse-names" : false, "suffix" : "" }, { "dropping-particle" : "", "family" : "Wang", "given" : "Xiao-jia", "non-dropping-particle" : "", "parse-names" : false, "suffix" : "" }, { "dropping-particle" : "", "family" : "Wang", "given" : "Xiao-Wei", "non-dropping-particle" : "", "parse-names" : false, "suffix" : "" }, { "dropping-particle" : "", "family" : "Wang", "given" : "Xin", "non-dropping-particle" : "", "parse-names" : false, "suffix" : "" }, { "dropping-particle" : "", "family" : "Wang", "given" : "Xuejun", "non-dropping-particle" : "", "parse-names" : false, "suffix" : "" }, { "dropping-particle" : "", "family" : "Wang", "given" : "Yan", "non-dropping-particle" : "", "parse-names" : false, "suffix" : "" }, { "dropping-particle" : "", "family" : "Wang", "given" : "Yanming", "non-dropping-particle" : "", "parse-names" : false, "suffix" : "" }, { "dropping-particle" : "", "family" : "Wang", "given" : "Ying", "non-dropping-particle" : "", "parse-names" : false, "suffix" : "" }, { "dropping-particle" : "", "family" : "Wang", "given" : "Ying-Jan", "non-dropping-particle" : "", "parse-names" : false, "suffix" : "" }, { "dropping-particle" : "", "family" : "Wang", "given" : "Yipeng", "non-dropping-particle" : "", "parse-names" : false, "suffix" : "" }, { "dropping-particle" : "", "family" : "Wang", "given" : "Yu", "non-dropping-particle" : "", "parse-names" : false, "suffix" : "" }, { "dropping-particle" : "", "family" : "Wang", "given" : "Yu Tian", "non-dropping-particle" : "", "parse-names" : false, "suffix" : "" }, { "dropping-particle" : "", "family" : "Wang", "given" : "Yuqing", "non-dropping-particle" : "", "parse-names" : false, "suffix" : "" }, { "dropping-particle" : "", "family" : "Wang", "given" : "Zhi-Nong", "non-dropping-particle" : "", "parse-names" : false, "suffix" : "" }, { "dropping-particle" : "", "family" : "Wappner", "given" : "Pablo", "non-dropping-particle" : "", "parse-names" : false, "suffix" : "" }, { "dropping-particle" : "", "family" : "Ward", "given" : "Carl", "non-dropping-particle" : "", "parse-names" : false, "suffix" : "" }, { "dropping-particle" : "", "family" : "Ward", "given" : "Diane McVey", "non-dropping-particle" : "", "parse-names" : false, "suffix" : "" }, { "dropping-particle" : "", "family" : "Warnes", "given" : "Gary", "non-dropping-particle" : "", "parse-names" : false, "suffix" : "" }, { "dropping-particle" : "", "family" : "Watada", "given" : "Hirotaka", "non-dropping-particle" : "", "parse-names" : false, "suffix" : "" }, { "dropping-particle" : "", "family" : "Watanabe", "given" : "Yoshihisa", "non-dropping-particle" : "", "parse-names" : false, "suffix" : "" }, { "dropping-particle" : "", "family" : "Watase", "given" : "Kei", "non-dropping-particle" : "", "parse-names" : false, "suffix" : "" }, { "dropping-particle" : "", "family" : "Weaver", "given" : "Timothy E", "non-dropping-particle" : "", "parse-names" : false, "suffix" : "" }, { "dropping-particle" : "", "family" : "Weekes", "given" : "Colin D", "non-dropping-particle" : "", "parse-names" : false, "suffix" : "" }, { "dropping-particle" : "", "family" : "Wei", "given" : "Jiwu", "non-dropping-particle" : "", "parse-names" : false, "suffix" : "" }, { "dropping-particle" : "", "family" : "Weide", "given" : "Thomas", "non-dropping-particle" : "", "parse-names" : false, "suffix" : "" }, { "dropping-particle" : "", "family" : "Weihl", "given" : "Conrad C", "non-dropping-particle" : "", "parse-names" : false, "suffix" : "" }, { "dropping-particle" : "", "family" : "Weindl", "given" : "G\u00fcnther", "non-dropping-particle" : "", "parse-names" : false, "suffix" : "" }, { "dropping-particle" : "", "family" : "Weis", "given" : "Simone Nardin", "non-dropping-particle" : "", "parse-names" : false, "suffix" : "" }, { "dropping-particle" : "", "family" : "Wen", "given" : "Longping", "non-dropping-particle" : "", "parse-names" : false, "suffix" : "" }, { "dropping-particle" : "", "family" : "Wen", "given" : "Xin", "non-dropping-particle" : "", "parse-names" : false, "suffix" : "" }, { "dropping-particle" : "", "family" : "Wen", "given" : "Yunfei", "non-dropping-particle" : "", "parse-names" : false, "suffix" : "" }, { "dropping-particle" : "", "family" : "Westermann", "given" : "Benedikt", "non-dropping-particle" : "", "parse-names" : false, "suffix" : "" }, { "dropping-particle" : "", "family" : "Weyand", "given" : "Cornelia M", "non-dropping-particle" : "", "parse-names" : false, "suffix" : "" }, { "dropping-particle" : "", "family" : "White", "given" : "Anthony R", "non-dropping-particle" : "", "parse-names" : false, "suffix" : "" }, { "dropping-particle" : "", "family" : "White", "given" : "Eileen", "non-dropping-particle" : "", "parse-names" : false, "suffix" : "" }, { "dropping-particle" : "", "family" : "Whitton", "given" : "J Lindsay", "non-dropping-particle" : "", "parse-names" : false, "suffix" : "" }, { "dropping-particle" : "", "family" : "Whitworth", "given" : "Alexander J", "non-dropping-particle" : "", "parse-names" : false, "suffix" : "" }, { "dropping-particle" : "", "family" : "Wiels", "given" : "Jo\u00eblle", "non-dropping-particle" : "", "parse-names" : false, "suffix" : "" }, { "dropping-particle" : "", "family" : "Wild", "given" : "Franziska", "non-dropping-particle" : "", "parse-names" : false, "suffix" : "" }, { "dropping-particle" : "", "family" : "Wildenberg", "given" : "Manon E", "non-dropping-particle" : "", "parse-names" : false, "suffix" : "" }, { "dropping-particle" : "", "family" : "Wileman", "given" : "Tom", "non-dropping-particle" : "", "parse-names" : false, "suffix" : "" }, { "dropping-particle" : "", "family" : "Wilkinson", "given" : "Deepti Srinivas", "non-dropping-particle" : "", "parse-names" : false, "suffix" : "" }, { "dropping-particle" : "", "family" : "Wilkinson", "given" : "Simon", "non-dropping-particle" : "", "parse-names" : false, "suffix" : "" }, { "dropping-particle" : "", "family" : "Willbold", "given" : "Dieter", "non-dropping-particle" : "", "parse-names" : false, "suffix" : "" }, { "dropping-particle" : "", "family" : "Williams", "given" : "Chris", "non-dropping-particle" : "", "parse-names" : false, "suffix" : "" }, { "dropping-particle" : "", "family" : "Williams", "given" : "Katherine", "non-dropping-particle" : "", "parse-names" : false, "suffix" : "" }, { "dropping-particle" : "", "family" : "Williamson", "given" : "Peter R", "non-dropping-particle" : "", "parse-names" : false, "suffix" : "" }, { "dropping-particle" : "", "family" : "Winklhofer", "given" : "Konstanze F", "non-dropping-particle" : "", "parse-names" : false, "suffix" : "" }, { "dropping-particle" : "", "family" : "Witkin", "given" : "Steven S", "non-dropping-particle" : "", "parse-names" : false, "suffix" : "" }, { "dropping-particle" : "", "family" : "Wohlgemuth", "given" : "Stephanie E", "non-dropping-particle" : "", "parse-names" : false, "suffix" : "" }, { "dropping-particle" : "", "family" : "Wollert", "given" : "Thomas", "non-dropping-particle" : "", "parse-names" : false, "suffix" : "" }, { "dropping-particle" : "", "family" : "Wolvetang", "given" : "Ernst J", "non-dropping-particle" : "", "parse-names" : false, "suffix" : "" }, { "dropping-particle" : "", "family" : "Wong", "given" : "Esther", "non-dropping-particle" : "", "parse-names" : false, "suffix" : "" }, { "dropping-particle" : "", "family" : "Wong", "given" : "G William", "non-dropping-particle" : "", "parse-names" : false, "suffix" : "" }, { "dropping-particle" : "", "family" : "Wong", "given" : "Richard W", "non-dropping-particle" : "", "parse-names" : false, "suffix" : "" }, { "dropping-particle" : "", "family" : "Wong", "given" : "Vincent Kam Wai", "non-dropping-particle" : "", "parse-names" : false, "suffix" : "" }, { "dropping-particle" : "", "family" : "Woodcock", "given" : "Elizabeth A", "non-dropping-particle" : "", "parse-names" : false, "suffix" : "" }, { "dropping-particle" : "", "family" : "Wright", "given" : "Karen L", "non-dropping-particle" : "", "parse-names" : false, "suffix" : "" }, { "dropping-particle" : "", "family" : "Wu", "given" : "Chunlai", "non-dropping-particle" : "", "parse-names" : false, "suffix" : "" }, { "dropping-particle" : "", "family" : "Wu", "given" : "Defeng", "non-dropping-particle" : "", "parse-names" : false, "suffix" : "" }, { "dropping-particle" : "", "family" : "Wu", "given" : "Gen Sheng", "non-dropping-particle" : "", "parse-names" : false, "suffix" : "" }, { "dropping-particle" : "", "family" : "Wu", "given" : "Jian", "non-dropping-particle" : "", "parse-names" : false, "suffix" : "" }, { "dropping-particle" : "", "family" : "Wu", "given" : "Junfang", "non-dropping-particle" : "", "parse-names" : false, "suffix" : "" }, { "dropping-particle" : "", "family" : "Wu", "given" : "Mian", "non-dropping-particle" : "", "parse-names" : false, "suffix" : "" }, { "dropping-particle" : "", "family" : "Wu", "given" : "Min", "non-dropping-particle" : "", "parse-names" : false, "suffix" : "" }, { "dropping-particle" : "", "family" : "Wu", "given" : "Shengzhou", "non-dropping-particle" : "", "parse-names" : false, "suffix" : "" }, { "dropping-particle" : "", "family" : "Wu", "given" : "William KK", "non-dropping-particle" : "", "parse-names" : false, "suffix" : "" }, { "dropping-particle" : "", "family" : "Wu", "given" : "Yaohua", "non-dropping-particle" : "", "parse-names" : false, "suffix" : "" }, { "dropping-particle" : "", "family" : "Wu", "given" : "Zhenlong", "non-dropping-particle" : "", "parse-names" : false, "suffix" : "" }, { "dropping-particle" : "", "family" : "Xavier", "given" : "Cristina PR", "non-dropping-particle" : "", "parse-names" : false, "suffix" : "" }, { "dropping-particle" : "", "family" : "Xavier", "given" : "Ramnik J", "non-dropping-particle" : "", "parse-names" : false, "suffix" : "" }, { "dropping-particle" : "", "family" : "Xia", "given" : "Gui-Xian", "non-dropping-particle" : "", "parse-names" : false, "suffix" : "" }, { "dropping-particle" : "", "family" : "Xia", "given" : "Tian", "non-dropping-particle" : "", "parse-names" : false, "suffix" : "" }, { "dropping-particle" : "", "family" : "Xia", "given" : "Weiliang", "non-dropping-particle" : "", "parse-names" : false, "suffix" : "" }, { "dropping-particle" : "", "family" : "Xia", "given" : "Yong", "non-dropping-particle" : "", "parse-names" : false, "suffix" : "" }, { "dropping-particle" : "", "family" : "Xiao", "given" : "Hengyi", "non-dropping-particle" : "", "parse-names" : false, "suffix" : "" }, { "dropping-particle" : "", "family" : "Xiao", "given" : "Jian", "non-dropping-particle" : "", "parse-names" : false, "suffix" : "" }, { "dropping-particle" : "", "family" : "Xiao", "given" : "Shi", "non-dropping-particle" : "", "parse-names" : false, "suffix" : "" }, { "dropping-particle" : "", "family" : "Xiao", "given" : "Wuhan", "non-dropping-particle" : "", "parse-names" : false, "suffix" : "" }, { "dropping-particle" : "", "family" : "Xie", "given" : "Chuan-Ming", "non-dropping-particle" : "", "parse-names" : false, "suffix" : "" }, { "dropping-particle" : "", "family" : "Xie", "given" : "Zhiping", "non-dropping-particle" : "", "parse-names" : false, "suffix" : "" }, { "dropping-particle" : "", "family" : "Xie", "given" : "Zhonglin", "non-dropping-particle" : "", "parse-names" : false, "suffix" : "" }, { "dropping-particle" : "", "family" : "Xilouri", "given" : "Maria", "non-dropping-particle" : "", "parse-names" : false, "suffix" : "" }, { "dropping-particle" : "", "family" : "Xiong", "given" : "Yuyan", "non-dropping-particle" : "", "parse-names" : false, "suffix" : "" }, { "dropping-particle" : "", "family" : "Xu", "given" : "Chuanshan", "non-dropping-particle" : "", "parse-names" : false, "suffix" : "" }, { "dropping-particle" : "", "family" : "Xu", "given" : "Congfeng", "non-dropping-particle" : "", "parse-names" : false, "suffix" : "" }, { "dropping-particle" : "", "family" : "Xu", "given" : "Feng", "non-dropping-particle" : "", "parse-names" : false, "suffix" : "" }, { "dropping-particle" : "", "family" : "Xu", "given" : "Haoxing", "non-dropping-particle" : "", "parse-names" : false, "suffix" : "" }, { "dropping-particle" : "", "family" : "Xu", "given" : "Hongwei", "non-dropping-particle" : "", "parse-names" : false, "suffix" : "" }, { "dropping-particle" : "", "family" : "Xu", "given" : "Jian", "non-dropping-particle" : "", "parse-names" : false, "suffix" : "" }, { "dropping-particle" : "", "family" : "Xu", "given" : "Jianzhen", "non-dropping-particle" : "", "parse-names" : false, "suffix" : "" }, { "dropping-particle" : "", "family" : "Xu", "given" : "Jinxian", "non-dropping-particle" : "", "parse-names" : false, "suffix" : "" }, { "dropping-particle" : "", "family" : "Xu", "given" : "Liang", "non-dropping-particle" : "", "parse-names" : false, "suffix" : "" }, { "dropping-particle" : "", "family" : "Xu", "given" : "Xiaolei", "non-dropping-particle" : "", "parse-names" : false, "suffix" : "" }, { "dropping-particle" : "", "family" : "Xu", "given" : "Yangqing", "non-dropping-particle" : "", "parse-names" : false, "suffix" : "" }, { "dropping-particle" : "", "family" : "Xu", "given" : "Ye", "non-dropping-particle" : "", "parse-names" : false, "suffix" : "" }, { "dropping-particle" : "", "family" : "Xu", "given" : "Zhi-Xiang", "non-dropping-particle" : "", "parse-names" : false, "suffix" : "" }, { "dropping-particle" : "", "family" : "Xu", "given" : "Ziheng", "non-dropping-particle" : "", "parse-names" : false, "suffix" : "" }, { "dropping-particle" : "", "family" : "Xue", "given" : "Yu", "non-dropping-particle" : "", "parse-names" : false, "suffix" : "" }, { "dropping-particle" : "", "family" : "Yamada", "given" : "Takahiro", "non-dropping-particle" : "", "parse-names" : false, "suffix" : "" }, { "dropping-particle" : "", "family" : "Yamamoto", "given" : "Ai", "non-dropping-particle" : "", "parse-names" : false, "suffix" : "" }, { "dropping-particle" : "", "family" : "Yamanaka", "given" : "Koji", "non-dropping-particle" : "", "parse-names" : false, "suffix" : "" }, { "dropping-particle" : "", "family" : "Yamashina", "given" : "Shunhei", "non-dropping-particle" : "", "parse-names" : false, "suffix" : "" }, { "dropping-particle" : "", "family" : "Yamashiro", "given" : "Shigeko", "non-dropping-particle" : "", "parse-names" : false, "suffix" : "" }, { "dropping-particle" : "", "family" : "Yan", "given" : "Bing", "non-dropping-particle" : "", "parse-names" : false, "suffix" : "" }, { "dropping-particle" : "", "family" : "Yan", "given" : "Bo", "non-dropping-particle" : "", "parse-names" : false, "suffix" : "" }, { "dropping-particle" : "", "family" : "Yan", "given" : "Xianghua", "non-dropping-particle" : "", "parse-names" : false, "suffix" : "" }, { "dropping-particle" : "", "family" : "Yan", "given" : "Zhen", "non-dropping-particle" : "", "parse-names" : false, "suffix" : "" }, { "dropping-particle" : "", "family" : "Yanagi", "given" : "Yasuo", "non-dropping-particle" : "", "parse-names" : false, "suffix" : "" }, { "dropping-particle" : "", "family" : "Yang", "given" : "Dun-Sheng", "non-dropping-particle" : "", "parse-names" : false, "suffix" : "" }, { "dropping-particle" : "", "family" : "Yang", "given" : "Jin-Ming", "non-dropping-particle" : "", "parse-names" : false, "suffix" : "" }, { "dropping-particle" : "", "family" : "Yang", "given" : "Liu", "non-dropping-particle" : "", "parse-names" : false, "suffix" : "" }, { "dropping-particle" : "", "family" : "Yang", "given" : "Minghua", "non-dropping-particle" : "", "parse-names" : false, "suffix" : "" }, { "dropping-particle" : "", "family" : "Yang", "given" : "Pei-Ming", "non-dropping-particle" : "", "parse-names" : false, "suffix" : "" }, { "dropping-particle" : "", "family" : "Yang", "given" : "Peixin", "non-dropping-particle" : "", "parse-names" : false, "suffix" : "" }, { "dropping-particle" : "", "family" : "Yang", "given" : "Qian", "non-dropping-particle" : "", "parse-names" : false, "suffix" : "" }, { "dropping-particle" : "", "family" : "Yang", "given" : "Wannian", "non-dropping-particle" : "", "parse-names" : false, "suffix" : "" }, { "dropping-particle" : "", "family" : "Yang", "given" : "Wei Yuan", "non-dropping-particle" : "", "parse-names" : false, "suffix" : "" }, { "dropping-particle" : "", "family" : "Yang", "given" : "Xuesong", "non-dropping-particle" : "", "parse-names" : false, "suffix" : "" }, { "dropping-particle" : "", "family" : "Yang", "given" : "Yi", "non-dropping-particle" : "", "parse-names" : false, "suffix" : "" }, { "dropping-particle" : "", "family" : "Yang", "given" : "Ying", "non-dropping-particle" : "", "parse-names" : false, "suffix" : "" }, { "dropping-particle" : "", "family" : "Yang", "given" : "Zhifen", "non-dropping-particle" : "", "parse-names" : false, "suffix" : "" }, { "dropping-particle" : "", "family" : "Yang", "given" : "Zhihong", "non-dropping-particle" : "", "parse-names" : false, "suffix" : "" }, { "dropping-particle" : "", "family" : "Yao", "given" : "Meng-Chao", "non-dropping-particle" : "", "parse-names" : false, "suffix" : "" }, { "dropping-particle" : "", "family" : "Yao", "given" : "Pamela J", "non-dropping-particle" : "", "parse-names" : false, "suffix" : "" }, { "dropping-particle" : "", "family" : "Yao", "given" : "Xiaofeng", "non-dropping-particle" : "", "parse-names" : false, "suffix" : "" }, { "dropping-particle" : "", "family" : "Yao", "given" : "Zhenyu", "non-dropping-particle" : "", "parse-names" : false, "suffix" : "" }, { "dropping-particle" : "", "family" : "Yao", "given" : "Zhiyuan", "non-dropping-particle" : "", "parse-names" : false, "suffix" : "" }, { "dropping-particle" : "", "family" : "Yasui", "given" : "Linda S", "non-dropping-particle" : "", "parse-names" : false, "suffix" : "" }, { "dropping-particle" : "", "family" : "Ye", "given" : "Mingxiang", "non-dropping-particle" : "", "parse-names" : false, "suffix" : "" }, { "dropping-particle" : "", "family" : "Yedvobnick", "given" : "Barry", "non-dropping-particle" : "", "parse-names" : false, "suffix" : "" }, { "dropping-particle" : "", "family" : "Yeganeh", "given" : "Behzad", "non-dropping-particle" : "", "parse-names" : false, "suffix" : "" }, { "dropping-particle" : "", "family" : "Yeh", "given" : "Elizabeth S", "non-dropping-particle" : "", "parse-names" : false, "suffix" : "" }, { "dropping-particle" : "", "family" : "Yeyati", "given" : "Patricia L", "non-dropping-particle" : "", "parse-names" : false, "suffix" : "" }, { "dropping-particle" : "", "family" : "Yi", "given" : "Fan", "non-dropping-particle" : "", "parse-names" : false, "suffix" : "" }, { "dropping-particle" : "", "family" : "Yi", "given" : "Long", "non-dropping-particle" : "", "parse-names" : false, "suffix" : "" }, { "dropping-particle" : "", "family" : "Yin", "given" : "Xiao-Ming", "non-dropping-particle" : "", "parse-names" : false, "suffix" : "" }, { "dropping-particle" : "", "family" : "Yip", "given" : "Calvin K", "non-dropping-particle" : "", "parse-names" : false, "suffix" : "" }, { "dropping-particle" : "", "family" : "Yoo", "given" : "Yeong-Min", "non-dropping-particle" : "", "parse-names" : false, "suffix" : "" }, { "dropping-particle" : "", "family" : "Yoo", "given" : "Young Hyun", "non-dropping-particle" : "", "parse-names" : false, "suffix" : "" }, { "dropping-particle" : "", "family" : "Yoon", "given" : "Seung-Yong", "non-dropping-particle" : "", "parse-names" : false, "suffix" : "" }, { "dropping-particle" : "", "family" : "Yoshida", "given" : "Ken-Ichi", "non-dropping-particle" : "", "parse-names" : false, "suffix" : "" }, { "dropping-particle" : "", "family" : "Yoshimori", "given" : "Tamotsu", "non-dropping-particle" : "", "parse-names" : false, "suffix" : "" }, { "dropping-particle" : "", "family" : "Young", "given" : "Ken H", "non-dropping-particle" : "", "parse-names" : false, "suffix" : "" }, { "dropping-particle" : "", "family" : "Yu", "given" : "Huixin", "non-dropping-particle" : "", "parse-names" : false, "suffix" : "" }, { "dropping-particle" : "", "family" : "Yu", "given" : "Jane J", "non-dropping-particle" : "", "parse-names" : false, "suffix" : "" }, { "dropping-particle" : "", "family" : "Yu", "given" : "Jin-Tai", "non-dropping-particle" : "", "parse-names" : false, "suffix" : "" }, { "dropping-particle" : "", "family" : "Yu", "given" : "Jun", "non-dropping-particle" : "", "parse-names" : false, "suffix" : "" }, { "dropping-particle" : "", "family" : "Yu", "given" : "Li", "non-dropping-particle" : "", "parse-names" : false, "suffix" : "" }, { "dropping-particle" : "", "family" : "Yu", "given" : "W Haung", "non-dropping-particle" : "", "parse-names" : false, "suffix" : "" }, { "dropping-particle" : "", "family" : "Yu", "given" : "Xiao-Fang", "non-dropping-particle" : "", "parse-names" : false, "suffix" : "" }, { "dropping-particle" : "", "family" : "Yu", "given" : "Zhengping", "non-dropping-particle" : "", "parse-names" : false, "suffix" : "" }, { "dropping-particle" : "", "family" : "Yuan", "given" : "Junying", "non-dropping-particle" : "", "parse-names" : false, "suffix" : "" }, { "dropping-particle" : "", "family" : "Yuan", "given" : "Zhi-Min", "non-dropping-particle" : "", "parse-names" : false, "suffix" : "" }, { "dropping-particle" : "", "family" : "Yue", "given" : "Beatrice YJT", "non-dropping-particle" : "", "parse-names" : false, "suffix" : "" }, { "dropping-particle" : "", "family" : "Yue", "given" : "Jianbo", "non-dropping-particle" : "", "parse-names" : false, "suffix" : "" }, { "dropping-particle" : "", "family" : "Yue", "given" : "Zhenyu", "non-dropping-particle" : "", "parse-names" : false, "suffix" : "" }, { "dropping-particle" : "", "family" : "Zacks", "given" : "David N", "non-dropping-particle" : "", "parse-names" : false, "suffix" : "" }, { "dropping-particle" : "", "family" : "Zacksenhaus", "given" : "Eldad", "non-dropping-particle" : "", "parse-names" : false, "suffix" : "" }, { "dropping-particle" : "", "family" : "Zaffaroni", "given" : "Nadia", "non-dropping-particle" : "", "parse-names" : false, "suffix" : "" }, { "dropping-particle" : "", "family" : "Zaglia", "given" : "Tania", "non-dropping-particle" : "", "parse-names" : false, "suffix" : "" }, { "dropping-particle" : "", "family" : "Zakeri", "given" : "Zahra", "non-dropping-particle" : "", "parse-names" : false, "suffix" : "" }, { "dropping-particle" : "", "family" : "Zecchini", "given" : "Vincent", "non-dropping-particle" : "", "parse-names" : false, "suffix" : "" }, { "dropping-particle" : "", "family" : "Zeng", "given" : "Jinsheng", "non-dropping-particle" : "", "parse-names" : false, "suffix" : "" }, { "dropping-particle" : "", "family" : "Zeng", "given" : "Min", "non-dropping-particle" : "", "parse-names" : false, "suffix" : "" }, { "dropping-particle" : "", "family" : "Zeng", "given" : "Qi", "non-dropping-particle" : "", "parse-names" : false, "suffix" : "" }, { "dropping-particle" : "", "family" : "Zervos", "given" : "Antonis S", "non-dropping-particle" : "", "parse-names" : false, "suffix" : "" }, { "dropping-particle" : "", "family" : "Zhang", "given" : "Donna D", "non-dropping-particle" : "", "parse-names" : false, "suffix" : "" }, { "dropping-particle" : "", "family" : "Zhang", "given" : "Fan", "non-dropping-particle" : "", "parse-names" : false, "suffix" : "" }, { "dropping-particle" : "", "family" : "Zhang", "given" : "Guo", "non-dropping-particle" : "", "parse-names" : false, "suffix" : "" }, { "dropping-particle" : "", "family" : "Zhang", "given" : "Guo-Chang", "non-dropping-particle" : "", "parse-names" : false, "suffix" : "" }, { "dropping-particle" : "", "family" : "Zhang", "given" : "Hao", "non-dropping-particle" : "", "parse-names" : false, "suffix" : "" }, { "dropping-particle" : "", "family" : "Zhang", "given" : "Hong", "non-dropping-particle" : "", "parse-names" : false, "suffix" : "" }, { "dropping-particle" : "", "family" : "Zhang", "given" : "Hongbing", "non-dropping-particle" : "", "parse-names" : false, "suffix" : "" }, { "dropping-particle" : "", "family" : "Zhang", "given" : "Jian", "non-dropping-particle" : "", "parse-names" : false, "suffix" : "" }, { "dropping-particle" : "", "family" : "Zhang", "given" : "Jiangwei", "non-dropping-particle" : "", "parse-names" : false, "suffix" : "" }, { "dropping-particle" : "", "family" : "Zhang", "given" : "Jianhua", "non-dropping-particle" : "", "parse-names" : false, "suffix" : "" }, { "dropping-particle" : "", "family" : "Zhang", "given" : "Jing-pu", "non-dropping-particle" : "", "parse-names" : false, "suffix" : "" }, { "dropping-particle" : "", "family" : "Zhang", "given" : "Li", "non-dropping-particle" : "", "parse-names" : false, "suffix" : "" }, { "dropping-particle" : "", "family" : "Zhang", "given" : "Lin", "non-dropping-particle" : "", "parse-names" : false, "suffix" : "" }, { "dropping-particle" : "", "family" : "Zhang", "given" : "Long", "non-dropping-particle" : "", "parse-names" : false, "suffix" : "" }, { "dropping-particle" : "", "family" : "Zhang", "given" : "Ming-Yong", "non-dropping-particle" : "", "parse-names" : false, "suffix" : "" }, { "dropping-particle" : "", "family" : "Zhang", "given" : "Xiangnan", "non-dropping-particle" : "", "parse-names" : false, "suffix" : "" }, { "dropping-particle" : "", "family" : "Zhang", "given" : "Xu Dong", "non-dropping-particle" : "", "parse-names" : false, "suffix" : "" }, { "dropping-particle" : "", "family" : "Zhang", "given" : "Yan", "non-dropping-particle" : "", "parse-names" : false, "suffix" : "" }, { "dropping-particle" : "", "family" : "Zhang", "given" : "Yang", "non-dropping-particle" : "", "parse-names" : false, "suffix" : "" }, { "dropping-particle" : "", "family" : "Zhang", "given" : "Yanjin", "non-dropping-particle" : "", "parse-names" : false, "suffix" : "" }, { "dropping-particle" : "", "family" : "Zhang", "given" : "Yingmei", "non-dropping-particle" : "", "parse-names" : false, "suffix" : "" }, { "dropping-particle" : "", "family" : "Zhang", "given" : "Yunjiao", "non-dropping-particle" : "", "parse-names" : false, "suffix" : "" }, { "dropping-particle" : "", "family" : "Zhao", "given" : "Mei", "non-dropping-particle" : "", "parse-names" : false, "suffix" : "" }, { "dropping-particle" : "", "family" : "Zhao", "given" : "Wei-Li", "non-dropping-particle" : "", "parse-names" : false, "suffix" : "" }, { "dropping-particle" : "", "family" : "Zhao", "given" : "Xiaonan", "non-dropping-particle" : "", "parse-names" : false, "suffix" : "" }, { "dropping-particle" : "", "family" : "Zhao", "given" : "Yan G", "non-dropping-particle" : "", "parse-names" : false, "suffix" : "" }, { "dropping-particle" : "", "family" : "Zhao", "given" : "Ying", "non-dropping-particle" : "", "parse-names" : false, "suffix" : "" }, { "dropping-particle" : "", "family" : "Zhao", "given" : "Yongchao", "non-dropping-particle" : "", "parse-names" : false, "suffix" : "" }, { "dropping-particle" : "", "family" : "Zhao", "given" : "Yu-xia", "non-dropping-particle" : "", "parse-names" : false, "suffix" : "" }, { "dropping-particle" : "", "family" : "Zhao", "given" : "Zhendong", "non-dropping-particle" : "", "parse-names" : false, "suffix" : "" }, { "dropping-particle" : "", "family" : "Zhao", "given" : "Zhizhuang J", "non-dropping-particle" : "", "parse-names" : false, "suffix" : "" }, { "dropping-particle" : "", "family" : "Zheng", "given" : "Dexian", "non-dropping-particle" : "", "parse-names" : false, "suffix" : "" }, { "dropping-particle" : "", "family" : "Zheng", "given" : "Xi-Long", "non-dropping-particle" : "", "parse-names" : false, "suffix" : "" }, { "dropping-particle" : "", "family" : "Zheng", "given" : "Xiaoxiang", "non-dropping-particle" : "", "parse-names" : false, "suffix" : "" }, { "dropping-particle" : "", "family" : "Zhivotovsky", "given" : "Boris", "non-dropping-particle" : "", "parse-names" : false, "suffix" : "" }, { "dropping-particle" : "", "family" : "Zhong", "given" : "Qing", "non-dropping-particle" : "", "parse-names" : false, "suffix" : "" }, { "dropping-particle" : "", "family" : "Zhou", "given" : "Guang-Zhou", "non-dropping-particle" : "", "parse-names" : false, "suffix" : "" }, { "dropping-particle" : "", "family" : "Zhou", "given" : "Guofei", "non-dropping-particle" : "", "parse-names" : false, "suffix" : "" }, { "dropping-particle" : "", "family" : "Zhou", "given" : "Huiping", "non-dropping-particle" : "", "parse-names" : false, "suffix" : "" }, { "dropping-particle" : "", "family" : "Zhou", "given" : "Shu-Feng", "non-dropping-particle" : "", "parse-names" : false, "suffix" : "" }, { "dropping-particle" : "", "family" : "Zhou", "given" : "Xu-jie", "non-dropping-particle" : "", "parse-names" : false, "suffix" : "" }, { "dropping-particle" : "", "family" : "Zhu", "given" : "Hongxin", "non-dropping-particle" : "", "parse-names" : false, "suffix" : "" }, { "dropping-particle" : "", "family" : "Zhu", "given" : "Hua", "non-dropping-particle" : "", "parse-names" : false, "suffix" : "" }, { "dropping-particle" : "", "family" : "Zhu", "given" : "Wei-Guo", "non-dropping-particle" : "", "parse-names" : false, "suffix" : "" }, { "dropping-particle" : "", "family" : "Zhu", "given" : "Wenhua", "non-dropping-particle" : "", "parse-names" : false, "suffix" : "" }, { "dropping-particle" : "", "family" : "Zhu", "given" : "Xiao-Feng", "non-dropping-particle" : "", "parse-names" : false, "suffix" : "" }, { "dropping-particle" : "", "family" : "Zhu", "given" : "Yuhua", "non-dropping-particle" : "", "parse-names" : false, "suffix" : "" }, { "dropping-particle" : "", "family" : "Zhuang", "given" : "Shi-Mei", "non-dropping-particle" : "", "parse-names" : false, "suffix" : "" }, { "dropping-particle" : "", "family" : "Zhuang", "given" : "Xiaohong", "non-dropping-particle" : "", "parse-names" : false, "suffix" : "" }, { "dropping-particle" : "", "family" : "Ziparo", "given" : "Elio", "non-dropping-particle" : "", "parse-names" : false, "suffix" : "" }, { "dropping-particle" : "", "family" : "Zois", "given" : "Christos E", "non-dropping-particle" : "", "parse-names" : false, "suffix" : "" }, { "dropping-particle" : "", "family" : "Zoladek", "given" : "Teresa", "non-dropping-particle" : "", "parse-names" : false, "suffix" : "" }, { "dropping-particle" : "", "family" : "Zong", "given" : "Wei-Xing", "non-dropping-particle" : "", "parse-names" : false, "suffix" : "" }, { "dropping-particle" : "", "family" : "Zorzano", "given" : "Antonio", "non-dropping-particle" : "", "parse-names" : false, "suffix" : "" }, { "dropping-particle" : "", "family" : "Zughaier", "given" : "Susu M", "non-dropping-particle" : "", "parse-names" : false, "suffix" : "" } ], "container-title" : "Autophagy", "id" : "ITEM-1", "issue" : "1", "issued" : { "date-parts" : [ [ "2016" ] ] }, "page" : "1-222", "title" : "Guidelines for the use and interpretation of assays for monitoring autophagy (3rd edition)", "type" : "article-journal", "volume" : "12" }, "uris" : [ "http://www.mendeley.com/documents/?uuid=7203a845-9b52-41b1-9a4b-19887043e372" ] } ], "mendeley" : { "formattedCitation" : "(25)", "plainTextFormattedCitation" : "(25)", "previouslyFormattedCitation" : "(25)" }, "properties" : { "noteIndex" : 0 }, "schema" : "https://github.com/citation-style-language/schema/raw/master/csl-citation.json" }</w:instrText>
      </w:r>
      <w:r w:rsidR="00430019">
        <w:rPr>
          <w:sz w:val="22"/>
          <w:szCs w:val="22"/>
        </w:rPr>
        <w:fldChar w:fldCharType="separate"/>
      </w:r>
      <w:r w:rsidR="004C30BD" w:rsidRPr="004C30BD">
        <w:rPr>
          <w:noProof/>
          <w:sz w:val="22"/>
          <w:szCs w:val="22"/>
        </w:rPr>
        <w:t>(25)</w:t>
      </w:r>
      <w:r w:rsidR="00430019">
        <w:rPr>
          <w:sz w:val="22"/>
          <w:szCs w:val="22"/>
        </w:rPr>
        <w:fldChar w:fldCharType="end"/>
      </w:r>
      <w:r w:rsidR="00430019">
        <w:rPr>
          <w:sz w:val="22"/>
          <w:szCs w:val="22"/>
        </w:rPr>
        <w:t>.</w:t>
      </w:r>
    </w:p>
    <w:p w14:paraId="62AA1FA3" w14:textId="77777777" w:rsidR="009B2449" w:rsidRPr="008B1F90" w:rsidRDefault="009B2449" w:rsidP="00C07A3D">
      <w:pPr>
        <w:pStyle w:val="Heading2"/>
        <w:spacing w:before="0" w:line="480" w:lineRule="auto"/>
        <w:rPr>
          <w:color w:val="auto"/>
          <w:sz w:val="22"/>
          <w:szCs w:val="22"/>
        </w:rPr>
      </w:pPr>
      <w:r w:rsidRPr="008B1F90">
        <w:rPr>
          <w:color w:val="auto"/>
          <w:sz w:val="22"/>
          <w:szCs w:val="22"/>
        </w:rPr>
        <w:t>Citrate synthase activity</w:t>
      </w:r>
    </w:p>
    <w:p w14:paraId="338C8BA1" w14:textId="1180F34A" w:rsidR="009B2449" w:rsidRPr="008B1F90" w:rsidRDefault="009B2449" w:rsidP="00896FD8">
      <w:pPr>
        <w:spacing w:line="480" w:lineRule="auto"/>
        <w:rPr>
          <w:sz w:val="22"/>
          <w:szCs w:val="22"/>
        </w:rPr>
      </w:pPr>
      <w:r w:rsidRPr="008B1F90">
        <w:rPr>
          <w:sz w:val="22"/>
          <w:szCs w:val="22"/>
        </w:rPr>
        <w:t xml:space="preserve">Muscle homogenates were prepared in </w:t>
      </w:r>
      <w:proofErr w:type="spellStart"/>
      <w:r w:rsidRPr="008B1F90">
        <w:rPr>
          <w:sz w:val="22"/>
          <w:szCs w:val="22"/>
        </w:rPr>
        <w:t>KCl</w:t>
      </w:r>
      <w:proofErr w:type="spellEnd"/>
      <w:r w:rsidRPr="008B1F90">
        <w:rPr>
          <w:sz w:val="22"/>
          <w:szCs w:val="22"/>
        </w:rPr>
        <w:t xml:space="preserve">-EDTA buffer (pH 7.4) from ~10-40 mg of frozen quadriceps. Following 3 freeze-thaw cycles, samples were centrifuged at 4⁰C for 10 min at 1000 </w:t>
      </w:r>
      <w:r w:rsidR="00854D1C">
        <w:rPr>
          <w:sz w:val="22"/>
          <w:szCs w:val="22"/>
        </w:rPr>
        <w:t>g</w:t>
      </w:r>
      <w:r w:rsidRPr="008B1F90">
        <w:rPr>
          <w:sz w:val="22"/>
          <w:szCs w:val="22"/>
        </w:rPr>
        <w:t xml:space="preserve"> to settle cellular debris. Supernatants were analyzed for citrate synthase activity using a modified method </w:t>
      </w:r>
      <w:r w:rsidR="0053409B" w:rsidRPr="008B1F90">
        <w:rPr>
          <w:sz w:val="22"/>
          <w:szCs w:val="22"/>
        </w:rPr>
        <w:t xml:space="preserve">described in </w:t>
      </w:r>
      <w:r w:rsidR="007B10F3" w:rsidRPr="008B1F90">
        <w:rPr>
          <w:sz w:val="22"/>
          <w:szCs w:val="22"/>
        </w:rPr>
        <w:fldChar w:fldCharType="begin" w:fldLock="1"/>
      </w:r>
      <w:r w:rsidR="00A866D2">
        <w:rPr>
          <w:sz w:val="22"/>
          <w:szCs w:val="22"/>
        </w:rPr>
        <w:instrText>ADDIN CSL_CITATION { "citationItems" : [ { "id" : "ITEM-1", "itemData" : { "author" : [ { "dropping-particle" : "", "family" : "Srere", "given" : "P.A.", "non-dropping-particle" : "", "parse-names" : false, "suffix" : "" } ], "container-title" : "Methods in enzymology", "id" : "ITEM-1", "issued" : { "date-parts" : [ [ "1969" ] ] }, "page" : "3-11", "title" : "Citrate synthase", "type" : "chapter" }, "uris" : [ "http://www.mendeley.com/documents/?uuid=b3790cc4-01f7-420f-b7ee-68cca4dde473" ] } ], "mendeley" : { "formattedCitation" : "(40)", "plainTextFormattedCitation" : "(40)", "previouslyFormattedCitation" : "(40)" }, "properties" : { "noteIndex" : 0 }, "schema" : "https://github.com/citation-style-language/schema/raw/master/csl-citation.json" }</w:instrText>
      </w:r>
      <w:r w:rsidR="007B10F3" w:rsidRPr="008B1F90">
        <w:rPr>
          <w:sz w:val="22"/>
          <w:szCs w:val="22"/>
        </w:rPr>
        <w:fldChar w:fldCharType="separate"/>
      </w:r>
      <w:r w:rsidR="004C30BD" w:rsidRPr="004C30BD">
        <w:rPr>
          <w:noProof/>
          <w:sz w:val="22"/>
          <w:szCs w:val="22"/>
        </w:rPr>
        <w:t>(40)</w:t>
      </w:r>
      <w:r w:rsidR="007B10F3" w:rsidRPr="008B1F90">
        <w:rPr>
          <w:sz w:val="22"/>
          <w:szCs w:val="22"/>
        </w:rPr>
        <w:fldChar w:fldCharType="end"/>
      </w:r>
      <w:r w:rsidR="007B10F3" w:rsidRPr="008B1F90">
        <w:rPr>
          <w:sz w:val="22"/>
          <w:szCs w:val="22"/>
        </w:rPr>
        <w:t xml:space="preserve">.  </w:t>
      </w:r>
      <w:r w:rsidR="009C5457" w:rsidRPr="008B1F90">
        <w:rPr>
          <w:sz w:val="22"/>
          <w:szCs w:val="22"/>
        </w:rPr>
        <w:t xml:space="preserve">Briefly, </w:t>
      </w:r>
      <w:r w:rsidR="00DA1B2B" w:rsidRPr="008B1F90">
        <w:rPr>
          <w:sz w:val="22"/>
          <w:szCs w:val="22"/>
        </w:rPr>
        <w:t xml:space="preserve">aliquots of supernatant were added to the appropriate wells of a 96 well </w:t>
      </w:r>
      <w:proofErr w:type="spellStart"/>
      <w:r w:rsidR="00DA1B2B" w:rsidRPr="008B1F90">
        <w:rPr>
          <w:sz w:val="22"/>
          <w:szCs w:val="22"/>
        </w:rPr>
        <w:t>microplate</w:t>
      </w:r>
      <w:proofErr w:type="spellEnd"/>
      <w:r w:rsidR="00DA1B2B" w:rsidRPr="008B1F90">
        <w:rPr>
          <w:sz w:val="22"/>
          <w:szCs w:val="22"/>
        </w:rPr>
        <w:t xml:space="preserve"> containing an assay solution comprised of </w:t>
      </w:r>
      <w:proofErr w:type="spellStart"/>
      <w:r w:rsidR="00DA1B2B" w:rsidRPr="008B1F90">
        <w:rPr>
          <w:sz w:val="22"/>
          <w:szCs w:val="22"/>
        </w:rPr>
        <w:t>Tris</w:t>
      </w:r>
      <w:proofErr w:type="spellEnd"/>
      <w:r w:rsidR="00FF0E7B">
        <w:rPr>
          <w:sz w:val="22"/>
          <w:szCs w:val="22"/>
        </w:rPr>
        <w:t xml:space="preserve"> [</w:t>
      </w:r>
      <w:r w:rsidR="00FF0E7B" w:rsidRPr="008B1F90">
        <w:rPr>
          <w:sz w:val="22"/>
          <w:szCs w:val="22"/>
        </w:rPr>
        <w:t xml:space="preserve">72.5 </w:t>
      </w:r>
      <w:proofErr w:type="spellStart"/>
      <w:r w:rsidR="00FF0E7B" w:rsidRPr="008B1F90">
        <w:rPr>
          <w:sz w:val="22"/>
          <w:szCs w:val="22"/>
        </w:rPr>
        <w:t>mM</w:t>
      </w:r>
      <w:proofErr w:type="spellEnd"/>
      <w:r w:rsidR="00FF0E7B">
        <w:rPr>
          <w:sz w:val="22"/>
          <w:szCs w:val="22"/>
        </w:rPr>
        <w:t>]</w:t>
      </w:r>
      <w:r w:rsidR="00DA1B2B" w:rsidRPr="008B1F90">
        <w:rPr>
          <w:sz w:val="22"/>
          <w:szCs w:val="22"/>
        </w:rPr>
        <w:t xml:space="preserve">, acetyl CoA </w:t>
      </w:r>
      <w:r w:rsidR="00FF0E7B">
        <w:rPr>
          <w:sz w:val="22"/>
          <w:szCs w:val="22"/>
        </w:rPr>
        <w:t>[</w:t>
      </w:r>
      <w:r w:rsidR="00FF0E7B" w:rsidRPr="008B1F90">
        <w:rPr>
          <w:sz w:val="22"/>
          <w:szCs w:val="22"/>
        </w:rPr>
        <w:t xml:space="preserve">0.45 </w:t>
      </w:r>
      <w:proofErr w:type="spellStart"/>
      <w:r w:rsidR="00FF0E7B" w:rsidRPr="008B1F90">
        <w:rPr>
          <w:sz w:val="22"/>
          <w:szCs w:val="22"/>
        </w:rPr>
        <w:t>mM</w:t>
      </w:r>
      <w:proofErr w:type="spellEnd"/>
      <w:r w:rsidR="00FF0E7B">
        <w:rPr>
          <w:sz w:val="22"/>
          <w:szCs w:val="22"/>
        </w:rPr>
        <w:t xml:space="preserve">] </w:t>
      </w:r>
      <w:r w:rsidR="00DA1B2B" w:rsidRPr="008B1F90">
        <w:rPr>
          <w:sz w:val="22"/>
          <w:szCs w:val="22"/>
        </w:rPr>
        <w:t xml:space="preserve">and </w:t>
      </w:r>
      <w:r w:rsidR="00987462" w:rsidRPr="008B1F90">
        <w:rPr>
          <w:sz w:val="22"/>
          <w:szCs w:val="22"/>
        </w:rPr>
        <w:t>5,5’-dithiobis-2-nitrobenzoate (</w:t>
      </w:r>
      <w:r w:rsidR="00DA1B2B" w:rsidRPr="008B1F90">
        <w:rPr>
          <w:sz w:val="22"/>
          <w:szCs w:val="22"/>
        </w:rPr>
        <w:t>DTNB</w:t>
      </w:r>
      <w:r w:rsidR="00854D1C">
        <w:rPr>
          <w:sz w:val="22"/>
          <w:szCs w:val="22"/>
        </w:rPr>
        <w:t>)</w:t>
      </w:r>
      <w:r w:rsidR="00FF0E7B">
        <w:rPr>
          <w:sz w:val="22"/>
          <w:szCs w:val="22"/>
        </w:rPr>
        <w:t xml:space="preserve"> [</w:t>
      </w:r>
      <w:r w:rsidR="00FF0E7B" w:rsidRPr="008B1F90">
        <w:rPr>
          <w:sz w:val="22"/>
          <w:szCs w:val="22"/>
        </w:rPr>
        <w:t xml:space="preserve">0.1 </w:t>
      </w:r>
      <w:proofErr w:type="spellStart"/>
      <w:r w:rsidR="00FF0E7B" w:rsidRPr="008B1F90">
        <w:rPr>
          <w:sz w:val="22"/>
          <w:szCs w:val="22"/>
        </w:rPr>
        <w:t>mM</w:t>
      </w:r>
      <w:proofErr w:type="spellEnd"/>
      <w:r w:rsidR="00FF0E7B">
        <w:rPr>
          <w:sz w:val="22"/>
          <w:szCs w:val="22"/>
        </w:rPr>
        <w:t>],</w:t>
      </w:r>
      <w:r w:rsidR="00854D1C">
        <w:rPr>
          <w:sz w:val="22"/>
          <w:szCs w:val="22"/>
        </w:rPr>
        <w:t xml:space="preserve"> at a </w:t>
      </w:r>
      <w:r w:rsidR="00DA1B2B" w:rsidRPr="008B1F90">
        <w:rPr>
          <w:sz w:val="22"/>
          <w:szCs w:val="22"/>
        </w:rPr>
        <w:t xml:space="preserve">pH </w:t>
      </w:r>
      <w:r w:rsidR="00854D1C">
        <w:rPr>
          <w:sz w:val="22"/>
          <w:szCs w:val="22"/>
        </w:rPr>
        <w:t xml:space="preserve">of </w:t>
      </w:r>
      <w:r w:rsidR="00DA1B2B" w:rsidRPr="008B1F90">
        <w:rPr>
          <w:sz w:val="22"/>
          <w:szCs w:val="22"/>
        </w:rPr>
        <w:t xml:space="preserve">8.3. After monitoring the plate for </w:t>
      </w:r>
      <w:r w:rsidR="00355C40" w:rsidRPr="008B1F90">
        <w:rPr>
          <w:sz w:val="22"/>
          <w:szCs w:val="22"/>
        </w:rPr>
        <w:t xml:space="preserve">possible </w:t>
      </w:r>
      <w:r w:rsidR="00DA1B2B" w:rsidRPr="008B1F90">
        <w:rPr>
          <w:sz w:val="22"/>
          <w:szCs w:val="22"/>
        </w:rPr>
        <w:t xml:space="preserve">background activity, activity reactions were initiated by the addition of </w:t>
      </w:r>
      <w:proofErr w:type="spellStart"/>
      <w:r w:rsidR="00DA1B2B" w:rsidRPr="008B1F90">
        <w:rPr>
          <w:sz w:val="22"/>
          <w:szCs w:val="22"/>
        </w:rPr>
        <w:t>oxaloacetic</w:t>
      </w:r>
      <w:proofErr w:type="spellEnd"/>
      <w:r w:rsidR="00DA1B2B" w:rsidRPr="008B1F90">
        <w:rPr>
          <w:sz w:val="22"/>
          <w:szCs w:val="22"/>
        </w:rPr>
        <w:t xml:space="preserve"> acid</w:t>
      </w:r>
      <w:r w:rsidR="00987462" w:rsidRPr="008B1F90">
        <w:rPr>
          <w:sz w:val="22"/>
          <w:szCs w:val="22"/>
        </w:rPr>
        <w:t xml:space="preserve"> </w:t>
      </w:r>
      <w:r w:rsidR="00FF0E7B">
        <w:rPr>
          <w:sz w:val="22"/>
          <w:szCs w:val="22"/>
        </w:rPr>
        <w:t>[</w:t>
      </w:r>
      <w:r w:rsidR="00FF0E7B" w:rsidRPr="008B1F90">
        <w:rPr>
          <w:sz w:val="22"/>
          <w:szCs w:val="22"/>
        </w:rPr>
        <w:t xml:space="preserve">0.5 </w:t>
      </w:r>
      <w:proofErr w:type="spellStart"/>
      <w:r w:rsidR="00FF0E7B" w:rsidRPr="008B1F90">
        <w:rPr>
          <w:sz w:val="22"/>
          <w:szCs w:val="22"/>
        </w:rPr>
        <w:t>mM</w:t>
      </w:r>
      <w:proofErr w:type="spellEnd"/>
      <w:r w:rsidR="00FF0E7B">
        <w:rPr>
          <w:sz w:val="22"/>
          <w:szCs w:val="22"/>
        </w:rPr>
        <w:t xml:space="preserve">] </w:t>
      </w:r>
      <w:r w:rsidR="00987462" w:rsidRPr="008B1F90">
        <w:rPr>
          <w:sz w:val="22"/>
          <w:szCs w:val="22"/>
        </w:rPr>
        <w:t>to each well</w:t>
      </w:r>
      <w:r w:rsidR="00355C40" w:rsidRPr="008B1F90">
        <w:rPr>
          <w:sz w:val="22"/>
          <w:szCs w:val="22"/>
        </w:rPr>
        <w:t xml:space="preserve">. </w:t>
      </w:r>
      <w:r w:rsidR="001B0DE3" w:rsidRPr="008B1F90">
        <w:rPr>
          <w:sz w:val="22"/>
          <w:szCs w:val="22"/>
        </w:rPr>
        <w:t>C</w:t>
      </w:r>
      <w:r w:rsidR="00F66BF3" w:rsidRPr="008B1F90">
        <w:rPr>
          <w:sz w:val="22"/>
          <w:szCs w:val="22"/>
        </w:rPr>
        <w:t>hange</w:t>
      </w:r>
      <w:r w:rsidR="001B0DE3" w:rsidRPr="008B1F90">
        <w:rPr>
          <w:sz w:val="22"/>
          <w:szCs w:val="22"/>
        </w:rPr>
        <w:t>s</w:t>
      </w:r>
      <w:r w:rsidR="00F66BF3" w:rsidRPr="008B1F90">
        <w:rPr>
          <w:sz w:val="22"/>
          <w:szCs w:val="22"/>
        </w:rPr>
        <w:t xml:space="preserve"> in a</w:t>
      </w:r>
      <w:r w:rsidR="001B0DE3" w:rsidRPr="008B1F90">
        <w:rPr>
          <w:sz w:val="22"/>
          <w:szCs w:val="22"/>
        </w:rPr>
        <w:t xml:space="preserve">bsorbance </w:t>
      </w:r>
      <w:r w:rsidR="00F66BF3" w:rsidRPr="008B1F90">
        <w:rPr>
          <w:sz w:val="22"/>
          <w:szCs w:val="22"/>
        </w:rPr>
        <w:t>at 405 nm w</w:t>
      </w:r>
      <w:r w:rsidR="001B0DE3" w:rsidRPr="008B1F90">
        <w:rPr>
          <w:sz w:val="22"/>
          <w:szCs w:val="22"/>
        </w:rPr>
        <w:t>ere</w:t>
      </w:r>
      <w:r w:rsidR="00F66BF3" w:rsidRPr="008B1F90">
        <w:rPr>
          <w:sz w:val="22"/>
          <w:szCs w:val="22"/>
        </w:rPr>
        <w:t xml:space="preserve"> recorded </w:t>
      </w:r>
      <w:r w:rsidR="002B0297" w:rsidRPr="008B1F90">
        <w:rPr>
          <w:sz w:val="22"/>
          <w:szCs w:val="22"/>
        </w:rPr>
        <w:t xml:space="preserve">for each well </w:t>
      </w:r>
      <w:r w:rsidR="00F66BF3" w:rsidRPr="008B1F90">
        <w:rPr>
          <w:sz w:val="22"/>
          <w:szCs w:val="22"/>
        </w:rPr>
        <w:t>every 9-11 sec</w:t>
      </w:r>
      <w:r w:rsidR="00DA1B2B" w:rsidRPr="008B1F90">
        <w:rPr>
          <w:sz w:val="22"/>
          <w:szCs w:val="22"/>
        </w:rPr>
        <w:t xml:space="preserve"> </w:t>
      </w:r>
      <w:r w:rsidR="00F66BF3" w:rsidRPr="008B1F90">
        <w:rPr>
          <w:sz w:val="22"/>
          <w:szCs w:val="22"/>
        </w:rPr>
        <w:t xml:space="preserve">over 3 min at room temp. </w:t>
      </w:r>
      <w:r w:rsidR="00987462" w:rsidRPr="008B1F90">
        <w:rPr>
          <w:sz w:val="22"/>
          <w:szCs w:val="22"/>
        </w:rPr>
        <w:t>Citrate synthase activity was calculated using the extinction coefficient for DTNB (which is reduced by the CoA-SH released during the cleavage of acetyl-CoA by citrate synthase)</w:t>
      </w:r>
      <w:r w:rsidR="00044C02" w:rsidRPr="008B1F90">
        <w:rPr>
          <w:sz w:val="22"/>
          <w:szCs w:val="22"/>
        </w:rPr>
        <w:t>.</w:t>
      </w:r>
    </w:p>
    <w:p w14:paraId="31D56A0B" w14:textId="77777777" w:rsidR="00576C73" w:rsidRPr="008B1F90" w:rsidRDefault="00576C73" w:rsidP="004A79CA">
      <w:pPr>
        <w:pStyle w:val="Heading2"/>
        <w:spacing w:before="0" w:line="480" w:lineRule="auto"/>
        <w:rPr>
          <w:color w:val="auto"/>
          <w:sz w:val="22"/>
          <w:szCs w:val="22"/>
        </w:rPr>
      </w:pPr>
      <w:r w:rsidRPr="008B1F90">
        <w:rPr>
          <w:color w:val="auto"/>
          <w:sz w:val="22"/>
          <w:szCs w:val="22"/>
        </w:rPr>
        <w:t>Statistics</w:t>
      </w:r>
    </w:p>
    <w:p w14:paraId="6351F791" w14:textId="1870D13F" w:rsidR="00576C73" w:rsidRPr="008B1F90" w:rsidRDefault="00854D1C" w:rsidP="00896FD8">
      <w:pPr>
        <w:spacing w:line="480" w:lineRule="auto"/>
        <w:rPr>
          <w:sz w:val="22"/>
          <w:szCs w:val="22"/>
        </w:rPr>
      </w:pPr>
      <w:r>
        <w:rPr>
          <w:sz w:val="22"/>
          <w:szCs w:val="22"/>
        </w:rPr>
        <w:t xml:space="preserve">All raw data, and analysis scripts are available at </w:t>
      </w:r>
      <w:hyperlink r:id="rId8" w:history="1">
        <w:r w:rsidRPr="00CB270A">
          <w:rPr>
            <w:rStyle w:val="Hyperlink"/>
            <w:sz w:val="22"/>
            <w:szCs w:val="22"/>
          </w:rPr>
          <w:t>http://bridgeslab.github.io/ObesityParticulateTreatment</w:t>
        </w:r>
      </w:hyperlink>
      <w:r>
        <w:rPr>
          <w:sz w:val="22"/>
          <w:szCs w:val="22"/>
        </w:rPr>
        <w:t xml:space="preserve"> </w:t>
      </w:r>
      <w:r w:rsidR="0049037A">
        <w:rPr>
          <w:sz w:val="22"/>
          <w:szCs w:val="22"/>
        </w:rPr>
        <w:fldChar w:fldCharType="begin" w:fldLock="1"/>
      </w:r>
      <w:r w:rsidR="00A866D2">
        <w:rPr>
          <w:sz w:val="22"/>
          <w:szCs w:val="22"/>
        </w:rPr>
        <w:instrText>ADDIN CSL_CITATION { "citationItems" : [ { "id" : "ITEM-1", "itemData" : { "author" : [ { "dropping-particle" : "", "family" : "Stephenson", "given" : "Erin J.", "non-dropping-particle" : "", "parse-names" : false, "suffix" : "" }, { "dropping-particle" : "", "family" : "Ragausksas", "given" : "Alyse", "non-dropping-particle" : "", "parse-names" : false, "suffix" : "" }, { "dropping-particle" : "", "family" : "Jaligama", "given" : "Sridhar", "non-dropping-particle" : "", "parse-names" : false, "suffix" : "" }, { "dropping-particle" : "", "family" : "Redd", "given" : "JeAnna R.", "non-dropping-particle" : "", "parse-names" : false, "suffix" : "" }, { "dropping-particle" : "", "family" : "Parvathareddy", "given" : "Jyothi", "non-dropping-particle" : "", "parse-names" : false, "suffix" : "" }, { "dropping-particle" : "", "family" : "Peloquin", "given" : "Matthew J", "non-dropping-particle" : "", "parse-names" : false, "suffix" : "" }, { "dropping-particle" : "", "family" : "Saravia", "given" : "Jordy S", "non-dropping-particle" : "", "parse-names" : false, "suffix" : "" }, { "dropping-particle" : "", "family" : "Han", "given" : "Joan C.", "non-dropping-particle" : "", "parse-names" : false, "suffix" : "" }, { "dropping-particle" : "", "family" : "Cormier", "given" : "Stephania A.", "non-dropping-particle" : "", "parse-names" : false, "suffix" : "" }, { "dropping-particle" : "", "family" : "Bridges", "given" : "Dave", "non-dropping-particle" : "", "parse-names" : false, "suffix" : "" } ], "container-title" : "ZENODO", "id" : "ITEM-1", "issued" : { "date-parts" : [ [ "2016" ] ] }, "title" : "Dataset for Particulate Studies and Obesity", "type" : "article" }, "uris" : [ "http://www.mendeley.com/documents/?uuid=32b3c80d-6552-4fdd-a20c-8ab5b6a9d65b" ] } ], "mendeley" : { "formattedCitation" : "(42)", "plainTextFormattedCitation" : "(42)", "previouslyFormattedCitation" : "(42)" }, "properties" : { "noteIndex" : 0 }, "schema" : "https://github.com/citation-style-language/schema/raw/master/csl-citation.json" }</w:instrText>
      </w:r>
      <w:r w:rsidR="0049037A">
        <w:rPr>
          <w:sz w:val="22"/>
          <w:szCs w:val="22"/>
        </w:rPr>
        <w:fldChar w:fldCharType="separate"/>
      </w:r>
      <w:r w:rsidR="004C30BD" w:rsidRPr="004C30BD">
        <w:rPr>
          <w:noProof/>
          <w:sz w:val="22"/>
          <w:szCs w:val="22"/>
        </w:rPr>
        <w:t>(42)</w:t>
      </w:r>
      <w:r w:rsidR="0049037A">
        <w:rPr>
          <w:sz w:val="22"/>
          <w:szCs w:val="22"/>
        </w:rPr>
        <w:fldChar w:fldCharType="end"/>
      </w:r>
      <w:r w:rsidR="0049037A">
        <w:rPr>
          <w:sz w:val="22"/>
          <w:szCs w:val="22"/>
        </w:rPr>
        <w:t xml:space="preserve">.  </w:t>
      </w:r>
      <w:r w:rsidR="00501427" w:rsidRPr="008B1F90">
        <w:rPr>
          <w:sz w:val="22"/>
          <w:szCs w:val="22"/>
        </w:rPr>
        <w:t xml:space="preserve">Statistics and calculations were performed using R version 3.1.1 </w:t>
      </w:r>
      <w:r w:rsidR="00501427" w:rsidRPr="008B1F90">
        <w:rPr>
          <w:sz w:val="22"/>
          <w:szCs w:val="22"/>
        </w:rPr>
        <w:fldChar w:fldCharType="begin" w:fldLock="1"/>
      </w:r>
      <w:r w:rsidR="00A866D2">
        <w:rPr>
          <w:sz w:val="22"/>
          <w:szCs w:val="22"/>
        </w:rPr>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"article-journal" }, "uris" : [ "http://www.mendeley.com/documents/?uuid=5eba6a98-a1fe-40e4-8a4d-45ddfbf1cd0c" ] } ], "mendeley" : { "formattedCitation" : "(34)", "plainTextFormattedCitation" : "(34)", "previouslyFormattedCitation" : "(34)" }, "properties" : { "noteIndex" : 0 }, "schema" : "https://github.com/citation-style-language/schema/raw/master/csl-citation.json" }</w:instrText>
      </w:r>
      <w:r w:rsidR="00501427" w:rsidRPr="008B1F90">
        <w:rPr>
          <w:sz w:val="22"/>
          <w:szCs w:val="22"/>
        </w:rPr>
        <w:fldChar w:fldCharType="separate"/>
      </w:r>
      <w:r w:rsidR="004C30BD" w:rsidRPr="004C30BD">
        <w:rPr>
          <w:noProof/>
          <w:sz w:val="22"/>
          <w:szCs w:val="22"/>
        </w:rPr>
        <w:t>(34)</w:t>
      </w:r>
      <w:r w:rsidR="00501427" w:rsidRPr="008B1F90">
        <w:rPr>
          <w:sz w:val="22"/>
          <w:szCs w:val="22"/>
        </w:rPr>
        <w:fldChar w:fldCharType="end"/>
      </w:r>
      <w:r w:rsidR="00501427" w:rsidRPr="008B1F90">
        <w:rPr>
          <w:sz w:val="22"/>
          <w:szCs w:val="22"/>
        </w:rPr>
        <w:t xml:space="preserve">.  </w:t>
      </w:r>
      <w:r w:rsidR="00576C73" w:rsidRPr="008B1F90">
        <w:rPr>
          <w:sz w:val="22"/>
          <w:szCs w:val="22"/>
        </w:rPr>
        <w:t xml:space="preserve">For longitudinal data, mixed linear models were used </w:t>
      </w:r>
      <w:r w:rsidR="00501427" w:rsidRPr="008B1F90">
        <w:rPr>
          <w:sz w:val="22"/>
          <w:szCs w:val="22"/>
        </w:rPr>
        <w:t xml:space="preserve">and </w:t>
      </w:r>
      <w:r w:rsidR="00501427" w:rsidRPr="008B1F90">
        <w:rPr>
          <w:sz w:val="22"/>
          <w:szCs w:val="22"/>
        </w:rPr>
        <w:sym w:font="Symbol" w:char="F063"/>
      </w:r>
      <w:r w:rsidR="00501427" w:rsidRPr="008B1F90">
        <w:rPr>
          <w:sz w:val="22"/>
          <w:szCs w:val="22"/>
          <w:vertAlign w:val="superscript"/>
        </w:rPr>
        <w:t xml:space="preserve">2 </w:t>
      </w:r>
      <w:r w:rsidR="00501427" w:rsidRPr="008B1F90">
        <w:rPr>
          <w:sz w:val="22"/>
          <w:szCs w:val="22"/>
        </w:rPr>
        <w:t xml:space="preserve">tests were performed to determine the significance of the MCP230 treatment.  Mixed linear models used the R package lme4 (version 1.1-7 </w:t>
      </w:r>
      <w:r w:rsidR="00501427" w:rsidRPr="008B1F90">
        <w:rPr>
          <w:sz w:val="22"/>
          <w:szCs w:val="22"/>
        </w:rPr>
        <w:fldChar w:fldCharType="begin" w:fldLock="1"/>
      </w:r>
      <w:r w:rsidR="005D1928">
        <w:rPr>
          <w:sz w:val="22"/>
          <w:szCs w:val="22"/>
        </w:rPr>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rsidR="00501427" w:rsidRPr="008B1F90">
        <w:rPr>
          <w:sz w:val="22"/>
          <w:szCs w:val="22"/>
        </w:rPr>
        <w:fldChar w:fldCharType="separate"/>
      </w:r>
      <w:r w:rsidR="005D1928" w:rsidRPr="005D1928">
        <w:rPr>
          <w:noProof/>
          <w:sz w:val="22"/>
          <w:szCs w:val="22"/>
        </w:rPr>
        <w:t>(4)</w:t>
      </w:r>
      <w:r w:rsidR="00501427" w:rsidRPr="008B1F90">
        <w:rPr>
          <w:sz w:val="22"/>
          <w:szCs w:val="22"/>
        </w:rPr>
        <w:fldChar w:fldCharType="end"/>
      </w:r>
      <w:r w:rsidR="00501427" w:rsidRPr="008B1F90">
        <w:rPr>
          <w:sz w:val="22"/>
          <w:szCs w:val="22"/>
        </w:rPr>
        <w:t>).  In all cases, normality of the data and models were d</w:t>
      </w:r>
      <w:r w:rsidR="0012599A" w:rsidRPr="008B1F90">
        <w:rPr>
          <w:sz w:val="22"/>
          <w:szCs w:val="22"/>
        </w:rPr>
        <w:t>etermined via Shapiro-</w:t>
      </w:r>
      <w:proofErr w:type="spellStart"/>
      <w:r w:rsidR="0012599A" w:rsidRPr="008B1F90">
        <w:rPr>
          <w:sz w:val="22"/>
          <w:szCs w:val="22"/>
        </w:rPr>
        <w:t>Wilk</w:t>
      </w:r>
      <w:proofErr w:type="spellEnd"/>
      <w:r w:rsidR="0012599A" w:rsidRPr="008B1F90">
        <w:rPr>
          <w:sz w:val="22"/>
          <w:szCs w:val="22"/>
        </w:rPr>
        <w:t xml:space="preserve"> Test</w:t>
      </w:r>
      <w:r w:rsidR="00501427" w:rsidRPr="008B1F90">
        <w:rPr>
          <w:sz w:val="22"/>
          <w:szCs w:val="22"/>
        </w:rPr>
        <w:t xml:space="preserve"> and equal variance was tested using </w:t>
      </w:r>
      <w:proofErr w:type="spellStart"/>
      <w:r w:rsidR="00501427" w:rsidRPr="008B1F90">
        <w:rPr>
          <w:sz w:val="22"/>
          <w:szCs w:val="22"/>
        </w:rPr>
        <w:t>Levene’s</w:t>
      </w:r>
      <w:proofErr w:type="spellEnd"/>
      <w:r w:rsidR="00501427" w:rsidRPr="008B1F90">
        <w:rPr>
          <w:sz w:val="22"/>
          <w:szCs w:val="22"/>
        </w:rPr>
        <w:t xml:space="preserve"> test from the car package (version 2.0-21 </w:t>
      </w:r>
      <w:r w:rsidR="00501427" w:rsidRPr="008B1F90">
        <w:rPr>
          <w:sz w:val="22"/>
          <w:szCs w:val="22"/>
        </w:rPr>
        <w:fldChar w:fldCharType="begin" w:fldLock="1"/>
      </w:r>
      <w:r w:rsidR="00A866D2">
        <w:rPr>
          <w:sz w:val="22"/>
          <w:szCs w:val="22"/>
        </w:rPr>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"(19)", "plainTextFormattedCitation" : "(19)", "previouslyFormattedCitation" : "(19)" }, "properties" : { "noteIndex" : 0 }, "schema" : "https://github.com/citation-style-language/schema/raw/master/csl-citation.json" }</w:instrText>
      </w:r>
      <w:r w:rsidR="00501427" w:rsidRPr="008B1F90">
        <w:rPr>
          <w:sz w:val="22"/>
          <w:szCs w:val="22"/>
        </w:rPr>
        <w:fldChar w:fldCharType="separate"/>
      </w:r>
      <w:r w:rsidR="004C30BD" w:rsidRPr="004C30BD">
        <w:rPr>
          <w:noProof/>
          <w:sz w:val="22"/>
          <w:szCs w:val="22"/>
        </w:rPr>
        <w:t>(19)</w:t>
      </w:r>
      <w:r w:rsidR="00501427" w:rsidRPr="008B1F90">
        <w:rPr>
          <w:sz w:val="22"/>
          <w:szCs w:val="22"/>
        </w:rPr>
        <w:fldChar w:fldCharType="end"/>
      </w:r>
      <w:r w:rsidR="00031FF5" w:rsidRPr="008B1F90">
        <w:rPr>
          <w:sz w:val="22"/>
          <w:szCs w:val="22"/>
        </w:rPr>
        <w:t xml:space="preserve">). </w:t>
      </w:r>
      <w:r w:rsidR="00841553">
        <w:rPr>
          <w:sz w:val="22"/>
          <w:szCs w:val="22"/>
        </w:rPr>
        <w:t xml:space="preserve">Pairwise Student’s </w:t>
      </w:r>
      <w:r w:rsidR="00841553" w:rsidRPr="001576F0">
        <w:rPr>
          <w:i/>
          <w:sz w:val="22"/>
          <w:szCs w:val="22"/>
        </w:rPr>
        <w:t>t</w:t>
      </w:r>
      <w:r w:rsidR="00841553">
        <w:rPr>
          <w:sz w:val="22"/>
          <w:szCs w:val="22"/>
        </w:rPr>
        <w:t xml:space="preserve">, Welch’s </w:t>
      </w:r>
      <w:r w:rsidR="00841553" w:rsidRPr="001576F0">
        <w:rPr>
          <w:i/>
          <w:sz w:val="22"/>
          <w:szCs w:val="22"/>
        </w:rPr>
        <w:t>t</w:t>
      </w:r>
      <w:r w:rsidR="00841553">
        <w:rPr>
          <w:sz w:val="22"/>
          <w:szCs w:val="22"/>
        </w:rPr>
        <w:t xml:space="preserve"> or Wilcoxon Rank Sum tests were </w:t>
      </w:r>
      <w:r w:rsidR="0049402E">
        <w:rPr>
          <w:sz w:val="22"/>
          <w:szCs w:val="22"/>
        </w:rPr>
        <w:t>performed</w:t>
      </w:r>
      <w:r w:rsidR="00841553">
        <w:rPr>
          <w:sz w:val="22"/>
          <w:szCs w:val="22"/>
        </w:rPr>
        <w:t xml:space="preserve"> as indicate</w:t>
      </w:r>
      <w:r w:rsidR="0049402E">
        <w:rPr>
          <w:sz w:val="22"/>
          <w:szCs w:val="22"/>
        </w:rPr>
        <w:t>d in the results and figure legends</w:t>
      </w:r>
      <w:r w:rsidR="00841553">
        <w:rPr>
          <w:sz w:val="22"/>
          <w:szCs w:val="22"/>
        </w:rPr>
        <w:t xml:space="preserve">, dependent on normality and homoscedasticity. </w:t>
      </w:r>
      <w:r w:rsidR="0012599A" w:rsidRPr="008B1F90">
        <w:rPr>
          <w:sz w:val="22"/>
          <w:szCs w:val="22"/>
        </w:rPr>
        <w:t xml:space="preserve">In cases where </w:t>
      </w:r>
      <w:proofErr w:type="spellStart"/>
      <w:r w:rsidR="0012599A" w:rsidRPr="008B1F90">
        <w:rPr>
          <w:sz w:val="22"/>
          <w:szCs w:val="22"/>
        </w:rPr>
        <w:t>cabosil</w:t>
      </w:r>
      <w:proofErr w:type="spellEnd"/>
      <w:r w:rsidR="0012599A" w:rsidRPr="008B1F90">
        <w:rPr>
          <w:sz w:val="22"/>
          <w:szCs w:val="22"/>
        </w:rPr>
        <w:t xml:space="preserve"> and saline treatment were not significantly different, these data were combined and designated as </w:t>
      </w:r>
      <w:r w:rsidR="00443EE7">
        <w:rPr>
          <w:sz w:val="22"/>
          <w:szCs w:val="22"/>
        </w:rPr>
        <w:t>a single control group</w:t>
      </w:r>
      <w:r w:rsidR="0012599A" w:rsidRPr="008B1F90">
        <w:rPr>
          <w:sz w:val="22"/>
          <w:szCs w:val="22"/>
        </w:rPr>
        <w:t xml:space="preserve">.  </w:t>
      </w:r>
      <w:r w:rsidR="00622E03" w:rsidRPr="008B1F90">
        <w:rPr>
          <w:sz w:val="22"/>
          <w:szCs w:val="22"/>
        </w:rPr>
        <w:t>For energy expenditure calculations, we performed an ANCOVA analysis with lean body mass and the treatment group as non-interacting covariates and the averaged light or dark VO</w:t>
      </w:r>
      <w:r w:rsidR="00622E03" w:rsidRPr="008B1F90">
        <w:rPr>
          <w:sz w:val="22"/>
          <w:szCs w:val="22"/>
          <w:vertAlign w:val="subscript"/>
        </w:rPr>
        <w:t xml:space="preserve">2 </w:t>
      </w:r>
      <w:r w:rsidR="00622E03" w:rsidRPr="008B1F90">
        <w:rPr>
          <w:sz w:val="22"/>
          <w:szCs w:val="22"/>
        </w:rPr>
        <w:t>as the responding variable</w:t>
      </w:r>
      <w:r w:rsidR="009332E7" w:rsidRPr="008B1F90">
        <w:rPr>
          <w:sz w:val="22"/>
          <w:szCs w:val="22"/>
        </w:rPr>
        <w:t xml:space="preserve"> as described in </w:t>
      </w:r>
      <w:r w:rsidR="009332E7" w:rsidRPr="008B1F90">
        <w:rPr>
          <w:sz w:val="22"/>
          <w:szCs w:val="22"/>
        </w:rPr>
        <w:fldChar w:fldCharType="begin" w:fldLock="1"/>
      </w:r>
      <w:r w:rsidR="00A866D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"(48)", "plainTextFormattedCitation" : "(48)", "previouslyFormattedCitation" : "(48)" }, "properties" : { "noteIndex" : 0 }, "schema" : "https://github.com/citation-style-language/schema/raw/master/csl-citation.json" }</w:instrText>
      </w:r>
      <w:r w:rsidR="009332E7" w:rsidRPr="008B1F90">
        <w:rPr>
          <w:sz w:val="22"/>
          <w:szCs w:val="22"/>
        </w:rPr>
        <w:fldChar w:fldCharType="separate"/>
      </w:r>
      <w:r w:rsidR="004C30BD" w:rsidRPr="004C30BD">
        <w:rPr>
          <w:noProof/>
          <w:sz w:val="22"/>
          <w:szCs w:val="22"/>
        </w:rPr>
        <w:t>(48)</w:t>
      </w:r>
      <w:r w:rsidR="009332E7" w:rsidRPr="008B1F90">
        <w:rPr>
          <w:sz w:val="22"/>
          <w:szCs w:val="22"/>
        </w:rPr>
        <w:fldChar w:fldCharType="end"/>
      </w:r>
      <w:r w:rsidR="00622E03" w:rsidRPr="008B1F90">
        <w:rPr>
          <w:sz w:val="22"/>
          <w:szCs w:val="22"/>
        </w:rPr>
        <w:t xml:space="preserve">. </w:t>
      </w:r>
      <w:r w:rsidR="00501427" w:rsidRPr="008B1F90">
        <w:rPr>
          <w:sz w:val="22"/>
          <w:szCs w:val="22"/>
        </w:rPr>
        <w:t>Statistical significance was designated as a p-value &lt;0.05.</w:t>
      </w:r>
      <w:r w:rsidR="009D2C30" w:rsidRPr="008B1F90">
        <w:rPr>
          <w:sz w:val="22"/>
          <w:szCs w:val="22"/>
        </w:rPr>
        <w:t xml:space="preserve">  </w:t>
      </w:r>
    </w:p>
    <w:p w14:paraId="5A937221" w14:textId="77777777" w:rsidR="007221E6" w:rsidRPr="008B1F90" w:rsidRDefault="007221E6" w:rsidP="00FA15C4">
      <w:pPr>
        <w:pStyle w:val="Heading1"/>
        <w:spacing w:before="0" w:line="480" w:lineRule="auto"/>
        <w:rPr>
          <w:color w:val="auto"/>
          <w:sz w:val="22"/>
          <w:szCs w:val="22"/>
        </w:rPr>
      </w:pPr>
      <w:r w:rsidRPr="008B1F90">
        <w:rPr>
          <w:color w:val="auto"/>
          <w:sz w:val="22"/>
          <w:szCs w:val="22"/>
        </w:rPr>
        <w:lastRenderedPageBreak/>
        <w:t>Results</w:t>
      </w:r>
    </w:p>
    <w:p w14:paraId="658E50E0" w14:textId="77777777" w:rsidR="007221E6" w:rsidRPr="008B1F90" w:rsidRDefault="00230B4A" w:rsidP="00FA15C4">
      <w:pPr>
        <w:pStyle w:val="Heading2"/>
        <w:spacing w:before="0" w:line="480" w:lineRule="auto"/>
        <w:rPr>
          <w:color w:val="auto"/>
          <w:sz w:val="22"/>
          <w:szCs w:val="22"/>
        </w:rPr>
      </w:pPr>
      <w:r w:rsidRPr="008B1F90">
        <w:rPr>
          <w:color w:val="auto"/>
          <w:sz w:val="22"/>
          <w:szCs w:val="22"/>
        </w:rPr>
        <w:t xml:space="preserve">Gestational exposure to MCP230 leads to increased </w:t>
      </w:r>
      <w:r w:rsidR="00EC3194" w:rsidRPr="008B1F90">
        <w:rPr>
          <w:color w:val="auto"/>
          <w:sz w:val="22"/>
          <w:szCs w:val="22"/>
        </w:rPr>
        <w:t>body size</w:t>
      </w:r>
      <w:r w:rsidRPr="008B1F90">
        <w:rPr>
          <w:color w:val="auto"/>
          <w:sz w:val="22"/>
          <w:szCs w:val="22"/>
        </w:rPr>
        <w:t xml:space="preserve"> </w:t>
      </w:r>
      <w:r w:rsidR="00245A81" w:rsidRPr="008B1F90">
        <w:rPr>
          <w:color w:val="auto"/>
          <w:sz w:val="22"/>
          <w:szCs w:val="22"/>
        </w:rPr>
        <w:t>on a high fat diet</w:t>
      </w:r>
    </w:p>
    <w:p w14:paraId="1FC18901" w14:textId="6F804A74" w:rsidR="00230B4A" w:rsidRPr="008B1F90" w:rsidRDefault="00230B4A" w:rsidP="00896FD8">
      <w:pPr>
        <w:spacing w:line="480" w:lineRule="auto"/>
        <w:rPr>
          <w:sz w:val="22"/>
          <w:szCs w:val="22"/>
        </w:rPr>
      </w:pPr>
      <w:r w:rsidRPr="008B1F90">
        <w:rPr>
          <w:sz w:val="22"/>
          <w:szCs w:val="22"/>
        </w:rPr>
        <w:t xml:space="preserve">To test </w:t>
      </w:r>
      <w:r w:rsidR="00245A81" w:rsidRPr="008B1F90">
        <w:rPr>
          <w:sz w:val="22"/>
          <w:szCs w:val="22"/>
        </w:rPr>
        <w:t xml:space="preserve">the metabolic effects of </w:t>
      </w:r>
      <w:r w:rsidRPr="008B1F90">
        <w:rPr>
          <w:sz w:val="22"/>
          <w:szCs w:val="22"/>
        </w:rPr>
        <w:t xml:space="preserve">gestational exposure to </w:t>
      </w:r>
      <w:r w:rsidR="00536D79" w:rsidRPr="008B1F90">
        <w:rPr>
          <w:sz w:val="22"/>
          <w:szCs w:val="22"/>
        </w:rPr>
        <w:t>EPFR</w:t>
      </w:r>
      <w:r w:rsidR="00AD5359" w:rsidRPr="008B1F90">
        <w:rPr>
          <w:sz w:val="22"/>
          <w:szCs w:val="22"/>
        </w:rPr>
        <w:t>’</w:t>
      </w:r>
      <w:r w:rsidR="00F92181" w:rsidRPr="008B1F90">
        <w:rPr>
          <w:sz w:val="22"/>
          <w:szCs w:val="22"/>
        </w:rPr>
        <w:t>s</w:t>
      </w:r>
      <w:r w:rsidRPr="008B1F90">
        <w:rPr>
          <w:sz w:val="22"/>
          <w:szCs w:val="22"/>
        </w:rPr>
        <w:t xml:space="preserve">, pregnant females </w:t>
      </w:r>
      <w:r w:rsidR="00AD5359" w:rsidRPr="008B1F90">
        <w:rPr>
          <w:sz w:val="22"/>
          <w:szCs w:val="22"/>
        </w:rPr>
        <w:t>were exposed to</w:t>
      </w:r>
      <w:r w:rsidRPr="008B1F90">
        <w:rPr>
          <w:sz w:val="22"/>
          <w:szCs w:val="22"/>
        </w:rPr>
        <w:t xml:space="preserve"> MCP230 </w:t>
      </w:r>
      <w:r w:rsidR="000D0EF1" w:rsidRPr="008B1F90">
        <w:rPr>
          <w:sz w:val="22"/>
          <w:szCs w:val="22"/>
        </w:rPr>
        <w:t xml:space="preserve">on </w:t>
      </w:r>
      <w:r w:rsidR="005E42A8" w:rsidRPr="008B1F90">
        <w:rPr>
          <w:sz w:val="22"/>
          <w:szCs w:val="22"/>
        </w:rPr>
        <w:t>day</w:t>
      </w:r>
      <w:r w:rsidR="00AD5359" w:rsidRPr="008B1F90">
        <w:rPr>
          <w:sz w:val="22"/>
          <w:szCs w:val="22"/>
        </w:rPr>
        <w:t>s</w:t>
      </w:r>
      <w:r w:rsidR="005E42A8" w:rsidRPr="008B1F90">
        <w:rPr>
          <w:sz w:val="22"/>
          <w:szCs w:val="22"/>
        </w:rPr>
        <w:t xml:space="preserve"> 10 and 17</w:t>
      </w:r>
      <w:r w:rsidR="000D0EF1" w:rsidRPr="008B1F90">
        <w:rPr>
          <w:sz w:val="22"/>
          <w:szCs w:val="22"/>
        </w:rPr>
        <w:t xml:space="preserve"> of gestation</w:t>
      </w:r>
      <w:r w:rsidR="005E42A8" w:rsidRPr="008B1F90">
        <w:rPr>
          <w:sz w:val="22"/>
          <w:szCs w:val="22"/>
        </w:rPr>
        <w:t xml:space="preserve">.  </w:t>
      </w:r>
      <w:r w:rsidR="00D06C03" w:rsidRPr="008B1F90">
        <w:rPr>
          <w:sz w:val="22"/>
          <w:szCs w:val="22"/>
        </w:rPr>
        <w:t xml:space="preserve">As controls, mice were either exposed to </w:t>
      </w:r>
      <w:proofErr w:type="spellStart"/>
      <w:r w:rsidR="00D06C03" w:rsidRPr="008B1F90">
        <w:rPr>
          <w:sz w:val="22"/>
          <w:szCs w:val="22"/>
        </w:rPr>
        <w:t>cabosil</w:t>
      </w:r>
      <w:proofErr w:type="spellEnd"/>
      <w:r w:rsidR="00D06C03" w:rsidRPr="008B1F90">
        <w:rPr>
          <w:sz w:val="22"/>
          <w:szCs w:val="22"/>
        </w:rPr>
        <w:t xml:space="preserve"> (the non-conjugated particulate without the EPFR group) or saline.  </w:t>
      </w:r>
      <w:r w:rsidR="00245A81" w:rsidRPr="008B1F90">
        <w:rPr>
          <w:sz w:val="22"/>
          <w:szCs w:val="22"/>
        </w:rPr>
        <w:t>After birth, t</w:t>
      </w:r>
      <w:r w:rsidR="005E42A8" w:rsidRPr="008B1F90">
        <w:rPr>
          <w:sz w:val="22"/>
          <w:szCs w:val="22"/>
        </w:rPr>
        <w:t xml:space="preserve">hese mice were left with their dams </w:t>
      </w:r>
      <w:r w:rsidR="00245A81" w:rsidRPr="008B1F90">
        <w:rPr>
          <w:sz w:val="22"/>
          <w:szCs w:val="22"/>
        </w:rPr>
        <w:t>until weaning</w:t>
      </w:r>
      <w:r w:rsidR="00626940" w:rsidRPr="008B1F90">
        <w:rPr>
          <w:sz w:val="22"/>
          <w:szCs w:val="22"/>
        </w:rPr>
        <w:t xml:space="preserve"> onto standard rodent chow</w:t>
      </w:r>
      <w:r w:rsidR="00245A81" w:rsidRPr="008B1F90">
        <w:rPr>
          <w:sz w:val="22"/>
          <w:szCs w:val="22"/>
        </w:rPr>
        <w:t xml:space="preserve"> </w:t>
      </w:r>
      <w:r w:rsidR="005E42A8" w:rsidRPr="008B1F90">
        <w:rPr>
          <w:sz w:val="22"/>
          <w:szCs w:val="22"/>
        </w:rPr>
        <w:t xml:space="preserve">at </w:t>
      </w:r>
      <w:r w:rsidR="00161BD9" w:rsidRPr="008B1F90">
        <w:rPr>
          <w:sz w:val="22"/>
          <w:szCs w:val="22"/>
        </w:rPr>
        <w:t xml:space="preserve">28 </w:t>
      </w:r>
      <w:r w:rsidR="005E42A8" w:rsidRPr="008B1F90">
        <w:rPr>
          <w:sz w:val="22"/>
          <w:szCs w:val="22"/>
        </w:rPr>
        <w:t xml:space="preserve">days of age.  At 10 weeks of </w:t>
      </w:r>
      <w:r w:rsidR="00842918">
        <w:rPr>
          <w:sz w:val="22"/>
          <w:szCs w:val="22"/>
        </w:rPr>
        <w:t xml:space="preserve">age, </w:t>
      </w:r>
      <w:r w:rsidR="00141D7D">
        <w:rPr>
          <w:sz w:val="22"/>
          <w:szCs w:val="22"/>
        </w:rPr>
        <w:t xml:space="preserve">male </w:t>
      </w:r>
      <w:r w:rsidR="00842918">
        <w:rPr>
          <w:sz w:val="22"/>
          <w:szCs w:val="22"/>
        </w:rPr>
        <w:t xml:space="preserve">mice were placed on a HFD </w:t>
      </w:r>
      <w:r w:rsidR="005E42A8" w:rsidRPr="008B1F90">
        <w:rPr>
          <w:sz w:val="22"/>
          <w:szCs w:val="22"/>
        </w:rPr>
        <w:t xml:space="preserve">consisting of 45% of calories from </w:t>
      </w:r>
      <w:r w:rsidR="002D6D93" w:rsidRPr="008B1F90">
        <w:rPr>
          <w:sz w:val="22"/>
          <w:szCs w:val="22"/>
        </w:rPr>
        <w:t>lard</w:t>
      </w:r>
      <w:r w:rsidR="002A6AD0">
        <w:rPr>
          <w:sz w:val="22"/>
          <w:szCs w:val="22"/>
        </w:rPr>
        <w:t>, in order to induce obesity</w:t>
      </w:r>
      <w:r w:rsidR="002D6D93" w:rsidRPr="008B1F90">
        <w:rPr>
          <w:sz w:val="22"/>
          <w:szCs w:val="22"/>
        </w:rPr>
        <w:t xml:space="preserve"> </w:t>
      </w:r>
      <w:r w:rsidR="005E42A8" w:rsidRPr="008B1F90">
        <w:rPr>
          <w:sz w:val="22"/>
          <w:szCs w:val="22"/>
        </w:rPr>
        <w:t>(Figure 1</w:t>
      </w:r>
      <w:r w:rsidR="00513EA2" w:rsidRPr="008B1F90">
        <w:rPr>
          <w:sz w:val="22"/>
          <w:szCs w:val="22"/>
        </w:rPr>
        <w:t>A</w:t>
      </w:r>
      <w:r w:rsidR="005E42A8" w:rsidRPr="008B1F90">
        <w:rPr>
          <w:sz w:val="22"/>
          <w:szCs w:val="22"/>
        </w:rPr>
        <w:t xml:space="preserve">).  </w:t>
      </w:r>
    </w:p>
    <w:p w14:paraId="5EB1A6DB" w14:textId="77777777" w:rsidR="005E42A8" w:rsidRPr="008B1F90" w:rsidRDefault="005E42A8" w:rsidP="00D3063E">
      <w:pPr>
        <w:spacing w:line="480" w:lineRule="auto"/>
        <w:rPr>
          <w:sz w:val="22"/>
          <w:szCs w:val="22"/>
        </w:rPr>
      </w:pPr>
    </w:p>
    <w:p w14:paraId="605B01F0" w14:textId="6C7C7EC9" w:rsidR="005E42A8" w:rsidRPr="008B1F90" w:rsidRDefault="005E42A8" w:rsidP="00AA41A9">
      <w:pPr>
        <w:spacing w:line="480" w:lineRule="auto"/>
        <w:rPr>
          <w:sz w:val="22"/>
          <w:szCs w:val="22"/>
        </w:rPr>
      </w:pPr>
      <w:r w:rsidRPr="008B1F90">
        <w:rPr>
          <w:sz w:val="22"/>
          <w:szCs w:val="22"/>
        </w:rPr>
        <w:t xml:space="preserve">As shown in Figure </w:t>
      </w:r>
      <w:r w:rsidR="00513EA2" w:rsidRPr="008B1F90">
        <w:rPr>
          <w:sz w:val="22"/>
          <w:szCs w:val="22"/>
        </w:rPr>
        <w:t>1B</w:t>
      </w:r>
      <w:r w:rsidRPr="008B1F90">
        <w:rPr>
          <w:sz w:val="22"/>
          <w:szCs w:val="22"/>
        </w:rPr>
        <w:t xml:space="preserve">, </w:t>
      </w:r>
      <w:r w:rsidR="00245A81" w:rsidRPr="008B1F90">
        <w:rPr>
          <w:sz w:val="22"/>
          <w:szCs w:val="22"/>
        </w:rPr>
        <w:t xml:space="preserve">at 10 weeks of age, </w:t>
      </w:r>
      <w:r w:rsidRPr="008B1F90">
        <w:rPr>
          <w:sz w:val="22"/>
          <w:szCs w:val="22"/>
        </w:rPr>
        <w:t xml:space="preserve">mice that were </w:t>
      </w:r>
      <w:r w:rsidR="00B80BFC" w:rsidRPr="008B1F90">
        <w:rPr>
          <w:sz w:val="22"/>
          <w:szCs w:val="22"/>
        </w:rPr>
        <w:t>exposed to</w:t>
      </w:r>
      <w:r w:rsidRPr="008B1F90">
        <w:rPr>
          <w:sz w:val="22"/>
          <w:szCs w:val="22"/>
        </w:rPr>
        <w:t xml:space="preserve"> MCP230 </w:t>
      </w:r>
      <w:r w:rsidR="00145233" w:rsidRPr="008B1F90">
        <w:rPr>
          <w:sz w:val="22"/>
          <w:szCs w:val="22"/>
        </w:rPr>
        <w:t>had</w:t>
      </w:r>
      <w:r w:rsidRPr="008B1F90">
        <w:rPr>
          <w:sz w:val="22"/>
          <w:szCs w:val="22"/>
        </w:rPr>
        <w:t xml:space="preserve"> a</w:t>
      </w:r>
      <w:r w:rsidR="005D6504" w:rsidRPr="008B1F90">
        <w:rPr>
          <w:sz w:val="22"/>
          <w:szCs w:val="22"/>
        </w:rPr>
        <w:t xml:space="preserve"> 7.6%</w:t>
      </w:r>
      <w:r w:rsidRPr="008B1F90">
        <w:rPr>
          <w:sz w:val="22"/>
          <w:szCs w:val="22"/>
        </w:rPr>
        <w:t xml:space="preserve"> higher body weight </w:t>
      </w:r>
      <w:r w:rsidR="00245A81" w:rsidRPr="008B1F90">
        <w:rPr>
          <w:sz w:val="22"/>
          <w:szCs w:val="22"/>
        </w:rPr>
        <w:t xml:space="preserve">than the saline-exposed mice </w:t>
      </w:r>
      <w:r w:rsidRPr="008B1F90">
        <w:rPr>
          <w:sz w:val="22"/>
          <w:szCs w:val="22"/>
        </w:rPr>
        <w:t xml:space="preserve">and </w:t>
      </w:r>
      <w:r w:rsidR="00245A81" w:rsidRPr="008B1F90">
        <w:rPr>
          <w:sz w:val="22"/>
          <w:szCs w:val="22"/>
        </w:rPr>
        <w:t>remained heavier</w:t>
      </w:r>
      <w:r w:rsidR="006E6786" w:rsidRPr="008B1F90">
        <w:rPr>
          <w:sz w:val="22"/>
          <w:szCs w:val="22"/>
        </w:rPr>
        <w:t xml:space="preserve">, gaining more weight </w:t>
      </w:r>
      <w:r w:rsidR="00245A81" w:rsidRPr="008B1F90">
        <w:rPr>
          <w:sz w:val="22"/>
          <w:szCs w:val="22"/>
        </w:rPr>
        <w:t>throughout</w:t>
      </w:r>
      <w:r w:rsidRPr="008B1F90">
        <w:rPr>
          <w:sz w:val="22"/>
          <w:szCs w:val="22"/>
        </w:rPr>
        <w:t xml:space="preserve"> the </w:t>
      </w:r>
      <w:r w:rsidR="00963BA1">
        <w:rPr>
          <w:sz w:val="22"/>
          <w:szCs w:val="22"/>
        </w:rPr>
        <w:t>HFD</w:t>
      </w:r>
      <w:r w:rsidR="00245A81" w:rsidRPr="008B1F90">
        <w:rPr>
          <w:sz w:val="22"/>
          <w:szCs w:val="22"/>
        </w:rPr>
        <w:t xml:space="preserve"> phase</w:t>
      </w:r>
      <w:r w:rsidR="006E6786" w:rsidRPr="008B1F90">
        <w:rPr>
          <w:sz w:val="22"/>
          <w:szCs w:val="22"/>
        </w:rPr>
        <w:t xml:space="preserve"> (p=3.5</w:t>
      </w:r>
      <w:r w:rsidR="008929FA">
        <w:rPr>
          <w:sz w:val="22"/>
          <w:szCs w:val="22"/>
        </w:rPr>
        <w:t xml:space="preserve"> </w:t>
      </w:r>
      <w:r w:rsidR="006E6786" w:rsidRPr="008B1F90">
        <w:rPr>
          <w:sz w:val="22"/>
          <w:szCs w:val="22"/>
        </w:rPr>
        <w:t>x</w:t>
      </w:r>
      <w:r w:rsidR="008929FA">
        <w:rPr>
          <w:sz w:val="22"/>
          <w:szCs w:val="22"/>
        </w:rPr>
        <w:t xml:space="preserve"> </w:t>
      </w:r>
      <w:r w:rsidR="006E6786" w:rsidRPr="008B1F90">
        <w:rPr>
          <w:sz w:val="22"/>
          <w:szCs w:val="22"/>
        </w:rPr>
        <w:t>10</w:t>
      </w:r>
      <w:r w:rsidR="006E6786" w:rsidRPr="008B1F90">
        <w:rPr>
          <w:sz w:val="22"/>
          <w:szCs w:val="22"/>
          <w:vertAlign w:val="superscript"/>
        </w:rPr>
        <w:t>-5</w:t>
      </w:r>
      <w:r w:rsidR="006E6786" w:rsidRPr="008B1F90">
        <w:rPr>
          <w:sz w:val="22"/>
          <w:szCs w:val="22"/>
        </w:rPr>
        <w:t>)</w:t>
      </w:r>
      <w:r w:rsidRPr="008B1F90">
        <w:rPr>
          <w:sz w:val="22"/>
          <w:szCs w:val="22"/>
        </w:rPr>
        <w:t>.</w:t>
      </w:r>
      <w:r w:rsidR="00441A6B" w:rsidRPr="008B1F90">
        <w:rPr>
          <w:sz w:val="22"/>
          <w:szCs w:val="22"/>
        </w:rPr>
        <w:t xml:space="preserve">  A</w:t>
      </w:r>
      <w:r w:rsidR="00510CFE" w:rsidRPr="008B1F90">
        <w:rPr>
          <w:sz w:val="22"/>
          <w:szCs w:val="22"/>
        </w:rPr>
        <w:t xml:space="preserve">fter 12 weeks of </w:t>
      </w:r>
      <w:r w:rsidR="00963BA1">
        <w:rPr>
          <w:sz w:val="22"/>
          <w:szCs w:val="22"/>
        </w:rPr>
        <w:t>HFD</w:t>
      </w:r>
      <w:r w:rsidR="00441A6B" w:rsidRPr="008B1F90">
        <w:rPr>
          <w:sz w:val="22"/>
          <w:szCs w:val="22"/>
        </w:rPr>
        <w:t xml:space="preserve">, </w:t>
      </w:r>
      <w:r w:rsidR="00510CFE" w:rsidRPr="008B1F90">
        <w:rPr>
          <w:sz w:val="22"/>
          <w:szCs w:val="22"/>
        </w:rPr>
        <w:t xml:space="preserve">the MCP230-exposed mice </w:t>
      </w:r>
      <w:r w:rsidR="00FC1213" w:rsidRPr="008B1F90">
        <w:rPr>
          <w:sz w:val="22"/>
          <w:szCs w:val="22"/>
        </w:rPr>
        <w:t xml:space="preserve">were </w:t>
      </w:r>
      <w:r w:rsidR="000B435A" w:rsidRPr="008B1F90">
        <w:rPr>
          <w:sz w:val="22"/>
          <w:szCs w:val="22"/>
        </w:rPr>
        <w:t>4.5 g</w:t>
      </w:r>
      <w:r w:rsidR="00FC1213" w:rsidRPr="008B1F90">
        <w:rPr>
          <w:sz w:val="22"/>
          <w:szCs w:val="22"/>
        </w:rPr>
        <w:t xml:space="preserve"> heavier than saline-exposed mice</w:t>
      </w:r>
      <w:r w:rsidR="000B435A" w:rsidRPr="008B1F90">
        <w:rPr>
          <w:sz w:val="22"/>
          <w:szCs w:val="22"/>
        </w:rPr>
        <w:t xml:space="preserve"> </w:t>
      </w:r>
      <w:r w:rsidR="00FC1213" w:rsidRPr="008B1F90">
        <w:rPr>
          <w:sz w:val="22"/>
          <w:szCs w:val="22"/>
        </w:rPr>
        <w:t>(</w:t>
      </w:r>
      <w:r w:rsidR="00A43CC7" w:rsidRPr="008B1F90">
        <w:rPr>
          <w:sz w:val="22"/>
          <w:szCs w:val="22"/>
        </w:rPr>
        <w:t>9.8</w:t>
      </w:r>
      <w:r w:rsidR="000B435A" w:rsidRPr="008B1F90">
        <w:rPr>
          <w:sz w:val="22"/>
          <w:szCs w:val="22"/>
        </w:rPr>
        <w:t xml:space="preserve">%, p&lt;0.001; </w:t>
      </w:r>
      <w:r w:rsidR="004C2FCD" w:rsidRPr="008B1F90">
        <w:rPr>
          <w:sz w:val="22"/>
          <w:szCs w:val="22"/>
        </w:rPr>
        <w:t xml:space="preserve">Figure </w:t>
      </w:r>
      <w:r w:rsidR="00513EA2" w:rsidRPr="008B1F90">
        <w:rPr>
          <w:sz w:val="22"/>
          <w:szCs w:val="22"/>
        </w:rPr>
        <w:t>1B</w:t>
      </w:r>
      <w:r w:rsidR="00A107BF" w:rsidRPr="008B1F90">
        <w:rPr>
          <w:sz w:val="22"/>
          <w:szCs w:val="22"/>
        </w:rPr>
        <w:t xml:space="preserve">).  We </w:t>
      </w:r>
      <w:r w:rsidR="00441A6B" w:rsidRPr="008B1F90">
        <w:rPr>
          <w:sz w:val="22"/>
          <w:szCs w:val="22"/>
        </w:rPr>
        <w:t xml:space="preserve">assessed </w:t>
      </w:r>
      <w:r w:rsidR="00D63FB0" w:rsidRPr="008B1F90">
        <w:rPr>
          <w:sz w:val="22"/>
          <w:szCs w:val="22"/>
        </w:rPr>
        <w:t xml:space="preserve">body composition </w:t>
      </w:r>
      <w:r w:rsidR="00040586" w:rsidRPr="008B1F90">
        <w:rPr>
          <w:sz w:val="22"/>
          <w:szCs w:val="22"/>
        </w:rPr>
        <w:t xml:space="preserve">after 12 weeks of </w:t>
      </w:r>
      <w:r w:rsidR="00963BA1">
        <w:rPr>
          <w:sz w:val="22"/>
          <w:szCs w:val="22"/>
        </w:rPr>
        <w:t>HFD</w:t>
      </w:r>
      <w:r w:rsidR="00040586" w:rsidRPr="008B1F90">
        <w:rPr>
          <w:sz w:val="22"/>
          <w:szCs w:val="22"/>
        </w:rPr>
        <w:t xml:space="preserve"> </w:t>
      </w:r>
      <w:r w:rsidR="00D63FB0" w:rsidRPr="008B1F90">
        <w:rPr>
          <w:sz w:val="22"/>
          <w:szCs w:val="22"/>
        </w:rPr>
        <w:t xml:space="preserve">and observed significant elevations in both </w:t>
      </w:r>
      <w:r w:rsidR="007F0C91" w:rsidRPr="008B1F90">
        <w:rPr>
          <w:sz w:val="22"/>
          <w:szCs w:val="22"/>
        </w:rPr>
        <w:t>fat</w:t>
      </w:r>
      <w:r w:rsidR="00D63FB0" w:rsidRPr="008B1F90">
        <w:rPr>
          <w:sz w:val="22"/>
          <w:szCs w:val="22"/>
        </w:rPr>
        <w:t xml:space="preserve"> </w:t>
      </w:r>
      <w:r w:rsidR="007F0C91" w:rsidRPr="008B1F90">
        <w:rPr>
          <w:sz w:val="22"/>
          <w:szCs w:val="22"/>
        </w:rPr>
        <w:t>mass (10.</w:t>
      </w:r>
      <w:r w:rsidR="006E6786" w:rsidRPr="008B1F90">
        <w:rPr>
          <w:sz w:val="22"/>
          <w:szCs w:val="22"/>
        </w:rPr>
        <w:t>1</w:t>
      </w:r>
      <w:r w:rsidR="007F0C91" w:rsidRPr="008B1F90">
        <w:rPr>
          <w:sz w:val="22"/>
          <w:szCs w:val="22"/>
        </w:rPr>
        <w:t xml:space="preserve">% increase, p=0.011) </w:t>
      </w:r>
      <w:r w:rsidR="00D63FB0" w:rsidRPr="008B1F90">
        <w:rPr>
          <w:sz w:val="22"/>
          <w:szCs w:val="22"/>
        </w:rPr>
        <w:t xml:space="preserve">and </w:t>
      </w:r>
      <w:r w:rsidR="008929FA">
        <w:rPr>
          <w:sz w:val="22"/>
          <w:szCs w:val="22"/>
        </w:rPr>
        <w:t>fat-free</w:t>
      </w:r>
      <w:r w:rsidR="008929FA" w:rsidRPr="008B1F90">
        <w:rPr>
          <w:sz w:val="22"/>
          <w:szCs w:val="22"/>
        </w:rPr>
        <w:t xml:space="preserve"> </w:t>
      </w:r>
      <w:r w:rsidR="00D63FB0" w:rsidRPr="008B1F90">
        <w:rPr>
          <w:sz w:val="22"/>
          <w:szCs w:val="22"/>
        </w:rPr>
        <w:t xml:space="preserve">mass </w:t>
      </w:r>
      <w:r w:rsidR="007F0C91" w:rsidRPr="008B1F90">
        <w:rPr>
          <w:sz w:val="22"/>
          <w:szCs w:val="22"/>
        </w:rPr>
        <w:t>(10.</w:t>
      </w:r>
      <w:r w:rsidR="006E6786" w:rsidRPr="008B1F90">
        <w:rPr>
          <w:sz w:val="22"/>
          <w:szCs w:val="22"/>
        </w:rPr>
        <w:t>2</w:t>
      </w:r>
      <w:r w:rsidR="007F0C91" w:rsidRPr="008B1F90">
        <w:rPr>
          <w:sz w:val="22"/>
          <w:szCs w:val="22"/>
        </w:rPr>
        <w:t>% increase, p=2.2x10</w:t>
      </w:r>
      <w:r w:rsidR="007F0C91" w:rsidRPr="008B1F90">
        <w:rPr>
          <w:sz w:val="22"/>
          <w:szCs w:val="22"/>
          <w:vertAlign w:val="superscript"/>
        </w:rPr>
        <w:t>-4</w:t>
      </w:r>
      <w:r w:rsidR="007F0C91" w:rsidRPr="008B1F90">
        <w:rPr>
          <w:sz w:val="22"/>
          <w:szCs w:val="22"/>
        </w:rPr>
        <w:t xml:space="preserve">) </w:t>
      </w:r>
      <w:r w:rsidR="004C2FCD" w:rsidRPr="008B1F90">
        <w:rPr>
          <w:sz w:val="22"/>
          <w:szCs w:val="22"/>
        </w:rPr>
        <w:t>in the</w:t>
      </w:r>
      <w:r w:rsidR="00510CFE" w:rsidRPr="008B1F90">
        <w:rPr>
          <w:sz w:val="22"/>
          <w:szCs w:val="22"/>
        </w:rPr>
        <w:t xml:space="preserve"> MCP230-exposed</w:t>
      </w:r>
      <w:r w:rsidR="004C2FCD" w:rsidRPr="008B1F90">
        <w:rPr>
          <w:sz w:val="22"/>
          <w:szCs w:val="22"/>
        </w:rPr>
        <w:t xml:space="preserve"> mice (Figures </w:t>
      </w:r>
      <w:r w:rsidR="00513EA2" w:rsidRPr="008B1F90">
        <w:rPr>
          <w:sz w:val="22"/>
          <w:szCs w:val="22"/>
        </w:rPr>
        <w:t xml:space="preserve">1C </w:t>
      </w:r>
      <w:r w:rsidR="004C2FCD" w:rsidRPr="008B1F90">
        <w:rPr>
          <w:sz w:val="22"/>
          <w:szCs w:val="22"/>
        </w:rPr>
        <w:t xml:space="preserve">and </w:t>
      </w:r>
      <w:r w:rsidR="00513EA2" w:rsidRPr="008B1F90">
        <w:rPr>
          <w:sz w:val="22"/>
          <w:szCs w:val="22"/>
        </w:rPr>
        <w:t>D</w:t>
      </w:r>
      <w:r w:rsidR="00D63FB0" w:rsidRPr="008B1F90">
        <w:rPr>
          <w:sz w:val="22"/>
          <w:szCs w:val="22"/>
        </w:rPr>
        <w:t>).  The relative adiposity</w:t>
      </w:r>
      <w:r w:rsidR="007F0C91" w:rsidRPr="008B1F90">
        <w:rPr>
          <w:sz w:val="22"/>
          <w:szCs w:val="22"/>
        </w:rPr>
        <w:t xml:space="preserve"> of these mice</w:t>
      </w:r>
      <w:r w:rsidR="00FC73B6" w:rsidRPr="008B1F90">
        <w:rPr>
          <w:sz w:val="22"/>
          <w:szCs w:val="22"/>
        </w:rPr>
        <w:t>,</w:t>
      </w:r>
      <w:r w:rsidR="007F0C91" w:rsidRPr="008B1F90">
        <w:rPr>
          <w:sz w:val="22"/>
          <w:szCs w:val="22"/>
        </w:rPr>
        <w:t xml:space="preserve"> as determined by the percent fat mass</w:t>
      </w:r>
      <w:r w:rsidR="00FC73B6" w:rsidRPr="008B1F90">
        <w:rPr>
          <w:sz w:val="22"/>
          <w:szCs w:val="22"/>
        </w:rPr>
        <w:t>,</w:t>
      </w:r>
      <w:r w:rsidR="00D63FB0" w:rsidRPr="008B1F90">
        <w:rPr>
          <w:sz w:val="22"/>
          <w:szCs w:val="22"/>
        </w:rPr>
        <w:t xml:space="preserve"> </w:t>
      </w:r>
      <w:r w:rsidR="004C2FCD" w:rsidRPr="008B1F90">
        <w:rPr>
          <w:sz w:val="22"/>
          <w:szCs w:val="22"/>
        </w:rPr>
        <w:t xml:space="preserve">was </w:t>
      </w:r>
      <w:r w:rsidR="00F73D0F" w:rsidRPr="008B1F90">
        <w:rPr>
          <w:sz w:val="22"/>
          <w:szCs w:val="22"/>
        </w:rPr>
        <w:t>not different between groups</w:t>
      </w:r>
      <w:r w:rsidR="004C2FCD" w:rsidRPr="008B1F90">
        <w:rPr>
          <w:sz w:val="22"/>
          <w:szCs w:val="22"/>
        </w:rPr>
        <w:t xml:space="preserve"> (Figure </w:t>
      </w:r>
      <w:r w:rsidR="00513EA2" w:rsidRPr="008B1F90">
        <w:rPr>
          <w:sz w:val="22"/>
          <w:szCs w:val="22"/>
        </w:rPr>
        <w:t>1E</w:t>
      </w:r>
      <w:r w:rsidR="00D63FB0" w:rsidRPr="008B1F90">
        <w:rPr>
          <w:sz w:val="22"/>
          <w:szCs w:val="22"/>
        </w:rPr>
        <w:t>).</w:t>
      </w:r>
    </w:p>
    <w:p w14:paraId="1E6640FC" w14:textId="77777777" w:rsidR="00413414" w:rsidRPr="008B1F90" w:rsidRDefault="00413414" w:rsidP="00625C45">
      <w:pPr>
        <w:spacing w:line="480" w:lineRule="auto"/>
        <w:rPr>
          <w:sz w:val="22"/>
          <w:szCs w:val="22"/>
        </w:rPr>
      </w:pPr>
    </w:p>
    <w:p w14:paraId="53D7D37F" w14:textId="77777777" w:rsidR="00413414" w:rsidRPr="008B1F90" w:rsidRDefault="00413414" w:rsidP="00FA15C4">
      <w:pPr>
        <w:pStyle w:val="Heading2"/>
        <w:spacing w:before="0" w:line="480" w:lineRule="auto"/>
        <w:rPr>
          <w:color w:val="auto"/>
          <w:sz w:val="22"/>
          <w:szCs w:val="22"/>
        </w:rPr>
      </w:pPr>
      <w:r w:rsidRPr="008B1F90">
        <w:rPr>
          <w:color w:val="auto"/>
          <w:sz w:val="22"/>
          <w:szCs w:val="22"/>
        </w:rPr>
        <w:t>MCP230-</w:t>
      </w:r>
      <w:r w:rsidR="005C62DD" w:rsidRPr="008B1F90">
        <w:rPr>
          <w:color w:val="auto"/>
          <w:sz w:val="22"/>
          <w:szCs w:val="22"/>
        </w:rPr>
        <w:t xml:space="preserve">exposed mice have reduced caloric intake </w:t>
      </w:r>
      <w:r w:rsidR="008D7401" w:rsidRPr="008B1F90">
        <w:rPr>
          <w:color w:val="auto"/>
          <w:sz w:val="22"/>
          <w:szCs w:val="22"/>
        </w:rPr>
        <w:t xml:space="preserve">and increased serum concentrations of </w:t>
      </w:r>
      <w:proofErr w:type="spellStart"/>
      <w:r w:rsidR="008D7401" w:rsidRPr="008B1F90">
        <w:rPr>
          <w:color w:val="auto"/>
          <w:sz w:val="22"/>
          <w:szCs w:val="22"/>
        </w:rPr>
        <w:t>leptin</w:t>
      </w:r>
      <w:proofErr w:type="spellEnd"/>
      <w:r w:rsidR="008D7401" w:rsidRPr="008B1F90">
        <w:rPr>
          <w:color w:val="auto"/>
          <w:sz w:val="22"/>
          <w:szCs w:val="22"/>
        </w:rPr>
        <w:t>, ghrelin and GLP-1</w:t>
      </w:r>
    </w:p>
    <w:p w14:paraId="19D981B6" w14:textId="2B8AD0E3" w:rsidR="00413414" w:rsidRPr="008B1F90" w:rsidRDefault="00413414" w:rsidP="00896FD8">
      <w:pPr>
        <w:spacing w:line="480" w:lineRule="auto"/>
        <w:rPr>
          <w:sz w:val="22"/>
          <w:szCs w:val="22"/>
        </w:rPr>
      </w:pPr>
      <w:r w:rsidRPr="008B1F90">
        <w:rPr>
          <w:sz w:val="22"/>
          <w:szCs w:val="22"/>
        </w:rPr>
        <w:t xml:space="preserve">To determine how energy balance was affected in </w:t>
      </w:r>
      <w:r w:rsidR="008D7401" w:rsidRPr="008B1F90">
        <w:rPr>
          <w:sz w:val="22"/>
          <w:szCs w:val="22"/>
        </w:rPr>
        <w:t xml:space="preserve">MCP230-exposed </w:t>
      </w:r>
      <w:r w:rsidRPr="008B1F90">
        <w:rPr>
          <w:sz w:val="22"/>
          <w:szCs w:val="22"/>
        </w:rPr>
        <w:t xml:space="preserve">mice, we examined their food intake throughout the </w:t>
      </w:r>
      <w:r w:rsidR="008929FA">
        <w:rPr>
          <w:sz w:val="22"/>
          <w:szCs w:val="22"/>
        </w:rPr>
        <w:t>HFD feeding period</w:t>
      </w:r>
      <w:r w:rsidRPr="008B1F90">
        <w:rPr>
          <w:sz w:val="22"/>
          <w:szCs w:val="22"/>
        </w:rPr>
        <w:t xml:space="preserve">.  As shown in Figure </w:t>
      </w:r>
      <w:r w:rsidR="007F21DA" w:rsidRPr="008B1F90">
        <w:rPr>
          <w:sz w:val="22"/>
          <w:szCs w:val="22"/>
        </w:rPr>
        <w:t>2A</w:t>
      </w:r>
      <w:r w:rsidRPr="008B1F90">
        <w:rPr>
          <w:sz w:val="22"/>
          <w:szCs w:val="22"/>
        </w:rPr>
        <w:t>, all mice tended to eat less food each week, though this did not reach statistical significance.  Cumulatively, the MCP230</w:t>
      </w:r>
      <w:r w:rsidR="00EC3194" w:rsidRPr="008B1F90">
        <w:rPr>
          <w:sz w:val="22"/>
          <w:szCs w:val="22"/>
        </w:rPr>
        <w:t>-exposed mice</w:t>
      </w:r>
      <w:r w:rsidRPr="008B1F90">
        <w:rPr>
          <w:sz w:val="22"/>
          <w:szCs w:val="22"/>
        </w:rPr>
        <w:t xml:space="preserve"> ate less food throughout the diet (-6.3 +/- 1.8 kcal/week/mouse, p=8.0 x 10</w:t>
      </w:r>
      <w:r w:rsidRPr="008B1F90">
        <w:rPr>
          <w:sz w:val="22"/>
          <w:szCs w:val="22"/>
          <w:vertAlign w:val="superscript"/>
        </w:rPr>
        <w:t>-4</w:t>
      </w:r>
      <w:r w:rsidRPr="008B1F90">
        <w:rPr>
          <w:sz w:val="22"/>
          <w:szCs w:val="22"/>
        </w:rPr>
        <w:t xml:space="preserve">, Figure </w:t>
      </w:r>
      <w:r w:rsidR="007F21DA" w:rsidRPr="008B1F90">
        <w:rPr>
          <w:sz w:val="22"/>
          <w:szCs w:val="22"/>
        </w:rPr>
        <w:t>2B</w:t>
      </w:r>
      <w:r w:rsidRPr="008B1F90">
        <w:rPr>
          <w:sz w:val="22"/>
          <w:szCs w:val="22"/>
        </w:rPr>
        <w:t>).  Through</w:t>
      </w:r>
      <w:r w:rsidR="00DC1776" w:rsidRPr="008B1F90">
        <w:rPr>
          <w:sz w:val="22"/>
          <w:szCs w:val="22"/>
        </w:rPr>
        <w:t>out</w:t>
      </w:r>
      <w:r w:rsidRPr="008B1F90">
        <w:rPr>
          <w:sz w:val="22"/>
          <w:szCs w:val="22"/>
        </w:rPr>
        <w:t xml:space="preserve"> the 12 week </w:t>
      </w:r>
      <w:r w:rsidR="00B53A34">
        <w:rPr>
          <w:sz w:val="22"/>
          <w:szCs w:val="22"/>
        </w:rPr>
        <w:t>HFD</w:t>
      </w:r>
      <w:r w:rsidRPr="008B1F90">
        <w:rPr>
          <w:sz w:val="22"/>
          <w:szCs w:val="22"/>
        </w:rPr>
        <w:t xml:space="preserve"> treatment</w:t>
      </w:r>
      <w:r w:rsidR="00DC1776" w:rsidRPr="008B1F90">
        <w:rPr>
          <w:sz w:val="22"/>
          <w:szCs w:val="22"/>
        </w:rPr>
        <w:t>,</w:t>
      </w:r>
      <w:r w:rsidRPr="008B1F90">
        <w:rPr>
          <w:sz w:val="22"/>
          <w:szCs w:val="22"/>
        </w:rPr>
        <w:t xml:space="preserve"> this corresponds to a </w:t>
      </w:r>
      <w:r w:rsidR="008929FA">
        <w:rPr>
          <w:sz w:val="22"/>
          <w:szCs w:val="22"/>
        </w:rPr>
        <w:t>19.2</w:t>
      </w:r>
      <w:r w:rsidRPr="008B1F90">
        <w:rPr>
          <w:sz w:val="22"/>
          <w:szCs w:val="22"/>
        </w:rPr>
        <w:t xml:space="preserve">% reduction in total caloric intake.  </w:t>
      </w:r>
      <w:r w:rsidR="00C907B8">
        <w:rPr>
          <w:sz w:val="22"/>
          <w:szCs w:val="22"/>
        </w:rPr>
        <w:t>During the metabolic cage experiments</w:t>
      </w:r>
      <w:r w:rsidR="008929FA">
        <w:rPr>
          <w:sz w:val="22"/>
          <w:szCs w:val="22"/>
        </w:rPr>
        <w:t>, which occurred prior to HFD feeding,</w:t>
      </w:r>
      <w:r w:rsidR="00C907B8">
        <w:rPr>
          <w:sz w:val="22"/>
          <w:szCs w:val="22"/>
        </w:rPr>
        <w:t xml:space="preserve"> t</w:t>
      </w:r>
      <w:r w:rsidR="00974A51">
        <w:rPr>
          <w:sz w:val="22"/>
          <w:szCs w:val="22"/>
        </w:rPr>
        <w:t>he MCP230-exp</w:t>
      </w:r>
      <w:r w:rsidR="00C907B8">
        <w:rPr>
          <w:sz w:val="22"/>
          <w:szCs w:val="22"/>
        </w:rPr>
        <w:t>osed mice tended to eat less food per feeding bout, whereas each feeding bout also tended to be shorter in duration; however, neither of these parameters</w:t>
      </w:r>
      <w:r w:rsidR="0098641A">
        <w:rPr>
          <w:sz w:val="22"/>
          <w:szCs w:val="22"/>
        </w:rPr>
        <w:t xml:space="preserve"> </w:t>
      </w:r>
      <w:proofErr w:type="gramStart"/>
      <w:r w:rsidR="00C907B8">
        <w:rPr>
          <w:sz w:val="22"/>
          <w:szCs w:val="22"/>
        </w:rPr>
        <w:t>were</w:t>
      </w:r>
      <w:proofErr w:type="gramEnd"/>
      <w:r w:rsidR="00C907B8">
        <w:rPr>
          <w:sz w:val="22"/>
          <w:szCs w:val="22"/>
        </w:rPr>
        <w:t xml:space="preserve"> </w:t>
      </w:r>
      <w:r w:rsidR="00AD3E39">
        <w:rPr>
          <w:sz w:val="22"/>
          <w:szCs w:val="22"/>
        </w:rPr>
        <w:t xml:space="preserve">significantly </w:t>
      </w:r>
      <w:r w:rsidR="00C907B8">
        <w:rPr>
          <w:sz w:val="22"/>
          <w:szCs w:val="22"/>
        </w:rPr>
        <w:t xml:space="preserve">different </w:t>
      </w:r>
      <w:r w:rsidR="00974A51">
        <w:rPr>
          <w:sz w:val="22"/>
          <w:szCs w:val="22"/>
        </w:rPr>
        <w:t xml:space="preserve">(data not shown). </w:t>
      </w:r>
      <w:r w:rsidR="008258B3">
        <w:rPr>
          <w:sz w:val="22"/>
          <w:szCs w:val="22"/>
        </w:rPr>
        <w:t>There were no differences</w:t>
      </w:r>
      <w:r w:rsidR="00D70A5C">
        <w:rPr>
          <w:sz w:val="22"/>
          <w:szCs w:val="22"/>
        </w:rPr>
        <w:t xml:space="preserve"> between groups for </w:t>
      </w:r>
      <w:r w:rsidR="008258B3">
        <w:rPr>
          <w:sz w:val="22"/>
          <w:szCs w:val="22"/>
        </w:rPr>
        <w:t>the frequency of feeding</w:t>
      </w:r>
      <w:r w:rsidR="00BB41C5">
        <w:rPr>
          <w:sz w:val="22"/>
          <w:szCs w:val="22"/>
        </w:rPr>
        <w:t xml:space="preserve"> bouts</w:t>
      </w:r>
      <w:r w:rsidR="008258B3">
        <w:rPr>
          <w:sz w:val="22"/>
          <w:szCs w:val="22"/>
        </w:rPr>
        <w:t xml:space="preserve">. </w:t>
      </w:r>
    </w:p>
    <w:p w14:paraId="4851DD09" w14:textId="77777777" w:rsidR="008A533B" w:rsidRPr="008B1F90" w:rsidRDefault="008A533B" w:rsidP="00896FD8">
      <w:pPr>
        <w:spacing w:line="480" w:lineRule="auto"/>
        <w:rPr>
          <w:sz w:val="22"/>
          <w:szCs w:val="22"/>
        </w:rPr>
      </w:pPr>
    </w:p>
    <w:p w14:paraId="07998BC6" w14:textId="1CA8372A" w:rsidR="00AC6D6E" w:rsidRPr="008B1F90" w:rsidRDefault="00B2595D" w:rsidP="00D3063E">
      <w:pPr>
        <w:spacing w:line="480" w:lineRule="auto"/>
        <w:rPr>
          <w:sz w:val="22"/>
          <w:szCs w:val="22"/>
        </w:rPr>
      </w:pPr>
      <w:proofErr w:type="spellStart"/>
      <w:r w:rsidRPr="008B1F90">
        <w:rPr>
          <w:sz w:val="22"/>
          <w:szCs w:val="22"/>
        </w:rPr>
        <w:t>L</w:t>
      </w:r>
      <w:r w:rsidR="00AC6D6E" w:rsidRPr="008B1F90">
        <w:rPr>
          <w:sz w:val="22"/>
          <w:szCs w:val="22"/>
        </w:rPr>
        <w:t>eptin</w:t>
      </w:r>
      <w:proofErr w:type="spellEnd"/>
      <w:r w:rsidR="00AC6D6E" w:rsidRPr="008B1F90">
        <w:rPr>
          <w:sz w:val="22"/>
          <w:szCs w:val="22"/>
        </w:rPr>
        <w:t xml:space="preserve"> </w:t>
      </w:r>
      <w:r w:rsidRPr="008B1F90">
        <w:rPr>
          <w:sz w:val="22"/>
          <w:szCs w:val="22"/>
        </w:rPr>
        <w:t>concentrations were</w:t>
      </w:r>
      <w:r w:rsidR="00AC6D6E" w:rsidRPr="008B1F90">
        <w:rPr>
          <w:sz w:val="22"/>
          <w:szCs w:val="22"/>
        </w:rPr>
        <w:t xml:space="preserve"> modestly elevated in </w:t>
      </w:r>
      <w:r w:rsidR="004F5139" w:rsidRPr="008B1F90">
        <w:rPr>
          <w:sz w:val="22"/>
          <w:szCs w:val="22"/>
        </w:rPr>
        <w:t xml:space="preserve">serum from MCP230-exposed mice </w:t>
      </w:r>
      <w:r w:rsidR="00AC6D6E" w:rsidRPr="008B1F90">
        <w:rPr>
          <w:sz w:val="22"/>
          <w:szCs w:val="22"/>
        </w:rPr>
        <w:t>(</w:t>
      </w:r>
      <w:r w:rsidR="00C40BED" w:rsidRPr="008B1F90">
        <w:rPr>
          <w:sz w:val="22"/>
          <w:szCs w:val="22"/>
        </w:rPr>
        <w:t xml:space="preserve">main effects feeding state, p=0.002, and treatment, </w:t>
      </w:r>
      <w:r w:rsidR="00AC6D6E" w:rsidRPr="008B1F90">
        <w:rPr>
          <w:sz w:val="22"/>
          <w:szCs w:val="22"/>
        </w:rPr>
        <w:t>p</w:t>
      </w:r>
      <w:r w:rsidR="00C40BED" w:rsidRPr="008B1F90">
        <w:rPr>
          <w:sz w:val="22"/>
          <w:szCs w:val="22"/>
        </w:rPr>
        <w:t>=</w:t>
      </w:r>
      <w:r w:rsidR="00AC6D6E" w:rsidRPr="008B1F90">
        <w:rPr>
          <w:sz w:val="22"/>
          <w:szCs w:val="22"/>
        </w:rPr>
        <w:t>0.011</w:t>
      </w:r>
      <w:r w:rsidR="00D72273" w:rsidRPr="008B1F90">
        <w:rPr>
          <w:sz w:val="22"/>
          <w:szCs w:val="22"/>
        </w:rPr>
        <w:t>,</w:t>
      </w:r>
      <w:r w:rsidR="00C40BED" w:rsidRPr="008B1F90">
        <w:rPr>
          <w:sz w:val="22"/>
          <w:szCs w:val="22"/>
        </w:rPr>
        <w:t xml:space="preserve"> by 2-way ANOVA, with</w:t>
      </w:r>
      <w:r w:rsidR="00AC6D6E" w:rsidRPr="008B1F90">
        <w:rPr>
          <w:sz w:val="22"/>
          <w:szCs w:val="22"/>
        </w:rPr>
        <w:t xml:space="preserve"> post-hoc </w:t>
      </w:r>
      <w:r w:rsidR="00AC6D6E" w:rsidRPr="008B1F90">
        <w:rPr>
          <w:i/>
          <w:sz w:val="22"/>
          <w:szCs w:val="22"/>
        </w:rPr>
        <w:t>t-</w:t>
      </w:r>
      <w:r w:rsidR="00AC6D6E" w:rsidRPr="008B1F90">
        <w:rPr>
          <w:sz w:val="22"/>
          <w:szCs w:val="22"/>
        </w:rPr>
        <w:t xml:space="preserve">test p-values </w:t>
      </w:r>
      <w:r w:rsidR="00D72273" w:rsidRPr="008B1F90">
        <w:rPr>
          <w:sz w:val="22"/>
          <w:szCs w:val="22"/>
        </w:rPr>
        <w:t>of</w:t>
      </w:r>
      <w:r w:rsidR="00AC6D6E" w:rsidRPr="008B1F90">
        <w:rPr>
          <w:sz w:val="22"/>
          <w:szCs w:val="22"/>
        </w:rPr>
        <w:t xml:space="preserve"> 0.058 </w:t>
      </w:r>
      <w:r w:rsidR="007F1574">
        <w:rPr>
          <w:sz w:val="22"/>
          <w:szCs w:val="22"/>
        </w:rPr>
        <w:t>under</w:t>
      </w:r>
      <w:r w:rsidR="007F1574" w:rsidRPr="008B1F90">
        <w:rPr>
          <w:sz w:val="22"/>
          <w:szCs w:val="22"/>
        </w:rPr>
        <w:t xml:space="preserve"> </w:t>
      </w:r>
      <w:r w:rsidR="00D72273" w:rsidRPr="008B1F90">
        <w:rPr>
          <w:sz w:val="22"/>
          <w:szCs w:val="22"/>
        </w:rPr>
        <w:t xml:space="preserve">fasting </w:t>
      </w:r>
      <w:r w:rsidR="00AC6D6E" w:rsidRPr="008B1F90">
        <w:rPr>
          <w:sz w:val="22"/>
          <w:szCs w:val="22"/>
        </w:rPr>
        <w:t xml:space="preserve">and p=0.097 </w:t>
      </w:r>
      <w:r w:rsidR="007F1574">
        <w:rPr>
          <w:sz w:val="22"/>
          <w:szCs w:val="22"/>
        </w:rPr>
        <w:t>under</w:t>
      </w:r>
      <w:r w:rsidR="007F1574" w:rsidRPr="008B1F90">
        <w:rPr>
          <w:sz w:val="22"/>
          <w:szCs w:val="22"/>
        </w:rPr>
        <w:t xml:space="preserve"> </w:t>
      </w:r>
      <w:r w:rsidR="00AC6D6E" w:rsidRPr="008B1F90">
        <w:rPr>
          <w:sz w:val="22"/>
          <w:szCs w:val="22"/>
        </w:rPr>
        <w:t xml:space="preserve">fed </w:t>
      </w:r>
      <w:r w:rsidR="007F1574">
        <w:rPr>
          <w:sz w:val="22"/>
          <w:szCs w:val="22"/>
        </w:rPr>
        <w:t>conditions</w:t>
      </w:r>
      <w:r w:rsidRPr="008B1F90">
        <w:rPr>
          <w:sz w:val="22"/>
          <w:szCs w:val="22"/>
        </w:rPr>
        <w:t xml:space="preserve">, Figure </w:t>
      </w:r>
      <w:r w:rsidR="007F21DA" w:rsidRPr="008B1F90">
        <w:rPr>
          <w:sz w:val="22"/>
          <w:szCs w:val="22"/>
        </w:rPr>
        <w:t>2</w:t>
      </w:r>
      <w:r w:rsidR="004624F8" w:rsidRPr="008B1F90">
        <w:rPr>
          <w:sz w:val="22"/>
          <w:szCs w:val="22"/>
        </w:rPr>
        <w:t>C</w:t>
      </w:r>
      <w:r w:rsidR="00AC6D6E" w:rsidRPr="008B1F90">
        <w:rPr>
          <w:sz w:val="22"/>
          <w:szCs w:val="22"/>
        </w:rPr>
        <w:t xml:space="preserve">).  </w:t>
      </w:r>
      <w:r w:rsidR="004F5139" w:rsidRPr="008B1F90">
        <w:rPr>
          <w:sz w:val="22"/>
          <w:szCs w:val="22"/>
        </w:rPr>
        <w:t>E</w:t>
      </w:r>
      <w:r w:rsidR="00AC6D6E" w:rsidRPr="008B1F90">
        <w:rPr>
          <w:sz w:val="22"/>
          <w:szCs w:val="22"/>
        </w:rPr>
        <w:t xml:space="preserve">levations in circulating </w:t>
      </w:r>
      <w:proofErr w:type="spellStart"/>
      <w:r w:rsidR="00AC6D6E" w:rsidRPr="008B1F90">
        <w:rPr>
          <w:sz w:val="22"/>
          <w:szCs w:val="22"/>
        </w:rPr>
        <w:t>leptin</w:t>
      </w:r>
      <w:proofErr w:type="spellEnd"/>
      <w:r w:rsidR="00AC6D6E" w:rsidRPr="008B1F90">
        <w:rPr>
          <w:sz w:val="22"/>
          <w:szCs w:val="22"/>
        </w:rPr>
        <w:t xml:space="preserve"> levels are consistent with </w:t>
      </w:r>
      <w:r w:rsidR="004F5139" w:rsidRPr="008B1F90">
        <w:rPr>
          <w:sz w:val="22"/>
          <w:szCs w:val="22"/>
        </w:rPr>
        <w:t xml:space="preserve">the </w:t>
      </w:r>
      <w:r w:rsidR="00AC6D6E" w:rsidRPr="008B1F90">
        <w:rPr>
          <w:sz w:val="22"/>
          <w:szCs w:val="22"/>
        </w:rPr>
        <w:t>increase</w:t>
      </w:r>
      <w:r w:rsidR="00D641A2">
        <w:rPr>
          <w:sz w:val="22"/>
          <w:szCs w:val="22"/>
        </w:rPr>
        <w:t xml:space="preserve"> in</w:t>
      </w:r>
      <w:r w:rsidR="00AC6D6E" w:rsidRPr="008B1F90">
        <w:rPr>
          <w:sz w:val="22"/>
          <w:szCs w:val="22"/>
        </w:rPr>
        <w:t xml:space="preserve"> fat mass </w:t>
      </w:r>
      <w:r w:rsidR="004F5139" w:rsidRPr="008B1F90">
        <w:rPr>
          <w:sz w:val="22"/>
          <w:szCs w:val="22"/>
        </w:rPr>
        <w:t xml:space="preserve">observed </w:t>
      </w:r>
      <w:r w:rsidR="004624F8" w:rsidRPr="008B1F90">
        <w:rPr>
          <w:sz w:val="22"/>
          <w:szCs w:val="22"/>
        </w:rPr>
        <w:t>in MCP230-exposed mice (</w:t>
      </w:r>
      <w:r w:rsidR="00AC6D6E" w:rsidRPr="008B1F90">
        <w:rPr>
          <w:sz w:val="22"/>
          <w:szCs w:val="22"/>
        </w:rPr>
        <w:t>Figure 1C</w:t>
      </w:r>
      <w:r w:rsidR="004624F8" w:rsidRPr="008B1F90">
        <w:rPr>
          <w:sz w:val="22"/>
          <w:szCs w:val="22"/>
        </w:rPr>
        <w:t>)</w:t>
      </w:r>
      <w:r w:rsidR="00AC6D6E" w:rsidRPr="008B1F90">
        <w:rPr>
          <w:sz w:val="22"/>
          <w:szCs w:val="22"/>
        </w:rPr>
        <w:t xml:space="preserve">.  We observed significant </w:t>
      </w:r>
      <w:r w:rsidR="00D3063E" w:rsidRPr="008B1F90">
        <w:rPr>
          <w:sz w:val="22"/>
          <w:szCs w:val="22"/>
        </w:rPr>
        <w:t xml:space="preserve">serum </w:t>
      </w:r>
      <w:r w:rsidR="00AC6D6E" w:rsidRPr="008B1F90">
        <w:rPr>
          <w:sz w:val="22"/>
          <w:szCs w:val="22"/>
        </w:rPr>
        <w:t xml:space="preserve">elevations in both the fasting and fed state for </w:t>
      </w:r>
      <w:r w:rsidR="00B87077">
        <w:rPr>
          <w:sz w:val="22"/>
          <w:szCs w:val="22"/>
        </w:rPr>
        <w:t>g</w:t>
      </w:r>
      <w:r w:rsidR="00AC6D6E" w:rsidRPr="008B1F90">
        <w:rPr>
          <w:sz w:val="22"/>
          <w:szCs w:val="22"/>
        </w:rPr>
        <w:t>hrelin</w:t>
      </w:r>
      <w:r w:rsidR="004F5139" w:rsidRPr="008B1F90">
        <w:rPr>
          <w:sz w:val="22"/>
          <w:szCs w:val="22"/>
        </w:rPr>
        <w:t xml:space="preserve"> (</w:t>
      </w:r>
      <w:r w:rsidR="009E6805">
        <w:rPr>
          <w:sz w:val="22"/>
          <w:szCs w:val="22"/>
        </w:rPr>
        <w:t xml:space="preserve">for </w:t>
      </w:r>
      <w:r w:rsidR="00A4373B" w:rsidRPr="008B1F90">
        <w:rPr>
          <w:sz w:val="22"/>
          <w:szCs w:val="22"/>
        </w:rPr>
        <w:t>main effects</w:t>
      </w:r>
      <w:r w:rsidR="009E6805">
        <w:rPr>
          <w:sz w:val="22"/>
          <w:szCs w:val="22"/>
        </w:rPr>
        <w:t xml:space="preserve"> of </w:t>
      </w:r>
      <w:r w:rsidR="00A4373B" w:rsidRPr="008B1F90">
        <w:rPr>
          <w:sz w:val="22"/>
          <w:szCs w:val="22"/>
        </w:rPr>
        <w:t>feeding state</w:t>
      </w:r>
      <w:r w:rsidR="009E6805">
        <w:rPr>
          <w:sz w:val="22"/>
          <w:szCs w:val="22"/>
        </w:rPr>
        <w:t xml:space="preserve"> </w:t>
      </w:r>
      <w:r w:rsidR="00A4373B" w:rsidRPr="008B1F90">
        <w:rPr>
          <w:sz w:val="22"/>
          <w:szCs w:val="22"/>
        </w:rPr>
        <w:t xml:space="preserve">p=0.001, and </w:t>
      </w:r>
      <w:r w:rsidR="009E6805">
        <w:rPr>
          <w:sz w:val="22"/>
          <w:szCs w:val="22"/>
        </w:rPr>
        <w:t xml:space="preserve">MCP230 </w:t>
      </w:r>
      <w:r w:rsidR="00A4373B" w:rsidRPr="008B1F90">
        <w:rPr>
          <w:sz w:val="22"/>
          <w:szCs w:val="22"/>
        </w:rPr>
        <w:t>treatment p=6.5 x 10</w:t>
      </w:r>
      <w:r w:rsidR="00A4373B" w:rsidRPr="008B1F90">
        <w:rPr>
          <w:sz w:val="22"/>
          <w:szCs w:val="22"/>
          <w:vertAlign w:val="superscript"/>
        </w:rPr>
        <w:t>-</w:t>
      </w:r>
      <w:r w:rsidR="004556EF" w:rsidRPr="008B1F90">
        <w:rPr>
          <w:sz w:val="22"/>
          <w:szCs w:val="22"/>
          <w:vertAlign w:val="superscript"/>
        </w:rPr>
        <w:t>6</w:t>
      </w:r>
      <w:r w:rsidR="00A4373B" w:rsidRPr="008B1F90">
        <w:rPr>
          <w:sz w:val="22"/>
          <w:szCs w:val="22"/>
        </w:rPr>
        <w:t xml:space="preserve">, with post-hoc </w:t>
      </w:r>
      <w:r w:rsidR="00A4373B" w:rsidRPr="008B1F90">
        <w:rPr>
          <w:i/>
          <w:sz w:val="22"/>
          <w:szCs w:val="22"/>
        </w:rPr>
        <w:t>t-</w:t>
      </w:r>
      <w:r w:rsidR="00A4373B" w:rsidRPr="008B1F90">
        <w:rPr>
          <w:sz w:val="22"/>
          <w:szCs w:val="22"/>
        </w:rPr>
        <w:t>test p-values of 0.0</w:t>
      </w:r>
      <w:r w:rsidR="00590158" w:rsidRPr="008B1F90">
        <w:rPr>
          <w:sz w:val="22"/>
          <w:szCs w:val="22"/>
        </w:rPr>
        <w:t>24</w:t>
      </w:r>
      <w:r w:rsidR="00A4373B" w:rsidRPr="008B1F90">
        <w:rPr>
          <w:sz w:val="22"/>
          <w:szCs w:val="22"/>
        </w:rPr>
        <w:t xml:space="preserve"> </w:t>
      </w:r>
      <w:r w:rsidR="009E6805">
        <w:rPr>
          <w:sz w:val="22"/>
          <w:szCs w:val="22"/>
        </w:rPr>
        <w:t>in the</w:t>
      </w:r>
      <w:r w:rsidR="009E6805" w:rsidRPr="008B1F90">
        <w:rPr>
          <w:sz w:val="22"/>
          <w:szCs w:val="22"/>
        </w:rPr>
        <w:t xml:space="preserve"> </w:t>
      </w:r>
      <w:r w:rsidR="00A4373B" w:rsidRPr="008B1F90">
        <w:rPr>
          <w:sz w:val="22"/>
          <w:szCs w:val="22"/>
        </w:rPr>
        <w:t>fasting and p=0.0</w:t>
      </w:r>
      <w:r w:rsidR="00590158" w:rsidRPr="008B1F90">
        <w:rPr>
          <w:sz w:val="22"/>
          <w:szCs w:val="22"/>
        </w:rPr>
        <w:t xml:space="preserve">002 </w:t>
      </w:r>
      <w:r w:rsidR="009E6805">
        <w:rPr>
          <w:sz w:val="22"/>
          <w:szCs w:val="22"/>
        </w:rPr>
        <w:t>in the</w:t>
      </w:r>
      <w:r w:rsidR="009E6805" w:rsidRPr="008B1F90">
        <w:rPr>
          <w:sz w:val="22"/>
          <w:szCs w:val="22"/>
        </w:rPr>
        <w:t xml:space="preserve"> </w:t>
      </w:r>
      <w:r w:rsidR="00590158" w:rsidRPr="008B1F90">
        <w:rPr>
          <w:sz w:val="22"/>
          <w:szCs w:val="22"/>
        </w:rPr>
        <w:t xml:space="preserve">fed </w:t>
      </w:r>
      <w:r w:rsidR="009E6805">
        <w:rPr>
          <w:sz w:val="22"/>
          <w:szCs w:val="22"/>
        </w:rPr>
        <w:t xml:space="preserve">state; </w:t>
      </w:r>
      <w:r w:rsidR="00A4373B" w:rsidRPr="008B1F90">
        <w:rPr>
          <w:sz w:val="22"/>
          <w:szCs w:val="22"/>
        </w:rPr>
        <w:t>Figure 2</w:t>
      </w:r>
      <w:r w:rsidR="00590158" w:rsidRPr="008B1F90">
        <w:rPr>
          <w:sz w:val="22"/>
          <w:szCs w:val="22"/>
        </w:rPr>
        <w:t>D)</w:t>
      </w:r>
      <w:r w:rsidR="00AC6D6E" w:rsidRPr="008B1F90">
        <w:rPr>
          <w:sz w:val="22"/>
          <w:szCs w:val="22"/>
        </w:rPr>
        <w:t>,</w:t>
      </w:r>
      <w:r w:rsidR="00126EC7" w:rsidRPr="008B1F90">
        <w:rPr>
          <w:sz w:val="22"/>
          <w:szCs w:val="22"/>
        </w:rPr>
        <w:t xml:space="preserve"> which is consistent with </w:t>
      </w:r>
      <w:r w:rsidR="00D641A2">
        <w:rPr>
          <w:sz w:val="22"/>
          <w:szCs w:val="22"/>
        </w:rPr>
        <w:t>a</w:t>
      </w:r>
      <w:r w:rsidR="00126EC7" w:rsidRPr="008B1F90">
        <w:rPr>
          <w:sz w:val="22"/>
          <w:szCs w:val="22"/>
        </w:rPr>
        <w:t xml:space="preserve"> </w:t>
      </w:r>
      <w:r w:rsidR="00A740BA" w:rsidRPr="008B1F90">
        <w:rPr>
          <w:sz w:val="22"/>
          <w:szCs w:val="22"/>
        </w:rPr>
        <w:t xml:space="preserve">reduction in </w:t>
      </w:r>
      <w:r w:rsidR="00126EC7" w:rsidRPr="008B1F90">
        <w:rPr>
          <w:sz w:val="22"/>
          <w:szCs w:val="22"/>
        </w:rPr>
        <w:t>food intake (Figure 2A and B)</w:t>
      </w:r>
      <w:r w:rsidR="00F541F0" w:rsidRPr="008B1F90">
        <w:rPr>
          <w:sz w:val="22"/>
          <w:szCs w:val="22"/>
        </w:rPr>
        <w:t xml:space="preserve"> and reduced energy expenditure (Figure </w:t>
      </w:r>
      <w:r w:rsidR="0082606D" w:rsidRPr="008B1F90">
        <w:rPr>
          <w:sz w:val="22"/>
          <w:szCs w:val="22"/>
        </w:rPr>
        <w:t>4</w:t>
      </w:r>
      <w:r w:rsidR="00F541F0" w:rsidRPr="008B1F90">
        <w:rPr>
          <w:sz w:val="22"/>
          <w:szCs w:val="22"/>
        </w:rPr>
        <w:t>A</w:t>
      </w:r>
      <w:r w:rsidR="001F2E93">
        <w:rPr>
          <w:sz w:val="22"/>
          <w:szCs w:val="22"/>
        </w:rPr>
        <w:t>-E</w:t>
      </w:r>
      <w:r w:rsidR="00F541F0" w:rsidRPr="008B1F90">
        <w:rPr>
          <w:sz w:val="22"/>
          <w:szCs w:val="22"/>
        </w:rPr>
        <w:t>) observed in the MCP230-exposed mice</w:t>
      </w:r>
      <w:r w:rsidR="00081D4E" w:rsidRPr="008B1F90">
        <w:rPr>
          <w:sz w:val="22"/>
          <w:szCs w:val="22"/>
        </w:rPr>
        <w:t xml:space="preserve"> </w:t>
      </w:r>
      <w:r w:rsidR="008E1E6B" w:rsidRPr="008B1F90">
        <w:rPr>
          <w:sz w:val="22"/>
          <w:szCs w:val="22"/>
        </w:rPr>
        <w:fldChar w:fldCharType="begin" w:fldLock="1"/>
      </w:r>
      <w:r w:rsidR="00A866D2">
        <w:rPr>
          <w:sz w:val="22"/>
          <w:szCs w:val="22"/>
        </w:rPr>
        <w:instrText>ADDIN CSL_CITATION { "citationItems" : [ { "id" : "ITEM-1", "itemData" : { "DOI" : "10.1016/j.mce.2015.08.022", "ISSN" : "0303-7207", "author" : [ { "dropping-particle" : "", "family" : "Wilson", "given" : "Jenny L", "non-dropping-particle" : "", "parse-names" : false, "suffix" : "" }, { "dropping-particle" : "", "family" : "Enriori", "given" : "Pablo J", "non-dropping-particle" : "", "parse-names" : false, "suffix" : "" } ], "container-title" : "Molecular and Cellular Endocrinology", "id" : "ITEM-1", "issued" : { "date-parts" : [ [ "2015" ] ] }, "publisher" : "Elsevier Ireland Ltd", "title" : "Molecular and Cellular Endocrinology A talk between fat tissue , gut , pancreas and brain to control body weight", "type" : "article-journal" }, "uris" : [ "http://www.mendeley.com/documents/?uuid=751d0220-6d27-4723-9763-15922638275a" ] }, { "id" : "ITEM-2", "itemData" : { "DOI" : "10.1016/S0896-6273(03)00063-1", "ISBN" : "0896-6273 (Print)\\r0896-6273 (Linking)", "ISSN" : "08966273", "PMID" : "12597862", "abstract" : "The gastrointestinal peptide hormone ghrelin stimulates appetite in rodents and humans via hypothalamic actions. We discovered expression of ghrelin in a previously uncharacterized group of neurons adjacent to the third ventricle between the dorsal, ventral, paraventricular, and arcuate hypothalamic nuclei. These neurons send efferents onto key hypothalamic circuits, including those producing neuropeptide Y (NPY), Agouti-related protein (AGRP), proopiomelanocortin (POMC) products, and corticotropin-releasing hormone (CRH). Within the hypothalamus, ghrelin bound mostly on presynaptic terminals of NPY neurons. Using electrophysiological recordings, we found that ghrelin stimulated the activity of arcuate NPY neurons and mimicked the effect of NPY in the paraventricular nucleus of the hypothalamus (PVH). We propose that at these sites, release of ghrelin may stimulate the release of orexigenic peptides and neurotransmitters, thus representing a novel regulatory circuit controlling energy homeostasis.", "author" : [ { "dropping-particle" : "", "family" : "Cowley", "given" : "Michael a.", "non-dropping-particle" : "", "parse-names" : false, "suffix" : "" }, { "dropping-particle" : "", "family" : "Smith", "given" : "Roy G.", "non-dropping-particle" : "", "parse-names" : false, "suffix" : "" }, { "dropping-particle" : "", "family" : "Diano", "given" : "Sabrina", "non-dropping-particle" : "", "parse-names" : false, "suffix" : "" }, { "dropping-particle" : "", "family" : "Tsch\u00f6p", "given" : "Matthias H", "non-dropping-particle" : "", "parse-names" : false, "suffix" : "" }, { "dropping-particle" : "", "family" : "Pronchuk", "given" : "Nina", "non-dropping-particle" : "", "parse-names" : false, "suffix" : "" }, { "dropping-particle" : "", "family" : "Grove", "given" : "Kevin L.", "non-dropping-particle" : "", "parse-names" : false, "suffix" : "" }, { "dropping-particle" : "", "family" : "Strasburger", "given" : "Christian J.", "non-dropping-particle" : "", "parse-names" : false, "suffix" : "" }, { "dropping-particle" : "", "family" : "Bidlingmaier", "given" : "Martin", "non-dropping-particle" : "", "parse-names" : false, "suffix" : "" }, { "dropping-particle" : "", "family" : "Esterman", "given" : "Michael", "non-dropping-particle" : "", "parse-names" : false, "suffix" : "" }, { "dropping-particle" : "", "family" : "Heiman", "given" : "Mark L.", "non-dropping-particle" : "", "parse-names" : false, "suffix" : "" }, { "dropping-particle" : "", "family" : "Garcia-Segura", "given" : "Luis Miguel", "non-dropping-particle" : "", "parse-names" : false, "suffix" : "" }, { "dropping-particle" : "", "family" : "Nillni", "given" : "Eduardo a.", "non-dropping-particle" : "", "parse-names" : false, "suffix" : "" }, { "dropping-particle" : "", "family" : "Mendez", "given" : "Pablo", "non-dropping-particle" : "", "parse-names" : false, "suffix" : "" }, { "dropping-particle" : "", "family" : "Low", "given" : "Malcolm J.", "non-dropping-particle" : "", "parse-names" : false, "suffix" : "" }, { "dropping-particle" : "", "family" : "Sotonyi", "given" : "Peter", "non-dropping-particle" : "", "parse-names" : false, "suffix" : "" }, { "dropping-particle" : "", "family" : "Friedman", "given" : "Jeffrey M.", "non-dropping-particle" : "", "parse-names" : false, "suffix" : "" }, { "dropping-particle" : "", "family" : "Liu", "given" : "Hongyan", "non-dropping-particle" : "", "parse-names" : false, "suffix" : "" }, { "dropping-particle" : "", "family" : "Pinto", "given" : "Shirly", "non-dropping-particle" : "", "parse-names" : false, "suffix" : "" }, { "dropping-particle" : "", "family" : "Colmers", "given" : "William F.", "non-dropping-particle" : "", "parse-names" : false, "suffix" : "" }, { "dropping-particle" : "", "family" : "Cone", "given" : "Roger D.", "non-dropping-particle" : "", "parse-names" : false, "suffix" : "" }, { "dropping-particle" : "", "family" : "Horvath", "given" : "Tamas L.", "non-dropping-particle" : "", "parse-names" : false, "suffix" : "" } ], "container-title" : "Neuron", "id" : "ITEM-2", "issue" : "4", "issued" : { "date-parts" : [ [ "2003" ] ] }, "page" : "649-661", "title" : "The distribution and mechanism of action of ghrelin in the CNS demonstrates a novel hypothalamic circuit regulating energy homeostasis", "type" : "article-journal", "volume" : "37" }, "uris" : [ "http://www.mendeley.com/documents/?uuid=6e39803b-8778-4fe8-866c-b2876ebf3df0" ] }, { "id" : "ITEM-3",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"ITEM-3", "issue" : "6806", "issued" : { "date-parts" : [ [ "2000", "10", "19" ] ] }, "page" : "908-13", "title" : "Ghrelin induces adiposity in rodents.", "type" : "article-journal", "volume" : "407" }, "uris" : [ "http://www.mendeley.com/documents/?uuid=c7c479d3-a8a7-4cdd-8b7c-47f5fd4496f5" ] }, { "id" : "ITEM-4",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"ITEM-4",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"(11, 46, 47, 53)", "plainTextFormattedCitation" : "(11, 46, 47, 53)", "previouslyFormattedCitation" : "(11, 46, 47, 53)" }, "properties" : { "noteIndex" : 0 }, "schema" : "https://github.com/citation-style-language/schema/raw/master/csl-citation.json" }</w:instrText>
      </w:r>
      <w:r w:rsidR="008E1E6B" w:rsidRPr="008B1F90">
        <w:rPr>
          <w:sz w:val="22"/>
          <w:szCs w:val="22"/>
        </w:rPr>
        <w:fldChar w:fldCharType="separate"/>
      </w:r>
      <w:r w:rsidR="004C30BD" w:rsidRPr="004C30BD">
        <w:rPr>
          <w:noProof/>
          <w:sz w:val="22"/>
          <w:szCs w:val="22"/>
        </w:rPr>
        <w:t>(11, 46, 47, 53)</w:t>
      </w:r>
      <w:r w:rsidR="008E1E6B" w:rsidRPr="008B1F90">
        <w:rPr>
          <w:sz w:val="22"/>
          <w:szCs w:val="22"/>
        </w:rPr>
        <w:fldChar w:fldCharType="end"/>
      </w:r>
      <w:r w:rsidR="00126EC7" w:rsidRPr="008B1F90">
        <w:rPr>
          <w:sz w:val="22"/>
          <w:szCs w:val="22"/>
        </w:rPr>
        <w:t>.</w:t>
      </w:r>
      <w:r w:rsidR="00F541F0" w:rsidRPr="008B1F90">
        <w:rPr>
          <w:sz w:val="22"/>
          <w:szCs w:val="22"/>
        </w:rPr>
        <w:t xml:space="preserve"> Similarly, </w:t>
      </w:r>
      <w:r w:rsidR="00AC6D6E" w:rsidRPr="008B1F90">
        <w:rPr>
          <w:sz w:val="22"/>
          <w:szCs w:val="22"/>
        </w:rPr>
        <w:t>GLP-1</w:t>
      </w:r>
      <w:r w:rsidR="00E11973" w:rsidRPr="008B1F90">
        <w:rPr>
          <w:sz w:val="22"/>
          <w:szCs w:val="22"/>
        </w:rPr>
        <w:t xml:space="preserve"> </w:t>
      </w:r>
      <w:r w:rsidR="00D806D5" w:rsidRPr="008B1F90">
        <w:rPr>
          <w:sz w:val="22"/>
          <w:szCs w:val="22"/>
        </w:rPr>
        <w:t xml:space="preserve">was elevated in serum from MCP230-exposed mice in both the </w:t>
      </w:r>
      <w:r w:rsidR="009E6805">
        <w:rPr>
          <w:sz w:val="22"/>
          <w:szCs w:val="22"/>
        </w:rPr>
        <w:t>fasted</w:t>
      </w:r>
      <w:r w:rsidR="009E6805" w:rsidRPr="008B1F90">
        <w:rPr>
          <w:sz w:val="22"/>
          <w:szCs w:val="22"/>
        </w:rPr>
        <w:t xml:space="preserve"> </w:t>
      </w:r>
      <w:r w:rsidR="00D806D5" w:rsidRPr="008B1F90">
        <w:rPr>
          <w:sz w:val="22"/>
          <w:szCs w:val="22"/>
        </w:rPr>
        <w:t>and fed state (</w:t>
      </w:r>
      <w:r w:rsidR="0082606D" w:rsidRPr="008B1F90">
        <w:rPr>
          <w:sz w:val="22"/>
          <w:szCs w:val="22"/>
        </w:rPr>
        <w:t>main effects for feeding state p=0.002, and treatment p=3.6 x 10</w:t>
      </w:r>
      <w:r w:rsidR="0082606D" w:rsidRPr="008B1F90">
        <w:rPr>
          <w:sz w:val="22"/>
          <w:szCs w:val="22"/>
          <w:vertAlign w:val="superscript"/>
        </w:rPr>
        <w:t>-</w:t>
      </w:r>
      <w:r w:rsidR="007D51FD" w:rsidRPr="008B1F90">
        <w:rPr>
          <w:sz w:val="22"/>
          <w:szCs w:val="22"/>
          <w:vertAlign w:val="superscript"/>
        </w:rPr>
        <w:t>5</w:t>
      </w:r>
      <w:r w:rsidR="0082606D" w:rsidRPr="008B1F90">
        <w:rPr>
          <w:sz w:val="22"/>
          <w:szCs w:val="22"/>
        </w:rPr>
        <w:t xml:space="preserve">, with post-hoc </w:t>
      </w:r>
      <w:r w:rsidR="0082606D" w:rsidRPr="008B1F90">
        <w:rPr>
          <w:i/>
          <w:sz w:val="22"/>
          <w:szCs w:val="22"/>
        </w:rPr>
        <w:t>t-</w:t>
      </w:r>
      <w:r w:rsidR="0082606D" w:rsidRPr="008B1F90">
        <w:rPr>
          <w:sz w:val="22"/>
          <w:szCs w:val="22"/>
        </w:rPr>
        <w:t>test p-values of 0.0</w:t>
      </w:r>
      <w:r w:rsidR="00887128" w:rsidRPr="008B1F90">
        <w:rPr>
          <w:sz w:val="22"/>
          <w:szCs w:val="22"/>
        </w:rPr>
        <w:t>24</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fast</w:t>
      </w:r>
      <w:r w:rsidR="009E6805">
        <w:rPr>
          <w:sz w:val="22"/>
          <w:szCs w:val="22"/>
        </w:rPr>
        <w:t xml:space="preserve">ed </w:t>
      </w:r>
      <w:r w:rsidR="0082606D" w:rsidRPr="008B1F90">
        <w:rPr>
          <w:sz w:val="22"/>
          <w:szCs w:val="22"/>
        </w:rPr>
        <w:t>and p=0.0</w:t>
      </w:r>
      <w:r w:rsidR="00887128" w:rsidRPr="008B1F90">
        <w:rPr>
          <w:sz w:val="22"/>
          <w:szCs w:val="22"/>
        </w:rPr>
        <w:t>01</w:t>
      </w:r>
      <w:r w:rsidR="0082606D" w:rsidRPr="008B1F90">
        <w:rPr>
          <w:sz w:val="22"/>
          <w:szCs w:val="22"/>
        </w:rPr>
        <w:t xml:space="preserve"> </w:t>
      </w:r>
      <w:r w:rsidR="009E6805">
        <w:rPr>
          <w:sz w:val="22"/>
          <w:szCs w:val="22"/>
        </w:rPr>
        <w:t>in the</w:t>
      </w:r>
      <w:r w:rsidR="009E6805" w:rsidRPr="008B1F90">
        <w:rPr>
          <w:sz w:val="22"/>
          <w:szCs w:val="22"/>
        </w:rPr>
        <w:t xml:space="preserve"> </w:t>
      </w:r>
      <w:r w:rsidR="0082606D" w:rsidRPr="008B1F90">
        <w:rPr>
          <w:sz w:val="22"/>
          <w:szCs w:val="22"/>
        </w:rPr>
        <w:t xml:space="preserve">fed </w:t>
      </w:r>
      <w:r w:rsidR="009E6805">
        <w:rPr>
          <w:sz w:val="22"/>
          <w:szCs w:val="22"/>
        </w:rPr>
        <w:t>state</w:t>
      </w:r>
      <w:r w:rsidR="0082606D" w:rsidRPr="008B1F90">
        <w:rPr>
          <w:sz w:val="22"/>
          <w:szCs w:val="22"/>
        </w:rPr>
        <w:t>,</w:t>
      </w:r>
      <w:r w:rsidR="00887128" w:rsidRPr="008B1F90">
        <w:rPr>
          <w:sz w:val="22"/>
          <w:szCs w:val="22"/>
        </w:rPr>
        <w:t xml:space="preserve"> </w:t>
      </w:r>
      <w:r w:rsidR="00D806D5" w:rsidRPr="008B1F90">
        <w:rPr>
          <w:sz w:val="22"/>
          <w:szCs w:val="22"/>
        </w:rPr>
        <w:t xml:space="preserve">Figure </w:t>
      </w:r>
      <w:r w:rsidR="00255A78" w:rsidRPr="008B1F90">
        <w:rPr>
          <w:sz w:val="22"/>
          <w:szCs w:val="22"/>
        </w:rPr>
        <w:t>2D</w:t>
      </w:r>
      <w:r w:rsidR="00D806D5" w:rsidRPr="008B1F90">
        <w:rPr>
          <w:sz w:val="22"/>
          <w:szCs w:val="22"/>
        </w:rPr>
        <w:t xml:space="preserve">), which is also consistent with the MCP230-exposed mice eating less (Figure </w:t>
      </w:r>
      <w:r w:rsidR="00CF0D67" w:rsidRPr="008B1F90">
        <w:rPr>
          <w:sz w:val="22"/>
          <w:szCs w:val="22"/>
        </w:rPr>
        <w:t>2</w:t>
      </w:r>
      <w:r w:rsidR="00D806D5" w:rsidRPr="008B1F90">
        <w:rPr>
          <w:sz w:val="22"/>
          <w:szCs w:val="22"/>
        </w:rPr>
        <w:t>A and B)</w:t>
      </w:r>
      <w:r w:rsidR="00C33783" w:rsidRPr="008B1F90">
        <w:rPr>
          <w:sz w:val="22"/>
          <w:szCs w:val="22"/>
        </w:rPr>
        <w:t xml:space="preserve"> </w:t>
      </w:r>
      <w:r w:rsidR="00C33783" w:rsidRPr="008B1F90">
        <w:rPr>
          <w:sz w:val="22"/>
          <w:szCs w:val="22"/>
        </w:rPr>
        <w:fldChar w:fldCharType="begin" w:fldLock="1"/>
      </w:r>
      <w:r w:rsidR="00A866D2">
        <w:rPr>
          <w:sz w:val="22"/>
          <w:szCs w:val="22"/>
        </w:rPr>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"(3, 49)", "plainTextFormattedCitation" : "(3, 49)", "previouslyFormattedCitation" : "(3, 49)" }, "properties" : { "noteIndex" : 0 }, "schema" : "https://github.com/citation-style-language/schema/raw/master/csl-citation.json" }</w:instrText>
      </w:r>
      <w:r w:rsidR="00C33783" w:rsidRPr="008B1F90">
        <w:rPr>
          <w:sz w:val="22"/>
          <w:szCs w:val="22"/>
        </w:rPr>
        <w:fldChar w:fldCharType="separate"/>
      </w:r>
      <w:r w:rsidR="004C30BD" w:rsidRPr="004C30BD">
        <w:rPr>
          <w:noProof/>
          <w:sz w:val="22"/>
          <w:szCs w:val="22"/>
        </w:rPr>
        <w:t>(3, 49)</w:t>
      </w:r>
      <w:r w:rsidR="00C33783" w:rsidRPr="008B1F90">
        <w:rPr>
          <w:sz w:val="22"/>
          <w:szCs w:val="22"/>
        </w:rPr>
        <w:fldChar w:fldCharType="end"/>
      </w:r>
      <w:r w:rsidR="00D806D5" w:rsidRPr="008B1F90">
        <w:rPr>
          <w:sz w:val="22"/>
          <w:szCs w:val="22"/>
        </w:rPr>
        <w:t xml:space="preserve">. </w:t>
      </w:r>
      <w:r w:rsidR="00E36E1D" w:rsidRPr="008B1F90">
        <w:rPr>
          <w:sz w:val="22"/>
          <w:szCs w:val="22"/>
        </w:rPr>
        <w:t xml:space="preserve">There was </w:t>
      </w:r>
      <w:r w:rsidR="009E6805">
        <w:rPr>
          <w:sz w:val="22"/>
          <w:szCs w:val="22"/>
        </w:rPr>
        <w:t>an</w:t>
      </w:r>
      <w:r w:rsidR="009E6805" w:rsidRPr="008B1F90">
        <w:rPr>
          <w:sz w:val="22"/>
          <w:szCs w:val="22"/>
        </w:rPr>
        <w:t xml:space="preserve"> </w:t>
      </w:r>
      <w:r w:rsidR="00E36E1D" w:rsidRPr="008B1F90">
        <w:rPr>
          <w:sz w:val="22"/>
          <w:szCs w:val="22"/>
        </w:rPr>
        <w:t xml:space="preserve">effect </w:t>
      </w:r>
      <w:r w:rsidR="009E6805" w:rsidRPr="008B1F90">
        <w:rPr>
          <w:sz w:val="22"/>
          <w:szCs w:val="22"/>
        </w:rPr>
        <w:t>of</w:t>
      </w:r>
      <w:r w:rsidR="009E6805">
        <w:rPr>
          <w:sz w:val="22"/>
          <w:szCs w:val="22"/>
        </w:rPr>
        <w:t xml:space="preserve"> the </w:t>
      </w:r>
      <w:r w:rsidR="00E36E1D" w:rsidRPr="008B1F90">
        <w:rPr>
          <w:sz w:val="22"/>
          <w:szCs w:val="22"/>
        </w:rPr>
        <w:t xml:space="preserve">feeding state </w:t>
      </w:r>
      <w:r w:rsidR="009E6805">
        <w:rPr>
          <w:sz w:val="22"/>
          <w:szCs w:val="22"/>
        </w:rPr>
        <w:t>with respect to</w:t>
      </w:r>
      <w:r w:rsidR="009E6805" w:rsidRPr="008B1F90">
        <w:rPr>
          <w:sz w:val="22"/>
          <w:szCs w:val="22"/>
        </w:rPr>
        <w:t xml:space="preserve"> </w:t>
      </w:r>
      <w:r w:rsidR="00E11973" w:rsidRPr="008B1F90">
        <w:rPr>
          <w:sz w:val="22"/>
          <w:szCs w:val="22"/>
        </w:rPr>
        <w:t>GIP</w:t>
      </w:r>
      <w:r w:rsidR="00E36E1D" w:rsidRPr="008B1F90">
        <w:rPr>
          <w:sz w:val="22"/>
          <w:szCs w:val="22"/>
        </w:rPr>
        <w:t xml:space="preserve"> concentrations</w:t>
      </w:r>
      <w:r w:rsidR="00E11973" w:rsidRPr="008B1F90">
        <w:rPr>
          <w:sz w:val="22"/>
          <w:szCs w:val="22"/>
        </w:rPr>
        <w:t xml:space="preserve"> (</w:t>
      </w:r>
      <w:r w:rsidR="00E36E1D" w:rsidRPr="008B1F90">
        <w:rPr>
          <w:sz w:val="22"/>
          <w:szCs w:val="22"/>
        </w:rPr>
        <w:t>p=6.0 x 10</w:t>
      </w:r>
      <w:r w:rsidR="00E36E1D" w:rsidRPr="008B1F90">
        <w:rPr>
          <w:sz w:val="22"/>
          <w:szCs w:val="22"/>
          <w:vertAlign w:val="superscript"/>
        </w:rPr>
        <w:t>-9</w:t>
      </w:r>
      <w:r w:rsidR="00E36E1D" w:rsidRPr="008B1F90">
        <w:rPr>
          <w:sz w:val="22"/>
          <w:szCs w:val="22"/>
        </w:rPr>
        <w:t xml:space="preserve"> by 2-way ANOVA, </w:t>
      </w:r>
      <w:r w:rsidR="00E11973" w:rsidRPr="008B1F90">
        <w:rPr>
          <w:sz w:val="22"/>
          <w:szCs w:val="22"/>
        </w:rPr>
        <w:t xml:space="preserve">Figure </w:t>
      </w:r>
      <w:r w:rsidR="00D151F9" w:rsidRPr="008B1F90">
        <w:rPr>
          <w:sz w:val="22"/>
          <w:szCs w:val="22"/>
        </w:rPr>
        <w:t>2</w:t>
      </w:r>
      <w:r w:rsidR="00C56B97" w:rsidRPr="008B1F90">
        <w:rPr>
          <w:sz w:val="22"/>
          <w:szCs w:val="22"/>
        </w:rPr>
        <w:t>F</w:t>
      </w:r>
      <w:r w:rsidR="00E11973" w:rsidRPr="008B1F90">
        <w:rPr>
          <w:sz w:val="22"/>
          <w:szCs w:val="22"/>
        </w:rPr>
        <w:t>)</w:t>
      </w:r>
      <w:r w:rsidR="009560BA" w:rsidRPr="008B1F90">
        <w:rPr>
          <w:sz w:val="22"/>
          <w:szCs w:val="22"/>
        </w:rPr>
        <w:t xml:space="preserve"> </w:t>
      </w:r>
      <w:r w:rsidR="00E36E1D" w:rsidRPr="008B1F90">
        <w:rPr>
          <w:sz w:val="22"/>
          <w:szCs w:val="22"/>
        </w:rPr>
        <w:t xml:space="preserve">and </w:t>
      </w:r>
      <w:r w:rsidR="00103D39" w:rsidRPr="008B1F90">
        <w:rPr>
          <w:sz w:val="22"/>
          <w:szCs w:val="22"/>
        </w:rPr>
        <w:t>GIP was</w:t>
      </w:r>
      <w:r w:rsidR="00777ACC" w:rsidRPr="008B1F90">
        <w:rPr>
          <w:sz w:val="22"/>
          <w:szCs w:val="22"/>
        </w:rPr>
        <w:t xml:space="preserve"> elevated in serum from MCP230-exposed mice in the </w:t>
      </w:r>
      <w:r w:rsidR="009560BA" w:rsidRPr="008B1F90">
        <w:rPr>
          <w:sz w:val="22"/>
          <w:szCs w:val="22"/>
        </w:rPr>
        <w:t>fast</w:t>
      </w:r>
      <w:r w:rsidR="009E6805">
        <w:rPr>
          <w:sz w:val="22"/>
          <w:szCs w:val="22"/>
        </w:rPr>
        <w:t>ed</w:t>
      </w:r>
      <w:r w:rsidR="009560BA" w:rsidRPr="008B1F90">
        <w:rPr>
          <w:sz w:val="22"/>
          <w:szCs w:val="22"/>
        </w:rPr>
        <w:t xml:space="preserve"> state</w:t>
      </w:r>
      <w:r w:rsidR="00E11973" w:rsidRPr="008B1F90">
        <w:rPr>
          <w:sz w:val="22"/>
          <w:szCs w:val="22"/>
        </w:rPr>
        <w:t>, although the</w:t>
      </w:r>
      <w:r w:rsidR="009560BA" w:rsidRPr="008B1F90">
        <w:rPr>
          <w:sz w:val="22"/>
          <w:szCs w:val="22"/>
        </w:rPr>
        <w:t>se values</w:t>
      </w:r>
      <w:r w:rsidR="00E11973" w:rsidRPr="008B1F90">
        <w:rPr>
          <w:sz w:val="22"/>
          <w:szCs w:val="22"/>
        </w:rPr>
        <w:t xml:space="preserve"> did not</w:t>
      </w:r>
      <w:r w:rsidR="009E6805">
        <w:rPr>
          <w:sz w:val="22"/>
          <w:szCs w:val="22"/>
        </w:rPr>
        <w:t xml:space="preserve"> quite</w:t>
      </w:r>
      <w:r w:rsidR="00E11973" w:rsidRPr="008B1F90">
        <w:rPr>
          <w:sz w:val="22"/>
          <w:szCs w:val="22"/>
        </w:rPr>
        <w:t xml:space="preserve"> attain statistical significance (p=0.069 by Wilcoxon Rank Sum Test).</w:t>
      </w:r>
      <w:r w:rsidR="00FE5CB5" w:rsidRPr="008B1F90">
        <w:rPr>
          <w:sz w:val="22"/>
          <w:szCs w:val="22"/>
        </w:rPr>
        <w:t xml:space="preserve"> Although there </w:t>
      </w:r>
      <w:r w:rsidR="006D480A" w:rsidRPr="008B1F90">
        <w:rPr>
          <w:sz w:val="22"/>
          <w:szCs w:val="22"/>
        </w:rPr>
        <w:t>w</w:t>
      </w:r>
      <w:r w:rsidR="006D480A">
        <w:rPr>
          <w:sz w:val="22"/>
          <w:szCs w:val="22"/>
        </w:rPr>
        <w:t>ere</w:t>
      </w:r>
      <w:r w:rsidR="00FE5CB5" w:rsidRPr="008B1F90">
        <w:rPr>
          <w:sz w:val="22"/>
          <w:szCs w:val="22"/>
        </w:rPr>
        <w:t xml:space="preserve"> main effect</w:t>
      </w:r>
      <w:r w:rsidR="006D480A">
        <w:rPr>
          <w:sz w:val="22"/>
          <w:szCs w:val="22"/>
        </w:rPr>
        <w:t>s</w:t>
      </w:r>
      <w:r w:rsidR="00FE5CB5" w:rsidRPr="008B1F90">
        <w:rPr>
          <w:sz w:val="22"/>
          <w:szCs w:val="22"/>
        </w:rPr>
        <w:t xml:space="preserve"> of </w:t>
      </w:r>
      <w:r w:rsidR="009E6805">
        <w:rPr>
          <w:sz w:val="22"/>
          <w:szCs w:val="22"/>
        </w:rPr>
        <w:t xml:space="preserve">the </w:t>
      </w:r>
      <w:r w:rsidR="00FE5CB5" w:rsidRPr="008B1F90">
        <w:rPr>
          <w:sz w:val="22"/>
          <w:szCs w:val="22"/>
        </w:rPr>
        <w:t xml:space="preserve">feeding state for PAI-1 </w:t>
      </w:r>
      <w:r w:rsidR="009E6805">
        <w:rPr>
          <w:sz w:val="22"/>
          <w:szCs w:val="22"/>
        </w:rPr>
        <w:t>and</w:t>
      </w:r>
      <w:r w:rsidR="00FE5CB5" w:rsidRPr="008B1F90">
        <w:rPr>
          <w:sz w:val="22"/>
          <w:szCs w:val="22"/>
        </w:rPr>
        <w:t xml:space="preserve"> </w:t>
      </w:r>
      <w:proofErr w:type="spellStart"/>
      <w:r w:rsidR="00FE5CB5" w:rsidRPr="008B1F90">
        <w:rPr>
          <w:sz w:val="22"/>
          <w:szCs w:val="22"/>
        </w:rPr>
        <w:t>resistin</w:t>
      </w:r>
      <w:proofErr w:type="spellEnd"/>
      <w:r w:rsidR="00FE5CB5" w:rsidRPr="008B1F90">
        <w:rPr>
          <w:sz w:val="22"/>
          <w:szCs w:val="22"/>
        </w:rPr>
        <w:t xml:space="preserve"> </w:t>
      </w:r>
      <w:r w:rsidR="009E6805">
        <w:rPr>
          <w:sz w:val="22"/>
          <w:szCs w:val="22"/>
        </w:rPr>
        <w:t>levels, these</w:t>
      </w:r>
      <w:r w:rsidR="009E6805" w:rsidRPr="008B1F90">
        <w:rPr>
          <w:sz w:val="22"/>
          <w:szCs w:val="22"/>
        </w:rPr>
        <w:t xml:space="preserve"> </w:t>
      </w:r>
      <w:r w:rsidR="00FE5CB5" w:rsidRPr="008B1F90">
        <w:rPr>
          <w:sz w:val="22"/>
          <w:szCs w:val="22"/>
        </w:rPr>
        <w:t xml:space="preserve">were </w:t>
      </w:r>
      <w:r w:rsidR="009E6805">
        <w:rPr>
          <w:sz w:val="22"/>
          <w:szCs w:val="22"/>
        </w:rPr>
        <w:t xml:space="preserve">not </w:t>
      </w:r>
      <w:r w:rsidR="00FE5CB5" w:rsidRPr="008B1F90">
        <w:rPr>
          <w:sz w:val="22"/>
          <w:szCs w:val="22"/>
        </w:rPr>
        <w:t>different between the two</w:t>
      </w:r>
      <w:r w:rsidR="009E6805">
        <w:rPr>
          <w:sz w:val="22"/>
          <w:szCs w:val="22"/>
        </w:rPr>
        <w:t xml:space="preserve"> treatment</w:t>
      </w:r>
      <w:r w:rsidR="00FE5CB5" w:rsidRPr="008B1F90">
        <w:rPr>
          <w:sz w:val="22"/>
          <w:szCs w:val="22"/>
        </w:rPr>
        <w:t xml:space="preserve"> </w:t>
      </w:r>
      <w:r w:rsidR="009E6805">
        <w:rPr>
          <w:sz w:val="22"/>
          <w:szCs w:val="22"/>
        </w:rPr>
        <w:t>groups</w:t>
      </w:r>
      <w:r w:rsidR="006A6379" w:rsidRPr="008B1F90">
        <w:rPr>
          <w:sz w:val="22"/>
          <w:szCs w:val="22"/>
        </w:rPr>
        <w:t xml:space="preserve"> </w:t>
      </w:r>
      <w:r w:rsidR="00FE5CB5" w:rsidRPr="008B1F90">
        <w:rPr>
          <w:sz w:val="22"/>
          <w:szCs w:val="22"/>
        </w:rPr>
        <w:t>(data not shown).</w:t>
      </w:r>
      <w:r w:rsidR="00E11973" w:rsidRPr="008B1F90">
        <w:rPr>
          <w:sz w:val="22"/>
          <w:szCs w:val="22"/>
        </w:rPr>
        <w:t xml:space="preserve"> </w:t>
      </w:r>
    </w:p>
    <w:p w14:paraId="2893D4D1" w14:textId="77777777" w:rsidR="005F69DA" w:rsidRPr="008B1F90" w:rsidRDefault="005F69DA" w:rsidP="00D3063E">
      <w:pPr>
        <w:spacing w:line="480" w:lineRule="auto"/>
        <w:rPr>
          <w:sz w:val="22"/>
          <w:szCs w:val="22"/>
        </w:rPr>
      </w:pPr>
    </w:p>
    <w:p w14:paraId="4A581E02" w14:textId="5A128F11" w:rsidR="00BE555B" w:rsidRPr="008B1F90" w:rsidRDefault="008A533B" w:rsidP="00DB435F">
      <w:pPr>
        <w:spacing w:line="480" w:lineRule="auto"/>
        <w:rPr>
          <w:sz w:val="22"/>
          <w:szCs w:val="22"/>
        </w:rPr>
      </w:pPr>
      <w:r w:rsidRPr="008B1F90">
        <w:rPr>
          <w:sz w:val="22"/>
          <w:szCs w:val="22"/>
        </w:rPr>
        <w:t>W</w:t>
      </w:r>
      <w:r w:rsidR="00140BB6" w:rsidRPr="008B1F90">
        <w:rPr>
          <w:sz w:val="22"/>
          <w:szCs w:val="22"/>
        </w:rPr>
        <w:t>e next evaluated the extent of obesity related co-morbidities in these mice</w:t>
      </w:r>
      <w:r w:rsidR="00637C02">
        <w:rPr>
          <w:sz w:val="22"/>
          <w:szCs w:val="22"/>
        </w:rPr>
        <w:t xml:space="preserve"> after 12 </w:t>
      </w:r>
      <w:proofErr w:type="spellStart"/>
      <w:r w:rsidR="00637C02">
        <w:rPr>
          <w:sz w:val="22"/>
          <w:szCs w:val="22"/>
        </w:rPr>
        <w:t>wk</w:t>
      </w:r>
      <w:proofErr w:type="spellEnd"/>
      <w:r w:rsidR="00637C02">
        <w:rPr>
          <w:sz w:val="22"/>
          <w:szCs w:val="22"/>
        </w:rPr>
        <w:t xml:space="preserve"> of high fat feeding</w:t>
      </w:r>
      <w:r w:rsidRPr="008B1F90">
        <w:rPr>
          <w:sz w:val="22"/>
          <w:szCs w:val="22"/>
        </w:rPr>
        <w:t xml:space="preserve">.  </w:t>
      </w:r>
      <w:r w:rsidR="00550987" w:rsidRPr="008B1F90">
        <w:rPr>
          <w:sz w:val="22"/>
          <w:szCs w:val="22"/>
        </w:rPr>
        <w:t>We observed no</w:t>
      </w:r>
      <w:r w:rsidR="008A7513" w:rsidRPr="008B1F90">
        <w:rPr>
          <w:sz w:val="22"/>
          <w:szCs w:val="22"/>
        </w:rPr>
        <w:t xml:space="preserve"> </w:t>
      </w:r>
      <w:r w:rsidR="005173C9">
        <w:rPr>
          <w:sz w:val="22"/>
          <w:szCs w:val="22"/>
        </w:rPr>
        <w:t>differences</w:t>
      </w:r>
      <w:r w:rsidR="008A7513" w:rsidRPr="008B1F90">
        <w:rPr>
          <w:sz w:val="22"/>
          <w:szCs w:val="22"/>
        </w:rPr>
        <w:t xml:space="preserve"> in </w:t>
      </w:r>
      <w:r w:rsidR="00550987" w:rsidRPr="008B1F90">
        <w:rPr>
          <w:sz w:val="22"/>
          <w:szCs w:val="22"/>
        </w:rPr>
        <w:t xml:space="preserve">fasting </w:t>
      </w:r>
      <w:r w:rsidR="008A7513" w:rsidRPr="008B1F90">
        <w:rPr>
          <w:sz w:val="22"/>
          <w:szCs w:val="22"/>
        </w:rPr>
        <w:t>blood</w:t>
      </w:r>
      <w:r w:rsidR="00535157" w:rsidRPr="008B1F90">
        <w:rPr>
          <w:sz w:val="22"/>
          <w:szCs w:val="22"/>
        </w:rPr>
        <w:t xml:space="preserve"> glucose </w:t>
      </w:r>
      <w:r w:rsidR="00550987" w:rsidRPr="008B1F90">
        <w:rPr>
          <w:sz w:val="22"/>
          <w:szCs w:val="22"/>
        </w:rPr>
        <w:t xml:space="preserve">as a result of MCP230 exposure </w:t>
      </w:r>
      <w:r w:rsidR="00535157" w:rsidRPr="008B1F90">
        <w:rPr>
          <w:sz w:val="22"/>
          <w:szCs w:val="22"/>
        </w:rPr>
        <w:t xml:space="preserve">(Figure </w:t>
      </w:r>
      <w:r w:rsidR="00891215" w:rsidRPr="008B1F90">
        <w:rPr>
          <w:sz w:val="22"/>
          <w:szCs w:val="22"/>
        </w:rPr>
        <w:t>3A</w:t>
      </w:r>
      <w:r w:rsidR="008A7513" w:rsidRPr="008B1F90">
        <w:rPr>
          <w:sz w:val="22"/>
          <w:szCs w:val="22"/>
        </w:rPr>
        <w:t xml:space="preserve">). </w:t>
      </w:r>
      <w:r w:rsidR="00BE555B" w:rsidRPr="008B1F90">
        <w:rPr>
          <w:sz w:val="22"/>
          <w:szCs w:val="22"/>
        </w:rPr>
        <w:t xml:space="preserve">As shown in Figure </w:t>
      </w:r>
      <w:r w:rsidR="00891215" w:rsidRPr="008B1F90">
        <w:rPr>
          <w:sz w:val="22"/>
          <w:szCs w:val="22"/>
        </w:rPr>
        <w:t>3B</w:t>
      </w:r>
      <w:r w:rsidR="00BE555B" w:rsidRPr="008B1F90">
        <w:rPr>
          <w:sz w:val="22"/>
          <w:szCs w:val="22"/>
        </w:rPr>
        <w:t xml:space="preserve">, </w:t>
      </w:r>
      <w:r w:rsidR="00891215" w:rsidRPr="008B1F90">
        <w:rPr>
          <w:sz w:val="22"/>
          <w:szCs w:val="22"/>
        </w:rPr>
        <w:t>there was a main effect of feeding state on serum insulin concentrations (p=3.3 x 10</w:t>
      </w:r>
      <w:r w:rsidR="00891215" w:rsidRPr="008B1F90">
        <w:rPr>
          <w:sz w:val="22"/>
          <w:szCs w:val="22"/>
          <w:vertAlign w:val="superscript"/>
        </w:rPr>
        <w:t>-6</w:t>
      </w:r>
      <w:r w:rsidR="00891215" w:rsidRPr="008B1F90">
        <w:rPr>
          <w:sz w:val="22"/>
          <w:szCs w:val="22"/>
        </w:rPr>
        <w:t xml:space="preserve">), however, MCP230 exposure </w:t>
      </w:r>
      <w:r w:rsidR="00896803" w:rsidRPr="008B1F90">
        <w:rPr>
          <w:sz w:val="22"/>
          <w:szCs w:val="22"/>
        </w:rPr>
        <w:t xml:space="preserve">had </w:t>
      </w:r>
      <w:r w:rsidR="00891215" w:rsidRPr="008B1F90">
        <w:rPr>
          <w:sz w:val="22"/>
          <w:szCs w:val="22"/>
        </w:rPr>
        <w:t>no</w:t>
      </w:r>
      <w:r w:rsidR="00FE5F06">
        <w:rPr>
          <w:sz w:val="22"/>
          <w:szCs w:val="22"/>
        </w:rPr>
        <w:t xml:space="preserve"> effect. </w:t>
      </w:r>
      <w:r w:rsidR="00815D98">
        <w:rPr>
          <w:sz w:val="22"/>
          <w:szCs w:val="22"/>
        </w:rPr>
        <w:t xml:space="preserve">Calculation of the HOMA-IR revealed that both the saline and MCP230-exposed groups had similar </w:t>
      </w:r>
      <w:r w:rsidR="007B4720">
        <w:rPr>
          <w:sz w:val="22"/>
          <w:szCs w:val="22"/>
        </w:rPr>
        <w:t>HOMA-IR score</w:t>
      </w:r>
      <w:r w:rsidR="00815D98">
        <w:rPr>
          <w:sz w:val="22"/>
          <w:szCs w:val="22"/>
        </w:rPr>
        <w:t xml:space="preserve"> (12.77 </w:t>
      </w:r>
      <w:r w:rsidR="00815D98" w:rsidRPr="00815D98">
        <w:rPr>
          <w:sz w:val="22"/>
          <w:szCs w:val="22"/>
        </w:rPr>
        <w:t>±</w:t>
      </w:r>
      <w:r w:rsidR="00815D98">
        <w:rPr>
          <w:sz w:val="22"/>
          <w:szCs w:val="22"/>
        </w:rPr>
        <w:t xml:space="preserve"> 1.29 </w:t>
      </w:r>
      <w:r w:rsidR="007B4720">
        <w:rPr>
          <w:sz w:val="22"/>
          <w:szCs w:val="22"/>
        </w:rPr>
        <w:t xml:space="preserve">vs. </w:t>
      </w:r>
      <w:r w:rsidR="00815D98">
        <w:rPr>
          <w:sz w:val="22"/>
          <w:szCs w:val="22"/>
        </w:rPr>
        <w:t xml:space="preserve">12.14 </w:t>
      </w:r>
      <w:r w:rsidR="00815D98" w:rsidRPr="00815D98">
        <w:rPr>
          <w:sz w:val="22"/>
          <w:szCs w:val="22"/>
        </w:rPr>
        <w:t>±</w:t>
      </w:r>
      <w:r w:rsidR="00815D98">
        <w:rPr>
          <w:sz w:val="22"/>
          <w:szCs w:val="22"/>
        </w:rPr>
        <w:t xml:space="preserve"> 0.96 for Saline and MCP230, respectively; p</w:t>
      </w:r>
      <w:r w:rsidR="007B4720">
        <w:rPr>
          <w:sz w:val="22"/>
          <w:szCs w:val="22"/>
        </w:rPr>
        <w:t>=0.74</w:t>
      </w:r>
      <w:r w:rsidR="00A45630">
        <w:rPr>
          <w:sz w:val="22"/>
          <w:szCs w:val="22"/>
        </w:rPr>
        <w:t>, Figure 3C</w:t>
      </w:r>
      <w:r w:rsidR="00815D98">
        <w:rPr>
          <w:sz w:val="22"/>
          <w:szCs w:val="22"/>
        </w:rPr>
        <w:t>).</w:t>
      </w:r>
      <w:r w:rsidR="00140BB6" w:rsidRPr="008B1F90">
        <w:rPr>
          <w:sz w:val="22"/>
          <w:szCs w:val="22"/>
        </w:rPr>
        <w:t xml:space="preserve"> </w:t>
      </w:r>
      <w:r w:rsidR="00F27146">
        <w:rPr>
          <w:sz w:val="22"/>
          <w:szCs w:val="22"/>
        </w:rPr>
        <w:t>Taken together, these data indicate that while HFD did impair insulin sensitivity, there was no difference between these two groups.</w:t>
      </w:r>
      <w:r w:rsidR="00FE5F06">
        <w:rPr>
          <w:sz w:val="22"/>
          <w:szCs w:val="22"/>
        </w:rPr>
        <w:t xml:space="preserve"> </w:t>
      </w:r>
      <w:r w:rsidR="00D859DF" w:rsidRPr="00D859DF">
        <w:rPr>
          <w:sz w:val="22"/>
          <w:szCs w:val="22"/>
        </w:rPr>
        <w:t xml:space="preserve">Consistent with this, we observed no changes in the levels of fasted </w:t>
      </w:r>
      <w:proofErr w:type="spellStart"/>
      <w:r w:rsidR="00D859DF" w:rsidRPr="00D859DF">
        <w:rPr>
          <w:sz w:val="22"/>
          <w:szCs w:val="22"/>
        </w:rPr>
        <w:t>Akt</w:t>
      </w:r>
      <w:proofErr w:type="spellEnd"/>
      <w:r w:rsidR="00D859DF" w:rsidRPr="00D859DF">
        <w:rPr>
          <w:sz w:val="22"/>
          <w:szCs w:val="22"/>
        </w:rPr>
        <w:t xml:space="preserve"> phosphorylation in</w:t>
      </w:r>
      <w:r w:rsidR="00D859DF">
        <w:rPr>
          <w:sz w:val="22"/>
          <w:szCs w:val="22"/>
        </w:rPr>
        <w:t xml:space="preserve"> muscle tissue (data not shown). </w:t>
      </w:r>
      <w:r w:rsidR="00F27146">
        <w:rPr>
          <w:sz w:val="22"/>
          <w:szCs w:val="22"/>
        </w:rPr>
        <w:t>With respect to glucagon levels</w:t>
      </w:r>
      <w:r w:rsidR="008D1C09">
        <w:rPr>
          <w:sz w:val="22"/>
          <w:szCs w:val="22"/>
        </w:rPr>
        <w:t>,</w:t>
      </w:r>
      <w:r w:rsidR="00F27146">
        <w:rPr>
          <w:sz w:val="22"/>
          <w:szCs w:val="22"/>
        </w:rPr>
        <w:t xml:space="preserve"> </w:t>
      </w:r>
      <w:r w:rsidR="009C2BA1" w:rsidRPr="008B1F90">
        <w:rPr>
          <w:sz w:val="22"/>
          <w:szCs w:val="22"/>
        </w:rPr>
        <w:t>both feeding state (p=7.3 x 10</w:t>
      </w:r>
      <w:r w:rsidR="009C2BA1" w:rsidRPr="008B1F90">
        <w:rPr>
          <w:sz w:val="22"/>
          <w:szCs w:val="22"/>
          <w:vertAlign w:val="superscript"/>
        </w:rPr>
        <w:t>-5</w:t>
      </w:r>
      <w:r w:rsidR="009C2BA1" w:rsidRPr="008B1F90">
        <w:rPr>
          <w:sz w:val="22"/>
          <w:szCs w:val="22"/>
        </w:rPr>
        <w:t xml:space="preserve">) and </w:t>
      </w:r>
      <w:r w:rsidR="00F27146">
        <w:rPr>
          <w:sz w:val="22"/>
          <w:szCs w:val="22"/>
        </w:rPr>
        <w:t xml:space="preserve">MCP230 </w:t>
      </w:r>
      <w:r w:rsidR="009C2BA1" w:rsidRPr="008B1F90">
        <w:rPr>
          <w:sz w:val="22"/>
          <w:szCs w:val="22"/>
        </w:rPr>
        <w:t>treatment (p=4.0 x 10</w:t>
      </w:r>
      <w:r w:rsidR="009C2BA1" w:rsidRPr="008B1F90">
        <w:rPr>
          <w:sz w:val="22"/>
          <w:szCs w:val="22"/>
          <w:vertAlign w:val="superscript"/>
        </w:rPr>
        <w:t>-3</w:t>
      </w:r>
      <w:r w:rsidR="009C2BA1" w:rsidRPr="008B1F90">
        <w:rPr>
          <w:sz w:val="22"/>
          <w:szCs w:val="22"/>
        </w:rPr>
        <w:t xml:space="preserve">) </w:t>
      </w:r>
      <w:r w:rsidR="00F27146">
        <w:rPr>
          <w:sz w:val="22"/>
          <w:szCs w:val="22"/>
        </w:rPr>
        <w:t>increased</w:t>
      </w:r>
      <w:r w:rsidR="009C2BA1" w:rsidRPr="008B1F90">
        <w:rPr>
          <w:sz w:val="22"/>
          <w:szCs w:val="22"/>
        </w:rPr>
        <w:t xml:space="preserve"> serum glucagon concentrations</w:t>
      </w:r>
      <w:r w:rsidR="00F27146">
        <w:rPr>
          <w:sz w:val="22"/>
          <w:szCs w:val="22"/>
        </w:rPr>
        <w:t xml:space="preserve">.  </w:t>
      </w:r>
      <w:r w:rsidR="00030A94" w:rsidRPr="008B1F90">
        <w:rPr>
          <w:sz w:val="22"/>
          <w:szCs w:val="22"/>
        </w:rPr>
        <w:t xml:space="preserve">MCP230-exposed mice </w:t>
      </w:r>
      <w:r w:rsidR="00F27146">
        <w:rPr>
          <w:sz w:val="22"/>
          <w:szCs w:val="22"/>
        </w:rPr>
        <w:t>had</w:t>
      </w:r>
      <w:r w:rsidR="00F27146" w:rsidRPr="008B1F90">
        <w:rPr>
          <w:sz w:val="22"/>
          <w:szCs w:val="22"/>
        </w:rPr>
        <w:t xml:space="preserve"> </w:t>
      </w:r>
      <w:r w:rsidR="00030A94" w:rsidRPr="008B1F90">
        <w:rPr>
          <w:sz w:val="22"/>
          <w:szCs w:val="22"/>
        </w:rPr>
        <w:t>elevated glucagon concentrations in the fasted and fed state, although fed state levels did not quite attain statistical significance (</w:t>
      </w:r>
      <w:r w:rsidR="00175D51">
        <w:rPr>
          <w:sz w:val="22"/>
          <w:szCs w:val="22"/>
        </w:rPr>
        <w:t xml:space="preserve">32.65%, </w:t>
      </w:r>
      <w:r w:rsidR="00030A94" w:rsidRPr="008B1F90">
        <w:rPr>
          <w:sz w:val="22"/>
          <w:szCs w:val="22"/>
        </w:rPr>
        <w:t xml:space="preserve">p=0.009 </w:t>
      </w:r>
      <w:r w:rsidR="008D1C09">
        <w:rPr>
          <w:sz w:val="22"/>
          <w:szCs w:val="22"/>
        </w:rPr>
        <w:t xml:space="preserve">for fasting </w:t>
      </w:r>
      <w:r w:rsidR="00030A94" w:rsidRPr="008B1F90">
        <w:rPr>
          <w:sz w:val="22"/>
          <w:szCs w:val="22"/>
        </w:rPr>
        <w:t xml:space="preserve">and </w:t>
      </w:r>
      <w:r w:rsidR="00175D51">
        <w:rPr>
          <w:sz w:val="22"/>
          <w:szCs w:val="22"/>
        </w:rPr>
        <w:t xml:space="preserve">28.46%, </w:t>
      </w:r>
      <w:r w:rsidR="00030A94" w:rsidRPr="008B1F90">
        <w:rPr>
          <w:sz w:val="22"/>
          <w:szCs w:val="22"/>
        </w:rPr>
        <w:t>p=0.059</w:t>
      </w:r>
      <w:r w:rsidR="008D1C09">
        <w:rPr>
          <w:sz w:val="22"/>
          <w:szCs w:val="22"/>
        </w:rPr>
        <w:t xml:space="preserve"> for fed</w:t>
      </w:r>
      <w:r w:rsidR="00030A94" w:rsidRPr="008B1F90">
        <w:rPr>
          <w:sz w:val="22"/>
          <w:szCs w:val="22"/>
        </w:rPr>
        <w:t>, respectively, by post-hoc</w:t>
      </w:r>
      <w:r w:rsidR="00F27146">
        <w:rPr>
          <w:sz w:val="22"/>
          <w:szCs w:val="22"/>
        </w:rPr>
        <w:t xml:space="preserve"> </w:t>
      </w:r>
      <w:r w:rsidR="00175D51">
        <w:rPr>
          <w:sz w:val="22"/>
          <w:szCs w:val="22"/>
        </w:rPr>
        <w:t xml:space="preserve">Wilcoxon Rank Sum </w:t>
      </w:r>
      <w:r w:rsidR="00030A94" w:rsidRPr="008B1F90">
        <w:rPr>
          <w:sz w:val="22"/>
          <w:szCs w:val="22"/>
        </w:rPr>
        <w:t>test</w:t>
      </w:r>
      <w:r w:rsidR="0006452B">
        <w:rPr>
          <w:sz w:val="22"/>
          <w:szCs w:val="22"/>
        </w:rPr>
        <w:t>s</w:t>
      </w:r>
      <w:r w:rsidR="002E5C51" w:rsidRPr="008B1F90">
        <w:rPr>
          <w:sz w:val="22"/>
          <w:szCs w:val="22"/>
        </w:rPr>
        <w:t>; Figure 3</w:t>
      </w:r>
      <w:r w:rsidR="00A45630">
        <w:rPr>
          <w:sz w:val="22"/>
          <w:szCs w:val="22"/>
        </w:rPr>
        <w:t>D</w:t>
      </w:r>
      <w:r w:rsidR="00030A94" w:rsidRPr="008B1F90">
        <w:rPr>
          <w:sz w:val="22"/>
          <w:szCs w:val="22"/>
        </w:rPr>
        <w:t>).</w:t>
      </w:r>
      <w:r w:rsidR="002E5C51" w:rsidRPr="008B1F90">
        <w:rPr>
          <w:sz w:val="22"/>
          <w:szCs w:val="22"/>
        </w:rPr>
        <w:t xml:space="preserve"> </w:t>
      </w:r>
    </w:p>
    <w:p w14:paraId="31840287" w14:textId="77777777" w:rsidR="00EF01EC" w:rsidRPr="008B1F90" w:rsidRDefault="00EF01EC">
      <w:pPr>
        <w:spacing w:line="480" w:lineRule="auto"/>
        <w:rPr>
          <w:sz w:val="22"/>
          <w:szCs w:val="22"/>
        </w:rPr>
      </w:pPr>
    </w:p>
    <w:p w14:paraId="3061B9AE" w14:textId="77777777" w:rsidR="00FB2906" w:rsidRPr="008B1F90" w:rsidRDefault="00FB2906" w:rsidP="00300CA9">
      <w:pPr>
        <w:pStyle w:val="Heading2"/>
        <w:spacing w:before="0" w:line="480" w:lineRule="auto"/>
        <w:rPr>
          <w:color w:val="auto"/>
          <w:sz w:val="22"/>
          <w:szCs w:val="22"/>
        </w:rPr>
      </w:pPr>
      <w:r w:rsidRPr="008B1F90">
        <w:rPr>
          <w:color w:val="auto"/>
          <w:sz w:val="22"/>
          <w:szCs w:val="22"/>
        </w:rPr>
        <w:t xml:space="preserve">MCP230 Mice Have </w:t>
      </w:r>
      <w:r w:rsidR="008A533B" w:rsidRPr="008B1F90">
        <w:rPr>
          <w:color w:val="auto"/>
          <w:sz w:val="22"/>
          <w:szCs w:val="22"/>
        </w:rPr>
        <w:t>Reduced</w:t>
      </w:r>
      <w:r w:rsidRPr="008B1F90">
        <w:rPr>
          <w:color w:val="auto"/>
          <w:sz w:val="22"/>
          <w:szCs w:val="22"/>
        </w:rPr>
        <w:t xml:space="preserve"> Energy Expenditure</w:t>
      </w:r>
    </w:p>
    <w:p w14:paraId="28A02CA2" w14:textId="1E6E828E" w:rsidR="001E12F3" w:rsidRPr="008B1F90" w:rsidRDefault="004A4358" w:rsidP="000634B1">
      <w:pPr>
        <w:spacing w:line="480" w:lineRule="auto"/>
        <w:rPr>
          <w:sz w:val="22"/>
          <w:szCs w:val="22"/>
        </w:rPr>
      </w:pPr>
      <w:r w:rsidRPr="008B1F90">
        <w:rPr>
          <w:sz w:val="22"/>
          <w:szCs w:val="22"/>
        </w:rPr>
        <w:t>Since the MCP230 mice did not appear</w:t>
      </w:r>
      <w:r w:rsidR="00FB1BC5" w:rsidRPr="008B1F90">
        <w:rPr>
          <w:sz w:val="22"/>
          <w:szCs w:val="22"/>
        </w:rPr>
        <w:t xml:space="preserve"> to be</w:t>
      </w:r>
      <w:r w:rsidRPr="008B1F90">
        <w:rPr>
          <w:sz w:val="22"/>
          <w:szCs w:val="22"/>
        </w:rPr>
        <w:t xml:space="preserve"> larger due to excessive caloric intake, we next examined their energy utilization.  </w:t>
      </w:r>
      <w:r w:rsidR="00FB2906" w:rsidRPr="008B1F90">
        <w:rPr>
          <w:sz w:val="22"/>
          <w:szCs w:val="22"/>
        </w:rPr>
        <w:t xml:space="preserve">To evaluate energy expenditure, we </w:t>
      </w:r>
      <w:r w:rsidR="00D25ECD" w:rsidRPr="008B1F90">
        <w:rPr>
          <w:sz w:val="22"/>
          <w:szCs w:val="22"/>
        </w:rPr>
        <w:t xml:space="preserve">individually housed </w:t>
      </w:r>
      <w:proofErr w:type="gramStart"/>
      <w:r w:rsidR="00243797" w:rsidRPr="008B1F90">
        <w:rPr>
          <w:sz w:val="22"/>
          <w:szCs w:val="22"/>
        </w:rPr>
        <w:t>9</w:t>
      </w:r>
      <w:r w:rsidR="00FB2906" w:rsidRPr="008B1F90">
        <w:rPr>
          <w:sz w:val="22"/>
          <w:szCs w:val="22"/>
        </w:rPr>
        <w:t xml:space="preserve"> week</w:t>
      </w:r>
      <w:r w:rsidR="00D25ECD" w:rsidRPr="008B1F90">
        <w:rPr>
          <w:sz w:val="22"/>
          <w:szCs w:val="22"/>
        </w:rPr>
        <w:t xml:space="preserve"> old</w:t>
      </w:r>
      <w:proofErr w:type="gramEnd"/>
      <w:r w:rsidR="00D25ECD" w:rsidRPr="008B1F90">
        <w:rPr>
          <w:sz w:val="22"/>
          <w:szCs w:val="22"/>
        </w:rPr>
        <w:t xml:space="preserve"> mice</w:t>
      </w:r>
      <w:r w:rsidR="00FB2906" w:rsidRPr="008B1F90">
        <w:rPr>
          <w:sz w:val="22"/>
          <w:szCs w:val="22"/>
        </w:rPr>
        <w:t xml:space="preserve"> (prior to HFD)</w:t>
      </w:r>
      <w:r w:rsidR="00243797" w:rsidRPr="008B1F90">
        <w:rPr>
          <w:sz w:val="22"/>
          <w:szCs w:val="22"/>
        </w:rPr>
        <w:t xml:space="preserve"> in </w:t>
      </w:r>
      <w:r w:rsidR="00D25ECD" w:rsidRPr="008B1F90">
        <w:rPr>
          <w:sz w:val="22"/>
          <w:szCs w:val="22"/>
        </w:rPr>
        <w:t xml:space="preserve">metabolic </w:t>
      </w:r>
      <w:r w:rsidR="00243797" w:rsidRPr="008B1F90">
        <w:rPr>
          <w:sz w:val="22"/>
          <w:szCs w:val="22"/>
        </w:rPr>
        <w:t xml:space="preserve">cages for indirect </w:t>
      </w:r>
      <w:proofErr w:type="spellStart"/>
      <w:r w:rsidR="00243797" w:rsidRPr="008B1F90">
        <w:rPr>
          <w:sz w:val="22"/>
          <w:szCs w:val="22"/>
        </w:rPr>
        <w:t>calorimetry</w:t>
      </w:r>
      <w:proofErr w:type="spellEnd"/>
      <w:r w:rsidR="00243797" w:rsidRPr="008B1F90">
        <w:rPr>
          <w:sz w:val="22"/>
          <w:szCs w:val="22"/>
        </w:rPr>
        <w:t>, physical activity monitoring and evaluation of gas exchange rates.</w:t>
      </w:r>
      <w:r w:rsidR="00983BBE" w:rsidRPr="008B1F90">
        <w:rPr>
          <w:sz w:val="22"/>
          <w:szCs w:val="22"/>
        </w:rPr>
        <w:t xml:space="preserve"> </w:t>
      </w:r>
      <w:r w:rsidR="00126ED1" w:rsidRPr="008B1F90">
        <w:rPr>
          <w:sz w:val="22"/>
          <w:szCs w:val="22"/>
        </w:rPr>
        <w:t>As shown in Figure</w:t>
      </w:r>
      <w:r w:rsidR="009D225A">
        <w:rPr>
          <w:sz w:val="22"/>
          <w:szCs w:val="22"/>
        </w:rPr>
        <w:t>s</w:t>
      </w:r>
      <w:r w:rsidR="00126ED1" w:rsidRPr="008B1F90">
        <w:rPr>
          <w:sz w:val="22"/>
          <w:szCs w:val="22"/>
        </w:rPr>
        <w:t xml:space="preserve"> </w:t>
      </w:r>
      <w:r w:rsidR="00CA7BAA" w:rsidRPr="008B1F90">
        <w:rPr>
          <w:sz w:val="22"/>
          <w:szCs w:val="22"/>
        </w:rPr>
        <w:t>4A</w:t>
      </w:r>
      <w:r w:rsidR="009D225A">
        <w:rPr>
          <w:sz w:val="22"/>
          <w:szCs w:val="22"/>
        </w:rPr>
        <w:t xml:space="preserve"> and B</w:t>
      </w:r>
      <w:r w:rsidR="00126ED1" w:rsidRPr="008B1F90">
        <w:rPr>
          <w:sz w:val="22"/>
          <w:szCs w:val="22"/>
        </w:rPr>
        <w:t xml:space="preserve">, the MCP230 </w:t>
      </w:r>
      <w:r w:rsidR="00CA7BAA" w:rsidRPr="008B1F90">
        <w:rPr>
          <w:sz w:val="22"/>
          <w:szCs w:val="22"/>
        </w:rPr>
        <w:t xml:space="preserve">exposed </w:t>
      </w:r>
      <w:r w:rsidR="00126ED1" w:rsidRPr="008B1F90">
        <w:rPr>
          <w:sz w:val="22"/>
          <w:szCs w:val="22"/>
        </w:rPr>
        <w:t xml:space="preserve">mice had lower </w:t>
      </w:r>
      <w:r w:rsidR="009D225A">
        <w:rPr>
          <w:sz w:val="22"/>
          <w:szCs w:val="22"/>
        </w:rPr>
        <w:t xml:space="preserve">oxygen consumption </w:t>
      </w:r>
      <w:r w:rsidR="00FB7EF8" w:rsidRPr="008B1F90">
        <w:rPr>
          <w:sz w:val="22"/>
          <w:szCs w:val="22"/>
        </w:rPr>
        <w:t>(VO</w:t>
      </w:r>
      <w:r w:rsidR="00FB7EF8" w:rsidRPr="008B1F90">
        <w:rPr>
          <w:sz w:val="22"/>
          <w:szCs w:val="22"/>
          <w:vertAlign w:val="subscript"/>
        </w:rPr>
        <w:t>2</w:t>
      </w:r>
      <w:r w:rsidR="00FB7EF8" w:rsidRPr="008B1F90">
        <w:rPr>
          <w:sz w:val="22"/>
          <w:szCs w:val="22"/>
        </w:rPr>
        <w:t>)</w:t>
      </w:r>
      <w:r w:rsidR="009D225A">
        <w:rPr>
          <w:sz w:val="22"/>
          <w:szCs w:val="22"/>
        </w:rPr>
        <w:t xml:space="preserve"> in both the light and dark phases (-19.1%, p=0.031 and -16.8%, p=0.019, respectively)</w:t>
      </w:r>
      <w:r w:rsidR="00E83397">
        <w:rPr>
          <w:sz w:val="22"/>
          <w:szCs w:val="22"/>
        </w:rPr>
        <w:t>.  This reduction in VO</w:t>
      </w:r>
      <w:r w:rsidR="00E83397" w:rsidRPr="00E83397">
        <w:rPr>
          <w:sz w:val="22"/>
          <w:szCs w:val="22"/>
          <w:vertAlign w:val="subscript"/>
        </w:rPr>
        <w:t>2</w:t>
      </w:r>
      <w:r w:rsidR="00E83397">
        <w:rPr>
          <w:sz w:val="22"/>
          <w:szCs w:val="22"/>
        </w:rPr>
        <w:t xml:space="preserve"> translated to a </w:t>
      </w:r>
      <w:r w:rsidR="00A97F43">
        <w:rPr>
          <w:sz w:val="22"/>
          <w:szCs w:val="22"/>
        </w:rPr>
        <w:t xml:space="preserve">similar </w:t>
      </w:r>
      <w:r w:rsidR="00E83397">
        <w:rPr>
          <w:sz w:val="22"/>
          <w:szCs w:val="22"/>
        </w:rPr>
        <w:t>reduction in energy expenditure in both the light and dark phase (-18.4%, p=0.032 and -16.4%, p=0.021, respectively</w:t>
      </w:r>
      <w:r w:rsidR="00A97F43">
        <w:rPr>
          <w:sz w:val="22"/>
          <w:szCs w:val="22"/>
        </w:rPr>
        <w:t>; Figures 4C and D</w:t>
      </w:r>
      <w:r w:rsidR="00E83397">
        <w:rPr>
          <w:sz w:val="22"/>
          <w:szCs w:val="22"/>
        </w:rPr>
        <w:t>)</w:t>
      </w:r>
      <w:r w:rsidR="00622E03" w:rsidRPr="008B1F90">
        <w:rPr>
          <w:sz w:val="22"/>
          <w:szCs w:val="22"/>
        </w:rPr>
        <w:t xml:space="preserve">.  </w:t>
      </w:r>
      <w:r w:rsidR="00A97F43">
        <w:rPr>
          <w:sz w:val="22"/>
          <w:szCs w:val="22"/>
        </w:rPr>
        <w:t xml:space="preserve">In Figures 4B and 4D, each dot represents the average value for each individual mouse plotted against fat-free mass. </w:t>
      </w:r>
      <w:r w:rsidR="004C3CD7" w:rsidRPr="008B1F90">
        <w:rPr>
          <w:sz w:val="22"/>
          <w:szCs w:val="22"/>
        </w:rPr>
        <w:t xml:space="preserve">Accounting for change in </w:t>
      </w:r>
      <w:r w:rsidR="00FC28B9" w:rsidRPr="008B1F90">
        <w:rPr>
          <w:sz w:val="22"/>
          <w:szCs w:val="22"/>
        </w:rPr>
        <w:t xml:space="preserve">lean </w:t>
      </w:r>
      <w:r w:rsidR="009332E7" w:rsidRPr="008B1F90">
        <w:rPr>
          <w:sz w:val="22"/>
          <w:szCs w:val="22"/>
        </w:rPr>
        <w:t xml:space="preserve">mass is necessary due to known associations between this covariate </w:t>
      </w:r>
      <w:r w:rsidR="00CA7BAA" w:rsidRPr="008B1F90">
        <w:rPr>
          <w:sz w:val="22"/>
          <w:szCs w:val="22"/>
        </w:rPr>
        <w:t xml:space="preserve">and rates of </w:t>
      </w:r>
      <w:r w:rsidR="009332E7" w:rsidRPr="008B1F90">
        <w:rPr>
          <w:sz w:val="22"/>
          <w:szCs w:val="22"/>
        </w:rPr>
        <w:t>oxygen consumption</w:t>
      </w:r>
      <w:r w:rsidR="004C3CD7" w:rsidRPr="008B1F90">
        <w:rPr>
          <w:sz w:val="22"/>
          <w:szCs w:val="22"/>
        </w:rPr>
        <w:t xml:space="preserve"> </w:t>
      </w:r>
      <w:r w:rsidR="004C3CD7" w:rsidRPr="008B1F90">
        <w:rPr>
          <w:sz w:val="22"/>
          <w:szCs w:val="22"/>
        </w:rPr>
        <w:fldChar w:fldCharType="begin" w:fldLock="1"/>
      </w:r>
      <w:r w:rsidR="00A866D2">
        <w:rPr>
          <w:sz w:val="22"/>
          <w:szCs w:val="22"/>
        </w:rPr>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"Tamas\u00a0L.",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"From Duplicate 1 ( \n\n\n\n\n\n\n\n\n\n\n\n\n\n\n\n\n\n\n\n\n\n\n\n\n\nA guide to analysis of mouse energy metabolism\n\n\n\n\n\n\n\n\n\n\n\n\n\n\n\n\n\n\n\n\n\n\n\n\n\n-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)\n\n\n\n\n\n\n\n", "page" : "57-63", "title" : "A guide to analysis of mouse energy metabolism", "type" : "article-journal", "volume" : "9" }, "uris" : [ "http://www.mendeley.com/documents/?uuid=7200ae06-3e84-4cb9-8831-035cc6185906" ] } ], "mendeley" : { "formattedCitation" : "(48)", "plainTextFormattedCitation" : "(48)", "previouslyFormattedCitation" : "(48)" }, "properties" : { "noteIndex" : 0 }, "schema" : "https://github.com/citation-style-language/schema/raw/master/csl-citation.json" }</w:instrText>
      </w:r>
      <w:r w:rsidR="004C3CD7" w:rsidRPr="008B1F90">
        <w:rPr>
          <w:sz w:val="22"/>
          <w:szCs w:val="22"/>
        </w:rPr>
        <w:fldChar w:fldCharType="separate"/>
      </w:r>
      <w:r w:rsidR="004C30BD" w:rsidRPr="004C30BD">
        <w:rPr>
          <w:noProof/>
          <w:sz w:val="22"/>
          <w:szCs w:val="22"/>
        </w:rPr>
        <w:t>(48)</w:t>
      </w:r>
      <w:r w:rsidR="004C3CD7" w:rsidRPr="008B1F90">
        <w:rPr>
          <w:sz w:val="22"/>
          <w:szCs w:val="22"/>
        </w:rPr>
        <w:fldChar w:fldCharType="end"/>
      </w:r>
      <w:r w:rsidR="009332E7" w:rsidRPr="008B1F90">
        <w:rPr>
          <w:sz w:val="22"/>
          <w:szCs w:val="22"/>
        </w:rPr>
        <w:t xml:space="preserve">.  </w:t>
      </w:r>
      <w:r w:rsidR="001E12F3" w:rsidRPr="008B1F90">
        <w:rPr>
          <w:sz w:val="22"/>
          <w:szCs w:val="22"/>
        </w:rPr>
        <w:t xml:space="preserve">To determine whether these decreases in energy expenditure were </w:t>
      </w:r>
      <w:r w:rsidR="00983BBE" w:rsidRPr="008B1F90">
        <w:rPr>
          <w:sz w:val="22"/>
          <w:szCs w:val="22"/>
        </w:rPr>
        <w:t xml:space="preserve">associated </w:t>
      </w:r>
      <w:r w:rsidR="008612D1" w:rsidRPr="008B1F90">
        <w:rPr>
          <w:sz w:val="22"/>
          <w:szCs w:val="22"/>
        </w:rPr>
        <w:t>with changes in</w:t>
      </w:r>
      <w:r w:rsidR="001E12F3" w:rsidRPr="008B1F90">
        <w:rPr>
          <w:sz w:val="22"/>
          <w:szCs w:val="22"/>
        </w:rPr>
        <w:t xml:space="preserve"> </w:t>
      </w:r>
      <w:r w:rsidR="00983BBE" w:rsidRPr="008B1F90">
        <w:rPr>
          <w:sz w:val="22"/>
          <w:szCs w:val="22"/>
        </w:rPr>
        <w:t xml:space="preserve">physical </w:t>
      </w:r>
      <w:r w:rsidR="00652ED6">
        <w:rPr>
          <w:sz w:val="22"/>
          <w:szCs w:val="22"/>
        </w:rPr>
        <w:t xml:space="preserve">activity </w:t>
      </w:r>
      <w:r w:rsidR="001E12F3" w:rsidRPr="008B1F90">
        <w:rPr>
          <w:sz w:val="22"/>
          <w:szCs w:val="22"/>
        </w:rPr>
        <w:t xml:space="preserve">we monitored </w:t>
      </w:r>
      <w:r w:rsidR="00983BBE" w:rsidRPr="008B1F90">
        <w:rPr>
          <w:sz w:val="22"/>
          <w:szCs w:val="22"/>
        </w:rPr>
        <w:t xml:space="preserve">the </w:t>
      </w:r>
      <w:r w:rsidR="001E12F3" w:rsidRPr="008B1F90">
        <w:rPr>
          <w:sz w:val="22"/>
          <w:szCs w:val="22"/>
        </w:rPr>
        <w:t xml:space="preserve">ambulatory </w:t>
      </w:r>
      <w:r w:rsidR="00983BBE" w:rsidRPr="008B1F90">
        <w:rPr>
          <w:sz w:val="22"/>
          <w:szCs w:val="22"/>
        </w:rPr>
        <w:t xml:space="preserve">movements </w:t>
      </w:r>
      <w:r w:rsidR="001E12F3" w:rsidRPr="008B1F90">
        <w:rPr>
          <w:sz w:val="22"/>
          <w:szCs w:val="22"/>
        </w:rPr>
        <w:t>of these mice</w:t>
      </w:r>
      <w:r w:rsidR="00D67262" w:rsidRPr="008B1F90">
        <w:rPr>
          <w:sz w:val="22"/>
          <w:szCs w:val="22"/>
        </w:rPr>
        <w:t xml:space="preserve"> while they were housed in the metabolic cages</w:t>
      </w:r>
      <w:r w:rsidR="001E12F3" w:rsidRPr="008B1F90">
        <w:rPr>
          <w:sz w:val="22"/>
          <w:szCs w:val="22"/>
        </w:rPr>
        <w:t xml:space="preserve">.  As shown in Figure </w:t>
      </w:r>
      <w:r w:rsidR="00D67262" w:rsidRPr="008B1F90">
        <w:rPr>
          <w:sz w:val="22"/>
          <w:szCs w:val="22"/>
        </w:rPr>
        <w:t>4</w:t>
      </w:r>
      <w:r w:rsidR="00652ED6">
        <w:rPr>
          <w:sz w:val="22"/>
          <w:szCs w:val="22"/>
        </w:rPr>
        <w:t>E</w:t>
      </w:r>
      <w:r w:rsidR="001E12F3" w:rsidRPr="008B1F90">
        <w:rPr>
          <w:sz w:val="22"/>
          <w:szCs w:val="22"/>
        </w:rPr>
        <w:t xml:space="preserve">, </w:t>
      </w:r>
      <w:r w:rsidR="008438CD" w:rsidRPr="008B1F90">
        <w:rPr>
          <w:sz w:val="22"/>
          <w:szCs w:val="22"/>
        </w:rPr>
        <w:t xml:space="preserve">compared to the control group, </w:t>
      </w:r>
      <w:r w:rsidR="001E12F3" w:rsidRPr="008B1F90">
        <w:rPr>
          <w:sz w:val="22"/>
          <w:szCs w:val="22"/>
        </w:rPr>
        <w:t xml:space="preserve">we observed </w:t>
      </w:r>
      <w:r w:rsidR="00DE49ED" w:rsidRPr="008B1F90">
        <w:rPr>
          <w:sz w:val="22"/>
          <w:szCs w:val="22"/>
        </w:rPr>
        <w:t xml:space="preserve">21.4% (p=0.040) and </w:t>
      </w:r>
      <w:r w:rsidR="00B425D2" w:rsidRPr="008B1F90">
        <w:rPr>
          <w:sz w:val="22"/>
          <w:szCs w:val="22"/>
        </w:rPr>
        <w:t xml:space="preserve">26.2% </w:t>
      </w:r>
      <w:r w:rsidR="00D67262" w:rsidRPr="008B1F90">
        <w:rPr>
          <w:sz w:val="22"/>
          <w:szCs w:val="22"/>
        </w:rPr>
        <w:t xml:space="preserve">(p=0.0099) reductions in physical activity </w:t>
      </w:r>
      <w:r w:rsidR="009060CD" w:rsidRPr="008B1F90">
        <w:rPr>
          <w:sz w:val="22"/>
          <w:szCs w:val="22"/>
        </w:rPr>
        <w:t xml:space="preserve">for the </w:t>
      </w:r>
      <w:r w:rsidR="00D67262" w:rsidRPr="008B1F90">
        <w:rPr>
          <w:sz w:val="22"/>
          <w:szCs w:val="22"/>
        </w:rPr>
        <w:t xml:space="preserve">MCP230-exposed mice in the dark and light phases, respectively. </w:t>
      </w:r>
    </w:p>
    <w:p w14:paraId="23DD0DC8" w14:textId="77777777" w:rsidR="007B2AFE" w:rsidRPr="008B1F90" w:rsidRDefault="007B2AFE" w:rsidP="00DB435F">
      <w:pPr>
        <w:spacing w:line="480" w:lineRule="auto"/>
        <w:rPr>
          <w:sz w:val="22"/>
          <w:szCs w:val="22"/>
        </w:rPr>
      </w:pPr>
    </w:p>
    <w:p w14:paraId="72667DB5" w14:textId="7236EFA0" w:rsidR="007B2AFE" w:rsidRPr="008B1F90" w:rsidRDefault="007B2AFE">
      <w:pPr>
        <w:spacing w:line="480" w:lineRule="auto"/>
        <w:rPr>
          <w:sz w:val="22"/>
          <w:szCs w:val="22"/>
        </w:rPr>
      </w:pPr>
      <w:r w:rsidRPr="008B1F90">
        <w:rPr>
          <w:sz w:val="22"/>
          <w:szCs w:val="22"/>
        </w:rPr>
        <w:t xml:space="preserve">We next evaluated </w:t>
      </w:r>
      <w:r w:rsidR="00125748" w:rsidRPr="008B1F90">
        <w:rPr>
          <w:sz w:val="22"/>
          <w:szCs w:val="22"/>
        </w:rPr>
        <w:t xml:space="preserve">energy </w:t>
      </w:r>
      <w:r w:rsidRPr="008B1F90">
        <w:rPr>
          <w:sz w:val="22"/>
          <w:szCs w:val="22"/>
        </w:rPr>
        <w:t xml:space="preserve">substrate preference by analyzing the respiratory exchange ratio of the three groups.  When this ratio nears 1, that indicates preference </w:t>
      </w:r>
      <w:r w:rsidR="005259C7" w:rsidRPr="008B1F90">
        <w:rPr>
          <w:sz w:val="22"/>
          <w:szCs w:val="22"/>
        </w:rPr>
        <w:t xml:space="preserve">for </w:t>
      </w:r>
      <w:r w:rsidR="00FA19E4" w:rsidRPr="008B1F90">
        <w:rPr>
          <w:sz w:val="22"/>
          <w:szCs w:val="22"/>
        </w:rPr>
        <w:t xml:space="preserve">predominately </w:t>
      </w:r>
      <w:r w:rsidRPr="008B1F90">
        <w:rPr>
          <w:sz w:val="22"/>
          <w:szCs w:val="22"/>
        </w:rPr>
        <w:t>carbohydrate</w:t>
      </w:r>
      <w:r w:rsidR="00125748" w:rsidRPr="008B1F90">
        <w:rPr>
          <w:sz w:val="22"/>
          <w:szCs w:val="22"/>
        </w:rPr>
        <w:t xml:space="preserve"> </w:t>
      </w:r>
      <w:r w:rsidR="005259C7" w:rsidRPr="008B1F90">
        <w:rPr>
          <w:sz w:val="22"/>
          <w:szCs w:val="22"/>
        </w:rPr>
        <w:t xml:space="preserve">as </w:t>
      </w:r>
      <w:r w:rsidR="00125748" w:rsidRPr="008B1F90">
        <w:rPr>
          <w:sz w:val="22"/>
          <w:szCs w:val="22"/>
        </w:rPr>
        <w:t>fuel</w:t>
      </w:r>
      <w:r w:rsidRPr="008B1F90">
        <w:rPr>
          <w:sz w:val="22"/>
          <w:szCs w:val="22"/>
        </w:rPr>
        <w:t xml:space="preserve"> and as it nears 0.7 it indicates utilization of </w:t>
      </w:r>
      <w:r w:rsidR="00125748" w:rsidRPr="008B1F90">
        <w:rPr>
          <w:sz w:val="22"/>
          <w:szCs w:val="22"/>
        </w:rPr>
        <w:t xml:space="preserve">mainly </w:t>
      </w:r>
      <w:r w:rsidRPr="008B1F90">
        <w:rPr>
          <w:sz w:val="22"/>
          <w:szCs w:val="22"/>
        </w:rPr>
        <w:t>lipids</w:t>
      </w:r>
      <w:r w:rsidR="00780082">
        <w:rPr>
          <w:sz w:val="22"/>
          <w:szCs w:val="22"/>
        </w:rPr>
        <w:t xml:space="preserve"> </w:t>
      </w:r>
      <w:r w:rsidR="00780082">
        <w:rPr>
          <w:sz w:val="22"/>
          <w:szCs w:val="22"/>
        </w:rPr>
        <w:fldChar w:fldCharType="begin" w:fldLock="1"/>
      </w:r>
      <w:r w:rsidR="00312A9A">
        <w:rPr>
          <w:sz w:val="22"/>
          <w:szCs w:val="22"/>
        </w:rPr>
        <w:instrText>ADDIN CSL_CITATION { "citationItems" : [ { "id" : "ITEM-1", "itemData" : { "author" : [ { "dropping-particle" : "", "family" : "Bois", "given" : "Eugene F.", "non-dropping-particle" : "Du", "parse-names" : false, "suffix" : "" } ], "container-title" : "Journal of Biological Chemistry", "id" : "ITEM-1", "issued" : { "date-parts" : [ [ "1924" ] ] }, "page" : "43-49", "title" : "CLINICAL CALORIMETRY: THIRTY-FIFTH PAPER. A GRAPHIC REPRESENTATION OF THE RESPIRATORY QUOTIENT AND THE PERCENTAGE OF CALORIES FROM PROTEIN, FAT, AND CARBOHYDRATE", "type" : "article-journal", "volume" : "59" }, "uris" : [ "http://www.mendeley.com/documents/?uuid=ae431fc8-066e-4e85-9829-3def528e14d8" ] } ], "mendeley" : { "formattedCitation" : "(5)", "plainTextFormattedCitation" : "(5)", "previouslyFormattedCitation" : "(5)" }, "properties" : { "noteIndex" : 0 }, "schema" : "https://github.com/citation-style-language/schema/raw/master/csl-citation.json" }</w:instrText>
      </w:r>
      <w:r w:rsidR="00780082">
        <w:rPr>
          <w:sz w:val="22"/>
          <w:szCs w:val="22"/>
        </w:rPr>
        <w:fldChar w:fldCharType="separate"/>
      </w:r>
      <w:r w:rsidR="00780082" w:rsidRPr="00780082">
        <w:rPr>
          <w:noProof/>
          <w:sz w:val="22"/>
          <w:szCs w:val="22"/>
        </w:rPr>
        <w:t>(5)</w:t>
      </w:r>
      <w:r w:rsidR="00780082">
        <w:rPr>
          <w:sz w:val="22"/>
          <w:szCs w:val="22"/>
        </w:rPr>
        <w:fldChar w:fldCharType="end"/>
      </w:r>
      <w:r w:rsidRPr="008B1F90">
        <w:rPr>
          <w:sz w:val="22"/>
          <w:szCs w:val="22"/>
        </w:rPr>
        <w:t xml:space="preserve">.  Although there was no difference </w:t>
      </w:r>
      <w:r w:rsidR="009918AD" w:rsidRPr="008B1F90">
        <w:rPr>
          <w:sz w:val="22"/>
          <w:szCs w:val="22"/>
        </w:rPr>
        <w:t xml:space="preserve">in the respiratory exchange ratio </w:t>
      </w:r>
      <w:r w:rsidRPr="008B1F90">
        <w:rPr>
          <w:sz w:val="22"/>
          <w:szCs w:val="22"/>
        </w:rPr>
        <w:t xml:space="preserve">between MCP230 and </w:t>
      </w:r>
      <w:proofErr w:type="spellStart"/>
      <w:r w:rsidRPr="008B1F90">
        <w:rPr>
          <w:sz w:val="22"/>
          <w:szCs w:val="22"/>
        </w:rPr>
        <w:t>cabosil</w:t>
      </w:r>
      <w:proofErr w:type="spellEnd"/>
      <w:r w:rsidRPr="008B1F90">
        <w:rPr>
          <w:sz w:val="22"/>
          <w:szCs w:val="22"/>
        </w:rPr>
        <w:t xml:space="preserve"> </w:t>
      </w:r>
      <w:r w:rsidR="00FA19E4" w:rsidRPr="008B1F90">
        <w:rPr>
          <w:sz w:val="22"/>
          <w:szCs w:val="22"/>
        </w:rPr>
        <w:t xml:space="preserve">exposed </w:t>
      </w:r>
      <w:r w:rsidRPr="008B1F90">
        <w:rPr>
          <w:sz w:val="22"/>
          <w:szCs w:val="22"/>
        </w:rPr>
        <w:t xml:space="preserve">mice, we did observe a significant elevation (carbohydrate preference) </w:t>
      </w:r>
      <w:r w:rsidR="00FA19E4" w:rsidRPr="008B1F90">
        <w:rPr>
          <w:sz w:val="22"/>
          <w:szCs w:val="22"/>
        </w:rPr>
        <w:t xml:space="preserve">in </w:t>
      </w:r>
      <w:r w:rsidRPr="008B1F90">
        <w:rPr>
          <w:sz w:val="22"/>
          <w:szCs w:val="22"/>
        </w:rPr>
        <w:t xml:space="preserve">the saline </w:t>
      </w:r>
      <w:r w:rsidR="00FA19E4" w:rsidRPr="008B1F90">
        <w:rPr>
          <w:sz w:val="22"/>
          <w:szCs w:val="22"/>
        </w:rPr>
        <w:t xml:space="preserve">exposed </w:t>
      </w:r>
      <w:r w:rsidRPr="008B1F90">
        <w:rPr>
          <w:sz w:val="22"/>
          <w:szCs w:val="22"/>
        </w:rPr>
        <w:t>mice</w:t>
      </w:r>
      <w:r w:rsidR="005259C7" w:rsidRPr="008B1F90">
        <w:rPr>
          <w:sz w:val="22"/>
          <w:szCs w:val="22"/>
        </w:rPr>
        <w:t xml:space="preserve"> during both the light and dark phases</w:t>
      </w:r>
      <w:r w:rsidR="000A578E" w:rsidRPr="008B1F90">
        <w:rPr>
          <w:sz w:val="22"/>
          <w:szCs w:val="22"/>
        </w:rPr>
        <w:t xml:space="preserve"> relative to </w:t>
      </w:r>
      <w:r w:rsidR="00145BFA" w:rsidRPr="008B1F90">
        <w:rPr>
          <w:sz w:val="22"/>
          <w:szCs w:val="22"/>
        </w:rPr>
        <w:t xml:space="preserve">mice exposed to </w:t>
      </w:r>
      <w:r w:rsidR="005259C7" w:rsidRPr="008B1F90">
        <w:rPr>
          <w:sz w:val="22"/>
          <w:szCs w:val="22"/>
        </w:rPr>
        <w:t xml:space="preserve">either the </w:t>
      </w:r>
      <w:r w:rsidR="006776BE" w:rsidRPr="008B1F90">
        <w:rPr>
          <w:sz w:val="22"/>
          <w:szCs w:val="22"/>
        </w:rPr>
        <w:t xml:space="preserve">vehicle </w:t>
      </w:r>
      <w:r w:rsidR="000A578E" w:rsidRPr="008B1F90">
        <w:rPr>
          <w:sz w:val="22"/>
          <w:szCs w:val="22"/>
        </w:rPr>
        <w:t>control (</w:t>
      </w:r>
      <w:proofErr w:type="spellStart"/>
      <w:r w:rsidR="000A578E" w:rsidRPr="008B1F90">
        <w:rPr>
          <w:sz w:val="22"/>
          <w:szCs w:val="22"/>
        </w:rPr>
        <w:t>cabosil</w:t>
      </w:r>
      <w:proofErr w:type="spellEnd"/>
      <w:r w:rsidR="000A578E" w:rsidRPr="008B1F90">
        <w:rPr>
          <w:sz w:val="22"/>
          <w:szCs w:val="22"/>
        </w:rPr>
        <w:t xml:space="preserve">) or </w:t>
      </w:r>
      <w:r w:rsidR="00D151F9" w:rsidRPr="008B1F90">
        <w:rPr>
          <w:sz w:val="22"/>
          <w:szCs w:val="22"/>
        </w:rPr>
        <w:t xml:space="preserve">MCP230 </w:t>
      </w:r>
      <w:r w:rsidR="000A578E" w:rsidRPr="008B1F90">
        <w:rPr>
          <w:sz w:val="22"/>
          <w:szCs w:val="22"/>
        </w:rPr>
        <w:t>(</w:t>
      </w:r>
      <w:r w:rsidR="00B5198F" w:rsidRPr="008B1F90">
        <w:rPr>
          <w:sz w:val="22"/>
          <w:szCs w:val="22"/>
        </w:rPr>
        <w:t>the</w:t>
      </w:r>
      <w:r w:rsidR="00D151F9" w:rsidRPr="008B1F90">
        <w:rPr>
          <w:sz w:val="22"/>
          <w:szCs w:val="22"/>
        </w:rPr>
        <w:t xml:space="preserve"> EPFR</w:t>
      </w:r>
      <w:r w:rsidR="000A578E" w:rsidRPr="008B1F90">
        <w:rPr>
          <w:sz w:val="22"/>
          <w:szCs w:val="22"/>
        </w:rPr>
        <w:t xml:space="preserve">) </w:t>
      </w:r>
      <w:r w:rsidR="009D54BB" w:rsidRPr="008B1F90">
        <w:rPr>
          <w:sz w:val="22"/>
          <w:szCs w:val="22"/>
        </w:rPr>
        <w:t xml:space="preserve">(Figure </w:t>
      </w:r>
      <w:r w:rsidR="00FA19E4" w:rsidRPr="008B1F90">
        <w:rPr>
          <w:sz w:val="22"/>
          <w:szCs w:val="22"/>
        </w:rPr>
        <w:t>4</w:t>
      </w:r>
      <w:r w:rsidR="003305B9">
        <w:rPr>
          <w:sz w:val="22"/>
          <w:szCs w:val="22"/>
        </w:rPr>
        <w:t>F</w:t>
      </w:r>
      <w:r w:rsidR="00462A1C" w:rsidRPr="008B1F90">
        <w:rPr>
          <w:sz w:val="22"/>
          <w:szCs w:val="22"/>
        </w:rPr>
        <w:t>)</w:t>
      </w:r>
      <w:r w:rsidRPr="008B1F90">
        <w:rPr>
          <w:sz w:val="22"/>
          <w:szCs w:val="22"/>
        </w:rPr>
        <w:t xml:space="preserve">.  </w:t>
      </w:r>
      <w:r w:rsidR="005A1354" w:rsidRPr="008B1F90">
        <w:rPr>
          <w:sz w:val="22"/>
          <w:szCs w:val="22"/>
        </w:rPr>
        <w:t>These data indicate that particle exposure alone (</w:t>
      </w:r>
      <w:proofErr w:type="spellStart"/>
      <w:r w:rsidR="005A1354" w:rsidRPr="008B1F90">
        <w:rPr>
          <w:sz w:val="22"/>
          <w:szCs w:val="22"/>
        </w:rPr>
        <w:t>cabosil</w:t>
      </w:r>
      <w:proofErr w:type="spellEnd"/>
      <w:r w:rsidR="005A1354" w:rsidRPr="008B1F90">
        <w:rPr>
          <w:sz w:val="22"/>
          <w:szCs w:val="22"/>
        </w:rPr>
        <w:t>) altered substrate preference</w:t>
      </w:r>
      <w:proofErr w:type="gramStart"/>
      <w:r w:rsidR="005A1354" w:rsidRPr="008B1F90">
        <w:rPr>
          <w:sz w:val="22"/>
          <w:szCs w:val="22"/>
        </w:rPr>
        <w:t>;</w:t>
      </w:r>
      <w:proofErr w:type="gramEnd"/>
      <w:r w:rsidR="005A1354" w:rsidRPr="008B1F90">
        <w:rPr>
          <w:sz w:val="22"/>
          <w:szCs w:val="22"/>
        </w:rPr>
        <w:t xml:space="preserve"> </w:t>
      </w:r>
      <w:r w:rsidR="00780082">
        <w:rPr>
          <w:sz w:val="22"/>
          <w:szCs w:val="22"/>
        </w:rPr>
        <w:t>but that</w:t>
      </w:r>
      <w:r w:rsidR="005A1354" w:rsidRPr="008B1F90">
        <w:rPr>
          <w:sz w:val="22"/>
          <w:szCs w:val="22"/>
        </w:rPr>
        <w:t xml:space="preserve"> exposure to the EPFR did not alter substrate preference.</w:t>
      </w:r>
      <w:r w:rsidR="003625D2">
        <w:rPr>
          <w:sz w:val="22"/>
          <w:szCs w:val="22"/>
        </w:rPr>
        <w:t xml:space="preserve"> </w:t>
      </w:r>
    </w:p>
    <w:p w14:paraId="60F1709A" w14:textId="77777777" w:rsidR="008A533B" w:rsidRPr="008B1F90" w:rsidRDefault="008A533B">
      <w:pPr>
        <w:spacing w:line="480" w:lineRule="auto"/>
        <w:rPr>
          <w:sz w:val="22"/>
          <w:szCs w:val="22"/>
        </w:rPr>
      </w:pPr>
    </w:p>
    <w:p w14:paraId="2979BADC" w14:textId="61EEC826" w:rsidR="008A533B" w:rsidRPr="008B1F90" w:rsidRDefault="00631F34" w:rsidP="00FA15C4">
      <w:pPr>
        <w:pStyle w:val="Heading2"/>
        <w:spacing w:before="0" w:line="480" w:lineRule="auto"/>
        <w:rPr>
          <w:color w:val="auto"/>
          <w:sz w:val="22"/>
          <w:szCs w:val="22"/>
        </w:rPr>
      </w:pPr>
      <w:r w:rsidRPr="008B1F90">
        <w:rPr>
          <w:color w:val="auto"/>
          <w:sz w:val="22"/>
          <w:szCs w:val="22"/>
        </w:rPr>
        <w:t>Skeletal Muscle</w:t>
      </w:r>
      <w:r w:rsidR="008A533B" w:rsidRPr="008B1F90">
        <w:rPr>
          <w:color w:val="auto"/>
          <w:sz w:val="22"/>
          <w:szCs w:val="22"/>
        </w:rPr>
        <w:t xml:space="preserve"> from MCP230 Treated Mice Have Reduced </w:t>
      </w:r>
      <w:proofErr w:type="spellStart"/>
      <w:r w:rsidR="00114B5D">
        <w:rPr>
          <w:color w:val="auto"/>
          <w:sz w:val="22"/>
          <w:szCs w:val="22"/>
        </w:rPr>
        <w:t>mt</w:t>
      </w:r>
      <w:r w:rsidR="00795012" w:rsidRPr="008B1F90">
        <w:rPr>
          <w:color w:val="auto"/>
          <w:sz w:val="22"/>
          <w:szCs w:val="22"/>
        </w:rPr>
        <w:t>DNA</w:t>
      </w:r>
      <w:proofErr w:type="spellEnd"/>
      <w:r w:rsidR="00795012" w:rsidRPr="008B1F90">
        <w:rPr>
          <w:color w:val="auto"/>
          <w:sz w:val="22"/>
          <w:szCs w:val="22"/>
        </w:rPr>
        <w:t xml:space="preserve"> Copy Number</w:t>
      </w:r>
      <w:r w:rsidR="00743FA3" w:rsidRPr="008B1F90">
        <w:rPr>
          <w:color w:val="auto"/>
          <w:sz w:val="22"/>
          <w:szCs w:val="22"/>
        </w:rPr>
        <w:t xml:space="preserve"> and a Lower Citrate Synthase Activity</w:t>
      </w:r>
    </w:p>
    <w:p w14:paraId="75ABAF30" w14:textId="419BDCDD" w:rsidR="009E38B1" w:rsidRDefault="00410F14" w:rsidP="00AA41A9">
      <w:pPr>
        <w:spacing w:line="480" w:lineRule="auto"/>
        <w:rPr>
          <w:sz w:val="22"/>
          <w:szCs w:val="22"/>
        </w:rPr>
      </w:pPr>
      <w:r w:rsidRPr="008B1F90">
        <w:rPr>
          <w:sz w:val="22"/>
          <w:szCs w:val="22"/>
        </w:rPr>
        <w:t xml:space="preserve">Due to the observed reductions in </w:t>
      </w:r>
      <w:r w:rsidR="00147DCC" w:rsidRPr="008B1F90">
        <w:rPr>
          <w:sz w:val="22"/>
          <w:szCs w:val="22"/>
        </w:rPr>
        <w:t xml:space="preserve">whole-body </w:t>
      </w:r>
      <w:r w:rsidRPr="008B1F90">
        <w:rPr>
          <w:sz w:val="22"/>
          <w:szCs w:val="22"/>
        </w:rPr>
        <w:t xml:space="preserve">oxygen consumption and </w:t>
      </w:r>
      <w:r w:rsidR="00147DCC" w:rsidRPr="008B1F90">
        <w:rPr>
          <w:sz w:val="22"/>
          <w:szCs w:val="22"/>
        </w:rPr>
        <w:t xml:space="preserve">total </w:t>
      </w:r>
      <w:r w:rsidRPr="008B1F90">
        <w:rPr>
          <w:sz w:val="22"/>
          <w:szCs w:val="22"/>
        </w:rPr>
        <w:t xml:space="preserve">energy expenditure, we next explored the hypothesis that </w:t>
      </w:r>
      <w:r w:rsidR="00E449B0" w:rsidRPr="008B1F90">
        <w:rPr>
          <w:sz w:val="22"/>
          <w:szCs w:val="22"/>
        </w:rPr>
        <w:t xml:space="preserve">MCP230 exposed mice have </w:t>
      </w:r>
      <w:r w:rsidR="00147DCC" w:rsidRPr="008B1F90">
        <w:rPr>
          <w:sz w:val="22"/>
          <w:szCs w:val="22"/>
        </w:rPr>
        <w:t xml:space="preserve">skeletal </w:t>
      </w:r>
      <w:r w:rsidRPr="008B1F90">
        <w:rPr>
          <w:sz w:val="22"/>
          <w:szCs w:val="22"/>
        </w:rPr>
        <w:t>muscle mitochondria</w:t>
      </w:r>
      <w:r w:rsidR="00E5057E" w:rsidRPr="008B1F90">
        <w:rPr>
          <w:sz w:val="22"/>
          <w:szCs w:val="22"/>
        </w:rPr>
        <w:t>l deficits</w:t>
      </w:r>
      <w:r w:rsidR="00A70BEB">
        <w:rPr>
          <w:sz w:val="22"/>
          <w:szCs w:val="22"/>
        </w:rPr>
        <w:t>, as muscle is the</w:t>
      </w:r>
      <w:r w:rsidR="00780082">
        <w:rPr>
          <w:sz w:val="22"/>
          <w:szCs w:val="22"/>
        </w:rPr>
        <w:t xml:space="preserve"> major </w:t>
      </w:r>
      <w:r w:rsidR="00312A9A">
        <w:rPr>
          <w:sz w:val="22"/>
          <w:szCs w:val="22"/>
        </w:rPr>
        <w:t xml:space="preserve">organ </w:t>
      </w:r>
      <w:r w:rsidR="00A70BEB">
        <w:rPr>
          <w:sz w:val="22"/>
          <w:szCs w:val="22"/>
        </w:rPr>
        <w:t>responsible for</w:t>
      </w:r>
      <w:r w:rsidR="00312A9A">
        <w:rPr>
          <w:sz w:val="22"/>
          <w:szCs w:val="22"/>
        </w:rPr>
        <w:t xml:space="preserve"> variation</w:t>
      </w:r>
      <w:r w:rsidR="00637B25">
        <w:rPr>
          <w:sz w:val="22"/>
          <w:szCs w:val="22"/>
        </w:rPr>
        <w:t>s</w:t>
      </w:r>
      <w:r w:rsidR="00312A9A">
        <w:rPr>
          <w:sz w:val="22"/>
          <w:szCs w:val="22"/>
        </w:rPr>
        <w:t xml:space="preserve"> in</w:t>
      </w:r>
      <w:r w:rsidR="00780082">
        <w:rPr>
          <w:sz w:val="22"/>
          <w:szCs w:val="22"/>
        </w:rPr>
        <w:t xml:space="preserve"> resting energy expenditure</w:t>
      </w:r>
      <w:r w:rsidR="00312A9A">
        <w:rPr>
          <w:sz w:val="22"/>
          <w:szCs w:val="22"/>
        </w:rPr>
        <w:t xml:space="preserve"> </w:t>
      </w:r>
      <w:r w:rsidR="00312A9A">
        <w:rPr>
          <w:sz w:val="22"/>
          <w:szCs w:val="22"/>
        </w:rPr>
        <w:fldChar w:fldCharType="begin" w:fldLock="1"/>
      </w:r>
      <w:r w:rsidR="00A866D2">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"mendeley" : { "formattedCitation" : "(56)", "plainTextFormattedCitation" : "(56)", "previouslyFormattedCitation" : "(56)" }, "properties" : { "noteIndex" : 0 }, "schema" : "https://github.com/citation-style-language/schema/raw/master/csl-citation.json" }</w:instrText>
      </w:r>
      <w:r w:rsidR="00312A9A">
        <w:rPr>
          <w:sz w:val="22"/>
          <w:szCs w:val="22"/>
        </w:rPr>
        <w:fldChar w:fldCharType="separate"/>
      </w:r>
      <w:r w:rsidR="004C30BD" w:rsidRPr="004C30BD">
        <w:rPr>
          <w:noProof/>
          <w:sz w:val="22"/>
          <w:szCs w:val="22"/>
        </w:rPr>
        <w:t>(56)</w:t>
      </w:r>
      <w:r w:rsidR="00312A9A">
        <w:rPr>
          <w:sz w:val="22"/>
          <w:szCs w:val="22"/>
        </w:rPr>
        <w:fldChar w:fldCharType="end"/>
      </w:r>
      <w:r w:rsidRPr="008B1F90">
        <w:rPr>
          <w:sz w:val="22"/>
          <w:szCs w:val="22"/>
        </w:rPr>
        <w:t xml:space="preserve">.  To test this, we </w:t>
      </w:r>
      <w:r w:rsidR="00DC3312">
        <w:rPr>
          <w:sz w:val="22"/>
          <w:szCs w:val="22"/>
        </w:rPr>
        <w:t xml:space="preserve">first </w:t>
      </w:r>
      <w:r w:rsidRPr="008B1F90">
        <w:rPr>
          <w:sz w:val="22"/>
          <w:szCs w:val="22"/>
        </w:rPr>
        <w:t xml:space="preserve">determined </w:t>
      </w:r>
      <w:r w:rsidR="00780082">
        <w:rPr>
          <w:sz w:val="22"/>
          <w:szCs w:val="22"/>
        </w:rPr>
        <w:t>mitochondrial DNA (</w:t>
      </w:r>
      <w:proofErr w:type="spellStart"/>
      <w:r w:rsidR="000D3EBA" w:rsidRPr="008B1F90">
        <w:rPr>
          <w:sz w:val="22"/>
          <w:szCs w:val="22"/>
        </w:rPr>
        <w:t>m</w:t>
      </w:r>
      <w:r w:rsidR="00AF1A7D" w:rsidRPr="008B1F90">
        <w:rPr>
          <w:sz w:val="22"/>
          <w:szCs w:val="22"/>
        </w:rPr>
        <w:t>t</w:t>
      </w:r>
      <w:r w:rsidR="000D3EBA" w:rsidRPr="008B1F90">
        <w:rPr>
          <w:sz w:val="22"/>
          <w:szCs w:val="22"/>
        </w:rPr>
        <w:t>DNA</w:t>
      </w:r>
      <w:proofErr w:type="spellEnd"/>
      <w:r w:rsidR="00780082">
        <w:rPr>
          <w:sz w:val="22"/>
          <w:szCs w:val="22"/>
        </w:rPr>
        <w:t>)</w:t>
      </w:r>
      <w:r w:rsidR="000D3EBA" w:rsidRPr="008B1F90">
        <w:rPr>
          <w:sz w:val="22"/>
          <w:szCs w:val="22"/>
        </w:rPr>
        <w:t xml:space="preserve"> copy number in quadriceps muscle after the 12</w:t>
      </w:r>
      <w:r w:rsidR="00A20705">
        <w:rPr>
          <w:sz w:val="22"/>
          <w:szCs w:val="22"/>
        </w:rPr>
        <w:t>-</w:t>
      </w:r>
      <w:r w:rsidR="000D3EBA" w:rsidRPr="008B1F90">
        <w:rPr>
          <w:sz w:val="22"/>
          <w:szCs w:val="22"/>
        </w:rPr>
        <w:t xml:space="preserve">week </w:t>
      </w:r>
      <w:r w:rsidR="00DC3312">
        <w:rPr>
          <w:sz w:val="22"/>
          <w:szCs w:val="22"/>
        </w:rPr>
        <w:t>HFD</w:t>
      </w:r>
      <w:r w:rsidR="000D3EBA" w:rsidRPr="008B1F90">
        <w:rPr>
          <w:sz w:val="22"/>
          <w:szCs w:val="22"/>
        </w:rPr>
        <w:t xml:space="preserve"> phase. </w:t>
      </w:r>
      <w:r w:rsidR="0058343B" w:rsidRPr="008B1F90">
        <w:rPr>
          <w:sz w:val="22"/>
          <w:szCs w:val="22"/>
        </w:rPr>
        <w:t xml:space="preserve">Figure </w:t>
      </w:r>
      <w:r w:rsidR="00663C6E" w:rsidRPr="008B1F90">
        <w:rPr>
          <w:sz w:val="22"/>
          <w:szCs w:val="22"/>
        </w:rPr>
        <w:t xml:space="preserve">5A </w:t>
      </w:r>
      <w:r w:rsidR="0058343B" w:rsidRPr="008B1F90">
        <w:rPr>
          <w:sz w:val="22"/>
          <w:szCs w:val="22"/>
        </w:rPr>
        <w:t xml:space="preserve">demonstrates that </w:t>
      </w:r>
      <w:r w:rsidR="00AF1A7D" w:rsidRPr="008B1F90">
        <w:rPr>
          <w:sz w:val="22"/>
          <w:szCs w:val="22"/>
        </w:rPr>
        <w:t>MCP230-exposed mice ha</w:t>
      </w:r>
      <w:r w:rsidR="0058343B" w:rsidRPr="008B1F90">
        <w:rPr>
          <w:sz w:val="22"/>
          <w:szCs w:val="22"/>
        </w:rPr>
        <w:t>ve</w:t>
      </w:r>
      <w:r w:rsidR="00AF1A7D" w:rsidRPr="008B1F90">
        <w:rPr>
          <w:sz w:val="22"/>
          <w:szCs w:val="22"/>
        </w:rPr>
        <w:t xml:space="preserve"> </w:t>
      </w:r>
      <w:r w:rsidR="00606930" w:rsidRPr="008B1F90">
        <w:rPr>
          <w:sz w:val="22"/>
          <w:szCs w:val="22"/>
        </w:rPr>
        <w:t>a</w:t>
      </w:r>
      <w:r w:rsidR="000966F1" w:rsidRPr="008B1F90">
        <w:rPr>
          <w:sz w:val="22"/>
          <w:szCs w:val="22"/>
        </w:rPr>
        <w:t xml:space="preserve"> </w:t>
      </w:r>
      <w:r w:rsidR="00EF0ECE" w:rsidRPr="008B1F90">
        <w:rPr>
          <w:sz w:val="22"/>
          <w:szCs w:val="22"/>
        </w:rPr>
        <w:t>marked reduction</w:t>
      </w:r>
      <w:r w:rsidR="000966F1" w:rsidRPr="008B1F90">
        <w:rPr>
          <w:sz w:val="22"/>
          <w:szCs w:val="22"/>
        </w:rPr>
        <w:t xml:space="preserve"> in </w:t>
      </w:r>
      <w:proofErr w:type="spellStart"/>
      <w:r w:rsidR="00AF1A7D" w:rsidRPr="008B1F90">
        <w:rPr>
          <w:sz w:val="22"/>
          <w:szCs w:val="22"/>
        </w:rPr>
        <w:t>mtDNA</w:t>
      </w:r>
      <w:proofErr w:type="spellEnd"/>
      <w:r w:rsidR="00245CF5" w:rsidRPr="008B1F90">
        <w:rPr>
          <w:sz w:val="22"/>
          <w:szCs w:val="22"/>
        </w:rPr>
        <w:t xml:space="preserve"> copy number</w:t>
      </w:r>
      <w:r w:rsidR="00E74D94" w:rsidRPr="008B1F90">
        <w:rPr>
          <w:sz w:val="22"/>
          <w:szCs w:val="22"/>
        </w:rPr>
        <w:t xml:space="preserve"> relative to the saline-exposed mice</w:t>
      </w:r>
      <w:r w:rsidR="00AF1A7D" w:rsidRPr="008B1F90">
        <w:rPr>
          <w:sz w:val="22"/>
          <w:szCs w:val="22"/>
        </w:rPr>
        <w:t xml:space="preserve">, as determined using primers designed for three distinct </w:t>
      </w:r>
      <w:proofErr w:type="spellStart"/>
      <w:r w:rsidR="0050340E" w:rsidRPr="008B1F90">
        <w:rPr>
          <w:sz w:val="22"/>
          <w:szCs w:val="22"/>
        </w:rPr>
        <w:t>mtDNA</w:t>
      </w:r>
      <w:proofErr w:type="spellEnd"/>
      <w:r w:rsidR="00AF1A7D" w:rsidRPr="008B1F90">
        <w:rPr>
          <w:sz w:val="22"/>
          <w:szCs w:val="22"/>
        </w:rPr>
        <w:t>-</w:t>
      </w:r>
      <w:r w:rsidR="004F3E87" w:rsidRPr="008B1F90">
        <w:rPr>
          <w:sz w:val="22"/>
          <w:szCs w:val="22"/>
        </w:rPr>
        <w:t xml:space="preserve">encoded </w:t>
      </w:r>
      <w:r w:rsidR="0050340E" w:rsidRPr="008B1F90">
        <w:rPr>
          <w:sz w:val="22"/>
          <w:szCs w:val="22"/>
        </w:rPr>
        <w:t>gene</w:t>
      </w:r>
      <w:r w:rsidR="00AF1A7D" w:rsidRPr="008B1F90">
        <w:rPr>
          <w:sz w:val="22"/>
          <w:szCs w:val="22"/>
        </w:rPr>
        <w:t xml:space="preserve"> regions</w:t>
      </w:r>
      <w:r w:rsidR="00914587" w:rsidRPr="008B1F90">
        <w:rPr>
          <w:sz w:val="22"/>
          <w:szCs w:val="22"/>
        </w:rPr>
        <w:t>. D</w:t>
      </w:r>
      <w:r w:rsidR="00606930" w:rsidRPr="008B1F90">
        <w:rPr>
          <w:sz w:val="22"/>
          <w:szCs w:val="22"/>
        </w:rPr>
        <w:t>ecreases of 61.2%, 68.0% and 51.9%</w:t>
      </w:r>
      <w:r w:rsidR="00914587" w:rsidRPr="008B1F90">
        <w:rPr>
          <w:sz w:val="22"/>
          <w:szCs w:val="22"/>
        </w:rPr>
        <w:t xml:space="preserve"> were observed</w:t>
      </w:r>
      <w:r w:rsidR="00606930" w:rsidRPr="008B1F90">
        <w:rPr>
          <w:sz w:val="22"/>
          <w:szCs w:val="22"/>
        </w:rPr>
        <w:t xml:space="preserve"> for the </w:t>
      </w:r>
      <w:r w:rsidR="001C6C61" w:rsidRPr="008B1F90">
        <w:rPr>
          <w:sz w:val="22"/>
          <w:szCs w:val="22"/>
        </w:rPr>
        <w:t>mitochondrial D-l</w:t>
      </w:r>
      <w:r w:rsidR="00606930" w:rsidRPr="008B1F90">
        <w:rPr>
          <w:sz w:val="22"/>
          <w:szCs w:val="22"/>
        </w:rPr>
        <w:t xml:space="preserve">oop, </w:t>
      </w:r>
      <w:proofErr w:type="spellStart"/>
      <w:r w:rsidR="008F73FF" w:rsidRPr="008B1F90">
        <w:rPr>
          <w:i/>
          <w:sz w:val="22"/>
          <w:szCs w:val="22"/>
        </w:rPr>
        <w:t>mt-C</w:t>
      </w:r>
      <w:r w:rsidR="00606930" w:rsidRPr="008B1F90">
        <w:rPr>
          <w:i/>
          <w:sz w:val="22"/>
          <w:szCs w:val="22"/>
        </w:rPr>
        <w:t>yt</w:t>
      </w:r>
      <w:r w:rsidR="001F72A7" w:rsidRPr="008B1F90">
        <w:rPr>
          <w:i/>
          <w:sz w:val="22"/>
          <w:szCs w:val="22"/>
        </w:rPr>
        <w:t>b</w:t>
      </w:r>
      <w:proofErr w:type="spellEnd"/>
      <w:r w:rsidR="00606930" w:rsidRPr="008B1F90">
        <w:rPr>
          <w:sz w:val="22"/>
          <w:szCs w:val="22"/>
        </w:rPr>
        <w:t xml:space="preserve"> and </w:t>
      </w:r>
      <w:r w:rsidR="008F73FF" w:rsidRPr="008B1F90">
        <w:rPr>
          <w:i/>
          <w:sz w:val="22"/>
          <w:szCs w:val="22"/>
        </w:rPr>
        <w:t>mt-N</w:t>
      </w:r>
      <w:r w:rsidR="00606930" w:rsidRPr="008B1F90">
        <w:rPr>
          <w:i/>
          <w:sz w:val="22"/>
          <w:szCs w:val="22"/>
        </w:rPr>
        <w:t>d1</w:t>
      </w:r>
      <w:r w:rsidR="00606930" w:rsidRPr="008B1F90">
        <w:rPr>
          <w:sz w:val="22"/>
          <w:szCs w:val="22"/>
        </w:rPr>
        <w:t>, respectively</w:t>
      </w:r>
      <w:r w:rsidR="00331D2C" w:rsidRPr="008B1F90">
        <w:rPr>
          <w:sz w:val="22"/>
          <w:szCs w:val="22"/>
        </w:rPr>
        <w:t xml:space="preserve"> (p=0.039, p=0.031 and p=0.032, respectively)</w:t>
      </w:r>
      <w:r w:rsidR="00CA5E31" w:rsidRPr="008B1F90">
        <w:rPr>
          <w:sz w:val="22"/>
          <w:szCs w:val="22"/>
        </w:rPr>
        <w:t xml:space="preserve"> </w:t>
      </w:r>
      <w:r w:rsidR="007C51D0" w:rsidRPr="008B1F90">
        <w:rPr>
          <w:sz w:val="22"/>
          <w:szCs w:val="22"/>
        </w:rPr>
        <w:t xml:space="preserve">suggesting </w:t>
      </w:r>
      <w:r w:rsidR="00663C6E" w:rsidRPr="008B1F90">
        <w:rPr>
          <w:sz w:val="22"/>
          <w:szCs w:val="22"/>
        </w:rPr>
        <w:t xml:space="preserve">that MCP230 exposed mice </w:t>
      </w:r>
      <w:r w:rsidR="003625D2">
        <w:rPr>
          <w:sz w:val="22"/>
          <w:szCs w:val="22"/>
        </w:rPr>
        <w:t xml:space="preserve">may </w:t>
      </w:r>
      <w:r w:rsidR="00663C6E" w:rsidRPr="008B1F90">
        <w:rPr>
          <w:sz w:val="22"/>
          <w:szCs w:val="22"/>
        </w:rPr>
        <w:t xml:space="preserve">have </w:t>
      </w:r>
      <w:r w:rsidR="00CA5E31" w:rsidRPr="008B1F90">
        <w:rPr>
          <w:sz w:val="22"/>
          <w:szCs w:val="22"/>
        </w:rPr>
        <w:t xml:space="preserve">reduced </w:t>
      </w:r>
      <w:r w:rsidR="00663C6E" w:rsidRPr="008B1F90">
        <w:rPr>
          <w:sz w:val="22"/>
          <w:szCs w:val="22"/>
        </w:rPr>
        <w:t xml:space="preserve">skeletal muscle </w:t>
      </w:r>
      <w:r w:rsidR="00CA5E31" w:rsidRPr="008B1F90">
        <w:rPr>
          <w:sz w:val="22"/>
          <w:szCs w:val="22"/>
        </w:rPr>
        <w:t>mitochondrial content</w:t>
      </w:r>
      <w:r w:rsidR="00AF1A7D" w:rsidRPr="008B1F90">
        <w:rPr>
          <w:sz w:val="22"/>
          <w:szCs w:val="22"/>
        </w:rPr>
        <w:t>.</w:t>
      </w:r>
      <w:r w:rsidR="00691583" w:rsidRPr="008B1F90">
        <w:rPr>
          <w:sz w:val="22"/>
          <w:szCs w:val="22"/>
        </w:rPr>
        <w:t xml:space="preserve"> </w:t>
      </w:r>
      <w:r w:rsidR="007C51D0" w:rsidRPr="008B1F90">
        <w:rPr>
          <w:sz w:val="22"/>
          <w:szCs w:val="22"/>
        </w:rPr>
        <w:t>Since c</w:t>
      </w:r>
      <w:r w:rsidR="003A4037" w:rsidRPr="008B1F90">
        <w:rPr>
          <w:sz w:val="22"/>
          <w:szCs w:val="22"/>
        </w:rPr>
        <w:t xml:space="preserve">itrate </w:t>
      </w:r>
      <w:r w:rsidR="0036482C" w:rsidRPr="008B1F90">
        <w:rPr>
          <w:sz w:val="22"/>
          <w:szCs w:val="22"/>
        </w:rPr>
        <w:t xml:space="preserve">synthase activity </w:t>
      </w:r>
      <w:r w:rsidR="00850361">
        <w:rPr>
          <w:sz w:val="22"/>
          <w:szCs w:val="22"/>
        </w:rPr>
        <w:t xml:space="preserve">is </w:t>
      </w:r>
      <w:r w:rsidR="003625D2">
        <w:rPr>
          <w:sz w:val="22"/>
          <w:szCs w:val="22"/>
        </w:rPr>
        <w:t>better</w:t>
      </w:r>
      <w:r w:rsidR="00B77D60" w:rsidRPr="008B1F90">
        <w:rPr>
          <w:sz w:val="22"/>
          <w:szCs w:val="22"/>
        </w:rPr>
        <w:t xml:space="preserve"> associated</w:t>
      </w:r>
      <w:r w:rsidR="0036482C" w:rsidRPr="008B1F90">
        <w:rPr>
          <w:sz w:val="22"/>
          <w:szCs w:val="22"/>
        </w:rPr>
        <w:t xml:space="preserve"> with skeletal muscle mitochondrial content</w:t>
      </w:r>
      <w:r w:rsidR="003625D2">
        <w:rPr>
          <w:sz w:val="22"/>
          <w:szCs w:val="22"/>
        </w:rPr>
        <w:t xml:space="preserve"> than </w:t>
      </w:r>
      <w:proofErr w:type="spellStart"/>
      <w:r w:rsidR="003625D2">
        <w:rPr>
          <w:sz w:val="22"/>
          <w:szCs w:val="22"/>
        </w:rPr>
        <w:t>mtDNA</w:t>
      </w:r>
      <w:proofErr w:type="spellEnd"/>
      <w:r w:rsidR="003625D2">
        <w:rPr>
          <w:sz w:val="22"/>
          <w:szCs w:val="22"/>
        </w:rPr>
        <w:t xml:space="preserve"> copy number </w:t>
      </w:r>
      <w:r w:rsidR="0062778A">
        <w:rPr>
          <w:sz w:val="22"/>
          <w:szCs w:val="22"/>
        </w:rPr>
        <w:t>(</w:t>
      </w:r>
      <w:r w:rsidR="003625D2">
        <w:rPr>
          <w:sz w:val="22"/>
          <w:szCs w:val="22"/>
        </w:rPr>
        <w:t xml:space="preserve">and </w:t>
      </w:r>
      <w:r w:rsidR="00850361">
        <w:rPr>
          <w:sz w:val="22"/>
          <w:szCs w:val="22"/>
        </w:rPr>
        <w:t xml:space="preserve">is </w:t>
      </w:r>
      <w:r w:rsidR="0062778A">
        <w:rPr>
          <w:sz w:val="22"/>
          <w:szCs w:val="22"/>
        </w:rPr>
        <w:t xml:space="preserve">also </w:t>
      </w:r>
      <w:r w:rsidR="003625D2">
        <w:rPr>
          <w:sz w:val="22"/>
          <w:szCs w:val="22"/>
        </w:rPr>
        <w:t xml:space="preserve">a good indicator of </w:t>
      </w:r>
      <w:proofErr w:type="spellStart"/>
      <w:r w:rsidR="003625D2">
        <w:rPr>
          <w:sz w:val="22"/>
          <w:szCs w:val="22"/>
        </w:rPr>
        <w:t>tricarboxylic</w:t>
      </w:r>
      <w:proofErr w:type="spellEnd"/>
      <w:r w:rsidR="003625D2">
        <w:rPr>
          <w:sz w:val="22"/>
          <w:szCs w:val="22"/>
        </w:rPr>
        <w:t xml:space="preserve"> acid cycle activity</w:t>
      </w:r>
      <w:r w:rsidR="0036482C" w:rsidRPr="008B1F90">
        <w:rPr>
          <w:sz w:val="22"/>
          <w:szCs w:val="22"/>
        </w:rPr>
        <w:t xml:space="preserve"> </w:t>
      </w:r>
      <w:r w:rsidR="000109CF" w:rsidRPr="008B1F90">
        <w:rPr>
          <w:sz w:val="22"/>
          <w:szCs w:val="22"/>
        </w:rPr>
        <w:fldChar w:fldCharType="begin" w:fldLock="1"/>
      </w:r>
      <w:r w:rsidR="00A866D2">
        <w:rPr>
          <w:sz w:val="22"/>
          <w:szCs w:val="22"/>
        </w:rPr>
        <w:instrText>ADDIN CSL_CITATION { "citationItems" : [ { "id" : "ITEM-1", "itemData" : { "DOI" : "10.1113/jphysiol.2012.230185", "ISBN" : "1469-7793 (Electronic)\\r0022-3751 (Linking)", "ISSN" : "1469-7793", "PMID" : "22586215", "abstract" : "Skeletal muscle mitochondrial content varies extensively between human subjects. Biochemical measures of mitochondrial proteins, enzyme activities and lipids are often used as markers of mitochondrial content and muscle oxidative capacity (OXPHOS). The purpose of this study was to determine how closely associated these commonly used biochemical measures are to muscle mitochondrial content and OXPHOS. Sixteen young healthy male subjects were recruited for this study. Subjects completed a graded exercise test to determine maximal oxygen uptake (VO2peak) and muscle biopsies were obtained from the vastus lateralis. Mitochondrial content was determined using transmission electron microscopy imaging and OXPHOS was determined as the maximal coupled respiration in permeabilized fibres. Biomarkers of interest were citrate synthase (CS) activity, cardiolipin content, mitochondrial DNA content (mtDNA), complex I\u2013V protein content, and complex I\u2013IV activity. Spearman correlation coefficient tests and Lin's concordance tests were applied to assess the absolute and relative association between the markers and mitochondrial content or OXPHOS. Subjects had a large range of VO2peak (range 29.9\u201371.6ml min\u22121 kg\u22121) and mitochondrial content (4\u201315% of cell volume).Cardiolipin content showed the strongest association with mitochondrial content followed by CS and complex I activities. mtDNA was not related to mitochondrial content. Complex IV activity showed the strongest association with muscle oxidative capacity followed by complex II activity.We conclude that cardiolipin content, and CS and complex I activities are the biomarkers that exhibit the strongest association with mitochondrial content, while complex IV activity is strongly associated with OXPHOS capacity in human skeletal muscle.", "author" : [ { "dropping-particle" : "", "family" : "Larsen", "given" : "Steen", "non-dropping-particle" : "", "parse-names" : false, "suffix" : "" }, { "dropping-particle" : "", "family" : "Nielsen", "given" : "Joachim", "non-dropping-particle" : "", "parse-names" : false, "suffix" : "" }, { "dropping-particle" : "", "family" : "Hansen", "given" : "Christina Neigaard", "non-dropping-particle" : "", "parse-names" : false, "suffix" : "" }, { "dropping-particle" : "", "family" : "Nielsen", "given" : "Lars Bo", "non-dropping-particle" : "", "parse-names" : false, "suffix" : "" }, { "dropping-particle" : "", "family" : "Wibrand", "given" : "Flemming", "non-dropping-particle" : "", "parse-names" : false, "suffix" : "" }, { "dropping-particle" : "", "family" : "Stride", "given" : "Nis", "non-dropping-particle" : "", "parse-names" : false, "suffix" : "" }, { "dropping-particle" : "", "family" : "Schroder", "given" : "Henrik Daa", "non-dropping-particle" : "", "parse-names" : false, "suffix" : "" }, { "dropping-particle" : "", "family" : "Boushel", "given" : "Robert", "non-dropping-particle" : "", "parse-names" : false, "suffix" : "" }, { "dropping-particle" : "", "family" : "Helge", "given" : "J\u00f8rn Wulff", "non-dropping-particle" : "", "parse-names" : false, "suffix" : "" }, { "dropping-particle" : "", "family" : "Dela", "given" : "Flemming", "non-dropping-particle" : "", "parse-names" : false, "suffix" : "" }, { "dropping-particle" : "", "family" : "Hey-Mogensen", "given" : "Martin", "non-dropping-particle" : "", "parse-names" : false, "suffix" : "" } ], "container-title" : "The Journal of physiology", "id" : "ITEM-1", "issue" : "Pt 14", "issued" : { "date-parts" : [ [ "2012" ] ] }, "page" : "3349-60", "title" : "Biomarkers of mitochondrial content in skeletal muscle of healthy young human subjects.", "type" : "article-journal", "volume" : "590" }, "uris" : [ "http://www.mendeley.com/documents/?uuid=a643963f-c7b3-4716-ac7c-659303b2f291" ] } ], "mendeley" : { "formattedCitation" : "(27)", "plainTextFormattedCitation" : "(27)", "previouslyFormattedCitation" : "(27)" }, "properties" : { "noteIndex" : 0 }, "schema" : "https://github.com/citation-style-language/schema/raw/master/csl-citation.json" }</w:instrText>
      </w:r>
      <w:r w:rsidR="000109CF" w:rsidRPr="008B1F90">
        <w:rPr>
          <w:sz w:val="22"/>
          <w:szCs w:val="22"/>
        </w:rPr>
        <w:fldChar w:fldCharType="separate"/>
      </w:r>
      <w:r w:rsidR="004C30BD" w:rsidRPr="004C30BD">
        <w:rPr>
          <w:noProof/>
          <w:sz w:val="22"/>
          <w:szCs w:val="22"/>
        </w:rPr>
        <w:t>(27)</w:t>
      </w:r>
      <w:r w:rsidR="000109CF" w:rsidRPr="008B1F90">
        <w:rPr>
          <w:sz w:val="22"/>
          <w:szCs w:val="22"/>
        </w:rPr>
        <w:fldChar w:fldCharType="end"/>
      </w:r>
      <w:r w:rsidR="008A60B7">
        <w:rPr>
          <w:sz w:val="22"/>
          <w:szCs w:val="22"/>
        </w:rPr>
        <w:t>)</w:t>
      </w:r>
      <w:r w:rsidR="007802ED" w:rsidRPr="008B1F90">
        <w:rPr>
          <w:sz w:val="22"/>
          <w:szCs w:val="22"/>
        </w:rPr>
        <w:t xml:space="preserve">, we measured citrate synthase activity to further evaluate mitochondrial content and function </w:t>
      </w:r>
      <w:r w:rsidR="003A4037" w:rsidRPr="008B1F90">
        <w:rPr>
          <w:sz w:val="22"/>
          <w:szCs w:val="22"/>
        </w:rPr>
        <w:t xml:space="preserve">in the skeletal muscle from </w:t>
      </w:r>
      <w:r w:rsidR="00E263F4" w:rsidRPr="008B1F90">
        <w:rPr>
          <w:sz w:val="22"/>
          <w:szCs w:val="22"/>
        </w:rPr>
        <w:t xml:space="preserve">MCP230 </w:t>
      </w:r>
      <w:r w:rsidR="003A4037" w:rsidRPr="008B1F90">
        <w:rPr>
          <w:sz w:val="22"/>
          <w:szCs w:val="22"/>
        </w:rPr>
        <w:t>exposed mice</w:t>
      </w:r>
      <w:r w:rsidR="007B65B7" w:rsidRPr="008B1F90">
        <w:rPr>
          <w:sz w:val="22"/>
          <w:szCs w:val="22"/>
        </w:rPr>
        <w:t>.</w:t>
      </w:r>
      <w:r w:rsidR="00077036" w:rsidRPr="008B1F90">
        <w:rPr>
          <w:sz w:val="22"/>
          <w:szCs w:val="22"/>
        </w:rPr>
        <w:t xml:space="preserve"> </w:t>
      </w:r>
      <w:r w:rsidR="00C5110D" w:rsidRPr="008B1F90">
        <w:rPr>
          <w:sz w:val="22"/>
          <w:szCs w:val="22"/>
        </w:rPr>
        <w:t xml:space="preserve">As shown in Figure </w:t>
      </w:r>
      <w:r w:rsidR="00E263F4" w:rsidRPr="008B1F90">
        <w:rPr>
          <w:sz w:val="22"/>
          <w:szCs w:val="22"/>
        </w:rPr>
        <w:t>5B</w:t>
      </w:r>
      <w:r w:rsidR="00C5110D" w:rsidRPr="008B1F90">
        <w:rPr>
          <w:sz w:val="22"/>
          <w:szCs w:val="22"/>
        </w:rPr>
        <w:t>, maximal citrate synthase activity was reduced 24</w:t>
      </w:r>
      <w:r w:rsidR="00F24FBA" w:rsidRPr="008B1F90">
        <w:rPr>
          <w:sz w:val="22"/>
          <w:szCs w:val="22"/>
        </w:rPr>
        <w:t>.1</w:t>
      </w:r>
      <w:r w:rsidR="00C5110D" w:rsidRPr="008B1F90">
        <w:rPr>
          <w:sz w:val="22"/>
          <w:szCs w:val="22"/>
        </w:rPr>
        <w:t>% in the quadriceps from MCP230</w:t>
      </w:r>
      <w:r w:rsidR="00E263F4" w:rsidRPr="008B1F90">
        <w:rPr>
          <w:sz w:val="22"/>
          <w:szCs w:val="22"/>
        </w:rPr>
        <w:t xml:space="preserve"> </w:t>
      </w:r>
      <w:r w:rsidR="00C5110D" w:rsidRPr="008B1F90">
        <w:rPr>
          <w:sz w:val="22"/>
          <w:szCs w:val="22"/>
        </w:rPr>
        <w:t>exposed mice (p=0.03).</w:t>
      </w:r>
      <w:r w:rsidR="00F24FBA" w:rsidRPr="008B1F90">
        <w:rPr>
          <w:sz w:val="22"/>
          <w:szCs w:val="22"/>
        </w:rPr>
        <w:t xml:space="preserve"> </w:t>
      </w:r>
      <w:r w:rsidR="000373AB">
        <w:rPr>
          <w:sz w:val="22"/>
          <w:szCs w:val="22"/>
        </w:rPr>
        <w:t>Together, r</w:t>
      </w:r>
      <w:r w:rsidR="00112CDD" w:rsidRPr="008B1F90">
        <w:rPr>
          <w:sz w:val="22"/>
          <w:szCs w:val="22"/>
        </w:rPr>
        <w:t xml:space="preserve">educed </w:t>
      </w:r>
      <w:proofErr w:type="spellStart"/>
      <w:r w:rsidR="00112CDD" w:rsidRPr="008B1F90">
        <w:rPr>
          <w:sz w:val="22"/>
          <w:szCs w:val="22"/>
        </w:rPr>
        <w:t>mtDNA</w:t>
      </w:r>
      <w:proofErr w:type="spellEnd"/>
      <w:r w:rsidR="00112CDD" w:rsidRPr="008B1F90">
        <w:rPr>
          <w:sz w:val="22"/>
          <w:szCs w:val="22"/>
        </w:rPr>
        <w:t xml:space="preserve"> copy number and lower citrate synthase activity</w:t>
      </w:r>
      <w:r w:rsidR="00F24FBA" w:rsidRPr="008B1F90">
        <w:rPr>
          <w:sz w:val="22"/>
          <w:szCs w:val="22"/>
        </w:rPr>
        <w:t xml:space="preserve"> suggest that mice exposed to MCP230 </w:t>
      </w:r>
      <w:r w:rsidR="008A60B7">
        <w:rPr>
          <w:sz w:val="22"/>
          <w:szCs w:val="22"/>
        </w:rPr>
        <w:t>may</w:t>
      </w:r>
      <w:r w:rsidR="00F24FBA" w:rsidRPr="008B1F90">
        <w:rPr>
          <w:sz w:val="22"/>
          <w:szCs w:val="22"/>
        </w:rPr>
        <w:t xml:space="preserve"> have reduced mitochondrial oxidative enzyme content and, as a result, reduced skeletal muscle oxidative capacity</w:t>
      </w:r>
      <w:r w:rsidR="00820C95" w:rsidRPr="008B1F90">
        <w:rPr>
          <w:sz w:val="22"/>
          <w:szCs w:val="22"/>
        </w:rPr>
        <w:t>,</w:t>
      </w:r>
      <w:r w:rsidR="00F24FBA" w:rsidRPr="008B1F90">
        <w:rPr>
          <w:sz w:val="22"/>
          <w:szCs w:val="22"/>
        </w:rPr>
        <w:t xml:space="preserve"> which</w:t>
      </w:r>
      <w:r w:rsidR="00820C95" w:rsidRPr="008B1F90">
        <w:rPr>
          <w:sz w:val="22"/>
          <w:szCs w:val="22"/>
        </w:rPr>
        <w:t>, along with the reduction in physical activity,</w:t>
      </w:r>
      <w:r w:rsidR="00F24FBA" w:rsidRPr="008B1F90">
        <w:rPr>
          <w:sz w:val="22"/>
          <w:szCs w:val="22"/>
        </w:rPr>
        <w:t xml:space="preserve"> would likely contribute to the reduced VO</w:t>
      </w:r>
      <w:r w:rsidR="00F24FBA" w:rsidRPr="008B1F90">
        <w:rPr>
          <w:sz w:val="22"/>
          <w:szCs w:val="22"/>
          <w:vertAlign w:val="subscript"/>
        </w:rPr>
        <w:t>2</w:t>
      </w:r>
      <w:r w:rsidR="00F24FBA" w:rsidRPr="008B1F90">
        <w:rPr>
          <w:sz w:val="22"/>
          <w:szCs w:val="22"/>
        </w:rPr>
        <w:t xml:space="preserve"> seen in these mice.</w:t>
      </w:r>
      <w:r w:rsidR="000373AB">
        <w:rPr>
          <w:sz w:val="22"/>
          <w:szCs w:val="22"/>
        </w:rPr>
        <w:t xml:space="preserve"> </w:t>
      </w:r>
      <w:r w:rsidR="001C6C61" w:rsidRPr="008B1F90">
        <w:rPr>
          <w:sz w:val="22"/>
          <w:szCs w:val="22"/>
        </w:rPr>
        <w:t>Consistent with this hypothesis</w:t>
      </w:r>
      <w:r w:rsidR="00CF173F" w:rsidRPr="008B1F90">
        <w:rPr>
          <w:sz w:val="22"/>
          <w:szCs w:val="22"/>
        </w:rPr>
        <w:t xml:space="preserve">, </w:t>
      </w:r>
      <w:r w:rsidR="00691583" w:rsidRPr="008B1F90">
        <w:rPr>
          <w:sz w:val="22"/>
          <w:szCs w:val="22"/>
        </w:rPr>
        <w:t>mRNA transcript levels for the mitochondrial-</w:t>
      </w:r>
      <w:r w:rsidR="009857B0" w:rsidRPr="008B1F90">
        <w:rPr>
          <w:sz w:val="22"/>
          <w:szCs w:val="22"/>
        </w:rPr>
        <w:t xml:space="preserve"> and nuclear-</w:t>
      </w:r>
      <w:r w:rsidR="00691583" w:rsidRPr="008B1F90">
        <w:rPr>
          <w:sz w:val="22"/>
          <w:szCs w:val="22"/>
        </w:rPr>
        <w:t>encoded electro</w:t>
      </w:r>
      <w:r w:rsidR="007425D4" w:rsidRPr="008B1F90">
        <w:rPr>
          <w:sz w:val="22"/>
          <w:szCs w:val="22"/>
        </w:rPr>
        <w:t xml:space="preserve">n transport genes </w:t>
      </w:r>
      <w:r w:rsidR="008F73FF" w:rsidRPr="008B1F90">
        <w:rPr>
          <w:i/>
          <w:sz w:val="22"/>
          <w:szCs w:val="22"/>
        </w:rPr>
        <w:t>mt-</w:t>
      </w:r>
      <w:r w:rsidR="007425D4" w:rsidRPr="008B1F90">
        <w:rPr>
          <w:i/>
          <w:sz w:val="22"/>
          <w:szCs w:val="22"/>
        </w:rPr>
        <w:t>Nd4</w:t>
      </w:r>
      <w:r w:rsidR="001E01AC" w:rsidRPr="008B1F90">
        <w:rPr>
          <w:sz w:val="22"/>
          <w:szCs w:val="22"/>
        </w:rPr>
        <w:t xml:space="preserve"> (25.2%)</w:t>
      </w:r>
      <w:r w:rsidR="007425D4" w:rsidRPr="008B1F90">
        <w:rPr>
          <w:sz w:val="22"/>
          <w:szCs w:val="22"/>
        </w:rPr>
        <w:t xml:space="preserve">, </w:t>
      </w:r>
      <w:proofErr w:type="spellStart"/>
      <w:r w:rsidR="007425D4" w:rsidRPr="008B1F90">
        <w:rPr>
          <w:i/>
          <w:sz w:val="22"/>
          <w:szCs w:val="22"/>
        </w:rPr>
        <w:t>Sdha</w:t>
      </w:r>
      <w:proofErr w:type="spellEnd"/>
      <w:r w:rsidR="001E01AC" w:rsidRPr="008B1F90">
        <w:rPr>
          <w:sz w:val="22"/>
          <w:szCs w:val="22"/>
        </w:rPr>
        <w:t xml:space="preserve"> (35.9%),</w:t>
      </w:r>
      <w:r w:rsidR="007425D4" w:rsidRPr="008B1F90">
        <w:rPr>
          <w:sz w:val="22"/>
          <w:szCs w:val="22"/>
        </w:rPr>
        <w:t xml:space="preserve"> </w:t>
      </w:r>
      <w:proofErr w:type="spellStart"/>
      <w:r w:rsidR="008F73FF" w:rsidRPr="008B1F90">
        <w:rPr>
          <w:i/>
          <w:sz w:val="22"/>
          <w:szCs w:val="22"/>
        </w:rPr>
        <w:t>mt-</w:t>
      </w:r>
      <w:r w:rsidR="00691583" w:rsidRPr="008B1F90">
        <w:rPr>
          <w:i/>
          <w:sz w:val="22"/>
          <w:szCs w:val="22"/>
        </w:rPr>
        <w:t>Cytb</w:t>
      </w:r>
      <w:proofErr w:type="spellEnd"/>
      <w:r w:rsidR="001E01AC" w:rsidRPr="008B1F90">
        <w:rPr>
          <w:sz w:val="22"/>
          <w:szCs w:val="22"/>
        </w:rPr>
        <w:t xml:space="preserve"> (35.4%)</w:t>
      </w:r>
      <w:r w:rsidR="007425D4" w:rsidRPr="008B1F90">
        <w:rPr>
          <w:sz w:val="22"/>
          <w:szCs w:val="22"/>
        </w:rPr>
        <w:t xml:space="preserve"> and </w:t>
      </w:r>
      <w:r w:rsidR="008F73FF" w:rsidRPr="008B1F90">
        <w:rPr>
          <w:i/>
          <w:sz w:val="22"/>
          <w:szCs w:val="22"/>
        </w:rPr>
        <w:t>mt-Co2</w:t>
      </w:r>
      <w:r w:rsidR="008F73FF" w:rsidRPr="008B1F90">
        <w:rPr>
          <w:sz w:val="22"/>
          <w:szCs w:val="22"/>
        </w:rPr>
        <w:t xml:space="preserve"> </w:t>
      </w:r>
      <w:r w:rsidR="001E01AC" w:rsidRPr="008B1F90">
        <w:rPr>
          <w:sz w:val="22"/>
          <w:szCs w:val="22"/>
        </w:rPr>
        <w:t xml:space="preserve">(35.1%) </w:t>
      </w:r>
      <w:r w:rsidR="00691583" w:rsidRPr="008B1F90">
        <w:rPr>
          <w:sz w:val="22"/>
          <w:szCs w:val="22"/>
        </w:rPr>
        <w:t>were</w:t>
      </w:r>
      <w:r w:rsidR="00825679" w:rsidRPr="008B1F90">
        <w:rPr>
          <w:sz w:val="22"/>
          <w:szCs w:val="22"/>
        </w:rPr>
        <w:t xml:space="preserve"> </w:t>
      </w:r>
      <w:r w:rsidR="00691583" w:rsidRPr="008B1F90">
        <w:rPr>
          <w:sz w:val="22"/>
          <w:szCs w:val="22"/>
        </w:rPr>
        <w:t>reduced</w:t>
      </w:r>
      <w:r w:rsidR="00D07A92" w:rsidRPr="008B1F90">
        <w:rPr>
          <w:sz w:val="22"/>
          <w:szCs w:val="22"/>
        </w:rPr>
        <w:t xml:space="preserve"> in the quadriceps from MCP230-exposed mice</w:t>
      </w:r>
      <w:r w:rsidR="00691583" w:rsidRPr="008B1F90">
        <w:rPr>
          <w:sz w:val="22"/>
          <w:szCs w:val="22"/>
        </w:rPr>
        <w:t>, although not all of these</w:t>
      </w:r>
      <w:r w:rsidR="00A51087" w:rsidRPr="008B1F90">
        <w:rPr>
          <w:sz w:val="22"/>
          <w:szCs w:val="22"/>
        </w:rPr>
        <w:t xml:space="preserve"> reductions </w:t>
      </w:r>
      <w:r w:rsidR="00691583" w:rsidRPr="008B1F90">
        <w:rPr>
          <w:sz w:val="22"/>
          <w:szCs w:val="22"/>
        </w:rPr>
        <w:t>attained statistical significance</w:t>
      </w:r>
      <w:r w:rsidR="001E01AC" w:rsidRPr="008B1F90">
        <w:rPr>
          <w:sz w:val="22"/>
          <w:szCs w:val="22"/>
        </w:rPr>
        <w:t xml:space="preserve"> (p=0.12, p=0.08, p=0.04 and p=0.10, respectively</w:t>
      </w:r>
      <w:r w:rsidR="001C6C61" w:rsidRPr="008B1F90">
        <w:rPr>
          <w:sz w:val="22"/>
          <w:szCs w:val="22"/>
        </w:rPr>
        <w:t xml:space="preserve">; see </w:t>
      </w:r>
      <w:r w:rsidR="00E56245" w:rsidRPr="008B1F90">
        <w:rPr>
          <w:sz w:val="22"/>
          <w:szCs w:val="22"/>
        </w:rPr>
        <w:t>Figure 5</w:t>
      </w:r>
      <w:r w:rsidR="0085539E" w:rsidRPr="008B1F90">
        <w:rPr>
          <w:sz w:val="22"/>
          <w:szCs w:val="22"/>
        </w:rPr>
        <w:t>C</w:t>
      </w:r>
      <w:r w:rsidR="001E01AC" w:rsidRPr="008B1F90">
        <w:rPr>
          <w:sz w:val="22"/>
          <w:szCs w:val="22"/>
        </w:rPr>
        <w:t>)</w:t>
      </w:r>
      <w:r w:rsidR="001417C8" w:rsidRPr="008B1F90">
        <w:rPr>
          <w:sz w:val="22"/>
          <w:szCs w:val="22"/>
        </w:rPr>
        <w:t xml:space="preserve">. </w:t>
      </w:r>
      <w:r w:rsidR="00766DB4" w:rsidRPr="008B1F90">
        <w:rPr>
          <w:sz w:val="22"/>
          <w:szCs w:val="22"/>
        </w:rPr>
        <w:t xml:space="preserve"> </w:t>
      </w:r>
      <w:r w:rsidR="00C33916" w:rsidRPr="008B1F90">
        <w:rPr>
          <w:sz w:val="22"/>
          <w:szCs w:val="22"/>
        </w:rPr>
        <w:t>To determine whether differences in skeletal muscle mitochondrial electron transport enzymes were present at the protein level, we measured the relative expression of several electron transport chain proteins via western blotting (Figure 5D).</w:t>
      </w:r>
      <w:r w:rsidR="00E97793">
        <w:rPr>
          <w:sz w:val="22"/>
          <w:szCs w:val="22"/>
        </w:rPr>
        <w:t xml:space="preserve">  </w:t>
      </w:r>
      <w:r w:rsidR="00FF0E0C">
        <w:rPr>
          <w:sz w:val="22"/>
          <w:szCs w:val="22"/>
        </w:rPr>
        <w:t>W</w:t>
      </w:r>
      <w:r w:rsidR="00FF0E0C" w:rsidRPr="008B1F90">
        <w:rPr>
          <w:sz w:val="22"/>
          <w:szCs w:val="22"/>
        </w:rPr>
        <w:t xml:space="preserve">e </w:t>
      </w:r>
      <w:r w:rsidR="00FF0E0C">
        <w:rPr>
          <w:sz w:val="22"/>
          <w:szCs w:val="22"/>
        </w:rPr>
        <w:t xml:space="preserve">did not </w:t>
      </w:r>
      <w:r w:rsidR="00FF0E0C" w:rsidRPr="008B1F90">
        <w:rPr>
          <w:sz w:val="22"/>
          <w:szCs w:val="22"/>
        </w:rPr>
        <w:t xml:space="preserve">observe </w:t>
      </w:r>
      <w:r w:rsidR="00FF0E0C">
        <w:rPr>
          <w:sz w:val="22"/>
          <w:szCs w:val="22"/>
        </w:rPr>
        <w:t>differences</w:t>
      </w:r>
      <w:r w:rsidR="00FF0E0C" w:rsidRPr="008B1F90">
        <w:rPr>
          <w:sz w:val="22"/>
          <w:szCs w:val="22"/>
        </w:rPr>
        <w:t xml:space="preserve"> in </w:t>
      </w:r>
      <w:r w:rsidR="00FF0E0C">
        <w:rPr>
          <w:sz w:val="22"/>
          <w:szCs w:val="22"/>
        </w:rPr>
        <w:t>levels</w:t>
      </w:r>
      <w:r w:rsidR="00FF0E0C" w:rsidRPr="008B1F90">
        <w:rPr>
          <w:sz w:val="22"/>
          <w:szCs w:val="22"/>
        </w:rPr>
        <w:t xml:space="preserve"> of </w:t>
      </w:r>
      <w:r w:rsidR="00FF0E0C">
        <w:rPr>
          <w:sz w:val="22"/>
          <w:szCs w:val="22"/>
        </w:rPr>
        <w:t>any of</w:t>
      </w:r>
      <w:r w:rsidR="00FF0E0C" w:rsidRPr="008B1F90">
        <w:rPr>
          <w:sz w:val="22"/>
          <w:szCs w:val="22"/>
        </w:rPr>
        <w:t xml:space="preserve"> the five </w:t>
      </w:r>
      <w:r w:rsidR="00FF0E0C">
        <w:rPr>
          <w:sz w:val="22"/>
          <w:szCs w:val="22"/>
        </w:rPr>
        <w:t xml:space="preserve">oxidative phosphorylation </w:t>
      </w:r>
      <w:r w:rsidR="00FF0E0C" w:rsidRPr="008B1F90">
        <w:rPr>
          <w:sz w:val="22"/>
          <w:szCs w:val="22"/>
        </w:rPr>
        <w:t>proteins measured in skeletal muscle</w:t>
      </w:r>
      <w:r w:rsidR="00FF0E0C">
        <w:rPr>
          <w:sz w:val="22"/>
          <w:szCs w:val="22"/>
        </w:rPr>
        <w:t>, nor did we see changes in PGC-1α protein expression (Figure 5D-E)</w:t>
      </w:r>
      <w:r w:rsidR="000D6C77">
        <w:rPr>
          <w:sz w:val="22"/>
          <w:szCs w:val="22"/>
        </w:rPr>
        <w:t xml:space="preserve"> with MCP230 exposure</w:t>
      </w:r>
      <w:r w:rsidR="00FF0E0C" w:rsidRPr="008B1F90">
        <w:rPr>
          <w:sz w:val="22"/>
          <w:szCs w:val="22"/>
        </w:rPr>
        <w:t>.</w:t>
      </w:r>
      <w:r w:rsidR="00C33916" w:rsidRPr="00C33916">
        <w:rPr>
          <w:sz w:val="22"/>
          <w:szCs w:val="22"/>
        </w:rPr>
        <w:t xml:space="preserve"> </w:t>
      </w:r>
      <w:r w:rsidR="000D6C77">
        <w:rPr>
          <w:sz w:val="22"/>
          <w:szCs w:val="22"/>
        </w:rPr>
        <w:t xml:space="preserve">To test whether </w:t>
      </w:r>
      <w:r w:rsidR="00E662BF">
        <w:rPr>
          <w:sz w:val="22"/>
          <w:szCs w:val="22"/>
        </w:rPr>
        <w:t xml:space="preserve">the </w:t>
      </w:r>
      <w:r w:rsidR="000D6C77">
        <w:rPr>
          <w:sz w:val="22"/>
          <w:szCs w:val="22"/>
        </w:rPr>
        <w:t>lack of change in mitochondrial protein expression was due to suppression of autophagy, we blotted for processing of LC3, and observed no evidence of decreased autophagy (Figures 5D and F).</w:t>
      </w:r>
      <w:r w:rsidR="00AE0961">
        <w:rPr>
          <w:sz w:val="22"/>
          <w:szCs w:val="22"/>
        </w:rPr>
        <w:t xml:space="preserve"> </w:t>
      </w:r>
      <w:r w:rsidR="00C33916">
        <w:rPr>
          <w:sz w:val="22"/>
          <w:szCs w:val="22"/>
        </w:rPr>
        <w:t>We did not see alterations in any of the other</w:t>
      </w:r>
      <w:r w:rsidR="00AE0961">
        <w:rPr>
          <w:sz w:val="22"/>
          <w:szCs w:val="22"/>
        </w:rPr>
        <w:t xml:space="preserve"> measured</w:t>
      </w:r>
      <w:r w:rsidR="00C33916">
        <w:rPr>
          <w:sz w:val="22"/>
          <w:szCs w:val="22"/>
        </w:rPr>
        <w:t xml:space="preserve"> markers of skeletal muscle metabolism and growth (phospho-Akt</w:t>
      </w:r>
      <w:r w:rsidR="00C33916" w:rsidRPr="00A73596">
        <w:rPr>
          <w:sz w:val="22"/>
          <w:szCs w:val="22"/>
          <w:vertAlign w:val="superscript"/>
        </w:rPr>
        <w:t>S473</w:t>
      </w:r>
      <w:r w:rsidR="00C33916">
        <w:rPr>
          <w:sz w:val="22"/>
          <w:szCs w:val="22"/>
        </w:rPr>
        <w:t>, phospho-AMPK</w:t>
      </w:r>
      <w:r w:rsidR="00C33916" w:rsidRPr="00A73596">
        <w:rPr>
          <w:sz w:val="22"/>
          <w:szCs w:val="22"/>
          <w:vertAlign w:val="superscript"/>
        </w:rPr>
        <w:t>T172</w:t>
      </w:r>
      <w:r w:rsidR="00C33916">
        <w:rPr>
          <w:sz w:val="22"/>
          <w:szCs w:val="22"/>
        </w:rPr>
        <w:t xml:space="preserve"> or phospho-S6K</w:t>
      </w:r>
      <w:r w:rsidR="00C33916" w:rsidRPr="00A73596">
        <w:rPr>
          <w:sz w:val="22"/>
          <w:szCs w:val="22"/>
          <w:vertAlign w:val="superscript"/>
        </w:rPr>
        <w:t>T389</w:t>
      </w:r>
      <w:r w:rsidR="00C33916">
        <w:rPr>
          <w:sz w:val="22"/>
          <w:szCs w:val="22"/>
        </w:rPr>
        <w:t>, data not shown).</w:t>
      </w:r>
    </w:p>
    <w:p w14:paraId="22C11BC8" w14:textId="77777777" w:rsidR="009E38B1" w:rsidRDefault="009E38B1" w:rsidP="00AA41A9">
      <w:pPr>
        <w:spacing w:line="480" w:lineRule="auto"/>
        <w:rPr>
          <w:sz w:val="22"/>
          <w:szCs w:val="22"/>
        </w:rPr>
      </w:pPr>
    </w:p>
    <w:p w14:paraId="0873F40B" w14:textId="5E540476" w:rsidR="0059083E" w:rsidRPr="008B1F90" w:rsidRDefault="009E38B1" w:rsidP="00AA41A9">
      <w:pPr>
        <w:spacing w:line="480" w:lineRule="auto"/>
        <w:rPr>
          <w:sz w:val="22"/>
          <w:szCs w:val="22"/>
        </w:rPr>
      </w:pPr>
      <w:r>
        <w:rPr>
          <w:sz w:val="22"/>
          <w:szCs w:val="22"/>
        </w:rPr>
        <w:t xml:space="preserve">To test whether reductions </w:t>
      </w:r>
      <w:r w:rsidR="00FF0E0C">
        <w:rPr>
          <w:sz w:val="22"/>
          <w:szCs w:val="22"/>
        </w:rPr>
        <w:t xml:space="preserve">in </w:t>
      </w:r>
      <w:proofErr w:type="spellStart"/>
      <w:r w:rsidR="001F33A5">
        <w:rPr>
          <w:sz w:val="22"/>
          <w:szCs w:val="22"/>
        </w:rPr>
        <w:t>mtDNA</w:t>
      </w:r>
      <w:proofErr w:type="spellEnd"/>
      <w:r w:rsidR="00694F22">
        <w:rPr>
          <w:sz w:val="22"/>
          <w:szCs w:val="22"/>
        </w:rPr>
        <w:t xml:space="preserve"> </w:t>
      </w:r>
      <w:r w:rsidR="000C3616">
        <w:rPr>
          <w:sz w:val="22"/>
          <w:szCs w:val="22"/>
        </w:rPr>
        <w:t>copy</w:t>
      </w:r>
      <w:r w:rsidR="00FF0E0C">
        <w:rPr>
          <w:sz w:val="22"/>
          <w:szCs w:val="22"/>
        </w:rPr>
        <w:t xml:space="preserve"> number</w:t>
      </w:r>
      <w:r w:rsidR="000C3616">
        <w:rPr>
          <w:sz w:val="22"/>
          <w:szCs w:val="22"/>
        </w:rPr>
        <w:t xml:space="preserve"> and citrate synthase activity </w:t>
      </w:r>
      <w:r>
        <w:rPr>
          <w:sz w:val="22"/>
          <w:szCs w:val="22"/>
        </w:rPr>
        <w:t>were due to lowered mitochondrial biogenesis</w:t>
      </w:r>
      <w:r w:rsidR="00A33087">
        <w:rPr>
          <w:sz w:val="22"/>
          <w:szCs w:val="22"/>
        </w:rPr>
        <w:t xml:space="preserve">, we </w:t>
      </w:r>
      <w:r>
        <w:rPr>
          <w:sz w:val="22"/>
          <w:szCs w:val="22"/>
        </w:rPr>
        <w:t>evaluated the expression level of several known mitochondri</w:t>
      </w:r>
      <w:r w:rsidR="00F647E3">
        <w:rPr>
          <w:sz w:val="22"/>
          <w:szCs w:val="22"/>
        </w:rPr>
        <w:t>al bio</w:t>
      </w:r>
      <w:r>
        <w:rPr>
          <w:sz w:val="22"/>
          <w:szCs w:val="22"/>
        </w:rPr>
        <w:t xml:space="preserve">genesis genes.  </w:t>
      </w:r>
      <w:r w:rsidR="00C33916">
        <w:rPr>
          <w:sz w:val="22"/>
          <w:szCs w:val="22"/>
        </w:rPr>
        <w:t xml:space="preserve">While we </w:t>
      </w:r>
      <w:r w:rsidR="00A33087">
        <w:rPr>
          <w:sz w:val="22"/>
          <w:szCs w:val="22"/>
        </w:rPr>
        <w:t xml:space="preserve">observed increases in the mRNA of </w:t>
      </w:r>
      <w:proofErr w:type="spellStart"/>
      <w:r w:rsidR="00A33087" w:rsidRPr="00A33087">
        <w:rPr>
          <w:i/>
          <w:sz w:val="22"/>
          <w:szCs w:val="22"/>
        </w:rPr>
        <w:t>Ppard</w:t>
      </w:r>
      <w:proofErr w:type="spellEnd"/>
      <w:r w:rsidR="00A33087">
        <w:rPr>
          <w:sz w:val="22"/>
          <w:szCs w:val="22"/>
        </w:rPr>
        <w:t xml:space="preserve"> and </w:t>
      </w:r>
      <w:r w:rsidR="00A33087" w:rsidRPr="00A33087">
        <w:rPr>
          <w:i/>
          <w:sz w:val="22"/>
          <w:szCs w:val="22"/>
        </w:rPr>
        <w:t>Ppargc1b</w:t>
      </w:r>
      <w:r w:rsidR="00A27014">
        <w:rPr>
          <w:sz w:val="22"/>
          <w:szCs w:val="22"/>
        </w:rPr>
        <w:t xml:space="preserve"> (Figure 6A and C)</w:t>
      </w:r>
      <w:r w:rsidR="00A33087">
        <w:rPr>
          <w:sz w:val="22"/>
          <w:szCs w:val="22"/>
        </w:rPr>
        <w:t>, there were no difference</w:t>
      </w:r>
      <w:r>
        <w:rPr>
          <w:sz w:val="22"/>
          <w:szCs w:val="22"/>
        </w:rPr>
        <w:t>s</w:t>
      </w:r>
      <w:r w:rsidR="00A33087">
        <w:rPr>
          <w:sz w:val="22"/>
          <w:szCs w:val="22"/>
        </w:rPr>
        <w:t xml:space="preserve"> in the expression levels of </w:t>
      </w:r>
      <w:r w:rsidR="00A33087" w:rsidRPr="00A33087">
        <w:rPr>
          <w:i/>
          <w:sz w:val="22"/>
          <w:szCs w:val="22"/>
        </w:rPr>
        <w:t>Ppargc1a</w:t>
      </w:r>
      <w:r w:rsidR="00A33087">
        <w:rPr>
          <w:sz w:val="22"/>
          <w:szCs w:val="22"/>
        </w:rPr>
        <w:t xml:space="preserve">, </w:t>
      </w:r>
      <w:r w:rsidR="00A33087" w:rsidRPr="00A33087">
        <w:rPr>
          <w:i/>
          <w:sz w:val="22"/>
          <w:szCs w:val="22"/>
        </w:rPr>
        <w:t>Nrf1</w:t>
      </w:r>
      <w:r w:rsidR="00A33087">
        <w:rPr>
          <w:sz w:val="22"/>
          <w:szCs w:val="22"/>
        </w:rPr>
        <w:t xml:space="preserve">, </w:t>
      </w:r>
      <w:r w:rsidR="00A33087" w:rsidRPr="00A33087">
        <w:rPr>
          <w:i/>
          <w:sz w:val="22"/>
          <w:szCs w:val="22"/>
        </w:rPr>
        <w:t>Nfe2l2</w:t>
      </w:r>
      <w:r w:rsidR="00A33087">
        <w:rPr>
          <w:sz w:val="22"/>
          <w:szCs w:val="22"/>
        </w:rPr>
        <w:t xml:space="preserve"> or </w:t>
      </w:r>
      <w:proofErr w:type="spellStart"/>
      <w:r w:rsidR="00A33087" w:rsidRPr="00A33087">
        <w:rPr>
          <w:i/>
          <w:sz w:val="22"/>
          <w:szCs w:val="22"/>
        </w:rPr>
        <w:t>Tfam</w:t>
      </w:r>
      <w:proofErr w:type="spellEnd"/>
      <w:r w:rsidR="00A27014">
        <w:rPr>
          <w:sz w:val="22"/>
          <w:szCs w:val="22"/>
        </w:rPr>
        <w:t xml:space="preserve"> (Figure 6B, D-F)</w:t>
      </w:r>
      <w:r w:rsidR="00A33087">
        <w:rPr>
          <w:sz w:val="22"/>
          <w:szCs w:val="22"/>
        </w:rPr>
        <w:t xml:space="preserve">. </w:t>
      </w:r>
      <w:r w:rsidR="00C33916">
        <w:rPr>
          <w:sz w:val="22"/>
          <w:szCs w:val="22"/>
        </w:rPr>
        <w:t xml:space="preserve">In the absence of reduced mitochondrial biogenesis markers, or </w:t>
      </w:r>
      <w:r w:rsidR="00694F22">
        <w:rPr>
          <w:sz w:val="22"/>
          <w:szCs w:val="22"/>
        </w:rPr>
        <w:t xml:space="preserve">changes </w:t>
      </w:r>
      <w:r w:rsidR="006261CD">
        <w:rPr>
          <w:sz w:val="22"/>
          <w:szCs w:val="22"/>
        </w:rPr>
        <w:t xml:space="preserve">in </w:t>
      </w:r>
      <w:r w:rsidR="00C33916">
        <w:rPr>
          <w:sz w:val="22"/>
          <w:szCs w:val="22"/>
        </w:rPr>
        <w:t xml:space="preserve">the levels of oxidative </w:t>
      </w:r>
      <w:proofErr w:type="spellStart"/>
      <w:r w:rsidR="00C33916">
        <w:rPr>
          <w:sz w:val="22"/>
          <w:szCs w:val="22"/>
        </w:rPr>
        <w:t>phosoporylation</w:t>
      </w:r>
      <w:proofErr w:type="spellEnd"/>
      <w:r w:rsidR="00C33916">
        <w:rPr>
          <w:sz w:val="22"/>
          <w:szCs w:val="22"/>
        </w:rPr>
        <w:t xml:space="preserve"> enzymes, </w:t>
      </w:r>
      <w:r w:rsidR="0013169A">
        <w:rPr>
          <w:sz w:val="22"/>
          <w:szCs w:val="22"/>
        </w:rPr>
        <w:t xml:space="preserve">the mitochondrial deficits we observe in </w:t>
      </w:r>
      <w:r w:rsidR="001C3B10" w:rsidRPr="008B1F90">
        <w:rPr>
          <w:sz w:val="22"/>
          <w:szCs w:val="22"/>
        </w:rPr>
        <w:t>the skeletal muscle</w:t>
      </w:r>
      <w:r w:rsidR="0013169A">
        <w:rPr>
          <w:sz w:val="22"/>
          <w:szCs w:val="22"/>
        </w:rPr>
        <w:t xml:space="preserve"> of mice exposed to MCP230</w:t>
      </w:r>
      <w:r w:rsidR="001C3B10" w:rsidRPr="008B1F90">
        <w:rPr>
          <w:sz w:val="22"/>
          <w:szCs w:val="22"/>
        </w:rPr>
        <w:t xml:space="preserve"> </w:t>
      </w:r>
      <w:r w:rsidR="00C33916">
        <w:rPr>
          <w:sz w:val="22"/>
          <w:szCs w:val="22"/>
        </w:rPr>
        <w:t>may be a</w:t>
      </w:r>
      <w:r w:rsidR="000373AB">
        <w:rPr>
          <w:sz w:val="22"/>
          <w:szCs w:val="22"/>
        </w:rPr>
        <w:t xml:space="preserve"> response</w:t>
      </w:r>
      <w:r w:rsidR="0059083E">
        <w:rPr>
          <w:sz w:val="22"/>
          <w:szCs w:val="22"/>
        </w:rPr>
        <w:t xml:space="preserve"> to </w:t>
      </w:r>
      <w:r w:rsidR="00C33916">
        <w:rPr>
          <w:sz w:val="22"/>
          <w:szCs w:val="22"/>
        </w:rPr>
        <w:t>oxidative stress</w:t>
      </w:r>
      <w:r w:rsidR="0013169A">
        <w:rPr>
          <w:sz w:val="22"/>
          <w:szCs w:val="22"/>
        </w:rPr>
        <w:t xml:space="preserve">, rather than transcriptional </w:t>
      </w:r>
      <w:proofErr w:type="spellStart"/>
      <w:r w:rsidR="0013169A">
        <w:rPr>
          <w:sz w:val="22"/>
          <w:szCs w:val="22"/>
        </w:rPr>
        <w:t>downregulation</w:t>
      </w:r>
      <w:proofErr w:type="spellEnd"/>
      <w:r w:rsidR="0013169A">
        <w:rPr>
          <w:sz w:val="22"/>
          <w:szCs w:val="22"/>
        </w:rPr>
        <w:t xml:space="preserve"> of mitochondrial biogenesis </w:t>
      </w:r>
      <w:r w:rsidR="0013169A" w:rsidRPr="0013169A">
        <w:rPr>
          <w:i/>
          <w:sz w:val="22"/>
          <w:szCs w:val="22"/>
        </w:rPr>
        <w:t>per se</w:t>
      </w:r>
      <w:r w:rsidR="0059083E">
        <w:rPr>
          <w:sz w:val="22"/>
          <w:szCs w:val="22"/>
        </w:rPr>
        <w:t xml:space="preserve">. In support of this notion, we found robust </w:t>
      </w:r>
      <w:r w:rsidR="001146C4">
        <w:rPr>
          <w:sz w:val="22"/>
          <w:szCs w:val="22"/>
        </w:rPr>
        <w:t xml:space="preserve">increases in the mRNA for </w:t>
      </w:r>
      <w:r w:rsidR="001146C4" w:rsidRPr="001146C4">
        <w:rPr>
          <w:i/>
          <w:sz w:val="22"/>
          <w:szCs w:val="22"/>
        </w:rPr>
        <w:t>Ucp2</w:t>
      </w:r>
      <w:r w:rsidR="001146C4">
        <w:rPr>
          <w:sz w:val="22"/>
          <w:szCs w:val="22"/>
        </w:rPr>
        <w:t xml:space="preserve">, </w:t>
      </w:r>
      <w:r w:rsidR="001146C4" w:rsidRPr="001146C4">
        <w:rPr>
          <w:i/>
          <w:sz w:val="22"/>
          <w:szCs w:val="22"/>
        </w:rPr>
        <w:t>Sod1</w:t>
      </w:r>
      <w:r w:rsidR="001146C4">
        <w:rPr>
          <w:sz w:val="22"/>
          <w:szCs w:val="22"/>
        </w:rPr>
        <w:t xml:space="preserve">, </w:t>
      </w:r>
      <w:r w:rsidR="001146C4" w:rsidRPr="001146C4">
        <w:rPr>
          <w:i/>
          <w:sz w:val="22"/>
          <w:szCs w:val="22"/>
        </w:rPr>
        <w:t>Sod2</w:t>
      </w:r>
      <w:r w:rsidR="001146C4">
        <w:rPr>
          <w:sz w:val="22"/>
          <w:szCs w:val="22"/>
        </w:rPr>
        <w:t xml:space="preserve">, </w:t>
      </w:r>
      <w:r w:rsidR="001146C4" w:rsidRPr="001146C4">
        <w:rPr>
          <w:i/>
          <w:sz w:val="22"/>
          <w:szCs w:val="22"/>
        </w:rPr>
        <w:t>Cat</w:t>
      </w:r>
      <w:r w:rsidR="001146C4">
        <w:rPr>
          <w:sz w:val="22"/>
          <w:szCs w:val="22"/>
        </w:rPr>
        <w:t xml:space="preserve">, </w:t>
      </w:r>
      <w:r w:rsidR="001146C4" w:rsidRPr="001146C4">
        <w:rPr>
          <w:i/>
          <w:sz w:val="22"/>
          <w:szCs w:val="22"/>
        </w:rPr>
        <w:t>Gpx1</w:t>
      </w:r>
      <w:r w:rsidR="001146C4">
        <w:rPr>
          <w:sz w:val="22"/>
          <w:szCs w:val="22"/>
        </w:rPr>
        <w:t xml:space="preserve"> and </w:t>
      </w:r>
      <w:proofErr w:type="spellStart"/>
      <w:r w:rsidR="001146C4" w:rsidRPr="001146C4">
        <w:rPr>
          <w:i/>
          <w:sz w:val="22"/>
          <w:szCs w:val="22"/>
        </w:rPr>
        <w:t>Gclm</w:t>
      </w:r>
      <w:proofErr w:type="spellEnd"/>
      <w:r w:rsidR="001146C4">
        <w:rPr>
          <w:sz w:val="22"/>
          <w:szCs w:val="22"/>
        </w:rPr>
        <w:t xml:space="preserve">, enzymes activated in response to oxidative stress </w:t>
      </w:r>
      <w:r w:rsidR="0059083E">
        <w:rPr>
          <w:sz w:val="22"/>
          <w:szCs w:val="22"/>
        </w:rPr>
        <w:t>(Figure</w:t>
      </w:r>
      <w:r w:rsidR="000807B2">
        <w:rPr>
          <w:sz w:val="22"/>
          <w:szCs w:val="22"/>
        </w:rPr>
        <w:t xml:space="preserve"> 7).</w:t>
      </w:r>
    </w:p>
    <w:p w14:paraId="6C8069F7" w14:textId="77777777" w:rsidR="0026204D" w:rsidRPr="008B1F90" w:rsidRDefault="0026204D" w:rsidP="00AA41A9">
      <w:pPr>
        <w:spacing w:line="480" w:lineRule="auto"/>
        <w:rPr>
          <w:sz w:val="22"/>
          <w:szCs w:val="22"/>
        </w:rPr>
      </w:pPr>
    </w:p>
    <w:p w14:paraId="156E0BCA" w14:textId="77777777" w:rsidR="007221E6" w:rsidRPr="008B1F90" w:rsidRDefault="007221E6" w:rsidP="0026204D">
      <w:pPr>
        <w:pStyle w:val="Heading1"/>
        <w:spacing w:before="0" w:line="480" w:lineRule="auto"/>
        <w:rPr>
          <w:color w:val="auto"/>
          <w:sz w:val="22"/>
          <w:szCs w:val="22"/>
        </w:rPr>
      </w:pPr>
      <w:r w:rsidRPr="008B1F90">
        <w:rPr>
          <w:color w:val="auto"/>
          <w:sz w:val="22"/>
          <w:szCs w:val="22"/>
        </w:rPr>
        <w:t>Discussion</w:t>
      </w:r>
    </w:p>
    <w:p w14:paraId="39C6FCF4" w14:textId="68D82070" w:rsidR="0098441B" w:rsidRPr="008B1F90" w:rsidRDefault="00BA2CA1" w:rsidP="00896FD8">
      <w:pPr>
        <w:spacing w:line="480" w:lineRule="auto"/>
        <w:rPr>
          <w:sz w:val="22"/>
          <w:szCs w:val="22"/>
        </w:rPr>
      </w:pPr>
      <w:r w:rsidRPr="008B1F90">
        <w:rPr>
          <w:sz w:val="22"/>
          <w:szCs w:val="22"/>
        </w:rPr>
        <w:t xml:space="preserve">While epidemiological studies have linked exposure to PM with obesity and its comorbidities, few have </w:t>
      </w:r>
      <w:r w:rsidR="00BE3D2B">
        <w:rPr>
          <w:sz w:val="22"/>
          <w:szCs w:val="22"/>
        </w:rPr>
        <w:t>evaluated energy expenditure changes in response to</w:t>
      </w:r>
      <w:r w:rsidR="00B325C6">
        <w:rPr>
          <w:sz w:val="22"/>
          <w:szCs w:val="22"/>
        </w:rPr>
        <w:t xml:space="preserve"> acute</w:t>
      </w:r>
      <w:r w:rsidRPr="008B1F90">
        <w:rPr>
          <w:sz w:val="22"/>
          <w:szCs w:val="22"/>
        </w:rPr>
        <w:t xml:space="preserve"> gestational exposure.  </w:t>
      </w:r>
      <w:r w:rsidR="00317C44" w:rsidRPr="008B1F90">
        <w:rPr>
          <w:sz w:val="22"/>
          <w:szCs w:val="22"/>
        </w:rPr>
        <w:t>In this study</w:t>
      </w:r>
      <w:r w:rsidR="008C306C" w:rsidRPr="008B1F90">
        <w:rPr>
          <w:sz w:val="22"/>
          <w:szCs w:val="22"/>
        </w:rPr>
        <w:t>,</w:t>
      </w:r>
      <w:r w:rsidR="00317C44" w:rsidRPr="008B1F90">
        <w:rPr>
          <w:sz w:val="22"/>
          <w:szCs w:val="22"/>
        </w:rPr>
        <w:t xml:space="preserve"> we </w:t>
      </w:r>
      <w:r w:rsidR="0098441B" w:rsidRPr="008B1F90">
        <w:rPr>
          <w:sz w:val="22"/>
          <w:szCs w:val="22"/>
        </w:rPr>
        <w:t>tested</w:t>
      </w:r>
      <w:r w:rsidR="00317C44" w:rsidRPr="008B1F90">
        <w:rPr>
          <w:sz w:val="22"/>
          <w:szCs w:val="22"/>
        </w:rPr>
        <w:t xml:space="preserve"> </w:t>
      </w:r>
      <w:r w:rsidR="007467A7">
        <w:rPr>
          <w:sz w:val="22"/>
          <w:szCs w:val="22"/>
        </w:rPr>
        <w:t xml:space="preserve">some of </w:t>
      </w:r>
      <w:r w:rsidR="00317C44" w:rsidRPr="008B1F90">
        <w:rPr>
          <w:sz w:val="22"/>
          <w:szCs w:val="22"/>
        </w:rPr>
        <w:t>the</w:t>
      </w:r>
      <w:r w:rsidR="002B38BB" w:rsidRPr="008B1F90">
        <w:rPr>
          <w:sz w:val="22"/>
          <w:szCs w:val="22"/>
        </w:rPr>
        <w:t xml:space="preserve"> metabolic</w:t>
      </w:r>
      <w:r w:rsidR="00317C44" w:rsidRPr="008B1F90">
        <w:rPr>
          <w:sz w:val="22"/>
          <w:szCs w:val="22"/>
        </w:rPr>
        <w:t xml:space="preserve"> effects of </w:t>
      </w:r>
      <w:r w:rsidR="0098441B" w:rsidRPr="008B1F90">
        <w:rPr>
          <w:sz w:val="22"/>
          <w:szCs w:val="22"/>
        </w:rPr>
        <w:t xml:space="preserve">a limited </w:t>
      </w:r>
      <w:r w:rsidR="00317C44" w:rsidRPr="008B1F90">
        <w:rPr>
          <w:sz w:val="22"/>
          <w:szCs w:val="22"/>
        </w:rPr>
        <w:t>gestational</w:t>
      </w:r>
      <w:r w:rsidR="0098441B" w:rsidRPr="008B1F90">
        <w:rPr>
          <w:sz w:val="22"/>
          <w:szCs w:val="22"/>
        </w:rPr>
        <w:t xml:space="preserve"> exposure to </w:t>
      </w:r>
      <w:r w:rsidRPr="008B1F90">
        <w:rPr>
          <w:sz w:val="22"/>
          <w:szCs w:val="22"/>
        </w:rPr>
        <w:t xml:space="preserve">a recently realized environmental pollutant that is present in most combustion derived PM </w:t>
      </w:r>
      <w:r w:rsidR="0024199D" w:rsidRPr="008B1F90">
        <w:rPr>
          <w:sz w:val="22"/>
          <w:szCs w:val="22"/>
        </w:rPr>
        <w:t>–</w:t>
      </w:r>
      <w:r w:rsidRPr="008B1F90">
        <w:rPr>
          <w:sz w:val="22"/>
          <w:szCs w:val="22"/>
        </w:rPr>
        <w:t xml:space="preserve"> </w:t>
      </w:r>
      <w:r w:rsidR="008C306C" w:rsidRPr="008B1F90">
        <w:rPr>
          <w:sz w:val="22"/>
          <w:szCs w:val="22"/>
        </w:rPr>
        <w:t>EPFR</w:t>
      </w:r>
      <w:r w:rsidR="0024199D" w:rsidRPr="008B1F90">
        <w:rPr>
          <w:sz w:val="22"/>
          <w:szCs w:val="22"/>
        </w:rPr>
        <w:t>’</w:t>
      </w:r>
      <w:r w:rsidRPr="008B1F90">
        <w:rPr>
          <w:sz w:val="22"/>
          <w:szCs w:val="22"/>
        </w:rPr>
        <w:t>s</w:t>
      </w:r>
      <w:r w:rsidR="0098441B" w:rsidRPr="008B1F90">
        <w:rPr>
          <w:sz w:val="22"/>
          <w:szCs w:val="22"/>
        </w:rPr>
        <w:t xml:space="preserve">.  </w:t>
      </w:r>
      <w:r w:rsidR="000C190A">
        <w:rPr>
          <w:sz w:val="22"/>
          <w:szCs w:val="22"/>
        </w:rPr>
        <w:t>Each exposure of MCP230 that the mothers received was the equivalent to a human breathing 200</w:t>
      </w:r>
      <w:r w:rsidR="00A241AE">
        <w:rPr>
          <w:sz w:val="22"/>
          <w:szCs w:val="22"/>
        </w:rPr>
        <w:t xml:space="preserve"> </w:t>
      </w:r>
      <w:r w:rsidR="000C190A">
        <w:rPr>
          <w:sz w:val="22"/>
          <w:szCs w:val="22"/>
        </w:rPr>
        <w:t>µg/m</w:t>
      </w:r>
      <w:r w:rsidR="000C190A" w:rsidRPr="00DA363A">
        <w:rPr>
          <w:sz w:val="22"/>
          <w:szCs w:val="22"/>
          <w:vertAlign w:val="superscript"/>
        </w:rPr>
        <w:t>3</w:t>
      </w:r>
      <w:r w:rsidR="00F647E3">
        <w:rPr>
          <w:sz w:val="22"/>
          <w:szCs w:val="22"/>
        </w:rPr>
        <w:t xml:space="preserve"> of EPFR, </w:t>
      </w:r>
      <w:r w:rsidR="000C190A">
        <w:rPr>
          <w:sz w:val="22"/>
          <w:szCs w:val="22"/>
        </w:rPr>
        <w:t xml:space="preserve">which is similar to what would </w:t>
      </w:r>
      <w:r w:rsidR="007467A7">
        <w:rPr>
          <w:sz w:val="22"/>
          <w:szCs w:val="22"/>
        </w:rPr>
        <w:t xml:space="preserve">be </w:t>
      </w:r>
      <w:r w:rsidR="000C190A">
        <w:rPr>
          <w:sz w:val="22"/>
          <w:szCs w:val="22"/>
        </w:rPr>
        <w:t>inhale</w:t>
      </w:r>
      <w:r w:rsidR="007467A7">
        <w:rPr>
          <w:sz w:val="22"/>
          <w:szCs w:val="22"/>
        </w:rPr>
        <w:t>d on a typical day in one of the major US cities</w:t>
      </w:r>
      <w:r w:rsidR="000C190A">
        <w:rPr>
          <w:sz w:val="22"/>
          <w:szCs w:val="22"/>
        </w:rPr>
        <w:t xml:space="preserve"> </w:t>
      </w:r>
      <w:r w:rsidR="00C73D5D" w:rsidRPr="00C73D5D">
        <w:rPr>
          <w:sz w:val="22"/>
          <w:szCs w:val="22"/>
        </w:rPr>
        <w:fldChar w:fldCharType="begin" w:fldLock="1"/>
      </w:r>
      <w:r w:rsidR="00A866D2">
        <w:rPr>
          <w:sz w:val="22"/>
          <w:szCs w:val="22"/>
        </w:rPr>
        <w:instrText>ADDIN CSL_CITATION { "citationItems" : [ { "id" : "ITEM-1", "itemData" : { "DOI" : "10.1038/mi.2013.88", "ISSN" : "1935-3456", "PMID" : "24172848", "abstract" : "Elevated levels of combustion-derived particulate matter (CDPM) are a risk factor for the development of lung diseases such as asthma. Studies have shown that CDPM exacerbates asthma, inducing acute lung dysfunction and inflammation; however, the impact of CDPM exposure on early immunological responses to allergens remains unclear. To determine the effects of early-life CDPM exposure on allergic asthma development in infants, we exposed infant mice to CDPM and then induced a mouse model of asthma using house dust mite (HDM) allergen. Mice exposed to CDPM+HDM failed to develop a typical asthma phenotype including airway hyper-responsiveness, T-helper type 2 (Th2) inflammation, Muc5ac expression, eosinophilia, and HDM-specific immunoglobulin (Ig) compared with HDM-exposed mice. Although HDM-specific IgE was attenuated, total IgE was twofold higher in CDPM+HDM mice compared with HDM mice. We further demonstrate that CDPM exposure during early life induced an immunosuppressive environment in the lung, concurrent with increases in tolerogenic dendritic cells and regulatory T cells, resulting in the suppression of Th2 responses. Despite having early immunosuppression, these mice develop severe allergic inflammation when challenged with allergen as adults. These findings demonstrate a mechanism whereby CDPM exposure modulates adaptive immunity, inducing specific antigen tolerance while amplifying total IgE, and leading to a predisposition to develop asthma upon rechallenge later in life.", "author" : [ { "dropping-particle" : "", "family" : "Saravia", "given" : "Jordy S", "non-dropping-particle" : "", "parse-names" : false, "suffix" : "" }, { "dropping-particle" : "", "family" : "You", "given" : "D", "non-dropping-particle" : "", "parse-names" : false, "suffix" : "" }, { "dropping-particle" : "", "family" : "Thevenot", "given" : "P", "non-dropping-particle" : "", "parse-names" : false, "suffix" : "" }, { "dropping-particle" : "", "family" : "Lee", "given" : "G I", "non-dropping-particle" : "", "parse-names" : false, "suffix" : "" }, { "dropping-particle" : "", "family" : "Shrestha", "given" : "B", "non-dropping-particle" : "", "parse-names" : false, "suffix" : "" }, { "dropping-particle" : "", "family" : "Lomnicki", "given" : "S", "non-dropping-particle" : "", "parse-names" : false, "suffix" : "" }, { "dropping-particle" : "", "family" : "Cormier", "given" : "S A", "non-dropping-particle" : "", "parse-names" : false, "suffix" : "" } ], "container-title" : "Mucosal immunology", "id" : "ITEM-1", "issue" : "3", "issued" : { "date-parts" : [ [ "2014" ] ] }, "page" : "694-704", "publisher" : "Nature Publishing Group", "title" : "Early-life exposure to combustion-derived particulate matter causes pulmonary immunosuppression.", "type" : "article-journal", "volume" : "7" }, "uris" : [ "http://www.mendeley.com/documents/?uuid=d10b8b3d-0770-465d-86e8-d8530f0bec5e" ] } ], "mendeley" : { "formattedCitation" : "(38)", "plainTextFormattedCitation" : "(38)", "previouslyFormattedCitation" : "(38)" }, "properties" : { "noteIndex" : 0 }, "schema" : "https://github.com/citation-style-language/schema/raw/master/csl-citation.json" }</w:instrText>
      </w:r>
      <w:r w:rsidR="00C73D5D" w:rsidRPr="00C73D5D">
        <w:rPr>
          <w:sz w:val="22"/>
          <w:szCs w:val="22"/>
        </w:rPr>
        <w:fldChar w:fldCharType="separate"/>
      </w:r>
      <w:r w:rsidR="004C30BD" w:rsidRPr="004C30BD">
        <w:rPr>
          <w:noProof/>
          <w:sz w:val="22"/>
          <w:szCs w:val="22"/>
        </w:rPr>
        <w:t>(38)</w:t>
      </w:r>
      <w:r w:rsidR="00C73D5D" w:rsidRPr="00C73D5D">
        <w:rPr>
          <w:sz w:val="22"/>
          <w:szCs w:val="22"/>
        </w:rPr>
        <w:fldChar w:fldCharType="end"/>
      </w:r>
      <w:r w:rsidR="00C73D5D" w:rsidRPr="00C73D5D">
        <w:rPr>
          <w:sz w:val="22"/>
          <w:szCs w:val="22"/>
        </w:rPr>
        <w:t>.</w:t>
      </w:r>
      <w:r w:rsidR="00C73D5D">
        <w:rPr>
          <w:color w:val="FF0000"/>
          <w:sz w:val="22"/>
          <w:szCs w:val="22"/>
        </w:rPr>
        <w:t xml:space="preserve">  </w:t>
      </w:r>
      <w:r w:rsidR="0098441B" w:rsidRPr="008B1F90">
        <w:rPr>
          <w:sz w:val="22"/>
          <w:szCs w:val="22"/>
        </w:rPr>
        <w:t xml:space="preserve">We noted that </w:t>
      </w:r>
      <w:r w:rsidR="00B1690E">
        <w:rPr>
          <w:sz w:val="22"/>
          <w:szCs w:val="22"/>
        </w:rPr>
        <w:t>pups born from mothers that were</w:t>
      </w:r>
      <w:r w:rsidR="00C46C3C">
        <w:rPr>
          <w:sz w:val="22"/>
          <w:szCs w:val="22"/>
        </w:rPr>
        <w:t xml:space="preserve"> acutely</w:t>
      </w:r>
      <w:r w:rsidR="00B1690E">
        <w:rPr>
          <w:sz w:val="22"/>
          <w:szCs w:val="22"/>
        </w:rPr>
        <w:t xml:space="preserve"> exposed to </w:t>
      </w:r>
      <w:r w:rsidR="00051A71">
        <w:rPr>
          <w:sz w:val="22"/>
          <w:szCs w:val="22"/>
        </w:rPr>
        <w:t>PM</w:t>
      </w:r>
      <w:r w:rsidR="0098441B" w:rsidRPr="008B1F90">
        <w:rPr>
          <w:sz w:val="22"/>
          <w:szCs w:val="22"/>
        </w:rPr>
        <w:t xml:space="preserve"> grew larger</w:t>
      </w:r>
      <w:r w:rsidR="000C0348" w:rsidRPr="008B1F90">
        <w:rPr>
          <w:sz w:val="22"/>
          <w:szCs w:val="22"/>
        </w:rPr>
        <w:t>,</w:t>
      </w:r>
      <w:r w:rsidR="0098441B" w:rsidRPr="008B1F90">
        <w:rPr>
          <w:sz w:val="22"/>
          <w:szCs w:val="22"/>
        </w:rPr>
        <w:t xml:space="preserve"> </w:t>
      </w:r>
      <w:r w:rsidR="000C0348" w:rsidRPr="008B1F90">
        <w:rPr>
          <w:sz w:val="22"/>
          <w:szCs w:val="22"/>
        </w:rPr>
        <w:t>despite</w:t>
      </w:r>
      <w:r w:rsidR="0098441B" w:rsidRPr="008B1F90">
        <w:rPr>
          <w:sz w:val="22"/>
          <w:szCs w:val="22"/>
        </w:rPr>
        <w:t xml:space="preserve"> reductions in food intake, </w:t>
      </w:r>
      <w:r w:rsidR="000C0348" w:rsidRPr="008B1F90">
        <w:rPr>
          <w:sz w:val="22"/>
          <w:szCs w:val="22"/>
        </w:rPr>
        <w:t xml:space="preserve">and that this </w:t>
      </w:r>
      <w:r w:rsidR="00502FE0" w:rsidRPr="008B1F90">
        <w:rPr>
          <w:sz w:val="22"/>
          <w:szCs w:val="22"/>
        </w:rPr>
        <w:t xml:space="preserve">was associated </w:t>
      </w:r>
      <w:r w:rsidR="008C306C" w:rsidRPr="008B1F90">
        <w:rPr>
          <w:sz w:val="22"/>
          <w:szCs w:val="22"/>
        </w:rPr>
        <w:t>with</w:t>
      </w:r>
      <w:r w:rsidR="0098441B" w:rsidRPr="008B1F90">
        <w:rPr>
          <w:sz w:val="22"/>
          <w:szCs w:val="22"/>
        </w:rPr>
        <w:t xml:space="preserve"> reduced energy expenditure and </w:t>
      </w:r>
      <w:r w:rsidR="00D75124">
        <w:rPr>
          <w:sz w:val="22"/>
          <w:szCs w:val="22"/>
        </w:rPr>
        <w:t xml:space="preserve">mitochondrial impairments </w:t>
      </w:r>
      <w:r w:rsidR="000C5C97" w:rsidRPr="008B1F90">
        <w:rPr>
          <w:sz w:val="22"/>
          <w:szCs w:val="22"/>
        </w:rPr>
        <w:t xml:space="preserve">in </w:t>
      </w:r>
      <w:r w:rsidR="00031818" w:rsidRPr="008B1F90">
        <w:rPr>
          <w:sz w:val="22"/>
          <w:szCs w:val="22"/>
        </w:rPr>
        <w:t xml:space="preserve">skeletal </w:t>
      </w:r>
      <w:r w:rsidR="000C5C97" w:rsidRPr="008B1F90">
        <w:rPr>
          <w:sz w:val="22"/>
          <w:szCs w:val="22"/>
        </w:rPr>
        <w:t>muscle</w:t>
      </w:r>
      <w:r w:rsidR="0098441B" w:rsidRPr="008B1F90">
        <w:rPr>
          <w:sz w:val="22"/>
          <w:szCs w:val="22"/>
        </w:rPr>
        <w:t xml:space="preserve">. </w:t>
      </w:r>
    </w:p>
    <w:p w14:paraId="21E2FBCD" w14:textId="77777777" w:rsidR="00D97D10" w:rsidRPr="008B1F90" w:rsidRDefault="00D97D10" w:rsidP="00D3063E">
      <w:pPr>
        <w:spacing w:line="480" w:lineRule="auto"/>
        <w:rPr>
          <w:sz w:val="22"/>
          <w:szCs w:val="22"/>
        </w:rPr>
      </w:pPr>
    </w:p>
    <w:p w14:paraId="1BE2B52D" w14:textId="2F8CA52D" w:rsidR="0098441B" w:rsidRPr="008B1F90" w:rsidRDefault="0098441B" w:rsidP="00AA41A9">
      <w:pPr>
        <w:spacing w:line="480" w:lineRule="auto"/>
        <w:rPr>
          <w:sz w:val="22"/>
          <w:szCs w:val="22"/>
        </w:rPr>
      </w:pPr>
      <w:r w:rsidRPr="008B1F90">
        <w:rPr>
          <w:sz w:val="22"/>
          <w:szCs w:val="22"/>
        </w:rPr>
        <w:t xml:space="preserve">One potential explanation for reductions in energy expenditure </w:t>
      </w:r>
      <w:r w:rsidR="00B34FAC" w:rsidRPr="008B1F90">
        <w:rPr>
          <w:sz w:val="22"/>
          <w:szCs w:val="22"/>
        </w:rPr>
        <w:t xml:space="preserve">and </w:t>
      </w:r>
      <w:r w:rsidR="00717241" w:rsidRPr="008B1F90">
        <w:rPr>
          <w:sz w:val="22"/>
          <w:szCs w:val="22"/>
        </w:rPr>
        <w:t xml:space="preserve">skeletal muscle </w:t>
      </w:r>
      <w:r w:rsidR="00B34FAC" w:rsidRPr="008B1F90">
        <w:rPr>
          <w:sz w:val="22"/>
          <w:szCs w:val="22"/>
        </w:rPr>
        <w:t xml:space="preserve">mitochondrial </w:t>
      </w:r>
      <w:r w:rsidR="00717241" w:rsidRPr="008B1F90">
        <w:rPr>
          <w:sz w:val="22"/>
          <w:szCs w:val="22"/>
        </w:rPr>
        <w:t xml:space="preserve">function </w:t>
      </w:r>
      <w:r w:rsidRPr="008B1F90">
        <w:rPr>
          <w:sz w:val="22"/>
          <w:szCs w:val="22"/>
        </w:rPr>
        <w:t xml:space="preserve">is </w:t>
      </w:r>
      <w:r w:rsidR="00B06370" w:rsidRPr="008B1F90">
        <w:rPr>
          <w:sz w:val="22"/>
          <w:szCs w:val="22"/>
        </w:rPr>
        <w:t>the observed reduction in</w:t>
      </w:r>
      <w:r w:rsidRPr="008B1F90">
        <w:rPr>
          <w:sz w:val="22"/>
          <w:szCs w:val="22"/>
        </w:rPr>
        <w:t xml:space="preserve"> </w:t>
      </w:r>
      <w:r w:rsidR="00B34FAC" w:rsidRPr="008B1F90">
        <w:rPr>
          <w:sz w:val="22"/>
          <w:szCs w:val="22"/>
        </w:rPr>
        <w:t>physical</w:t>
      </w:r>
      <w:r w:rsidRPr="008B1F90">
        <w:rPr>
          <w:sz w:val="22"/>
          <w:szCs w:val="22"/>
        </w:rPr>
        <w:t xml:space="preserve"> activity</w:t>
      </w:r>
      <w:r w:rsidR="00B06370" w:rsidRPr="008B1F90">
        <w:rPr>
          <w:sz w:val="22"/>
          <w:szCs w:val="22"/>
        </w:rPr>
        <w:t xml:space="preserve"> for MCP230-exposed mice</w:t>
      </w:r>
      <w:r w:rsidRPr="008B1F90">
        <w:rPr>
          <w:sz w:val="22"/>
          <w:szCs w:val="22"/>
        </w:rPr>
        <w:t xml:space="preserve">. </w:t>
      </w:r>
      <w:r w:rsidR="00B06370" w:rsidRPr="008B1F90">
        <w:rPr>
          <w:sz w:val="22"/>
          <w:szCs w:val="22"/>
        </w:rPr>
        <w:t>I</w:t>
      </w:r>
      <w:r w:rsidRPr="008B1F90">
        <w:rPr>
          <w:sz w:val="22"/>
          <w:szCs w:val="22"/>
        </w:rPr>
        <w:t xml:space="preserve">t is </w:t>
      </w:r>
      <w:r w:rsidR="00B06370" w:rsidRPr="008B1F90">
        <w:rPr>
          <w:sz w:val="22"/>
          <w:szCs w:val="22"/>
        </w:rPr>
        <w:t xml:space="preserve">also </w:t>
      </w:r>
      <w:r w:rsidRPr="008B1F90">
        <w:rPr>
          <w:sz w:val="22"/>
          <w:szCs w:val="22"/>
        </w:rPr>
        <w:t xml:space="preserve">possible that muscle weakness </w:t>
      </w:r>
      <w:r w:rsidR="00353D6D" w:rsidRPr="008B1F90">
        <w:rPr>
          <w:sz w:val="22"/>
          <w:szCs w:val="22"/>
        </w:rPr>
        <w:t>(</w:t>
      </w:r>
      <w:r w:rsidRPr="008B1F90">
        <w:rPr>
          <w:sz w:val="22"/>
          <w:szCs w:val="22"/>
        </w:rPr>
        <w:t>due to r</w:t>
      </w:r>
      <w:r w:rsidR="00B16924" w:rsidRPr="008B1F90">
        <w:rPr>
          <w:sz w:val="22"/>
          <w:szCs w:val="22"/>
        </w:rPr>
        <w:t xml:space="preserve">educed skeletal muscle oxidative </w:t>
      </w:r>
      <w:r w:rsidR="0097395C" w:rsidRPr="008B1F90">
        <w:rPr>
          <w:sz w:val="22"/>
          <w:szCs w:val="22"/>
        </w:rPr>
        <w:t>capacity</w:t>
      </w:r>
      <w:r w:rsidR="004B62B5" w:rsidRPr="008B1F90">
        <w:rPr>
          <w:sz w:val="22"/>
          <w:szCs w:val="22"/>
        </w:rPr>
        <w:t xml:space="preserve"> </w:t>
      </w:r>
      <w:r w:rsidR="004B62B5" w:rsidRPr="008B1F90">
        <w:rPr>
          <w:sz w:val="22"/>
          <w:szCs w:val="22"/>
        </w:rPr>
        <w:fldChar w:fldCharType="begin" w:fldLock="1"/>
      </w:r>
      <w:r w:rsidR="00A866D2">
        <w:rPr>
          <w:sz w:val="22"/>
          <w:szCs w:val="22"/>
        </w:rPr>
        <w:instrText>ADDIN CSL_CITATION { "citationItems" : [ { "id" : "ITEM-1", "itemData" : { "author" : [ { "dropping-particle" : "", "family" : "Zurlo", "given" : "Francesco", "non-dropping-particle" : "", "parse-names" : false, "suffix" : "" }, { "dropping-particle" : "", "family" : "Larson", "given" : "Karen", "non-dropping-particle" : "", "parse-names" : false, "suffix" : "" }, { "dropping-particle" : "", "family" : "Bogardus", "given" : "Clifton", "non-dropping-particle" : "", "parse-names" : false, "suffix" : "" }, { "dropping-particle" : "", "family" : "Ravussin", "given" : "Eric", "non-dropping-particle" : "", "parse-names" : false, "suffix" : "" } ], "container-title" : "Journal of Clinical Investigation", "id" : "ITEM-1", "issue" : "5", "issued" : { "date-parts" : [ [ "1990" ] ] }, "page" : "1423", "title" : "Skeletal muscle metabolism is a major determinant of resting energy expenditure.", "type" : "article-journal", "volume" : "86" }, "uris" : [ "http://www.mendeley.com/documents/?uuid=b6d49d62-c46e-4f30-8b06-81c50d932e16" ] }, { "id" : "ITEM-2", "itemData" : { "DOI" : "10.1093/brain/awg028", "ISSN" : "0006-8950", "PMID" : "12538407", "abstract" : "Impaired skeletal muscle oxidative phosphorylation in patients with severe mitochondrial respiratory chain defects results in disabling exercise intolerance that is associated with a markedly blunted capacity of muscle to increase oxygen utilization in relation to circulatory and ventilatory responses that increase oxygen delivery to muscle during exercise. The range of oxidative limitation and the relationship between the severity of oxidative defects and physiological responses to exercise among a broader spectrum of mitochondrial respiratory chain defects has not been defined. We evaluated oxidative capacity and circulatory and ventilatory responses to maximal cycle exercise in 40 patients with biochemically and/or molecularly defined mitochondrial myopathy (MM) associated with varying levels of exercise tolerance, and compared responses with those in healthy sedentary individuals. In the MM patients, mean peak work capacity (0.88 +/- 0.6 W/kg) and oxygen uptake (VO(2), 16 +/- 8 ml/kg/min) were significantly lower (P &lt; 0.01) than in controls (mean work capacity = 2.2 +/- 0.7 W/kg; VO(2) = 32 +/- 7 ml/kg/min), but the patient range was broad (0.17-3.2 W/kg; 6-47 ml/kg/min). Oxidative capacity in patients was limited by the ability of muscle to extract available oxygen from blood [mean peak systemic arteriovenous O(2) difference (a-vO(2)); patients = 7.7 +/- 3.5, range 2.7-17.6 ml/dl, controls = 15.2 +/- 2.1 ml/dl], as indicated by a linear correlation between peak VO(2) and peak systemic a-vO(2) difference (r(2) = 0.69). In the patients, the increase in cardiac output relative to VO(2) (mean DeltaQ/DeltaVO(2) = 15.0 +/- 13.6; range 3.3-73) and ventilation (mean peak VE/VO(2) = 65 +/- 24; range 21-104) were exaggerated compared with controls (mean DeltaQ/DeltaVO(2) = 5.1 +/- 0.7; VE/VO(2) = 41.2 +/- 7.4, P &lt; 0.01). There was a negative exponential relationship between DeltaQ/DeltaVO(2) and peak systemic a-vO(2) difference (r(2) = 0.92) and between peak VE/VO(2) and systemic a-vO(2) difference (r(2) = 0.53). In patients with heteroplasmic mtDNA mutations, we found an inverse relationship between the proportion of skeletal muscle mutant mtDNA and peak extraction of available oxygen during exercise (r(2) = 0.70). We conclude that the degree of exercise intolerance in MM correlates directly with the severity of impaired muscle oxidative phosphorylation as indicated by the peak capacity for muscle oxygen extraction. Exaggerated circulatory and ventilatory r\u2026", "author" : [ { "dropping-particle" : "", "family" : "Taivassalo", "given" : "Tanja", "non-dropping-particle" : "", "parse-names" : false, "suffix" : "" }, { "dropping-particle" : "", "family" : "Jensen", "given" : "Tina Dysgaard", "non-dropping-particle" : "", "parse-names" : false, "suffix" : "" }, { "dropping-particle" : "", "family" : "Kennaway", "given" : "Nancy", "non-dropping-particle" : "", "parse-names" : false, "suffix" : "" }, { "dropping-particle" : "", "family" : "DiMauro", "given" : "Salvatore", "non-dropping-particle" : "", "parse-names" : false, "suffix" : "" }, { "dropping-particle" : "", "family" : "Vissing", "given" : "John", "non-dropping-particle" : "", "parse-names" : false, "suffix" : "" }, { "dropping-particle" : "", "family" : "Haller", "given" : "Ronald G", "non-dropping-particle" : "", "parse-names" : false, "suffix" : "" } ], "container-title" : "Brain : a journal of neurology", "id" : "ITEM-2", "issue" : "Pt 2", "issued" : { "date-parts" : [ [ "2003", "2", "1" ] ] }, "page" : "413-23", "title" : "The spectrum of exercise tolerance in mitochondrial myopathies: a study of 40 patients.", "type" : "article-journal", "volume" : "126" }, "uris" : [ "http://www.mendeley.com/documents/?uuid=c3aa447e-ed51-4de2-87d2-72ea800e2ec9" ] } ], "mendeley" : { "formattedCitation" : "(44, 56)", "plainTextFormattedCitation" : "(44, 56)", "previouslyFormattedCitation" : "(44, 56)" }, "properties" : { "noteIndex" : 0 }, "schema" : "https://github.com/citation-style-language/schema/raw/master/csl-citation.json" }</w:instrText>
      </w:r>
      <w:r w:rsidR="004B62B5" w:rsidRPr="008B1F90">
        <w:rPr>
          <w:sz w:val="22"/>
          <w:szCs w:val="22"/>
        </w:rPr>
        <w:fldChar w:fldCharType="separate"/>
      </w:r>
      <w:r w:rsidR="004C30BD" w:rsidRPr="004C30BD">
        <w:rPr>
          <w:noProof/>
          <w:sz w:val="22"/>
          <w:szCs w:val="22"/>
        </w:rPr>
        <w:t>(44, 56)</w:t>
      </w:r>
      <w:r w:rsidR="004B62B5" w:rsidRPr="008B1F90">
        <w:rPr>
          <w:sz w:val="22"/>
          <w:szCs w:val="22"/>
        </w:rPr>
        <w:fldChar w:fldCharType="end"/>
      </w:r>
      <w:r w:rsidR="00BE3D2B">
        <w:rPr>
          <w:sz w:val="22"/>
          <w:szCs w:val="22"/>
        </w:rPr>
        <w:t xml:space="preserve">) </w:t>
      </w:r>
      <w:r w:rsidR="00B06370" w:rsidRPr="008B1F90">
        <w:rPr>
          <w:sz w:val="22"/>
          <w:szCs w:val="22"/>
        </w:rPr>
        <w:t>could</w:t>
      </w:r>
      <w:r w:rsidR="000917CE" w:rsidRPr="008B1F90">
        <w:rPr>
          <w:sz w:val="22"/>
          <w:szCs w:val="22"/>
        </w:rPr>
        <w:t xml:space="preserve"> </w:t>
      </w:r>
      <w:r w:rsidR="00B16924" w:rsidRPr="008B1F90">
        <w:rPr>
          <w:sz w:val="22"/>
          <w:szCs w:val="22"/>
        </w:rPr>
        <w:t>contribute to</w:t>
      </w:r>
      <w:r w:rsidR="00B06370" w:rsidRPr="008B1F90">
        <w:rPr>
          <w:sz w:val="22"/>
          <w:szCs w:val="22"/>
        </w:rPr>
        <w:t xml:space="preserve"> the reduced physical activity of </w:t>
      </w:r>
      <w:r w:rsidR="000917CE" w:rsidRPr="008B1F90">
        <w:rPr>
          <w:sz w:val="22"/>
          <w:szCs w:val="22"/>
        </w:rPr>
        <w:t>MCP230-exposed</w:t>
      </w:r>
      <w:r w:rsidRPr="008B1F90">
        <w:rPr>
          <w:sz w:val="22"/>
          <w:szCs w:val="22"/>
        </w:rPr>
        <w:t xml:space="preserve"> animals.</w:t>
      </w:r>
      <w:r w:rsidR="00B34FAC" w:rsidRPr="008B1F90">
        <w:rPr>
          <w:sz w:val="22"/>
          <w:szCs w:val="22"/>
        </w:rPr>
        <w:t xml:space="preserve">  </w:t>
      </w:r>
      <w:r w:rsidR="001646BA" w:rsidRPr="008B1F90">
        <w:rPr>
          <w:sz w:val="22"/>
          <w:szCs w:val="22"/>
        </w:rPr>
        <w:t xml:space="preserve">Both of these hypotheses are consistent with cross-sectional studies showing negative associations between </w:t>
      </w:r>
      <w:r w:rsidR="008C306C" w:rsidRPr="008B1F90">
        <w:rPr>
          <w:sz w:val="22"/>
          <w:szCs w:val="22"/>
        </w:rPr>
        <w:t xml:space="preserve">ambient air </w:t>
      </w:r>
      <w:r w:rsidR="001646BA" w:rsidRPr="008B1F90">
        <w:rPr>
          <w:sz w:val="22"/>
          <w:szCs w:val="22"/>
        </w:rPr>
        <w:t>pollutant exposure and leisure time physical activity</w:t>
      </w:r>
      <w:r w:rsidR="003725F0" w:rsidRPr="008B1F90">
        <w:rPr>
          <w:sz w:val="22"/>
          <w:szCs w:val="22"/>
        </w:rPr>
        <w:t xml:space="preserve"> </w:t>
      </w:r>
      <w:r w:rsidR="001646BA" w:rsidRPr="008B1F90">
        <w:rPr>
          <w:sz w:val="22"/>
          <w:szCs w:val="22"/>
        </w:rPr>
        <w:fldChar w:fldCharType="begin" w:fldLock="1"/>
      </w:r>
      <w:r w:rsidR="00A866D2">
        <w:rPr>
          <w:sz w:val="22"/>
          <w:szCs w:val="22"/>
        </w:rPr>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"(35)", "plainTextFormattedCitation" : "(35)", "previouslyFormattedCitation" : "(35)" }, "properties" : { "noteIndex" : 0 }, "schema" : "https://github.com/citation-style-language/schema/raw/master/csl-citation.json" }</w:instrText>
      </w:r>
      <w:r w:rsidR="001646BA" w:rsidRPr="008B1F90">
        <w:rPr>
          <w:sz w:val="22"/>
          <w:szCs w:val="22"/>
        </w:rPr>
        <w:fldChar w:fldCharType="separate"/>
      </w:r>
      <w:r w:rsidR="004C30BD" w:rsidRPr="004C30BD">
        <w:rPr>
          <w:noProof/>
          <w:sz w:val="22"/>
          <w:szCs w:val="22"/>
        </w:rPr>
        <w:t>(35)</w:t>
      </w:r>
      <w:r w:rsidR="001646BA" w:rsidRPr="008B1F90">
        <w:rPr>
          <w:sz w:val="22"/>
          <w:szCs w:val="22"/>
        </w:rPr>
        <w:fldChar w:fldCharType="end"/>
      </w:r>
      <w:r w:rsidR="003725F0" w:rsidRPr="008B1F90">
        <w:rPr>
          <w:sz w:val="22"/>
          <w:szCs w:val="22"/>
        </w:rPr>
        <w:t xml:space="preserve"> and exercise performance </w:t>
      </w:r>
      <w:r w:rsidR="003725F0" w:rsidRPr="008B1F90">
        <w:rPr>
          <w:sz w:val="22"/>
          <w:szCs w:val="22"/>
        </w:rPr>
        <w:fldChar w:fldCharType="begin" w:fldLock="1"/>
      </w:r>
      <w:r w:rsidR="00A866D2">
        <w:rPr>
          <w:sz w:val="22"/>
          <w:szCs w:val="22"/>
        </w:rPr>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"(14, 33, 36)", "plainTextFormattedCitation" : "(14, 33, 36)", "previouslyFormattedCitation" : "(14, 33, 36)" }, "properties" : { "noteIndex" : 0 }, "schema" : "https://github.com/citation-style-language/schema/raw/master/csl-citation.json" }</w:instrText>
      </w:r>
      <w:r w:rsidR="003725F0" w:rsidRPr="008B1F90">
        <w:rPr>
          <w:sz w:val="22"/>
          <w:szCs w:val="22"/>
        </w:rPr>
        <w:fldChar w:fldCharType="separate"/>
      </w:r>
      <w:r w:rsidR="004C30BD" w:rsidRPr="004C30BD">
        <w:rPr>
          <w:noProof/>
          <w:sz w:val="22"/>
          <w:szCs w:val="22"/>
        </w:rPr>
        <w:t>(14, 33, 36)</w:t>
      </w:r>
      <w:r w:rsidR="003725F0" w:rsidRPr="008B1F90">
        <w:rPr>
          <w:sz w:val="22"/>
          <w:szCs w:val="22"/>
        </w:rPr>
        <w:fldChar w:fldCharType="end"/>
      </w:r>
      <w:r w:rsidR="001646BA" w:rsidRPr="008B1F90">
        <w:rPr>
          <w:sz w:val="22"/>
          <w:szCs w:val="22"/>
        </w:rPr>
        <w:t xml:space="preserve">.  </w:t>
      </w:r>
      <w:r w:rsidR="00B34FAC" w:rsidRPr="008B1F90">
        <w:rPr>
          <w:sz w:val="22"/>
          <w:szCs w:val="22"/>
        </w:rPr>
        <w:t xml:space="preserve">Our current data are unable to determine </w:t>
      </w:r>
      <w:r w:rsidR="003725F0" w:rsidRPr="008B1F90">
        <w:rPr>
          <w:sz w:val="22"/>
          <w:szCs w:val="22"/>
        </w:rPr>
        <w:t>whether reduced mitochondrial function</w:t>
      </w:r>
      <w:r w:rsidR="00B34FAC" w:rsidRPr="008B1F90">
        <w:rPr>
          <w:sz w:val="22"/>
          <w:szCs w:val="22"/>
        </w:rPr>
        <w:t xml:space="preserve"> is the primary cause</w:t>
      </w:r>
      <w:r w:rsidR="004A562E" w:rsidRPr="008B1F90">
        <w:rPr>
          <w:sz w:val="22"/>
          <w:szCs w:val="22"/>
        </w:rPr>
        <w:t xml:space="preserve"> of these reductions in energy e</w:t>
      </w:r>
      <w:r w:rsidR="006717EC" w:rsidRPr="008B1F90">
        <w:rPr>
          <w:sz w:val="22"/>
          <w:szCs w:val="22"/>
        </w:rPr>
        <w:t>x</w:t>
      </w:r>
      <w:r w:rsidR="004A562E" w:rsidRPr="008B1F90">
        <w:rPr>
          <w:sz w:val="22"/>
          <w:szCs w:val="22"/>
        </w:rPr>
        <w:t>penditure</w:t>
      </w:r>
      <w:r w:rsidR="003725F0" w:rsidRPr="008B1F90">
        <w:rPr>
          <w:sz w:val="22"/>
          <w:szCs w:val="22"/>
        </w:rPr>
        <w:t xml:space="preserve"> or </w:t>
      </w:r>
      <w:r w:rsidR="00F35846" w:rsidRPr="008B1F90">
        <w:rPr>
          <w:sz w:val="22"/>
          <w:szCs w:val="22"/>
        </w:rPr>
        <w:t xml:space="preserve">if this observation </w:t>
      </w:r>
      <w:r w:rsidR="003725F0" w:rsidRPr="008B1F90">
        <w:rPr>
          <w:sz w:val="22"/>
          <w:szCs w:val="22"/>
        </w:rPr>
        <w:t>is secondary to</w:t>
      </w:r>
      <w:r w:rsidR="004A562E" w:rsidRPr="008B1F90">
        <w:rPr>
          <w:sz w:val="22"/>
          <w:szCs w:val="22"/>
        </w:rPr>
        <w:t xml:space="preserve"> </w:t>
      </w:r>
      <w:r w:rsidR="00F35846" w:rsidRPr="008B1F90">
        <w:rPr>
          <w:sz w:val="22"/>
          <w:szCs w:val="22"/>
        </w:rPr>
        <w:t xml:space="preserve">a </w:t>
      </w:r>
      <w:r w:rsidR="004A562E" w:rsidRPr="008B1F90">
        <w:rPr>
          <w:sz w:val="22"/>
          <w:szCs w:val="22"/>
        </w:rPr>
        <w:t xml:space="preserve">reduced propensity </w:t>
      </w:r>
      <w:r w:rsidR="008147B8" w:rsidRPr="008B1F90">
        <w:rPr>
          <w:sz w:val="22"/>
          <w:szCs w:val="22"/>
        </w:rPr>
        <w:t>for</w:t>
      </w:r>
      <w:r w:rsidR="004A562E" w:rsidRPr="008B1F90">
        <w:rPr>
          <w:sz w:val="22"/>
          <w:szCs w:val="22"/>
        </w:rPr>
        <w:t xml:space="preserve"> physical</w:t>
      </w:r>
      <w:r w:rsidR="00F35846" w:rsidRPr="008B1F90">
        <w:rPr>
          <w:sz w:val="22"/>
          <w:szCs w:val="22"/>
        </w:rPr>
        <w:t xml:space="preserve"> activity</w:t>
      </w:r>
      <w:r w:rsidR="00A241AE">
        <w:rPr>
          <w:sz w:val="22"/>
          <w:szCs w:val="22"/>
        </w:rPr>
        <w:t xml:space="preserve"> or some</w:t>
      </w:r>
      <w:r w:rsidR="008F4555">
        <w:rPr>
          <w:sz w:val="22"/>
          <w:szCs w:val="22"/>
        </w:rPr>
        <w:t xml:space="preserve"> other mechanism</w:t>
      </w:r>
      <w:r w:rsidR="004A562E" w:rsidRPr="008B1F90">
        <w:rPr>
          <w:sz w:val="22"/>
          <w:szCs w:val="22"/>
        </w:rPr>
        <w:t>.</w:t>
      </w:r>
      <w:r w:rsidR="00B34FAC" w:rsidRPr="008B1F90">
        <w:rPr>
          <w:sz w:val="22"/>
          <w:szCs w:val="22"/>
        </w:rPr>
        <w:t xml:space="preserve"> </w:t>
      </w:r>
      <w:r w:rsidR="00B02E5E" w:rsidRPr="008B1F90">
        <w:rPr>
          <w:sz w:val="22"/>
          <w:szCs w:val="22"/>
        </w:rPr>
        <w:t>However, our observations of</w:t>
      </w:r>
      <w:r w:rsidR="00B34FAC" w:rsidRPr="008B1F90">
        <w:rPr>
          <w:sz w:val="22"/>
          <w:szCs w:val="22"/>
        </w:rPr>
        <w:t xml:space="preserve"> reductions in </w:t>
      </w:r>
      <w:proofErr w:type="spellStart"/>
      <w:r w:rsidR="001F6320">
        <w:rPr>
          <w:sz w:val="22"/>
          <w:szCs w:val="22"/>
        </w:rPr>
        <w:t>mt</w:t>
      </w:r>
      <w:r w:rsidR="008147B8" w:rsidRPr="008B1F90">
        <w:rPr>
          <w:sz w:val="22"/>
          <w:szCs w:val="22"/>
        </w:rPr>
        <w:t>DNA</w:t>
      </w:r>
      <w:proofErr w:type="spellEnd"/>
      <w:r w:rsidR="00B34FAC" w:rsidRPr="008B1F90">
        <w:rPr>
          <w:sz w:val="22"/>
          <w:szCs w:val="22"/>
        </w:rPr>
        <w:t>,</w:t>
      </w:r>
      <w:r w:rsidR="008147B8" w:rsidRPr="008B1F90">
        <w:rPr>
          <w:sz w:val="22"/>
          <w:szCs w:val="22"/>
        </w:rPr>
        <w:t xml:space="preserve"> citrate synthase activity and mRNA transcripts su</w:t>
      </w:r>
      <w:r w:rsidR="00B34FAC" w:rsidRPr="008B1F90">
        <w:rPr>
          <w:sz w:val="22"/>
          <w:szCs w:val="22"/>
        </w:rPr>
        <w:t xml:space="preserve">pport the </w:t>
      </w:r>
      <w:r w:rsidR="008F4555">
        <w:rPr>
          <w:sz w:val="22"/>
          <w:szCs w:val="22"/>
        </w:rPr>
        <w:t>hypothesis</w:t>
      </w:r>
      <w:r w:rsidR="008F4555" w:rsidRPr="008B1F90">
        <w:rPr>
          <w:sz w:val="22"/>
          <w:szCs w:val="22"/>
        </w:rPr>
        <w:t xml:space="preserve"> </w:t>
      </w:r>
      <w:r w:rsidR="00B34FAC" w:rsidRPr="008B1F90">
        <w:rPr>
          <w:sz w:val="22"/>
          <w:szCs w:val="22"/>
        </w:rPr>
        <w:t xml:space="preserve">that </w:t>
      </w:r>
      <w:r w:rsidR="000C2AA4" w:rsidRPr="008B1F90">
        <w:rPr>
          <w:sz w:val="22"/>
          <w:szCs w:val="22"/>
        </w:rPr>
        <w:t xml:space="preserve">gestational </w:t>
      </w:r>
      <w:r w:rsidR="008C306C" w:rsidRPr="008B1F90">
        <w:rPr>
          <w:sz w:val="22"/>
          <w:szCs w:val="22"/>
        </w:rPr>
        <w:t>exposure to</w:t>
      </w:r>
      <w:r w:rsidR="000C2AA4" w:rsidRPr="008B1F90">
        <w:rPr>
          <w:sz w:val="22"/>
          <w:szCs w:val="22"/>
        </w:rPr>
        <w:t xml:space="preserve"> EPFRs </w:t>
      </w:r>
      <w:r w:rsidR="001F6320">
        <w:rPr>
          <w:sz w:val="22"/>
          <w:szCs w:val="22"/>
        </w:rPr>
        <w:t xml:space="preserve">can </w:t>
      </w:r>
      <w:r w:rsidR="008C306C" w:rsidRPr="008B1F90">
        <w:rPr>
          <w:sz w:val="22"/>
          <w:szCs w:val="22"/>
        </w:rPr>
        <w:t>af</w:t>
      </w:r>
      <w:r w:rsidR="001F6320">
        <w:rPr>
          <w:sz w:val="22"/>
          <w:szCs w:val="22"/>
        </w:rPr>
        <w:t xml:space="preserve">fect </w:t>
      </w:r>
      <w:r w:rsidR="008147B8" w:rsidRPr="008B1F90">
        <w:rPr>
          <w:sz w:val="22"/>
          <w:szCs w:val="22"/>
        </w:rPr>
        <w:t>skeletal</w:t>
      </w:r>
      <w:r w:rsidR="004A562E" w:rsidRPr="008B1F90">
        <w:rPr>
          <w:sz w:val="22"/>
          <w:szCs w:val="22"/>
        </w:rPr>
        <w:t xml:space="preserve"> muscle mitochondrial </w:t>
      </w:r>
      <w:r w:rsidR="008147B8" w:rsidRPr="008B1F90">
        <w:rPr>
          <w:sz w:val="22"/>
          <w:szCs w:val="22"/>
        </w:rPr>
        <w:t xml:space="preserve">oxidative </w:t>
      </w:r>
      <w:r w:rsidR="00B903AF" w:rsidRPr="008B1F90">
        <w:rPr>
          <w:sz w:val="22"/>
          <w:szCs w:val="22"/>
        </w:rPr>
        <w:t>function</w:t>
      </w:r>
      <w:r w:rsidR="00B325C6">
        <w:rPr>
          <w:sz w:val="22"/>
          <w:szCs w:val="22"/>
        </w:rPr>
        <w:t xml:space="preserve">, </w:t>
      </w:r>
      <w:r w:rsidR="00E036CD" w:rsidRPr="008B1F90">
        <w:rPr>
          <w:sz w:val="22"/>
          <w:szCs w:val="22"/>
        </w:rPr>
        <w:t>wh</w:t>
      </w:r>
      <w:r w:rsidR="0074546F">
        <w:rPr>
          <w:sz w:val="22"/>
          <w:szCs w:val="22"/>
        </w:rPr>
        <w:t xml:space="preserve">ich </w:t>
      </w:r>
      <w:r w:rsidR="001139E1">
        <w:rPr>
          <w:sz w:val="22"/>
          <w:szCs w:val="22"/>
        </w:rPr>
        <w:t>would</w:t>
      </w:r>
      <w:r w:rsidR="0074546F">
        <w:rPr>
          <w:sz w:val="22"/>
          <w:szCs w:val="22"/>
        </w:rPr>
        <w:t xml:space="preserve"> contribute to the overall changes we observe in </w:t>
      </w:r>
      <w:r w:rsidR="008C306C" w:rsidRPr="008B1F90">
        <w:rPr>
          <w:sz w:val="22"/>
          <w:szCs w:val="22"/>
        </w:rPr>
        <w:t>energy expenditure</w:t>
      </w:r>
      <w:r w:rsidR="000C2AA4" w:rsidRPr="008B1F90">
        <w:rPr>
          <w:sz w:val="22"/>
          <w:szCs w:val="22"/>
        </w:rPr>
        <w:t>.</w:t>
      </w:r>
      <w:r w:rsidR="007F0C01" w:rsidRPr="008B1F90">
        <w:rPr>
          <w:sz w:val="22"/>
          <w:szCs w:val="22"/>
        </w:rPr>
        <w:t xml:space="preserve"> </w:t>
      </w:r>
    </w:p>
    <w:p w14:paraId="634D40AF" w14:textId="77777777" w:rsidR="000C2AA4" w:rsidRPr="008B1F90" w:rsidRDefault="000C2AA4" w:rsidP="00625C45">
      <w:pPr>
        <w:spacing w:line="480" w:lineRule="auto"/>
        <w:rPr>
          <w:sz w:val="22"/>
          <w:szCs w:val="22"/>
        </w:rPr>
      </w:pPr>
    </w:p>
    <w:p w14:paraId="16EB1CD9" w14:textId="7B300C53" w:rsidR="00E51F80" w:rsidRDefault="000C2AA4" w:rsidP="000634B1">
      <w:pPr>
        <w:spacing w:line="480" w:lineRule="auto"/>
        <w:rPr>
          <w:sz w:val="22"/>
          <w:szCs w:val="22"/>
        </w:rPr>
      </w:pPr>
      <w:r w:rsidRPr="008B1F90">
        <w:rPr>
          <w:sz w:val="22"/>
          <w:szCs w:val="22"/>
        </w:rPr>
        <w:t xml:space="preserve">The mechanisms by which gestational </w:t>
      </w:r>
      <w:r w:rsidR="008C306C" w:rsidRPr="008B1F90">
        <w:rPr>
          <w:sz w:val="22"/>
          <w:szCs w:val="22"/>
        </w:rPr>
        <w:t xml:space="preserve">exposure to </w:t>
      </w:r>
      <w:r w:rsidRPr="008B1F90">
        <w:rPr>
          <w:sz w:val="22"/>
          <w:szCs w:val="22"/>
        </w:rPr>
        <w:t>EPFR</w:t>
      </w:r>
      <w:r w:rsidR="008C306C" w:rsidRPr="008B1F90">
        <w:rPr>
          <w:sz w:val="22"/>
          <w:szCs w:val="22"/>
        </w:rPr>
        <w:t>s</w:t>
      </w:r>
      <w:r w:rsidRPr="008B1F90">
        <w:rPr>
          <w:sz w:val="22"/>
          <w:szCs w:val="22"/>
        </w:rPr>
        <w:t xml:space="preserve"> result in reduced mitochondrial </w:t>
      </w:r>
      <w:r w:rsidR="007F0C01" w:rsidRPr="008B1F90">
        <w:rPr>
          <w:sz w:val="22"/>
          <w:szCs w:val="22"/>
        </w:rPr>
        <w:t>function</w:t>
      </w:r>
      <w:r w:rsidRPr="008B1F90">
        <w:rPr>
          <w:sz w:val="22"/>
          <w:szCs w:val="22"/>
        </w:rPr>
        <w:t xml:space="preserve"> are not yet clear.</w:t>
      </w:r>
      <w:r w:rsidR="00CC46E5" w:rsidRPr="008B1F90">
        <w:rPr>
          <w:sz w:val="22"/>
          <w:szCs w:val="22"/>
        </w:rPr>
        <w:t xml:space="preserve">  </w:t>
      </w:r>
      <w:r w:rsidR="008C306C" w:rsidRPr="008B1F90">
        <w:rPr>
          <w:sz w:val="22"/>
          <w:szCs w:val="22"/>
        </w:rPr>
        <w:t xml:space="preserve">Our </w:t>
      </w:r>
      <w:r w:rsidR="00CC46E5" w:rsidRPr="008B1F90">
        <w:rPr>
          <w:sz w:val="22"/>
          <w:szCs w:val="22"/>
        </w:rPr>
        <w:t>data</w:t>
      </w:r>
      <w:r w:rsidR="008C306C" w:rsidRPr="008B1F90">
        <w:rPr>
          <w:sz w:val="22"/>
          <w:szCs w:val="22"/>
        </w:rPr>
        <w:t xml:space="preserve"> </w:t>
      </w:r>
      <w:r w:rsidR="00CC46E5" w:rsidRPr="008B1F90">
        <w:rPr>
          <w:sz w:val="22"/>
          <w:szCs w:val="22"/>
        </w:rPr>
        <w:t>are consistent with chronic models of PM</w:t>
      </w:r>
      <w:r w:rsidR="00CC46E5" w:rsidRPr="008B1F90">
        <w:rPr>
          <w:sz w:val="22"/>
          <w:szCs w:val="22"/>
          <w:vertAlign w:val="subscript"/>
        </w:rPr>
        <w:t>2.5</w:t>
      </w:r>
      <w:r w:rsidR="00CC46E5" w:rsidRPr="008B1F90">
        <w:rPr>
          <w:sz w:val="22"/>
          <w:szCs w:val="22"/>
        </w:rPr>
        <w:t xml:space="preserve"> </w:t>
      </w:r>
      <w:r w:rsidR="008C306C" w:rsidRPr="008B1F90">
        <w:rPr>
          <w:sz w:val="22"/>
          <w:szCs w:val="22"/>
        </w:rPr>
        <w:t>exposure</w:t>
      </w:r>
      <w:r w:rsidR="00CC46E5" w:rsidRPr="008B1F90">
        <w:rPr>
          <w:sz w:val="22"/>
          <w:szCs w:val="22"/>
        </w:rPr>
        <w:t xml:space="preserve">, which </w:t>
      </w:r>
      <w:r w:rsidR="00146ECC" w:rsidRPr="008B1F90">
        <w:rPr>
          <w:sz w:val="22"/>
          <w:szCs w:val="22"/>
        </w:rPr>
        <w:t>show reduced</w:t>
      </w:r>
      <w:r w:rsidR="00CC46E5" w:rsidRPr="008B1F90">
        <w:rPr>
          <w:sz w:val="22"/>
          <w:szCs w:val="22"/>
        </w:rPr>
        <w:t xml:space="preserve"> mitochondrial numbers</w:t>
      </w:r>
      <w:r w:rsidR="00B761A4" w:rsidRPr="008B1F90">
        <w:rPr>
          <w:sz w:val="22"/>
          <w:szCs w:val="22"/>
        </w:rPr>
        <w:t xml:space="preserve"> in white adipose tissue</w:t>
      </w:r>
      <w:r w:rsidR="00CC46E5" w:rsidRPr="008B1F90">
        <w:rPr>
          <w:sz w:val="22"/>
          <w:szCs w:val="22"/>
        </w:rPr>
        <w:t xml:space="preserve"> </w:t>
      </w:r>
      <w:r w:rsidR="00CC46E5" w:rsidRPr="008B1F90">
        <w:rPr>
          <w:sz w:val="22"/>
          <w:szCs w:val="22"/>
        </w:rPr>
        <w:fldChar w:fldCharType="begin" w:fldLock="1"/>
      </w:r>
      <w:r w:rsidR="00A866D2">
        <w:rPr>
          <w:sz w:val="22"/>
          <w:szCs w:val="22"/>
        </w:rPr>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 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 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 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"ISBN" : "1096-0929 (Electronic)\\r1096-0929 (Linking)", "ISSN" : "10966080",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"id" : "ITEM-2", "issue" : "1", "issued" : { "date-parts" : [ [ "2011", "11" ] ] }, "page" : "88-98", "title" : "Long-term exposure to ambient fine particulate pollution induces insulin resistance and mitochondrial alteration in adipose tissue", "type" : "article-journal", "volume" : "124" }, "uris" : [ "http://www.mendeley.com/documents/?uuid=56e378d3-0f3e-487c-82f2-1181aa30ec23" ] } ], "mendeley" : { "formattedCitation" : "(54, 55)", "plainTextFormattedCitation" : "(54, 55)", "previouslyFormattedCitation" : "(54, 55)" }, "properties" : { "noteIndex" : 0 }, "schema" : "https://github.com/citation-style-language/schema/raw/master/csl-citation.json" }</w:instrText>
      </w:r>
      <w:r w:rsidR="00CC46E5" w:rsidRPr="008B1F90">
        <w:rPr>
          <w:sz w:val="22"/>
          <w:szCs w:val="22"/>
        </w:rPr>
        <w:fldChar w:fldCharType="separate"/>
      </w:r>
      <w:r w:rsidR="004C30BD" w:rsidRPr="004C30BD">
        <w:rPr>
          <w:noProof/>
          <w:sz w:val="22"/>
          <w:szCs w:val="22"/>
        </w:rPr>
        <w:t>(54, 55)</w:t>
      </w:r>
      <w:r w:rsidR="00CC46E5" w:rsidRPr="008B1F90">
        <w:rPr>
          <w:sz w:val="22"/>
          <w:szCs w:val="22"/>
        </w:rPr>
        <w:fldChar w:fldCharType="end"/>
      </w:r>
      <w:r w:rsidR="005E31F8" w:rsidRPr="008B1F90">
        <w:rPr>
          <w:sz w:val="22"/>
          <w:szCs w:val="22"/>
        </w:rPr>
        <w:t>.  Analyses of placental tissues from mothers showed a strong correlation between late-gestational PM</w:t>
      </w:r>
      <w:r w:rsidR="005E31F8" w:rsidRPr="008B1F90">
        <w:rPr>
          <w:sz w:val="22"/>
          <w:szCs w:val="22"/>
          <w:vertAlign w:val="subscript"/>
        </w:rPr>
        <w:t>10</w:t>
      </w:r>
      <w:r w:rsidR="005E31F8" w:rsidRPr="008B1F90">
        <w:rPr>
          <w:sz w:val="22"/>
          <w:szCs w:val="22"/>
          <w:vertAlign w:val="superscript"/>
        </w:rPr>
        <w:t xml:space="preserve"> </w:t>
      </w:r>
      <w:r w:rsidR="005E31F8" w:rsidRPr="008B1F90">
        <w:rPr>
          <w:sz w:val="22"/>
          <w:szCs w:val="22"/>
        </w:rPr>
        <w:t xml:space="preserve">exposure and placental </w:t>
      </w:r>
      <w:proofErr w:type="spellStart"/>
      <w:r w:rsidR="00E81E1E">
        <w:rPr>
          <w:sz w:val="22"/>
          <w:szCs w:val="22"/>
        </w:rPr>
        <w:t>mt</w:t>
      </w:r>
      <w:r w:rsidR="005E31F8" w:rsidRPr="008B1F90">
        <w:rPr>
          <w:sz w:val="22"/>
          <w:szCs w:val="22"/>
        </w:rPr>
        <w:t>DNA</w:t>
      </w:r>
      <w:proofErr w:type="spellEnd"/>
      <w:r w:rsidR="005E31F8" w:rsidRPr="008B1F90">
        <w:rPr>
          <w:sz w:val="22"/>
          <w:szCs w:val="22"/>
        </w:rPr>
        <w:t xml:space="preserve"> content </w:t>
      </w:r>
      <w:r w:rsidR="005E31F8" w:rsidRPr="008B1F90">
        <w:rPr>
          <w:sz w:val="22"/>
          <w:szCs w:val="22"/>
        </w:rPr>
        <w:fldChar w:fldCharType="begin" w:fldLock="1"/>
      </w:r>
      <w:r w:rsidR="00A866D2">
        <w:rPr>
          <w:sz w:val="22"/>
          <w:szCs w:val="22"/>
        </w:rPr>
        <w:instrText>ADDIN CSL_CITATION { "citationItems" : [ { "id" : "ITEM-1", "itemData" : { "DOI" : "10.1289/ehp.1104458", "ISSN" : "1552-9924", "PMID" : "22626541", "abstract" : "BACKGROUND: Studies emphasize the importance of particulate matter (PM) in the formation of reactive oxygen species and inflammation. We hypothesized that these processes can influence mitochondrial function of the placenta and fetus. OBJECTIVE: We investigated the influence of PM\u2081\u2080 exposure during pregnancy on the mitochondrial DNA content (mtDNA content) of the placenta and umbilical cord blood. METHODS: DNA was extracted from placental tissue (n = 174) and umbilical cord leukocytes (n = 176). Relative mtDNA copy numbers (i.e., mtDNA content) were determined by real-time polymerase chain reaction. Multiple regression models were used to link mtDNA content and in utero exposure to PM\u2081\u2080 over various time windows during pregnancy. RESULTS: In multivariate-adjusted analysis, a 10-\u00b5g/m\u00b3 increase in PM\u2081\u2080 exposure during the last month of pregnancy was associated with a 16.1% decrease [95% confidence interval (CI): -25.2, -6.0%, p = 0.003] in placental mtDNA content. The corresponding effect size for average PM\u2081\u2080 exposure during the third trimester was 17.4% (95% CI: -31.8, -0.1%, p = 0.05). Furthermore, we found that each doubling in residential distance to major roads was associated with an increase in placental mtDNA content of 4.0% (95% CI: 0.4, 7.8%, p = 0.03). No association was found between cord blood mtDNA content and PM\u2081\u2080 exposure. CONCLUSIONS: Prenatal PM\u2081\u2080 exposure was associated with placental mitochondrial alterations, which may both reflect and intensify oxidative stress production. The potential health consequences of decreased placental mtDNA content in early life must be further elucidated.",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"dropping-particle" : "", "family" : "Penders", "given" : "Joris", "non-dropping-particle" : "", "parse-names" : false, "suffix" : "" }, { "dropping-particle" : "", "family" : "Vangronsveld", "given" : "Jaco", "non-dropping-particle" : "", "parse-names" : false, "suffix" : "" }, { "dropping-particle" : "", "family" : "Gyselaers", "given" : "Wilfried", "non-dropping-particle" : "", "parse-names" : false, "suffix" : "" }, { "dropping-particle" : "", "family" : "Nawrot", "given" : "Tim S", "non-dropping-particle" : "", "parse-names" : false, "suffix" : "" } ], "container-title" : "Environmental health perspectives", "id" : "ITEM-1", "issue" : "9", "issued" : { "date-parts" : [ [ "2012", "9" ] ] }, "page" : "1346-52", "title" : "Placental mitochondrial DNA content and particulate air pollution during in utero life.", "type" : "article-journal", "volume" : "120" }, "uris" : [ "http://www.mendeley.com/documents/?uuid=92a7cdca-3ee1-4131-9099-612cd17681b4" ] } ], "mendeley" : { "formattedCitation" : "(22)", "plainTextFormattedCitation" : "(22)", "previouslyFormattedCitation" : "(22)" }, "properties" : { "noteIndex" : 0 }, "schema" : "https://github.com/citation-style-language/schema/raw/master/csl-citation.json" }</w:instrText>
      </w:r>
      <w:r w:rsidR="005E31F8" w:rsidRPr="008B1F90">
        <w:rPr>
          <w:sz w:val="22"/>
          <w:szCs w:val="22"/>
        </w:rPr>
        <w:fldChar w:fldCharType="separate"/>
      </w:r>
      <w:r w:rsidR="004C30BD" w:rsidRPr="004C30BD">
        <w:rPr>
          <w:noProof/>
          <w:sz w:val="22"/>
          <w:szCs w:val="22"/>
        </w:rPr>
        <w:t>(22)</w:t>
      </w:r>
      <w:r w:rsidR="005E31F8" w:rsidRPr="008B1F90">
        <w:rPr>
          <w:sz w:val="22"/>
          <w:szCs w:val="22"/>
        </w:rPr>
        <w:fldChar w:fldCharType="end"/>
      </w:r>
      <w:r w:rsidR="005E31F8" w:rsidRPr="008B1F90">
        <w:rPr>
          <w:sz w:val="22"/>
          <w:szCs w:val="22"/>
        </w:rPr>
        <w:t>.  Given the elevated sensitivity of mitochondria to free radicals and oxidative stress, it is reasonable to hypothesize that during development, EPFR-mediated mitochondrial damage may result in chronic de</w:t>
      </w:r>
      <w:r w:rsidR="0012477B" w:rsidRPr="008B1F90">
        <w:rPr>
          <w:sz w:val="22"/>
          <w:szCs w:val="22"/>
        </w:rPr>
        <w:t>creases</w:t>
      </w:r>
      <w:r w:rsidR="005E31F8" w:rsidRPr="008B1F90">
        <w:rPr>
          <w:sz w:val="22"/>
          <w:szCs w:val="22"/>
        </w:rPr>
        <w:t xml:space="preserve"> in mitochondrial </w:t>
      </w:r>
      <w:r w:rsidR="0012477B" w:rsidRPr="008B1F90">
        <w:rPr>
          <w:sz w:val="22"/>
          <w:szCs w:val="22"/>
        </w:rPr>
        <w:t xml:space="preserve">oxidative </w:t>
      </w:r>
      <w:r w:rsidR="005E31F8" w:rsidRPr="008B1F90">
        <w:rPr>
          <w:sz w:val="22"/>
          <w:szCs w:val="22"/>
        </w:rPr>
        <w:t>function</w:t>
      </w:r>
      <w:r w:rsidR="00223477" w:rsidRPr="008B1F90">
        <w:rPr>
          <w:sz w:val="22"/>
          <w:szCs w:val="22"/>
        </w:rPr>
        <w:t>, either directly</w:t>
      </w:r>
      <w:r w:rsidR="0012477B" w:rsidRPr="008B1F90">
        <w:rPr>
          <w:sz w:val="22"/>
          <w:szCs w:val="22"/>
        </w:rPr>
        <w:t>,</w:t>
      </w:r>
      <w:r w:rsidR="00223477" w:rsidRPr="008B1F90">
        <w:rPr>
          <w:sz w:val="22"/>
          <w:szCs w:val="22"/>
        </w:rPr>
        <w:t xml:space="preserve"> via reactive oxygen species</w:t>
      </w:r>
      <w:r w:rsidR="0087563D">
        <w:rPr>
          <w:sz w:val="22"/>
          <w:szCs w:val="22"/>
        </w:rPr>
        <w:t xml:space="preserve"> (ROS)</w:t>
      </w:r>
      <w:r w:rsidR="00223477" w:rsidRPr="008B1F90">
        <w:rPr>
          <w:sz w:val="22"/>
          <w:szCs w:val="22"/>
        </w:rPr>
        <w:t>, or indirectly</w:t>
      </w:r>
      <w:r w:rsidR="0012477B" w:rsidRPr="008B1F90">
        <w:rPr>
          <w:sz w:val="22"/>
          <w:szCs w:val="22"/>
        </w:rPr>
        <w:t>,</w:t>
      </w:r>
      <w:r w:rsidR="00223477" w:rsidRPr="008B1F90">
        <w:rPr>
          <w:sz w:val="22"/>
          <w:szCs w:val="22"/>
        </w:rPr>
        <w:t xml:space="preserve"> via </w:t>
      </w:r>
      <w:r w:rsidR="007A42DE" w:rsidRPr="008B1F90">
        <w:rPr>
          <w:sz w:val="22"/>
          <w:szCs w:val="22"/>
        </w:rPr>
        <w:t>inflammatory processes</w:t>
      </w:r>
      <w:r w:rsidR="005E31F8" w:rsidRPr="008B1F90">
        <w:rPr>
          <w:sz w:val="22"/>
          <w:szCs w:val="22"/>
        </w:rPr>
        <w:t>.</w:t>
      </w:r>
      <w:r w:rsidR="0087161F" w:rsidRPr="008B1F90">
        <w:rPr>
          <w:sz w:val="22"/>
          <w:szCs w:val="22"/>
        </w:rPr>
        <w:t xml:space="preserve"> </w:t>
      </w:r>
      <w:r w:rsidR="0087563D">
        <w:rPr>
          <w:sz w:val="22"/>
          <w:szCs w:val="22"/>
        </w:rPr>
        <w:t>Indeed,</w:t>
      </w:r>
      <w:r w:rsidR="00C51721">
        <w:rPr>
          <w:sz w:val="22"/>
          <w:szCs w:val="22"/>
        </w:rPr>
        <w:t xml:space="preserve"> the bioenergetics proteins in</w:t>
      </w:r>
      <w:r w:rsidR="0087563D">
        <w:rPr>
          <w:sz w:val="22"/>
          <w:szCs w:val="22"/>
        </w:rPr>
        <w:t xml:space="preserve"> skeletal muscle</w:t>
      </w:r>
      <w:r w:rsidR="00C51721">
        <w:rPr>
          <w:sz w:val="22"/>
          <w:szCs w:val="22"/>
        </w:rPr>
        <w:t xml:space="preserve"> are</w:t>
      </w:r>
      <w:r w:rsidR="0087563D">
        <w:rPr>
          <w:sz w:val="22"/>
          <w:szCs w:val="22"/>
        </w:rPr>
        <w:t xml:space="preserve"> highly susceptible to ROS-induced post translational modifications</w:t>
      </w:r>
      <w:r w:rsidR="00207FA7">
        <w:rPr>
          <w:sz w:val="22"/>
          <w:szCs w:val="22"/>
        </w:rPr>
        <w:t xml:space="preserve">, </w:t>
      </w:r>
      <w:r w:rsidR="007824ED">
        <w:rPr>
          <w:sz w:val="22"/>
          <w:szCs w:val="22"/>
        </w:rPr>
        <w:t>changes</w:t>
      </w:r>
      <w:r w:rsidR="00D06090">
        <w:rPr>
          <w:sz w:val="22"/>
          <w:szCs w:val="22"/>
        </w:rPr>
        <w:t xml:space="preserve"> </w:t>
      </w:r>
      <w:r w:rsidR="007824ED">
        <w:rPr>
          <w:sz w:val="22"/>
          <w:szCs w:val="22"/>
        </w:rPr>
        <w:t>thought to be important for</w:t>
      </w:r>
      <w:r w:rsidR="0087563D">
        <w:rPr>
          <w:sz w:val="22"/>
          <w:szCs w:val="22"/>
        </w:rPr>
        <w:t xml:space="preserve"> reduc</w:t>
      </w:r>
      <w:r w:rsidR="007824ED">
        <w:rPr>
          <w:sz w:val="22"/>
          <w:szCs w:val="22"/>
        </w:rPr>
        <w:t>ing</w:t>
      </w:r>
      <w:r w:rsidR="0087563D">
        <w:rPr>
          <w:sz w:val="22"/>
          <w:szCs w:val="22"/>
        </w:rPr>
        <w:t xml:space="preserve"> endogenous ROS production </w:t>
      </w:r>
      <w:r w:rsidR="00207FA7">
        <w:rPr>
          <w:sz w:val="22"/>
          <w:szCs w:val="22"/>
        </w:rPr>
        <w:t>and</w:t>
      </w:r>
      <w:r w:rsidR="0087563D">
        <w:rPr>
          <w:sz w:val="22"/>
          <w:szCs w:val="22"/>
        </w:rPr>
        <w:t xml:space="preserve"> protect against irreversible oxidative damage </w:t>
      </w:r>
      <w:r w:rsidR="00207FA7">
        <w:rPr>
          <w:sz w:val="22"/>
          <w:szCs w:val="22"/>
        </w:rPr>
        <w:t>during periods of cellular stress</w:t>
      </w:r>
      <w:r w:rsidR="00C73D5D">
        <w:rPr>
          <w:sz w:val="22"/>
          <w:szCs w:val="22"/>
        </w:rPr>
        <w:t xml:space="preserve"> </w:t>
      </w:r>
      <w:r w:rsidR="00C73D5D">
        <w:rPr>
          <w:sz w:val="22"/>
          <w:szCs w:val="22"/>
        </w:rPr>
        <w:fldChar w:fldCharType="begin" w:fldLock="1"/>
      </w:r>
      <w:r w:rsidR="00A866D2">
        <w:rPr>
          <w:sz w:val="22"/>
          <w:szCs w:val="22"/>
        </w:rPr>
        <w:instrText>ADDIN CSL_CITATION { "citationItems" : [ { "id" : "ITEM-1", "itemData" : { "DOI" : "10.3389/fphys.2015.00347", "ISSN" : "1664042X", "PMID" : "26635632", "abstract" : "Mitochondrial oxidative stress is a common feature of skeletal myopathies across multiple conditions; however, the mechanism by which it contributes to skeletal muscle dysfunction remains controversial. Oxidative damage to proteins, lipids, and DNA has received the most attention, yet an important role for reversible redox post-translational modifications (PTMs) in pathophysiology is emerging. The possibility that these PTMs can exert dynamic control of muscle function implicates them as a mechanism contributing to skeletal muscle dysfunction in chronic disease. Herein, we discuss the significance of thiol-based redox dependent modifications to mitochondrial, myofibrillar, and excitation-contraction (EC) coupling proteins with an emphasis on how these changes could alter skeletal muscle performance under chronically stressed conditions. A major barrier to a better mechanistic understanding of the role of reversible redox PTMs in muscle function is the technical challenges associated with accurately measuring the changes of site-specific redox PTMs. Here we will critically review current approaches with an emphasis on sample preparation artifacts, quantitation, and specificity. Despite these challenges, the ability to accurately quantify reversible redox PTMs is critical to understanding the mechanisms by which mitochondrial oxidative stress contributes to skeletal muscle dysfunction in chronic diseases.", "author" : [ { "dropping-particle" : "", "family" : "Kramer", "given" : "Philip A.", "non-dropping-particle" : "", "parse-names" : false, "suffix" : "" }, { "dropping-particle" : "", "family" : "Duan", "given" : "Jicheng", "non-dropping-particle" : "", "parse-names" : false, "suffix" : "" }, { "dropping-particle" : "", "family" : "Qian", "given" : "Wei Jun", "non-dropping-particle" : "", "parse-names" : false, "suffix" : "" }, { "dropping-particle" : "", "family" : "Marcinek", "given" : "David J.", "non-dropping-particle" : "", "parse-names" : false, "suffix" : "" } ], "container-title" : "Frontiers in Physiology", "id" : "ITEM-1", "issue" : "NOV", "issued" : { "date-parts" : [ [ "2015" ] ] }, "title" : "The measurement of reversible redox dependent post-translational modifications and their regulation of mitochondrial and skeletal muscle function", "type" : "article", "volume" : "6" }, "uris" : [ "http://www.mendeley.com/documents/?uuid=299f8109-4231-438b-ab33-c2b64333c6aa" ] } ], "mendeley" : { "formattedCitation" : "(26)", "plainTextFormattedCitation" : "(26)", "previouslyFormattedCitation" : "(26)"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(26)</w:t>
      </w:r>
      <w:r w:rsidR="00C73D5D">
        <w:rPr>
          <w:sz w:val="22"/>
          <w:szCs w:val="22"/>
        </w:rPr>
        <w:fldChar w:fldCharType="end"/>
      </w:r>
      <w:r w:rsidR="0087563D">
        <w:rPr>
          <w:sz w:val="22"/>
          <w:szCs w:val="22"/>
        </w:rPr>
        <w:t xml:space="preserve">. </w:t>
      </w:r>
      <w:r w:rsidR="005E0971">
        <w:rPr>
          <w:sz w:val="22"/>
          <w:szCs w:val="22"/>
        </w:rPr>
        <w:t>I</w:t>
      </w:r>
      <w:r w:rsidR="00A30276">
        <w:rPr>
          <w:sz w:val="22"/>
          <w:szCs w:val="22"/>
        </w:rPr>
        <w:t xml:space="preserve">n line with this concept, </w:t>
      </w:r>
      <w:r w:rsidR="008F431A">
        <w:rPr>
          <w:sz w:val="22"/>
          <w:szCs w:val="22"/>
        </w:rPr>
        <w:t xml:space="preserve">Siegel and colleagues </w:t>
      </w:r>
      <w:r w:rsidR="00C73D5D">
        <w:rPr>
          <w:sz w:val="22"/>
          <w:szCs w:val="22"/>
        </w:rPr>
        <w:fldChar w:fldCharType="begin" w:fldLock="1"/>
      </w:r>
      <w:r w:rsidR="00A866D2">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"(39)", "plainTextFormattedCitation" : "(39)", "previouslyFormattedCitation" : "(39)"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(39)</w:t>
      </w:r>
      <w:r w:rsidR="00C73D5D">
        <w:rPr>
          <w:sz w:val="22"/>
          <w:szCs w:val="22"/>
        </w:rPr>
        <w:fldChar w:fldCharType="end"/>
      </w:r>
      <w:r w:rsidR="00C73D5D">
        <w:rPr>
          <w:sz w:val="22"/>
          <w:szCs w:val="22"/>
        </w:rPr>
        <w:t xml:space="preserve"> </w:t>
      </w:r>
      <w:r w:rsidR="008F431A">
        <w:rPr>
          <w:sz w:val="22"/>
          <w:szCs w:val="22"/>
        </w:rPr>
        <w:t>have shown that mild ox</w:t>
      </w:r>
      <w:r w:rsidR="000B6509">
        <w:rPr>
          <w:sz w:val="22"/>
          <w:szCs w:val="22"/>
        </w:rPr>
        <w:t xml:space="preserve">idative stress </w:t>
      </w:r>
      <w:r w:rsidR="000B6509" w:rsidRPr="000B6509">
        <w:rPr>
          <w:i/>
          <w:sz w:val="22"/>
          <w:szCs w:val="22"/>
        </w:rPr>
        <w:t>in vivo</w:t>
      </w:r>
      <w:r w:rsidR="000B6509">
        <w:rPr>
          <w:sz w:val="22"/>
          <w:szCs w:val="22"/>
        </w:rPr>
        <w:t xml:space="preserve"> impairs skeletal muscle oxidative efficiency</w:t>
      </w:r>
      <w:r w:rsidR="008F431A">
        <w:rPr>
          <w:sz w:val="22"/>
          <w:szCs w:val="22"/>
        </w:rPr>
        <w:t xml:space="preserve"> and reduce</w:t>
      </w:r>
      <w:r w:rsidR="000B6509">
        <w:rPr>
          <w:sz w:val="22"/>
          <w:szCs w:val="22"/>
        </w:rPr>
        <w:t>s</w:t>
      </w:r>
      <w:r w:rsidR="008F431A">
        <w:rPr>
          <w:sz w:val="22"/>
          <w:szCs w:val="22"/>
        </w:rPr>
        <w:t xml:space="preserve"> oxidative phosphorylation coupling</w:t>
      </w:r>
      <w:r w:rsidR="00BE6EA9">
        <w:rPr>
          <w:sz w:val="22"/>
          <w:szCs w:val="22"/>
        </w:rPr>
        <w:t xml:space="preserve"> without </w:t>
      </w:r>
      <w:r w:rsidR="00A916EC">
        <w:rPr>
          <w:sz w:val="22"/>
          <w:szCs w:val="22"/>
        </w:rPr>
        <w:t xml:space="preserve">altering the expression of key </w:t>
      </w:r>
      <w:r w:rsidR="004E764A">
        <w:rPr>
          <w:sz w:val="22"/>
          <w:szCs w:val="22"/>
        </w:rPr>
        <w:t>electron transport chain</w:t>
      </w:r>
      <w:r w:rsidR="007F6DA5">
        <w:rPr>
          <w:sz w:val="22"/>
          <w:szCs w:val="22"/>
        </w:rPr>
        <w:t xml:space="preserve"> proteins or </w:t>
      </w:r>
      <w:r w:rsidR="00A916EC">
        <w:rPr>
          <w:sz w:val="22"/>
          <w:szCs w:val="22"/>
        </w:rPr>
        <w:t>their respiratory activities</w:t>
      </w:r>
      <w:r w:rsidR="00DD5E39">
        <w:rPr>
          <w:sz w:val="22"/>
          <w:szCs w:val="22"/>
        </w:rPr>
        <w:t xml:space="preserve"> </w:t>
      </w:r>
      <w:r w:rsidR="00DD5E39" w:rsidRPr="00DD5E39">
        <w:rPr>
          <w:i/>
          <w:sz w:val="22"/>
          <w:szCs w:val="22"/>
        </w:rPr>
        <w:t>ex vivo</w:t>
      </w:r>
      <w:r w:rsidR="00A916EC">
        <w:rPr>
          <w:sz w:val="22"/>
          <w:szCs w:val="22"/>
        </w:rPr>
        <w:t>.</w:t>
      </w:r>
      <w:r w:rsidR="00F76A93">
        <w:rPr>
          <w:sz w:val="22"/>
          <w:szCs w:val="22"/>
        </w:rPr>
        <w:t xml:space="preserve"> </w:t>
      </w:r>
      <w:r w:rsidR="00395F15">
        <w:rPr>
          <w:sz w:val="22"/>
          <w:szCs w:val="22"/>
        </w:rPr>
        <w:t xml:space="preserve">This suggests that reduced skeletal muscle oxidative capacity in response to oxidative stress is probably not due to down-regulation of </w:t>
      </w:r>
      <w:r w:rsidR="00856017">
        <w:rPr>
          <w:sz w:val="22"/>
          <w:szCs w:val="22"/>
        </w:rPr>
        <w:t xml:space="preserve">the </w:t>
      </w:r>
      <w:r w:rsidR="00395F15">
        <w:rPr>
          <w:sz w:val="22"/>
          <w:szCs w:val="22"/>
        </w:rPr>
        <w:t xml:space="preserve">mitochondrial biogenesis </w:t>
      </w:r>
      <w:r w:rsidR="00856017">
        <w:rPr>
          <w:sz w:val="22"/>
          <w:szCs w:val="22"/>
        </w:rPr>
        <w:t xml:space="preserve">pathways </w:t>
      </w:r>
      <w:r w:rsidR="00395F15">
        <w:rPr>
          <w:sz w:val="22"/>
          <w:szCs w:val="22"/>
        </w:rPr>
        <w:t xml:space="preserve">or </w:t>
      </w:r>
      <w:r w:rsidR="00856017">
        <w:rPr>
          <w:sz w:val="22"/>
          <w:szCs w:val="22"/>
        </w:rPr>
        <w:t xml:space="preserve">irreversible </w:t>
      </w:r>
      <w:r w:rsidR="00395F15">
        <w:rPr>
          <w:sz w:val="22"/>
          <w:szCs w:val="22"/>
        </w:rPr>
        <w:t xml:space="preserve">oxidative damage to </w:t>
      </w:r>
      <w:proofErr w:type="spellStart"/>
      <w:r w:rsidR="00856017">
        <w:rPr>
          <w:sz w:val="22"/>
          <w:szCs w:val="22"/>
        </w:rPr>
        <w:t>bioenergetic</w:t>
      </w:r>
      <w:proofErr w:type="spellEnd"/>
      <w:r w:rsidR="00395F15">
        <w:rPr>
          <w:sz w:val="22"/>
          <w:szCs w:val="22"/>
        </w:rPr>
        <w:t xml:space="preserve"> proteins. </w:t>
      </w:r>
      <w:r w:rsidR="00BE3D2B">
        <w:rPr>
          <w:sz w:val="22"/>
          <w:szCs w:val="22"/>
        </w:rPr>
        <w:t>S</w:t>
      </w:r>
      <w:r w:rsidR="001E6F92">
        <w:rPr>
          <w:sz w:val="22"/>
          <w:szCs w:val="22"/>
        </w:rPr>
        <w:t>imilar to</w:t>
      </w:r>
      <w:r w:rsidR="00642493">
        <w:rPr>
          <w:sz w:val="22"/>
          <w:szCs w:val="22"/>
        </w:rPr>
        <w:t xml:space="preserve"> previous reports on oxidative stress-induced mitochondrial dysfunction</w:t>
      </w:r>
      <w:r w:rsidR="001E6F92">
        <w:rPr>
          <w:sz w:val="22"/>
          <w:szCs w:val="22"/>
        </w:rPr>
        <w:t xml:space="preserve"> </w:t>
      </w:r>
      <w:r w:rsidR="00C73D5D">
        <w:rPr>
          <w:sz w:val="22"/>
          <w:szCs w:val="22"/>
        </w:rPr>
        <w:fldChar w:fldCharType="begin" w:fldLock="1"/>
      </w:r>
      <w:r w:rsidR="00A866D2">
        <w:rPr>
          <w:sz w:val="22"/>
          <w:szCs w:val="22"/>
        </w:rPr>
        <w:instrText>ADDIN CSL_CITATION { "citationItems" : [ { "id" : "ITEM-1", "itemData" : { "DOI" : "10.1371/journal.pone.0026963", "ISBN" : "1932-6203 (Electronic) 1932-6203 (Linking)", "ISSN" : "19326203", "PMID" : "22132085", "abstract" : "Oxidative stress and mitochondrial function are at the core of many degenerative conditions. However, the interaction between oxidative stress and in vivo mitochondrial function is unclear. We used both pharmacological (2 week paraquat (PQ) treatment of wild type mice) and transgenic (mice lacking Cu, Zn-superoxide dismutase (SOD1(-/-))) models to test the effect of oxidative stress on in vivo mitochondrial function in skeletal muscle. Magnetic resonance and optical spectroscopy were used to measure mitochondrial ATP and oxygen fluxes and cell energetic state. In both models of oxidative stress, coupling of oxidative phosphorylation was significantly lower (lower P/O) at rest in vivo in skeletal muscle and was dose-dependent in the PQ model. Despite this reduction in efficiency, in vivo mitochondrial phosphorylation capacity (ATPmax) was maintained in both models, and ex vivo mitochondrial respiration in permeabilized muscle fibers was unchanged following PQ treatment. In association with the reduced P/O, PQ treatment led to a dose-dependent reduction in PCr/ATP ratio and increased phosphorylation of AMPK. These results indicate that oxidative stress uncouples oxidative phosphorylation in vivo and results in energetic stress in the absence of defects in the mitochondrial electron transport chain.", "author" : [ { "dropping-particle" : "", "family" : "Siegel", "given" : "Michael P.", "non-dropping-particle" : "", "parse-names" : false, "suffix" : "" }, { "dropping-particle" : "", "family" : "Kruse", "given" : "Shane E.", "non-dropping-particle" : "", "parse-names" : false, "suffix" : "" }, { "dropping-particle" : "", "family" : "Knowels", "given" : "Gary", "non-dropping-particle" : "", "parse-names" : false, "suffix" : "" }, { "dropping-particle" : "", "family" : "Salmon", "given" : "Adam", "non-dropping-particle" : "", "parse-names" : false, "suffix" : "" }, { "dropping-particle" : "", "family" : "Beyer", "given" : "Richard", "non-dropping-particle" : "", "parse-names" : false, "suffix" : "" }, { "dropping-particle" : "", "family" : "Xie", "given" : "Hui", "non-dropping-particle" : "", "parse-names" : false, "suffix" : "" }, { "dropping-particle" : "", "family" : "Remmen", "given" : "Holly", "non-dropping-particle" : "van", "parse-names" : false, "suffix" : "" }, { "dropping-particle" : "", "family" : "Smith", "given" : "Steven R.", "non-dropping-particle" : "", "parse-names" : false, "suffix" : "" }, { "dropping-particle" : "", "family" : "Marcinek", "given" : "David J.", "non-dropping-particle" : "", "parse-names" : false, "suffix" : "" } ], "container-title" : "PLoS ONE", "id" : "ITEM-1", "issue" : "11", "issued" : { "date-parts" : [ [ "2011" ] ] }, "title" : "Reduced coupling of oxidative phosphorylation In Vivo precedes electron transport chain defects due to mild oxidative stress in mice", "type" : "article-journal", "volume" : "6" }, "uris" : [ "http://www.mendeley.com/documents/?uuid=098a3f29-95fc-4e67-8e18-c57ab37aa79e" ] } ], "mendeley" : { "formattedCitation" : "(39)", "plainTextFormattedCitation" : "(39)", "previouslyFormattedCitation" : "(39)" }, "properties" : { "noteIndex" : 0 }, "schema" : "https://github.com/citation-style-language/schema/raw/master/csl-citation.json" }</w:instrText>
      </w:r>
      <w:r w:rsidR="00C73D5D">
        <w:rPr>
          <w:sz w:val="22"/>
          <w:szCs w:val="22"/>
        </w:rPr>
        <w:fldChar w:fldCharType="separate"/>
      </w:r>
      <w:r w:rsidR="004C30BD" w:rsidRPr="004C30BD">
        <w:rPr>
          <w:noProof/>
          <w:sz w:val="22"/>
          <w:szCs w:val="22"/>
        </w:rPr>
        <w:t>(39)</w:t>
      </w:r>
      <w:r w:rsidR="00C73D5D">
        <w:rPr>
          <w:sz w:val="22"/>
          <w:szCs w:val="22"/>
        </w:rPr>
        <w:fldChar w:fldCharType="end"/>
      </w:r>
      <w:r w:rsidR="001E6F92">
        <w:rPr>
          <w:sz w:val="22"/>
          <w:szCs w:val="22"/>
        </w:rPr>
        <w:t xml:space="preserve">, we did not </w:t>
      </w:r>
      <w:r w:rsidR="00642493">
        <w:rPr>
          <w:sz w:val="22"/>
          <w:szCs w:val="22"/>
        </w:rPr>
        <w:t xml:space="preserve">observe decreases </w:t>
      </w:r>
      <w:r w:rsidR="00060419">
        <w:rPr>
          <w:sz w:val="22"/>
          <w:szCs w:val="22"/>
        </w:rPr>
        <w:t xml:space="preserve">in </w:t>
      </w:r>
      <w:r w:rsidR="00C23659">
        <w:rPr>
          <w:sz w:val="22"/>
          <w:szCs w:val="22"/>
        </w:rPr>
        <w:t>upstream regulators of mitochondrial biogenesis</w:t>
      </w:r>
      <w:r w:rsidR="00BE3D2B">
        <w:rPr>
          <w:sz w:val="22"/>
          <w:szCs w:val="22"/>
        </w:rPr>
        <w:t xml:space="preserve">, increases in autophagy or changes in </w:t>
      </w:r>
      <w:r w:rsidR="00C23659">
        <w:rPr>
          <w:sz w:val="22"/>
          <w:szCs w:val="22"/>
        </w:rPr>
        <w:t xml:space="preserve">mitochondrial protein expression </w:t>
      </w:r>
      <w:r w:rsidR="0043133C">
        <w:rPr>
          <w:sz w:val="22"/>
          <w:szCs w:val="22"/>
        </w:rPr>
        <w:t xml:space="preserve">as part of the chronic effects of acute </w:t>
      </w:r>
      <w:r w:rsidR="0043133C" w:rsidRPr="0043133C">
        <w:rPr>
          <w:i/>
          <w:sz w:val="22"/>
          <w:szCs w:val="22"/>
        </w:rPr>
        <w:t>in utero</w:t>
      </w:r>
      <w:r w:rsidR="0043133C">
        <w:rPr>
          <w:sz w:val="22"/>
          <w:szCs w:val="22"/>
        </w:rPr>
        <w:t xml:space="preserve"> MCP230-exposure</w:t>
      </w:r>
      <w:r w:rsidR="00060419">
        <w:rPr>
          <w:sz w:val="22"/>
          <w:szCs w:val="22"/>
        </w:rPr>
        <w:t xml:space="preserve">. </w:t>
      </w:r>
      <w:r w:rsidR="00642493">
        <w:rPr>
          <w:sz w:val="22"/>
          <w:szCs w:val="22"/>
        </w:rPr>
        <w:t>W</w:t>
      </w:r>
      <w:r w:rsidR="00F14450">
        <w:rPr>
          <w:sz w:val="22"/>
          <w:szCs w:val="22"/>
        </w:rPr>
        <w:t>e did</w:t>
      </w:r>
      <w:r w:rsidR="00BE3D2B">
        <w:rPr>
          <w:sz w:val="22"/>
          <w:szCs w:val="22"/>
        </w:rPr>
        <w:t>, however</w:t>
      </w:r>
      <w:r w:rsidR="00F14450">
        <w:rPr>
          <w:sz w:val="22"/>
          <w:szCs w:val="22"/>
        </w:rPr>
        <w:t xml:space="preserve"> observe marked increases in the transcripts of key enzymes of the antioxidant defense system (</w:t>
      </w:r>
      <w:r w:rsidR="00F14450" w:rsidRPr="00B325C6">
        <w:rPr>
          <w:i/>
          <w:sz w:val="22"/>
          <w:szCs w:val="22"/>
        </w:rPr>
        <w:t>Sod1</w:t>
      </w:r>
      <w:r w:rsidR="00F14450">
        <w:rPr>
          <w:sz w:val="22"/>
          <w:szCs w:val="22"/>
        </w:rPr>
        <w:t xml:space="preserve">, </w:t>
      </w:r>
      <w:r w:rsidR="00F14450" w:rsidRPr="00B325C6">
        <w:rPr>
          <w:i/>
          <w:sz w:val="22"/>
          <w:szCs w:val="22"/>
        </w:rPr>
        <w:t>Sod2</w:t>
      </w:r>
      <w:r w:rsidR="00F14450">
        <w:rPr>
          <w:sz w:val="22"/>
          <w:szCs w:val="22"/>
        </w:rPr>
        <w:t xml:space="preserve">, </w:t>
      </w:r>
      <w:r w:rsidR="00F14450" w:rsidRPr="00B325C6">
        <w:rPr>
          <w:i/>
          <w:sz w:val="22"/>
          <w:szCs w:val="22"/>
        </w:rPr>
        <w:t>Cat</w:t>
      </w:r>
      <w:r w:rsidR="00F14450">
        <w:rPr>
          <w:sz w:val="22"/>
          <w:szCs w:val="22"/>
        </w:rPr>
        <w:t xml:space="preserve">, </w:t>
      </w:r>
      <w:r w:rsidR="00F14450" w:rsidRPr="00B325C6">
        <w:rPr>
          <w:i/>
          <w:sz w:val="22"/>
          <w:szCs w:val="22"/>
        </w:rPr>
        <w:t>Gpx1</w:t>
      </w:r>
      <w:r w:rsidR="00F14450">
        <w:rPr>
          <w:sz w:val="22"/>
          <w:szCs w:val="22"/>
        </w:rPr>
        <w:t xml:space="preserve">), as well as increased expression of </w:t>
      </w:r>
      <w:r w:rsidR="00F14450" w:rsidRPr="00B325C6">
        <w:rPr>
          <w:i/>
          <w:sz w:val="22"/>
          <w:szCs w:val="22"/>
        </w:rPr>
        <w:t>Ucp2</w:t>
      </w:r>
      <w:r w:rsidR="00F14450">
        <w:rPr>
          <w:sz w:val="22"/>
          <w:szCs w:val="22"/>
        </w:rPr>
        <w:t xml:space="preserve">, an uncoupling protein known to be up-regulated as a means to reduce endogenous ROS production (Figure 7; </w:t>
      </w:r>
      <w:r w:rsidR="005D1928">
        <w:rPr>
          <w:sz w:val="22"/>
          <w:szCs w:val="22"/>
        </w:rPr>
        <w:fldChar w:fldCharType="begin" w:fldLock="1"/>
      </w:r>
      <w:r w:rsidR="00A866D2">
        <w:rPr>
          <w:sz w:val="22"/>
          <w:szCs w:val="22"/>
        </w:rPr>
        <w:instrText>ADDIN CSL_CITATION { "citationItems" : [ { "id" : "ITEM-1", "itemData" : { "DOI" : "10.1038/415096a", "ISBN" : "0028-0836 (Print)\\n0028-0836 (Linking)", "ISSN" : "0028-0836", "PMID" : "11780125", "abstract" : "Uncoupling protein 1 (UCP1) diverts energy from ATP synthesis to thermogenesis in the mitochondria of brown adipose tissue by catalysing a regulated leak of protons across the inner membrane. The functions of its homologues, UCP2 and UCP3, in other tissues are debated. UCP2 and UCP3 are present at much lower abundance than UCP1, and the uncoupling with which they are associated is not significantly thermogenic. Mild uncoupling would, however, decrease the mitochondrial production of reactive oxygen species, which are important mediators of oxidative damage. Here we show that superoxide increases mitochondrial proton conductance through effects on UCP1, UCP2 and UCP3. Superoxide-induced uncoupling requires fatty acids and is inhibited by purine nucleotides. It correlates with the tissue expression of UCPs, appears in mitochondria from yeast expressing UCP1, and is absent in skeletal muscle mitochondria from UCP3 knockout mice. Our findings indicate that the interaction of superoxide with UCPs may be a mechanism for decreasing the concentrations of reactive oxygen species inside mitochondria.", "author" : [ { "dropping-particle" : "", "family" : "Echtay", "given" : "Karim S", "non-dropping-particle" : "", "parse-names" : false, "suffix" : "" }, { "dropping-particle" : "", "family" : "Roussel", "given" : "Damien", "non-dropping-particle" : "", "parse-names" : false, "suffix" : "" }, { "dropping-particle" : "", "family" : "St-Pierre", "given" : "Julie", "non-dropping-particle" : "", "parse-names" : false, "suffix" : "" }, { "dropping-particle" : "", "family" : "Jekabsons", "given" : "Mika B", "non-dropping-particle" : "", "parse-names" : false, "suffix" : "" }, { "dropping-particle" : "", "family" : "Cadenas", "given" : "Susana", "non-dropping-particle" : "", "parse-names" : false, "suffix" : "" }, { "dropping-particle" : "", "family" : "Stuart", "given" : "Jeff a", "non-dropping-particle" : "", "parse-names" : false, "suffix" : "" }, { "dropping-particle" : "", "family" : "Harper", "given" : "James a", "non-dropping-particle" : "", "parse-names" : false, "suffix" : "" }, { "dropping-particle" : "", "family" : "Roebuck", "given" : "Stephen J", "non-dropping-particle" : "", "parse-names" : false, "suffix" : "" }, { "dropping-particle" : "", "family" : "Morrison", "given" : "Alastair", "non-dropping-particle" : "", "parse-names" : false, "suffix" : "" }, { "dropping-particle" : "", "family" : "Pickering", "given" : "Susan", "non-dropping-particle" : "", "parse-names" : false, "suffix" : "" }, { "dropping-particle" : "", "family" : "Clapham", "given" : "John C", "non-dropping-particle" : "", "parse-names" : false, "suffix" : "" }, { "dropping-particle" : "", "family" : "Brand", "given" : "Martin D", "non-dropping-particle" : "", "parse-names" : false, "suffix" : "" } ], "container-title" : "Nature", "id" : "ITEM-1", "issue" : "6867", "issued" : { "date-parts" : [ [ "2002" ] ] }, "page" : "96-9", "title" : "Superoxide activates mitochondrial uncoupling proteins.", "type" : "article-journal", "volume" : "415" }, "uris" : [ "http://www.mendeley.com/documents/?uuid=e388a24d-0897-430c-9275-99c75f2f40fd" ] }, { "id" : "ITEM-2", "itemData" : { "DOI" : "10.2337/db12-0981", "ISBN" : "1939-327X (Electronic)\\r0012-1797 (Linking)", "ISSN" : "00121797", "PMID" : "23434936", "abstract" : "Glucagon is important for maintaining euglycemia during fasting/starvation, and abnormal glucagon secretion is associated with type 1 and type 2 diabetes; however, the mechanisms of hypoglycemia-induced glucagon secretion are poorly understood. We previously demonstrated that global deletion of mitochondrial uncoupling protein 2 (UCP2(-/-)) in mice impaired glucagon secretion from isolated islets. Therefore, UCP2 may contribute to the regulation of hypoglycemia-induced glucagon secretion, which is supported by our current finding that UCP2 expression is increased in nutrient-deprived murine and human islets. Further to this, we created \u03b1-cell-specific UCP2 knockout (UCP2AKO) mice, which we used to demonstrate that blood glucose recovery in response to hypoglycemia is impaired owing to attenuated glucagon secretion. UCP2-deleted \u03b1-cells have higher levels of intracellular reactive oxygen species (ROS) due to enhanced mitochondrial coupling, which translated into defective stimulus/secretion coupling. The effects of UCP2 deletion were mimicked by the UCP2 inhibitor genipin on both murine and human islets and also by application of exogenous ROS, confirming that changes in oxidative status and electrical activity directly reduce glucagon secretion. Therefore, \u03b1-cell UCP2 deletion perturbs the fasting/hypoglycemic glucagon response and shows that UCP2 is necessary for normal \u03b1-cell glucose sensing and the maintenance of euglycemia.", "author" : [ { "dropping-particle" : "", "family" : "Allister", "given" : "Emma M.", "non-dropping-particle" : "", "parse-names" : false, "suffix" : "" }, { "dropping-particle" : "", "family" : "Robson-Doucette", "given" : "Christine A.", "non-dropping-particle" : "", "parse-names" : false, "suffix" : "" }, { "dropping-particle" : "", "family" : "Prentice", "given" : "Kacey J.", "non-dropping-particle" : "", "parse-names" : false, "suffix" : "" }, { "dropping-particle" : "", "family" : "Hardy", "given" : "Alexandre B.", "non-dropping-particle" : "", "parse-names" : false, "suffix" : "" }, { "dropping-particle" : "", "family" : "Sultan", "given" : "Sobia", "non-dropping-particle" : "", "parse-names" : false, "suffix" : "" }, { "dropping-particle" : "", "family" : "Gaisano", "given" : "Herbert Y.", "non-dropping-particle" : "", "parse-names" : false, "suffix" : "" }, { "dropping-particle" : "", "family" : "Kong", "given" : "Dong", "non-dropping-particle" : "", "parse-names" : false, "suffix" : "" }, { "dropping-particle" : "", "family" : "Gilon", "given" : "Patrick", "non-dropping-particle" : "", "parse-names" : false, "suffix" : "" }, { "dropping-particle" : "", "family" : "Herrera", "given" : "Pedro L.", "non-dropping-particle" : "", "parse-names" : false, "suffix" : "" }, { "dropping-particle" : "", "family" : "Lowell", "given" : "Bradford B.", "non-dropping-particle" : "", "parse-names" : false, "suffix" : "" }, { "dropping-particle" : "", "family" : "Wheeler", "given" : "Michael B.", "non-dropping-particle" : "", "parse-names" : false, "suffix" : "" } ], "container-title" : "Diabetes", "id" : "ITEM-2", "issue" : "5", "issued" : { "date-parts" : [ [ "2013" ] ] }, "page" : "1623-1633", "title" : "UCP2 regulates the glucagon response to fasting and starvation", "type" : "article-journal", "volume" : "62" }, "uris" : [ "http://www.mendeley.com/documents/?uuid=75c91cbb-1405-4aaf-b8f8-a66b7512d7bd" ] } ], "mendeley" : { "formattedCitation" : "(1, 17)", "plainTextFormattedCitation" : "(1, 17)", "previouslyFormattedCitation" : "(1, 17)" }, "properties" : { "noteIndex" : 0 }, "schema" : "https://github.com/citation-style-language/schema/raw/master/csl-citation.json" }</w:instrText>
      </w:r>
      <w:r w:rsidR="005D1928">
        <w:rPr>
          <w:sz w:val="22"/>
          <w:szCs w:val="22"/>
        </w:rPr>
        <w:fldChar w:fldCharType="separate"/>
      </w:r>
      <w:r w:rsidR="004C30BD" w:rsidRPr="004C30BD">
        <w:rPr>
          <w:noProof/>
          <w:sz w:val="22"/>
          <w:szCs w:val="22"/>
        </w:rPr>
        <w:t>(1, 17)</w:t>
      </w:r>
      <w:r w:rsidR="005D1928">
        <w:rPr>
          <w:sz w:val="22"/>
          <w:szCs w:val="22"/>
        </w:rPr>
        <w:fldChar w:fldCharType="end"/>
      </w:r>
      <w:r w:rsidR="004728FF">
        <w:rPr>
          <w:sz w:val="22"/>
          <w:szCs w:val="22"/>
        </w:rPr>
        <w:t>)</w:t>
      </w:r>
      <w:r w:rsidR="000E6C49">
        <w:rPr>
          <w:sz w:val="22"/>
          <w:szCs w:val="22"/>
        </w:rPr>
        <w:t xml:space="preserve">, and increases in both the nuclear receptor </w:t>
      </w:r>
      <w:proofErr w:type="spellStart"/>
      <w:r w:rsidR="000E6C49" w:rsidRPr="00060ACB">
        <w:rPr>
          <w:i/>
          <w:sz w:val="22"/>
          <w:szCs w:val="22"/>
        </w:rPr>
        <w:t>Ppard</w:t>
      </w:r>
      <w:proofErr w:type="spellEnd"/>
      <w:r w:rsidR="000E6C49">
        <w:rPr>
          <w:sz w:val="22"/>
          <w:szCs w:val="22"/>
        </w:rPr>
        <w:t xml:space="preserve"> and the transcriptional co-regulator </w:t>
      </w:r>
      <w:r w:rsidR="000E6C49" w:rsidRPr="00060ACB">
        <w:rPr>
          <w:i/>
          <w:sz w:val="22"/>
          <w:szCs w:val="22"/>
        </w:rPr>
        <w:t>Ppargc1β</w:t>
      </w:r>
      <w:r w:rsidR="000E6C49">
        <w:rPr>
          <w:sz w:val="22"/>
          <w:szCs w:val="22"/>
        </w:rPr>
        <w:t xml:space="preserve">, both of which are </w:t>
      </w:r>
      <w:r w:rsidR="00060ACB">
        <w:rPr>
          <w:sz w:val="22"/>
          <w:szCs w:val="22"/>
        </w:rPr>
        <w:t>required</w:t>
      </w:r>
      <w:r w:rsidR="000E6C49">
        <w:rPr>
          <w:sz w:val="22"/>
          <w:szCs w:val="22"/>
        </w:rPr>
        <w:t xml:space="preserve"> for </w:t>
      </w:r>
      <w:r w:rsidR="00AE6CAA">
        <w:rPr>
          <w:sz w:val="22"/>
          <w:szCs w:val="22"/>
        </w:rPr>
        <w:t xml:space="preserve">the induction of </w:t>
      </w:r>
      <w:r w:rsidR="000E6C49" w:rsidRPr="00060ACB">
        <w:rPr>
          <w:i/>
          <w:sz w:val="22"/>
          <w:szCs w:val="22"/>
        </w:rPr>
        <w:t>Sod1</w:t>
      </w:r>
      <w:r w:rsidR="000E6C49">
        <w:rPr>
          <w:sz w:val="22"/>
          <w:szCs w:val="22"/>
        </w:rPr>
        <w:t xml:space="preserve"> and </w:t>
      </w:r>
      <w:r w:rsidR="000E6C49" w:rsidRPr="00060ACB">
        <w:rPr>
          <w:i/>
          <w:sz w:val="22"/>
          <w:szCs w:val="22"/>
        </w:rPr>
        <w:t>Sod2</w:t>
      </w:r>
      <w:r w:rsidR="002D70D0">
        <w:rPr>
          <w:sz w:val="22"/>
          <w:szCs w:val="22"/>
        </w:rPr>
        <w:t xml:space="preserve"> </w:t>
      </w:r>
      <w:r w:rsidR="00C7193C">
        <w:rPr>
          <w:sz w:val="22"/>
          <w:szCs w:val="22"/>
        </w:rPr>
        <w:fldChar w:fldCharType="begin" w:fldLock="1"/>
      </w:r>
      <w:r w:rsidR="00A866D2">
        <w:rPr>
          <w:sz w:val="22"/>
          <w:szCs w:val="22"/>
        </w:rPr>
        <w:instrText>ADDIN CSL_CITATION { "citationItems" : [ { "id" : "ITEM-1", "itemData" : { "DOI" : "10.1161/CIRCRESAHA.109.206185", "ISBN" : "1524-4571 (Electronic)\\r0009-7330 (Linking)", "ISSN" : "00097330", "PMID" : "20075336", "abstract" : "RATIONALE: Peroxisome proliferator-activated receptors (PPARs) (alpha, gamma, and delta/beta) are nuclear hormone receptors and ligand-activated transcription factors that serve as key determinants of myocardial fatty acid metabolism. Long-term cardiomyocyte-restricted PPARdelta deficiency in mice leads to depressed myocardial fatty acid oxidation, bioenergetics, and premature death with lipotoxic cardiomyopathy. OBJECTIVE: To explore the essential role of PPARdelta in the adult heart. METHODS AND RESULTS: We investigated the consequences of inducible short-term PPARdelta knockout in the adult mouse heart. In addition to a substantial transcriptional downregulation of lipid metabolic proteins, short-term PPARdelta knockout in the adult mouse heart attenuated cardiac expression of both Cu/Zn superoxide dismutase and manganese superoxide dismutase, leading to increased oxidative damage to the heart. Moreover, expression of key mitochondrial biogenesis determinants such as PPARgamma coactivator-1 were substantially decreased in the short-term PPARdelta deficient heart, concomitant with a decreased mitochondrial DNA copy number. Rates of palmitate and glucose oxidation were markedly depressed in cardiomyocytes of PPARdelta knockout hearts. Consequently, PPARdelta deficiency in the adult heart led to depressed cardiac performance and cardiac hypertrophy. CONCLUSIONS: PPARdelta is an essential regulator of cardiac mitochondrial protection and biogenesis and PPARdelta activation can be a potential therapeutic target for cardiac disorders.", "author" : [ { "dropping-particle" : "", "family" : "Wang", "given" : "Peiyong", "non-dropping-particle" : "", "parse-names" : false, "suffix" : "" }, { "dropping-particle" : "", "family" : "Liu", "given" : "Jian", "non-dropping-particle" : "", "parse-names" : false, "suffix" : "" }, { "dropping-particle" : "", "family" : "Li", "given" : "Yuquan", "non-dropping-particle" : "", "parse-names" : false, "suffix" : "" }, { "dropping-particle" : "", "family" : "Wu", "given" : "Sijie", "non-dropping-particle" : "", "parse-names" : false, "suffix" : "" }, { "dropping-particle" : "", "family" : "Luo", "given" : "Jinwen", "non-dropping-particle" : "", "parse-names" : false, "suffix" : "" }, { "dropping-particle" : "", "family" : "Yang", "given" : "Huan", "non-dropping-particle" : "", "parse-names" : false, "suffix" : "" }, { "dropping-particle" : "", "family" : "Subbiah", "given" : "Ramasamy", "non-dropping-particle" : "", "parse-names" : false, "suffix" : "" }, { "dropping-particle" : "", "family" : "Chatham", "given" : "John", "non-dropping-particle" : "", "parse-names" : false, "suffix" : "" }, { "dropping-particle" : "", "family" : "Zhelyabovska", "given" : "Olga", "non-dropping-particle" : "", "parse-names" : false, "suffix" : "" }, { "dropping-particle" : "", "family" : "Yang", "given" : "Qinglin", "non-dropping-particle" : "", "parse-names" : false, "suffix" : "" } ], "container-title" : "Circulation Research", "id" : "ITEM-1", "issue" : "5", "issued" : { "date-parts" : [ [ "2010" ] ] }, "page" : "911-919", "title" : "Peroxisome proliferator-activated receptor \u03b4 is an essential transcriptional regulator for mitochondrial protection and biogenesis in adult heart", "type" : "article-journal", "volume" : "106" }, "uris" : [ "http://www.mendeley.com/documents/?uuid=b86f7348-68b3-4fe1-bf6e-d85eba783695" ] }, { "id" : "ITEM-2", "itemData" : { "DOI" : "10.1038/ncomms10210", "ISSN" : "2041-1723", "PMID" : "26674215", "abstract" : "The transcriptional coregulators PGC-1\u03b1 and PGC-1\u03b2 modulate the expression of numerous partially overlapping genes involved in mitochondrial biogenesis and energetic metabolism. The physiological role of PGC-1\u03b2 is poorly understood in skeletal muscle, a tissue of high mitochondrial content to produce ATP levels required for sustained contractions. Here we determine the physiological role of PGC-1\u03b2 in skeletal muscle using mice, in which PGC-1\u03b2 is selectively ablated in skeletal myofibres at adulthood (PGC-1\u03b2((i)skm-/-) mice). We show that myofibre myosin heavy chain composition and mitochondrial number, muscle strength and glucose homeostasis are unaffected in PGC-1\u03b2((i)skm-/-) mice. However, decreased expression of genes controlling mitochondrial protein import, translational machinery and energy metabolism in PGC-1\u03b2((i)skm-/-) muscles leads to mitochondrial structural and functional abnormalities, impaired muscle oxidative capacity and reduced exercise performance. Moreover, enhanced free-radical leak and reduced expression of the mitochondrial anti-oxidant enzyme Sod2 increase muscle oxidative stress. PGC-1\u03b2 is therefore instrumental for skeletal muscles to cope with high energetic demands.", "author" : [ { "dropping-particle" : "", "family" : "Gali Ramamoorthy", "given" : "Thanuja", "non-dropping-particle" : "", "parse-names" : false, "suffix" : "" }, { "dropping-particle" : "", "family" : "Laverny", "given" : "Gilles", "non-dropping-particle" : "", "parse-names" : false, "suffix" : "" }, { "dropping-particle" : "", "family" : "Schlagowski", "given" : "Anna-Isabel", "non-dropping-particle" : "", "parse-names" : false, "suffix" : "" }, { "dropping-particle" : "", "family" : "Zoll", "given" : "Joffrey", "non-dropping-particle" : "", "parse-names" : false, "suffix" : "" }, { "dropping-particle" : "", "family" : "Messaddeq", "given" : "Nadia", "non-dropping-particle" : "", "parse-names" : false, "suffix" : "" }, { "dropping-particle" : "", "family" : "Bornert", "given" : "Jean-Marc", "non-dropping-particle" : "", "parse-names" : false, "suffix" : "" }, { "dropping-particle" : "", "family" : "Panza", "given" : "Salvatore", "non-dropping-particle" : "", "parse-names" : false, "suffix" : "" }, { "dropping-particle" : "", "family" : "Ferry", "given" : "Arnaud", "non-dropping-particle" : "", "parse-names" : false, "suffix" : "" }, { "dropping-particle" : "", "family" : "Geny", "given" : "Bernard", "non-dropping-particle" : "", "parse-names" : false, "suffix" : "" }, { "dropping-particle" : "", "family" : "Metzger", "given" : "Daniel", "non-dropping-particle" : "", "parse-names" : false, "suffix" : "" } ], "container-title" : "Nature communications", "id" : "ITEM-2", "issued" : { "date-parts" : [ [ "2015", "12", "17" ] ] }, "page" : "10210", "publisher" : "Nature Publishing Group", "title" : "The transcriptional coregulator PGC-1\u03b2 controls mitochondrial function and anti-oxidant defence in skeletal muscles.", "type" : "article-journal", "volume" : "6" }, "uris" : [ "http://www.mendeley.com/documents/?uuid=bd250f67-5347-4d6a-a970-76e839c5e466" ] } ], "mendeley" : { "formattedCitation" : "(20, 50)", "plainTextFormattedCitation" : "(20, 50)", "previouslyFormattedCitation" : "(20, 50)" }, "properties" : { "noteIndex" : 0 }, "schema" : "https://github.com/citation-style-language/schema/raw/master/csl-citation.json" }</w:instrText>
      </w:r>
      <w:r w:rsidR="00C7193C">
        <w:rPr>
          <w:sz w:val="22"/>
          <w:szCs w:val="22"/>
        </w:rPr>
        <w:fldChar w:fldCharType="separate"/>
      </w:r>
      <w:r w:rsidR="004C30BD" w:rsidRPr="004C30BD">
        <w:rPr>
          <w:noProof/>
          <w:sz w:val="22"/>
          <w:szCs w:val="22"/>
        </w:rPr>
        <w:t>(20, 50)</w:t>
      </w:r>
      <w:r w:rsidR="00C7193C">
        <w:rPr>
          <w:sz w:val="22"/>
          <w:szCs w:val="22"/>
        </w:rPr>
        <w:fldChar w:fldCharType="end"/>
      </w:r>
      <w:r w:rsidR="00F14450">
        <w:rPr>
          <w:sz w:val="22"/>
          <w:szCs w:val="22"/>
        </w:rPr>
        <w:t>.</w:t>
      </w:r>
      <w:r w:rsidR="00412CE1">
        <w:rPr>
          <w:sz w:val="22"/>
          <w:szCs w:val="22"/>
        </w:rPr>
        <w:t xml:space="preserve"> </w:t>
      </w:r>
      <w:r w:rsidR="0087161F" w:rsidRPr="008B1F90">
        <w:rPr>
          <w:sz w:val="22"/>
          <w:szCs w:val="22"/>
        </w:rPr>
        <w:t xml:space="preserve">Based on our current protocol, mice are </w:t>
      </w:r>
      <w:r w:rsidR="00EE4895">
        <w:rPr>
          <w:sz w:val="22"/>
          <w:szCs w:val="22"/>
        </w:rPr>
        <w:t>exposed</w:t>
      </w:r>
      <w:r w:rsidR="001169E0">
        <w:rPr>
          <w:sz w:val="22"/>
          <w:szCs w:val="22"/>
        </w:rPr>
        <w:t xml:space="preserve"> </w:t>
      </w:r>
      <w:r w:rsidR="00EE4895">
        <w:rPr>
          <w:sz w:val="22"/>
          <w:szCs w:val="22"/>
        </w:rPr>
        <w:t>to</w:t>
      </w:r>
      <w:r w:rsidR="0087161F" w:rsidRPr="008B1F90">
        <w:rPr>
          <w:sz w:val="22"/>
          <w:szCs w:val="22"/>
        </w:rPr>
        <w:t xml:space="preserve"> EPFRs after inheritance of maternal mitochondria, indicating that this mitochondrial damage occurs </w:t>
      </w:r>
      <w:r w:rsidR="0087161F" w:rsidRPr="008B1F90">
        <w:rPr>
          <w:i/>
          <w:sz w:val="22"/>
          <w:szCs w:val="22"/>
        </w:rPr>
        <w:t>in situ</w:t>
      </w:r>
      <w:r w:rsidR="0087161F" w:rsidRPr="008B1F90">
        <w:rPr>
          <w:sz w:val="22"/>
          <w:szCs w:val="22"/>
        </w:rPr>
        <w:t xml:space="preserve"> in the progeny.</w:t>
      </w:r>
      <w:r w:rsidR="000C5C97" w:rsidRPr="008B1F90">
        <w:rPr>
          <w:sz w:val="22"/>
          <w:szCs w:val="22"/>
        </w:rPr>
        <w:t xml:space="preserve"> </w:t>
      </w:r>
      <w:r w:rsidR="00B1156A">
        <w:rPr>
          <w:sz w:val="22"/>
          <w:szCs w:val="22"/>
        </w:rPr>
        <w:t>I</w:t>
      </w:r>
      <w:r w:rsidR="001169E0">
        <w:rPr>
          <w:sz w:val="22"/>
          <w:szCs w:val="22"/>
        </w:rPr>
        <w:t xml:space="preserve">t must be emphasized that this exposure is indirect, through the mother, as there is no evidence </w:t>
      </w:r>
      <w:r w:rsidR="0068206A">
        <w:rPr>
          <w:sz w:val="22"/>
          <w:szCs w:val="22"/>
        </w:rPr>
        <w:t xml:space="preserve">at present </w:t>
      </w:r>
      <w:r w:rsidR="001169E0">
        <w:rPr>
          <w:sz w:val="22"/>
          <w:szCs w:val="22"/>
        </w:rPr>
        <w:t xml:space="preserve">that the </w:t>
      </w:r>
      <w:r w:rsidR="0068206A">
        <w:rPr>
          <w:sz w:val="22"/>
          <w:szCs w:val="22"/>
        </w:rPr>
        <w:t xml:space="preserve">conjugated </w:t>
      </w:r>
      <w:r w:rsidR="001169E0">
        <w:rPr>
          <w:sz w:val="22"/>
          <w:szCs w:val="22"/>
        </w:rPr>
        <w:t>EPFR crosses the placenta</w:t>
      </w:r>
      <w:r w:rsidR="0068206A">
        <w:rPr>
          <w:sz w:val="22"/>
          <w:szCs w:val="22"/>
        </w:rPr>
        <w:t xml:space="preserve"> </w:t>
      </w:r>
      <w:r w:rsidR="001169E0">
        <w:rPr>
          <w:sz w:val="22"/>
          <w:szCs w:val="22"/>
        </w:rPr>
        <w:t>to exert its effect</w:t>
      </w:r>
      <w:r w:rsidR="00EA2785">
        <w:rPr>
          <w:sz w:val="22"/>
          <w:szCs w:val="22"/>
        </w:rPr>
        <w:t xml:space="preserve"> on the muscle directly</w:t>
      </w:r>
      <w:r w:rsidR="001169E0">
        <w:rPr>
          <w:sz w:val="22"/>
          <w:szCs w:val="22"/>
        </w:rPr>
        <w:t>. However,</w:t>
      </w:r>
      <w:r w:rsidR="005C4BE7">
        <w:rPr>
          <w:sz w:val="22"/>
          <w:szCs w:val="22"/>
        </w:rPr>
        <w:t xml:space="preserve"> </w:t>
      </w:r>
      <w:r w:rsidR="00B267FD">
        <w:rPr>
          <w:sz w:val="22"/>
          <w:szCs w:val="22"/>
        </w:rPr>
        <w:t>we hypothesize</w:t>
      </w:r>
      <w:r w:rsidR="00060419">
        <w:rPr>
          <w:sz w:val="22"/>
          <w:szCs w:val="22"/>
        </w:rPr>
        <w:t xml:space="preserve"> that </w:t>
      </w:r>
      <w:r w:rsidR="005C4BE7">
        <w:rPr>
          <w:sz w:val="22"/>
          <w:szCs w:val="22"/>
        </w:rPr>
        <w:t xml:space="preserve">the changes we observe in the skeletal muscle mitochondria of </w:t>
      </w:r>
      <w:r w:rsidR="00991BB8">
        <w:rPr>
          <w:sz w:val="22"/>
          <w:szCs w:val="22"/>
        </w:rPr>
        <w:t xml:space="preserve">the MCP230-exposed mice are, at least in part, a </w:t>
      </w:r>
      <w:r w:rsidR="005C4BE7">
        <w:rPr>
          <w:sz w:val="22"/>
          <w:szCs w:val="22"/>
        </w:rPr>
        <w:t>consequence of ROS-induced</w:t>
      </w:r>
      <w:r w:rsidR="00060419">
        <w:rPr>
          <w:sz w:val="22"/>
          <w:szCs w:val="22"/>
        </w:rPr>
        <w:t xml:space="preserve"> post</w:t>
      </w:r>
      <w:r w:rsidR="006A545F">
        <w:rPr>
          <w:sz w:val="22"/>
          <w:szCs w:val="22"/>
        </w:rPr>
        <w:t>-</w:t>
      </w:r>
      <w:r w:rsidR="00060419">
        <w:rPr>
          <w:sz w:val="22"/>
          <w:szCs w:val="22"/>
        </w:rPr>
        <w:t xml:space="preserve">translational changes </w:t>
      </w:r>
      <w:r w:rsidR="0090087E">
        <w:rPr>
          <w:sz w:val="22"/>
          <w:szCs w:val="22"/>
        </w:rPr>
        <w:t>and</w:t>
      </w:r>
      <w:r w:rsidR="00060419">
        <w:rPr>
          <w:sz w:val="22"/>
          <w:szCs w:val="22"/>
        </w:rPr>
        <w:t xml:space="preserve"> chronic oxidative stress.</w:t>
      </w:r>
      <w:r w:rsidR="00F14450">
        <w:rPr>
          <w:sz w:val="22"/>
          <w:szCs w:val="22"/>
        </w:rPr>
        <w:t xml:space="preserve"> </w:t>
      </w:r>
      <w:r w:rsidR="00F91348">
        <w:rPr>
          <w:sz w:val="22"/>
          <w:szCs w:val="22"/>
        </w:rPr>
        <w:t xml:space="preserve">Future studies </w:t>
      </w:r>
      <w:r w:rsidR="00652443">
        <w:rPr>
          <w:sz w:val="22"/>
          <w:szCs w:val="22"/>
        </w:rPr>
        <w:t xml:space="preserve">with more </w:t>
      </w:r>
      <w:r w:rsidR="00D92BA5">
        <w:rPr>
          <w:sz w:val="22"/>
          <w:szCs w:val="22"/>
        </w:rPr>
        <w:t xml:space="preserve">direct </w:t>
      </w:r>
      <w:r w:rsidR="00652443">
        <w:rPr>
          <w:sz w:val="22"/>
          <w:szCs w:val="22"/>
        </w:rPr>
        <w:t xml:space="preserve">measurements of mitochondrial function and the oxidative stress response </w:t>
      </w:r>
      <w:r w:rsidR="006D24D7">
        <w:rPr>
          <w:sz w:val="22"/>
          <w:szCs w:val="22"/>
        </w:rPr>
        <w:t>will provide more</w:t>
      </w:r>
      <w:r w:rsidR="005F6512">
        <w:rPr>
          <w:sz w:val="22"/>
          <w:szCs w:val="22"/>
        </w:rPr>
        <w:t xml:space="preserve"> mechanistic</w:t>
      </w:r>
      <w:r w:rsidR="006D24D7">
        <w:rPr>
          <w:sz w:val="22"/>
          <w:szCs w:val="22"/>
        </w:rPr>
        <w:t xml:space="preserve"> insight into this process</w:t>
      </w:r>
      <w:r w:rsidR="00F91348">
        <w:rPr>
          <w:sz w:val="22"/>
          <w:szCs w:val="22"/>
        </w:rPr>
        <w:t>.</w:t>
      </w:r>
    </w:p>
    <w:p w14:paraId="10335CAA" w14:textId="77777777" w:rsidR="00E311E1" w:rsidRDefault="00E311E1" w:rsidP="000634B1">
      <w:pPr>
        <w:spacing w:line="480" w:lineRule="auto"/>
        <w:rPr>
          <w:sz w:val="22"/>
          <w:szCs w:val="22"/>
        </w:rPr>
      </w:pPr>
    </w:p>
    <w:p w14:paraId="3EBF1B6B" w14:textId="1D20947F" w:rsidR="00F728D5" w:rsidRDefault="00F728D5" w:rsidP="000634B1">
      <w:pPr>
        <w:spacing w:line="480" w:lineRule="auto"/>
        <w:rPr>
          <w:sz w:val="22"/>
          <w:szCs w:val="22"/>
        </w:rPr>
      </w:pPr>
      <w:r w:rsidRPr="00F728D5">
        <w:rPr>
          <w:sz w:val="22"/>
          <w:szCs w:val="22"/>
        </w:rPr>
        <w:t>In contrast to previous studies that use chronic pollution models (1, 5, 9, 33, 35), we did not observe any indications that glycemic control was impaire</w:t>
      </w:r>
      <w:r w:rsidR="00C33E1A">
        <w:rPr>
          <w:sz w:val="22"/>
          <w:szCs w:val="22"/>
        </w:rPr>
        <w:t>d to a greater extent in MCP230-</w:t>
      </w:r>
      <w:r w:rsidRPr="00F728D5">
        <w:rPr>
          <w:sz w:val="22"/>
          <w:szCs w:val="22"/>
        </w:rPr>
        <w:t>exposed mice compared to the control groups</w:t>
      </w:r>
      <w:r w:rsidR="00C33E1A">
        <w:rPr>
          <w:sz w:val="22"/>
          <w:szCs w:val="22"/>
        </w:rPr>
        <w:t xml:space="preserve"> following the HFD</w:t>
      </w:r>
      <w:r w:rsidR="00731D6B">
        <w:rPr>
          <w:sz w:val="22"/>
          <w:szCs w:val="22"/>
        </w:rPr>
        <w:t>,</w:t>
      </w:r>
      <w:r w:rsidRPr="00F728D5">
        <w:rPr>
          <w:sz w:val="22"/>
          <w:szCs w:val="22"/>
        </w:rPr>
        <w:t xml:space="preserve"> </w:t>
      </w:r>
      <w:r w:rsidR="00731D6B">
        <w:rPr>
          <w:sz w:val="22"/>
          <w:szCs w:val="22"/>
        </w:rPr>
        <w:t>de</w:t>
      </w:r>
      <w:r w:rsidR="00006EB4">
        <w:rPr>
          <w:sz w:val="22"/>
          <w:szCs w:val="22"/>
        </w:rPr>
        <w:t>spite differences in fat mass</w:t>
      </w:r>
      <w:r w:rsidR="00731D6B">
        <w:rPr>
          <w:sz w:val="22"/>
          <w:szCs w:val="22"/>
        </w:rPr>
        <w:t>.</w:t>
      </w:r>
      <w:r w:rsidR="00006EB4">
        <w:rPr>
          <w:sz w:val="22"/>
          <w:szCs w:val="22"/>
        </w:rPr>
        <w:t xml:space="preserve"> </w:t>
      </w:r>
      <w:r w:rsidR="004728FF">
        <w:rPr>
          <w:sz w:val="22"/>
          <w:szCs w:val="22"/>
        </w:rPr>
        <w:t>T</w:t>
      </w:r>
      <w:r w:rsidRPr="00F728D5">
        <w:rPr>
          <w:sz w:val="22"/>
          <w:szCs w:val="22"/>
        </w:rPr>
        <w:t>here were no d</w:t>
      </w:r>
      <w:r w:rsidR="00962066">
        <w:rPr>
          <w:sz w:val="22"/>
          <w:szCs w:val="22"/>
        </w:rPr>
        <w:t xml:space="preserve">ifferences in fasting glucose, </w:t>
      </w:r>
      <w:r w:rsidRPr="00F728D5">
        <w:rPr>
          <w:sz w:val="22"/>
          <w:szCs w:val="22"/>
        </w:rPr>
        <w:t xml:space="preserve">insulin, HOMA-IR score (Figure 3A-C) or </w:t>
      </w:r>
      <w:proofErr w:type="spellStart"/>
      <w:r w:rsidRPr="00F728D5">
        <w:rPr>
          <w:sz w:val="22"/>
          <w:szCs w:val="22"/>
        </w:rPr>
        <w:t>Akt</w:t>
      </w:r>
      <w:proofErr w:type="spellEnd"/>
      <w:r w:rsidRPr="00F728D5">
        <w:rPr>
          <w:sz w:val="22"/>
          <w:szCs w:val="22"/>
        </w:rPr>
        <w:t xml:space="preserve"> phosphorylation in muscle tissue</w:t>
      </w:r>
      <w:r w:rsidR="00C33E1A">
        <w:rPr>
          <w:sz w:val="22"/>
          <w:szCs w:val="22"/>
        </w:rPr>
        <w:t xml:space="preserve"> (data not shown)</w:t>
      </w:r>
      <w:r w:rsidRPr="00F728D5">
        <w:rPr>
          <w:sz w:val="22"/>
          <w:szCs w:val="22"/>
        </w:rPr>
        <w:t xml:space="preserve">. We did not measure insulin sensitivity directly, which limits our ability to make strong conclusions about the effects of acute </w:t>
      </w:r>
      <w:r w:rsidRPr="00731D6B">
        <w:rPr>
          <w:i/>
          <w:sz w:val="22"/>
          <w:szCs w:val="22"/>
        </w:rPr>
        <w:t>in utero</w:t>
      </w:r>
      <w:r w:rsidRPr="00F728D5">
        <w:rPr>
          <w:sz w:val="22"/>
          <w:szCs w:val="22"/>
        </w:rPr>
        <w:t xml:space="preserve"> PM ex</w:t>
      </w:r>
      <w:r w:rsidR="00C33E1A">
        <w:rPr>
          <w:sz w:val="22"/>
          <w:szCs w:val="22"/>
        </w:rPr>
        <w:t xml:space="preserve">posure on insulin sensitivity. </w:t>
      </w:r>
      <w:r w:rsidR="00671AFC">
        <w:rPr>
          <w:sz w:val="22"/>
          <w:szCs w:val="22"/>
        </w:rPr>
        <w:t>That said</w:t>
      </w:r>
      <w:r w:rsidR="00C33E1A">
        <w:rPr>
          <w:sz w:val="22"/>
          <w:szCs w:val="22"/>
        </w:rPr>
        <w:t>, o</w:t>
      </w:r>
      <w:r w:rsidRPr="00F728D5">
        <w:rPr>
          <w:sz w:val="22"/>
          <w:szCs w:val="22"/>
        </w:rPr>
        <w:t>ur data suggests that the effects of acute gestational particulate exposure may not mimic the effects of chronic exposure, and the risk profiles and mechanisms associated with thes</w:t>
      </w:r>
      <w:r>
        <w:rPr>
          <w:sz w:val="22"/>
          <w:szCs w:val="22"/>
        </w:rPr>
        <w:t>e exposures may differ.</w:t>
      </w:r>
    </w:p>
    <w:p w14:paraId="0746C151" w14:textId="77777777" w:rsidR="00B14B91" w:rsidRDefault="00B14B91" w:rsidP="000634B1">
      <w:pPr>
        <w:spacing w:line="480" w:lineRule="auto"/>
        <w:rPr>
          <w:sz w:val="22"/>
          <w:szCs w:val="22"/>
        </w:rPr>
      </w:pPr>
    </w:p>
    <w:p w14:paraId="4073073C" w14:textId="5773F51C" w:rsidR="00223477" w:rsidRPr="008B1F90" w:rsidRDefault="00F12E69">
      <w:pPr>
        <w:spacing w:line="480" w:lineRule="auto"/>
        <w:rPr>
          <w:sz w:val="22"/>
          <w:szCs w:val="22"/>
        </w:rPr>
      </w:pPr>
      <w:r w:rsidRPr="008B1F90">
        <w:rPr>
          <w:sz w:val="22"/>
          <w:szCs w:val="22"/>
        </w:rPr>
        <w:t xml:space="preserve">In </w:t>
      </w:r>
      <w:r w:rsidR="00F664BD" w:rsidRPr="008B1F90">
        <w:rPr>
          <w:sz w:val="22"/>
          <w:szCs w:val="22"/>
        </w:rPr>
        <w:t>conclusion,</w:t>
      </w:r>
      <w:r w:rsidRPr="008B1F90">
        <w:rPr>
          <w:sz w:val="22"/>
          <w:szCs w:val="22"/>
        </w:rPr>
        <w:t xml:space="preserve"> we </w:t>
      </w:r>
      <w:r w:rsidR="00F664BD" w:rsidRPr="008B1F90">
        <w:rPr>
          <w:sz w:val="22"/>
          <w:szCs w:val="22"/>
        </w:rPr>
        <w:t xml:space="preserve">have </w:t>
      </w:r>
      <w:r w:rsidRPr="008B1F90">
        <w:rPr>
          <w:sz w:val="22"/>
          <w:szCs w:val="22"/>
        </w:rPr>
        <w:t>investigated the effects of limited, gestational exposure to combustion-derived pollutants in a mouse model of diet-induced obesity. Our findings</w:t>
      </w:r>
      <w:r w:rsidR="00223477" w:rsidRPr="008B1F90">
        <w:rPr>
          <w:sz w:val="22"/>
          <w:szCs w:val="22"/>
        </w:rPr>
        <w:t xml:space="preserve"> show that even brief gestational exposure to environmental pollutants such as EPFR</w:t>
      </w:r>
      <w:r w:rsidR="0028045F" w:rsidRPr="008B1F90">
        <w:rPr>
          <w:sz w:val="22"/>
          <w:szCs w:val="22"/>
        </w:rPr>
        <w:t>’</w:t>
      </w:r>
      <w:r w:rsidR="00223477" w:rsidRPr="008B1F90">
        <w:rPr>
          <w:sz w:val="22"/>
          <w:szCs w:val="22"/>
        </w:rPr>
        <w:t>s can result in chronic changes in growth, metabolism and energy balance</w:t>
      </w:r>
      <w:r w:rsidR="00B775AB" w:rsidRPr="008B1F90">
        <w:rPr>
          <w:sz w:val="22"/>
          <w:szCs w:val="22"/>
        </w:rPr>
        <w:t xml:space="preserve">.  These changes </w:t>
      </w:r>
      <w:r w:rsidR="0028045F" w:rsidRPr="008B1F90">
        <w:rPr>
          <w:sz w:val="22"/>
          <w:szCs w:val="22"/>
        </w:rPr>
        <w:t xml:space="preserve">are associated </w:t>
      </w:r>
      <w:r w:rsidR="007A42DE" w:rsidRPr="008B1F90">
        <w:rPr>
          <w:sz w:val="22"/>
          <w:szCs w:val="22"/>
        </w:rPr>
        <w:t xml:space="preserve">with </w:t>
      </w:r>
      <w:r w:rsidR="00DF4A10" w:rsidRPr="008B1F90">
        <w:rPr>
          <w:sz w:val="22"/>
          <w:szCs w:val="22"/>
        </w:rPr>
        <w:t>skeletal muscle mitochondrial deficits</w:t>
      </w:r>
      <w:r w:rsidR="00B775AB" w:rsidRPr="008B1F90">
        <w:rPr>
          <w:sz w:val="22"/>
          <w:szCs w:val="22"/>
        </w:rPr>
        <w:t xml:space="preserve"> and</w:t>
      </w:r>
      <w:r w:rsidR="007A42DE" w:rsidRPr="008B1F90">
        <w:rPr>
          <w:sz w:val="22"/>
          <w:szCs w:val="22"/>
        </w:rPr>
        <w:t xml:space="preserve"> </w:t>
      </w:r>
      <w:r w:rsidR="00DF4A10" w:rsidRPr="008B1F90">
        <w:rPr>
          <w:sz w:val="22"/>
          <w:szCs w:val="22"/>
        </w:rPr>
        <w:t>reductions in physical activity</w:t>
      </w:r>
      <w:r w:rsidRPr="008B1F90">
        <w:rPr>
          <w:sz w:val="22"/>
          <w:szCs w:val="22"/>
        </w:rPr>
        <w:t>,</w:t>
      </w:r>
      <w:r w:rsidR="00B775AB" w:rsidRPr="008B1F90">
        <w:rPr>
          <w:sz w:val="22"/>
          <w:szCs w:val="22"/>
        </w:rPr>
        <w:t xml:space="preserve"> which likely</w:t>
      </w:r>
      <w:r w:rsidR="00DF4A10" w:rsidRPr="008B1F90">
        <w:rPr>
          <w:sz w:val="22"/>
          <w:szCs w:val="22"/>
        </w:rPr>
        <w:t xml:space="preserve"> contribute</w:t>
      </w:r>
      <w:r w:rsidR="007A42DE" w:rsidRPr="008B1F90">
        <w:rPr>
          <w:sz w:val="22"/>
          <w:szCs w:val="22"/>
        </w:rPr>
        <w:t xml:space="preserve"> to reduced </w:t>
      </w:r>
      <w:r w:rsidR="00FC60F8">
        <w:rPr>
          <w:sz w:val="22"/>
          <w:szCs w:val="22"/>
        </w:rPr>
        <w:t>energy expenditure</w:t>
      </w:r>
      <w:r w:rsidR="007A42DE" w:rsidRPr="008B1F90">
        <w:rPr>
          <w:sz w:val="22"/>
          <w:szCs w:val="22"/>
        </w:rPr>
        <w:t xml:space="preserve"> and a predisposit</w:t>
      </w:r>
      <w:r w:rsidR="00FC60F8">
        <w:rPr>
          <w:sz w:val="22"/>
          <w:szCs w:val="22"/>
        </w:rPr>
        <w:t>ion to elevated body weight when exposed to a HFD</w:t>
      </w:r>
      <w:r w:rsidR="007A42DE" w:rsidRPr="008B1F90">
        <w:rPr>
          <w:sz w:val="22"/>
          <w:szCs w:val="22"/>
        </w:rPr>
        <w:t>.</w:t>
      </w:r>
      <w:r w:rsidR="00EA43F5" w:rsidRPr="008B1F90">
        <w:rPr>
          <w:sz w:val="22"/>
          <w:szCs w:val="22"/>
        </w:rPr>
        <w:t xml:space="preserve"> </w:t>
      </w:r>
      <w:r w:rsidR="00406E19" w:rsidRPr="008B1F90">
        <w:rPr>
          <w:sz w:val="22"/>
          <w:szCs w:val="22"/>
        </w:rPr>
        <w:t xml:space="preserve">While the mechanisms behind these changes remain to be determined, </w:t>
      </w:r>
      <w:r w:rsidR="00AB07F9" w:rsidRPr="008B1F90">
        <w:rPr>
          <w:sz w:val="22"/>
          <w:szCs w:val="22"/>
        </w:rPr>
        <w:t xml:space="preserve">the finding that limited </w:t>
      </w:r>
      <w:r w:rsidR="00AB07F9" w:rsidRPr="008B1F90">
        <w:rPr>
          <w:i/>
          <w:sz w:val="22"/>
          <w:szCs w:val="22"/>
        </w:rPr>
        <w:t>in utero</w:t>
      </w:r>
      <w:r w:rsidR="00AB07F9" w:rsidRPr="008B1F90">
        <w:rPr>
          <w:sz w:val="22"/>
          <w:szCs w:val="22"/>
        </w:rPr>
        <w:t xml:space="preserve"> exposure to EPFR’s can </w:t>
      </w:r>
      <w:r w:rsidR="004728FF">
        <w:rPr>
          <w:sz w:val="22"/>
          <w:szCs w:val="22"/>
        </w:rPr>
        <w:t>affect</w:t>
      </w:r>
      <w:r w:rsidR="00AB07F9" w:rsidRPr="008B1F90">
        <w:rPr>
          <w:sz w:val="22"/>
          <w:szCs w:val="22"/>
        </w:rPr>
        <w:t xml:space="preserve"> energy metabolism </w:t>
      </w:r>
      <w:r w:rsidR="004728FF">
        <w:rPr>
          <w:sz w:val="22"/>
          <w:szCs w:val="22"/>
        </w:rPr>
        <w:t xml:space="preserve">later in life </w:t>
      </w:r>
      <w:r w:rsidR="00AB07F9" w:rsidRPr="008B1F90">
        <w:rPr>
          <w:sz w:val="22"/>
          <w:szCs w:val="22"/>
        </w:rPr>
        <w:t>highlights a need for further research</w:t>
      </w:r>
      <w:r w:rsidR="00933B4A">
        <w:rPr>
          <w:sz w:val="22"/>
          <w:szCs w:val="22"/>
        </w:rPr>
        <w:t xml:space="preserve"> in this area</w:t>
      </w:r>
      <w:r w:rsidR="00AB07F9" w:rsidRPr="008B1F90">
        <w:rPr>
          <w:sz w:val="22"/>
          <w:szCs w:val="22"/>
        </w:rPr>
        <w:t>.</w:t>
      </w:r>
    </w:p>
    <w:p w14:paraId="72102FAC" w14:textId="77777777" w:rsidR="00502FE0" w:rsidRPr="008B1F90" w:rsidRDefault="00502FE0">
      <w:pPr>
        <w:spacing w:line="480" w:lineRule="auto"/>
        <w:rPr>
          <w:sz w:val="22"/>
          <w:szCs w:val="22"/>
        </w:rPr>
      </w:pPr>
    </w:p>
    <w:p w14:paraId="17E9553A" w14:textId="77777777" w:rsidR="007221E6" w:rsidRPr="008B1F90" w:rsidRDefault="007221E6" w:rsidP="000E65DA">
      <w:pPr>
        <w:pStyle w:val="Heading1"/>
        <w:spacing w:before="0" w:line="480" w:lineRule="auto"/>
        <w:rPr>
          <w:color w:val="auto"/>
          <w:sz w:val="22"/>
          <w:szCs w:val="22"/>
        </w:rPr>
      </w:pPr>
      <w:r w:rsidRPr="008B1F90">
        <w:rPr>
          <w:color w:val="auto"/>
          <w:sz w:val="22"/>
          <w:szCs w:val="22"/>
        </w:rPr>
        <w:t>Acknowledgements</w:t>
      </w:r>
    </w:p>
    <w:p w14:paraId="6D775009" w14:textId="662E69A1" w:rsidR="000016A4" w:rsidRPr="008B1F90" w:rsidRDefault="000016A4" w:rsidP="000016A4">
      <w:pPr>
        <w:spacing w:line="480" w:lineRule="auto"/>
        <w:rPr>
          <w:sz w:val="22"/>
          <w:szCs w:val="22"/>
        </w:rPr>
      </w:pPr>
      <w:r w:rsidRPr="008B1F90">
        <w:rPr>
          <w:sz w:val="22"/>
          <w:szCs w:val="22"/>
        </w:rPr>
        <w:t>The authors would like the other members of the Bridges</w:t>
      </w:r>
      <w:r w:rsidR="001946A4">
        <w:rPr>
          <w:sz w:val="22"/>
          <w:szCs w:val="22"/>
        </w:rPr>
        <w:t xml:space="preserve">, </w:t>
      </w:r>
      <w:r w:rsidRPr="008B1F90">
        <w:rPr>
          <w:sz w:val="22"/>
          <w:szCs w:val="22"/>
        </w:rPr>
        <w:t>Cormier, O’Connell and Han labs for helpful discussions and insights.</w:t>
      </w:r>
      <w:r w:rsidR="0014505D" w:rsidRPr="0014505D">
        <w:rPr>
          <w:sz w:val="22"/>
          <w:szCs w:val="22"/>
        </w:rPr>
        <w:t xml:space="preserve"> </w:t>
      </w:r>
      <w:r w:rsidR="0014505D">
        <w:rPr>
          <w:sz w:val="22"/>
          <w:szCs w:val="22"/>
        </w:rPr>
        <w:t>The authors would also like to thank the UTHSC Molecular Resou</w:t>
      </w:r>
      <w:r w:rsidR="005019BE">
        <w:rPr>
          <w:sz w:val="22"/>
          <w:szCs w:val="22"/>
        </w:rPr>
        <w:t xml:space="preserve">rce Center including William </w:t>
      </w:r>
      <w:r w:rsidR="0014505D">
        <w:rPr>
          <w:sz w:val="22"/>
          <w:szCs w:val="22"/>
        </w:rPr>
        <w:t xml:space="preserve">Taylor and Felicia Waller for assistance with </w:t>
      </w:r>
      <w:proofErr w:type="spellStart"/>
      <w:r w:rsidR="0014505D">
        <w:rPr>
          <w:sz w:val="22"/>
          <w:szCs w:val="22"/>
        </w:rPr>
        <w:t>qRT</w:t>
      </w:r>
      <w:proofErr w:type="spellEnd"/>
      <w:r w:rsidR="0014505D">
        <w:rPr>
          <w:sz w:val="22"/>
          <w:szCs w:val="22"/>
        </w:rPr>
        <w:t>-PCR.</w:t>
      </w:r>
    </w:p>
    <w:p w14:paraId="15464B6E" w14:textId="77777777" w:rsidR="000016A4" w:rsidRPr="008B1F90" w:rsidRDefault="000016A4" w:rsidP="000016A4">
      <w:pPr>
        <w:pStyle w:val="Heading1"/>
        <w:spacing w:before="0" w:line="480" w:lineRule="auto"/>
        <w:rPr>
          <w:color w:val="auto"/>
          <w:sz w:val="22"/>
          <w:szCs w:val="22"/>
        </w:rPr>
      </w:pPr>
      <w:r w:rsidRPr="008B1F90">
        <w:rPr>
          <w:color w:val="auto"/>
          <w:sz w:val="22"/>
          <w:szCs w:val="22"/>
        </w:rPr>
        <w:t>Grants</w:t>
      </w:r>
    </w:p>
    <w:p w14:paraId="44C86CA3" w14:textId="46677B12" w:rsidR="00993A81" w:rsidRPr="008B1F90" w:rsidRDefault="004A4358" w:rsidP="005373B2">
      <w:pPr>
        <w:spacing w:line="480" w:lineRule="auto"/>
        <w:rPr>
          <w:sz w:val="22"/>
          <w:szCs w:val="22"/>
        </w:rPr>
      </w:pPr>
      <w:r w:rsidRPr="008B1F90">
        <w:rPr>
          <w:sz w:val="22"/>
          <w:szCs w:val="22"/>
        </w:rPr>
        <w:t>We would like to acknowledge funding from</w:t>
      </w:r>
      <w:r w:rsidR="004B62B5" w:rsidRPr="008B1F90">
        <w:rPr>
          <w:sz w:val="22"/>
          <w:szCs w:val="22"/>
        </w:rPr>
        <w:t xml:space="preserve"> </w:t>
      </w:r>
      <w:r w:rsidR="001D2279">
        <w:rPr>
          <w:sz w:val="22"/>
          <w:szCs w:val="22"/>
        </w:rPr>
        <w:t xml:space="preserve">the Memphis Research Consortium, </w:t>
      </w:r>
      <w:r w:rsidR="004B62B5" w:rsidRPr="008B1F90">
        <w:rPr>
          <w:sz w:val="22"/>
          <w:szCs w:val="22"/>
        </w:rPr>
        <w:t>NIH grant R01DK107535</w:t>
      </w:r>
      <w:r w:rsidR="008E1E6B" w:rsidRPr="008B1F90">
        <w:rPr>
          <w:sz w:val="22"/>
          <w:szCs w:val="22"/>
        </w:rPr>
        <w:t xml:space="preserve">, </w:t>
      </w:r>
      <w:r w:rsidR="00933298" w:rsidRPr="008B1F90">
        <w:rPr>
          <w:sz w:val="22"/>
          <w:szCs w:val="22"/>
        </w:rPr>
        <w:t>Le Bonheur Grant #</w:t>
      </w:r>
      <w:r w:rsidR="00BF0E89" w:rsidRPr="008B1F90">
        <w:rPr>
          <w:sz w:val="22"/>
          <w:szCs w:val="22"/>
        </w:rPr>
        <w:t>650700</w:t>
      </w:r>
      <w:r w:rsidR="00933298" w:rsidRPr="008B1F90">
        <w:rPr>
          <w:sz w:val="22"/>
          <w:szCs w:val="22"/>
        </w:rPr>
        <w:t xml:space="preserve"> (</w:t>
      </w:r>
      <w:r w:rsidR="00CB383C" w:rsidRPr="008B1F90">
        <w:rPr>
          <w:sz w:val="22"/>
          <w:szCs w:val="22"/>
        </w:rPr>
        <w:t xml:space="preserve">to </w:t>
      </w:r>
      <w:r w:rsidR="00933298" w:rsidRPr="008B1F90">
        <w:rPr>
          <w:sz w:val="22"/>
          <w:szCs w:val="22"/>
        </w:rPr>
        <w:t xml:space="preserve">DB) and </w:t>
      </w:r>
      <w:r w:rsidR="00295ADE" w:rsidRPr="008B1F90">
        <w:rPr>
          <w:sz w:val="22"/>
          <w:szCs w:val="22"/>
        </w:rPr>
        <w:t>N</w:t>
      </w:r>
      <w:r w:rsidR="00E8694B" w:rsidRPr="008B1F90">
        <w:rPr>
          <w:sz w:val="22"/>
          <w:szCs w:val="22"/>
        </w:rPr>
        <w:t>IH</w:t>
      </w:r>
      <w:r w:rsidR="00295ADE" w:rsidRPr="008B1F90">
        <w:rPr>
          <w:sz w:val="22"/>
          <w:szCs w:val="22"/>
        </w:rPr>
        <w:t xml:space="preserve"> grants (R01AI090059, R01ES015050, and P42ES013648) to SAC</w:t>
      </w:r>
      <w:r w:rsidR="00E408EE" w:rsidRPr="008B1F90">
        <w:rPr>
          <w:sz w:val="22"/>
          <w:szCs w:val="22"/>
        </w:rPr>
        <w:t>.</w:t>
      </w:r>
      <w:r w:rsidR="00933298" w:rsidRPr="008B1F90">
        <w:rPr>
          <w:sz w:val="22"/>
          <w:szCs w:val="22"/>
        </w:rPr>
        <w:t xml:space="preserve"> </w:t>
      </w:r>
      <w:r w:rsidR="0014505D">
        <w:rPr>
          <w:sz w:val="22"/>
          <w:szCs w:val="22"/>
        </w:rPr>
        <w:t xml:space="preserve">  </w:t>
      </w:r>
    </w:p>
    <w:p w14:paraId="57FC9376" w14:textId="77777777" w:rsidR="00993A81" w:rsidRPr="008B1F90" w:rsidRDefault="00993A81" w:rsidP="00993A81">
      <w:pPr>
        <w:pStyle w:val="Heading1"/>
        <w:spacing w:before="0" w:line="480" w:lineRule="auto"/>
        <w:rPr>
          <w:color w:val="auto"/>
          <w:sz w:val="22"/>
          <w:szCs w:val="22"/>
        </w:rPr>
      </w:pPr>
      <w:r w:rsidRPr="008B1F90">
        <w:rPr>
          <w:color w:val="auto"/>
          <w:sz w:val="22"/>
          <w:szCs w:val="22"/>
        </w:rPr>
        <w:t>Disclosures</w:t>
      </w:r>
    </w:p>
    <w:p w14:paraId="0FB20570" w14:textId="77777777" w:rsidR="005E42A8" w:rsidRPr="008B1F90" w:rsidRDefault="00993A81" w:rsidP="00993A81">
      <w:pPr>
        <w:spacing w:line="480" w:lineRule="auto"/>
        <w:rPr>
          <w:sz w:val="22"/>
          <w:szCs w:val="22"/>
        </w:rPr>
      </w:pPr>
      <w:r w:rsidRPr="008B1F90">
        <w:rPr>
          <w:sz w:val="22"/>
          <w:szCs w:val="22"/>
        </w:rPr>
        <w:t xml:space="preserve">The authors have no conflicts of interest to disclose. </w:t>
      </w:r>
      <w:r w:rsidR="0012599A" w:rsidRPr="008B1F90">
        <w:rPr>
          <w:sz w:val="22"/>
          <w:szCs w:val="22"/>
        </w:rPr>
        <w:br w:type="page"/>
      </w:r>
      <w:r w:rsidR="005E42A8" w:rsidRPr="008B1F90">
        <w:rPr>
          <w:b/>
          <w:sz w:val="22"/>
          <w:szCs w:val="22"/>
        </w:rPr>
        <w:t>References</w:t>
      </w:r>
    </w:p>
    <w:p w14:paraId="6AB70D12" w14:textId="087C2365" w:rsidR="00A866D2" w:rsidRPr="00A866D2" w:rsidRDefault="001B3EBF" w:rsidP="00A866D2">
      <w:pPr>
        <w:widowControl w:val="0"/>
        <w:autoSpaceDE w:val="0"/>
        <w:autoSpaceDN w:val="0"/>
        <w:adjustRightInd w:val="0"/>
        <w:spacing w:line="480" w:lineRule="auto"/>
        <w:ind w:left="640" w:hanging="640"/>
        <w:rPr>
          <w:rFonts w:ascii="Cambria" w:hAnsi="Cambria"/>
          <w:noProof/>
          <w:sz w:val="22"/>
        </w:rPr>
      </w:pPr>
      <w:r w:rsidRPr="008B1F90">
        <w:rPr>
          <w:sz w:val="22"/>
          <w:szCs w:val="22"/>
        </w:rPr>
        <w:fldChar w:fldCharType="begin" w:fldLock="1"/>
      </w:r>
      <w:r w:rsidRPr="008B1F90">
        <w:rPr>
          <w:sz w:val="22"/>
          <w:szCs w:val="22"/>
        </w:rPr>
        <w:instrText xml:space="preserve">ADDIN Mendeley Bibliography CSL_BIBLIOGRAPHY </w:instrText>
      </w:r>
      <w:r w:rsidRPr="008B1F90">
        <w:rPr>
          <w:sz w:val="22"/>
          <w:szCs w:val="22"/>
        </w:rPr>
        <w:fldChar w:fldCharType="separate"/>
      </w:r>
      <w:r w:rsidR="00A866D2" w:rsidRPr="00A866D2">
        <w:rPr>
          <w:rFonts w:ascii="Cambria" w:hAnsi="Cambria"/>
          <w:noProof/>
          <w:sz w:val="22"/>
        </w:rPr>
        <w:t xml:space="preserve">1. </w:t>
      </w:r>
      <w:r w:rsidR="00A866D2" w:rsidRPr="00A866D2">
        <w:rPr>
          <w:rFonts w:ascii="Cambria" w:hAnsi="Cambria"/>
          <w:noProof/>
          <w:sz w:val="22"/>
        </w:rPr>
        <w:tab/>
      </w:r>
      <w:r w:rsidR="00A866D2" w:rsidRPr="00A866D2">
        <w:rPr>
          <w:rFonts w:ascii="Cambria" w:hAnsi="Cambria"/>
          <w:b/>
          <w:bCs/>
          <w:noProof/>
          <w:sz w:val="22"/>
        </w:rPr>
        <w:t>Allister EM</w:t>
      </w:r>
      <w:r w:rsidR="00A866D2" w:rsidRPr="00A866D2">
        <w:rPr>
          <w:rFonts w:ascii="Cambria" w:hAnsi="Cambria"/>
          <w:noProof/>
          <w:sz w:val="22"/>
        </w:rPr>
        <w:t xml:space="preserve">, </w:t>
      </w:r>
      <w:r w:rsidR="00A866D2" w:rsidRPr="00A866D2">
        <w:rPr>
          <w:rFonts w:ascii="Cambria" w:hAnsi="Cambria"/>
          <w:b/>
          <w:bCs/>
          <w:noProof/>
          <w:sz w:val="22"/>
        </w:rPr>
        <w:t>Robson-Doucette CA</w:t>
      </w:r>
      <w:r w:rsidR="00A866D2" w:rsidRPr="00A866D2">
        <w:rPr>
          <w:rFonts w:ascii="Cambria" w:hAnsi="Cambria"/>
          <w:noProof/>
          <w:sz w:val="22"/>
        </w:rPr>
        <w:t xml:space="preserve">, </w:t>
      </w:r>
      <w:r w:rsidR="00A866D2" w:rsidRPr="00A866D2">
        <w:rPr>
          <w:rFonts w:ascii="Cambria" w:hAnsi="Cambria"/>
          <w:b/>
          <w:bCs/>
          <w:noProof/>
          <w:sz w:val="22"/>
        </w:rPr>
        <w:t>Prentice KJ</w:t>
      </w:r>
      <w:r w:rsidR="00A866D2" w:rsidRPr="00A866D2">
        <w:rPr>
          <w:rFonts w:ascii="Cambria" w:hAnsi="Cambria"/>
          <w:noProof/>
          <w:sz w:val="22"/>
        </w:rPr>
        <w:t xml:space="preserve">, </w:t>
      </w:r>
      <w:r w:rsidR="00A866D2" w:rsidRPr="00A866D2">
        <w:rPr>
          <w:rFonts w:ascii="Cambria" w:hAnsi="Cambria"/>
          <w:b/>
          <w:bCs/>
          <w:noProof/>
          <w:sz w:val="22"/>
        </w:rPr>
        <w:t>Hardy AB</w:t>
      </w:r>
      <w:r w:rsidR="00A866D2" w:rsidRPr="00A866D2">
        <w:rPr>
          <w:rFonts w:ascii="Cambria" w:hAnsi="Cambria"/>
          <w:noProof/>
          <w:sz w:val="22"/>
        </w:rPr>
        <w:t xml:space="preserve">, </w:t>
      </w:r>
      <w:r w:rsidR="00A866D2" w:rsidRPr="00A866D2">
        <w:rPr>
          <w:rFonts w:ascii="Cambria" w:hAnsi="Cambria"/>
          <w:b/>
          <w:bCs/>
          <w:noProof/>
          <w:sz w:val="22"/>
        </w:rPr>
        <w:t>Sultan S</w:t>
      </w:r>
      <w:r w:rsidR="00A866D2" w:rsidRPr="00A866D2">
        <w:rPr>
          <w:rFonts w:ascii="Cambria" w:hAnsi="Cambria"/>
          <w:noProof/>
          <w:sz w:val="22"/>
        </w:rPr>
        <w:t xml:space="preserve">, </w:t>
      </w:r>
      <w:r w:rsidR="00A866D2" w:rsidRPr="00A866D2">
        <w:rPr>
          <w:rFonts w:ascii="Cambria" w:hAnsi="Cambria"/>
          <w:b/>
          <w:bCs/>
          <w:noProof/>
          <w:sz w:val="22"/>
        </w:rPr>
        <w:t>Gaisano HY</w:t>
      </w:r>
      <w:r w:rsidR="00A866D2" w:rsidRPr="00A866D2">
        <w:rPr>
          <w:rFonts w:ascii="Cambria" w:hAnsi="Cambria"/>
          <w:noProof/>
          <w:sz w:val="22"/>
        </w:rPr>
        <w:t xml:space="preserve">, </w:t>
      </w:r>
      <w:r w:rsidR="00A866D2" w:rsidRPr="00A866D2">
        <w:rPr>
          <w:rFonts w:ascii="Cambria" w:hAnsi="Cambria"/>
          <w:b/>
          <w:bCs/>
          <w:noProof/>
          <w:sz w:val="22"/>
        </w:rPr>
        <w:t>Kong D</w:t>
      </w:r>
      <w:r w:rsidR="00A866D2" w:rsidRPr="00A866D2">
        <w:rPr>
          <w:rFonts w:ascii="Cambria" w:hAnsi="Cambria"/>
          <w:noProof/>
          <w:sz w:val="22"/>
        </w:rPr>
        <w:t xml:space="preserve">, </w:t>
      </w:r>
      <w:r w:rsidR="00A866D2" w:rsidRPr="00A866D2">
        <w:rPr>
          <w:rFonts w:ascii="Cambria" w:hAnsi="Cambria"/>
          <w:b/>
          <w:bCs/>
          <w:noProof/>
          <w:sz w:val="22"/>
        </w:rPr>
        <w:t>Gilon P</w:t>
      </w:r>
      <w:r w:rsidR="00A866D2" w:rsidRPr="00A866D2">
        <w:rPr>
          <w:rFonts w:ascii="Cambria" w:hAnsi="Cambria"/>
          <w:noProof/>
          <w:sz w:val="22"/>
        </w:rPr>
        <w:t xml:space="preserve">, </w:t>
      </w:r>
      <w:r w:rsidR="00A866D2" w:rsidRPr="00A866D2">
        <w:rPr>
          <w:rFonts w:ascii="Cambria" w:hAnsi="Cambria"/>
          <w:b/>
          <w:bCs/>
          <w:noProof/>
          <w:sz w:val="22"/>
        </w:rPr>
        <w:t>Herrera PL</w:t>
      </w:r>
      <w:r w:rsidR="00A866D2" w:rsidRPr="00A866D2">
        <w:rPr>
          <w:rFonts w:ascii="Cambria" w:hAnsi="Cambria"/>
          <w:noProof/>
          <w:sz w:val="22"/>
        </w:rPr>
        <w:t xml:space="preserve">, </w:t>
      </w:r>
      <w:r w:rsidR="00A866D2" w:rsidRPr="00A866D2">
        <w:rPr>
          <w:rFonts w:ascii="Cambria" w:hAnsi="Cambria"/>
          <w:b/>
          <w:bCs/>
          <w:noProof/>
          <w:sz w:val="22"/>
        </w:rPr>
        <w:t>Lowell BB</w:t>
      </w:r>
      <w:r w:rsidR="00A866D2" w:rsidRPr="00A866D2">
        <w:rPr>
          <w:rFonts w:ascii="Cambria" w:hAnsi="Cambria"/>
          <w:noProof/>
          <w:sz w:val="22"/>
        </w:rPr>
        <w:t xml:space="preserve">, </w:t>
      </w:r>
      <w:r w:rsidR="00A866D2" w:rsidRPr="00A866D2">
        <w:rPr>
          <w:rFonts w:ascii="Cambria" w:hAnsi="Cambria"/>
          <w:b/>
          <w:bCs/>
          <w:noProof/>
          <w:sz w:val="22"/>
        </w:rPr>
        <w:t>Wheeler MB</w:t>
      </w:r>
      <w:r w:rsidR="00A866D2" w:rsidRPr="00A866D2">
        <w:rPr>
          <w:rFonts w:ascii="Cambria" w:hAnsi="Cambria"/>
          <w:noProof/>
          <w:sz w:val="22"/>
        </w:rPr>
        <w:t xml:space="preserve">. UCP2 regulates the glucagon response to fasting and starvation. </w:t>
      </w:r>
      <w:r w:rsidR="00A866D2" w:rsidRPr="00A866D2">
        <w:rPr>
          <w:rFonts w:ascii="Cambria" w:hAnsi="Cambria"/>
          <w:i/>
          <w:iCs/>
          <w:noProof/>
          <w:sz w:val="22"/>
        </w:rPr>
        <w:t>Diabetes</w:t>
      </w:r>
      <w:r w:rsidR="00A866D2" w:rsidRPr="00A866D2">
        <w:rPr>
          <w:rFonts w:ascii="Cambria" w:hAnsi="Cambria"/>
          <w:noProof/>
          <w:sz w:val="22"/>
        </w:rPr>
        <w:t xml:space="preserve"> 62: 1623–1633, 2013.</w:t>
      </w:r>
    </w:p>
    <w:p w14:paraId="0B7D5DF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 </w:t>
      </w:r>
      <w:r w:rsidRPr="00A866D2">
        <w:rPr>
          <w:rFonts w:ascii="Cambria" w:hAnsi="Cambria"/>
          <w:noProof/>
          <w:sz w:val="22"/>
        </w:rPr>
        <w:tab/>
      </w:r>
      <w:r w:rsidRPr="00A866D2">
        <w:rPr>
          <w:rFonts w:ascii="Cambria" w:hAnsi="Cambria"/>
          <w:b/>
          <w:bCs/>
          <w:noProof/>
          <w:sz w:val="22"/>
        </w:rPr>
        <w:t>Andersen ZJ</w:t>
      </w:r>
      <w:r w:rsidRPr="00A866D2">
        <w:rPr>
          <w:rFonts w:ascii="Cambria" w:hAnsi="Cambria"/>
          <w:noProof/>
          <w:sz w:val="22"/>
        </w:rPr>
        <w:t xml:space="preserve">, </w:t>
      </w:r>
      <w:r w:rsidRPr="00A866D2">
        <w:rPr>
          <w:rFonts w:ascii="Cambria" w:hAnsi="Cambria"/>
          <w:b/>
          <w:bCs/>
          <w:noProof/>
          <w:sz w:val="22"/>
        </w:rPr>
        <w:t>Raaschou-Nielsen O</w:t>
      </w:r>
      <w:r w:rsidRPr="00A866D2">
        <w:rPr>
          <w:rFonts w:ascii="Cambria" w:hAnsi="Cambria"/>
          <w:noProof/>
          <w:sz w:val="22"/>
        </w:rPr>
        <w:t xml:space="preserve">, </w:t>
      </w:r>
      <w:r w:rsidRPr="00A866D2">
        <w:rPr>
          <w:rFonts w:ascii="Cambria" w:hAnsi="Cambria"/>
          <w:b/>
          <w:bCs/>
          <w:noProof/>
          <w:sz w:val="22"/>
        </w:rPr>
        <w:t>Ketzel M</w:t>
      </w:r>
      <w:r w:rsidRPr="00A866D2">
        <w:rPr>
          <w:rFonts w:ascii="Cambria" w:hAnsi="Cambria"/>
          <w:noProof/>
          <w:sz w:val="22"/>
        </w:rPr>
        <w:t xml:space="preserve">, </w:t>
      </w:r>
      <w:r w:rsidRPr="00A866D2">
        <w:rPr>
          <w:rFonts w:ascii="Cambria" w:hAnsi="Cambria"/>
          <w:b/>
          <w:bCs/>
          <w:noProof/>
          <w:sz w:val="22"/>
        </w:rPr>
        <w:t>Jensen SS</w:t>
      </w:r>
      <w:r w:rsidRPr="00A866D2">
        <w:rPr>
          <w:rFonts w:ascii="Cambria" w:hAnsi="Cambria"/>
          <w:noProof/>
          <w:sz w:val="22"/>
        </w:rPr>
        <w:t xml:space="preserve">, </w:t>
      </w:r>
      <w:r w:rsidRPr="00A866D2">
        <w:rPr>
          <w:rFonts w:ascii="Cambria" w:hAnsi="Cambria"/>
          <w:b/>
          <w:bCs/>
          <w:noProof/>
          <w:sz w:val="22"/>
        </w:rPr>
        <w:t>Hvidberg M</w:t>
      </w:r>
      <w:r w:rsidRPr="00A866D2">
        <w:rPr>
          <w:rFonts w:ascii="Cambria" w:hAnsi="Cambria"/>
          <w:noProof/>
          <w:sz w:val="22"/>
        </w:rPr>
        <w:t xml:space="preserve">, </w:t>
      </w:r>
      <w:r w:rsidRPr="00A866D2">
        <w:rPr>
          <w:rFonts w:ascii="Cambria" w:hAnsi="Cambria"/>
          <w:b/>
          <w:bCs/>
          <w:noProof/>
          <w:sz w:val="22"/>
        </w:rPr>
        <w:t>Loft S</w:t>
      </w:r>
      <w:r w:rsidRPr="00A866D2">
        <w:rPr>
          <w:rFonts w:ascii="Cambria" w:hAnsi="Cambria"/>
          <w:noProof/>
          <w:sz w:val="22"/>
        </w:rPr>
        <w:t xml:space="preserve">, </w:t>
      </w:r>
      <w:r w:rsidRPr="00A866D2">
        <w:rPr>
          <w:rFonts w:ascii="Cambria" w:hAnsi="Cambria"/>
          <w:b/>
          <w:bCs/>
          <w:noProof/>
          <w:sz w:val="22"/>
        </w:rPr>
        <w:t>Tjønneland A</w:t>
      </w:r>
      <w:r w:rsidRPr="00A866D2">
        <w:rPr>
          <w:rFonts w:ascii="Cambria" w:hAnsi="Cambria"/>
          <w:noProof/>
          <w:sz w:val="22"/>
        </w:rPr>
        <w:t xml:space="preserve">, </w:t>
      </w:r>
      <w:r w:rsidRPr="00A866D2">
        <w:rPr>
          <w:rFonts w:ascii="Cambria" w:hAnsi="Cambria"/>
          <w:b/>
          <w:bCs/>
          <w:noProof/>
          <w:sz w:val="22"/>
        </w:rPr>
        <w:t>Overvad K</w:t>
      </w:r>
      <w:r w:rsidRPr="00A866D2">
        <w:rPr>
          <w:rFonts w:ascii="Cambria" w:hAnsi="Cambria"/>
          <w:noProof/>
          <w:sz w:val="22"/>
        </w:rPr>
        <w:t xml:space="preserve">, </w:t>
      </w:r>
      <w:r w:rsidRPr="00A866D2">
        <w:rPr>
          <w:rFonts w:ascii="Cambria" w:hAnsi="Cambria"/>
          <w:b/>
          <w:bCs/>
          <w:noProof/>
          <w:sz w:val="22"/>
        </w:rPr>
        <w:t>Sørensen M</w:t>
      </w:r>
      <w:r w:rsidRPr="00A866D2">
        <w:rPr>
          <w:rFonts w:ascii="Cambria" w:hAnsi="Cambria"/>
          <w:noProof/>
          <w:sz w:val="22"/>
        </w:rPr>
        <w:t xml:space="preserve">. Diabetes incidence and long-term exposure to air pollution: a cohort study. </w:t>
      </w:r>
      <w:r w:rsidRPr="00A866D2">
        <w:rPr>
          <w:rFonts w:ascii="Cambria" w:hAnsi="Cambria"/>
          <w:i/>
          <w:iCs/>
          <w:noProof/>
          <w:sz w:val="22"/>
        </w:rPr>
        <w:t>Diabetes Care</w:t>
      </w:r>
      <w:r w:rsidRPr="00A866D2">
        <w:rPr>
          <w:rFonts w:ascii="Cambria" w:hAnsi="Cambria"/>
          <w:noProof/>
          <w:sz w:val="22"/>
        </w:rPr>
        <w:t xml:space="preserve"> 35: 92–8, 2012.</w:t>
      </w:r>
    </w:p>
    <w:p w14:paraId="638A417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 </w:t>
      </w:r>
      <w:r w:rsidRPr="00A866D2">
        <w:rPr>
          <w:rFonts w:ascii="Cambria" w:hAnsi="Cambria"/>
          <w:noProof/>
          <w:sz w:val="22"/>
        </w:rPr>
        <w:tab/>
      </w:r>
      <w:r w:rsidRPr="00A866D2">
        <w:rPr>
          <w:rFonts w:ascii="Cambria" w:hAnsi="Cambria"/>
          <w:b/>
          <w:bCs/>
          <w:noProof/>
          <w:sz w:val="22"/>
        </w:rPr>
        <w:t>Baggio LL</w:t>
      </w:r>
      <w:r w:rsidRPr="00A866D2">
        <w:rPr>
          <w:rFonts w:ascii="Cambria" w:hAnsi="Cambria"/>
          <w:noProof/>
          <w:sz w:val="22"/>
        </w:rPr>
        <w:t xml:space="preserve">, </w:t>
      </w:r>
      <w:r w:rsidRPr="00A866D2">
        <w:rPr>
          <w:rFonts w:ascii="Cambria" w:hAnsi="Cambria"/>
          <w:b/>
          <w:bCs/>
          <w:noProof/>
          <w:sz w:val="22"/>
        </w:rPr>
        <w:t>Huang Q</w:t>
      </w:r>
      <w:r w:rsidRPr="00A866D2">
        <w:rPr>
          <w:rFonts w:ascii="Cambria" w:hAnsi="Cambria"/>
          <w:noProof/>
          <w:sz w:val="22"/>
        </w:rPr>
        <w:t xml:space="preserve">, </w:t>
      </w:r>
      <w:r w:rsidRPr="00A866D2">
        <w:rPr>
          <w:rFonts w:ascii="Cambria" w:hAnsi="Cambria"/>
          <w:b/>
          <w:bCs/>
          <w:noProof/>
          <w:sz w:val="22"/>
        </w:rPr>
        <w:t>Brown TJ</w:t>
      </w:r>
      <w:r w:rsidRPr="00A866D2">
        <w:rPr>
          <w:rFonts w:ascii="Cambria" w:hAnsi="Cambria"/>
          <w:noProof/>
          <w:sz w:val="22"/>
        </w:rPr>
        <w:t xml:space="preserve">, </w:t>
      </w:r>
      <w:r w:rsidRPr="00A866D2">
        <w:rPr>
          <w:rFonts w:ascii="Cambria" w:hAnsi="Cambria"/>
          <w:b/>
          <w:bCs/>
          <w:noProof/>
          <w:sz w:val="22"/>
        </w:rPr>
        <w:t>Drucker DJ</w:t>
      </w:r>
      <w:r w:rsidRPr="00A866D2">
        <w:rPr>
          <w:rFonts w:ascii="Cambria" w:hAnsi="Cambria"/>
          <w:noProof/>
          <w:sz w:val="22"/>
        </w:rPr>
        <w:t xml:space="preserve">. Oxyntomodulin and glucagon-like peptide-1 differentially regulate murine food intake and energy expenditure. </w:t>
      </w:r>
      <w:r w:rsidRPr="00A866D2">
        <w:rPr>
          <w:rFonts w:ascii="Cambria" w:hAnsi="Cambria"/>
          <w:i/>
          <w:iCs/>
          <w:noProof/>
          <w:sz w:val="22"/>
        </w:rPr>
        <w:t>Gastroenterology</w:t>
      </w:r>
      <w:r w:rsidRPr="00A866D2">
        <w:rPr>
          <w:rFonts w:ascii="Cambria" w:hAnsi="Cambria"/>
          <w:noProof/>
          <w:sz w:val="22"/>
        </w:rPr>
        <w:t xml:space="preserve"> 127: 546–558, 2004.</w:t>
      </w:r>
    </w:p>
    <w:p w14:paraId="49FF4F2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 </w:t>
      </w:r>
      <w:r w:rsidRPr="00A866D2">
        <w:rPr>
          <w:rFonts w:ascii="Cambria" w:hAnsi="Cambria"/>
          <w:noProof/>
          <w:sz w:val="22"/>
        </w:rPr>
        <w:tab/>
      </w:r>
      <w:r w:rsidRPr="00A866D2">
        <w:rPr>
          <w:rFonts w:ascii="Cambria" w:hAnsi="Cambria"/>
          <w:b/>
          <w:bCs/>
          <w:noProof/>
          <w:sz w:val="22"/>
        </w:rPr>
        <w:t>Bates D</w:t>
      </w:r>
      <w:r w:rsidRPr="00A866D2">
        <w:rPr>
          <w:rFonts w:ascii="Cambria" w:hAnsi="Cambria"/>
          <w:noProof/>
          <w:sz w:val="22"/>
        </w:rPr>
        <w:t xml:space="preserve">, </w:t>
      </w:r>
      <w:r w:rsidRPr="00A866D2">
        <w:rPr>
          <w:rFonts w:ascii="Cambria" w:hAnsi="Cambria"/>
          <w:b/>
          <w:bCs/>
          <w:noProof/>
          <w:sz w:val="22"/>
        </w:rPr>
        <w:t>Mächler M</w:t>
      </w:r>
      <w:r w:rsidRPr="00A866D2">
        <w:rPr>
          <w:rFonts w:ascii="Cambria" w:hAnsi="Cambria"/>
          <w:noProof/>
          <w:sz w:val="22"/>
        </w:rPr>
        <w:t xml:space="preserve">, </w:t>
      </w:r>
      <w:r w:rsidRPr="00A866D2">
        <w:rPr>
          <w:rFonts w:ascii="Cambria" w:hAnsi="Cambria"/>
          <w:b/>
          <w:bCs/>
          <w:noProof/>
          <w:sz w:val="22"/>
        </w:rPr>
        <w:t>Bolker B</w:t>
      </w:r>
      <w:r w:rsidRPr="00A866D2">
        <w:rPr>
          <w:rFonts w:ascii="Cambria" w:hAnsi="Cambria"/>
          <w:noProof/>
          <w:sz w:val="22"/>
        </w:rPr>
        <w:t xml:space="preserve">, </w:t>
      </w:r>
      <w:r w:rsidRPr="00A866D2">
        <w:rPr>
          <w:rFonts w:ascii="Cambria" w:hAnsi="Cambria"/>
          <w:b/>
          <w:bCs/>
          <w:noProof/>
          <w:sz w:val="22"/>
        </w:rPr>
        <w:t>Walker S</w:t>
      </w:r>
      <w:r w:rsidRPr="00A866D2">
        <w:rPr>
          <w:rFonts w:ascii="Cambria" w:hAnsi="Cambria"/>
          <w:noProof/>
          <w:sz w:val="22"/>
        </w:rPr>
        <w:t xml:space="preserve">. Fitting Linear Mixed-Effects Models using lme4. </w:t>
      </w:r>
      <w:r w:rsidRPr="00A866D2">
        <w:rPr>
          <w:rFonts w:ascii="Cambria" w:hAnsi="Cambria"/>
          <w:i/>
          <w:iCs/>
          <w:noProof/>
          <w:sz w:val="22"/>
        </w:rPr>
        <w:t>ArXiv</w:t>
      </w:r>
      <w:r w:rsidRPr="00A866D2">
        <w:rPr>
          <w:rFonts w:ascii="Cambria" w:hAnsi="Cambria"/>
          <w:noProof/>
          <w:sz w:val="22"/>
        </w:rPr>
        <w:t xml:space="preserve"> 1406.5823: 1–51, 2014.</w:t>
      </w:r>
    </w:p>
    <w:p w14:paraId="628D2100"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 </w:t>
      </w:r>
      <w:r w:rsidRPr="00A866D2">
        <w:rPr>
          <w:rFonts w:ascii="Cambria" w:hAnsi="Cambria"/>
          <w:noProof/>
          <w:sz w:val="22"/>
        </w:rPr>
        <w:tab/>
      </w:r>
      <w:r w:rsidRPr="00A866D2">
        <w:rPr>
          <w:rFonts w:ascii="Cambria" w:hAnsi="Cambria"/>
          <w:b/>
          <w:bCs/>
          <w:noProof/>
          <w:sz w:val="22"/>
        </w:rPr>
        <w:t>Du Bois EF</w:t>
      </w:r>
      <w:r w:rsidRPr="00A866D2">
        <w:rPr>
          <w:rFonts w:ascii="Cambria" w:hAnsi="Cambria"/>
          <w:noProof/>
          <w:sz w:val="22"/>
        </w:rPr>
        <w:t xml:space="preserve">. CLINICAL CALORIMETRY: THIRTY-FIFTH PAPER. A GRAPHIC REPRESENTATION OF THE RESPIRATORY QUOTIENT AND THE PERCENTAGE OF CALORIES FROM PROTEIN, FAT, AND CARBOHYDRATE. </w:t>
      </w:r>
      <w:r w:rsidRPr="00A866D2">
        <w:rPr>
          <w:rFonts w:ascii="Cambria" w:hAnsi="Cambria"/>
          <w:i/>
          <w:iCs/>
          <w:noProof/>
          <w:sz w:val="22"/>
        </w:rPr>
        <w:t>J Biol Chem</w:t>
      </w:r>
      <w:r w:rsidRPr="00A866D2">
        <w:rPr>
          <w:rFonts w:ascii="Cambria" w:hAnsi="Cambria"/>
          <w:noProof/>
          <w:sz w:val="22"/>
        </w:rPr>
        <w:t xml:space="preserve"> 59: 43–49, 1924.</w:t>
      </w:r>
    </w:p>
    <w:p w14:paraId="5B37EAEB"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6. </w:t>
      </w:r>
      <w:r w:rsidRPr="00A866D2">
        <w:rPr>
          <w:rFonts w:ascii="Cambria" w:hAnsi="Cambria"/>
          <w:noProof/>
          <w:sz w:val="22"/>
        </w:rPr>
        <w:tab/>
      </w:r>
      <w:r w:rsidRPr="00A866D2">
        <w:rPr>
          <w:rFonts w:ascii="Cambria" w:hAnsi="Cambria"/>
          <w:b/>
          <w:bCs/>
          <w:noProof/>
          <w:sz w:val="22"/>
        </w:rPr>
        <w:t>Bolton JL</w:t>
      </w:r>
      <w:r w:rsidRPr="00A866D2">
        <w:rPr>
          <w:rFonts w:ascii="Cambria" w:hAnsi="Cambria"/>
          <w:noProof/>
          <w:sz w:val="22"/>
        </w:rPr>
        <w:t xml:space="preserve">, </w:t>
      </w:r>
      <w:r w:rsidRPr="00A866D2">
        <w:rPr>
          <w:rFonts w:ascii="Cambria" w:hAnsi="Cambria"/>
          <w:b/>
          <w:bCs/>
          <w:noProof/>
          <w:sz w:val="22"/>
        </w:rPr>
        <w:t>Smith SH</w:t>
      </w:r>
      <w:r w:rsidRPr="00A866D2">
        <w:rPr>
          <w:rFonts w:ascii="Cambria" w:hAnsi="Cambria"/>
          <w:noProof/>
          <w:sz w:val="22"/>
        </w:rPr>
        <w:t xml:space="preserve">, </w:t>
      </w:r>
      <w:r w:rsidRPr="00A866D2">
        <w:rPr>
          <w:rFonts w:ascii="Cambria" w:hAnsi="Cambria"/>
          <w:b/>
          <w:bCs/>
          <w:noProof/>
          <w:sz w:val="22"/>
        </w:rPr>
        <w:t>Huff NC</w:t>
      </w:r>
      <w:r w:rsidRPr="00A866D2">
        <w:rPr>
          <w:rFonts w:ascii="Cambria" w:hAnsi="Cambria"/>
          <w:noProof/>
          <w:sz w:val="22"/>
        </w:rPr>
        <w:t xml:space="preserve">, </w:t>
      </w:r>
      <w:r w:rsidRPr="00A866D2">
        <w:rPr>
          <w:rFonts w:ascii="Cambria" w:hAnsi="Cambria"/>
          <w:b/>
          <w:bCs/>
          <w:noProof/>
          <w:sz w:val="22"/>
        </w:rPr>
        <w:t>Gilmour MI</w:t>
      </w:r>
      <w:r w:rsidRPr="00A866D2">
        <w:rPr>
          <w:rFonts w:ascii="Cambria" w:hAnsi="Cambria"/>
          <w:noProof/>
          <w:sz w:val="22"/>
        </w:rPr>
        <w:t xml:space="preserve">, </w:t>
      </w:r>
      <w:r w:rsidRPr="00A866D2">
        <w:rPr>
          <w:rFonts w:ascii="Cambria" w:hAnsi="Cambria"/>
          <w:b/>
          <w:bCs/>
          <w:noProof/>
          <w:sz w:val="22"/>
        </w:rPr>
        <w:t>Foster WM</w:t>
      </w:r>
      <w:r w:rsidRPr="00A866D2">
        <w:rPr>
          <w:rFonts w:ascii="Cambria" w:hAnsi="Cambria"/>
          <w:noProof/>
          <w:sz w:val="22"/>
        </w:rPr>
        <w:t xml:space="preserve">, </w:t>
      </w:r>
      <w:r w:rsidRPr="00A866D2">
        <w:rPr>
          <w:rFonts w:ascii="Cambria" w:hAnsi="Cambria"/>
          <w:b/>
          <w:bCs/>
          <w:noProof/>
          <w:sz w:val="22"/>
        </w:rPr>
        <w:t>Auten RL</w:t>
      </w:r>
      <w:r w:rsidRPr="00A866D2">
        <w:rPr>
          <w:rFonts w:ascii="Cambria" w:hAnsi="Cambria"/>
          <w:noProof/>
          <w:sz w:val="22"/>
        </w:rPr>
        <w:t xml:space="preserve">, </w:t>
      </w:r>
      <w:r w:rsidRPr="00A866D2">
        <w:rPr>
          <w:rFonts w:ascii="Cambria" w:hAnsi="Cambria"/>
          <w:b/>
          <w:bCs/>
          <w:noProof/>
          <w:sz w:val="22"/>
        </w:rPr>
        <w:t>Bilbo SD</w:t>
      </w:r>
      <w:r w:rsidRPr="00A866D2">
        <w:rPr>
          <w:rFonts w:ascii="Cambria" w:hAnsi="Cambria"/>
          <w:noProof/>
          <w:sz w:val="22"/>
        </w:rPr>
        <w:t xml:space="preserve">. Prenatal air pollution exposure induces neuroinflammation and predisposes offspring to weight gain in adulthood in a sex-specific manner. </w:t>
      </w:r>
      <w:r w:rsidRPr="00A866D2">
        <w:rPr>
          <w:rFonts w:ascii="Cambria" w:hAnsi="Cambria"/>
          <w:i/>
          <w:iCs/>
          <w:noProof/>
          <w:sz w:val="22"/>
        </w:rPr>
        <w:t>FASEB J</w:t>
      </w:r>
      <w:r w:rsidRPr="00A866D2">
        <w:rPr>
          <w:rFonts w:ascii="Cambria" w:hAnsi="Cambria"/>
          <w:noProof/>
          <w:sz w:val="22"/>
        </w:rPr>
        <w:t xml:space="preserve"> 26: 4743–4754, 2012.</w:t>
      </w:r>
    </w:p>
    <w:p w14:paraId="0B3C251F"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7. </w:t>
      </w:r>
      <w:r w:rsidRPr="00A866D2">
        <w:rPr>
          <w:rFonts w:ascii="Cambria" w:hAnsi="Cambria"/>
          <w:noProof/>
          <w:sz w:val="22"/>
        </w:rPr>
        <w:tab/>
      </w:r>
      <w:r w:rsidRPr="00A866D2">
        <w:rPr>
          <w:rFonts w:ascii="Cambria" w:hAnsi="Cambria"/>
          <w:b/>
          <w:bCs/>
          <w:noProof/>
          <w:sz w:val="22"/>
        </w:rPr>
        <w:t>Brook RD</w:t>
      </w:r>
      <w:r w:rsidRPr="00A866D2">
        <w:rPr>
          <w:rFonts w:ascii="Cambria" w:hAnsi="Cambria"/>
          <w:noProof/>
          <w:sz w:val="22"/>
        </w:rPr>
        <w:t xml:space="preserve">, </w:t>
      </w:r>
      <w:r w:rsidRPr="00A866D2">
        <w:rPr>
          <w:rFonts w:ascii="Cambria" w:hAnsi="Cambria"/>
          <w:b/>
          <w:bCs/>
          <w:noProof/>
          <w:sz w:val="22"/>
        </w:rPr>
        <w:t>Jerrett M</w:t>
      </w:r>
      <w:r w:rsidRPr="00A866D2">
        <w:rPr>
          <w:rFonts w:ascii="Cambria" w:hAnsi="Cambria"/>
          <w:noProof/>
          <w:sz w:val="22"/>
        </w:rPr>
        <w:t xml:space="preserve">, </w:t>
      </w:r>
      <w:r w:rsidRPr="00A866D2">
        <w:rPr>
          <w:rFonts w:ascii="Cambria" w:hAnsi="Cambria"/>
          <w:b/>
          <w:bCs/>
          <w:noProof/>
          <w:sz w:val="22"/>
        </w:rPr>
        <w:t>Brook JR</w:t>
      </w:r>
      <w:r w:rsidRPr="00A866D2">
        <w:rPr>
          <w:rFonts w:ascii="Cambria" w:hAnsi="Cambria"/>
          <w:noProof/>
          <w:sz w:val="22"/>
        </w:rPr>
        <w:t xml:space="preserve">, </w:t>
      </w:r>
      <w:r w:rsidRPr="00A866D2">
        <w:rPr>
          <w:rFonts w:ascii="Cambria" w:hAnsi="Cambria"/>
          <w:b/>
          <w:bCs/>
          <w:noProof/>
          <w:sz w:val="22"/>
        </w:rPr>
        <w:t>Bard RL</w:t>
      </w:r>
      <w:r w:rsidRPr="00A866D2">
        <w:rPr>
          <w:rFonts w:ascii="Cambria" w:hAnsi="Cambria"/>
          <w:noProof/>
          <w:sz w:val="22"/>
        </w:rPr>
        <w:t xml:space="preserve">, </w:t>
      </w:r>
      <w:r w:rsidRPr="00A866D2">
        <w:rPr>
          <w:rFonts w:ascii="Cambria" w:hAnsi="Cambria"/>
          <w:b/>
          <w:bCs/>
          <w:noProof/>
          <w:sz w:val="22"/>
        </w:rPr>
        <w:t>Finkelstein MM</w:t>
      </w:r>
      <w:r w:rsidRPr="00A866D2">
        <w:rPr>
          <w:rFonts w:ascii="Cambria" w:hAnsi="Cambria"/>
          <w:noProof/>
          <w:sz w:val="22"/>
        </w:rPr>
        <w:t xml:space="preserve">. The relationship between diabetes mellitus and traffic-related air pollution. </w:t>
      </w:r>
      <w:r w:rsidRPr="00A866D2">
        <w:rPr>
          <w:rFonts w:ascii="Cambria" w:hAnsi="Cambria"/>
          <w:i/>
          <w:iCs/>
          <w:noProof/>
          <w:sz w:val="22"/>
        </w:rPr>
        <w:t>J Occup Environ Med</w:t>
      </w:r>
      <w:r w:rsidRPr="00A866D2">
        <w:rPr>
          <w:rFonts w:ascii="Cambria" w:hAnsi="Cambria"/>
          <w:noProof/>
          <w:sz w:val="22"/>
        </w:rPr>
        <w:t xml:space="preserve"> 50: 32–8, 2008.</w:t>
      </w:r>
    </w:p>
    <w:p w14:paraId="1D68D162"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8. </w:t>
      </w:r>
      <w:r w:rsidRPr="00A866D2">
        <w:rPr>
          <w:rFonts w:ascii="Cambria" w:hAnsi="Cambria"/>
          <w:noProof/>
          <w:sz w:val="22"/>
        </w:rPr>
        <w:tab/>
      </w:r>
      <w:r w:rsidRPr="00A866D2">
        <w:rPr>
          <w:rFonts w:ascii="Cambria" w:hAnsi="Cambria"/>
          <w:b/>
          <w:bCs/>
          <w:noProof/>
          <w:sz w:val="22"/>
        </w:rPr>
        <w:t>Brown LD</w:t>
      </w:r>
      <w:r w:rsidRPr="00A866D2">
        <w:rPr>
          <w:rFonts w:ascii="Cambria" w:hAnsi="Cambria"/>
          <w:noProof/>
          <w:sz w:val="22"/>
        </w:rPr>
        <w:t xml:space="preserve">. Endocrine regulation of fetal skeletal muscle growth: impact on future metabolic health. </w:t>
      </w:r>
      <w:r w:rsidRPr="00A866D2">
        <w:rPr>
          <w:rFonts w:ascii="Cambria" w:hAnsi="Cambria"/>
          <w:i/>
          <w:iCs/>
          <w:noProof/>
          <w:sz w:val="22"/>
        </w:rPr>
        <w:t>J Endocrinol</w:t>
      </w:r>
      <w:r w:rsidRPr="00A866D2">
        <w:rPr>
          <w:rFonts w:ascii="Cambria" w:hAnsi="Cambria"/>
          <w:noProof/>
          <w:sz w:val="22"/>
        </w:rPr>
        <w:t xml:space="preserve"> 221: R13–29, 2014.</w:t>
      </w:r>
    </w:p>
    <w:p w14:paraId="59355C24"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9. </w:t>
      </w:r>
      <w:r w:rsidRPr="00A866D2">
        <w:rPr>
          <w:rFonts w:ascii="Cambria" w:hAnsi="Cambria"/>
          <w:noProof/>
          <w:sz w:val="22"/>
        </w:rPr>
        <w:tab/>
      </w:r>
      <w:r w:rsidRPr="00A866D2">
        <w:rPr>
          <w:rFonts w:ascii="Cambria" w:hAnsi="Cambria"/>
          <w:b/>
          <w:bCs/>
          <w:noProof/>
          <w:sz w:val="22"/>
        </w:rPr>
        <w:t>Burke V</w:t>
      </w:r>
      <w:r w:rsidRPr="00A866D2">
        <w:rPr>
          <w:rFonts w:ascii="Cambria" w:hAnsi="Cambria"/>
          <w:noProof/>
          <w:sz w:val="22"/>
        </w:rPr>
        <w:t xml:space="preserve">, </w:t>
      </w:r>
      <w:r w:rsidRPr="00A866D2">
        <w:rPr>
          <w:rFonts w:ascii="Cambria" w:hAnsi="Cambria"/>
          <w:b/>
          <w:bCs/>
          <w:noProof/>
          <w:sz w:val="22"/>
        </w:rPr>
        <w:t>Gracey MP</w:t>
      </w:r>
      <w:r w:rsidRPr="00A866D2">
        <w:rPr>
          <w:rFonts w:ascii="Cambria" w:hAnsi="Cambria"/>
          <w:noProof/>
          <w:sz w:val="22"/>
        </w:rPr>
        <w:t xml:space="preserve">, </w:t>
      </w:r>
      <w:r w:rsidRPr="00A866D2">
        <w:rPr>
          <w:rFonts w:ascii="Cambria" w:hAnsi="Cambria"/>
          <w:b/>
          <w:bCs/>
          <w:noProof/>
          <w:sz w:val="22"/>
        </w:rPr>
        <w:t>Milligan RA</w:t>
      </w:r>
      <w:r w:rsidRPr="00A866D2">
        <w:rPr>
          <w:rFonts w:ascii="Cambria" w:hAnsi="Cambria"/>
          <w:noProof/>
          <w:sz w:val="22"/>
        </w:rPr>
        <w:t xml:space="preserve">, </w:t>
      </w:r>
      <w:r w:rsidRPr="00A866D2">
        <w:rPr>
          <w:rFonts w:ascii="Cambria" w:hAnsi="Cambria"/>
          <w:b/>
          <w:bCs/>
          <w:noProof/>
          <w:sz w:val="22"/>
        </w:rPr>
        <w:t>Thompson C</w:t>
      </w:r>
      <w:r w:rsidRPr="00A866D2">
        <w:rPr>
          <w:rFonts w:ascii="Cambria" w:hAnsi="Cambria"/>
          <w:noProof/>
          <w:sz w:val="22"/>
        </w:rPr>
        <w:t xml:space="preserve">, </w:t>
      </w:r>
      <w:r w:rsidRPr="00A866D2">
        <w:rPr>
          <w:rFonts w:ascii="Cambria" w:hAnsi="Cambria"/>
          <w:b/>
          <w:bCs/>
          <w:noProof/>
          <w:sz w:val="22"/>
        </w:rPr>
        <w:t>Taggart AC</w:t>
      </w:r>
      <w:r w:rsidRPr="00A866D2">
        <w:rPr>
          <w:rFonts w:ascii="Cambria" w:hAnsi="Cambria"/>
          <w:noProof/>
          <w:sz w:val="22"/>
        </w:rPr>
        <w:t xml:space="preserve">, </w:t>
      </w:r>
      <w:r w:rsidRPr="00A866D2">
        <w:rPr>
          <w:rFonts w:ascii="Cambria" w:hAnsi="Cambria"/>
          <w:b/>
          <w:bCs/>
          <w:noProof/>
          <w:sz w:val="22"/>
        </w:rPr>
        <w:t>Beilin LJ</w:t>
      </w:r>
      <w:r w:rsidRPr="00A866D2">
        <w:rPr>
          <w:rFonts w:ascii="Cambria" w:hAnsi="Cambria"/>
          <w:noProof/>
          <w:sz w:val="22"/>
        </w:rPr>
        <w:t xml:space="preserve">. Parental smoking and risk factors for cardiovascular disease in 10- to 12-year-old children. </w:t>
      </w:r>
      <w:r w:rsidRPr="00A866D2">
        <w:rPr>
          <w:rFonts w:ascii="Cambria" w:hAnsi="Cambria"/>
          <w:i/>
          <w:iCs/>
          <w:noProof/>
          <w:sz w:val="22"/>
        </w:rPr>
        <w:t>J Pediatr</w:t>
      </w:r>
      <w:r w:rsidRPr="00A866D2">
        <w:rPr>
          <w:rFonts w:ascii="Cambria" w:hAnsi="Cambria"/>
          <w:noProof/>
          <w:sz w:val="22"/>
        </w:rPr>
        <w:t xml:space="preserve"> 133: 206–213, 1998.</w:t>
      </w:r>
    </w:p>
    <w:p w14:paraId="6F1CAC1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10. </w:t>
      </w:r>
      <w:r w:rsidRPr="00A866D2">
        <w:rPr>
          <w:rFonts w:ascii="Cambria" w:hAnsi="Cambria"/>
          <w:noProof/>
          <w:sz w:val="22"/>
        </w:rPr>
        <w:tab/>
      </w:r>
      <w:r w:rsidRPr="00A866D2">
        <w:rPr>
          <w:rFonts w:ascii="Cambria" w:hAnsi="Cambria"/>
          <w:b/>
          <w:bCs/>
          <w:noProof/>
          <w:sz w:val="22"/>
        </w:rPr>
        <w:t>Cakmak S</w:t>
      </w:r>
      <w:r w:rsidRPr="00A866D2">
        <w:rPr>
          <w:rFonts w:ascii="Cambria" w:hAnsi="Cambria"/>
          <w:noProof/>
          <w:sz w:val="22"/>
        </w:rPr>
        <w:t xml:space="preserve">, </w:t>
      </w:r>
      <w:r w:rsidRPr="00A866D2">
        <w:rPr>
          <w:rFonts w:ascii="Cambria" w:hAnsi="Cambria"/>
          <w:b/>
          <w:bCs/>
          <w:noProof/>
          <w:sz w:val="22"/>
        </w:rPr>
        <w:t>Dales R</w:t>
      </w:r>
      <w:r w:rsidRPr="00A866D2">
        <w:rPr>
          <w:rFonts w:ascii="Cambria" w:hAnsi="Cambria"/>
          <w:noProof/>
          <w:sz w:val="22"/>
        </w:rPr>
        <w:t xml:space="preserve">, </w:t>
      </w:r>
      <w:r w:rsidRPr="00A866D2">
        <w:rPr>
          <w:rFonts w:ascii="Cambria" w:hAnsi="Cambria"/>
          <w:b/>
          <w:bCs/>
          <w:noProof/>
          <w:sz w:val="22"/>
        </w:rPr>
        <w:t>Leech J</w:t>
      </w:r>
      <w:r w:rsidRPr="00A866D2">
        <w:rPr>
          <w:rFonts w:ascii="Cambria" w:hAnsi="Cambria"/>
          <w:noProof/>
          <w:sz w:val="22"/>
        </w:rPr>
        <w:t xml:space="preserve">, </w:t>
      </w:r>
      <w:r w:rsidRPr="00A866D2">
        <w:rPr>
          <w:rFonts w:ascii="Cambria" w:hAnsi="Cambria"/>
          <w:b/>
          <w:bCs/>
          <w:noProof/>
          <w:sz w:val="22"/>
        </w:rPr>
        <w:t>Liu L</w:t>
      </w:r>
      <w:r w:rsidRPr="00A866D2">
        <w:rPr>
          <w:rFonts w:ascii="Cambria" w:hAnsi="Cambria"/>
          <w:noProof/>
          <w:sz w:val="22"/>
        </w:rPr>
        <w:t xml:space="preserve">. The influence of air pollution on cardiovascular and pulmonary function and exercise capacity: Canadian Health Measures Survey (CHMS). </w:t>
      </w:r>
      <w:r w:rsidRPr="00A866D2">
        <w:rPr>
          <w:rFonts w:ascii="Cambria" w:hAnsi="Cambria"/>
          <w:i/>
          <w:iCs/>
          <w:noProof/>
          <w:sz w:val="22"/>
        </w:rPr>
        <w:t>Environ Res</w:t>
      </w:r>
      <w:r w:rsidRPr="00A866D2">
        <w:rPr>
          <w:rFonts w:ascii="Cambria" w:hAnsi="Cambria"/>
          <w:noProof/>
          <w:sz w:val="22"/>
        </w:rPr>
        <w:t xml:space="preserve"> 111: 1309–12, 2011.</w:t>
      </w:r>
    </w:p>
    <w:p w14:paraId="3A03C8F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11. </w:t>
      </w:r>
      <w:r w:rsidRPr="00A866D2">
        <w:rPr>
          <w:rFonts w:ascii="Cambria" w:hAnsi="Cambria"/>
          <w:noProof/>
          <w:sz w:val="22"/>
        </w:rPr>
        <w:tab/>
      </w:r>
      <w:r w:rsidRPr="00A866D2">
        <w:rPr>
          <w:rFonts w:ascii="Cambria" w:hAnsi="Cambria"/>
          <w:b/>
          <w:bCs/>
          <w:noProof/>
          <w:sz w:val="22"/>
        </w:rPr>
        <w:t>Cowley M a.</w:t>
      </w:r>
      <w:r w:rsidRPr="00A866D2">
        <w:rPr>
          <w:rFonts w:ascii="Cambria" w:hAnsi="Cambria"/>
          <w:noProof/>
          <w:sz w:val="22"/>
        </w:rPr>
        <w:t xml:space="preserve">, </w:t>
      </w:r>
      <w:r w:rsidRPr="00A866D2">
        <w:rPr>
          <w:rFonts w:ascii="Cambria" w:hAnsi="Cambria"/>
          <w:b/>
          <w:bCs/>
          <w:noProof/>
          <w:sz w:val="22"/>
        </w:rPr>
        <w:t>Smith RG</w:t>
      </w:r>
      <w:r w:rsidRPr="00A866D2">
        <w:rPr>
          <w:rFonts w:ascii="Cambria" w:hAnsi="Cambria"/>
          <w:noProof/>
          <w:sz w:val="22"/>
        </w:rPr>
        <w:t xml:space="preserve">, </w:t>
      </w:r>
      <w:r w:rsidRPr="00A866D2">
        <w:rPr>
          <w:rFonts w:ascii="Cambria" w:hAnsi="Cambria"/>
          <w:b/>
          <w:bCs/>
          <w:noProof/>
          <w:sz w:val="22"/>
        </w:rPr>
        <w:t>Diano S</w:t>
      </w:r>
      <w:r w:rsidRPr="00A866D2">
        <w:rPr>
          <w:rFonts w:ascii="Cambria" w:hAnsi="Cambria"/>
          <w:noProof/>
          <w:sz w:val="22"/>
        </w:rPr>
        <w:t xml:space="preserve">, </w:t>
      </w:r>
      <w:r w:rsidRPr="00A866D2">
        <w:rPr>
          <w:rFonts w:ascii="Cambria" w:hAnsi="Cambria"/>
          <w:b/>
          <w:bCs/>
          <w:noProof/>
          <w:sz w:val="22"/>
        </w:rPr>
        <w:t>Tschöp MH</w:t>
      </w:r>
      <w:r w:rsidRPr="00A866D2">
        <w:rPr>
          <w:rFonts w:ascii="Cambria" w:hAnsi="Cambria"/>
          <w:noProof/>
          <w:sz w:val="22"/>
        </w:rPr>
        <w:t xml:space="preserve">, </w:t>
      </w:r>
      <w:r w:rsidRPr="00A866D2">
        <w:rPr>
          <w:rFonts w:ascii="Cambria" w:hAnsi="Cambria"/>
          <w:b/>
          <w:bCs/>
          <w:noProof/>
          <w:sz w:val="22"/>
        </w:rPr>
        <w:t>Pronchuk N</w:t>
      </w:r>
      <w:r w:rsidRPr="00A866D2">
        <w:rPr>
          <w:rFonts w:ascii="Cambria" w:hAnsi="Cambria"/>
          <w:noProof/>
          <w:sz w:val="22"/>
        </w:rPr>
        <w:t xml:space="preserve">, </w:t>
      </w:r>
      <w:r w:rsidRPr="00A866D2">
        <w:rPr>
          <w:rFonts w:ascii="Cambria" w:hAnsi="Cambria"/>
          <w:b/>
          <w:bCs/>
          <w:noProof/>
          <w:sz w:val="22"/>
        </w:rPr>
        <w:t>Grove KL</w:t>
      </w:r>
      <w:r w:rsidRPr="00A866D2">
        <w:rPr>
          <w:rFonts w:ascii="Cambria" w:hAnsi="Cambria"/>
          <w:noProof/>
          <w:sz w:val="22"/>
        </w:rPr>
        <w:t xml:space="preserve">, </w:t>
      </w:r>
      <w:r w:rsidRPr="00A866D2">
        <w:rPr>
          <w:rFonts w:ascii="Cambria" w:hAnsi="Cambria"/>
          <w:b/>
          <w:bCs/>
          <w:noProof/>
          <w:sz w:val="22"/>
        </w:rPr>
        <w:t>Strasburger CJ</w:t>
      </w:r>
      <w:r w:rsidRPr="00A866D2">
        <w:rPr>
          <w:rFonts w:ascii="Cambria" w:hAnsi="Cambria"/>
          <w:noProof/>
          <w:sz w:val="22"/>
        </w:rPr>
        <w:t xml:space="preserve">, </w:t>
      </w:r>
      <w:r w:rsidRPr="00A866D2">
        <w:rPr>
          <w:rFonts w:ascii="Cambria" w:hAnsi="Cambria"/>
          <w:b/>
          <w:bCs/>
          <w:noProof/>
          <w:sz w:val="22"/>
        </w:rPr>
        <w:t>Bidlingmaier M</w:t>
      </w:r>
      <w:r w:rsidRPr="00A866D2">
        <w:rPr>
          <w:rFonts w:ascii="Cambria" w:hAnsi="Cambria"/>
          <w:noProof/>
          <w:sz w:val="22"/>
        </w:rPr>
        <w:t xml:space="preserve">, </w:t>
      </w:r>
      <w:r w:rsidRPr="00A866D2">
        <w:rPr>
          <w:rFonts w:ascii="Cambria" w:hAnsi="Cambria"/>
          <w:b/>
          <w:bCs/>
          <w:noProof/>
          <w:sz w:val="22"/>
        </w:rPr>
        <w:t>Esterman M</w:t>
      </w:r>
      <w:r w:rsidRPr="00A866D2">
        <w:rPr>
          <w:rFonts w:ascii="Cambria" w:hAnsi="Cambria"/>
          <w:noProof/>
          <w:sz w:val="22"/>
        </w:rPr>
        <w:t xml:space="preserve">, </w:t>
      </w:r>
      <w:r w:rsidRPr="00A866D2">
        <w:rPr>
          <w:rFonts w:ascii="Cambria" w:hAnsi="Cambria"/>
          <w:b/>
          <w:bCs/>
          <w:noProof/>
          <w:sz w:val="22"/>
        </w:rPr>
        <w:t>Heiman ML</w:t>
      </w:r>
      <w:r w:rsidRPr="00A866D2">
        <w:rPr>
          <w:rFonts w:ascii="Cambria" w:hAnsi="Cambria"/>
          <w:noProof/>
          <w:sz w:val="22"/>
        </w:rPr>
        <w:t xml:space="preserve">, </w:t>
      </w:r>
      <w:r w:rsidRPr="00A866D2">
        <w:rPr>
          <w:rFonts w:ascii="Cambria" w:hAnsi="Cambria"/>
          <w:b/>
          <w:bCs/>
          <w:noProof/>
          <w:sz w:val="22"/>
        </w:rPr>
        <w:t>Garcia-Segura LM</w:t>
      </w:r>
      <w:r w:rsidRPr="00A866D2">
        <w:rPr>
          <w:rFonts w:ascii="Cambria" w:hAnsi="Cambria"/>
          <w:noProof/>
          <w:sz w:val="22"/>
        </w:rPr>
        <w:t xml:space="preserve">, </w:t>
      </w:r>
      <w:r w:rsidRPr="00A866D2">
        <w:rPr>
          <w:rFonts w:ascii="Cambria" w:hAnsi="Cambria"/>
          <w:b/>
          <w:bCs/>
          <w:noProof/>
          <w:sz w:val="22"/>
        </w:rPr>
        <w:t>Nillni E a.</w:t>
      </w:r>
      <w:r w:rsidRPr="00A866D2">
        <w:rPr>
          <w:rFonts w:ascii="Cambria" w:hAnsi="Cambria"/>
          <w:noProof/>
          <w:sz w:val="22"/>
        </w:rPr>
        <w:t xml:space="preserve">, </w:t>
      </w:r>
      <w:r w:rsidRPr="00A866D2">
        <w:rPr>
          <w:rFonts w:ascii="Cambria" w:hAnsi="Cambria"/>
          <w:b/>
          <w:bCs/>
          <w:noProof/>
          <w:sz w:val="22"/>
        </w:rPr>
        <w:t>Mendez P</w:t>
      </w:r>
      <w:r w:rsidRPr="00A866D2">
        <w:rPr>
          <w:rFonts w:ascii="Cambria" w:hAnsi="Cambria"/>
          <w:noProof/>
          <w:sz w:val="22"/>
        </w:rPr>
        <w:t xml:space="preserve">, </w:t>
      </w:r>
      <w:r w:rsidRPr="00A866D2">
        <w:rPr>
          <w:rFonts w:ascii="Cambria" w:hAnsi="Cambria"/>
          <w:b/>
          <w:bCs/>
          <w:noProof/>
          <w:sz w:val="22"/>
        </w:rPr>
        <w:t>Low MJ</w:t>
      </w:r>
      <w:r w:rsidRPr="00A866D2">
        <w:rPr>
          <w:rFonts w:ascii="Cambria" w:hAnsi="Cambria"/>
          <w:noProof/>
          <w:sz w:val="22"/>
        </w:rPr>
        <w:t xml:space="preserve">, </w:t>
      </w:r>
      <w:r w:rsidRPr="00A866D2">
        <w:rPr>
          <w:rFonts w:ascii="Cambria" w:hAnsi="Cambria"/>
          <w:b/>
          <w:bCs/>
          <w:noProof/>
          <w:sz w:val="22"/>
        </w:rPr>
        <w:t>Sotonyi P</w:t>
      </w:r>
      <w:r w:rsidRPr="00A866D2">
        <w:rPr>
          <w:rFonts w:ascii="Cambria" w:hAnsi="Cambria"/>
          <w:noProof/>
          <w:sz w:val="22"/>
        </w:rPr>
        <w:t xml:space="preserve">, </w:t>
      </w:r>
      <w:r w:rsidRPr="00A866D2">
        <w:rPr>
          <w:rFonts w:ascii="Cambria" w:hAnsi="Cambria"/>
          <w:b/>
          <w:bCs/>
          <w:noProof/>
          <w:sz w:val="22"/>
        </w:rPr>
        <w:t>Friedman JM</w:t>
      </w:r>
      <w:r w:rsidRPr="00A866D2">
        <w:rPr>
          <w:rFonts w:ascii="Cambria" w:hAnsi="Cambria"/>
          <w:noProof/>
          <w:sz w:val="22"/>
        </w:rPr>
        <w:t xml:space="preserve">, </w:t>
      </w:r>
      <w:r w:rsidRPr="00A866D2">
        <w:rPr>
          <w:rFonts w:ascii="Cambria" w:hAnsi="Cambria"/>
          <w:b/>
          <w:bCs/>
          <w:noProof/>
          <w:sz w:val="22"/>
        </w:rPr>
        <w:t>Liu H</w:t>
      </w:r>
      <w:r w:rsidRPr="00A866D2">
        <w:rPr>
          <w:rFonts w:ascii="Cambria" w:hAnsi="Cambria"/>
          <w:noProof/>
          <w:sz w:val="22"/>
        </w:rPr>
        <w:t xml:space="preserve">, </w:t>
      </w:r>
      <w:r w:rsidRPr="00A866D2">
        <w:rPr>
          <w:rFonts w:ascii="Cambria" w:hAnsi="Cambria"/>
          <w:b/>
          <w:bCs/>
          <w:noProof/>
          <w:sz w:val="22"/>
        </w:rPr>
        <w:t>Pinto S</w:t>
      </w:r>
      <w:r w:rsidRPr="00A866D2">
        <w:rPr>
          <w:rFonts w:ascii="Cambria" w:hAnsi="Cambria"/>
          <w:noProof/>
          <w:sz w:val="22"/>
        </w:rPr>
        <w:t xml:space="preserve">, </w:t>
      </w:r>
      <w:r w:rsidRPr="00A866D2">
        <w:rPr>
          <w:rFonts w:ascii="Cambria" w:hAnsi="Cambria"/>
          <w:b/>
          <w:bCs/>
          <w:noProof/>
          <w:sz w:val="22"/>
        </w:rPr>
        <w:t>Colmers WF</w:t>
      </w:r>
      <w:r w:rsidRPr="00A866D2">
        <w:rPr>
          <w:rFonts w:ascii="Cambria" w:hAnsi="Cambria"/>
          <w:noProof/>
          <w:sz w:val="22"/>
        </w:rPr>
        <w:t xml:space="preserve">, </w:t>
      </w:r>
      <w:r w:rsidRPr="00A866D2">
        <w:rPr>
          <w:rFonts w:ascii="Cambria" w:hAnsi="Cambria"/>
          <w:b/>
          <w:bCs/>
          <w:noProof/>
          <w:sz w:val="22"/>
        </w:rPr>
        <w:t>Cone RD</w:t>
      </w:r>
      <w:r w:rsidRPr="00A866D2">
        <w:rPr>
          <w:rFonts w:ascii="Cambria" w:hAnsi="Cambria"/>
          <w:noProof/>
          <w:sz w:val="22"/>
        </w:rPr>
        <w:t xml:space="preserve">, </w:t>
      </w:r>
      <w:r w:rsidRPr="00A866D2">
        <w:rPr>
          <w:rFonts w:ascii="Cambria" w:hAnsi="Cambria"/>
          <w:b/>
          <w:bCs/>
          <w:noProof/>
          <w:sz w:val="22"/>
        </w:rPr>
        <w:t>Horvath TL</w:t>
      </w:r>
      <w:r w:rsidRPr="00A866D2">
        <w:rPr>
          <w:rFonts w:ascii="Cambria" w:hAnsi="Cambria"/>
          <w:noProof/>
          <w:sz w:val="22"/>
        </w:rPr>
        <w:t xml:space="preserve">. The distribution and mechanism of action of ghrelin in the CNS demonstrates a novel hypothalamic circuit regulating energy homeostasis. </w:t>
      </w:r>
      <w:r w:rsidRPr="00A866D2">
        <w:rPr>
          <w:rFonts w:ascii="Cambria" w:hAnsi="Cambria"/>
          <w:i/>
          <w:iCs/>
          <w:noProof/>
          <w:sz w:val="22"/>
        </w:rPr>
        <w:t>Neuron</w:t>
      </w:r>
      <w:r w:rsidRPr="00A866D2">
        <w:rPr>
          <w:rFonts w:ascii="Cambria" w:hAnsi="Cambria"/>
          <w:noProof/>
          <w:sz w:val="22"/>
        </w:rPr>
        <w:t xml:space="preserve"> 37: 649–661, 2003.</w:t>
      </w:r>
    </w:p>
    <w:p w14:paraId="3E41DCC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12. </w:t>
      </w:r>
      <w:r w:rsidRPr="00A866D2">
        <w:rPr>
          <w:rFonts w:ascii="Cambria" w:hAnsi="Cambria"/>
          <w:noProof/>
          <w:sz w:val="22"/>
        </w:rPr>
        <w:tab/>
      </w:r>
      <w:r w:rsidRPr="00A866D2">
        <w:rPr>
          <w:rFonts w:ascii="Cambria" w:hAnsi="Cambria"/>
          <w:b/>
          <w:bCs/>
          <w:noProof/>
          <w:sz w:val="22"/>
        </w:rPr>
        <w:t>Crawley HF</w:t>
      </w:r>
      <w:r w:rsidRPr="00A866D2">
        <w:rPr>
          <w:rFonts w:ascii="Cambria" w:hAnsi="Cambria"/>
          <w:noProof/>
          <w:sz w:val="22"/>
        </w:rPr>
        <w:t xml:space="preserve">, </w:t>
      </w:r>
      <w:r w:rsidRPr="00A866D2">
        <w:rPr>
          <w:rFonts w:ascii="Cambria" w:hAnsi="Cambria"/>
          <w:b/>
          <w:bCs/>
          <w:noProof/>
          <w:sz w:val="22"/>
        </w:rPr>
        <w:t>While D</w:t>
      </w:r>
      <w:r w:rsidRPr="00A866D2">
        <w:rPr>
          <w:rFonts w:ascii="Cambria" w:hAnsi="Cambria"/>
          <w:noProof/>
          <w:sz w:val="22"/>
        </w:rPr>
        <w:t xml:space="preserve">. Parental smoking and the nutrient intake and food choice of British teenagers aged 16-17 years. </w:t>
      </w:r>
      <w:r w:rsidRPr="00A866D2">
        <w:rPr>
          <w:rFonts w:ascii="Cambria" w:hAnsi="Cambria"/>
          <w:i/>
          <w:iCs/>
          <w:noProof/>
          <w:sz w:val="22"/>
        </w:rPr>
        <w:t>J Epidemiol Community Heal</w:t>
      </w:r>
      <w:r w:rsidRPr="00A866D2">
        <w:rPr>
          <w:rFonts w:ascii="Cambria" w:hAnsi="Cambria"/>
          <w:noProof/>
          <w:sz w:val="22"/>
        </w:rPr>
        <w:t xml:space="preserve"> 50: 306–312, 1996.</w:t>
      </w:r>
    </w:p>
    <w:p w14:paraId="7FBFED2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13. </w:t>
      </w:r>
      <w:r w:rsidRPr="00A866D2">
        <w:rPr>
          <w:rFonts w:ascii="Cambria" w:hAnsi="Cambria"/>
          <w:noProof/>
          <w:sz w:val="22"/>
        </w:rPr>
        <w:tab/>
      </w:r>
      <w:r w:rsidRPr="00A866D2">
        <w:rPr>
          <w:rFonts w:ascii="Cambria" w:hAnsi="Cambria"/>
          <w:b/>
          <w:bCs/>
          <w:noProof/>
          <w:sz w:val="22"/>
        </w:rPr>
        <w:t>dela Cruz ALN</w:t>
      </w:r>
      <w:r w:rsidRPr="00A866D2">
        <w:rPr>
          <w:rFonts w:ascii="Cambria" w:hAnsi="Cambria"/>
          <w:noProof/>
          <w:sz w:val="22"/>
        </w:rPr>
        <w:t xml:space="preserve">, </w:t>
      </w:r>
      <w:r w:rsidRPr="00A866D2">
        <w:rPr>
          <w:rFonts w:ascii="Cambria" w:hAnsi="Cambria"/>
          <w:b/>
          <w:bCs/>
          <w:noProof/>
          <w:sz w:val="22"/>
        </w:rPr>
        <w:t>Gehling W</w:t>
      </w:r>
      <w:r w:rsidRPr="00A866D2">
        <w:rPr>
          <w:rFonts w:ascii="Cambria" w:hAnsi="Cambria"/>
          <w:noProof/>
          <w:sz w:val="22"/>
        </w:rPr>
        <w:t xml:space="preserve">, </w:t>
      </w:r>
      <w:r w:rsidRPr="00A866D2">
        <w:rPr>
          <w:rFonts w:ascii="Cambria" w:hAnsi="Cambria"/>
          <w:b/>
          <w:bCs/>
          <w:noProof/>
          <w:sz w:val="22"/>
        </w:rPr>
        <w:t>Lomnicki S</w:t>
      </w:r>
      <w:r w:rsidRPr="00A866D2">
        <w:rPr>
          <w:rFonts w:ascii="Cambria" w:hAnsi="Cambria"/>
          <w:noProof/>
          <w:sz w:val="22"/>
        </w:rPr>
        <w:t xml:space="preserve">, </w:t>
      </w:r>
      <w:r w:rsidRPr="00A866D2">
        <w:rPr>
          <w:rFonts w:ascii="Cambria" w:hAnsi="Cambria"/>
          <w:b/>
          <w:bCs/>
          <w:noProof/>
          <w:sz w:val="22"/>
        </w:rPr>
        <w:t>Cook R</w:t>
      </w:r>
      <w:r w:rsidRPr="00A866D2">
        <w:rPr>
          <w:rFonts w:ascii="Cambria" w:hAnsi="Cambria"/>
          <w:noProof/>
          <w:sz w:val="22"/>
        </w:rPr>
        <w:t xml:space="preserve">, </w:t>
      </w:r>
      <w:r w:rsidRPr="00A866D2">
        <w:rPr>
          <w:rFonts w:ascii="Cambria" w:hAnsi="Cambria"/>
          <w:b/>
          <w:bCs/>
          <w:noProof/>
          <w:sz w:val="22"/>
        </w:rPr>
        <w:t>Dellinger B</w:t>
      </w:r>
      <w:r w:rsidRPr="00A866D2">
        <w:rPr>
          <w:rFonts w:ascii="Cambria" w:hAnsi="Cambria"/>
          <w:noProof/>
          <w:sz w:val="22"/>
        </w:rPr>
        <w:t xml:space="preserve">. Detection of environmentally persistent free radicals at a superfund wood treating site. </w:t>
      </w:r>
      <w:r w:rsidRPr="00A866D2">
        <w:rPr>
          <w:rFonts w:ascii="Cambria" w:hAnsi="Cambria"/>
          <w:i/>
          <w:iCs/>
          <w:noProof/>
          <w:sz w:val="22"/>
        </w:rPr>
        <w:t>Environ Sci Technol</w:t>
      </w:r>
      <w:r w:rsidRPr="00A866D2">
        <w:rPr>
          <w:rFonts w:ascii="Cambria" w:hAnsi="Cambria"/>
          <w:noProof/>
          <w:sz w:val="22"/>
        </w:rPr>
        <w:t xml:space="preserve"> 45: 6356–65, 2011.</w:t>
      </w:r>
    </w:p>
    <w:p w14:paraId="00FAAF3E"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14. </w:t>
      </w:r>
      <w:r w:rsidRPr="00A866D2">
        <w:rPr>
          <w:rFonts w:ascii="Cambria" w:hAnsi="Cambria"/>
          <w:noProof/>
          <w:sz w:val="22"/>
        </w:rPr>
        <w:tab/>
      </w:r>
      <w:r w:rsidRPr="00A866D2">
        <w:rPr>
          <w:rFonts w:ascii="Cambria" w:hAnsi="Cambria"/>
          <w:b/>
          <w:bCs/>
          <w:noProof/>
          <w:sz w:val="22"/>
        </w:rPr>
        <w:t>Cutrufello PT</w:t>
      </w:r>
      <w:r w:rsidRPr="00A866D2">
        <w:rPr>
          <w:rFonts w:ascii="Cambria" w:hAnsi="Cambria"/>
          <w:noProof/>
          <w:sz w:val="22"/>
        </w:rPr>
        <w:t xml:space="preserve">, </w:t>
      </w:r>
      <w:r w:rsidRPr="00A866D2">
        <w:rPr>
          <w:rFonts w:ascii="Cambria" w:hAnsi="Cambria"/>
          <w:b/>
          <w:bCs/>
          <w:noProof/>
          <w:sz w:val="22"/>
        </w:rPr>
        <w:t>Rundell KW</w:t>
      </w:r>
      <w:r w:rsidRPr="00A866D2">
        <w:rPr>
          <w:rFonts w:ascii="Cambria" w:hAnsi="Cambria"/>
          <w:noProof/>
          <w:sz w:val="22"/>
        </w:rPr>
        <w:t xml:space="preserve">, </w:t>
      </w:r>
      <w:r w:rsidRPr="00A866D2">
        <w:rPr>
          <w:rFonts w:ascii="Cambria" w:hAnsi="Cambria"/>
          <w:b/>
          <w:bCs/>
          <w:noProof/>
          <w:sz w:val="22"/>
        </w:rPr>
        <w:t>Smoliga JM</w:t>
      </w:r>
      <w:r w:rsidRPr="00A866D2">
        <w:rPr>
          <w:rFonts w:ascii="Cambria" w:hAnsi="Cambria"/>
          <w:noProof/>
          <w:sz w:val="22"/>
        </w:rPr>
        <w:t xml:space="preserve">, </w:t>
      </w:r>
      <w:r w:rsidRPr="00A866D2">
        <w:rPr>
          <w:rFonts w:ascii="Cambria" w:hAnsi="Cambria"/>
          <w:b/>
          <w:bCs/>
          <w:noProof/>
          <w:sz w:val="22"/>
        </w:rPr>
        <w:t>Stylianides GA</w:t>
      </w:r>
      <w:r w:rsidRPr="00A866D2">
        <w:rPr>
          <w:rFonts w:ascii="Cambria" w:hAnsi="Cambria"/>
          <w:noProof/>
          <w:sz w:val="22"/>
        </w:rPr>
        <w:t xml:space="preserve">. Inhaled whole exhaust and its effect on exercise performance and vascular function. </w:t>
      </w:r>
      <w:r w:rsidRPr="00A866D2">
        <w:rPr>
          <w:rFonts w:ascii="Cambria" w:hAnsi="Cambria"/>
          <w:i/>
          <w:iCs/>
          <w:noProof/>
          <w:sz w:val="22"/>
        </w:rPr>
        <w:t>Inhal Toxicol</w:t>
      </w:r>
      <w:r w:rsidRPr="00A866D2">
        <w:rPr>
          <w:rFonts w:ascii="Cambria" w:hAnsi="Cambria"/>
          <w:noProof/>
          <w:sz w:val="22"/>
        </w:rPr>
        <w:t xml:space="preserve"> 23: 658–67, 2011.</w:t>
      </w:r>
    </w:p>
    <w:p w14:paraId="2C21938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15. </w:t>
      </w:r>
      <w:r w:rsidRPr="00A866D2">
        <w:rPr>
          <w:rFonts w:ascii="Cambria" w:hAnsi="Cambria"/>
          <w:noProof/>
          <w:sz w:val="22"/>
        </w:rPr>
        <w:tab/>
      </w:r>
      <w:r w:rsidRPr="00A866D2">
        <w:rPr>
          <w:rFonts w:ascii="Cambria" w:hAnsi="Cambria"/>
          <w:b/>
          <w:bCs/>
          <w:noProof/>
          <w:sz w:val="22"/>
        </w:rPr>
        <w:t>Dellinger B</w:t>
      </w:r>
      <w:r w:rsidRPr="00A866D2">
        <w:rPr>
          <w:rFonts w:ascii="Cambria" w:hAnsi="Cambria"/>
          <w:noProof/>
          <w:sz w:val="22"/>
        </w:rPr>
        <w:t xml:space="preserve">, </w:t>
      </w:r>
      <w:r w:rsidRPr="00A866D2">
        <w:rPr>
          <w:rFonts w:ascii="Cambria" w:hAnsi="Cambria"/>
          <w:b/>
          <w:bCs/>
          <w:noProof/>
          <w:sz w:val="22"/>
        </w:rPr>
        <w:t>Pryor W a.</w:t>
      </w:r>
      <w:r w:rsidRPr="00A866D2">
        <w:rPr>
          <w:rFonts w:ascii="Cambria" w:hAnsi="Cambria"/>
          <w:noProof/>
          <w:sz w:val="22"/>
        </w:rPr>
        <w:t xml:space="preserve">, </w:t>
      </w:r>
      <w:r w:rsidRPr="00A866D2">
        <w:rPr>
          <w:rFonts w:ascii="Cambria" w:hAnsi="Cambria"/>
          <w:b/>
          <w:bCs/>
          <w:noProof/>
          <w:sz w:val="22"/>
        </w:rPr>
        <w:t>Cueto R</w:t>
      </w:r>
      <w:r w:rsidRPr="00A866D2">
        <w:rPr>
          <w:rFonts w:ascii="Cambria" w:hAnsi="Cambria"/>
          <w:noProof/>
          <w:sz w:val="22"/>
        </w:rPr>
        <w:t xml:space="preserve">, </w:t>
      </w:r>
      <w:r w:rsidRPr="00A866D2">
        <w:rPr>
          <w:rFonts w:ascii="Cambria" w:hAnsi="Cambria"/>
          <w:b/>
          <w:bCs/>
          <w:noProof/>
          <w:sz w:val="22"/>
        </w:rPr>
        <w:t>Squadrito GL</w:t>
      </w:r>
      <w:r w:rsidRPr="00A866D2">
        <w:rPr>
          <w:rFonts w:ascii="Cambria" w:hAnsi="Cambria"/>
          <w:noProof/>
          <w:sz w:val="22"/>
        </w:rPr>
        <w:t xml:space="preserve">, </w:t>
      </w:r>
      <w:r w:rsidRPr="00A866D2">
        <w:rPr>
          <w:rFonts w:ascii="Cambria" w:hAnsi="Cambria"/>
          <w:b/>
          <w:bCs/>
          <w:noProof/>
          <w:sz w:val="22"/>
        </w:rPr>
        <w:t>Hegde V</w:t>
      </w:r>
      <w:r w:rsidRPr="00A866D2">
        <w:rPr>
          <w:rFonts w:ascii="Cambria" w:hAnsi="Cambria"/>
          <w:noProof/>
          <w:sz w:val="22"/>
        </w:rPr>
        <w:t xml:space="preserve">, </w:t>
      </w:r>
      <w:r w:rsidRPr="00A866D2">
        <w:rPr>
          <w:rFonts w:ascii="Cambria" w:hAnsi="Cambria"/>
          <w:b/>
          <w:bCs/>
          <w:noProof/>
          <w:sz w:val="22"/>
        </w:rPr>
        <w:t>Deutsch W a.</w:t>
      </w:r>
      <w:r w:rsidRPr="00A866D2">
        <w:rPr>
          <w:rFonts w:ascii="Cambria" w:hAnsi="Cambria"/>
          <w:noProof/>
          <w:sz w:val="22"/>
        </w:rPr>
        <w:t xml:space="preserve"> Role of free radicals in the toxicity of airborne fine particulate matter. </w:t>
      </w:r>
      <w:r w:rsidRPr="00A866D2">
        <w:rPr>
          <w:rFonts w:ascii="Cambria" w:hAnsi="Cambria"/>
          <w:i/>
          <w:iCs/>
          <w:noProof/>
          <w:sz w:val="22"/>
        </w:rPr>
        <w:t>Chem Res Toxicol</w:t>
      </w:r>
      <w:r w:rsidRPr="00A866D2">
        <w:rPr>
          <w:rFonts w:ascii="Cambria" w:hAnsi="Cambria"/>
          <w:noProof/>
          <w:sz w:val="22"/>
        </w:rPr>
        <w:t xml:space="preserve"> 14: 1371–1377, 2001.</w:t>
      </w:r>
    </w:p>
    <w:p w14:paraId="1F263A47"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16. </w:t>
      </w:r>
      <w:r w:rsidRPr="00A866D2">
        <w:rPr>
          <w:rFonts w:ascii="Cambria" w:hAnsi="Cambria"/>
          <w:noProof/>
          <w:sz w:val="22"/>
        </w:rPr>
        <w:tab/>
      </w:r>
      <w:r w:rsidRPr="00A866D2">
        <w:rPr>
          <w:rFonts w:ascii="Cambria" w:hAnsi="Cambria"/>
          <w:b/>
          <w:bCs/>
          <w:noProof/>
          <w:sz w:val="22"/>
        </w:rPr>
        <w:t>Dunlop K</w:t>
      </w:r>
      <w:r w:rsidRPr="00A866D2">
        <w:rPr>
          <w:rFonts w:ascii="Cambria" w:hAnsi="Cambria"/>
          <w:noProof/>
          <w:sz w:val="22"/>
        </w:rPr>
        <w:t xml:space="preserve">, </w:t>
      </w:r>
      <w:r w:rsidRPr="00A866D2">
        <w:rPr>
          <w:rFonts w:ascii="Cambria" w:hAnsi="Cambria"/>
          <w:b/>
          <w:bCs/>
          <w:noProof/>
          <w:sz w:val="22"/>
        </w:rPr>
        <w:t>Cedrone M</w:t>
      </w:r>
      <w:r w:rsidRPr="00A866D2">
        <w:rPr>
          <w:rFonts w:ascii="Cambria" w:hAnsi="Cambria"/>
          <w:noProof/>
          <w:sz w:val="22"/>
        </w:rPr>
        <w:t xml:space="preserve">, </w:t>
      </w:r>
      <w:r w:rsidRPr="00A866D2">
        <w:rPr>
          <w:rFonts w:ascii="Cambria" w:hAnsi="Cambria"/>
          <w:b/>
          <w:bCs/>
          <w:noProof/>
          <w:sz w:val="22"/>
        </w:rPr>
        <w:t>Staples JF</w:t>
      </w:r>
      <w:r w:rsidRPr="00A866D2">
        <w:rPr>
          <w:rFonts w:ascii="Cambria" w:hAnsi="Cambria"/>
          <w:noProof/>
          <w:sz w:val="22"/>
        </w:rPr>
        <w:t xml:space="preserve">, </w:t>
      </w:r>
      <w:r w:rsidRPr="00A866D2">
        <w:rPr>
          <w:rFonts w:ascii="Cambria" w:hAnsi="Cambria"/>
          <w:b/>
          <w:bCs/>
          <w:noProof/>
          <w:sz w:val="22"/>
        </w:rPr>
        <w:t>Regnault TRH</w:t>
      </w:r>
      <w:r w:rsidRPr="00A866D2">
        <w:rPr>
          <w:rFonts w:ascii="Cambria" w:hAnsi="Cambria"/>
          <w:noProof/>
          <w:sz w:val="22"/>
        </w:rPr>
        <w:t xml:space="preserve">. Altered fetal skeletal muscle nutrient metabolism following an adverse in utero environment and the modulation of later life insulin sensitivity. </w:t>
      </w:r>
      <w:r w:rsidRPr="00A866D2">
        <w:rPr>
          <w:rFonts w:ascii="Cambria" w:hAnsi="Cambria"/>
          <w:i/>
          <w:iCs/>
          <w:noProof/>
          <w:sz w:val="22"/>
        </w:rPr>
        <w:t>Nutrients</w:t>
      </w:r>
      <w:r w:rsidRPr="00A866D2">
        <w:rPr>
          <w:rFonts w:ascii="Cambria" w:hAnsi="Cambria"/>
          <w:noProof/>
          <w:sz w:val="22"/>
        </w:rPr>
        <w:t xml:space="preserve"> 7: 1202–1216, 2015.</w:t>
      </w:r>
    </w:p>
    <w:p w14:paraId="189681A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17. </w:t>
      </w:r>
      <w:r w:rsidRPr="00A866D2">
        <w:rPr>
          <w:rFonts w:ascii="Cambria" w:hAnsi="Cambria"/>
          <w:noProof/>
          <w:sz w:val="22"/>
        </w:rPr>
        <w:tab/>
      </w:r>
      <w:r w:rsidRPr="00A866D2">
        <w:rPr>
          <w:rFonts w:ascii="Cambria" w:hAnsi="Cambria"/>
          <w:b/>
          <w:bCs/>
          <w:noProof/>
          <w:sz w:val="22"/>
        </w:rPr>
        <w:t>Echtay KS</w:t>
      </w:r>
      <w:r w:rsidRPr="00A866D2">
        <w:rPr>
          <w:rFonts w:ascii="Cambria" w:hAnsi="Cambria"/>
          <w:noProof/>
          <w:sz w:val="22"/>
        </w:rPr>
        <w:t xml:space="preserve">, </w:t>
      </w:r>
      <w:r w:rsidRPr="00A866D2">
        <w:rPr>
          <w:rFonts w:ascii="Cambria" w:hAnsi="Cambria"/>
          <w:b/>
          <w:bCs/>
          <w:noProof/>
          <w:sz w:val="22"/>
        </w:rPr>
        <w:t>Roussel D</w:t>
      </w:r>
      <w:r w:rsidRPr="00A866D2">
        <w:rPr>
          <w:rFonts w:ascii="Cambria" w:hAnsi="Cambria"/>
          <w:noProof/>
          <w:sz w:val="22"/>
        </w:rPr>
        <w:t xml:space="preserve">, </w:t>
      </w:r>
      <w:r w:rsidRPr="00A866D2">
        <w:rPr>
          <w:rFonts w:ascii="Cambria" w:hAnsi="Cambria"/>
          <w:b/>
          <w:bCs/>
          <w:noProof/>
          <w:sz w:val="22"/>
        </w:rPr>
        <w:t>St-Pierre J</w:t>
      </w:r>
      <w:r w:rsidRPr="00A866D2">
        <w:rPr>
          <w:rFonts w:ascii="Cambria" w:hAnsi="Cambria"/>
          <w:noProof/>
          <w:sz w:val="22"/>
        </w:rPr>
        <w:t xml:space="preserve">, </w:t>
      </w:r>
      <w:r w:rsidRPr="00A866D2">
        <w:rPr>
          <w:rFonts w:ascii="Cambria" w:hAnsi="Cambria"/>
          <w:b/>
          <w:bCs/>
          <w:noProof/>
          <w:sz w:val="22"/>
        </w:rPr>
        <w:t>Jekabsons MB</w:t>
      </w:r>
      <w:r w:rsidRPr="00A866D2">
        <w:rPr>
          <w:rFonts w:ascii="Cambria" w:hAnsi="Cambria"/>
          <w:noProof/>
          <w:sz w:val="22"/>
        </w:rPr>
        <w:t xml:space="preserve">, </w:t>
      </w:r>
      <w:r w:rsidRPr="00A866D2">
        <w:rPr>
          <w:rFonts w:ascii="Cambria" w:hAnsi="Cambria"/>
          <w:b/>
          <w:bCs/>
          <w:noProof/>
          <w:sz w:val="22"/>
        </w:rPr>
        <w:t>Cadenas S</w:t>
      </w:r>
      <w:r w:rsidRPr="00A866D2">
        <w:rPr>
          <w:rFonts w:ascii="Cambria" w:hAnsi="Cambria"/>
          <w:noProof/>
          <w:sz w:val="22"/>
        </w:rPr>
        <w:t xml:space="preserve">, </w:t>
      </w:r>
      <w:r w:rsidRPr="00A866D2">
        <w:rPr>
          <w:rFonts w:ascii="Cambria" w:hAnsi="Cambria"/>
          <w:b/>
          <w:bCs/>
          <w:noProof/>
          <w:sz w:val="22"/>
        </w:rPr>
        <w:t>Stuart J a</w:t>
      </w:r>
      <w:r w:rsidRPr="00A866D2">
        <w:rPr>
          <w:rFonts w:ascii="Cambria" w:hAnsi="Cambria"/>
          <w:noProof/>
          <w:sz w:val="22"/>
        </w:rPr>
        <w:t xml:space="preserve">, </w:t>
      </w:r>
      <w:r w:rsidRPr="00A866D2">
        <w:rPr>
          <w:rFonts w:ascii="Cambria" w:hAnsi="Cambria"/>
          <w:b/>
          <w:bCs/>
          <w:noProof/>
          <w:sz w:val="22"/>
        </w:rPr>
        <w:t>Harper J a</w:t>
      </w:r>
      <w:r w:rsidRPr="00A866D2">
        <w:rPr>
          <w:rFonts w:ascii="Cambria" w:hAnsi="Cambria"/>
          <w:noProof/>
          <w:sz w:val="22"/>
        </w:rPr>
        <w:t xml:space="preserve">, </w:t>
      </w:r>
      <w:r w:rsidRPr="00A866D2">
        <w:rPr>
          <w:rFonts w:ascii="Cambria" w:hAnsi="Cambria"/>
          <w:b/>
          <w:bCs/>
          <w:noProof/>
          <w:sz w:val="22"/>
        </w:rPr>
        <w:t>Roebuck SJ</w:t>
      </w:r>
      <w:r w:rsidRPr="00A866D2">
        <w:rPr>
          <w:rFonts w:ascii="Cambria" w:hAnsi="Cambria"/>
          <w:noProof/>
          <w:sz w:val="22"/>
        </w:rPr>
        <w:t xml:space="preserve">, </w:t>
      </w:r>
      <w:r w:rsidRPr="00A866D2">
        <w:rPr>
          <w:rFonts w:ascii="Cambria" w:hAnsi="Cambria"/>
          <w:b/>
          <w:bCs/>
          <w:noProof/>
          <w:sz w:val="22"/>
        </w:rPr>
        <w:t>Morrison A</w:t>
      </w:r>
      <w:r w:rsidRPr="00A866D2">
        <w:rPr>
          <w:rFonts w:ascii="Cambria" w:hAnsi="Cambria"/>
          <w:noProof/>
          <w:sz w:val="22"/>
        </w:rPr>
        <w:t xml:space="preserve">, </w:t>
      </w:r>
      <w:r w:rsidRPr="00A866D2">
        <w:rPr>
          <w:rFonts w:ascii="Cambria" w:hAnsi="Cambria"/>
          <w:b/>
          <w:bCs/>
          <w:noProof/>
          <w:sz w:val="22"/>
        </w:rPr>
        <w:t>Pickering S</w:t>
      </w:r>
      <w:r w:rsidRPr="00A866D2">
        <w:rPr>
          <w:rFonts w:ascii="Cambria" w:hAnsi="Cambria"/>
          <w:noProof/>
          <w:sz w:val="22"/>
        </w:rPr>
        <w:t xml:space="preserve">, </w:t>
      </w:r>
      <w:r w:rsidRPr="00A866D2">
        <w:rPr>
          <w:rFonts w:ascii="Cambria" w:hAnsi="Cambria"/>
          <w:b/>
          <w:bCs/>
          <w:noProof/>
          <w:sz w:val="22"/>
        </w:rPr>
        <w:t>Clapham JC</w:t>
      </w:r>
      <w:r w:rsidRPr="00A866D2">
        <w:rPr>
          <w:rFonts w:ascii="Cambria" w:hAnsi="Cambria"/>
          <w:noProof/>
          <w:sz w:val="22"/>
        </w:rPr>
        <w:t xml:space="preserve">, </w:t>
      </w:r>
      <w:r w:rsidRPr="00A866D2">
        <w:rPr>
          <w:rFonts w:ascii="Cambria" w:hAnsi="Cambria"/>
          <w:b/>
          <w:bCs/>
          <w:noProof/>
          <w:sz w:val="22"/>
        </w:rPr>
        <w:t>Brand MD</w:t>
      </w:r>
      <w:r w:rsidRPr="00A866D2">
        <w:rPr>
          <w:rFonts w:ascii="Cambria" w:hAnsi="Cambria"/>
          <w:noProof/>
          <w:sz w:val="22"/>
        </w:rPr>
        <w:t xml:space="preserve">. Superoxide activates mitochondrial uncoupling proteins. </w:t>
      </w:r>
      <w:r w:rsidRPr="00A866D2">
        <w:rPr>
          <w:rFonts w:ascii="Cambria" w:hAnsi="Cambria"/>
          <w:i/>
          <w:iCs/>
          <w:noProof/>
          <w:sz w:val="22"/>
        </w:rPr>
        <w:t>Nature</w:t>
      </w:r>
      <w:r w:rsidRPr="00A866D2">
        <w:rPr>
          <w:rFonts w:ascii="Cambria" w:hAnsi="Cambria"/>
          <w:noProof/>
          <w:sz w:val="22"/>
        </w:rPr>
        <w:t xml:space="preserve"> 415: 96–9, 2002.</w:t>
      </w:r>
    </w:p>
    <w:p w14:paraId="60F8F3A4"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18. </w:t>
      </w:r>
      <w:r w:rsidRPr="00A866D2">
        <w:rPr>
          <w:rFonts w:ascii="Cambria" w:hAnsi="Cambria"/>
          <w:noProof/>
          <w:sz w:val="22"/>
        </w:rPr>
        <w:tab/>
      </w:r>
      <w:r w:rsidRPr="00A866D2">
        <w:rPr>
          <w:rFonts w:ascii="Cambria" w:hAnsi="Cambria"/>
          <w:b/>
          <w:bCs/>
          <w:noProof/>
          <w:sz w:val="22"/>
        </w:rPr>
        <w:t>Fleisch AF</w:t>
      </w:r>
      <w:r w:rsidRPr="00A866D2">
        <w:rPr>
          <w:rFonts w:ascii="Cambria" w:hAnsi="Cambria"/>
          <w:noProof/>
          <w:sz w:val="22"/>
        </w:rPr>
        <w:t xml:space="preserve">, </w:t>
      </w:r>
      <w:r w:rsidRPr="00A866D2">
        <w:rPr>
          <w:rFonts w:ascii="Cambria" w:hAnsi="Cambria"/>
          <w:b/>
          <w:bCs/>
          <w:noProof/>
          <w:sz w:val="22"/>
        </w:rPr>
        <w:t>Rifas-Shiman SL</w:t>
      </w:r>
      <w:r w:rsidRPr="00A866D2">
        <w:rPr>
          <w:rFonts w:ascii="Cambria" w:hAnsi="Cambria"/>
          <w:noProof/>
          <w:sz w:val="22"/>
        </w:rPr>
        <w:t xml:space="preserve">, </w:t>
      </w:r>
      <w:r w:rsidRPr="00A866D2">
        <w:rPr>
          <w:rFonts w:ascii="Cambria" w:hAnsi="Cambria"/>
          <w:b/>
          <w:bCs/>
          <w:noProof/>
          <w:sz w:val="22"/>
        </w:rPr>
        <w:t>Koutrakis P</w:t>
      </w:r>
      <w:r w:rsidRPr="00A866D2">
        <w:rPr>
          <w:rFonts w:ascii="Cambria" w:hAnsi="Cambria"/>
          <w:noProof/>
          <w:sz w:val="22"/>
        </w:rPr>
        <w:t xml:space="preserve">, </w:t>
      </w:r>
      <w:r w:rsidRPr="00A866D2">
        <w:rPr>
          <w:rFonts w:ascii="Cambria" w:hAnsi="Cambria"/>
          <w:b/>
          <w:bCs/>
          <w:noProof/>
          <w:sz w:val="22"/>
        </w:rPr>
        <w:t>Schwartz JD</w:t>
      </w:r>
      <w:r w:rsidRPr="00A866D2">
        <w:rPr>
          <w:rFonts w:ascii="Cambria" w:hAnsi="Cambria"/>
          <w:noProof/>
          <w:sz w:val="22"/>
        </w:rPr>
        <w:t xml:space="preserve">, </w:t>
      </w:r>
      <w:r w:rsidRPr="00A866D2">
        <w:rPr>
          <w:rFonts w:ascii="Cambria" w:hAnsi="Cambria"/>
          <w:b/>
          <w:bCs/>
          <w:noProof/>
          <w:sz w:val="22"/>
        </w:rPr>
        <w:t>Kloog I</w:t>
      </w:r>
      <w:r w:rsidRPr="00A866D2">
        <w:rPr>
          <w:rFonts w:ascii="Cambria" w:hAnsi="Cambria"/>
          <w:noProof/>
          <w:sz w:val="22"/>
        </w:rPr>
        <w:t xml:space="preserve">, </w:t>
      </w:r>
      <w:r w:rsidRPr="00A866D2">
        <w:rPr>
          <w:rFonts w:ascii="Cambria" w:hAnsi="Cambria"/>
          <w:b/>
          <w:bCs/>
          <w:noProof/>
          <w:sz w:val="22"/>
        </w:rPr>
        <w:t>Melly S</w:t>
      </w:r>
      <w:r w:rsidRPr="00A866D2">
        <w:rPr>
          <w:rFonts w:ascii="Cambria" w:hAnsi="Cambria"/>
          <w:noProof/>
          <w:sz w:val="22"/>
        </w:rPr>
        <w:t xml:space="preserve">, </w:t>
      </w:r>
      <w:r w:rsidRPr="00A866D2">
        <w:rPr>
          <w:rFonts w:ascii="Cambria" w:hAnsi="Cambria"/>
          <w:b/>
          <w:bCs/>
          <w:noProof/>
          <w:sz w:val="22"/>
        </w:rPr>
        <w:t>Coull BA</w:t>
      </w:r>
      <w:r w:rsidRPr="00A866D2">
        <w:rPr>
          <w:rFonts w:ascii="Cambria" w:hAnsi="Cambria"/>
          <w:noProof/>
          <w:sz w:val="22"/>
        </w:rPr>
        <w:t xml:space="preserve">, </w:t>
      </w:r>
      <w:r w:rsidRPr="00A866D2">
        <w:rPr>
          <w:rFonts w:ascii="Cambria" w:hAnsi="Cambria"/>
          <w:b/>
          <w:bCs/>
          <w:noProof/>
          <w:sz w:val="22"/>
        </w:rPr>
        <w:t>Zanobetti A</w:t>
      </w:r>
      <w:r w:rsidRPr="00A866D2">
        <w:rPr>
          <w:rFonts w:ascii="Cambria" w:hAnsi="Cambria"/>
          <w:noProof/>
          <w:sz w:val="22"/>
        </w:rPr>
        <w:t xml:space="preserve">, </w:t>
      </w:r>
      <w:r w:rsidRPr="00A866D2">
        <w:rPr>
          <w:rFonts w:ascii="Cambria" w:hAnsi="Cambria"/>
          <w:b/>
          <w:bCs/>
          <w:noProof/>
          <w:sz w:val="22"/>
        </w:rPr>
        <w:t>Gillman MW</w:t>
      </w:r>
      <w:r w:rsidRPr="00A866D2">
        <w:rPr>
          <w:rFonts w:ascii="Cambria" w:hAnsi="Cambria"/>
          <w:noProof/>
          <w:sz w:val="22"/>
        </w:rPr>
        <w:t xml:space="preserve">, </w:t>
      </w:r>
      <w:r w:rsidRPr="00A866D2">
        <w:rPr>
          <w:rFonts w:ascii="Cambria" w:hAnsi="Cambria"/>
          <w:b/>
          <w:bCs/>
          <w:noProof/>
          <w:sz w:val="22"/>
        </w:rPr>
        <w:t>Gold DR</w:t>
      </w:r>
      <w:r w:rsidRPr="00A866D2">
        <w:rPr>
          <w:rFonts w:ascii="Cambria" w:hAnsi="Cambria"/>
          <w:noProof/>
          <w:sz w:val="22"/>
        </w:rPr>
        <w:t xml:space="preserve">, </w:t>
      </w:r>
      <w:r w:rsidRPr="00A866D2">
        <w:rPr>
          <w:rFonts w:ascii="Cambria" w:hAnsi="Cambria"/>
          <w:b/>
          <w:bCs/>
          <w:noProof/>
          <w:sz w:val="22"/>
        </w:rPr>
        <w:t>Oken E</w:t>
      </w:r>
      <w:r w:rsidRPr="00A866D2">
        <w:rPr>
          <w:rFonts w:ascii="Cambria" w:hAnsi="Cambria"/>
          <w:noProof/>
          <w:sz w:val="22"/>
        </w:rPr>
        <w:t xml:space="preserve">. Prenatal Exposure to Traffic Pollution. </w:t>
      </w:r>
      <w:r w:rsidRPr="00A866D2">
        <w:rPr>
          <w:rFonts w:ascii="Cambria" w:hAnsi="Cambria"/>
          <w:i/>
          <w:iCs/>
          <w:noProof/>
          <w:sz w:val="22"/>
        </w:rPr>
        <w:t>Epidemiology</w:t>
      </w:r>
      <w:r w:rsidRPr="00A866D2">
        <w:rPr>
          <w:rFonts w:ascii="Cambria" w:hAnsi="Cambria"/>
          <w:noProof/>
          <w:sz w:val="22"/>
        </w:rPr>
        <w:t xml:space="preserve"> 26: 43–50, 2015.</w:t>
      </w:r>
    </w:p>
    <w:p w14:paraId="49A7C87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19. </w:t>
      </w:r>
      <w:r w:rsidRPr="00A866D2">
        <w:rPr>
          <w:rFonts w:ascii="Cambria" w:hAnsi="Cambria"/>
          <w:noProof/>
          <w:sz w:val="22"/>
        </w:rPr>
        <w:tab/>
      </w:r>
      <w:r w:rsidRPr="00A866D2">
        <w:rPr>
          <w:rFonts w:ascii="Cambria" w:hAnsi="Cambria"/>
          <w:b/>
          <w:bCs/>
          <w:noProof/>
          <w:sz w:val="22"/>
        </w:rPr>
        <w:t>Fox J</w:t>
      </w:r>
      <w:r w:rsidRPr="00A866D2">
        <w:rPr>
          <w:rFonts w:ascii="Cambria" w:hAnsi="Cambria"/>
          <w:noProof/>
          <w:sz w:val="22"/>
        </w:rPr>
        <w:t xml:space="preserve">, </w:t>
      </w:r>
      <w:r w:rsidRPr="00A866D2">
        <w:rPr>
          <w:rFonts w:ascii="Cambria" w:hAnsi="Cambria"/>
          <w:b/>
          <w:bCs/>
          <w:noProof/>
          <w:sz w:val="22"/>
        </w:rPr>
        <w:t>Weisberg S</w:t>
      </w:r>
      <w:r w:rsidRPr="00A866D2">
        <w:rPr>
          <w:rFonts w:ascii="Cambria" w:hAnsi="Cambria"/>
          <w:noProof/>
          <w:sz w:val="22"/>
        </w:rPr>
        <w:t xml:space="preserve">. </w:t>
      </w:r>
      <w:r w:rsidRPr="00A866D2">
        <w:rPr>
          <w:rFonts w:ascii="Cambria" w:hAnsi="Cambria"/>
          <w:i/>
          <w:iCs/>
          <w:noProof/>
          <w:sz w:val="22"/>
        </w:rPr>
        <w:t>An {R} Companion to Applied Regression</w:t>
      </w:r>
      <w:r w:rsidRPr="00A866D2">
        <w:rPr>
          <w:rFonts w:ascii="Cambria" w:hAnsi="Cambria"/>
          <w:noProof/>
          <w:sz w:val="22"/>
        </w:rPr>
        <w:t>. Second. Thousand Oaks {CA}: Sage, 2011.</w:t>
      </w:r>
    </w:p>
    <w:p w14:paraId="44C22BF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20. </w:t>
      </w:r>
      <w:r w:rsidRPr="00A866D2">
        <w:rPr>
          <w:rFonts w:ascii="Cambria" w:hAnsi="Cambria"/>
          <w:noProof/>
          <w:sz w:val="22"/>
        </w:rPr>
        <w:tab/>
      </w:r>
      <w:r w:rsidRPr="00A866D2">
        <w:rPr>
          <w:rFonts w:ascii="Cambria" w:hAnsi="Cambria"/>
          <w:b/>
          <w:bCs/>
          <w:noProof/>
          <w:sz w:val="22"/>
        </w:rPr>
        <w:t>Gali Ramamoorthy T</w:t>
      </w:r>
      <w:r w:rsidRPr="00A866D2">
        <w:rPr>
          <w:rFonts w:ascii="Cambria" w:hAnsi="Cambria"/>
          <w:noProof/>
          <w:sz w:val="22"/>
        </w:rPr>
        <w:t xml:space="preserve">, </w:t>
      </w:r>
      <w:r w:rsidRPr="00A866D2">
        <w:rPr>
          <w:rFonts w:ascii="Cambria" w:hAnsi="Cambria"/>
          <w:b/>
          <w:bCs/>
          <w:noProof/>
          <w:sz w:val="22"/>
        </w:rPr>
        <w:t>Laverny G</w:t>
      </w:r>
      <w:r w:rsidRPr="00A866D2">
        <w:rPr>
          <w:rFonts w:ascii="Cambria" w:hAnsi="Cambria"/>
          <w:noProof/>
          <w:sz w:val="22"/>
        </w:rPr>
        <w:t xml:space="preserve">, </w:t>
      </w:r>
      <w:r w:rsidRPr="00A866D2">
        <w:rPr>
          <w:rFonts w:ascii="Cambria" w:hAnsi="Cambria"/>
          <w:b/>
          <w:bCs/>
          <w:noProof/>
          <w:sz w:val="22"/>
        </w:rPr>
        <w:t>Schlagowski A-I</w:t>
      </w:r>
      <w:r w:rsidRPr="00A866D2">
        <w:rPr>
          <w:rFonts w:ascii="Cambria" w:hAnsi="Cambria"/>
          <w:noProof/>
          <w:sz w:val="22"/>
        </w:rPr>
        <w:t xml:space="preserve">, </w:t>
      </w:r>
      <w:r w:rsidRPr="00A866D2">
        <w:rPr>
          <w:rFonts w:ascii="Cambria" w:hAnsi="Cambria"/>
          <w:b/>
          <w:bCs/>
          <w:noProof/>
          <w:sz w:val="22"/>
        </w:rPr>
        <w:t>Zoll J</w:t>
      </w:r>
      <w:r w:rsidRPr="00A866D2">
        <w:rPr>
          <w:rFonts w:ascii="Cambria" w:hAnsi="Cambria"/>
          <w:noProof/>
          <w:sz w:val="22"/>
        </w:rPr>
        <w:t xml:space="preserve">, </w:t>
      </w:r>
      <w:r w:rsidRPr="00A866D2">
        <w:rPr>
          <w:rFonts w:ascii="Cambria" w:hAnsi="Cambria"/>
          <w:b/>
          <w:bCs/>
          <w:noProof/>
          <w:sz w:val="22"/>
        </w:rPr>
        <w:t>Messaddeq N</w:t>
      </w:r>
      <w:r w:rsidRPr="00A866D2">
        <w:rPr>
          <w:rFonts w:ascii="Cambria" w:hAnsi="Cambria"/>
          <w:noProof/>
          <w:sz w:val="22"/>
        </w:rPr>
        <w:t xml:space="preserve">, </w:t>
      </w:r>
      <w:r w:rsidRPr="00A866D2">
        <w:rPr>
          <w:rFonts w:ascii="Cambria" w:hAnsi="Cambria"/>
          <w:b/>
          <w:bCs/>
          <w:noProof/>
          <w:sz w:val="22"/>
        </w:rPr>
        <w:t>Bornert J-M</w:t>
      </w:r>
      <w:r w:rsidRPr="00A866D2">
        <w:rPr>
          <w:rFonts w:ascii="Cambria" w:hAnsi="Cambria"/>
          <w:noProof/>
          <w:sz w:val="22"/>
        </w:rPr>
        <w:t xml:space="preserve">, </w:t>
      </w:r>
      <w:r w:rsidRPr="00A866D2">
        <w:rPr>
          <w:rFonts w:ascii="Cambria" w:hAnsi="Cambria"/>
          <w:b/>
          <w:bCs/>
          <w:noProof/>
          <w:sz w:val="22"/>
        </w:rPr>
        <w:t>Panza S</w:t>
      </w:r>
      <w:r w:rsidRPr="00A866D2">
        <w:rPr>
          <w:rFonts w:ascii="Cambria" w:hAnsi="Cambria"/>
          <w:noProof/>
          <w:sz w:val="22"/>
        </w:rPr>
        <w:t xml:space="preserve">, </w:t>
      </w:r>
      <w:r w:rsidRPr="00A866D2">
        <w:rPr>
          <w:rFonts w:ascii="Cambria" w:hAnsi="Cambria"/>
          <w:b/>
          <w:bCs/>
          <w:noProof/>
          <w:sz w:val="22"/>
        </w:rPr>
        <w:t>Ferry A</w:t>
      </w:r>
      <w:r w:rsidRPr="00A866D2">
        <w:rPr>
          <w:rFonts w:ascii="Cambria" w:hAnsi="Cambria"/>
          <w:noProof/>
          <w:sz w:val="22"/>
        </w:rPr>
        <w:t xml:space="preserve">, </w:t>
      </w:r>
      <w:r w:rsidRPr="00A866D2">
        <w:rPr>
          <w:rFonts w:ascii="Cambria" w:hAnsi="Cambria"/>
          <w:b/>
          <w:bCs/>
          <w:noProof/>
          <w:sz w:val="22"/>
        </w:rPr>
        <w:t>Geny B</w:t>
      </w:r>
      <w:r w:rsidRPr="00A866D2">
        <w:rPr>
          <w:rFonts w:ascii="Cambria" w:hAnsi="Cambria"/>
          <w:noProof/>
          <w:sz w:val="22"/>
        </w:rPr>
        <w:t xml:space="preserve">, </w:t>
      </w:r>
      <w:r w:rsidRPr="00A866D2">
        <w:rPr>
          <w:rFonts w:ascii="Cambria" w:hAnsi="Cambria"/>
          <w:b/>
          <w:bCs/>
          <w:noProof/>
          <w:sz w:val="22"/>
        </w:rPr>
        <w:t>Metzger D</w:t>
      </w:r>
      <w:r w:rsidRPr="00A866D2">
        <w:rPr>
          <w:rFonts w:ascii="Cambria" w:hAnsi="Cambria"/>
          <w:noProof/>
          <w:sz w:val="22"/>
        </w:rPr>
        <w:t xml:space="preserve">. The transcriptional coregulator PGC-1β controls mitochondrial function and anti-oxidant defence in skeletal muscles. </w:t>
      </w:r>
      <w:r w:rsidRPr="00A866D2">
        <w:rPr>
          <w:rFonts w:ascii="Cambria" w:hAnsi="Cambria"/>
          <w:i/>
          <w:iCs/>
          <w:noProof/>
          <w:sz w:val="22"/>
        </w:rPr>
        <w:t>Nat Commun</w:t>
      </w:r>
      <w:r w:rsidRPr="00A866D2">
        <w:rPr>
          <w:rFonts w:ascii="Cambria" w:hAnsi="Cambria"/>
          <w:noProof/>
          <w:sz w:val="22"/>
        </w:rPr>
        <w:t xml:space="preserve"> 6: 10210, 2015.</w:t>
      </w:r>
    </w:p>
    <w:p w14:paraId="681E4992"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21. </w:t>
      </w:r>
      <w:r w:rsidRPr="00A866D2">
        <w:rPr>
          <w:rFonts w:ascii="Cambria" w:hAnsi="Cambria"/>
          <w:noProof/>
          <w:sz w:val="22"/>
        </w:rPr>
        <w:tab/>
      </w:r>
      <w:r w:rsidRPr="00A866D2">
        <w:rPr>
          <w:rFonts w:ascii="Cambria" w:hAnsi="Cambria"/>
          <w:b/>
          <w:bCs/>
          <w:noProof/>
          <w:sz w:val="22"/>
        </w:rPr>
        <w:t>Hoeks J</w:t>
      </w:r>
      <w:r w:rsidRPr="00A866D2">
        <w:rPr>
          <w:rFonts w:ascii="Cambria" w:hAnsi="Cambria"/>
          <w:noProof/>
          <w:sz w:val="22"/>
        </w:rPr>
        <w:t xml:space="preserve">, </w:t>
      </w:r>
      <w:r w:rsidRPr="00A866D2">
        <w:rPr>
          <w:rFonts w:ascii="Cambria" w:hAnsi="Cambria"/>
          <w:b/>
          <w:bCs/>
          <w:noProof/>
          <w:sz w:val="22"/>
        </w:rPr>
        <w:t>Schrauwen P</w:t>
      </w:r>
      <w:r w:rsidRPr="00A866D2">
        <w:rPr>
          <w:rFonts w:ascii="Cambria" w:hAnsi="Cambria"/>
          <w:noProof/>
          <w:sz w:val="22"/>
        </w:rPr>
        <w:t xml:space="preserve">. Muscle mitochondria and insulin resistance: a human perspective. </w:t>
      </w:r>
      <w:r w:rsidRPr="00A866D2">
        <w:rPr>
          <w:rFonts w:ascii="Cambria" w:hAnsi="Cambria"/>
          <w:i/>
          <w:iCs/>
          <w:noProof/>
          <w:sz w:val="22"/>
        </w:rPr>
        <w:t>Trends Endocrinol Metab</w:t>
      </w:r>
      <w:r w:rsidRPr="00A866D2">
        <w:rPr>
          <w:rFonts w:ascii="Cambria" w:hAnsi="Cambria"/>
          <w:noProof/>
          <w:sz w:val="22"/>
        </w:rPr>
        <w:t xml:space="preserve"> 23: 444–450, 2012.</w:t>
      </w:r>
    </w:p>
    <w:p w14:paraId="6CF95CDF"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22. </w:t>
      </w:r>
      <w:r w:rsidRPr="00A866D2">
        <w:rPr>
          <w:rFonts w:ascii="Cambria" w:hAnsi="Cambria"/>
          <w:noProof/>
          <w:sz w:val="22"/>
        </w:rPr>
        <w:tab/>
      </w:r>
      <w:r w:rsidRPr="00A866D2">
        <w:rPr>
          <w:rFonts w:ascii="Cambria" w:hAnsi="Cambria"/>
          <w:b/>
          <w:bCs/>
          <w:noProof/>
          <w:sz w:val="22"/>
        </w:rPr>
        <w:t>Janssen BG</w:t>
      </w:r>
      <w:r w:rsidRPr="00A866D2">
        <w:rPr>
          <w:rFonts w:ascii="Cambria" w:hAnsi="Cambria"/>
          <w:noProof/>
          <w:sz w:val="22"/>
        </w:rPr>
        <w:t xml:space="preserve">, </w:t>
      </w:r>
      <w:r w:rsidRPr="00A866D2">
        <w:rPr>
          <w:rFonts w:ascii="Cambria" w:hAnsi="Cambria"/>
          <w:b/>
          <w:bCs/>
          <w:noProof/>
          <w:sz w:val="22"/>
        </w:rPr>
        <w:t>Munters E</w:t>
      </w:r>
      <w:r w:rsidRPr="00A866D2">
        <w:rPr>
          <w:rFonts w:ascii="Cambria" w:hAnsi="Cambria"/>
          <w:noProof/>
          <w:sz w:val="22"/>
        </w:rPr>
        <w:t xml:space="preserve">, </w:t>
      </w:r>
      <w:r w:rsidRPr="00A866D2">
        <w:rPr>
          <w:rFonts w:ascii="Cambria" w:hAnsi="Cambria"/>
          <w:b/>
          <w:bCs/>
          <w:noProof/>
          <w:sz w:val="22"/>
        </w:rPr>
        <w:t>Pieters N</w:t>
      </w:r>
      <w:r w:rsidRPr="00A866D2">
        <w:rPr>
          <w:rFonts w:ascii="Cambria" w:hAnsi="Cambria"/>
          <w:noProof/>
          <w:sz w:val="22"/>
        </w:rPr>
        <w:t xml:space="preserve">, </w:t>
      </w:r>
      <w:r w:rsidRPr="00A866D2">
        <w:rPr>
          <w:rFonts w:ascii="Cambria" w:hAnsi="Cambria"/>
          <w:b/>
          <w:bCs/>
          <w:noProof/>
          <w:sz w:val="22"/>
        </w:rPr>
        <w:t>Smeets K</w:t>
      </w:r>
      <w:r w:rsidRPr="00A866D2">
        <w:rPr>
          <w:rFonts w:ascii="Cambria" w:hAnsi="Cambria"/>
          <w:noProof/>
          <w:sz w:val="22"/>
        </w:rPr>
        <w:t xml:space="preserve">, </w:t>
      </w:r>
      <w:r w:rsidRPr="00A866D2">
        <w:rPr>
          <w:rFonts w:ascii="Cambria" w:hAnsi="Cambria"/>
          <w:b/>
          <w:bCs/>
          <w:noProof/>
          <w:sz w:val="22"/>
        </w:rPr>
        <w:t>Cox B</w:t>
      </w:r>
      <w:r w:rsidRPr="00A866D2">
        <w:rPr>
          <w:rFonts w:ascii="Cambria" w:hAnsi="Cambria"/>
          <w:noProof/>
          <w:sz w:val="22"/>
        </w:rPr>
        <w:t xml:space="preserve">, </w:t>
      </w:r>
      <w:r w:rsidRPr="00A866D2">
        <w:rPr>
          <w:rFonts w:ascii="Cambria" w:hAnsi="Cambria"/>
          <w:b/>
          <w:bCs/>
          <w:noProof/>
          <w:sz w:val="22"/>
        </w:rPr>
        <w:t>Cuypers A</w:t>
      </w:r>
      <w:r w:rsidRPr="00A866D2">
        <w:rPr>
          <w:rFonts w:ascii="Cambria" w:hAnsi="Cambria"/>
          <w:noProof/>
          <w:sz w:val="22"/>
        </w:rPr>
        <w:t xml:space="preserve">, </w:t>
      </w:r>
      <w:r w:rsidRPr="00A866D2">
        <w:rPr>
          <w:rFonts w:ascii="Cambria" w:hAnsi="Cambria"/>
          <w:b/>
          <w:bCs/>
          <w:noProof/>
          <w:sz w:val="22"/>
        </w:rPr>
        <w:t>Fierens F</w:t>
      </w:r>
      <w:r w:rsidRPr="00A866D2">
        <w:rPr>
          <w:rFonts w:ascii="Cambria" w:hAnsi="Cambria"/>
          <w:noProof/>
          <w:sz w:val="22"/>
        </w:rPr>
        <w:t xml:space="preserve">, </w:t>
      </w:r>
      <w:r w:rsidRPr="00A866D2">
        <w:rPr>
          <w:rFonts w:ascii="Cambria" w:hAnsi="Cambria"/>
          <w:b/>
          <w:bCs/>
          <w:noProof/>
          <w:sz w:val="22"/>
        </w:rPr>
        <w:t>Penders J</w:t>
      </w:r>
      <w:r w:rsidRPr="00A866D2">
        <w:rPr>
          <w:rFonts w:ascii="Cambria" w:hAnsi="Cambria"/>
          <w:noProof/>
          <w:sz w:val="22"/>
        </w:rPr>
        <w:t xml:space="preserve">, </w:t>
      </w:r>
      <w:r w:rsidRPr="00A866D2">
        <w:rPr>
          <w:rFonts w:ascii="Cambria" w:hAnsi="Cambria"/>
          <w:b/>
          <w:bCs/>
          <w:noProof/>
          <w:sz w:val="22"/>
        </w:rPr>
        <w:t>Vangronsveld J</w:t>
      </w:r>
      <w:r w:rsidRPr="00A866D2">
        <w:rPr>
          <w:rFonts w:ascii="Cambria" w:hAnsi="Cambria"/>
          <w:noProof/>
          <w:sz w:val="22"/>
        </w:rPr>
        <w:t xml:space="preserve">, </w:t>
      </w:r>
      <w:r w:rsidRPr="00A866D2">
        <w:rPr>
          <w:rFonts w:ascii="Cambria" w:hAnsi="Cambria"/>
          <w:b/>
          <w:bCs/>
          <w:noProof/>
          <w:sz w:val="22"/>
        </w:rPr>
        <w:t>Gyselaers W</w:t>
      </w:r>
      <w:r w:rsidRPr="00A866D2">
        <w:rPr>
          <w:rFonts w:ascii="Cambria" w:hAnsi="Cambria"/>
          <w:noProof/>
          <w:sz w:val="22"/>
        </w:rPr>
        <w:t xml:space="preserve">, </w:t>
      </w:r>
      <w:r w:rsidRPr="00A866D2">
        <w:rPr>
          <w:rFonts w:ascii="Cambria" w:hAnsi="Cambria"/>
          <w:b/>
          <w:bCs/>
          <w:noProof/>
          <w:sz w:val="22"/>
        </w:rPr>
        <w:t>Nawrot TS</w:t>
      </w:r>
      <w:r w:rsidRPr="00A866D2">
        <w:rPr>
          <w:rFonts w:ascii="Cambria" w:hAnsi="Cambria"/>
          <w:noProof/>
          <w:sz w:val="22"/>
        </w:rPr>
        <w:t xml:space="preserve">. Placental mitochondrial DNA content and particulate air pollution during in utero life. </w:t>
      </w:r>
      <w:r w:rsidRPr="00A866D2">
        <w:rPr>
          <w:rFonts w:ascii="Cambria" w:hAnsi="Cambria"/>
          <w:i/>
          <w:iCs/>
          <w:noProof/>
          <w:sz w:val="22"/>
        </w:rPr>
        <w:t>Environ Health Perspect</w:t>
      </w:r>
      <w:r w:rsidRPr="00A866D2">
        <w:rPr>
          <w:rFonts w:ascii="Cambria" w:hAnsi="Cambria"/>
          <w:noProof/>
          <w:sz w:val="22"/>
        </w:rPr>
        <w:t xml:space="preserve"> 120: 1346–52, 2012.</w:t>
      </w:r>
    </w:p>
    <w:p w14:paraId="356CDA5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23. </w:t>
      </w:r>
      <w:r w:rsidRPr="00A866D2">
        <w:rPr>
          <w:rFonts w:ascii="Cambria" w:hAnsi="Cambria"/>
          <w:noProof/>
          <w:sz w:val="22"/>
        </w:rPr>
        <w:tab/>
      </w:r>
      <w:r w:rsidRPr="00A866D2">
        <w:rPr>
          <w:rFonts w:ascii="Cambria" w:hAnsi="Cambria"/>
          <w:b/>
          <w:bCs/>
          <w:noProof/>
          <w:sz w:val="22"/>
        </w:rPr>
        <w:t>Ježek P</w:t>
      </w:r>
      <w:r w:rsidRPr="00A866D2">
        <w:rPr>
          <w:rFonts w:ascii="Cambria" w:hAnsi="Cambria"/>
          <w:noProof/>
          <w:sz w:val="22"/>
        </w:rPr>
        <w:t xml:space="preserve">, </w:t>
      </w:r>
      <w:r w:rsidRPr="00A866D2">
        <w:rPr>
          <w:rFonts w:ascii="Cambria" w:hAnsi="Cambria"/>
          <w:b/>
          <w:bCs/>
          <w:noProof/>
          <w:sz w:val="22"/>
        </w:rPr>
        <w:t>Hlavatá L</w:t>
      </w:r>
      <w:r w:rsidRPr="00A866D2">
        <w:rPr>
          <w:rFonts w:ascii="Cambria" w:hAnsi="Cambria"/>
          <w:noProof/>
          <w:sz w:val="22"/>
        </w:rPr>
        <w:t xml:space="preserve">. Mitochondria in homeostasis of reactive oxygen species in cell, tissues, and organism. </w:t>
      </w:r>
      <w:r w:rsidRPr="00A866D2">
        <w:rPr>
          <w:rFonts w:ascii="Cambria" w:hAnsi="Cambria"/>
          <w:i/>
          <w:iCs/>
          <w:noProof/>
          <w:sz w:val="22"/>
        </w:rPr>
        <w:t>Int J Biochem Cell Biol</w:t>
      </w:r>
      <w:r w:rsidRPr="00A866D2">
        <w:rPr>
          <w:rFonts w:ascii="Cambria" w:hAnsi="Cambria"/>
          <w:noProof/>
          <w:sz w:val="22"/>
        </w:rPr>
        <w:t xml:space="preserve"> 37: 2478–2503, 2005.</w:t>
      </w:r>
    </w:p>
    <w:p w14:paraId="2C01E54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24. </w:t>
      </w:r>
      <w:r w:rsidRPr="00A866D2">
        <w:rPr>
          <w:rFonts w:ascii="Cambria" w:hAnsi="Cambria"/>
          <w:noProof/>
          <w:sz w:val="22"/>
        </w:rPr>
        <w:tab/>
      </w:r>
      <w:r w:rsidRPr="00A866D2">
        <w:rPr>
          <w:rFonts w:ascii="Cambria" w:hAnsi="Cambria"/>
          <w:b/>
          <w:bCs/>
          <w:noProof/>
          <w:sz w:val="22"/>
        </w:rPr>
        <w:t>Johnson RK</w:t>
      </w:r>
      <w:r w:rsidRPr="00A866D2">
        <w:rPr>
          <w:rFonts w:ascii="Cambria" w:hAnsi="Cambria"/>
          <w:noProof/>
          <w:sz w:val="22"/>
        </w:rPr>
        <w:t xml:space="preserve">, </w:t>
      </w:r>
      <w:r w:rsidRPr="00A866D2">
        <w:rPr>
          <w:rFonts w:ascii="Cambria" w:hAnsi="Cambria"/>
          <w:b/>
          <w:bCs/>
          <w:noProof/>
          <w:sz w:val="22"/>
        </w:rPr>
        <w:t>Wang MQ</w:t>
      </w:r>
      <w:r w:rsidRPr="00A866D2">
        <w:rPr>
          <w:rFonts w:ascii="Cambria" w:hAnsi="Cambria"/>
          <w:noProof/>
          <w:sz w:val="22"/>
        </w:rPr>
        <w:t xml:space="preserve">, </w:t>
      </w:r>
      <w:r w:rsidRPr="00A866D2">
        <w:rPr>
          <w:rFonts w:ascii="Cambria" w:hAnsi="Cambria"/>
          <w:b/>
          <w:bCs/>
          <w:noProof/>
          <w:sz w:val="22"/>
        </w:rPr>
        <w:t>Smith MJ</w:t>
      </w:r>
      <w:r w:rsidRPr="00A866D2">
        <w:rPr>
          <w:rFonts w:ascii="Cambria" w:hAnsi="Cambria"/>
          <w:noProof/>
          <w:sz w:val="22"/>
        </w:rPr>
        <w:t xml:space="preserve">, </w:t>
      </w:r>
      <w:r w:rsidRPr="00A866D2">
        <w:rPr>
          <w:rFonts w:ascii="Cambria" w:hAnsi="Cambria"/>
          <w:b/>
          <w:bCs/>
          <w:noProof/>
          <w:sz w:val="22"/>
        </w:rPr>
        <w:t>Connolly G</w:t>
      </w:r>
      <w:r w:rsidRPr="00A866D2">
        <w:rPr>
          <w:rFonts w:ascii="Cambria" w:hAnsi="Cambria"/>
          <w:noProof/>
          <w:sz w:val="22"/>
        </w:rPr>
        <w:t xml:space="preserve">. The association between parental smoking and the diet quality of low-income children. </w:t>
      </w:r>
      <w:r w:rsidRPr="00A866D2">
        <w:rPr>
          <w:rFonts w:ascii="Cambria" w:hAnsi="Cambria"/>
          <w:i/>
          <w:iCs/>
          <w:noProof/>
          <w:sz w:val="22"/>
        </w:rPr>
        <w:t>Pediatrics</w:t>
      </w:r>
      <w:r w:rsidRPr="00A866D2">
        <w:rPr>
          <w:rFonts w:ascii="Cambria" w:hAnsi="Cambria"/>
          <w:noProof/>
          <w:sz w:val="22"/>
        </w:rPr>
        <w:t xml:space="preserve"> 97: 312–317, 1996.</w:t>
      </w:r>
    </w:p>
    <w:p w14:paraId="5FC6615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25. </w:t>
      </w:r>
      <w:r w:rsidRPr="00A866D2">
        <w:rPr>
          <w:rFonts w:ascii="Cambria" w:hAnsi="Cambria"/>
          <w:noProof/>
          <w:sz w:val="22"/>
        </w:rPr>
        <w:tab/>
      </w:r>
      <w:r w:rsidRPr="00A866D2">
        <w:rPr>
          <w:rFonts w:ascii="Cambria" w:hAnsi="Cambria"/>
          <w:b/>
          <w:bCs/>
          <w:noProof/>
          <w:sz w:val="22"/>
        </w:rPr>
        <w:t>Klionsky DJ</w:t>
      </w:r>
      <w:r w:rsidRPr="00A866D2">
        <w:rPr>
          <w:rFonts w:ascii="Cambria" w:hAnsi="Cambria"/>
          <w:noProof/>
          <w:sz w:val="22"/>
        </w:rPr>
        <w:t xml:space="preserve">, </w:t>
      </w:r>
      <w:r w:rsidRPr="00A866D2">
        <w:rPr>
          <w:rFonts w:ascii="Cambria" w:hAnsi="Cambria"/>
          <w:b/>
          <w:bCs/>
          <w:noProof/>
          <w:sz w:val="22"/>
        </w:rPr>
        <w:t>Abdelmohsen K</w:t>
      </w:r>
      <w:r w:rsidRPr="00A866D2">
        <w:rPr>
          <w:rFonts w:ascii="Cambria" w:hAnsi="Cambria"/>
          <w:noProof/>
          <w:sz w:val="22"/>
        </w:rPr>
        <w:t xml:space="preserve">, </w:t>
      </w:r>
      <w:r w:rsidRPr="00A866D2">
        <w:rPr>
          <w:rFonts w:ascii="Cambria" w:hAnsi="Cambria"/>
          <w:b/>
          <w:bCs/>
          <w:noProof/>
          <w:sz w:val="22"/>
        </w:rPr>
        <w:t>Abe A</w:t>
      </w:r>
      <w:r w:rsidRPr="00A866D2">
        <w:rPr>
          <w:rFonts w:ascii="Cambria" w:hAnsi="Cambria"/>
          <w:noProof/>
          <w:sz w:val="22"/>
        </w:rPr>
        <w:t xml:space="preserve">, </w:t>
      </w:r>
      <w:r w:rsidRPr="00A866D2">
        <w:rPr>
          <w:rFonts w:ascii="Cambria" w:hAnsi="Cambria"/>
          <w:b/>
          <w:bCs/>
          <w:noProof/>
          <w:sz w:val="22"/>
        </w:rPr>
        <w:t>Abedin MJ</w:t>
      </w:r>
      <w:r w:rsidRPr="00A866D2">
        <w:rPr>
          <w:rFonts w:ascii="Cambria" w:hAnsi="Cambria"/>
          <w:noProof/>
          <w:sz w:val="22"/>
        </w:rPr>
        <w:t xml:space="preserve">, </w:t>
      </w:r>
      <w:r w:rsidRPr="00A866D2">
        <w:rPr>
          <w:rFonts w:ascii="Cambria" w:hAnsi="Cambria"/>
          <w:b/>
          <w:bCs/>
          <w:noProof/>
          <w:sz w:val="22"/>
        </w:rPr>
        <w:t>Abeliovich H</w:t>
      </w:r>
      <w:r w:rsidRPr="00A866D2">
        <w:rPr>
          <w:rFonts w:ascii="Cambria" w:hAnsi="Cambria"/>
          <w:noProof/>
          <w:sz w:val="22"/>
        </w:rPr>
        <w:t xml:space="preserve">, </w:t>
      </w:r>
      <w:r w:rsidRPr="00A866D2">
        <w:rPr>
          <w:rFonts w:ascii="Cambria" w:hAnsi="Cambria"/>
          <w:b/>
          <w:bCs/>
          <w:noProof/>
          <w:sz w:val="22"/>
        </w:rPr>
        <w:t>Acevedo Arozena A</w:t>
      </w:r>
      <w:r w:rsidRPr="00A866D2">
        <w:rPr>
          <w:rFonts w:ascii="Cambria" w:hAnsi="Cambria"/>
          <w:noProof/>
          <w:sz w:val="22"/>
        </w:rPr>
        <w:t xml:space="preserve">, </w:t>
      </w:r>
      <w:r w:rsidRPr="00A866D2">
        <w:rPr>
          <w:rFonts w:ascii="Cambria" w:hAnsi="Cambria"/>
          <w:b/>
          <w:bCs/>
          <w:noProof/>
          <w:sz w:val="22"/>
        </w:rPr>
        <w:t>Adachi H</w:t>
      </w:r>
      <w:r w:rsidRPr="00A866D2">
        <w:rPr>
          <w:rFonts w:ascii="Cambria" w:hAnsi="Cambria"/>
          <w:noProof/>
          <w:sz w:val="22"/>
        </w:rPr>
        <w:t xml:space="preserve">, </w:t>
      </w:r>
      <w:r w:rsidRPr="00A866D2">
        <w:rPr>
          <w:rFonts w:ascii="Cambria" w:hAnsi="Cambria"/>
          <w:b/>
          <w:bCs/>
          <w:noProof/>
          <w:sz w:val="22"/>
        </w:rPr>
        <w:t>Adams CM</w:t>
      </w:r>
      <w:r w:rsidRPr="00A866D2">
        <w:rPr>
          <w:rFonts w:ascii="Cambria" w:hAnsi="Cambria"/>
          <w:noProof/>
          <w:sz w:val="22"/>
        </w:rPr>
        <w:t xml:space="preserve">, </w:t>
      </w:r>
      <w:r w:rsidRPr="00A866D2">
        <w:rPr>
          <w:rFonts w:ascii="Cambria" w:hAnsi="Cambria"/>
          <w:b/>
          <w:bCs/>
          <w:noProof/>
          <w:sz w:val="22"/>
        </w:rPr>
        <w:t>Adams PD</w:t>
      </w:r>
      <w:r w:rsidRPr="00A866D2">
        <w:rPr>
          <w:rFonts w:ascii="Cambria" w:hAnsi="Cambria"/>
          <w:noProof/>
          <w:sz w:val="22"/>
        </w:rPr>
        <w:t xml:space="preserve">, </w:t>
      </w:r>
      <w:r w:rsidRPr="00A866D2">
        <w:rPr>
          <w:rFonts w:ascii="Cambria" w:hAnsi="Cambria"/>
          <w:b/>
          <w:bCs/>
          <w:noProof/>
          <w:sz w:val="22"/>
        </w:rPr>
        <w:t>Adeli K</w:t>
      </w:r>
      <w:r w:rsidRPr="00A866D2">
        <w:rPr>
          <w:rFonts w:ascii="Cambria" w:hAnsi="Cambria"/>
          <w:noProof/>
          <w:sz w:val="22"/>
        </w:rPr>
        <w:t xml:space="preserve">, </w:t>
      </w:r>
      <w:r w:rsidRPr="00A866D2">
        <w:rPr>
          <w:rFonts w:ascii="Cambria" w:hAnsi="Cambria"/>
          <w:b/>
          <w:bCs/>
          <w:noProof/>
          <w:sz w:val="22"/>
        </w:rPr>
        <w:t>Adhihetty PJ</w:t>
      </w:r>
      <w:r w:rsidRPr="00A866D2">
        <w:rPr>
          <w:rFonts w:ascii="Cambria" w:hAnsi="Cambria"/>
          <w:noProof/>
          <w:sz w:val="22"/>
        </w:rPr>
        <w:t xml:space="preserve">, </w:t>
      </w:r>
      <w:r w:rsidRPr="00A866D2">
        <w:rPr>
          <w:rFonts w:ascii="Cambria" w:hAnsi="Cambria"/>
          <w:b/>
          <w:bCs/>
          <w:noProof/>
          <w:sz w:val="22"/>
        </w:rPr>
        <w:t>Adler SG</w:t>
      </w:r>
      <w:r w:rsidRPr="00A866D2">
        <w:rPr>
          <w:rFonts w:ascii="Cambria" w:hAnsi="Cambria"/>
          <w:noProof/>
          <w:sz w:val="22"/>
        </w:rPr>
        <w:t xml:space="preserve">, </w:t>
      </w:r>
      <w:r w:rsidRPr="00A866D2">
        <w:rPr>
          <w:rFonts w:ascii="Cambria" w:hAnsi="Cambria"/>
          <w:b/>
          <w:bCs/>
          <w:noProof/>
          <w:sz w:val="22"/>
        </w:rPr>
        <w:t>Agam G</w:t>
      </w:r>
      <w:r w:rsidRPr="00A866D2">
        <w:rPr>
          <w:rFonts w:ascii="Cambria" w:hAnsi="Cambria"/>
          <w:noProof/>
          <w:sz w:val="22"/>
        </w:rPr>
        <w:t xml:space="preserve">, </w:t>
      </w:r>
      <w:r w:rsidRPr="00A866D2">
        <w:rPr>
          <w:rFonts w:ascii="Cambria" w:hAnsi="Cambria"/>
          <w:b/>
          <w:bCs/>
          <w:noProof/>
          <w:sz w:val="22"/>
        </w:rPr>
        <w:t>Agarwal R</w:t>
      </w:r>
      <w:r w:rsidRPr="00A866D2">
        <w:rPr>
          <w:rFonts w:ascii="Cambria" w:hAnsi="Cambria"/>
          <w:noProof/>
          <w:sz w:val="22"/>
        </w:rPr>
        <w:t xml:space="preserve">, </w:t>
      </w:r>
      <w:r w:rsidRPr="00A866D2">
        <w:rPr>
          <w:rFonts w:ascii="Cambria" w:hAnsi="Cambria"/>
          <w:b/>
          <w:bCs/>
          <w:noProof/>
          <w:sz w:val="22"/>
        </w:rPr>
        <w:t>Aghi MK</w:t>
      </w:r>
      <w:r w:rsidRPr="00A866D2">
        <w:rPr>
          <w:rFonts w:ascii="Cambria" w:hAnsi="Cambria"/>
          <w:noProof/>
          <w:sz w:val="22"/>
        </w:rPr>
        <w:t xml:space="preserve">, </w:t>
      </w:r>
      <w:r w:rsidRPr="00A866D2">
        <w:rPr>
          <w:rFonts w:ascii="Cambria" w:hAnsi="Cambria"/>
          <w:b/>
          <w:bCs/>
          <w:noProof/>
          <w:sz w:val="22"/>
        </w:rPr>
        <w:t>Agnello M</w:t>
      </w:r>
      <w:r w:rsidRPr="00A866D2">
        <w:rPr>
          <w:rFonts w:ascii="Cambria" w:hAnsi="Cambria"/>
          <w:noProof/>
          <w:sz w:val="22"/>
        </w:rPr>
        <w:t xml:space="preserve">, </w:t>
      </w:r>
      <w:r w:rsidRPr="00A866D2">
        <w:rPr>
          <w:rFonts w:ascii="Cambria" w:hAnsi="Cambria"/>
          <w:b/>
          <w:bCs/>
          <w:noProof/>
          <w:sz w:val="22"/>
        </w:rPr>
        <w:t>Agostinis P</w:t>
      </w:r>
      <w:r w:rsidRPr="00A866D2">
        <w:rPr>
          <w:rFonts w:ascii="Cambria" w:hAnsi="Cambria"/>
          <w:noProof/>
          <w:sz w:val="22"/>
        </w:rPr>
        <w:t xml:space="preserve">, </w:t>
      </w:r>
      <w:r w:rsidRPr="00A866D2">
        <w:rPr>
          <w:rFonts w:ascii="Cambria" w:hAnsi="Cambria"/>
          <w:b/>
          <w:bCs/>
          <w:noProof/>
          <w:sz w:val="22"/>
        </w:rPr>
        <w:t>Aguilar P V</w:t>
      </w:r>
      <w:r w:rsidRPr="00A866D2">
        <w:rPr>
          <w:rFonts w:ascii="Cambria" w:hAnsi="Cambria"/>
          <w:noProof/>
          <w:sz w:val="22"/>
        </w:rPr>
        <w:t xml:space="preserve">, </w:t>
      </w:r>
      <w:r w:rsidRPr="00A866D2">
        <w:rPr>
          <w:rFonts w:ascii="Cambria" w:hAnsi="Cambria"/>
          <w:b/>
          <w:bCs/>
          <w:noProof/>
          <w:sz w:val="22"/>
        </w:rPr>
        <w:t>Aguirre-Ghiso J</w:t>
      </w:r>
      <w:r w:rsidRPr="00A866D2">
        <w:rPr>
          <w:rFonts w:ascii="Cambria" w:hAnsi="Cambria"/>
          <w:noProof/>
          <w:sz w:val="22"/>
        </w:rPr>
        <w:t xml:space="preserve">, </w:t>
      </w:r>
      <w:r w:rsidRPr="00A866D2">
        <w:rPr>
          <w:rFonts w:ascii="Cambria" w:hAnsi="Cambria"/>
          <w:b/>
          <w:bCs/>
          <w:noProof/>
          <w:sz w:val="22"/>
        </w:rPr>
        <w:t>Airoldi EM</w:t>
      </w:r>
      <w:r w:rsidRPr="00A866D2">
        <w:rPr>
          <w:rFonts w:ascii="Cambria" w:hAnsi="Cambria"/>
          <w:noProof/>
          <w:sz w:val="22"/>
        </w:rPr>
        <w:t xml:space="preserve">, </w:t>
      </w:r>
      <w:r w:rsidRPr="00A866D2">
        <w:rPr>
          <w:rFonts w:ascii="Cambria" w:hAnsi="Cambria"/>
          <w:b/>
          <w:bCs/>
          <w:noProof/>
          <w:sz w:val="22"/>
        </w:rPr>
        <w:t>Ait-Si-Ali S</w:t>
      </w:r>
      <w:r w:rsidRPr="00A866D2">
        <w:rPr>
          <w:rFonts w:ascii="Cambria" w:hAnsi="Cambria"/>
          <w:noProof/>
          <w:sz w:val="22"/>
        </w:rPr>
        <w:t xml:space="preserve">, </w:t>
      </w:r>
      <w:r w:rsidRPr="00A866D2">
        <w:rPr>
          <w:rFonts w:ascii="Cambria" w:hAnsi="Cambria"/>
          <w:b/>
          <w:bCs/>
          <w:noProof/>
          <w:sz w:val="22"/>
        </w:rPr>
        <w:t>Akematsu T</w:t>
      </w:r>
      <w:r w:rsidRPr="00A866D2">
        <w:rPr>
          <w:rFonts w:ascii="Cambria" w:hAnsi="Cambria"/>
          <w:noProof/>
          <w:sz w:val="22"/>
        </w:rPr>
        <w:t xml:space="preserve">, </w:t>
      </w:r>
      <w:r w:rsidRPr="00A866D2">
        <w:rPr>
          <w:rFonts w:ascii="Cambria" w:hAnsi="Cambria"/>
          <w:b/>
          <w:bCs/>
          <w:noProof/>
          <w:sz w:val="22"/>
        </w:rPr>
        <w:t>Akporiaye ET</w:t>
      </w:r>
      <w:r w:rsidRPr="00A866D2">
        <w:rPr>
          <w:rFonts w:ascii="Cambria" w:hAnsi="Cambria"/>
          <w:noProof/>
          <w:sz w:val="22"/>
        </w:rPr>
        <w:t xml:space="preserve">, </w:t>
      </w:r>
      <w:r w:rsidRPr="00A866D2">
        <w:rPr>
          <w:rFonts w:ascii="Cambria" w:hAnsi="Cambria"/>
          <w:b/>
          <w:bCs/>
          <w:noProof/>
          <w:sz w:val="22"/>
        </w:rPr>
        <w:t>Al-Rubeai M</w:t>
      </w:r>
      <w:r w:rsidRPr="00A866D2">
        <w:rPr>
          <w:rFonts w:ascii="Cambria" w:hAnsi="Cambria"/>
          <w:noProof/>
          <w:sz w:val="22"/>
        </w:rPr>
        <w:t xml:space="preserve">, </w:t>
      </w:r>
      <w:r w:rsidRPr="00A866D2">
        <w:rPr>
          <w:rFonts w:ascii="Cambria" w:hAnsi="Cambria"/>
          <w:b/>
          <w:bCs/>
          <w:noProof/>
          <w:sz w:val="22"/>
        </w:rPr>
        <w:t>Albaiceta GM</w:t>
      </w:r>
      <w:r w:rsidRPr="00A866D2">
        <w:rPr>
          <w:rFonts w:ascii="Cambria" w:hAnsi="Cambria"/>
          <w:noProof/>
          <w:sz w:val="22"/>
        </w:rPr>
        <w:t xml:space="preserve">, </w:t>
      </w:r>
      <w:r w:rsidRPr="00A866D2">
        <w:rPr>
          <w:rFonts w:ascii="Cambria" w:hAnsi="Cambria"/>
          <w:b/>
          <w:bCs/>
          <w:noProof/>
          <w:sz w:val="22"/>
        </w:rPr>
        <w:t>Albanese C</w:t>
      </w:r>
      <w:r w:rsidRPr="00A866D2">
        <w:rPr>
          <w:rFonts w:ascii="Cambria" w:hAnsi="Cambria"/>
          <w:noProof/>
          <w:sz w:val="22"/>
        </w:rPr>
        <w:t xml:space="preserve">, </w:t>
      </w:r>
      <w:r w:rsidRPr="00A866D2">
        <w:rPr>
          <w:rFonts w:ascii="Cambria" w:hAnsi="Cambria"/>
          <w:b/>
          <w:bCs/>
          <w:noProof/>
          <w:sz w:val="22"/>
        </w:rPr>
        <w:t>Albani D</w:t>
      </w:r>
      <w:r w:rsidRPr="00A866D2">
        <w:rPr>
          <w:rFonts w:ascii="Cambria" w:hAnsi="Cambria"/>
          <w:noProof/>
          <w:sz w:val="22"/>
        </w:rPr>
        <w:t xml:space="preserve">, </w:t>
      </w:r>
      <w:r w:rsidRPr="00A866D2">
        <w:rPr>
          <w:rFonts w:ascii="Cambria" w:hAnsi="Cambria"/>
          <w:b/>
          <w:bCs/>
          <w:noProof/>
          <w:sz w:val="22"/>
        </w:rPr>
        <w:t>Albert ML</w:t>
      </w:r>
      <w:r w:rsidRPr="00A866D2">
        <w:rPr>
          <w:rFonts w:ascii="Cambria" w:hAnsi="Cambria"/>
          <w:noProof/>
          <w:sz w:val="22"/>
        </w:rPr>
        <w:t xml:space="preserve">, </w:t>
      </w:r>
      <w:r w:rsidRPr="00A866D2">
        <w:rPr>
          <w:rFonts w:ascii="Cambria" w:hAnsi="Cambria"/>
          <w:b/>
          <w:bCs/>
          <w:noProof/>
          <w:sz w:val="22"/>
        </w:rPr>
        <w:t>Aldudo J</w:t>
      </w:r>
      <w:r w:rsidRPr="00A866D2">
        <w:rPr>
          <w:rFonts w:ascii="Cambria" w:hAnsi="Cambria"/>
          <w:noProof/>
          <w:sz w:val="22"/>
        </w:rPr>
        <w:t xml:space="preserve">, </w:t>
      </w:r>
      <w:r w:rsidRPr="00A866D2">
        <w:rPr>
          <w:rFonts w:ascii="Cambria" w:hAnsi="Cambria"/>
          <w:b/>
          <w:bCs/>
          <w:noProof/>
          <w:sz w:val="22"/>
        </w:rPr>
        <w:t>Algül H</w:t>
      </w:r>
      <w:r w:rsidRPr="00A866D2">
        <w:rPr>
          <w:rFonts w:ascii="Cambria" w:hAnsi="Cambria"/>
          <w:noProof/>
          <w:sz w:val="22"/>
        </w:rPr>
        <w:t xml:space="preserve">, </w:t>
      </w:r>
      <w:r w:rsidRPr="00A866D2">
        <w:rPr>
          <w:rFonts w:ascii="Cambria" w:hAnsi="Cambria"/>
          <w:b/>
          <w:bCs/>
          <w:noProof/>
          <w:sz w:val="22"/>
        </w:rPr>
        <w:t>Alirezaei M</w:t>
      </w:r>
      <w:r w:rsidRPr="00A866D2">
        <w:rPr>
          <w:rFonts w:ascii="Cambria" w:hAnsi="Cambria"/>
          <w:noProof/>
          <w:sz w:val="22"/>
        </w:rPr>
        <w:t xml:space="preserve">, </w:t>
      </w:r>
      <w:r w:rsidRPr="00A866D2">
        <w:rPr>
          <w:rFonts w:ascii="Cambria" w:hAnsi="Cambria"/>
          <w:b/>
          <w:bCs/>
          <w:noProof/>
          <w:sz w:val="22"/>
        </w:rPr>
        <w:t>Alloza I</w:t>
      </w:r>
      <w:r w:rsidRPr="00A866D2">
        <w:rPr>
          <w:rFonts w:ascii="Cambria" w:hAnsi="Cambria"/>
          <w:noProof/>
          <w:sz w:val="22"/>
        </w:rPr>
        <w:t xml:space="preserve">, </w:t>
      </w:r>
      <w:r w:rsidRPr="00A866D2">
        <w:rPr>
          <w:rFonts w:ascii="Cambria" w:hAnsi="Cambria"/>
          <w:b/>
          <w:bCs/>
          <w:noProof/>
          <w:sz w:val="22"/>
        </w:rPr>
        <w:t>Almasan A</w:t>
      </w:r>
      <w:r w:rsidRPr="00A866D2">
        <w:rPr>
          <w:rFonts w:ascii="Cambria" w:hAnsi="Cambria"/>
          <w:noProof/>
          <w:sz w:val="22"/>
        </w:rPr>
        <w:t xml:space="preserve">, </w:t>
      </w:r>
      <w:r w:rsidRPr="00A866D2">
        <w:rPr>
          <w:rFonts w:ascii="Cambria" w:hAnsi="Cambria"/>
          <w:b/>
          <w:bCs/>
          <w:noProof/>
          <w:sz w:val="22"/>
        </w:rPr>
        <w:t>Almonte-Beceril M</w:t>
      </w:r>
      <w:r w:rsidRPr="00A866D2">
        <w:rPr>
          <w:rFonts w:ascii="Cambria" w:hAnsi="Cambria"/>
          <w:noProof/>
          <w:sz w:val="22"/>
        </w:rPr>
        <w:t xml:space="preserve">, </w:t>
      </w:r>
      <w:r w:rsidRPr="00A866D2">
        <w:rPr>
          <w:rFonts w:ascii="Cambria" w:hAnsi="Cambria"/>
          <w:b/>
          <w:bCs/>
          <w:noProof/>
          <w:sz w:val="22"/>
        </w:rPr>
        <w:t>Alnemri ES</w:t>
      </w:r>
      <w:r w:rsidRPr="00A866D2">
        <w:rPr>
          <w:rFonts w:ascii="Cambria" w:hAnsi="Cambria"/>
          <w:noProof/>
          <w:sz w:val="22"/>
        </w:rPr>
        <w:t xml:space="preserve">, </w:t>
      </w:r>
      <w:r w:rsidRPr="00A866D2">
        <w:rPr>
          <w:rFonts w:ascii="Cambria" w:hAnsi="Cambria"/>
          <w:b/>
          <w:bCs/>
          <w:noProof/>
          <w:sz w:val="22"/>
        </w:rPr>
        <w:t>Alonso C</w:t>
      </w:r>
      <w:r w:rsidRPr="00A866D2">
        <w:rPr>
          <w:rFonts w:ascii="Cambria" w:hAnsi="Cambria"/>
          <w:noProof/>
          <w:sz w:val="22"/>
        </w:rPr>
        <w:t xml:space="preserve">, </w:t>
      </w:r>
      <w:r w:rsidRPr="00A866D2">
        <w:rPr>
          <w:rFonts w:ascii="Cambria" w:hAnsi="Cambria"/>
          <w:b/>
          <w:bCs/>
          <w:noProof/>
          <w:sz w:val="22"/>
        </w:rPr>
        <w:t>Altan-Bonnet N</w:t>
      </w:r>
      <w:r w:rsidRPr="00A866D2">
        <w:rPr>
          <w:rFonts w:ascii="Cambria" w:hAnsi="Cambria"/>
          <w:noProof/>
          <w:sz w:val="22"/>
        </w:rPr>
        <w:t xml:space="preserve">, </w:t>
      </w:r>
      <w:r w:rsidRPr="00A866D2">
        <w:rPr>
          <w:rFonts w:ascii="Cambria" w:hAnsi="Cambria"/>
          <w:b/>
          <w:bCs/>
          <w:noProof/>
          <w:sz w:val="22"/>
        </w:rPr>
        <w:t>Altieri DC</w:t>
      </w:r>
      <w:r w:rsidRPr="00A866D2">
        <w:rPr>
          <w:rFonts w:ascii="Cambria" w:hAnsi="Cambria"/>
          <w:noProof/>
          <w:sz w:val="22"/>
        </w:rPr>
        <w:t xml:space="preserve">, </w:t>
      </w:r>
      <w:r w:rsidRPr="00A866D2">
        <w:rPr>
          <w:rFonts w:ascii="Cambria" w:hAnsi="Cambria"/>
          <w:b/>
          <w:bCs/>
          <w:noProof/>
          <w:sz w:val="22"/>
        </w:rPr>
        <w:t>Alvarez S</w:t>
      </w:r>
      <w:r w:rsidRPr="00A866D2">
        <w:rPr>
          <w:rFonts w:ascii="Cambria" w:hAnsi="Cambria"/>
          <w:noProof/>
          <w:sz w:val="22"/>
        </w:rPr>
        <w:t xml:space="preserve">, </w:t>
      </w:r>
      <w:r w:rsidRPr="00A866D2">
        <w:rPr>
          <w:rFonts w:ascii="Cambria" w:hAnsi="Cambria"/>
          <w:b/>
          <w:bCs/>
          <w:noProof/>
          <w:sz w:val="22"/>
        </w:rPr>
        <w:t>Alvarez-Erviti L</w:t>
      </w:r>
      <w:r w:rsidRPr="00A866D2">
        <w:rPr>
          <w:rFonts w:ascii="Cambria" w:hAnsi="Cambria"/>
          <w:noProof/>
          <w:sz w:val="22"/>
        </w:rPr>
        <w:t xml:space="preserve">, </w:t>
      </w:r>
      <w:r w:rsidRPr="00A866D2">
        <w:rPr>
          <w:rFonts w:ascii="Cambria" w:hAnsi="Cambria"/>
          <w:b/>
          <w:bCs/>
          <w:noProof/>
          <w:sz w:val="22"/>
        </w:rPr>
        <w:t>Alves S</w:t>
      </w:r>
      <w:r w:rsidRPr="00A866D2">
        <w:rPr>
          <w:rFonts w:ascii="Cambria" w:hAnsi="Cambria"/>
          <w:noProof/>
          <w:sz w:val="22"/>
        </w:rPr>
        <w:t xml:space="preserve">, </w:t>
      </w:r>
      <w:r w:rsidRPr="00A866D2">
        <w:rPr>
          <w:rFonts w:ascii="Cambria" w:hAnsi="Cambria"/>
          <w:b/>
          <w:bCs/>
          <w:noProof/>
          <w:sz w:val="22"/>
        </w:rPr>
        <w:t>Amadoro G</w:t>
      </w:r>
      <w:r w:rsidRPr="00A866D2">
        <w:rPr>
          <w:rFonts w:ascii="Cambria" w:hAnsi="Cambria"/>
          <w:noProof/>
          <w:sz w:val="22"/>
        </w:rPr>
        <w:t xml:space="preserve">, </w:t>
      </w:r>
      <w:r w:rsidRPr="00A866D2">
        <w:rPr>
          <w:rFonts w:ascii="Cambria" w:hAnsi="Cambria"/>
          <w:b/>
          <w:bCs/>
          <w:noProof/>
          <w:sz w:val="22"/>
        </w:rPr>
        <w:t>Amano A</w:t>
      </w:r>
      <w:r w:rsidRPr="00A866D2">
        <w:rPr>
          <w:rFonts w:ascii="Cambria" w:hAnsi="Cambria"/>
          <w:noProof/>
          <w:sz w:val="22"/>
        </w:rPr>
        <w:t xml:space="preserve">, </w:t>
      </w:r>
      <w:r w:rsidRPr="00A866D2">
        <w:rPr>
          <w:rFonts w:ascii="Cambria" w:hAnsi="Cambria"/>
          <w:b/>
          <w:bCs/>
          <w:noProof/>
          <w:sz w:val="22"/>
        </w:rPr>
        <w:t>Amantini C</w:t>
      </w:r>
      <w:r w:rsidRPr="00A866D2">
        <w:rPr>
          <w:rFonts w:ascii="Cambria" w:hAnsi="Cambria"/>
          <w:noProof/>
          <w:sz w:val="22"/>
        </w:rPr>
        <w:t xml:space="preserve">, </w:t>
      </w:r>
      <w:r w:rsidRPr="00A866D2">
        <w:rPr>
          <w:rFonts w:ascii="Cambria" w:hAnsi="Cambria"/>
          <w:b/>
          <w:bCs/>
          <w:noProof/>
          <w:sz w:val="22"/>
        </w:rPr>
        <w:t>Ambrosio S</w:t>
      </w:r>
      <w:r w:rsidRPr="00A866D2">
        <w:rPr>
          <w:rFonts w:ascii="Cambria" w:hAnsi="Cambria"/>
          <w:noProof/>
          <w:sz w:val="22"/>
        </w:rPr>
        <w:t xml:space="preserve">, </w:t>
      </w:r>
      <w:r w:rsidRPr="00A866D2">
        <w:rPr>
          <w:rFonts w:ascii="Cambria" w:hAnsi="Cambria"/>
          <w:b/>
          <w:bCs/>
          <w:noProof/>
          <w:sz w:val="22"/>
        </w:rPr>
        <w:t>Amelio I</w:t>
      </w:r>
      <w:r w:rsidRPr="00A866D2">
        <w:rPr>
          <w:rFonts w:ascii="Cambria" w:hAnsi="Cambria"/>
          <w:noProof/>
          <w:sz w:val="22"/>
        </w:rPr>
        <w:t xml:space="preserve">, </w:t>
      </w:r>
      <w:r w:rsidRPr="00A866D2">
        <w:rPr>
          <w:rFonts w:ascii="Cambria" w:hAnsi="Cambria"/>
          <w:b/>
          <w:bCs/>
          <w:noProof/>
          <w:sz w:val="22"/>
        </w:rPr>
        <w:t>Amer AO</w:t>
      </w:r>
      <w:r w:rsidRPr="00A866D2">
        <w:rPr>
          <w:rFonts w:ascii="Cambria" w:hAnsi="Cambria"/>
          <w:noProof/>
          <w:sz w:val="22"/>
        </w:rPr>
        <w:t xml:space="preserve">, </w:t>
      </w:r>
      <w:r w:rsidRPr="00A866D2">
        <w:rPr>
          <w:rFonts w:ascii="Cambria" w:hAnsi="Cambria"/>
          <w:b/>
          <w:bCs/>
          <w:noProof/>
          <w:sz w:val="22"/>
        </w:rPr>
        <w:t>Amessou M</w:t>
      </w:r>
      <w:r w:rsidRPr="00A866D2">
        <w:rPr>
          <w:rFonts w:ascii="Cambria" w:hAnsi="Cambria"/>
          <w:noProof/>
          <w:sz w:val="22"/>
        </w:rPr>
        <w:t xml:space="preserve">, </w:t>
      </w:r>
      <w:r w:rsidRPr="00A866D2">
        <w:rPr>
          <w:rFonts w:ascii="Cambria" w:hAnsi="Cambria"/>
          <w:b/>
          <w:bCs/>
          <w:noProof/>
          <w:sz w:val="22"/>
        </w:rPr>
        <w:t>Amon A</w:t>
      </w:r>
      <w:r w:rsidRPr="00A866D2">
        <w:rPr>
          <w:rFonts w:ascii="Cambria" w:hAnsi="Cambria"/>
          <w:noProof/>
          <w:sz w:val="22"/>
        </w:rPr>
        <w:t xml:space="preserve">, </w:t>
      </w:r>
      <w:r w:rsidRPr="00A866D2">
        <w:rPr>
          <w:rFonts w:ascii="Cambria" w:hAnsi="Cambria"/>
          <w:b/>
          <w:bCs/>
          <w:noProof/>
          <w:sz w:val="22"/>
        </w:rPr>
        <w:t>An Z</w:t>
      </w:r>
      <w:r w:rsidRPr="00A866D2">
        <w:rPr>
          <w:rFonts w:ascii="Cambria" w:hAnsi="Cambria"/>
          <w:noProof/>
          <w:sz w:val="22"/>
        </w:rPr>
        <w:t xml:space="preserve">, </w:t>
      </w:r>
      <w:r w:rsidRPr="00A866D2">
        <w:rPr>
          <w:rFonts w:ascii="Cambria" w:hAnsi="Cambria"/>
          <w:b/>
          <w:bCs/>
          <w:noProof/>
          <w:sz w:val="22"/>
        </w:rPr>
        <w:t>Anania FA</w:t>
      </w:r>
      <w:r w:rsidRPr="00A866D2">
        <w:rPr>
          <w:rFonts w:ascii="Cambria" w:hAnsi="Cambria"/>
          <w:noProof/>
          <w:sz w:val="22"/>
        </w:rPr>
        <w:t xml:space="preserve">, </w:t>
      </w:r>
      <w:r w:rsidRPr="00A866D2">
        <w:rPr>
          <w:rFonts w:ascii="Cambria" w:hAnsi="Cambria"/>
          <w:b/>
          <w:bCs/>
          <w:noProof/>
          <w:sz w:val="22"/>
        </w:rPr>
        <w:t>Andersen SU</w:t>
      </w:r>
      <w:r w:rsidRPr="00A866D2">
        <w:rPr>
          <w:rFonts w:ascii="Cambria" w:hAnsi="Cambria"/>
          <w:noProof/>
          <w:sz w:val="22"/>
        </w:rPr>
        <w:t xml:space="preserve">, </w:t>
      </w:r>
      <w:r w:rsidRPr="00A866D2">
        <w:rPr>
          <w:rFonts w:ascii="Cambria" w:hAnsi="Cambria"/>
          <w:b/>
          <w:bCs/>
          <w:noProof/>
          <w:sz w:val="22"/>
        </w:rPr>
        <w:t>Andley UP</w:t>
      </w:r>
      <w:r w:rsidRPr="00A866D2">
        <w:rPr>
          <w:rFonts w:ascii="Cambria" w:hAnsi="Cambria"/>
          <w:noProof/>
          <w:sz w:val="22"/>
        </w:rPr>
        <w:t xml:space="preserve">, </w:t>
      </w:r>
      <w:r w:rsidRPr="00A866D2">
        <w:rPr>
          <w:rFonts w:ascii="Cambria" w:hAnsi="Cambria"/>
          <w:b/>
          <w:bCs/>
          <w:noProof/>
          <w:sz w:val="22"/>
        </w:rPr>
        <w:t>Andreadi CK</w:t>
      </w:r>
      <w:r w:rsidRPr="00A866D2">
        <w:rPr>
          <w:rFonts w:ascii="Cambria" w:hAnsi="Cambria"/>
          <w:noProof/>
          <w:sz w:val="22"/>
        </w:rPr>
        <w:t xml:space="preserve">, </w:t>
      </w:r>
      <w:r w:rsidRPr="00A866D2">
        <w:rPr>
          <w:rFonts w:ascii="Cambria" w:hAnsi="Cambria"/>
          <w:b/>
          <w:bCs/>
          <w:noProof/>
          <w:sz w:val="22"/>
        </w:rPr>
        <w:t>Andrieu-Abadie N</w:t>
      </w:r>
      <w:r w:rsidRPr="00A866D2">
        <w:rPr>
          <w:rFonts w:ascii="Cambria" w:hAnsi="Cambria"/>
          <w:noProof/>
          <w:sz w:val="22"/>
        </w:rPr>
        <w:t xml:space="preserve">, </w:t>
      </w:r>
      <w:r w:rsidRPr="00A866D2">
        <w:rPr>
          <w:rFonts w:ascii="Cambria" w:hAnsi="Cambria"/>
          <w:b/>
          <w:bCs/>
          <w:noProof/>
          <w:sz w:val="22"/>
        </w:rPr>
        <w:t>Anel A</w:t>
      </w:r>
      <w:r w:rsidRPr="00A866D2">
        <w:rPr>
          <w:rFonts w:ascii="Cambria" w:hAnsi="Cambria"/>
          <w:noProof/>
          <w:sz w:val="22"/>
        </w:rPr>
        <w:t xml:space="preserve">, </w:t>
      </w:r>
      <w:r w:rsidRPr="00A866D2">
        <w:rPr>
          <w:rFonts w:ascii="Cambria" w:hAnsi="Cambria"/>
          <w:b/>
          <w:bCs/>
          <w:noProof/>
          <w:sz w:val="22"/>
        </w:rPr>
        <w:t>Ann DK</w:t>
      </w:r>
      <w:r w:rsidRPr="00A866D2">
        <w:rPr>
          <w:rFonts w:ascii="Cambria" w:hAnsi="Cambria"/>
          <w:noProof/>
          <w:sz w:val="22"/>
        </w:rPr>
        <w:t xml:space="preserve">, </w:t>
      </w:r>
      <w:r w:rsidRPr="00A866D2">
        <w:rPr>
          <w:rFonts w:ascii="Cambria" w:hAnsi="Cambria"/>
          <w:b/>
          <w:bCs/>
          <w:noProof/>
          <w:sz w:val="22"/>
        </w:rPr>
        <w:t>Anoopkumar-Dukie S</w:t>
      </w:r>
      <w:r w:rsidRPr="00A866D2">
        <w:rPr>
          <w:rFonts w:ascii="Cambria" w:hAnsi="Cambria"/>
          <w:noProof/>
          <w:sz w:val="22"/>
        </w:rPr>
        <w:t xml:space="preserve">, </w:t>
      </w:r>
      <w:r w:rsidRPr="00A866D2">
        <w:rPr>
          <w:rFonts w:ascii="Cambria" w:hAnsi="Cambria"/>
          <w:b/>
          <w:bCs/>
          <w:noProof/>
          <w:sz w:val="22"/>
        </w:rPr>
        <w:t>Antonioli M</w:t>
      </w:r>
      <w:r w:rsidRPr="00A866D2">
        <w:rPr>
          <w:rFonts w:ascii="Cambria" w:hAnsi="Cambria"/>
          <w:noProof/>
          <w:sz w:val="22"/>
        </w:rPr>
        <w:t xml:space="preserve">, </w:t>
      </w:r>
      <w:r w:rsidRPr="00A866D2">
        <w:rPr>
          <w:rFonts w:ascii="Cambria" w:hAnsi="Cambria"/>
          <w:b/>
          <w:bCs/>
          <w:noProof/>
          <w:sz w:val="22"/>
        </w:rPr>
        <w:t>Aoki H</w:t>
      </w:r>
      <w:r w:rsidRPr="00A866D2">
        <w:rPr>
          <w:rFonts w:ascii="Cambria" w:hAnsi="Cambria"/>
          <w:noProof/>
          <w:sz w:val="22"/>
        </w:rPr>
        <w:t xml:space="preserve">, </w:t>
      </w:r>
      <w:r w:rsidRPr="00A866D2">
        <w:rPr>
          <w:rFonts w:ascii="Cambria" w:hAnsi="Cambria"/>
          <w:b/>
          <w:bCs/>
          <w:noProof/>
          <w:sz w:val="22"/>
        </w:rPr>
        <w:t>Apostolova N</w:t>
      </w:r>
      <w:r w:rsidRPr="00A866D2">
        <w:rPr>
          <w:rFonts w:ascii="Cambria" w:hAnsi="Cambria"/>
          <w:noProof/>
          <w:sz w:val="22"/>
        </w:rPr>
        <w:t xml:space="preserve">, </w:t>
      </w:r>
      <w:r w:rsidRPr="00A866D2">
        <w:rPr>
          <w:rFonts w:ascii="Cambria" w:hAnsi="Cambria"/>
          <w:b/>
          <w:bCs/>
          <w:noProof/>
          <w:sz w:val="22"/>
        </w:rPr>
        <w:t>Aquila S</w:t>
      </w:r>
      <w:r w:rsidRPr="00A866D2">
        <w:rPr>
          <w:rFonts w:ascii="Cambria" w:hAnsi="Cambria"/>
          <w:noProof/>
          <w:sz w:val="22"/>
        </w:rPr>
        <w:t xml:space="preserve">, </w:t>
      </w:r>
      <w:r w:rsidRPr="00A866D2">
        <w:rPr>
          <w:rFonts w:ascii="Cambria" w:hAnsi="Cambria"/>
          <w:b/>
          <w:bCs/>
          <w:noProof/>
          <w:sz w:val="22"/>
        </w:rPr>
        <w:t>Aquilano K</w:t>
      </w:r>
      <w:r w:rsidRPr="00A866D2">
        <w:rPr>
          <w:rFonts w:ascii="Cambria" w:hAnsi="Cambria"/>
          <w:noProof/>
          <w:sz w:val="22"/>
        </w:rPr>
        <w:t xml:space="preserve">, </w:t>
      </w:r>
      <w:r w:rsidRPr="00A866D2">
        <w:rPr>
          <w:rFonts w:ascii="Cambria" w:hAnsi="Cambria"/>
          <w:b/>
          <w:bCs/>
          <w:noProof/>
          <w:sz w:val="22"/>
        </w:rPr>
        <w:t>Araki K</w:t>
      </w:r>
      <w:r w:rsidRPr="00A866D2">
        <w:rPr>
          <w:rFonts w:ascii="Cambria" w:hAnsi="Cambria"/>
          <w:noProof/>
          <w:sz w:val="22"/>
        </w:rPr>
        <w:t xml:space="preserve">, </w:t>
      </w:r>
      <w:r w:rsidRPr="00A866D2">
        <w:rPr>
          <w:rFonts w:ascii="Cambria" w:hAnsi="Cambria"/>
          <w:b/>
          <w:bCs/>
          <w:noProof/>
          <w:sz w:val="22"/>
        </w:rPr>
        <w:t>Arama E</w:t>
      </w:r>
      <w:r w:rsidRPr="00A866D2">
        <w:rPr>
          <w:rFonts w:ascii="Cambria" w:hAnsi="Cambria"/>
          <w:noProof/>
          <w:sz w:val="22"/>
        </w:rPr>
        <w:t xml:space="preserve">, </w:t>
      </w:r>
      <w:r w:rsidRPr="00A866D2">
        <w:rPr>
          <w:rFonts w:ascii="Cambria" w:hAnsi="Cambria"/>
          <w:b/>
          <w:bCs/>
          <w:noProof/>
          <w:sz w:val="22"/>
        </w:rPr>
        <w:t>Aranda A</w:t>
      </w:r>
      <w:r w:rsidRPr="00A866D2">
        <w:rPr>
          <w:rFonts w:ascii="Cambria" w:hAnsi="Cambria"/>
          <w:noProof/>
          <w:sz w:val="22"/>
        </w:rPr>
        <w:t xml:space="preserve">, </w:t>
      </w:r>
      <w:r w:rsidRPr="00A866D2">
        <w:rPr>
          <w:rFonts w:ascii="Cambria" w:hAnsi="Cambria"/>
          <w:b/>
          <w:bCs/>
          <w:noProof/>
          <w:sz w:val="22"/>
        </w:rPr>
        <w:t>Araya J</w:t>
      </w:r>
      <w:r w:rsidRPr="00A866D2">
        <w:rPr>
          <w:rFonts w:ascii="Cambria" w:hAnsi="Cambria"/>
          <w:noProof/>
          <w:sz w:val="22"/>
        </w:rPr>
        <w:t xml:space="preserve">, </w:t>
      </w:r>
      <w:r w:rsidRPr="00A866D2">
        <w:rPr>
          <w:rFonts w:ascii="Cambria" w:hAnsi="Cambria"/>
          <w:b/>
          <w:bCs/>
          <w:noProof/>
          <w:sz w:val="22"/>
        </w:rPr>
        <w:t>Arcaro A</w:t>
      </w:r>
      <w:r w:rsidRPr="00A866D2">
        <w:rPr>
          <w:rFonts w:ascii="Cambria" w:hAnsi="Cambria"/>
          <w:noProof/>
          <w:sz w:val="22"/>
        </w:rPr>
        <w:t xml:space="preserve">, </w:t>
      </w:r>
      <w:r w:rsidRPr="00A866D2">
        <w:rPr>
          <w:rFonts w:ascii="Cambria" w:hAnsi="Cambria"/>
          <w:b/>
          <w:bCs/>
          <w:noProof/>
          <w:sz w:val="22"/>
        </w:rPr>
        <w:t>Arias E</w:t>
      </w:r>
      <w:r w:rsidRPr="00A866D2">
        <w:rPr>
          <w:rFonts w:ascii="Cambria" w:hAnsi="Cambria"/>
          <w:noProof/>
          <w:sz w:val="22"/>
        </w:rPr>
        <w:t xml:space="preserve">, </w:t>
      </w:r>
      <w:r w:rsidRPr="00A866D2">
        <w:rPr>
          <w:rFonts w:ascii="Cambria" w:hAnsi="Cambria"/>
          <w:b/>
          <w:bCs/>
          <w:noProof/>
          <w:sz w:val="22"/>
        </w:rPr>
        <w:t>Arimoto H</w:t>
      </w:r>
      <w:r w:rsidRPr="00A866D2">
        <w:rPr>
          <w:rFonts w:ascii="Cambria" w:hAnsi="Cambria"/>
          <w:noProof/>
          <w:sz w:val="22"/>
        </w:rPr>
        <w:t xml:space="preserve">, </w:t>
      </w:r>
      <w:r w:rsidRPr="00A866D2">
        <w:rPr>
          <w:rFonts w:ascii="Cambria" w:hAnsi="Cambria"/>
          <w:b/>
          <w:bCs/>
          <w:noProof/>
          <w:sz w:val="22"/>
        </w:rPr>
        <w:t>Ariosa AR</w:t>
      </w:r>
      <w:r w:rsidRPr="00A866D2">
        <w:rPr>
          <w:rFonts w:ascii="Cambria" w:hAnsi="Cambria"/>
          <w:noProof/>
          <w:sz w:val="22"/>
        </w:rPr>
        <w:t xml:space="preserve">, </w:t>
      </w:r>
      <w:r w:rsidRPr="00A866D2">
        <w:rPr>
          <w:rFonts w:ascii="Cambria" w:hAnsi="Cambria"/>
          <w:b/>
          <w:bCs/>
          <w:noProof/>
          <w:sz w:val="22"/>
        </w:rPr>
        <w:t>Armstrong JL</w:t>
      </w:r>
      <w:r w:rsidRPr="00A866D2">
        <w:rPr>
          <w:rFonts w:ascii="Cambria" w:hAnsi="Cambria"/>
          <w:noProof/>
          <w:sz w:val="22"/>
        </w:rPr>
        <w:t xml:space="preserve">, </w:t>
      </w:r>
      <w:r w:rsidRPr="00A866D2">
        <w:rPr>
          <w:rFonts w:ascii="Cambria" w:hAnsi="Cambria"/>
          <w:b/>
          <w:bCs/>
          <w:noProof/>
          <w:sz w:val="22"/>
        </w:rPr>
        <w:t>Arnould T</w:t>
      </w:r>
      <w:r w:rsidRPr="00A866D2">
        <w:rPr>
          <w:rFonts w:ascii="Cambria" w:hAnsi="Cambria"/>
          <w:noProof/>
          <w:sz w:val="22"/>
        </w:rPr>
        <w:t xml:space="preserve">, </w:t>
      </w:r>
      <w:r w:rsidRPr="00A866D2">
        <w:rPr>
          <w:rFonts w:ascii="Cambria" w:hAnsi="Cambria"/>
          <w:b/>
          <w:bCs/>
          <w:noProof/>
          <w:sz w:val="22"/>
        </w:rPr>
        <w:t>Arsov I</w:t>
      </w:r>
      <w:r w:rsidRPr="00A866D2">
        <w:rPr>
          <w:rFonts w:ascii="Cambria" w:hAnsi="Cambria"/>
          <w:noProof/>
          <w:sz w:val="22"/>
        </w:rPr>
        <w:t xml:space="preserve">, </w:t>
      </w:r>
      <w:r w:rsidRPr="00A866D2">
        <w:rPr>
          <w:rFonts w:ascii="Cambria" w:hAnsi="Cambria"/>
          <w:b/>
          <w:bCs/>
          <w:noProof/>
          <w:sz w:val="22"/>
        </w:rPr>
        <w:t>Asanuma K</w:t>
      </w:r>
      <w:r w:rsidRPr="00A866D2">
        <w:rPr>
          <w:rFonts w:ascii="Cambria" w:hAnsi="Cambria"/>
          <w:noProof/>
          <w:sz w:val="22"/>
        </w:rPr>
        <w:t xml:space="preserve">, </w:t>
      </w:r>
      <w:r w:rsidRPr="00A866D2">
        <w:rPr>
          <w:rFonts w:ascii="Cambria" w:hAnsi="Cambria"/>
          <w:b/>
          <w:bCs/>
          <w:noProof/>
          <w:sz w:val="22"/>
        </w:rPr>
        <w:t>Askanas V</w:t>
      </w:r>
      <w:r w:rsidRPr="00A866D2">
        <w:rPr>
          <w:rFonts w:ascii="Cambria" w:hAnsi="Cambria"/>
          <w:noProof/>
          <w:sz w:val="22"/>
        </w:rPr>
        <w:t xml:space="preserve">, </w:t>
      </w:r>
      <w:r w:rsidRPr="00A866D2">
        <w:rPr>
          <w:rFonts w:ascii="Cambria" w:hAnsi="Cambria"/>
          <w:b/>
          <w:bCs/>
          <w:noProof/>
          <w:sz w:val="22"/>
        </w:rPr>
        <w:t>Asselin E</w:t>
      </w:r>
      <w:r w:rsidRPr="00A866D2">
        <w:rPr>
          <w:rFonts w:ascii="Cambria" w:hAnsi="Cambria"/>
          <w:noProof/>
          <w:sz w:val="22"/>
        </w:rPr>
        <w:t xml:space="preserve">, </w:t>
      </w:r>
      <w:r w:rsidRPr="00A866D2">
        <w:rPr>
          <w:rFonts w:ascii="Cambria" w:hAnsi="Cambria"/>
          <w:b/>
          <w:bCs/>
          <w:noProof/>
          <w:sz w:val="22"/>
        </w:rPr>
        <w:t>Atarashi R</w:t>
      </w:r>
      <w:r w:rsidRPr="00A866D2">
        <w:rPr>
          <w:rFonts w:ascii="Cambria" w:hAnsi="Cambria"/>
          <w:noProof/>
          <w:sz w:val="22"/>
        </w:rPr>
        <w:t xml:space="preserve">, </w:t>
      </w:r>
      <w:r w:rsidRPr="00A866D2">
        <w:rPr>
          <w:rFonts w:ascii="Cambria" w:hAnsi="Cambria"/>
          <w:b/>
          <w:bCs/>
          <w:noProof/>
          <w:sz w:val="22"/>
        </w:rPr>
        <w:t>Atherton SS</w:t>
      </w:r>
      <w:r w:rsidRPr="00A866D2">
        <w:rPr>
          <w:rFonts w:ascii="Cambria" w:hAnsi="Cambria"/>
          <w:noProof/>
          <w:sz w:val="22"/>
        </w:rPr>
        <w:t xml:space="preserve">, </w:t>
      </w:r>
      <w:r w:rsidRPr="00A866D2">
        <w:rPr>
          <w:rFonts w:ascii="Cambria" w:hAnsi="Cambria"/>
          <w:b/>
          <w:bCs/>
          <w:noProof/>
          <w:sz w:val="22"/>
        </w:rPr>
        <w:t>Atkin JD</w:t>
      </w:r>
      <w:r w:rsidRPr="00A866D2">
        <w:rPr>
          <w:rFonts w:ascii="Cambria" w:hAnsi="Cambria"/>
          <w:noProof/>
          <w:sz w:val="22"/>
        </w:rPr>
        <w:t xml:space="preserve">, </w:t>
      </w:r>
      <w:r w:rsidRPr="00A866D2">
        <w:rPr>
          <w:rFonts w:ascii="Cambria" w:hAnsi="Cambria"/>
          <w:b/>
          <w:bCs/>
          <w:noProof/>
          <w:sz w:val="22"/>
        </w:rPr>
        <w:t>Attardi LD</w:t>
      </w:r>
      <w:r w:rsidRPr="00A866D2">
        <w:rPr>
          <w:rFonts w:ascii="Cambria" w:hAnsi="Cambria"/>
          <w:noProof/>
          <w:sz w:val="22"/>
        </w:rPr>
        <w:t xml:space="preserve">, </w:t>
      </w:r>
      <w:r w:rsidRPr="00A866D2">
        <w:rPr>
          <w:rFonts w:ascii="Cambria" w:hAnsi="Cambria"/>
          <w:b/>
          <w:bCs/>
          <w:noProof/>
          <w:sz w:val="22"/>
        </w:rPr>
        <w:t>Auberger P</w:t>
      </w:r>
      <w:r w:rsidRPr="00A866D2">
        <w:rPr>
          <w:rFonts w:ascii="Cambria" w:hAnsi="Cambria"/>
          <w:noProof/>
          <w:sz w:val="22"/>
        </w:rPr>
        <w:t xml:space="preserve">, </w:t>
      </w:r>
      <w:r w:rsidRPr="00A866D2">
        <w:rPr>
          <w:rFonts w:ascii="Cambria" w:hAnsi="Cambria"/>
          <w:b/>
          <w:bCs/>
          <w:noProof/>
          <w:sz w:val="22"/>
        </w:rPr>
        <w:t>Auburger G</w:t>
      </w:r>
      <w:r w:rsidRPr="00A866D2">
        <w:rPr>
          <w:rFonts w:ascii="Cambria" w:hAnsi="Cambria"/>
          <w:noProof/>
          <w:sz w:val="22"/>
        </w:rPr>
        <w:t xml:space="preserve">, </w:t>
      </w:r>
      <w:r w:rsidRPr="00A866D2">
        <w:rPr>
          <w:rFonts w:ascii="Cambria" w:hAnsi="Cambria"/>
          <w:b/>
          <w:bCs/>
          <w:noProof/>
          <w:sz w:val="22"/>
        </w:rPr>
        <w:t>Aurelian L</w:t>
      </w:r>
      <w:r w:rsidRPr="00A866D2">
        <w:rPr>
          <w:rFonts w:ascii="Cambria" w:hAnsi="Cambria"/>
          <w:noProof/>
          <w:sz w:val="22"/>
        </w:rPr>
        <w:t xml:space="preserve">, </w:t>
      </w:r>
      <w:r w:rsidRPr="00A866D2">
        <w:rPr>
          <w:rFonts w:ascii="Cambria" w:hAnsi="Cambria"/>
          <w:b/>
          <w:bCs/>
          <w:noProof/>
          <w:sz w:val="22"/>
        </w:rPr>
        <w:t>Autelli R</w:t>
      </w:r>
      <w:r w:rsidRPr="00A866D2">
        <w:rPr>
          <w:rFonts w:ascii="Cambria" w:hAnsi="Cambria"/>
          <w:noProof/>
          <w:sz w:val="22"/>
        </w:rPr>
        <w:t xml:space="preserve">, </w:t>
      </w:r>
      <w:r w:rsidRPr="00A866D2">
        <w:rPr>
          <w:rFonts w:ascii="Cambria" w:hAnsi="Cambria"/>
          <w:b/>
          <w:bCs/>
          <w:noProof/>
          <w:sz w:val="22"/>
        </w:rPr>
        <w:t>Avagliano L</w:t>
      </w:r>
      <w:r w:rsidRPr="00A866D2">
        <w:rPr>
          <w:rFonts w:ascii="Cambria" w:hAnsi="Cambria"/>
          <w:noProof/>
          <w:sz w:val="22"/>
        </w:rPr>
        <w:t xml:space="preserve">, </w:t>
      </w:r>
      <w:r w:rsidRPr="00A866D2">
        <w:rPr>
          <w:rFonts w:ascii="Cambria" w:hAnsi="Cambria"/>
          <w:b/>
          <w:bCs/>
          <w:noProof/>
          <w:sz w:val="22"/>
        </w:rPr>
        <w:t>Avantaggiati ML</w:t>
      </w:r>
      <w:r w:rsidRPr="00A866D2">
        <w:rPr>
          <w:rFonts w:ascii="Cambria" w:hAnsi="Cambria"/>
          <w:noProof/>
          <w:sz w:val="22"/>
        </w:rPr>
        <w:t xml:space="preserve">, </w:t>
      </w:r>
      <w:r w:rsidRPr="00A866D2">
        <w:rPr>
          <w:rFonts w:ascii="Cambria" w:hAnsi="Cambria"/>
          <w:b/>
          <w:bCs/>
          <w:noProof/>
          <w:sz w:val="22"/>
        </w:rPr>
        <w:t>Avrahami L</w:t>
      </w:r>
      <w:r w:rsidRPr="00A866D2">
        <w:rPr>
          <w:rFonts w:ascii="Cambria" w:hAnsi="Cambria"/>
          <w:noProof/>
          <w:sz w:val="22"/>
        </w:rPr>
        <w:t xml:space="preserve">, </w:t>
      </w:r>
      <w:r w:rsidRPr="00A866D2">
        <w:rPr>
          <w:rFonts w:ascii="Cambria" w:hAnsi="Cambria"/>
          <w:b/>
          <w:bCs/>
          <w:noProof/>
          <w:sz w:val="22"/>
        </w:rPr>
        <w:t>Awale S</w:t>
      </w:r>
      <w:r w:rsidRPr="00A866D2">
        <w:rPr>
          <w:rFonts w:ascii="Cambria" w:hAnsi="Cambria"/>
          <w:noProof/>
          <w:sz w:val="22"/>
        </w:rPr>
        <w:t xml:space="preserve">, </w:t>
      </w:r>
      <w:r w:rsidRPr="00A866D2">
        <w:rPr>
          <w:rFonts w:ascii="Cambria" w:hAnsi="Cambria"/>
          <w:b/>
          <w:bCs/>
          <w:noProof/>
          <w:sz w:val="22"/>
        </w:rPr>
        <w:t>Azad N</w:t>
      </w:r>
      <w:r w:rsidRPr="00A866D2">
        <w:rPr>
          <w:rFonts w:ascii="Cambria" w:hAnsi="Cambria"/>
          <w:noProof/>
          <w:sz w:val="22"/>
        </w:rPr>
        <w:t xml:space="preserve">, </w:t>
      </w:r>
      <w:r w:rsidRPr="00A866D2">
        <w:rPr>
          <w:rFonts w:ascii="Cambria" w:hAnsi="Cambria"/>
          <w:b/>
          <w:bCs/>
          <w:noProof/>
          <w:sz w:val="22"/>
        </w:rPr>
        <w:t>Bachetti T</w:t>
      </w:r>
      <w:r w:rsidRPr="00A866D2">
        <w:rPr>
          <w:rFonts w:ascii="Cambria" w:hAnsi="Cambria"/>
          <w:noProof/>
          <w:sz w:val="22"/>
        </w:rPr>
        <w:t xml:space="preserve">, </w:t>
      </w:r>
      <w:r w:rsidRPr="00A866D2">
        <w:rPr>
          <w:rFonts w:ascii="Cambria" w:hAnsi="Cambria"/>
          <w:b/>
          <w:bCs/>
          <w:noProof/>
          <w:sz w:val="22"/>
        </w:rPr>
        <w:t>Backer JM</w:t>
      </w:r>
      <w:r w:rsidRPr="00A866D2">
        <w:rPr>
          <w:rFonts w:ascii="Cambria" w:hAnsi="Cambria"/>
          <w:noProof/>
          <w:sz w:val="22"/>
        </w:rPr>
        <w:t xml:space="preserve">, </w:t>
      </w:r>
      <w:r w:rsidRPr="00A866D2">
        <w:rPr>
          <w:rFonts w:ascii="Cambria" w:hAnsi="Cambria"/>
          <w:b/>
          <w:bCs/>
          <w:noProof/>
          <w:sz w:val="22"/>
        </w:rPr>
        <w:t>Bae D-H</w:t>
      </w:r>
      <w:r w:rsidRPr="00A866D2">
        <w:rPr>
          <w:rFonts w:ascii="Cambria" w:hAnsi="Cambria"/>
          <w:noProof/>
          <w:sz w:val="22"/>
        </w:rPr>
        <w:t xml:space="preserve">, </w:t>
      </w:r>
      <w:r w:rsidRPr="00A866D2">
        <w:rPr>
          <w:rFonts w:ascii="Cambria" w:hAnsi="Cambria"/>
          <w:b/>
          <w:bCs/>
          <w:noProof/>
          <w:sz w:val="22"/>
        </w:rPr>
        <w:t>Bae J</w:t>
      </w:r>
      <w:r w:rsidRPr="00A866D2">
        <w:rPr>
          <w:rFonts w:ascii="Cambria" w:hAnsi="Cambria"/>
          <w:noProof/>
          <w:sz w:val="22"/>
        </w:rPr>
        <w:t xml:space="preserve">, </w:t>
      </w:r>
      <w:r w:rsidRPr="00A866D2">
        <w:rPr>
          <w:rFonts w:ascii="Cambria" w:hAnsi="Cambria"/>
          <w:b/>
          <w:bCs/>
          <w:noProof/>
          <w:sz w:val="22"/>
        </w:rPr>
        <w:t>Bae O-N</w:t>
      </w:r>
      <w:r w:rsidRPr="00A866D2">
        <w:rPr>
          <w:rFonts w:ascii="Cambria" w:hAnsi="Cambria"/>
          <w:noProof/>
          <w:sz w:val="22"/>
        </w:rPr>
        <w:t xml:space="preserve">, </w:t>
      </w:r>
      <w:r w:rsidRPr="00A866D2">
        <w:rPr>
          <w:rFonts w:ascii="Cambria" w:hAnsi="Cambria"/>
          <w:b/>
          <w:bCs/>
          <w:noProof/>
          <w:sz w:val="22"/>
        </w:rPr>
        <w:t>Bae SH</w:t>
      </w:r>
      <w:r w:rsidRPr="00A866D2">
        <w:rPr>
          <w:rFonts w:ascii="Cambria" w:hAnsi="Cambria"/>
          <w:noProof/>
          <w:sz w:val="22"/>
        </w:rPr>
        <w:t xml:space="preserve">, </w:t>
      </w:r>
      <w:r w:rsidRPr="00A866D2">
        <w:rPr>
          <w:rFonts w:ascii="Cambria" w:hAnsi="Cambria"/>
          <w:b/>
          <w:bCs/>
          <w:noProof/>
          <w:sz w:val="22"/>
        </w:rPr>
        <w:t>Baehrecke EH</w:t>
      </w:r>
      <w:r w:rsidRPr="00A866D2">
        <w:rPr>
          <w:rFonts w:ascii="Cambria" w:hAnsi="Cambria"/>
          <w:noProof/>
          <w:sz w:val="22"/>
        </w:rPr>
        <w:t xml:space="preserve">, </w:t>
      </w:r>
      <w:r w:rsidRPr="00A866D2">
        <w:rPr>
          <w:rFonts w:ascii="Cambria" w:hAnsi="Cambria"/>
          <w:b/>
          <w:bCs/>
          <w:noProof/>
          <w:sz w:val="22"/>
        </w:rPr>
        <w:t>Baek S-H</w:t>
      </w:r>
      <w:r w:rsidRPr="00A866D2">
        <w:rPr>
          <w:rFonts w:ascii="Cambria" w:hAnsi="Cambria"/>
          <w:noProof/>
          <w:sz w:val="22"/>
        </w:rPr>
        <w:t xml:space="preserve">, </w:t>
      </w:r>
      <w:r w:rsidRPr="00A866D2">
        <w:rPr>
          <w:rFonts w:ascii="Cambria" w:hAnsi="Cambria"/>
          <w:b/>
          <w:bCs/>
          <w:noProof/>
          <w:sz w:val="22"/>
        </w:rPr>
        <w:t>Baghdiguian S</w:t>
      </w:r>
      <w:r w:rsidRPr="00A866D2">
        <w:rPr>
          <w:rFonts w:ascii="Cambria" w:hAnsi="Cambria"/>
          <w:noProof/>
          <w:sz w:val="22"/>
        </w:rPr>
        <w:t xml:space="preserve">, </w:t>
      </w:r>
      <w:r w:rsidRPr="00A866D2">
        <w:rPr>
          <w:rFonts w:ascii="Cambria" w:hAnsi="Cambria"/>
          <w:b/>
          <w:bCs/>
          <w:noProof/>
          <w:sz w:val="22"/>
        </w:rPr>
        <w:t>Bagniewska-Zadworna A</w:t>
      </w:r>
      <w:r w:rsidRPr="00A866D2">
        <w:rPr>
          <w:rFonts w:ascii="Cambria" w:hAnsi="Cambria"/>
          <w:noProof/>
          <w:sz w:val="22"/>
        </w:rPr>
        <w:t xml:space="preserve">, </w:t>
      </w:r>
      <w:r w:rsidRPr="00A866D2">
        <w:rPr>
          <w:rFonts w:ascii="Cambria" w:hAnsi="Cambria"/>
          <w:b/>
          <w:bCs/>
          <w:noProof/>
          <w:sz w:val="22"/>
        </w:rPr>
        <w:t>Bai H</w:t>
      </w:r>
      <w:r w:rsidRPr="00A866D2">
        <w:rPr>
          <w:rFonts w:ascii="Cambria" w:hAnsi="Cambria"/>
          <w:noProof/>
          <w:sz w:val="22"/>
        </w:rPr>
        <w:t xml:space="preserve">, </w:t>
      </w:r>
      <w:r w:rsidRPr="00A866D2">
        <w:rPr>
          <w:rFonts w:ascii="Cambria" w:hAnsi="Cambria"/>
          <w:b/>
          <w:bCs/>
          <w:noProof/>
          <w:sz w:val="22"/>
        </w:rPr>
        <w:t>Bai J</w:t>
      </w:r>
      <w:r w:rsidRPr="00A866D2">
        <w:rPr>
          <w:rFonts w:ascii="Cambria" w:hAnsi="Cambria"/>
          <w:noProof/>
          <w:sz w:val="22"/>
        </w:rPr>
        <w:t xml:space="preserve">, </w:t>
      </w:r>
      <w:r w:rsidRPr="00A866D2">
        <w:rPr>
          <w:rFonts w:ascii="Cambria" w:hAnsi="Cambria"/>
          <w:b/>
          <w:bCs/>
          <w:noProof/>
          <w:sz w:val="22"/>
        </w:rPr>
        <w:t>Bai X-Y</w:t>
      </w:r>
      <w:r w:rsidRPr="00A866D2">
        <w:rPr>
          <w:rFonts w:ascii="Cambria" w:hAnsi="Cambria"/>
          <w:noProof/>
          <w:sz w:val="22"/>
        </w:rPr>
        <w:t xml:space="preserve">, </w:t>
      </w:r>
      <w:r w:rsidRPr="00A866D2">
        <w:rPr>
          <w:rFonts w:ascii="Cambria" w:hAnsi="Cambria"/>
          <w:b/>
          <w:bCs/>
          <w:noProof/>
          <w:sz w:val="22"/>
        </w:rPr>
        <w:t>Bailly Y</w:t>
      </w:r>
      <w:r w:rsidRPr="00A866D2">
        <w:rPr>
          <w:rFonts w:ascii="Cambria" w:hAnsi="Cambria"/>
          <w:noProof/>
          <w:sz w:val="22"/>
        </w:rPr>
        <w:t xml:space="preserve">, </w:t>
      </w:r>
      <w:r w:rsidRPr="00A866D2">
        <w:rPr>
          <w:rFonts w:ascii="Cambria" w:hAnsi="Cambria"/>
          <w:b/>
          <w:bCs/>
          <w:noProof/>
          <w:sz w:val="22"/>
        </w:rPr>
        <w:t>Balaji KN</w:t>
      </w:r>
      <w:r w:rsidRPr="00A866D2">
        <w:rPr>
          <w:rFonts w:ascii="Cambria" w:hAnsi="Cambria"/>
          <w:noProof/>
          <w:sz w:val="22"/>
        </w:rPr>
        <w:t xml:space="preserve">, </w:t>
      </w:r>
      <w:r w:rsidRPr="00A866D2">
        <w:rPr>
          <w:rFonts w:ascii="Cambria" w:hAnsi="Cambria"/>
          <w:b/>
          <w:bCs/>
          <w:noProof/>
          <w:sz w:val="22"/>
        </w:rPr>
        <w:t>Balduini W</w:t>
      </w:r>
      <w:r w:rsidRPr="00A866D2">
        <w:rPr>
          <w:rFonts w:ascii="Cambria" w:hAnsi="Cambria"/>
          <w:noProof/>
          <w:sz w:val="22"/>
        </w:rPr>
        <w:t xml:space="preserve">, </w:t>
      </w:r>
      <w:r w:rsidRPr="00A866D2">
        <w:rPr>
          <w:rFonts w:ascii="Cambria" w:hAnsi="Cambria"/>
          <w:b/>
          <w:bCs/>
          <w:noProof/>
          <w:sz w:val="22"/>
        </w:rPr>
        <w:t>Ballabio A</w:t>
      </w:r>
      <w:r w:rsidRPr="00A866D2">
        <w:rPr>
          <w:rFonts w:ascii="Cambria" w:hAnsi="Cambria"/>
          <w:noProof/>
          <w:sz w:val="22"/>
        </w:rPr>
        <w:t xml:space="preserve">, </w:t>
      </w:r>
      <w:r w:rsidRPr="00A866D2">
        <w:rPr>
          <w:rFonts w:ascii="Cambria" w:hAnsi="Cambria"/>
          <w:b/>
          <w:bCs/>
          <w:noProof/>
          <w:sz w:val="22"/>
        </w:rPr>
        <w:t>Balzan R</w:t>
      </w:r>
      <w:r w:rsidRPr="00A866D2">
        <w:rPr>
          <w:rFonts w:ascii="Cambria" w:hAnsi="Cambria"/>
          <w:noProof/>
          <w:sz w:val="22"/>
        </w:rPr>
        <w:t xml:space="preserve">, </w:t>
      </w:r>
      <w:r w:rsidRPr="00A866D2">
        <w:rPr>
          <w:rFonts w:ascii="Cambria" w:hAnsi="Cambria"/>
          <w:b/>
          <w:bCs/>
          <w:noProof/>
          <w:sz w:val="22"/>
        </w:rPr>
        <w:t>Banerjee R</w:t>
      </w:r>
      <w:r w:rsidRPr="00A866D2">
        <w:rPr>
          <w:rFonts w:ascii="Cambria" w:hAnsi="Cambria"/>
          <w:noProof/>
          <w:sz w:val="22"/>
        </w:rPr>
        <w:t xml:space="preserve">, </w:t>
      </w:r>
      <w:r w:rsidRPr="00A866D2">
        <w:rPr>
          <w:rFonts w:ascii="Cambria" w:hAnsi="Cambria"/>
          <w:b/>
          <w:bCs/>
          <w:noProof/>
          <w:sz w:val="22"/>
        </w:rPr>
        <w:t>Bánhegyi G</w:t>
      </w:r>
      <w:r w:rsidRPr="00A866D2">
        <w:rPr>
          <w:rFonts w:ascii="Cambria" w:hAnsi="Cambria"/>
          <w:noProof/>
          <w:sz w:val="22"/>
        </w:rPr>
        <w:t xml:space="preserve">, </w:t>
      </w:r>
      <w:r w:rsidRPr="00A866D2">
        <w:rPr>
          <w:rFonts w:ascii="Cambria" w:hAnsi="Cambria"/>
          <w:b/>
          <w:bCs/>
          <w:noProof/>
          <w:sz w:val="22"/>
        </w:rPr>
        <w:t>Bao H</w:t>
      </w:r>
      <w:r w:rsidRPr="00A866D2">
        <w:rPr>
          <w:rFonts w:ascii="Cambria" w:hAnsi="Cambria"/>
          <w:noProof/>
          <w:sz w:val="22"/>
        </w:rPr>
        <w:t xml:space="preserve">, </w:t>
      </w:r>
      <w:r w:rsidRPr="00A866D2">
        <w:rPr>
          <w:rFonts w:ascii="Cambria" w:hAnsi="Cambria"/>
          <w:b/>
          <w:bCs/>
          <w:noProof/>
          <w:sz w:val="22"/>
        </w:rPr>
        <w:t>Barbeau B</w:t>
      </w:r>
      <w:r w:rsidRPr="00A866D2">
        <w:rPr>
          <w:rFonts w:ascii="Cambria" w:hAnsi="Cambria"/>
          <w:noProof/>
          <w:sz w:val="22"/>
        </w:rPr>
        <w:t xml:space="preserve">, </w:t>
      </w:r>
      <w:r w:rsidRPr="00A866D2">
        <w:rPr>
          <w:rFonts w:ascii="Cambria" w:hAnsi="Cambria"/>
          <w:b/>
          <w:bCs/>
          <w:noProof/>
          <w:sz w:val="22"/>
        </w:rPr>
        <w:t>Barrachina MD</w:t>
      </w:r>
      <w:r w:rsidRPr="00A866D2">
        <w:rPr>
          <w:rFonts w:ascii="Cambria" w:hAnsi="Cambria"/>
          <w:noProof/>
          <w:sz w:val="22"/>
        </w:rPr>
        <w:t xml:space="preserve">, </w:t>
      </w:r>
      <w:r w:rsidRPr="00A866D2">
        <w:rPr>
          <w:rFonts w:ascii="Cambria" w:hAnsi="Cambria"/>
          <w:b/>
          <w:bCs/>
          <w:noProof/>
          <w:sz w:val="22"/>
        </w:rPr>
        <w:t>Barreiro E</w:t>
      </w:r>
      <w:r w:rsidRPr="00A866D2">
        <w:rPr>
          <w:rFonts w:ascii="Cambria" w:hAnsi="Cambria"/>
          <w:noProof/>
          <w:sz w:val="22"/>
        </w:rPr>
        <w:t xml:space="preserve">, </w:t>
      </w:r>
      <w:r w:rsidRPr="00A866D2">
        <w:rPr>
          <w:rFonts w:ascii="Cambria" w:hAnsi="Cambria"/>
          <w:b/>
          <w:bCs/>
          <w:noProof/>
          <w:sz w:val="22"/>
        </w:rPr>
        <w:t>Bartel B</w:t>
      </w:r>
      <w:r w:rsidRPr="00A866D2">
        <w:rPr>
          <w:rFonts w:ascii="Cambria" w:hAnsi="Cambria"/>
          <w:noProof/>
          <w:sz w:val="22"/>
        </w:rPr>
        <w:t xml:space="preserve">, </w:t>
      </w:r>
      <w:r w:rsidRPr="00A866D2">
        <w:rPr>
          <w:rFonts w:ascii="Cambria" w:hAnsi="Cambria"/>
          <w:b/>
          <w:bCs/>
          <w:noProof/>
          <w:sz w:val="22"/>
        </w:rPr>
        <w:t>Bartolomé A</w:t>
      </w:r>
      <w:r w:rsidRPr="00A866D2">
        <w:rPr>
          <w:rFonts w:ascii="Cambria" w:hAnsi="Cambria"/>
          <w:noProof/>
          <w:sz w:val="22"/>
        </w:rPr>
        <w:t xml:space="preserve">, </w:t>
      </w:r>
      <w:r w:rsidRPr="00A866D2">
        <w:rPr>
          <w:rFonts w:ascii="Cambria" w:hAnsi="Cambria"/>
          <w:b/>
          <w:bCs/>
          <w:noProof/>
          <w:sz w:val="22"/>
        </w:rPr>
        <w:t>Bassham DC</w:t>
      </w:r>
      <w:r w:rsidRPr="00A866D2">
        <w:rPr>
          <w:rFonts w:ascii="Cambria" w:hAnsi="Cambria"/>
          <w:noProof/>
          <w:sz w:val="22"/>
        </w:rPr>
        <w:t xml:space="preserve">, </w:t>
      </w:r>
      <w:r w:rsidRPr="00A866D2">
        <w:rPr>
          <w:rFonts w:ascii="Cambria" w:hAnsi="Cambria"/>
          <w:b/>
          <w:bCs/>
          <w:noProof/>
          <w:sz w:val="22"/>
        </w:rPr>
        <w:t>Bassi MT</w:t>
      </w:r>
      <w:r w:rsidRPr="00A866D2">
        <w:rPr>
          <w:rFonts w:ascii="Cambria" w:hAnsi="Cambria"/>
          <w:noProof/>
          <w:sz w:val="22"/>
        </w:rPr>
        <w:t xml:space="preserve">, </w:t>
      </w:r>
      <w:r w:rsidRPr="00A866D2">
        <w:rPr>
          <w:rFonts w:ascii="Cambria" w:hAnsi="Cambria"/>
          <w:b/>
          <w:bCs/>
          <w:noProof/>
          <w:sz w:val="22"/>
        </w:rPr>
        <w:t>Bast RC</w:t>
      </w:r>
      <w:r w:rsidRPr="00A866D2">
        <w:rPr>
          <w:rFonts w:ascii="Cambria" w:hAnsi="Cambria"/>
          <w:noProof/>
          <w:sz w:val="22"/>
        </w:rPr>
        <w:t xml:space="preserve">, </w:t>
      </w:r>
      <w:r w:rsidRPr="00A866D2">
        <w:rPr>
          <w:rFonts w:ascii="Cambria" w:hAnsi="Cambria"/>
          <w:b/>
          <w:bCs/>
          <w:noProof/>
          <w:sz w:val="22"/>
        </w:rPr>
        <w:t>Basu A</w:t>
      </w:r>
      <w:r w:rsidRPr="00A866D2">
        <w:rPr>
          <w:rFonts w:ascii="Cambria" w:hAnsi="Cambria"/>
          <w:noProof/>
          <w:sz w:val="22"/>
        </w:rPr>
        <w:t xml:space="preserve">, </w:t>
      </w:r>
      <w:r w:rsidRPr="00A866D2">
        <w:rPr>
          <w:rFonts w:ascii="Cambria" w:hAnsi="Cambria"/>
          <w:b/>
          <w:bCs/>
          <w:noProof/>
          <w:sz w:val="22"/>
        </w:rPr>
        <w:t>Batista MT</w:t>
      </w:r>
      <w:r w:rsidRPr="00A866D2">
        <w:rPr>
          <w:rFonts w:ascii="Cambria" w:hAnsi="Cambria"/>
          <w:noProof/>
          <w:sz w:val="22"/>
        </w:rPr>
        <w:t xml:space="preserve">, </w:t>
      </w:r>
      <w:r w:rsidRPr="00A866D2">
        <w:rPr>
          <w:rFonts w:ascii="Cambria" w:hAnsi="Cambria"/>
          <w:b/>
          <w:bCs/>
          <w:noProof/>
          <w:sz w:val="22"/>
        </w:rPr>
        <w:t>Batoko H</w:t>
      </w:r>
      <w:r w:rsidRPr="00A866D2">
        <w:rPr>
          <w:rFonts w:ascii="Cambria" w:hAnsi="Cambria"/>
          <w:noProof/>
          <w:sz w:val="22"/>
        </w:rPr>
        <w:t xml:space="preserve">, </w:t>
      </w:r>
      <w:r w:rsidRPr="00A866D2">
        <w:rPr>
          <w:rFonts w:ascii="Cambria" w:hAnsi="Cambria"/>
          <w:b/>
          <w:bCs/>
          <w:noProof/>
          <w:sz w:val="22"/>
        </w:rPr>
        <w:t>Battino M</w:t>
      </w:r>
      <w:r w:rsidRPr="00A866D2">
        <w:rPr>
          <w:rFonts w:ascii="Cambria" w:hAnsi="Cambria"/>
          <w:noProof/>
          <w:sz w:val="22"/>
        </w:rPr>
        <w:t xml:space="preserve">, </w:t>
      </w:r>
      <w:r w:rsidRPr="00A866D2">
        <w:rPr>
          <w:rFonts w:ascii="Cambria" w:hAnsi="Cambria"/>
          <w:b/>
          <w:bCs/>
          <w:noProof/>
          <w:sz w:val="22"/>
        </w:rPr>
        <w:t>Bauckman K</w:t>
      </w:r>
      <w:r w:rsidRPr="00A866D2">
        <w:rPr>
          <w:rFonts w:ascii="Cambria" w:hAnsi="Cambria"/>
          <w:noProof/>
          <w:sz w:val="22"/>
        </w:rPr>
        <w:t xml:space="preserve">, </w:t>
      </w:r>
      <w:r w:rsidRPr="00A866D2">
        <w:rPr>
          <w:rFonts w:ascii="Cambria" w:hAnsi="Cambria"/>
          <w:b/>
          <w:bCs/>
          <w:noProof/>
          <w:sz w:val="22"/>
        </w:rPr>
        <w:t>Baumgarner BL</w:t>
      </w:r>
      <w:r w:rsidRPr="00A866D2">
        <w:rPr>
          <w:rFonts w:ascii="Cambria" w:hAnsi="Cambria"/>
          <w:noProof/>
          <w:sz w:val="22"/>
        </w:rPr>
        <w:t xml:space="preserve">, </w:t>
      </w:r>
      <w:r w:rsidRPr="00A866D2">
        <w:rPr>
          <w:rFonts w:ascii="Cambria" w:hAnsi="Cambria"/>
          <w:b/>
          <w:bCs/>
          <w:noProof/>
          <w:sz w:val="22"/>
        </w:rPr>
        <w:t>Bayer KU</w:t>
      </w:r>
      <w:r w:rsidRPr="00A866D2">
        <w:rPr>
          <w:rFonts w:ascii="Cambria" w:hAnsi="Cambria"/>
          <w:noProof/>
          <w:sz w:val="22"/>
        </w:rPr>
        <w:t xml:space="preserve">, </w:t>
      </w:r>
      <w:r w:rsidRPr="00A866D2">
        <w:rPr>
          <w:rFonts w:ascii="Cambria" w:hAnsi="Cambria"/>
          <w:b/>
          <w:bCs/>
          <w:noProof/>
          <w:sz w:val="22"/>
        </w:rPr>
        <w:t>Beale R</w:t>
      </w:r>
      <w:r w:rsidRPr="00A866D2">
        <w:rPr>
          <w:rFonts w:ascii="Cambria" w:hAnsi="Cambria"/>
          <w:noProof/>
          <w:sz w:val="22"/>
        </w:rPr>
        <w:t xml:space="preserve">, </w:t>
      </w:r>
      <w:r w:rsidRPr="00A866D2">
        <w:rPr>
          <w:rFonts w:ascii="Cambria" w:hAnsi="Cambria"/>
          <w:b/>
          <w:bCs/>
          <w:noProof/>
          <w:sz w:val="22"/>
        </w:rPr>
        <w:t>Beaulieu J-F</w:t>
      </w:r>
      <w:r w:rsidRPr="00A866D2">
        <w:rPr>
          <w:rFonts w:ascii="Cambria" w:hAnsi="Cambria"/>
          <w:noProof/>
          <w:sz w:val="22"/>
        </w:rPr>
        <w:t xml:space="preserve">, </w:t>
      </w:r>
      <w:r w:rsidRPr="00A866D2">
        <w:rPr>
          <w:rFonts w:ascii="Cambria" w:hAnsi="Cambria"/>
          <w:b/>
          <w:bCs/>
          <w:noProof/>
          <w:sz w:val="22"/>
        </w:rPr>
        <w:t>Beck GR</w:t>
      </w:r>
      <w:r w:rsidRPr="00A866D2">
        <w:rPr>
          <w:rFonts w:ascii="Cambria" w:hAnsi="Cambria"/>
          <w:noProof/>
          <w:sz w:val="22"/>
        </w:rPr>
        <w:t xml:space="preserve">, </w:t>
      </w:r>
      <w:r w:rsidRPr="00A866D2">
        <w:rPr>
          <w:rFonts w:ascii="Cambria" w:hAnsi="Cambria"/>
          <w:b/>
          <w:bCs/>
          <w:noProof/>
          <w:sz w:val="22"/>
        </w:rPr>
        <w:t>Becker C</w:t>
      </w:r>
      <w:r w:rsidRPr="00A866D2">
        <w:rPr>
          <w:rFonts w:ascii="Cambria" w:hAnsi="Cambria"/>
          <w:noProof/>
          <w:sz w:val="22"/>
        </w:rPr>
        <w:t xml:space="preserve">, </w:t>
      </w:r>
      <w:r w:rsidRPr="00A866D2">
        <w:rPr>
          <w:rFonts w:ascii="Cambria" w:hAnsi="Cambria"/>
          <w:b/>
          <w:bCs/>
          <w:noProof/>
          <w:sz w:val="22"/>
        </w:rPr>
        <w:t>Beckham JD</w:t>
      </w:r>
      <w:r w:rsidRPr="00A866D2">
        <w:rPr>
          <w:rFonts w:ascii="Cambria" w:hAnsi="Cambria"/>
          <w:noProof/>
          <w:sz w:val="22"/>
        </w:rPr>
        <w:t xml:space="preserve">, </w:t>
      </w:r>
      <w:r w:rsidRPr="00A866D2">
        <w:rPr>
          <w:rFonts w:ascii="Cambria" w:hAnsi="Cambria"/>
          <w:b/>
          <w:bCs/>
          <w:noProof/>
          <w:sz w:val="22"/>
        </w:rPr>
        <w:t>Bédard P-A</w:t>
      </w:r>
      <w:r w:rsidRPr="00A866D2">
        <w:rPr>
          <w:rFonts w:ascii="Cambria" w:hAnsi="Cambria"/>
          <w:noProof/>
          <w:sz w:val="22"/>
        </w:rPr>
        <w:t xml:space="preserve">, </w:t>
      </w:r>
      <w:r w:rsidRPr="00A866D2">
        <w:rPr>
          <w:rFonts w:ascii="Cambria" w:hAnsi="Cambria"/>
          <w:b/>
          <w:bCs/>
          <w:noProof/>
          <w:sz w:val="22"/>
        </w:rPr>
        <w:t>Bednarski PJ</w:t>
      </w:r>
      <w:r w:rsidRPr="00A866D2">
        <w:rPr>
          <w:rFonts w:ascii="Cambria" w:hAnsi="Cambria"/>
          <w:noProof/>
          <w:sz w:val="22"/>
        </w:rPr>
        <w:t xml:space="preserve">, </w:t>
      </w:r>
      <w:r w:rsidRPr="00A866D2">
        <w:rPr>
          <w:rFonts w:ascii="Cambria" w:hAnsi="Cambria"/>
          <w:b/>
          <w:bCs/>
          <w:noProof/>
          <w:sz w:val="22"/>
        </w:rPr>
        <w:t>Begley TJ</w:t>
      </w:r>
      <w:r w:rsidRPr="00A866D2">
        <w:rPr>
          <w:rFonts w:ascii="Cambria" w:hAnsi="Cambria"/>
          <w:noProof/>
          <w:sz w:val="22"/>
        </w:rPr>
        <w:t xml:space="preserve">, </w:t>
      </w:r>
      <w:r w:rsidRPr="00A866D2">
        <w:rPr>
          <w:rFonts w:ascii="Cambria" w:hAnsi="Cambria"/>
          <w:b/>
          <w:bCs/>
          <w:noProof/>
          <w:sz w:val="22"/>
        </w:rPr>
        <w:t>Behl C</w:t>
      </w:r>
      <w:r w:rsidRPr="00A866D2">
        <w:rPr>
          <w:rFonts w:ascii="Cambria" w:hAnsi="Cambria"/>
          <w:noProof/>
          <w:sz w:val="22"/>
        </w:rPr>
        <w:t xml:space="preserve">, </w:t>
      </w:r>
      <w:r w:rsidRPr="00A866D2">
        <w:rPr>
          <w:rFonts w:ascii="Cambria" w:hAnsi="Cambria"/>
          <w:b/>
          <w:bCs/>
          <w:noProof/>
          <w:sz w:val="22"/>
        </w:rPr>
        <w:t>Behrends C</w:t>
      </w:r>
      <w:r w:rsidRPr="00A866D2">
        <w:rPr>
          <w:rFonts w:ascii="Cambria" w:hAnsi="Cambria"/>
          <w:noProof/>
          <w:sz w:val="22"/>
        </w:rPr>
        <w:t xml:space="preserve">, </w:t>
      </w:r>
      <w:r w:rsidRPr="00A866D2">
        <w:rPr>
          <w:rFonts w:ascii="Cambria" w:hAnsi="Cambria"/>
          <w:b/>
          <w:bCs/>
          <w:noProof/>
          <w:sz w:val="22"/>
        </w:rPr>
        <w:t>Behrens GM</w:t>
      </w:r>
      <w:r w:rsidRPr="00A866D2">
        <w:rPr>
          <w:rFonts w:ascii="Cambria" w:hAnsi="Cambria"/>
          <w:noProof/>
          <w:sz w:val="22"/>
        </w:rPr>
        <w:t xml:space="preserve">, </w:t>
      </w:r>
      <w:r w:rsidRPr="00A866D2">
        <w:rPr>
          <w:rFonts w:ascii="Cambria" w:hAnsi="Cambria"/>
          <w:b/>
          <w:bCs/>
          <w:noProof/>
          <w:sz w:val="22"/>
        </w:rPr>
        <w:t>Behrns KE</w:t>
      </w:r>
      <w:r w:rsidRPr="00A866D2">
        <w:rPr>
          <w:rFonts w:ascii="Cambria" w:hAnsi="Cambria"/>
          <w:noProof/>
          <w:sz w:val="22"/>
        </w:rPr>
        <w:t xml:space="preserve">, </w:t>
      </w:r>
      <w:r w:rsidRPr="00A866D2">
        <w:rPr>
          <w:rFonts w:ascii="Cambria" w:hAnsi="Cambria"/>
          <w:b/>
          <w:bCs/>
          <w:noProof/>
          <w:sz w:val="22"/>
        </w:rPr>
        <w:t>Bejarano E</w:t>
      </w:r>
      <w:r w:rsidRPr="00A866D2">
        <w:rPr>
          <w:rFonts w:ascii="Cambria" w:hAnsi="Cambria"/>
          <w:noProof/>
          <w:sz w:val="22"/>
        </w:rPr>
        <w:t xml:space="preserve">, </w:t>
      </w:r>
      <w:r w:rsidRPr="00A866D2">
        <w:rPr>
          <w:rFonts w:ascii="Cambria" w:hAnsi="Cambria"/>
          <w:b/>
          <w:bCs/>
          <w:noProof/>
          <w:sz w:val="22"/>
        </w:rPr>
        <w:t>Belaid A</w:t>
      </w:r>
      <w:r w:rsidRPr="00A866D2">
        <w:rPr>
          <w:rFonts w:ascii="Cambria" w:hAnsi="Cambria"/>
          <w:noProof/>
          <w:sz w:val="22"/>
        </w:rPr>
        <w:t xml:space="preserve">, </w:t>
      </w:r>
      <w:r w:rsidRPr="00A866D2">
        <w:rPr>
          <w:rFonts w:ascii="Cambria" w:hAnsi="Cambria"/>
          <w:b/>
          <w:bCs/>
          <w:noProof/>
          <w:sz w:val="22"/>
        </w:rPr>
        <w:t>Belleudi F</w:t>
      </w:r>
      <w:r w:rsidRPr="00A866D2">
        <w:rPr>
          <w:rFonts w:ascii="Cambria" w:hAnsi="Cambria"/>
          <w:noProof/>
          <w:sz w:val="22"/>
        </w:rPr>
        <w:t xml:space="preserve">, </w:t>
      </w:r>
      <w:r w:rsidRPr="00A866D2">
        <w:rPr>
          <w:rFonts w:ascii="Cambria" w:hAnsi="Cambria"/>
          <w:b/>
          <w:bCs/>
          <w:noProof/>
          <w:sz w:val="22"/>
        </w:rPr>
        <w:t>Bénard G</w:t>
      </w:r>
      <w:r w:rsidRPr="00A866D2">
        <w:rPr>
          <w:rFonts w:ascii="Cambria" w:hAnsi="Cambria"/>
          <w:noProof/>
          <w:sz w:val="22"/>
        </w:rPr>
        <w:t xml:space="preserve">, </w:t>
      </w:r>
      <w:r w:rsidRPr="00A866D2">
        <w:rPr>
          <w:rFonts w:ascii="Cambria" w:hAnsi="Cambria"/>
          <w:b/>
          <w:bCs/>
          <w:noProof/>
          <w:sz w:val="22"/>
        </w:rPr>
        <w:t>Berchem G</w:t>
      </w:r>
      <w:r w:rsidRPr="00A866D2">
        <w:rPr>
          <w:rFonts w:ascii="Cambria" w:hAnsi="Cambria"/>
          <w:noProof/>
          <w:sz w:val="22"/>
        </w:rPr>
        <w:t xml:space="preserve">, </w:t>
      </w:r>
      <w:r w:rsidRPr="00A866D2">
        <w:rPr>
          <w:rFonts w:ascii="Cambria" w:hAnsi="Cambria"/>
          <w:b/>
          <w:bCs/>
          <w:noProof/>
          <w:sz w:val="22"/>
        </w:rPr>
        <w:t>Bergamaschi D</w:t>
      </w:r>
      <w:r w:rsidRPr="00A866D2">
        <w:rPr>
          <w:rFonts w:ascii="Cambria" w:hAnsi="Cambria"/>
          <w:noProof/>
          <w:sz w:val="22"/>
        </w:rPr>
        <w:t xml:space="preserve">, </w:t>
      </w:r>
      <w:r w:rsidRPr="00A866D2">
        <w:rPr>
          <w:rFonts w:ascii="Cambria" w:hAnsi="Cambria"/>
          <w:b/>
          <w:bCs/>
          <w:noProof/>
          <w:sz w:val="22"/>
        </w:rPr>
        <w:t>Bergami M</w:t>
      </w:r>
      <w:r w:rsidRPr="00A866D2">
        <w:rPr>
          <w:rFonts w:ascii="Cambria" w:hAnsi="Cambria"/>
          <w:noProof/>
          <w:sz w:val="22"/>
        </w:rPr>
        <w:t xml:space="preserve">, </w:t>
      </w:r>
      <w:r w:rsidRPr="00A866D2">
        <w:rPr>
          <w:rFonts w:ascii="Cambria" w:hAnsi="Cambria"/>
          <w:b/>
          <w:bCs/>
          <w:noProof/>
          <w:sz w:val="22"/>
        </w:rPr>
        <w:t>Berkhout B</w:t>
      </w:r>
      <w:r w:rsidRPr="00A866D2">
        <w:rPr>
          <w:rFonts w:ascii="Cambria" w:hAnsi="Cambria"/>
          <w:noProof/>
          <w:sz w:val="22"/>
        </w:rPr>
        <w:t xml:space="preserve">, </w:t>
      </w:r>
      <w:r w:rsidRPr="00A866D2">
        <w:rPr>
          <w:rFonts w:ascii="Cambria" w:hAnsi="Cambria"/>
          <w:b/>
          <w:bCs/>
          <w:noProof/>
          <w:sz w:val="22"/>
        </w:rPr>
        <w:t>Berliocchi L</w:t>
      </w:r>
      <w:r w:rsidRPr="00A866D2">
        <w:rPr>
          <w:rFonts w:ascii="Cambria" w:hAnsi="Cambria"/>
          <w:noProof/>
          <w:sz w:val="22"/>
        </w:rPr>
        <w:t xml:space="preserve">, </w:t>
      </w:r>
      <w:r w:rsidRPr="00A866D2">
        <w:rPr>
          <w:rFonts w:ascii="Cambria" w:hAnsi="Cambria"/>
          <w:b/>
          <w:bCs/>
          <w:noProof/>
          <w:sz w:val="22"/>
        </w:rPr>
        <w:t>Bernard A</w:t>
      </w:r>
      <w:r w:rsidRPr="00A866D2">
        <w:rPr>
          <w:rFonts w:ascii="Cambria" w:hAnsi="Cambria"/>
          <w:noProof/>
          <w:sz w:val="22"/>
        </w:rPr>
        <w:t xml:space="preserve">, </w:t>
      </w:r>
      <w:r w:rsidRPr="00A866D2">
        <w:rPr>
          <w:rFonts w:ascii="Cambria" w:hAnsi="Cambria"/>
          <w:b/>
          <w:bCs/>
          <w:noProof/>
          <w:sz w:val="22"/>
        </w:rPr>
        <w:t>Bernard M</w:t>
      </w:r>
      <w:r w:rsidRPr="00A866D2">
        <w:rPr>
          <w:rFonts w:ascii="Cambria" w:hAnsi="Cambria"/>
          <w:noProof/>
          <w:sz w:val="22"/>
        </w:rPr>
        <w:t xml:space="preserve">, </w:t>
      </w:r>
      <w:r w:rsidRPr="00A866D2">
        <w:rPr>
          <w:rFonts w:ascii="Cambria" w:hAnsi="Cambria"/>
          <w:b/>
          <w:bCs/>
          <w:noProof/>
          <w:sz w:val="22"/>
        </w:rPr>
        <w:t>Bernassola F</w:t>
      </w:r>
      <w:r w:rsidRPr="00A866D2">
        <w:rPr>
          <w:rFonts w:ascii="Cambria" w:hAnsi="Cambria"/>
          <w:noProof/>
          <w:sz w:val="22"/>
        </w:rPr>
        <w:t xml:space="preserve">, </w:t>
      </w:r>
      <w:r w:rsidRPr="00A866D2">
        <w:rPr>
          <w:rFonts w:ascii="Cambria" w:hAnsi="Cambria"/>
          <w:b/>
          <w:bCs/>
          <w:noProof/>
          <w:sz w:val="22"/>
        </w:rPr>
        <w:t>Bertolotti A</w:t>
      </w:r>
      <w:r w:rsidRPr="00A866D2">
        <w:rPr>
          <w:rFonts w:ascii="Cambria" w:hAnsi="Cambria"/>
          <w:noProof/>
          <w:sz w:val="22"/>
        </w:rPr>
        <w:t xml:space="preserve">, </w:t>
      </w:r>
      <w:r w:rsidRPr="00A866D2">
        <w:rPr>
          <w:rFonts w:ascii="Cambria" w:hAnsi="Cambria"/>
          <w:b/>
          <w:bCs/>
          <w:noProof/>
          <w:sz w:val="22"/>
        </w:rPr>
        <w:t>Bess AS</w:t>
      </w:r>
      <w:r w:rsidRPr="00A866D2">
        <w:rPr>
          <w:rFonts w:ascii="Cambria" w:hAnsi="Cambria"/>
          <w:noProof/>
          <w:sz w:val="22"/>
        </w:rPr>
        <w:t xml:space="preserve">, </w:t>
      </w:r>
      <w:r w:rsidRPr="00A866D2">
        <w:rPr>
          <w:rFonts w:ascii="Cambria" w:hAnsi="Cambria"/>
          <w:b/>
          <w:bCs/>
          <w:noProof/>
          <w:sz w:val="22"/>
        </w:rPr>
        <w:t>Besteiro S</w:t>
      </w:r>
      <w:r w:rsidRPr="00A866D2">
        <w:rPr>
          <w:rFonts w:ascii="Cambria" w:hAnsi="Cambria"/>
          <w:noProof/>
          <w:sz w:val="22"/>
        </w:rPr>
        <w:t xml:space="preserve">, </w:t>
      </w:r>
      <w:r w:rsidRPr="00A866D2">
        <w:rPr>
          <w:rFonts w:ascii="Cambria" w:hAnsi="Cambria"/>
          <w:b/>
          <w:bCs/>
          <w:noProof/>
          <w:sz w:val="22"/>
        </w:rPr>
        <w:t>Bettuzzi S</w:t>
      </w:r>
      <w:r w:rsidRPr="00A866D2">
        <w:rPr>
          <w:rFonts w:ascii="Cambria" w:hAnsi="Cambria"/>
          <w:noProof/>
          <w:sz w:val="22"/>
        </w:rPr>
        <w:t xml:space="preserve">, </w:t>
      </w:r>
      <w:r w:rsidRPr="00A866D2">
        <w:rPr>
          <w:rFonts w:ascii="Cambria" w:hAnsi="Cambria"/>
          <w:b/>
          <w:bCs/>
          <w:noProof/>
          <w:sz w:val="22"/>
        </w:rPr>
        <w:t>Bhalla S</w:t>
      </w:r>
      <w:r w:rsidRPr="00A866D2">
        <w:rPr>
          <w:rFonts w:ascii="Cambria" w:hAnsi="Cambria"/>
          <w:noProof/>
          <w:sz w:val="22"/>
        </w:rPr>
        <w:t xml:space="preserve">, </w:t>
      </w:r>
      <w:r w:rsidRPr="00A866D2">
        <w:rPr>
          <w:rFonts w:ascii="Cambria" w:hAnsi="Cambria"/>
          <w:b/>
          <w:bCs/>
          <w:noProof/>
          <w:sz w:val="22"/>
        </w:rPr>
        <w:t>Bhattacharyya S</w:t>
      </w:r>
      <w:r w:rsidRPr="00A866D2">
        <w:rPr>
          <w:rFonts w:ascii="Cambria" w:hAnsi="Cambria"/>
          <w:noProof/>
          <w:sz w:val="22"/>
        </w:rPr>
        <w:t xml:space="preserve">, </w:t>
      </w:r>
      <w:r w:rsidRPr="00A866D2">
        <w:rPr>
          <w:rFonts w:ascii="Cambria" w:hAnsi="Cambria"/>
          <w:b/>
          <w:bCs/>
          <w:noProof/>
          <w:sz w:val="22"/>
        </w:rPr>
        <w:t>Bhutia SK</w:t>
      </w:r>
      <w:r w:rsidRPr="00A866D2">
        <w:rPr>
          <w:rFonts w:ascii="Cambria" w:hAnsi="Cambria"/>
          <w:noProof/>
          <w:sz w:val="22"/>
        </w:rPr>
        <w:t xml:space="preserve">, </w:t>
      </w:r>
      <w:r w:rsidRPr="00A866D2">
        <w:rPr>
          <w:rFonts w:ascii="Cambria" w:hAnsi="Cambria"/>
          <w:b/>
          <w:bCs/>
          <w:noProof/>
          <w:sz w:val="22"/>
        </w:rPr>
        <w:t>Biagosch C</w:t>
      </w:r>
      <w:r w:rsidRPr="00A866D2">
        <w:rPr>
          <w:rFonts w:ascii="Cambria" w:hAnsi="Cambria"/>
          <w:noProof/>
          <w:sz w:val="22"/>
        </w:rPr>
        <w:t xml:space="preserve">, </w:t>
      </w:r>
      <w:r w:rsidRPr="00A866D2">
        <w:rPr>
          <w:rFonts w:ascii="Cambria" w:hAnsi="Cambria"/>
          <w:b/>
          <w:bCs/>
          <w:noProof/>
          <w:sz w:val="22"/>
        </w:rPr>
        <w:t>Bianchi MW</w:t>
      </w:r>
      <w:r w:rsidRPr="00A866D2">
        <w:rPr>
          <w:rFonts w:ascii="Cambria" w:hAnsi="Cambria"/>
          <w:noProof/>
          <w:sz w:val="22"/>
        </w:rPr>
        <w:t xml:space="preserve">, </w:t>
      </w:r>
      <w:r w:rsidRPr="00A866D2">
        <w:rPr>
          <w:rFonts w:ascii="Cambria" w:hAnsi="Cambria"/>
          <w:b/>
          <w:bCs/>
          <w:noProof/>
          <w:sz w:val="22"/>
        </w:rPr>
        <w:t>Biard-Piechaczyk M</w:t>
      </w:r>
      <w:r w:rsidRPr="00A866D2">
        <w:rPr>
          <w:rFonts w:ascii="Cambria" w:hAnsi="Cambria"/>
          <w:noProof/>
          <w:sz w:val="22"/>
        </w:rPr>
        <w:t xml:space="preserve">, </w:t>
      </w:r>
      <w:r w:rsidRPr="00A866D2">
        <w:rPr>
          <w:rFonts w:ascii="Cambria" w:hAnsi="Cambria"/>
          <w:b/>
          <w:bCs/>
          <w:noProof/>
          <w:sz w:val="22"/>
        </w:rPr>
        <w:t>Billes V</w:t>
      </w:r>
      <w:r w:rsidRPr="00A866D2">
        <w:rPr>
          <w:rFonts w:ascii="Cambria" w:hAnsi="Cambria"/>
          <w:noProof/>
          <w:sz w:val="22"/>
        </w:rPr>
        <w:t xml:space="preserve">, </w:t>
      </w:r>
      <w:r w:rsidRPr="00A866D2">
        <w:rPr>
          <w:rFonts w:ascii="Cambria" w:hAnsi="Cambria"/>
          <w:b/>
          <w:bCs/>
          <w:noProof/>
          <w:sz w:val="22"/>
        </w:rPr>
        <w:t>Bincoletto C</w:t>
      </w:r>
      <w:r w:rsidRPr="00A866D2">
        <w:rPr>
          <w:rFonts w:ascii="Cambria" w:hAnsi="Cambria"/>
          <w:noProof/>
          <w:sz w:val="22"/>
        </w:rPr>
        <w:t xml:space="preserve">, </w:t>
      </w:r>
      <w:r w:rsidRPr="00A866D2">
        <w:rPr>
          <w:rFonts w:ascii="Cambria" w:hAnsi="Cambria"/>
          <w:b/>
          <w:bCs/>
          <w:noProof/>
          <w:sz w:val="22"/>
        </w:rPr>
        <w:t>Bingol B</w:t>
      </w:r>
      <w:r w:rsidRPr="00A866D2">
        <w:rPr>
          <w:rFonts w:ascii="Cambria" w:hAnsi="Cambria"/>
          <w:noProof/>
          <w:sz w:val="22"/>
        </w:rPr>
        <w:t xml:space="preserve">, </w:t>
      </w:r>
      <w:r w:rsidRPr="00A866D2">
        <w:rPr>
          <w:rFonts w:ascii="Cambria" w:hAnsi="Cambria"/>
          <w:b/>
          <w:bCs/>
          <w:noProof/>
          <w:sz w:val="22"/>
        </w:rPr>
        <w:t>Bird SW</w:t>
      </w:r>
      <w:r w:rsidRPr="00A866D2">
        <w:rPr>
          <w:rFonts w:ascii="Cambria" w:hAnsi="Cambria"/>
          <w:noProof/>
          <w:sz w:val="22"/>
        </w:rPr>
        <w:t xml:space="preserve">, </w:t>
      </w:r>
      <w:r w:rsidRPr="00A866D2">
        <w:rPr>
          <w:rFonts w:ascii="Cambria" w:hAnsi="Cambria"/>
          <w:b/>
          <w:bCs/>
          <w:noProof/>
          <w:sz w:val="22"/>
        </w:rPr>
        <w:t>Bitoun M</w:t>
      </w:r>
      <w:r w:rsidRPr="00A866D2">
        <w:rPr>
          <w:rFonts w:ascii="Cambria" w:hAnsi="Cambria"/>
          <w:noProof/>
          <w:sz w:val="22"/>
        </w:rPr>
        <w:t xml:space="preserve">, </w:t>
      </w:r>
      <w:r w:rsidRPr="00A866D2">
        <w:rPr>
          <w:rFonts w:ascii="Cambria" w:hAnsi="Cambria"/>
          <w:b/>
          <w:bCs/>
          <w:noProof/>
          <w:sz w:val="22"/>
        </w:rPr>
        <w:t>Bjedov I</w:t>
      </w:r>
      <w:r w:rsidRPr="00A866D2">
        <w:rPr>
          <w:rFonts w:ascii="Cambria" w:hAnsi="Cambria"/>
          <w:noProof/>
          <w:sz w:val="22"/>
        </w:rPr>
        <w:t xml:space="preserve">, </w:t>
      </w:r>
      <w:r w:rsidRPr="00A866D2">
        <w:rPr>
          <w:rFonts w:ascii="Cambria" w:hAnsi="Cambria"/>
          <w:b/>
          <w:bCs/>
          <w:noProof/>
          <w:sz w:val="22"/>
        </w:rPr>
        <w:t>Blackstone C</w:t>
      </w:r>
      <w:r w:rsidRPr="00A866D2">
        <w:rPr>
          <w:rFonts w:ascii="Cambria" w:hAnsi="Cambria"/>
          <w:noProof/>
          <w:sz w:val="22"/>
        </w:rPr>
        <w:t xml:space="preserve">, </w:t>
      </w:r>
      <w:r w:rsidRPr="00A866D2">
        <w:rPr>
          <w:rFonts w:ascii="Cambria" w:hAnsi="Cambria"/>
          <w:b/>
          <w:bCs/>
          <w:noProof/>
          <w:sz w:val="22"/>
        </w:rPr>
        <w:t>Blanc L</w:t>
      </w:r>
      <w:r w:rsidRPr="00A866D2">
        <w:rPr>
          <w:rFonts w:ascii="Cambria" w:hAnsi="Cambria"/>
          <w:noProof/>
          <w:sz w:val="22"/>
        </w:rPr>
        <w:t xml:space="preserve">, </w:t>
      </w:r>
      <w:r w:rsidRPr="00A866D2">
        <w:rPr>
          <w:rFonts w:ascii="Cambria" w:hAnsi="Cambria"/>
          <w:b/>
          <w:bCs/>
          <w:noProof/>
          <w:sz w:val="22"/>
        </w:rPr>
        <w:t>Blanco GA</w:t>
      </w:r>
      <w:r w:rsidRPr="00A866D2">
        <w:rPr>
          <w:rFonts w:ascii="Cambria" w:hAnsi="Cambria"/>
          <w:noProof/>
          <w:sz w:val="22"/>
        </w:rPr>
        <w:t xml:space="preserve">, </w:t>
      </w:r>
      <w:r w:rsidRPr="00A866D2">
        <w:rPr>
          <w:rFonts w:ascii="Cambria" w:hAnsi="Cambria"/>
          <w:b/>
          <w:bCs/>
          <w:noProof/>
          <w:sz w:val="22"/>
        </w:rPr>
        <w:t>Blomhoff HK</w:t>
      </w:r>
      <w:r w:rsidRPr="00A866D2">
        <w:rPr>
          <w:rFonts w:ascii="Cambria" w:hAnsi="Cambria"/>
          <w:noProof/>
          <w:sz w:val="22"/>
        </w:rPr>
        <w:t xml:space="preserve">, </w:t>
      </w:r>
      <w:r w:rsidRPr="00A866D2">
        <w:rPr>
          <w:rFonts w:ascii="Cambria" w:hAnsi="Cambria"/>
          <w:b/>
          <w:bCs/>
          <w:noProof/>
          <w:sz w:val="22"/>
        </w:rPr>
        <w:t>Boada-Romero E</w:t>
      </w:r>
      <w:r w:rsidRPr="00A866D2">
        <w:rPr>
          <w:rFonts w:ascii="Cambria" w:hAnsi="Cambria"/>
          <w:noProof/>
          <w:sz w:val="22"/>
        </w:rPr>
        <w:t xml:space="preserve">, </w:t>
      </w:r>
      <w:r w:rsidRPr="00A866D2">
        <w:rPr>
          <w:rFonts w:ascii="Cambria" w:hAnsi="Cambria"/>
          <w:b/>
          <w:bCs/>
          <w:noProof/>
          <w:sz w:val="22"/>
        </w:rPr>
        <w:t>Böckler S</w:t>
      </w:r>
      <w:r w:rsidRPr="00A866D2">
        <w:rPr>
          <w:rFonts w:ascii="Cambria" w:hAnsi="Cambria"/>
          <w:noProof/>
          <w:sz w:val="22"/>
        </w:rPr>
        <w:t xml:space="preserve">, </w:t>
      </w:r>
      <w:r w:rsidRPr="00A866D2">
        <w:rPr>
          <w:rFonts w:ascii="Cambria" w:hAnsi="Cambria"/>
          <w:b/>
          <w:bCs/>
          <w:noProof/>
          <w:sz w:val="22"/>
        </w:rPr>
        <w:t>Boes M</w:t>
      </w:r>
      <w:r w:rsidRPr="00A866D2">
        <w:rPr>
          <w:rFonts w:ascii="Cambria" w:hAnsi="Cambria"/>
          <w:noProof/>
          <w:sz w:val="22"/>
        </w:rPr>
        <w:t xml:space="preserve">, </w:t>
      </w:r>
      <w:r w:rsidRPr="00A866D2">
        <w:rPr>
          <w:rFonts w:ascii="Cambria" w:hAnsi="Cambria"/>
          <w:b/>
          <w:bCs/>
          <w:noProof/>
          <w:sz w:val="22"/>
        </w:rPr>
        <w:t>Boesze-Battaglia K</w:t>
      </w:r>
      <w:r w:rsidRPr="00A866D2">
        <w:rPr>
          <w:rFonts w:ascii="Cambria" w:hAnsi="Cambria"/>
          <w:noProof/>
          <w:sz w:val="22"/>
        </w:rPr>
        <w:t xml:space="preserve">, </w:t>
      </w:r>
      <w:r w:rsidRPr="00A866D2">
        <w:rPr>
          <w:rFonts w:ascii="Cambria" w:hAnsi="Cambria"/>
          <w:b/>
          <w:bCs/>
          <w:noProof/>
          <w:sz w:val="22"/>
        </w:rPr>
        <w:t>Boise LH</w:t>
      </w:r>
      <w:r w:rsidRPr="00A866D2">
        <w:rPr>
          <w:rFonts w:ascii="Cambria" w:hAnsi="Cambria"/>
          <w:noProof/>
          <w:sz w:val="22"/>
        </w:rPr>
        <w:t xml:space="preserve">, </w:t>
      </w:r>
      <w:r w:rsidRPr="00A866D2">
        <w:rPr>
          <w:rFonts w:ascii="Cambria" w:hAnsi="Cambria"/>
          <w:b/>
          <w:bCs/>
          <w:noProof/>
          <w:sz w:val="22"/>
        </w:rPr>
        <w:t>Bolino A</w:t>
      </w:r>
      <w:r w:rsidRPr="00A866D2">
        <w:rPr>
          <w:rFonts w:ascii="Cambria" w:hAnsi="Cambria"/>
          <w:noProof/>
          <w:sz w:val="22"/>
        </w:rPr>
        <w:t xml:space="preserve">, </w:t>
      </w:r>
      <w:r w:rsidRPr="00A866D2">
        <w:rPr>
          <w:rFonts w:ascii="Cambria" w:hAnsi="Cambria"/>
          <w:b/>
          <w:bCs/>
          <w:noProof/>
          <w:sz w:val="22"/>
        </w:rPr>
        <w:t>Boman A</w:t>
      </w:r>
      <w:r w:rsidRPr="00A866D2">
        <w:rPr>
          <w:rFonts w:ascii="Cambria" w:hAnsi="Cambria"/>
          <w:noProof/>
          <w:sz w:val="22"/>
        </w:rPr>
        <w:t xml:space="preserve">, </w:t>
      </w:r>
      <w:r w:rsidRPr="00A866D2">
        <w:rPr>
          <w:rFonts w:ascii="Cambria" w:hAnsi="Cambria"/>
          <w:b/>
          <w:bCs/>
          <w:noProof/>
          <w:sz w:val="22"/>
        </w:rPr>
        <w:t>Bonaldo P</w:t>
      </w:r>
      <w:r w:rsidRPr="00A866D2">
        <w:rPr>
          <w:rFonts w:ascii="Cambria" w:hAnsi="Cambria"/>
          <w:noProof/>
          <w:sz w:val="22"/>
        </w:rPr>
        <w:t xml:space="preserve">, </w:t>
      </w:r>
      <w:r w:rsidRPr="00A866D2">
        <w:rPr>
          <w:rFonts w:ascii="Cambria" w:hAnsi="Cambria"/>
          <w:b/>
          <w:bCs/>
          <w:noProof/>
          <w:sz w:val="22"/>
        </w:rPr>
        <w:t>Bordi M</w:t>
      </w:r>
      <w:r w:rsidRPr="00A866D2">
        <w:rPr>
          <w:rFonts w:ascii="Cambria" w:hAnsi="Cambria"/>
          <w:noProof/>
          <w:sz w:val="22"/>
        </w:rPr>
        <w:t xml:space="preserve">, </w:t>
      </w:r>
      <w:r w:rsidRPr="00A866D2">
        <w:rPr>
          <w:rFonts w:ascii="Cambria" w:hAnsi="Cambria"/>
          <w:b/>
          <w:bCs/>
          <w:noProof/>
          <w:sz w:val="22"/>
        </w:rPr>
        <w:t>Bosch J</w:t>
      </w:r>
      <w:r w:rsidRPr="00A866D2">
        <w:rPr>
          <w:rFonts w:ascii="Cambria" w:hAnsi="Cambria"/>
          <w:noProof/>
          <w:sz w:val="22"/>
        </w:rPr>
        <w:t xml:space="preserve">, </w:t>
      </w:r>
      <w:r w:rsidRPr="00A866D2">
        <w:rPr>
          <w:rFonts w:ascii="Cambria" w:hAnsi="Cambria"/>
          <w:b/>
          <w:bCs/>
          <w:noProof/>
          <w:sz w:val="22"/>
        </w:rPr>
        <w:t>Botana LM</w:t>
      </w:r>
      <w:r w:rsidRPr="00A866D2">
        <w:rPr>
          <w:rFonts w:ascii="Cambria" w:hAnsi="Cambria"/>
          <w:noProof/>
          <w:sz w:val="22"/>
        </w:rPr>
        <w:t xml:space="preserve">, </w:t>
      </w:r>
      <w:r w:rsidRPr="00A866D2">
        <w:rPr>
          <w:rFonts w:ascii="Cambria" w:hAnsi="Cambria"/>
          <w:b/>
          <w:bCs/>
          <w:noProof/>
          <w:sz w:val="22"/>
        </w:rPr>
        <w:t>Botti J</w:t>
      </w:r>
      <w:r w:rsidRPr="00A866D2">
        <w:rPr>
          <w:rFonts w:ascii="Cambria" w:hAnsi="Cambria"/>
          <w:noProof/>
          <w:sz w:val="22"/>
        </w:rPr>
        <w:t xml:space="preserve">, </w:t>
      </w:r>
      <w:r w:rsidRPr="00A866D2">
        <w:rPr>
          <w:rFonts w:ascii="Cambria" w:hAnsi="Cambria"/>
          <w:b/>
          <w:bCs/>
          <w:noProof/>
          <w:sz w:val="22"/>
        </w:rPr>
        <w:t>Bou G</w:t>
      </w:r>
      <w:r w:rsidRPr="00A866D2">
        <w:rPr>
          <w:rFonts w:ascii="Cambria" w:hAnsi="Cambria"/>
          <w:noProof/>
          <w:sz w:val="22"/>
        </w:rPr>
        <w:t xml:space="preserve">, </w:t>
      </w:r>
      <w:r w:rsidRPr="00A866D2">
        <w:rPr>
          <w:rFonts w:ascii="Cambria" w:hAnsi="Cambria"/>
          <w:b/>
          <w:bCs/>
          <w:noProof/>
          <w:sz w:val="22"/>
        </w:rPr>
        <w:t>Bouché M</w:t>
      </w:r>
      <w:r w:rsidRPr="00A866D2">
        <w:rPr>
          <w:rFonts w:ascii="Cambria" w:hAnsi="Cambria"/>
          <w:noProof/>
          <w:sz w:val="22"/>
        </w:rPr>
        <w:t xml:space="preserve">, </w:t>
      </w:r>
      <w:r w:rsidRPr="00A866D2">
        <w:rPr>
          <w:rFonts w:ascii="Cambria" w:hAnsi="Cambria"/>
          <w:b/>
          <w:bCs/>
          <w:noProof/>
          <w:sz w:val="22"/>
        </w:rPr>
        <w:t>Bouchecareilh M</w:t>
      </w:r>
      <w:r w:rsidRPr="00A866D2">
        <w:rPr>
          <w:rFonts w:ascii="Cambria" w:hAnsi="Cambria"/>
          <w:noProof/>
          <w:sz w:val="22"/>
        </w:rPr>
        <w:t xml:space="preserve">, </w:t>
      </w:r>
      <w:r w:rsidRPr="00A866D2">
        <w:rPr>
          <w:rFonts w:ascii="Cambria" w:hAnsi="Cambria"/>
          <w:b/>
          <w:bCs/>
          <w:noProof/>
          <w:sz w:val="22"/>
        </w:rPr>
        <w:t>Boucher M-J</w:t>
      </w:r>
      <w:r w:rsidRPr="00A866D2">
        <w:rPr>
          <w:rFonts w:ascii="Cambria" w:hAnsi="Cambria"/>
          <w:noProof/>
          <w:sz w:val="22"/>
        </w:rPr>
        <w:t xml:space="preserve">, </w:t>
      </w:r>
      <w:r w:rsidRPr="00A866D2">
        <w:rPr>
          <w:rFonts w:ascii="Cambria" w:hAnsi="Cambria"/>
          <w:b/>
          <w:bCs/>
          <w:noProof/>
          <w:sz w:val="22"/>
        </w:rPr>
        <w:t>Boulton ME</w:t>
      </w:r>
      <w:r w:rsidRPr="00A866D2">
        <w:rPr>
          <w:rFonts w:ascii="Cambria" w:hAnsi="Cambria"/>
          <w:noProof/>
          <w:sz w:val="22"/>
        </w:rPr>
        <w:t xml:space="preserve">, </w:t>
      </w:r>
      <w:r w:rsidRPr="00A866D2">
        <w:rPr>
          <w:rFonts w:ascii="Cambria" w:hAnsi="Cambria"/>
          <w:b/>
          <w:bCs/>
          <w:noProof/>
          <w:sz w:val="22"/>
        </w:rPr>
        <w:t>Bouret SG</w:t>
      </w:r>
      <w:r w:rsidRPr="00A866D2">
        <w:rPr>
          <w:rFonts w:ascii="Cambria" w:hAnsi="Cambria"/>
          <w:noProof/>
          <w:sz w:val="22"/>
        </w:rPr>
        <w:t xml:space="preserve">, </w:t>
      </w:r>
      <w:r w:rsidRPr="00A866D2">
        <w:rPr>
          <w:rFonts w:ascii="Cambria" w:hAnsi="Cambria"/>
          <w:b/>
          <w:bCs/>
          <w:noProof/>
          <w:sz w:val="22"/>
        </w:rPr>
        <w:t>Boya P</w:t>
      </w:r>
      <w:r w:rsidRPr="00A866D2">
        <w:rPr>
          <w:rFonts w:ascii="Cambria" w:hAnsi="Cambria"/>
          <w:noProof/>
          <w:sz w:val="22"/>
        </w:rPr>
        <w:t xml:space="preserve">, </w:t>
      </w:r>
      <w:r w:rsidRPr="00A866D2">
        <w:rPr>
          <w:rFonts w:ascii="Cambria" w:hAnsi="Cambria"/>
          <w:b/>
          <w:bCs/>
          <w:noProof/>
          <w:sz w:val="22"/>
        </w:rPr>
        <w:t>Boyer-Guittaut M</w:t>
      </w:r>
      <w:r w:rsidRPr="00A866D2">
        <w:rPr>
          <w:rFonts w:ascii="Cambria" w:hAnsi="Cambria"/>
          <w:noProof/>
          <w:sz w:val="22"/>
        </w:rPr>
        <w:t xml:space="preserve">, </w:t>
      </w:r>
      <w:r w:rsidRPr="00A866D2">
        <w:rPr>
          <w:rFonts w:ascii="Cambria" w:hAnsi="Cambria"/>
          <w:b/>
          <w:bCs/>
          <w:noProof/>
          <w:sz w:val="22"/>
        </w:rPr>
        <w:t>Bozhkov P V</w:t>
      </w:r>
      <w:r w:rsidRPr="00A866D2">
        <w:rPr>
          <w:rFonts w:ascii="Cambria" w:hAnsi="Cambria"/>
          <w:noProof/>
          <w:sz w:val="22"/>
        </w:rPr>
        <w:t xml:space="preserve">, </w:t>
      </w:r>
      <w:r w:rsidRPr="00A866D2">
        <w:rPr>
          <w:rFonts w:ascii="Cambria" w:hAnsi="Cambria"/>
          <w:b/>
          <w:bCs/>
          <w:noProof/>
          <w:sz w:val="22"/>
        </w:rPr>
        <w:t>Brady N</w:t>
      </w:r>
      <w:r w:rsidRPr="00A866D2">
        <w:rPr>
          <w:rFonts w:ascii="Cambria" w:hAnsi="Cambria"/>
          <w:noProof/>
          <w:sz w:val="22"/>
        </w:rPr>
        <w:t xml:space="preserve">, </w:t>
      </w:r>
      <w:r w:rsidRPr="00A866D2">
        <w:rPr>
          <w:rFonts w:ascii="Cambria" w:hAnsi="Cambria"/>
          <w:b/>
          <w:bCs/>
          <w:noProof/>
          <w:sz w:val="22"/>
        </w:rPr>
        <w:t>Braga VM</w:t>
      </w:r>
      <w:r w:rsidRPr="00A866D2">
        <w:rPr>
          <w:rFonts w:ascii="Cambria" w:hAnsi="Cambria"/>
          <w:noProof/>
          <w:sz w:val="22"/>
        </w:rPr>
        <w:t xml:space="preserve">, </w:t>
      </w:r>
      <w:r w:rsidRPr="00A866D2">
        <w:rPr>
          <w:rFonts w:ascii="Cambria" w:hAnsi="Cambria"/>
          <w:b/>
          <w:bCs/>
          <w:noProof/>
          <w:sz w:val="22"/>
        </w:rPr>
        <w:t>Brancolini C</w:t>
      </w:r>
      <w:r w:rsidRPr="00A866D2">
        <w:rPr>
          <w:rFonts w:ascii="Cambria" w:hAnsi="Cambria"/>
          <w:noProof/>
          <w:sz w:val="22"/>
        </w:rPr>
        <w:t xml:space="preserve">, </w:t>
      </w:r>
      <w:r w:rsidRPr="00A866D2">
        <w:rPr>
          <w:rFonts w:ascii="Cambria" w:hAnsi="Cambria"/>
          <w:b/>
          <w:bCs/>
          <w:noProof/>
          <w:sz w:val="22"/>
        </w:rPr>
        <w:t>Braus GH</w:t>
      </w:r>
      <w:r w:rsidRPr="00A866D2">
        <w:rPr>
          <w:rFonts w:ascii="Cambria" w:hAnsi="Cambria"/>
          <w:noProof/>
          <w:sz w:val="22"/>
        </w:rPr>
        <w:t xml:space="preserve">, </w:t>
      </w:r>
      <w:r w:rsidRPr="00A866D2">
        <w:rPr>
          <w:rFonts w:ascii="Cambria" w:hAnsi="Cambria"/>
          <w:b/>
          <w:bCs/>
          <w:noProof/>
          <w:sz w:val="22"/>
        </w:rPr>
        <w:t>Bravo-San Pedro JM</w:t>
      </w:r>
      <w:r w:rsidRPr="00A866D2">
        <w:rPr>
          <w:rFonts w:ascii="Cambria" w:hAnsi="Cambria"/>
          <w:noProof/>
          <w:sz w:val="22"/>
        </w:rPr>
        <w:t xml:space="preserve">, </w:t>
      </w:r>
      <w:r w:rsidRPr="00A866D2">
        <w:rPr>
          <w:rFonts w:ascii="Cambria" w:hAnsi="Cambria"/>
          <w:b/>
          <w:bCs/>
          <w:noProof/>
          <w:sz w:val="22"/>
        </w:rPr>
        <w:t>Brennan LA</w:t>
      </w:r>
      <w:r w:rsidRPr="00A866D2">
        <w:rPr>
          <w:rFonts w:ascii="Cambria" w:hAnsi="Cambria"/>
          <w:noProof/>
          <w:sz w:val="22"/>
        </w:rPr>
        <w:t xml:space="preserve">, </w:t>
      </w:r>
      <w:r w:rsidRPr="00A866D2">
        <w:rPr>
          <w:rFonts w:ascii="Cambria" w:hAnsi="Cambria"/>
          <w:b/>
          <w:bCs/>
          <w:noProof/>
          <w:sz w:val="22"/>
        </w:rPr>
        <w:t>Bresnick EH</w:t>
      </w:r>
      <w:r w:rsidRPr="00A866D2">
        <w:rPr>
          <w:rFonts w:ascii="Cambria" w:hAnsi="Cambria"/>
          <w:noProof/>
          <w:sz w:val="22"/>
        </w:rPr>
        <w:t xml:space="preserve">, </w:t>
      </w:r>
      <w:r w:rsidRPr="00A866D2">
        <w:rPr>
          <w:rFonts w:ascii="Cambria" w:hAnsi="Cambria"/>
          <w:b/>
          <w:bCs/>
          <w:noProof/>
          <w:sz w:val="22"/>
        </w:rPr>
        <w:t>Brest P</w:t>
      </w:r>
      <w:r w:rsidRPr="00A866D2">
        <w:rPr>
          <w:rFonts w:ascii="Cambria" w:hAnsi="Cambria"/>
          <w:noProof/>
          <w:sz w:val="22"/>
        </w:rPr>
        <w:t xml:space="preserve">, </w:t>
      </w:r>
      <w:r w:rsidRPr="00A866D2">
        <w:rPr>
          <w:rFonts w:ascii="Cambria" w:hAnsi="Cambria"/>
          <w:b/>
          <w:bCs/>
          <w:noProof/>
          <w:sz w:val="22"/>
        </w:rPr>
        <w:t>Bridges D</w:t>
      </w:r>
      <w:r w:rsidRPr="00A866D2">
        <w:rPr>
          <w:rFonts w:ascii="Cambria" w:hAnsi="Cambria"/>
          <w:noProof/>
          <w:sz w:val="22"/>
        </w:rPr>
        <w:t xml:space="preserve">, </w:t>
      </w:r>
      <w:r w:rsidRPr="00A866D2">
        <w:rPr>
          <w:rFonts w:ascii="Cambria" w:hAnsi="Cambria"/>
          <w:b/>
          <w:bCs/>
          <w:noProof/>
          <w:sz w:val="22"/>
        </w:rPr>
        <w:t>Bringer M-A</w:t>
      </w:r>
      <w:r w:rsidRPr="00A866D2">
        <w:rPr>
          <w:rFonts w:ascii="Cambria" w:hAnsi="Cambria"/>
          <w:noProof/>
          <w:sz w:val="22"/>
        </w:rPr>
        <w:t xml:space="preserve">, </w:t>
      </w:r>
      <w:r w:rsidRPr="00A866D2">
        <w:rPr>
          <w:rFonts w:ascii="Cambria" w:hAnsi="Cambria"/>
          <w:b/>
          <w:bCs/>
          <w:noProof/>
          <w:sz w:val="22"/>
        </w:rPr>
        <w:t>Brini M</w:t>
      </w:r>
      <w:r w:rsidRPr="00A866D2">
        <w:rPr>
          <w:rFonts w:ascii="Cambria" w:hAnsi="Cambria"/>
          <w:noProof/>
          <w:sz w:val="22"/>
        </w:rPr>
        <w:t xml:space="preserve">, </w:t>
      </w:r>
      <w:r w:rsidRPr="00A866D2">
        <w:rPr>
          <w:rFonts w:ascii="Cambria" w:hAnsi="Cambria"/>
          <w:b/>
          <w:bCs/>
          <w:noProof/>
          <w:sz w:val="22"/>
        </w:rPr>
        <w:t>Brito GC</w:t>
      </w:r>
      <w:r w:rsidRPr="00A866D2">
        <w:rPr>
          <w:rFonts w:ascii="Cambria" w:hAnsi="Cambria"/>
          <w:noProof/>
          <w:sz w:val="22"/>
        </w:rPr>
        <w:t xml:space="preserve">, </w:t>
      </w:r>
      <w:r w:rsidRPr="00A866D2">
        <w:rPr>
          <w:rFonts w:ascii="Cambria" w:hAnsi="Cambria"/>
          <w:b/>
          <w:bCs/>
          <w:noProof/>
          <w:sz w:val="22"/>
        </w:rPr>
        <w:t>Brodin B</w:t>
      </w:r>
      <w:r w:rsidRPr="00A866D2">
        <w:rPr>
          <w:rFonts w:ascii="Cambria" w:hAnsi="Cambria"/>
          <w:noProof/>
          <w:sz w:val="22"/>
        </w:rPr>
        <w:t xml:space="preserve">, </w:t>
      </w:r>
      <w:r w:rsidRPr="00A866D2">
        <w:rPr>
          <w:rFonts w:ascii="Cambria" w:hAnsi="Cambria"/>
          <w:b/>
          <w:bCs/>
          <w:noProof/>
          <w:sz w:val="22"/>
        </w:rPr>
        <w:t>Brookes PS</w:t>
      </w:r>
      <w:r w:rsidRPr="00A866D2">
        <w:rPr>
          <w:rFonts w:ascii="Cambria" w:hAnsi="Cambria"/>
          <w:noProof/>
          <w:sz w:val="22"/>
        </w:rPr>
        <w:t xml:space="preserve">, </w:t>
      </w:r>
      <w:r w:rsidRPr="00A866D2">
        <w:rPr>
          <w:rFonts w:ascii="Cambria" w:hAnsi="Cambria"/>
          <w:b/>
          <w:bCs/>
          <w:noProof/>
          <w:sz w:val="22"/>
        </w:rPr>
        <w:t>Brown EJ</w:t>
      </w:r>
      <w:r w:rsidRPr="00A866D2">
        <w:rPr>
          <w:rFonts w:ascii="Cambria" w:hAnsi="Cambria"/>
          <w:noProof/>
          <w:sz w:val="22"/>
        </w:rPr>
        <w:t xml:space="preserve">, </w:t>
      </w:r>
      <w:r w:rsidRPr="00A866D2">
        <w:rPr>
          <w:rFonts w:ascii="Cambria" w:hAnsi="Cambria"/>
          <w:b/>
          <w:bCs/>
          <w:noProof/>
          <w:sz w:val="22"/>
        </w:rPr>
        <w:t>Brown K</w:t>
      </w:r>
      <w:r w:rsidRPr="00A866D2">
        <w:rPr>
          <w:rFonts w:ascii="Cambria" w:hAnsi="Cambria"/>
          <w:noProof/>
          <w:sz w:val="22"/>
        </w:rPr>
        <w:t xml:space="preserve">, </w:t>
      </w:r>
      <w:r w:rsidRPr="00A866D2">
        <w:rPr>
          <w:rFonts w:ascii="Cambria" w:hAnsi="Cambria"/>
          <w:b/>
          <w:bCs/>
          <w:noProof/>
          <w:sz w:val="22"/>
        </w:rPr>
        <w:t>Broxmeyer HE</w:t>
      </w:r>
      <w:r w:rsidRPr="00A866D2">
        <w:rPr>
          <w:rFonts w:ascii="Cambria" w:hAnsi="Cambria"/>
          <w:noProof/>
          <w:sz w:val="22"/>
        </w:rPr>
        <w:t xml:space="preserve">, </w:t>
      </w:r>
      <w:r w:rsidRPr="00A866D2">
        <w:rPr>
          <w:rFonts w:ascii="Cambria" w:hAnsi="Cambria"/>
          <w:b/>
          <w:bCs/>
          <w:noProof/>
          <w:sz w:val="22"/>
        </w:rPr>
        <w:t>Bruhat A</w:t>
      </w:r>
      <w:r w:rsidRPr="00A866D2">
        <w:rPr>
          <w:rFonts w:ascii="Cambria" w:hAnsi="Cambria"/>
          <w:noProof/>
          <w:sz w:val="22"/>
        </w:rPr>
        <w:t xml:space="preserve">, </w:t>
      </w:r>
      <w:r w:rsidRPr="00A866D2">
        <w:rPr>
          <w:rFonts w:ascii="Cambria" w:hAnsi="Cambria"/>
          <w:b/>
          <w:bCs/>
          <w:noProof/>
          <w:sz w:val="22"/>
        </w:rPr>
        <w:t>Brum PC</w:t>
      </w:r>
      <w:r w:rsidRPr="00A866D2">
        <w:rPr>
          <w:rFonts w:ascii="Cambria" w:hAnsi="Cambria"/>
          <w:noProof/>
          <w:sz w:val="22"/>
        </w:rPr>
        <w:t xml:space="preserve">, </w:t>
      </w:r>
      <w:r w:rsidRPr="00A866D2">
        <w:rPr>
          <w:rFonts w:ascii="Cambria" w:hAnsi="Cambria"/>
          <w:b/>
          <w:bCs/>
          <w:noProof/>
          <w:sz w:val="22"/>
        </w:rPr>
        <w:t>Brumell JH</w:t>
      </w:r>
      <w:r w:rsidRPr="00A866D2">
        <w:rPr>
          <w:rFonts w:ascii="Cambria" w:hAnsi="Cambria"/>
          <w:noProof/>
          <w:sz w:val="22"/>
        </w:rPr>
        <w:t xml:space="preserve">, </w:t>
      </w:r>
      <w:r w:rsidRPr="00A866D2">
        <w:rPr>
          <w:rFonts w:ascii="Cambria" w:hAnsi="Cambria"/>
          <w:b/>
          <w:bCs/>
          <w:noProof/>
          <w:sz w:val="22"/>
        </w:rPr>
        <w:t>Brunetti-Pierri N</w:t>
      </w:r>
      <w:r w:rsidRPr="00A866D2">
        <w:rPr>
          <w:rFonts w:ascii="Cambria" w:hAnsi="Cambria"/>
          <w:noProof/>
          <w:sz w:val="22"/>
        </w:rPr>
        <w:t xml:space="preserve">, </w:t>
      </w:r>
      <w:r w:rsidRPr="00A866D2">
        <w:rPr>
          <w:rFonts w:ascii="Cambria" w:hAnsi="Cambria"/>
          <w:b/>
          <w:bCs/>
          <w:noProof/>
          <w:sz w:val="22"/>
        </w:rPr>
        <w:t>Bryson-Richardson RJ</w:t>
      </w:r>
      <w:r w:rsidRPr="00A866D2">
        <w:rPr>
          <w:rFonts w:ascii="Cambria" w:hAnsi="Cambria"/>
          <w:noProof/>
          <w:sz w:val="22"/>
        </w:rPr>
        <w:t xml:space="preserve">, </w:t>
      </w:r>
      <w:r w:rsidRPr="00A866D2">
        <w:rPr>
          <w:rFonts w:ascii="Cambria" w:hAnsi="Cambria"/>
          <w:b/>
          <w:bCs/>
          <w:noProof/>
          <w:sz w:val="22"/>
        </w:rPr>
        <w:t>Buch S</w:t>
      </w:r>
      <w:r w:rsidRPr="00A866D2">
        <w:rPr>
          <w:rFonts w:ascii="Cambria" w:hAnsi="Cambria"/>
          <w:noProof/>
          <w:sz w:val="22"/>
        </w:rPr>
        <w:t xml:space="preserve">, </w:t>
      </w:r>
      <w:r w:rsidRPr="00A866D2">
        <w:rPr>
          <w:rFonts w:ascii="Cambria" w:hAnsi="Cambria"/>
          <w:b/>
          <w:bCs/>
          <w:noProof/>
          <w:sz w:val="22"/>
        </w:rPr>
        <w:t>Buchan AM</w:t>
      </w:r>
      <w:r w:rsidRPr="00A866D2">
        <w:rPr>
          <w:rFonts w:ascii="Cambria" w:hAnsi="Cambria"/>
          <w:noProof/>
          <w:sz w:val="22"/>
        </w:rPr>
        <w:t xml:space="preserve">, </w:t>
      </w:r>
      <w:r w:rsidRPr="00A866D2">
        <w:rPr>
          <w:rFonts w:ascii="Cambria" w:hAnsi="Cambria"/>
          <w:b/>
          <w:bCs/>
          <w:noProof/>
          <w:sz w:val="22"/>
        </w:rPr>
        <w:t>Budak H</w:t>
      </w:r>
      <w:r w:rsidRPr="00A866D2">
        <w:rPr>
          <w:rFonts w:ascii="Cambria" w:hAnsi="Cambria"/>
          <w:noProof/>
          <w:sz w:val="22"/>
        </w:rPr>
        <w:t xml:space="preserve">, </w:t>
      </w:r>
      <w:r w:rsidRPr="00A866D2">
        <w:rPr>
          <w:rFonts w:ascii="Cambria" w:hAnsi="Cambria"/>
          <w:b/>
          <w:bCs/>
          <w:noProof/>
          <w:sz w:val="22"/>
        </w:rPr>
        <w:t>Bulavin D V</w:t>
      </w:r>
      <w:r w:rsidRPr="00A866D2">
        <w:rPr>
          <w:rFonts w:ascii="Cambria" w:hAnsi="Cambria"/>
          <w:noProof/>
          <w:sz w:val="22"/>
        </w:rPr>
        <w:t xml:space="preserve">, </w:t>
      </w:r>
      <w:r w:rsidRPr="00A866D2">
        <w:rPr>
          <w:rFonts w:ascii="Cambria" w:hAnsi="Cambria"/>
          <w:b/>
          <w:bCs/>
          <w:noProof/>
          <w:sz w:val="22"/>
        </w:rPr>
        <w:t>Bultman SJ</w:t>
      </w:r>
      <w:r w:rsidRPr="00A866D2">
        <w:rPr>
          <w:rFonts w:ascii="Cambria" w:hAnsi="Cambria"/>
          <w:noProof/>
          <w:sz w:val="22"/>
        </w:rPr>
        <w:t xml:space="preserve">, </w:t>
      </w:r>
      <w:r w:rsidRPr="00A866D2">
        <w:rPr>
          <w:rFonts w:ascii="Cambria" w:hAnsi="Cambria"/>
          <w:b/>
          <w:bCs/>
          <w:noProof/>
          <w:sz w:val="22"/>
        </w:rPr>
        <w:t>Bultynck G</w:t>
      </w:r>
      <w:r w:rsidRPr="00A866D2">
        <w:rPr>
          <w:rFonts w:ascii="Cambria" w:hAnsi="Cambria"/>
          <w:noProof/>
          <w:sz w:val="22"/>
        </w:rPr>
        <w:t xml:space="preserve">, </w:t>
      </w:r>
      <w:r w:rsidRPr="00A866D2">
        <w:rPr>
          <w:rFonts w:ascii="Cambria" w:hAnsi="Cambria"/>
          <w:b/>
          <w:bCs/>
          <w:noProof/>
          <w:sz w:val="22"/>
        </w:rPr>
        <w:t>Bumbasirevic V</w:t>
      </w:r>
      <w:r w:rsidRPr="00A866D2">
        <w:rPr>
          <w:rFonts w:ascii="Cambria" w:hAnsi="Cambria"/>
          <w:noProof/>
          <w:sz w:val="22"/>
        </w:rPr>
        <w:t xml:space="preserve">, </w:t>
      </w:r>
      <w:r w:rsidRPr="00A866D2">
        <w:rPr>
          <w:rFonts w:ascii="Cambria" w:hAnsi="Cambria"/>
          <w:b/>
          <w:bCs/>
          <w:noProof/>
          <w:sz w:val="22"/>
        </w:rPr>
        <w:t>Burelle Y</w:t>
      </w:r>
      <w:r w:rsidRPr="00A866D2">
        <w:rPr>
          <w:rFonts w:ascii="Cambria" w:hAnsi="Cambria"/>
          <w:noProof/>
          <w:sz w:val="22"/>
        </w:rPr>
        <w:t xml:space="preserve">, </w:t>
      </w:r>
      <w:r w:rsidRPr="00A866D2">
        <w:rPr>
          <w:rFonts w:ascii="Cambria" w:hAnsi="Cambria"/>
          <w:b/>
          <w:bCs/>
          <w:noProof/>
          <w:sz w:val="22"/>
        </w:rPr>
        <w:t>Burke RE</w:t>
      </w:r>
      <w:r w:rsidRPr="00A866D2">
        <w:rPr>
          <w:rFonts w:ascii="Cambria" w:hAnsi="Cambria"/>
          <w:noProof/>
          <w:sz w:val="22"/>
        </w:rPr>
        <w:t xml:space="preserve">, </w:t>
      </w:r>
      <w:r w:rsidRPr="00A866D2">
        <w:rPr>
          <w:rFonts w:ascii="Cambria" w:hAnsi="Cambria"/>
          <w:b/>
          <w:bCs/>
          <w:noProof/>
          <w:sz w:val="22"/>
        </w:rPr>
        <w:t>Burmeister M</w:t>
      </w:r>
      <w:r w:rsidRPr="00A866D2">
        <w:rPr>
          <w:rFonts w:ascii="Cambria" w:hAnsi="Cambria"/>
          <w:noProof/>
          <w:sz w:val="22"/>
        </w:rPr>
        <w:t xml:space="preserve">, </w:t>
      </w:r>
      <w:r w:rsidRPr="00A866D2">
        <w:rPr>
          <w:rFonts w:ascii="Cambria" w:hAnsi="Cambria"/>
          <w:b/>
          <w:bCs/>
          <w:noProof/>
          <w:sz w:val="22"/>
        </w:rPr>
        <w:t>Bütikofer P</w:t>
      </w:r>
      <w:r w:rsidRPr="00A866D2">
        <w:rPr>
          <w:rFonts w:ascii="Cambria" w:hAnsi="Cambria"/>
          <w:noProof/>
          <w:sz w:val="22"/>
        </w:rPr>
        <w:t xml:space="preserve">, </w:t>
      </w:r>
      <w:r w:rsidRPr="00A866D2">
        <w:rPr>
          <w:rFonts w:ascii="Cambria" w:hAnsi="Cambria"/>
          <w:b/>
          <w:bCs/>
          <w:noProof/>
          <w:sz w:val="22"/>
        </w:rPr>
        <w:t>Caberlotto L</w:t>
      </w:r>
      <w:r w:rsidRPr="00A866D2">
        <w:rPr>
          <w:rFonts w:ascii="Cambria" w:hAnsi="Cambria"/>
          <w:noProof/>
          <w:sz w:val="22"/>
        </w:rPr>
        <w:t xml:space="preserve">, </w:t>
      </w:r>
      <w:r w:rsidRPr="00A866D2">
        <w:rPr>
          <w:rFonts w:ascii="Cambria" w:hAnsi="Cambria"/>
          <w:b/>
          <w:bCs/>
          <w:noProof/>
          <w:sz w:val="22"/>
        </w:rPr>
        <w:t>Cadwell K</w:t>
      </w:r>
      <w:r w:rsidRPr="00A866D2">
        <w:rPr>
          <w:rFonts w:ascii="Cambria" w:hAnsi="Cambria"/>
          <w:noProof/>
          <w:sz w:val="22"/>
        </w:rPr>
        <w:t xml:space="preserve">, </w:t>
      </w:r>
      <w:r w:rsidRPr="00A866D2">
        <w:rPr>
          <w:rFonts w:ascii="Cambria" w:hAnsi="Cambria"/>
          <w:b/>
          <w:bCs/>
          <w:noProof/>
          <w:sz w:val="22"/>
        </w:rPr>
        <w:t>Cahova M</w:t>
      </w:r>
      <w:r w:rsidRPr="00A866D2">
        <w:rPr>
          <w:rFonts w:ascii="Cambria" w:hAnsi="Cambria"/>
          <w:noProof/>
          <w:sz w:val="22"/>
        </w:rPr>
        <w:t xml:space="preserve">, </w:t>
      </w:r>
      <w:r w:rsidRPr="00A866D2">
        <w:rPr>
          <w:rFonts w:ascii="Cambria" w:hAnsi="Cambria"/>
          <w:b/>
          <w:bCs/>
          <w:noProof/>
          <w:sz w:val="22"/>
        </w:rPr>
        <w:t>Cai D</w:t>
      </w:r>
      <w:r w:rsidRPr="00A866D2">
        <w:rPr>
          <w:rFonts w:ascii="Cambria" w:hAnsi="Cambria"/>
          <w:noProof/>
          <w:sz w:val="22"/>
        </w:rPr>
        <w:t xml:space="preserve">, </w:t>
      </w:r>
      <w:r w:rsidRPr="00A866D2">
        <w:rPr>
          <w:rFonts w:ascii="Cambria" w:hAnsi="Cambria"/>
          <w:b/>
          <w:bCs/>
          <w:noProof/>
          <w:sz w:val="22"/>
        </w:rPr>
        <w:t>Cai J</w:t>
      </w:r>
      <w:r w:rsidRPr="00A866D2">
        <w:rPr>
          <w:rFonts w:ascii="Cambria" w:hAnsi="Cambria"/>
          <w:noProof/>
          <w:sz w:val="22"/>
        </w:rPr>
        <w:t xml:space="preserve">, </w:t>
      </w:r>
      <w:r w:rsidRPr="00A866D2">
        <w:rPr>
          <w:rFonts w:ascii="Cambria" w:hAnsi="Cambria"/>
          <w:b/>
          <w:bCs/>
          <w:noProof/>
          <w:sz w:val="22"/>
        </w:rPr>
        <w:t>Cai Q</w:t>
      </w:r>
      <w:r w:rsidRPr="00A866D2">
        <w:rPr>
          <w:rFonts w:ascii="Cambria" w:hAnsi="Cambria"/>
          <w:noProof/>
          <w:sz w:val="22"/>
        </w:rPr>
        <w:t xml:space="preserve">, </w:t>
      </w:r>
      <w:r w:rsidRPr="00A866D2">
        <w:rPr>
          <w:rFonts w:ascii="Cambria" w:hAnsi="Cambria"/>
          <w:b/>
          <w:bCs/>
          <w:noProof/>
          <w:sz w:val="22"/>
        </w:rPr>
        <w:t>Calatayud S</w:t>
      </w:r>
      <w:r w:rsidRPr="00A866D2">
        <w:rPr>
          <w:rFonts w:ascii="Cambria" w:hAnsi="Cambria"/>
          <w:noProof/>
          <w:sz w:val="22"/>
        </w:rPr>
        <w:t xml:space="preserve">, </w:t>
      </w:r>
      <w:r w:rsidRPr="00A866D2">
        <w:rPr>
          <w:rFonts w:ascii="Cambria" w:hAnsi="Cambria"/>
          <w:b/>
          <w:bCs/>
          <w:noProof/>
          <w:sz w:val="22"/>
        </w:rPr>
        <w:t>Camougrand N</w:t>
      </w:r>
      <w:r w:rsidRPr="00A866D2">
        <w:rPr>
          <w:rFonts w:ascii="Cambria" w:hAnsi="Cambria"/>
          <w:noProof/>
          <w:sz w:val="22"/>
        </w:rPr>
        <w:t xml:space="preserve">, </w:t>
      </w:r>
      <w:r w:rsidRPr="00A866D2">
        <w:rPr>
          <w:rFonts w:ascii="Cambria" w:hAnsi="Cambria"/>
          <w:b/>
          <w:bCs/>
          <w:noProof/>
          <w:sz w:val="22"/>
        </w:rPr>
        <w:t>Campanella M</w:t>
      </w:r>
      <w:r w:rsidRPr="00A866D2">
        <w:rPr>
          <w:rFonts w:ascii="Cambria" w:hAnsi="Cambria"/>
          <w:noProof/>
          <w:sz w:val="22"/>
        </w:rPr>
        <w:t xml:space="preserve">, </w:t>
      </w:r>
      <w:r w:rsidRPr="00A866D2">
        <w:rPr>
          <w:rFonts w:ascii="Cambria" w:hAnsi="Cambria"/>
          <w:b/>
          <w:bCs/>
          <w:noProof/>
          <w:sz w:val="22"/>
        </w:rPr>
        <w:t>Campbell GR</w:t>
      </w:r>
      <w:r w:rsidRPr="00A866D2">
        <w:rPr>
          <w:rFonts w:ascii="Cambria" w:hAnsi="Cambria"/>
          <w:noProof/>
          <w:sz w:val="22"/>
        </w:rPr>
        <w:t xml:space="preserve">, </w:t>
      </w:r>
      <w:r w:rsidRPr="00A866D2">
        <w:rPr>
          <w:rFonts w:ascii="Cambria" w:hAnsi="Cambria"/>
          <w:b/>
          <w:bCs/>
          <w:noProof/>
          <w:sz w:val="22"/>
        </w:rPr>
        <w:t>Campbell M</w:t>
      </w:r>
      <w:r w:rsidRPr="00A866D2">
        <w:rPr>
          <w:rFonts w:ascii="Cambria" w:hAnsi="Cambria"/>
          <w:noProof/>
          <w:sz w:val="22"/>
        </w:rPr>
        <w:t xml:space="preserve">, </w:t>
      </w:r>
      <w:r w:rsidRPr="00A866D2">
        <w:rPr>
          <w:rFonts w:ascii="Cambria" w:hAnsi="Cambria"/>
          <w:b/>
          <w:bCs/>
          <w:noProof/>
          <w:sz w:val="22"/>
        </w:rPr>
        <w:t>Campello S</w:t>
      </w:r>
      <w:r w:rsidRPr="00A866D2">
        <w:rPr>
          <w:rFonts w:ascii="Cambria" w:hAnsi="Cambria"/>
          <w:noProof/>
          <w:sz w:val="22"/>
        </w:rPr>
        <w:t xml:space="preserve">, </w:t>
      </w:r>
      <w:r w:rsidRPr="00A866D2">
        <w:rPr>
          <w:rFonts w:ascii="Cambria" w:hAnsi="Cambria"/>
          <w:b/>
          <w:bCs/>
          <w:noProof/>
          <w:sz w:val="22"/>
        </w:rPr>
        <w:t>Candau R</w:t>
      </w:r>
      <w:r w:rsidRPr="00A866D2">
        <w:rPr>
          <w:rFonts w:ascii="Cambria" w:hAnsi="Cambria"/>
          <w:noProof/>
          <w:sz w:val="22"/>
        </w:rPr>
        <w:t xml:space="preserve">, </w:t>
      </w:r>
      <w:r w:rsidRPr="00A866D2">
        <w:rPr>
          <w:rFonts w:ascii="Cambria" w:hAnsi="Cambria"/>
          <w:b/>
          <w:bCs/>
          <w:noProof/>
          <w:sz w:val="22"/>
        </w:rPr>
        <w:t>Caniggia I</w:t>
      </w:r>
      <w:r w:rsidRPr="00A866D2">
        <w:rPr>
          <w:rFonts w:ascii="Cambria" w:hAnsi="Cambria"/>
          <w:noProof/>
          <w:sz w:val="22"/>
        </w:rPr>
        <w:t xml:space="preserve">, </w:t>
      </w:r>
      <w:r w:rsidRPr="00A866D2">
        <w:rPr>
          <w:rFonts w:ascii="Cambria" w:hAnsi="Cambria"/>
          <w:b/>
          <w:bCs/>
          <w:noProof/>
          <w:sz w:val="22"/>
        </w:rPr>
        <w:t>Cantoni L</w:t>
      </w:r>
      <w:r w:rsidRPr="00A866D2">
        <w:rPr>
          <w:rFonts w:ascii="Cambria" w:hAnsi="Cambria"/>
          <w:noProof/>
          <w:sz w:val="22"/>
        </w:rPr>
        <w:t xml:space="preserve">, </w:t>
      </w:r>
      <w:r w:rsidRPr="00A866D2">
        <w:rPr>
          <w:rFonts w:ascii="Cambria" w:hAnsi="Cambria"/>
          <w:b/>
          <w:bCs/>
          <w:noProof/>
          <w:sz w:val="22"/>
        </w:rPr>
        <w:t>Cao L</w:t>
      </w:r>
      <w:r w:rsidRPr="00A866D2">
        <w:rPr>
          <w:rFonts w:ascii="Cambria" w:hAnsi="Cambria"/>
          <w:noProof/>
          <w:sz w:val="22"/>
        </w:rPr>
        <w:t xml:space="preserve">, </w:t>
      </w:r>
      <w:r w:rsidRPr="00A866D2">
        <w:rPr>
          <w:rFonts w:ascii="Cambria" w:hAnsi="Cambria"/>
          <w:b/>
          <w:bCs/>
          <w:noProof/>
          <w:sz w:val="22"/>
        </w:rPr>
        <w:t>Caplan AB</w:t>
      </w:r>
      <w:r w:rsidRPr="00A866D2">
        <w:rPr>
          <w:rFonts w:ascii="Cambria" w:hAnsi="Cambria"/>
          <w:noProof/>
          <w:sz w:val="22"/>
        </w:rPr>
        <w:t xml:space="preserve">, </w:t>
      </w:r>
      <w:r w:rsidRPr="00A866D2">
        <w:rPr>
          <w:rFonts w:ascii="Cambria" w:hAnsi="Cambria"/>
          <w:b/>
          <w:bCs/>
          <w:noProof/>
          <w:sz w:val="22"/>
        </w:rPr>
        <w:t>Caraglia M</w:t>
      </w:r>
      <w:r w:rsidRPr="00A866D2">
        <w:rPr>
          <w:rFonts w:ascii="Cambria" w:hAnsi="Cambria"/>
          <w:noProof/>
          <w:sz w:val="22"/>
        </w:rPr>
        <w:t xml:space="preserve">, </w:t>
      </w:r>
      <w:r w:rsidRPr="00A866D2">
        <w:rPr>
          <w:rFonts w:ascii="Cambria" w:hAnsi="Cambria"/>
          <w:b/>
          <w:bCs/>
          <w:noProof/>
          <w:sz w:val="22"/>
        </w:rPr>
        <w:t>Cardinali C</w:t>
      </w:r>
      <w:r w:rsidRPr="00A866D2">
        <w:rPr>
          <w:rFonts w:ascii="Cambria" w:hAnsi="Cambria"/>
          <w:noProof/>
          <w:sz w:val="22"/>
        </w:rPr>
        <w:t xml:space="preserve">, </w:t>
      </w:r>
      <w:r w:rsidRPr="00A866D2">
        <w:rPr>
          <w:rFonts w:ascii="Cambria" w:hAnsi="Cambria"/>
          <w:b/>
          <w:bCs/>
          <w:noProof/>
          <w:sz w:val="22"/>
        </w:rPr>
        <w:t>Cardoso SM</w:t>
      </w:r>
      <w:r w:rsidRPr="00A866D2">
        <w:rPr>
          <w:rFonts w:ascii="Cambria" w:hAnsi="Cambria"/>
          <w:noProof/>
          <w:sz w:val="22"/>
        </w:rPr>
        <w:t xml:space="preserve">, </w:t>
      </w:r>
      <w:r w:rsidRPr="00A866D2">
        <w:rPr>
          <w:rFonts w:ascii="Cambria" w:hAnsi="Cambria"/>
          <w:b/>
          <w:bCs/>
          <w:noProof/>
          <w:sz w:val="22"/>
        </w:rPr>
        <w:t>Carew JS</w:t>
      </w:r>
      <w:r w:rsidRPr="00A866D2">
        <w:rPr>
          <w:rFonts w:ascii="Cambria" w:hAnsi="Cambria"/>
          <w:noProof/>
          <w:sz w:val="22"/>
        </w:rPr>
        <w:t xml:space="preserve">, </w:t>
      </w:r>
      <w:r w:rsidRPr="00A866D2">
        <w:rPr>
          <w:rFonts w:ascii="Cambria" w:hAnsi="Cambria"/>
          <w:b/>
          <w:bCs/>
          <w:noProof/>
          <w:sz w:val="22"/>
        </w:rPr>
        <w:t>Carleton LA</w:t>
      </w:r>
      <w:r w:rsidRPr="00A866D2">
        <w:rPr>
          <w:rFonts w:ascii="Cambria" w:hAnsi="Cambria"/>
          <w:noProof/>
          <w:sz w:val="22"/>
        </w:rPr>
        <w:t xml:space="preserve">, </w:t>
      </w:r>
      <w:r w:rsidRPr="00A866D2">
        <w:rPr>
          <w:rFonts w:ascii="Cambria" w:hAnsi="Cambria"/>
          <w:b/>
          <w:bCs/>
          <w:noProof/>
          <w:sz w:val="22"/>
        </w:rPr>
        <w:t>Carlin CR</w:t>
      </w:r>
      <w:r w:rsidRPr="00A866D2">
        <w:rPr>
          <w:rFonts w:ascii="Cambria" w:hAnsi="Cambria"/>
          <w:noProof/>
          <w:sz w:val="22"/>
        </w:rPr>
        <w:t xml:space="preserve">, </w:t>
      </w:r>
      <w:r w:rsidRPr="00A866D2">
        <w:rPr>
          <w:rFonts w:ascii="Cambria" w:hAnsi="Cambria"/>
          <w:b/>
          <w:bCs/>
          <w:noProof/>
          <w:sz w:val="22"/>
        </w:rPr>
        <w:t>Carloni S</w:t>
      </w:r>
      <w:r w:rsidRPr="00A866D2">
        <w:rPr>
          <w:rFonts w:ascii="Cambria" w:hAnsi="Cambria"/>
          <w:noProof/>
          <w:sz w:val="22"/>
        </w:rPr>
        <w:t xml:space="preserve">, </w:t>
      </w:r>
      <w:r w:rsidRPr="00A866D2">
        <w:rPr>
          <w:rFonts w:ascii="Cambria" w:hAnsi="Cambria"/>
          <w:b/>
          <w:bCs/>
          <w:noProof/>
          <w:sz w:val="22"/>
        </w:rPr>
        <w:t>Carlsson SR</w:t>
      </w:r>
      <w:r w:rsidRPr="00A866D2">
        <w:rPr>
          <w:rFonts w:ascii="Cambria" w:hAnsi="Cambria"/>
          <w:noProof/>
          <w:sz w:val="22"/>
        </w:rPr>
        <w:t xml:space="preserve">, </w:t>
      </w:r>
      <w:r w:rsidRPr="00A866D2">
        <w:rPr>
          <w:rFonts w:ascii="Cambria" w:hAnsi="Cambria"/>
          <w:b/>
          <w:bCs/>
          <w:noProof/>
          <w:sz w:val="22"/>
        </w:rPr>
        <w:t>Carmona-Gutierrez D</w:t>
      </w:r>
      <w:r w:rsidRPr="00A866D2">
        <w:rPr>
          <w:rFonts w:ascii="Cambria" w:hAnsi="Cambria"/>
          <w:noProof/>
          <w:sz w:val="22"/>
        </w:rPr>
        <w:t xml:space="preserve">, </w:t>
      </w:r>
      <w:r w:rsidRPr="00A866D2">
        <w:rPr>
          <w:rFonts w:ascii="Cambria" w:hAnsi="Cambria"/>
          <w:b/>
          <w:bCs/>
          <w:noProof/>
          <w:sz w:val="22"/>
        </w:rPr>
        <w:t>Carneiro LA</w:t>
      </w:r>
      <w:r w:rsidRPr="00A866D2">
        <w:rPr>
          <w:rFonts w:ascii="Cambria" w:hAnsi="Cambria"/>
          <w:noProof/>
          <w:sz w:val="22"/>
        </w:rPr>
        <w:t xml:space="preserve">, </w:t>
      </w:r>
      <w:r w:rsidRPr="00A866D2">
        <w:rPr>
          <w:rFonts w:ascii="Cambria" w:hAnsi="Cambria"/>
          <w:b/>
          <w:bCs/>
          <w:noProof/>
          <w:sz w:val="22"/>
        </w:rPr>
        <w:t>Carnevali O</w:t>
      </w:r>
      <w:r w:rsidRPr="00A866D2">
        <w:rPr>
          <w:rFonts w:ascii="Cambria" w:hAnsi="Cambria"/>
          <w:noProof/>
          <w:sz w:val="22"/>
        </w:rPr>
        <w:t xml:space="preserve">, </w:t>
      </w:r>
      <w:r w:rsidRPr="00A866D2">
        <w:rPr>
          <w:rFonts w:ascii="Cambria" w:hAnsi="Cambria"/>
          <w:b/>
          <w:bCs/>
          <w:noProof/>
          <w:sz w:val="22"/>
        </w:rPr>
        <w:t>Carra S</w:t>
      </w:r>
      <w:r w:rsidRPr="00A866D2">
        <w:rPr>
          <w:rFonts w:ascii="Cambria" w:hAnsi="Cambria"/>
          <w:noProof/>
          <w:sz w:val="22"/>
        </w:rPr>
        <w:t xml:space="preserve">, </w:t>
      </w:r>
      <w:r w:rsidRPr="00A866D2">
        <w:rPr>
          <w:rFonts w:ascii="Cambria" w:hAnsi="Cambria"/>
          <w:b/>
          <w:bCs/>
          <w:noProof/>
          <w:sz w:val="22"/>
        </w:rPr>
        <w:t>Carrier A</w:t>
      </w:r>
      <w:r w:rsidRPr="00A866D2">
        <w:rPr>
          <w:rFonts w:ascii="Cambria" w:hAnsi="Cambria"/>
          <w:noProof/>
          <w:sz w:val="22"/>
        </w:rPr>
        <w:t xml:space="preserve">, </w:t>
      </w:r>
      <w:r w:rsidRPr="00A866D2">
        <w:rPr>
          <w:rFonts w:ascii="Cambria" w:hAnsi="Cambria"/>
          <w:b/>
          <w:bCs/>
          <w:noProof/>
          <w:sz w:val="22"/>
        </w:rPr>
        <w:t>Carroll B</w:t>
      </w:r>
      <w:r w:rsidRPr="00A866D2">
        <w:rPr>
          <w:rFonts w:ascii="Cambria" w:hAnsi="Cambria"/>
          <w:noProof/>
          <w:sz w:val="22"/>
        </w:rPr>
        <w:t xml:space="preserve">, </w:t>
      </w:r>
      <w:r w:rsidRPr="00A866D2">
        <w:rPr>
          <w:rFonts w:ascii="Cambria" w:hAnsi="Cambria"/>
          <w:b/>
          <w:bCs/>
          <w:noProof/>
          <w:sz w:val="22"/>
        </w:rPr>
        <w:t>Casas C</w:t>
      </w:r>
      <w:r w:rsidRPr="00A866D2">
        <w:rPr>
          <w:rFonts w:ascii="Cambria" w:hAnsi="Cambria"/>
          <w:noProof/>
          <w:sz w:val="22"/>
        </w:rPr>
        <w:t xml:space="preserve">, </w:t>
      </w:r>
      <w:r w:rsidRPr="00A866D2">
        <w:rPr>
          <w:rFonts w:ascii="Cambria" w:hAnsi="Cambria"/>
          <w:b/>
          <w:bCs/>
          <w:noProof/>
          <w:sz w:val="22"/>
        </w:rPr>
        <w:t>Casas J</w:t>
      </w:r>
      <w:r w:rsidRPr="00A866D2">
        <w:rPr>
          <w:rFonts w:ascii="Cambria" w:hAnsi="Cambria"/>
          <w:noProof/>
          <w:sz w:val="22"/>
        </w:rPr>
        <w:t xml:space="preserve">, </w:t>
      </w:r>
      <w:r w:rsidRPr="00A866D2">
        <w:rPr>
          <w:rFonts w:ascii="Cambria" w:hAnsi="Cambria"/>
          <w:b/>
          <w:bCs/>
          <w:noProof/>
          <w:sz w:val="22"/>
        </w:rPr>
        <w:t>Cassinelli G</w:t>
      </w:r>
      <w:r w:rsidRPr="00A866D2">
        <w:rPr>
          <w:rFonts w:ascii="Cambria" w:hAnsi="Cambria"/>
          <w:noProof/>
          <w:sz w:val="22"/>
        </w:rPr>
        <w:t xml:space="preserve">, </w:t>
      </w:r>
      <w:r w:rsidRPr="00A866D2">
        <w:rPr>
          <w:rFonts w:ascii="Cambria" w:hAnsi="Cambria"/>
          <w:b/>
          <w:bCs/>
          <w:noProof/>
          <w:sz w:val="22"/>
        </w:rPr>
        <w:t>Castets P</w:t>
      </w:r>
      <w:r w:rsidRPr="00A866D2">
        <w:rPr>
          <w:rFonts w:ascii="Cambria" w:hAnsi="Cambria"/>
          <w:noProof/>
          <w:sz w:val="22"/>
        </w:rPr>
        <w:t xml:space="preserve">, </w:t>
      </w:r>
      <w:r w:rsidRPr="00A866D2">
        <w:rPr>
          <w:rFonts w:ascii="Cambria" w:hAnsi="Cambria"/>
          <w:b/>
          <w:bCs/>
          <w:noProof/>
          <w:sz w:val="22"/>
        </w:rPr>
        <w:t>Castro-Obregon S</w:t>
      </w:r>
      <w:r w:rsidRPr="00A866D2">
        <w:rPr>
          <w:rFonts w:ascii="Cambria" w:hAnsi="Cambria"/>
          <w:noProof/>
          <w:sz w:val="22"/>
        </w:rPr>
        <w:t xml:space="preserve">, </w:t>
      </w:r>
      <w:r w:rsidRPr="00A866D2">
        <w:rPr>
          <w:rFonts w:ascii="Cambria" w:hAnsi="Cambria"/>
          <w:b/>
          <w:bCs/>
          <w:noProof/>
          <w:sz w:val="22"/>
        </w:rPr>
        <w:t>Cavallini G</w:t>
      </w:r>
      <w:r w:rsidRPr="00A866D2">
        <w:rPr>
          <w:rFonts w:ascii="Cambria" w:hAnsi="Cambria"/>
          <w:noProof/>
          <w:sz w:val="22"/>
        </w:rPr>
        <w:t xml:space="preserve">, </w:t>
      </w:r>
      <w:r w:rsidRPr="00A866D2">
        <w:rPr>
          <w:rFonts w:ascii="Cambria" w:hAnsi="Cambria"/>
          <w:b/>
          <w:bCs/>
          <w:noProof/>
          <w:sz w:val="22"/>
        </w:rPr>
        <w:t>Ceccherini I</w:t>
      </w:r>
      <w:r w:rsidRPr="00A866D2">
        <w:rPr>
          <w:rFonts w:ascii="Cambria" w:hAnsi="Cambria"/>
          <w:noProof/>
          <w:sz w:val="22"/>
        </w:rPr>
        <w:t xml:space="preserve">, </w:t>
      </w:r>
      <w:r w:rsidRPr="00A866D2">
        <w:rPr>
          <w:rFonts w:ascii="Cambria" w:hAnsi="Cambria"/>
          <w:b/>
          <w:bCs/>
          <w:noProof/>
          <w:sz w:val="22"/>
        </w:rPr>
        <w:t>Cecconi F</w:t>
      </w:r>
      <w:r w:rsidRPr="00A866D2">
        <w:rPr>
          <w:rFonts w:ascii="Cambria" w:hAnsi="Cambria"/>
          <w:noProof/>
          <w:sz w:val="22"/>
        </w:rPr>
        <w:t xml:space="preserve">, </w:t>
      </w:r>
      <w:r w:rsidRPr="00A866D2">
        <w:rPr>
          <w:rFonts w:ascii="Cambria" w:hAnsi="Cambria"/>
          <w:b/>
          <w:bCs/>
          <w:noProof/>
          <w:sz w:val="22"/>
        </w:rPr>
        <w:t>Cederbaum AI</w:t>
      </w:r>
      <w:r w:rsidRPr="00A866D2">
        <w:rPr>
          <w:rFonts w:ascii="Cambria" w:hAnsi="Cambria"/>
          <w:noProof/>
          <w:sz w:val="22"/>
        </w:rPr>
        <w:t xml:space="preserve">, </w:t>
      </w:r>
      <w:r w:rsidRPr="00A866D2">
        <w:rPr>
          <w:rFonts w:ascii="Cambria" w:hAnsi="Cambria"/>
          <w:b/>
          <w:bCs/>
          <w:noProof/>
          <w:sz w:val="22"/>
        </w:rPr>
        <w:t>Ceña V</w:t>
      </w:r>
      <w:r w:rsidRPr="00A866D2">
        <w:rPr>
          <w:rFonts w:ascii="Cambria" w:hAnsi="Cambria"/>
          <w:noProof/>
          <w:sz w:val="22"/>
        </w:rPr>
        <w:t xml:space="preserve">, </w:t>
      </w:r>
      <w:r w:rsidRPr="00A866D2">
        <w:rPr>
          <w:rFonts w:ascii="Cambria" w:hAnsi="Cambria"/>
          <w:b/>
          <w:bCs/>
          <w:noProof/>
          <w:sz w:val="22"/>
        </w:rPr>
        <w:t>Cenci S</w:t>
      </w:r>
      <w:r w:rsidRPr="00A866D2">
        <w:rPr>
          <w:rFonts w:ascii="Cambria" w:hAnsi="Cambria"/>
          <w:noProof/>
          <w:sz w:val="22"/>
        </w:rPr>
        <w:t xml:space="preserve">, </w:t>
      </w:r>
      <w:r w:rsidRPr="00A866D2">
        <w:rPr>
          <w:rFonts w:ascii="Cambria" w:hAnsi="Cambria"/>
          <w:b/>
          <w:bCs/>
          <w:noProof/>
          <w:sz w:val="22"/>
        </w:rPr>
        <w:t>Cerella C</w:t>
      </w:r>
      <w:r w:rsidRPr="00A866D2">
        <w:rPr>
          <w:rFonts w:ascii="Cambria" w:hAnsi="Cambria"/>
          <w:noProof/>
          <w:sz w:val="22"/>
        </w:rPr>
        <w:t xml:space="preserve">, </w:t>
      </w:r>
      <w:r w:rsidRPr="00A866D2">
        <w:rPr>
          <w:rFonts w:ascii="Cambria" w:hAnsi="Cambria"/>
          <w:b/>
          <w:bCs/>
          <w:noProof/>
          <w:sz w:val="22"/>
        </w:rPr>
        <w:t>Cervia D</w:t>
      </w:r>
      <w:r w:rsidRPr="00A866D2">
        <w:rPr>
          <w:rFonts w:ascii="Cambria" w:hAnsi="Cambria"/>
          <w:noProof/>
          <w:sz w:val="22"/>
        </w:rPr>
        <w:t xml:space="preserve">, </w:t>
      </w:r>
      <w:r w:rsidRPr="00A866D2">
        <w:rPr>
          <w:rFonts w:ascii="Cambria" w:hAnsi="Cambria"/>
          <w:b/>
          <w:bCs/>
          <w:noProof/>
          <w:sz w:val="22"/>
        </w:rPr>
        <w:t>Cetrullo S</w:t>
      </w:r>
      <w:r w:rsidRPr="00A866D2">
        <w:rPr>
          <w:rFonts w:ascii="Cambria" w:hAnsi="Cambria"/>
          <w:noProof/>
          <w:sz w:val="22"/>
        </w:rPr>
        <w:t xml:space="preserve">, </w:t>
      </w:r>
      <w:r w:rsidRPr="00A866D2">
        <w:rPr>
          <w:rFonts w:ascii="Cambria" w:hAnsi="Cambria"/>
          <w:b/>
          <w:bCs/>
          <w:noProof/>
          <w:sz w:val="22"/>
        </w:rPr>
        <w:t>Chaachouay H</w:t>
      </w:r>
      <w:r w:rsidRPr="00A866D2">
        <w:rPr>
          <w:rFonts w:ascii="Cambria" w:hAnsi="Cambria"/>
          <w:noProof/>
          <w:sz w:val="22"/>
        </w:rPr>
        <w:t xml:space="preserve">, </w:t>
      </w:r>
      <w:r w:rsidRPr="00A866D2">
        <w:rPr>
          <w:rFonts w:ascii="Cambria" w:hAnsi="Cambria"/>
          <w:b/>
          <w:bCs/>
          <w:noProof/>
          <w:sz w:val="22"/>
        </w:rPr>
        <w:t>Chae H-J</w:t>
      </w:r>
      <w:r w:rsidRPr="00A866D2">
        <w:rPr>
          <w:rFonts w:ascii="Cambria" w:hAnsi="Cambria"/>
          <w:noProof/>
          <w:sz w:val="22"/>
        </w:rPr>
        <w:t xml:space="preserve">, </w:t>
      </w:r>
      <w:r w:rsidRPr="00A866D2">
        <w:rPr>
          <w:rFonts w:ascii="Cambria" w:hAnsi="Cambria"/>
          <w:b/>
          <w:bCs/>
          <w:noProof/>
          <w:sz w:val="22"/>
        </w:rPr>
        <w:t>Chagin AS</w:t>
      </w:r>
      <w:r w:rsidRPr="00A866D2">
        <w:rPr>
          <w:rFonts w:ascii="Cambria" w:hAnsi="Cambria"/>
          <w:noProof/>
          <w:sz w:val="22"/>
        </w:rPr>
        <w:t xml:space="preserve">, </w:t>
      </w:r>
      <w:r w:rsidRPr="00A866D2">
        <w:rPr>
          <w:rFonts w:ascii="Cambria" w:hAnsi="Cambria"/>
          <w:b/>
          <w:bCs/>
          <w:noProof/>
          <w:sz w:val="22"/>
        </w:rPr>
        <w:t>Chai C-Y</w:t>
      </w:r>
      <w:r w:rsidRPr="00A866D2">
        <w:rPr>
          <w:rFonts w:ascii="Cambria" w:hAnsi="Cambria"/>
          <w:noProof/>
          <w:sz w:val="22"/>
        </w:rPr>
        <w:t xml:space="preserve">, </w:t>
      </w:r>
      <w:r w:rsidRPr="00A866D2">
        <w:rPr>
          <w:rFonts w:ascii="Cambria" w:hAnsi="Cambria"/>
          <w:b/>
          <w:bCs/>
          <w:noProof/>
          <w:sz w:val="22"/>
        </w:rPr>
        <w:t>Chakrabarti G</w:t>
      </w:r>
      <w:r w:rsidRPr="00A866D2">
        <w:rPr>
          <w:rFonts w:ascii="Cambria" w:hAnsi="Cambria"/>
          <w:noProof/>
          <w:sz w:val="22"/>
        </w:rPr>
        <w:t xml:space="preserve">, </w:t>
      </w:r>
      <w:r w:rsidRPr="00A866D2">
        <w:rPr>
          <w:rFonts w:ascii="Cambria" w:hAnsi="Cambria"/>
          <w:b/>
          <w:bCs/>
          <w:noProof/>
          <w:sz w:val="22"/>
        </w:rPr>
        <w:t>Chamilos G</w:t>
      </w:r>
      <w:r w:rsidRPr="00A866D2">
        <w:rPr>
          <w:rFonts w:ascii="Cambria" w:hAnsi="Cambria"/>
          <w:noProof/>
          <w:sz w:val="22"/>
        </w:rPr>
        <w:t xml:space="preserve">, </w:t>
      </w:r>
      <w:r w:rsidRPr="00A866D2">
        <w:rPr>
          <w:rFonts w:ascii="Cambria" w:hAnsi="Cambria"/>
          <w:b/>
          <w:bCs/>
          <w:noProof/>
          <w:sz w:val="22"/>
        </w:rPr>
        <w:t>Chan EY</w:t>
      </w:r>
      <w:r w:rsidRPr="00A866D2">
        <w:rPr>
          <w:rFonts w:ascii="Cambria" w:hAnsi="Cambria"/>
          <w:noProof/>
          <w:sz w:val="22"/>
        </w:rPr>
        <w:t xml:space="preserve">, </w:t>
      </w:r>
      <w:r w:rsidRPr="00A866D2">
        <w:rPr>
          <w:rFonts w:ascii="Cambria" w:hAnsi="Cambria"/>
          <w:b/>
          <w:bCs/>
          <w:noProof/>
          <w:sz w:val="22"/>
        </w:rPr>
        <w:t>Chan MT</w:t>
      </w:r>
      <w:r w:rsidRPr="00A866D2">
        <w:rPr>
          <w:rFonts w:ascii="Cambria" w:hAnsi="Cambria"/>
          <w:noProof/>
          <w:sz w:val="22"/>
        </w:rPr>
        <w:t xml:space="preserve">, </w:t>
      </w:r>
      <w:r w:rsidRPr="00A866D2">
        <w:rPr>
          <w:rFonts w:ascii="Cambria" w:hAnsi="Cambria"/>
          <w:b/>
          <w:bCs/>
          <w:noProof/>
          <w:sz w:val="22"/>
        </w:rPr>
        <w:t>Chandra D</w:t>
      </w:r>
      <w:r w:rsidRPr="00A866D2">
        <w:rPr>
          <w:rFonts w:ascii="Cambria" w:hAnsi="Cambria"/>
          <w:noProof/>
          <w:sz w:val="22"/>
        </w:rPr>
        <w:t xml:space="preserve">, </w:t>
      </w:r>
      <w:r w:rsidRPr="00A866D2">
        <w:rPr>
          <w:rFonts w:ascii="Cambria" w:hAnsi="Cambria"/>
          <w:b/>
          <w:bCs/>
          <w:noProof/>
          <w:sz w:val="22"/>
        </w:rPr>
        <w:t>Chandra P</w:t>
      </w:r>
      <w:r w:rsidRPr="00A866D2">
        <w:rPr>
          <w:rFonts w:ascii="Cambria" w:hAnsi="Cambria"/>
          <w:noProof/>
          <w:sz w:val="22"/>
        </w:rPr>
        <w:t xml:space="preserve">, </w:t>
      </w:r>
      <w:r w:rsidRPr="00A866D2">
        <w:rPr>
          <w:rFonts w:ascii="Cambria" w:hAnsi="Cambria"/>
          <w:b/>
          <w:bCs/>
          <w:noProof/>
          <w:sz w:val="22"/>
        </w:rPr>
        <w:t>Chang C-P</w:t>
      </w:r>
      <w:r w:rsidRPr="00A866D2">
        <w:rPr>
          <w:rFonts w:ascii="Cambria" w:hAnsi="Cambria"/>
          <w:noProof/>
          <w:sz w:val="22"/>
        </w:rPr>
        <w:t xml:space="preserve">, </w:t>
      </w:r>
      <w:r w:rsidRPr="00A866D2">
        <w:rPr>
          <w:rFonts w:ascii="Cambria" w:hAnsi="Cambria"/>
          <w:b/>
          <w:bCs/>
          <w:noProof/>
          <w:sz w:val="22"/>
        </w:rPr>
        <w:t>Chang RC-C</w:t>
      </w:r>
      <w:r w:rsidRPr="00A866D2">
        <w:rPr>
          <w:rFonts w:ascii="Cambria" w:hAnsi="Cambria"/>
          <w:noProof/>
          <w:sz w:val="22"/>
        </w:rPr>
        <w:t xml:space="preserve">, </w:t>
      </w:r>
      <w:r w:rsidRPr="00A866D2">
        <w:rPr>
          <w:rFonts w:ascii="Cambria" w:hAnsi="Cambria"/>
          <w:b/>
          <w:bCs/>
          <w:noProof/>
          <w:sz w:val="22"/>
        </w:rPr>
        <w:t>Chang TY</w:t>
      </w:r>
      <w:r w:rsidRPr="00A866D2">
        <w:rPr>
          <w:rFonts w:ascii="Cambria" w:hAnsi="Cambria"/>
          <w:noProof/>
          <w:sz w:val="22"/>
        </w:rPr>
        <w:t xml:space="preserve">, </w:t>
      </w:r>
      <w:r w:rsidRPr="00A866D2">
        <w:rPr>
          <w:rFonts w:ascii="Cambria" w:hAnsi="Cambria"/>
          <w:b/>
          <w:bCs/>
          <w:noProof/>
          <w:sz w:val="22"/>
        </w:rPr>
        <w:t>Chatham JC</w:t>
      </w:r>
      <w:r w:rsidRPr="00A866D2">
        <w:rPr>
          <w:rFonts w:ascii="Cambria" w:hAnsi="Cambria"/>
          <w:noProof/>
          <w:sz w:val="22"/>
        </w:rPr>
        <w:t xml:space="preserve">, </w:t>
      </w:r>
      <w:r w:rsidRPr="00A866D2">
        <w:rPr>
          <w:rFonts w:ascii="Cambria" w:hAnsi="Cambria"/>
          <w:b/>
          <w:bCs/>
          <w:noProof/>
          <w:sz w:val="22"/>
        </w:rPr>
        <w:t>Chatterjee S</w:t>
      </w:r>
      <w:r w:rsidRPr="00A866D2">
        <w:rPr>
          <w:rFonts w:ascii="Cambria" w:hAnsi="Cambria"/>
          <w:noProof/>
          <w:sz w:val="22"/>
        </w:rPr>
        <w:t xml:space="preserve">, </w:t>
      </w:r>
      <w:r w:rsidRPr="00A866D2">
        <w:rPr>
          <w:rFonts w:ascii="Cambria" w:hAnsi="Cambria"/>
          <w:b/>
          <w:bCs/>
          <w:noProof/>
          <w:sz w:val="22"/>
        </w:rPr>
        <w:t>Chauhan S</w:t>
      </w:r>
      <w:r w:rsidRPr="00A866D2">
        <w:rPr>
          <w:rFonts w:ascii="Cambria" w:hAnsi="Cambria"/>
          <w:noProof/>
          <w:sz w:val="22"/>
        </w:rPr>
        <w:t xml:space="preserve">, </w:t>
      </w:r>
      <w:r w:rsidRPr="00A866D2">
        <w:rPr>
          <w:rFonts w:ascii="Cambria" w:hAnsi="Cambria"/>
          <w:b/>
          <w:bCs/>
          <w:noProof/>
          <w:sz w:val="22"/>
        </w:rPr>
        <w:t>Che Y</w:t>
      </w:r>
      <w:r w:rsidRPr="00A866D2">
        <w:rPr>
          <w:rFonts w:ascii="Cambria" w:hAnsi="Cambria"/>
          <w:noProof/>
          <w:sz w:val="22"/>
        </w:rPr>
        <w:t xml:space="preserve">, </w:t>
      </w:r>
      <w:r w:rsidRPr="00A866D2">
        <w:rPr>
          <w:rFonts w:ascii="Cambria" w:hAnsi="Cambria"/>
          <w:b/>
          <w:bCs/>
          <w:noProof/>
          <w:sz w:val="22"/>
        </w:rPr>
        <w:t>Cheetham ME</w:t>
      </w:r>
      <w:r w:rsidRPr="00A866D2">
        <w:rPr>
          <w:rFonts w:ascii="Cambria" w:hAnsi="Cambria"/>
          <w:noProof/>
          <w:sz w:val="22"/>
        </w:rPr>
        <w:t xml:space="preserve">, </w:t>
      </w:r>
      <w:r w:rsidRPr="00A866D2">
        <w:rPr>
          <w:rFonts w:ascii="Cambria" w:hAnsi="Cambria"/>
          <w:b/>
          <w:bCs/>
          <w:noProof/>
          <w:sz w:val="22"/>
        </w:rPr>
        <w:t>Cheluvappa R</w:t>
      </w:r>
      <w:r w:rsidRPr="00A866D2">
        <w:rPr>
          <w:rFonts w:ascii="Cambria" w:hAnsi="Cambria"/>
          <w:noProof/>
          <w:sz w:val="22"/>
        </w:rPr>
        <w:t xml:space="preserve">, </w:t>
      </w:r>
      <w:r w:rsidRPr="00A866D2">
        <w:rPr>
          <w:rFonts w:ascii="Cambria" w:hAnsi="Cambria"/>
          <w:b/>
          <w:bCs/>
          <w:noProof/>
          <w:sz w:val="22"/>
        </w:rPr>
        <w:t>Chen C-J</w:t>
      </w:r>
      <w:r w:rsidRPr="00A866D2">
        <w:rPr>
          <w:rFonts w:ascii="Cambria" w:hAnsi="Cambria"/>
          <w:noProof/>
          <w:sz w:val="22"/>
        </w:rPr>
        <w:t xml:space="preserve">, </w:t>
      </w:r>
      <w:r w:rsidRPr="00A866D2">
        <w:rPr>
          <w:rFonts w:ascii="Cambria" w:hAnsi="Cambria"/>
          <w:b/>
          <w:bCs/>
          <w:noProof/>
          <w:sz w:val="22"/>
        </w:rPr>
        <w:t>Chen G</w:t>
      </w:r>
      <w:r w:rsidRPr="00A866D2">
        <w:rPr>
          <w:rFonts w:ascii="Cambria" w:hAnsi="Cambria"/>
          <w:noProof/>
          <w:sz w:val="22"/>
        </w:rPr>
        <w:t xml:space="preserve">, </w:t>
      </w:r>
      <w:r w:rsidRPr="00A866D2">
        <w:rPr>
          <w:rFonts w:ascii="Cambria" w:hAnsi="Cambria"/>
          <w:b/>
          <w:bCs/>
          <w:noProof/>
          <w:sz w:val="22"/>
        </w:rPr>
        <w:t>Chen G-C</w:t>
      </w:r>
      <w:r w:rsidRPr="00A866D2">
        <w:rPr>
          <w:rFonts w:ascii="Cambria" w:hAnsi="Cambria"/>
          <w:noProof/>
          <w:sz w:val="22"/>
        </w:rPr>
        <w:t xml:space="preserve">, </w:t>
      </w:r>
      <w:r w:rsidRPr="00A866D2">
        <w:rPr>
          <w:rFonts w:ascii="Cambria" w:hAnsi="Cambria"/>
          <w:b/>
          <w:bCs/>
          <w:noProof/>
          <w:sz w:val="22"/>
        </w:rPr>
        <w:t>Chen G</w:t>
      </w:r>
      <w:r w:rsidRPr="00A866D2">
        <w:rPr>
          <w:rFonts w:ascii="Cambria" w:hAnsi="Cambria"/>
          <w:noProof/>
          <w:sz w:val="22"/>
        </w:rPr>
        <w:t xml:space="preserve">, </w:t>
      </w:r>
      <w:r w:rsidRPr="00A866D2">
        <w:rPr>
          <w:rFonts w:ascii="Cambria" w:hAnsi="Cambria"/>
          <w:b/>
          <w:bCs/>
          <w:noProof/>
          <w:sz w:val="22"/>
        </w:rPr>
        <w:t>Chen H</w:t>
      </w:r>
      <w:r w:rsidRPr="00A866D2">
        <w:rPr>
          <w:rFonts w:ascii="Cambria" w:hAnsi="Cambria"/>
          <w:noProof/>
          <w:sz w:val="22"/>
        </w:rPr>
        <w:t xml:space="preserve">, </w:t>
      </w:r>
      <w:r w:rsidRPr="00A866D2">
        <w:rPr>
          <w:rFonts w:ascii="Cambria" w:hAnsi="Cambria"/>
          <w:b/>
          <w:bCs/>
          <w:noProof/>
          <w:sz w:val="22"/>
        </w:rPr>
        <w:t>Chen JW</w:t>
      </w:r>
      <w:r w:rsidRPr="00A866D2">
        <w:rPr>
          <w:rFonts w:ascii="Cambria" w:hAnsi="Cambria"/>
          <w:noProof/>
          <w:sz w:val="22"/>
        </w:rPr>
        <w:t xml:space="preserve">, </w:t>
      </w:r>
      <w:r w:rsidRPr="00A866D2">
        <w:rPr>
          <w:rFonts w:ascii="Cambria" w:hAnsi="Cambria"/>
          <w:b/>
          <w:bCs/>
          <w:noProof/>
          <w:sz w:val="22"/>
        </w:rPr>
        <w:t>Chen J-K</w:t>
      </w:r>
      <w:r w:rsidRPr="00A866D2">
        <w:rPr>
          <w:rFonts w:ascii="Cambria" w:hAnsi="Cambria"/>
          <w:noProof/>
          <w:sz w:val="22"/>
        </w:rPr>
        <w:t xml:space="preserve">, </w:t>
      </w:r>
      <w:r w:rsidRPr="00A866D2">
        <w:rPr>
          <w:rFonts w:ascii="Cambria" w:hAnsi="Cambria"/>
          <w:b/>
          <w:bCs/>
          <w:noProof/>
          <w:sz w:val="22"/>
        </w:rPr>
        <w:t>Chen M</w:t>
      </w:r>
      <w:r w:rsidRPr="00A866D2">
        <w:rPr>
          <w:rFonts w:ascii="Cambria" w:hAnsi="Cambria"/>
          <w:noProof/>
          <w:sz w:val="22"/>
        </w:rPr>
        <w:t xml:space="preserve">, </w:t>
      </w:r>
      <w:r w:rsidRPr="00A866D2">
        <w:rPr>
          <w:rFonts w:ascii="Cambria" w:hAnsi="Cambria"/>
          <w:b/>
          <w:bCs/>
          <w:noProof/>
          <w:sz w:val="22"/>
        </w:rPr>
        <w:t>Chen M</w:t>
      </w:r>
      <w:r w:rsidRPr="00A866D2">
        <w:rPr>
          <w:rFonts w:ascii="Cambria" w:hAnsi="Cambria"/>
          <w:noProof/>
          <w:sz w:val="22"/>
        </w:rPr>
        <w:t xml:space="preserve">, </w:t>
      </w:r>
      <w:r w:rsidRPr="00A866D2">
        <w:rPr>
          <w:rFonts w:ascii="Cambria" w:hAnsi="Cambria"/>
          <w:b/>
          <w:bCs/>
          <w:noProof/>
          <w:sz w:val="22"/>
        </w:rPr>
        <w:t>Chen P</w:t>
      </w:r>
      <w:r w:rsidRPr="00A866D2">
        <w:rPr>
          <w:rFonts w:ascii="Cambria" w:hAnsi="Cambria"/>
          <w:noProof/>
          <w:sz w:val="22"/>
        </w:rPr>
        <w:t xml:space="preserve">, </w:t>
      </w:r>
      <w:r w:rsidRPr="00A866D2">
        <w:rPr>
          <w:rFonts w:ascii="Cambria" w:hAnsi="Cambria"/>
          <w:b/>
          <w:bCs/>
          <w:noProof/>
          <w:sz w:val="22"/>
        </w:rPr>
        <w:t>Chen Q</w:t>
      </w:r>
      <w:r w:rsidRPr="00A866D2">
        <w:rPr>
          <w:rFonts w:ascii="Cambria" w:hAnsi="Cambria"/>
          <w:noProof/>
          <w:sz w:val="22"/>
        </w:rPr>
        <w:t xml:space="preserve">, </w:t>
      </w:r>
      <w:r w:rsidRPr="00A866D2">
        <w:rPr>
          <w:rFonts w:ascii="Cambria" w:hAnsi="Cambria"/>
          <w:b/>
          <w:bCs/>
          <w:noProof/>
          <w:sz w:val="22"/>
        </w:rPr>
        <w:t>Chen Q</w:t>
      </w:r>
      <w:r w:rsidRPr="00A866D2">
        <w:rPr>
          <w:rFonts w:ascii="Cambria" w:hAnsi="Cambria"/>
          <w:noProof/>
          <w:sz w:val="22"/>
        </w:rPr>
        <w:t xml:space="preserve">, </w:t>
      </w:r>
      <w:r w:rsidRPr="00A866D2">
        <w:rPr>
          <w:rFonts w:ascii="Cambria" w:hAnsi="Cambria"/>
          <w:b/>
          <w:bCs/>
          <w:noProof/>
          <w:sz w:val="22"/>
        </w:rPr>
        <w:t>Chen S-D</w:t>
      </w:r>
      <w:r w:rsidRPr="00A866D2">
        <w:rPr>
          <w:rFonts w:ascii="Cambria" w:hAnsi="Cambria"/>
          <w:noProof/>
          <w:sz w:val="22"/>
        </w:rPr>
        <w:t xml:space="preserve">, </w:t>
      </w:r>
      <w:r w:rsidRPr="00A866D2">
        <w:rPr>
          <w:rFonts w:ascii="Cambria" w:hAnsi="Cambria"/>
          <w:b/>
          <w:bCs/>
          <w:noProof/>
          <w:sz w:val="22"/>
        </w:rPr>
        <w:t>Chen S</w:t>
      </w:r>
      <w:r w:rsidRPr="00A866D2">
        <w:rPr>
          <w:rFonts w:ascii="Cambria" w:hAnsi="Cambria"/>
          <w:noProof/>
          <w:sz w:val="22"/>
        </w:rPr>
        <w:t xml:space="preserve">, </w:t>
      </w:r>
      <w:r w:rsidRPr="00A866D2">
        <w:rPr>
          <w:rFonts w:ascii="Cambria" w:hAnsi="Cambria"/>
          <w:b/>
          <w:bCs/>
          <w:noProof/>
          <w:sz w:val="22"/>
        </w:rPr>
        <w:t>Chen SS-L</w:t>
      </w:r>
      <w:r w:rsidRPr="00A866D2">
        <w:rPr>
          <w:rFonts w:ascii="Cambria" w:hAnsi="Cambria"/>
          <w:noProof/>
          <w:sz w:val="22"/>
        </w:rPr>
        <w:t xml:space="preserve">, </w:t>
      </w:r>
      <w:r w:rsidRPr="00A866D2">
        <w:rPr>
          <w:rFonts w:ascii="Cambria" w:hAnsi="Cambria"/>
          <w:b/>
          <w:bCs/>
          <w:noProof/>
          <w:sz w:val="22"/>
        </w:rPr>
        <w:t>Chen W</w:t>
      </w:r>
      <w:r w:rsidRPr="00A866D2">
        <w:rPr>
          <w:rFonts w:ascii="Cambria" w:hAnsi="Cambria"/>
          <w:noProof/>
          <w:sz w:val="22"/>
        </w:rPr>
        <w:t xml:space="preserve">, </w:t>
      </w:r>
      <w:r w:rsidRPr="00A866D2">
        <w:rPr>
          <w:rFonts w:ascii="Cambria" w:hAnsi="Cambria"/>
          <w:b/>
          <w:bCs/>
          <w:noProof/>
          <w:sz w:val="22"/>
        </w:rPr>
        <w:t>Chen W-J</w:t>
      </w:r>
      <w:r w:rsidRPr="00A866D2">
        <w:rPr>
          <w:rFonts w:ascii="Cambria" w:hAnsi="Cambria"/>
          <w:noProof/>
          <w:sz w:val="22"/>
        </w:rPr>
        <w:t xml:space="preserve">, </w:t>
      </w:r>
      <w:r w:rsidRPr="00A866D2">
        <w:rPr>
          <w:rFonts w:ascii="Cambria" w:hAnsi="Cambria"/>
          <w:b/>
          <w:bCs/>
          <w:noProof/>
          <w:sz w:val="22"/>
        </w:rPr>
        <w:t>Chen WQ</w:t>
      </w:r>
      <w:r w:rsidRPr="00A866D2">
        <w:rPr>
          <w:rFonts w:ascii="Cambria" w:hAnsi="Cambria"/>
          <w:noProof/>
          <w:sz w:val="22"/>
        </w:rPr>
        <w:t xml:space="preserve">, </w:t>
      </w:r>
      <w:r w:rsidRPr="00A866D2">
        <w:rPr>
          <w:rFonts w:ascii="Cambria" w:hAnsi="Cambria"/>
          <w:b/>
          <w:bCs/>
          <w:noProof/>
          <w:sz w:val="22"/>
        </w:rPr>
        <w:t>Chen W</w:t>
      </w:r>
      <w:r w:rsidRPr="00A866D2">
        <w:rPr>
          <w:rFonts w:ascii="Cambria" w:hAnsi="Cambria"/>
          <w:noProof/>
          <w:sz w:val="22"/>
        </w:rPr>
        <w:t xml:space="preserve">, </w:t>
      </w:r>
      <w:r w:rsidRPr="00A866D2">
        <w:rPr>
          <w:rFonts w:ascii="Cambria" w:hAnsi="Cambria"/>
          <w:b/>
          <w:bCs/>
          <w:noProof/>
          <w:sz w:val="22"/>
        </w:rPr>
        <w:t>Chen X</w:t>
      </w:r>
      <w:r w:rsidRPr="00A866D2">
        <w:rPr>
          <w:rFonts w:ascii="Cambria" w:hAnsi="Cambria"/>
          <w:noProof/>
          <w:sz w:val="22"/>
        </w:rPr>
        <w:t xml:space="preserve">, </w:t>
      </w:r>
      <w:r w:rsidRPr="00A866D2">
        <w:rPr>
          <w:rFonts w:ascii="Cambria" w:hAnsi="Cambria"/>
          <w:b/>
          <w:bCs/>
          <w:noProof/>
          <w:sz w:val="22"/>
        </w:rPr>
        <w:t>Chen Y-H</w:t>
      </w:r>
      <w:r w:rsidRPr="00A866D2">
        <w:rPr>
          <w:rFonts w:ascii="Cambria" w:hAnsi="Cambria"/>
          <w:noProof/>
          <w:sz w:val="22"/>
        </w:rPr>
        <w:t xml:space="preserve">, </w:t>
      </w:r>
      <w:r w:rsidRPr="00A866D2">
        <w:rPr>
          <w:rFonts w:ascii="Cambria" w:hAnsi="Cambria"/>
          <w:b/>
          <w:bCs/>
          <w:noProof/>
          <w:sz w:val="22"/>
        </w:rPr>
        <w:t>Chen Y-G</w:t>
      </w:r>
      <w:r w:rsidRPr="00A866D2">
        <w:rPr>
          <w:rFonts w:ascii="Cambria" w:hAnsi="Cambria"/>
          <w:noProof/>
          <w:sz w:val="22"/>
        </w:rPr>
        <w:t xml:space="preserve">, </w:t>
      </w:r>
      <w:r w:rsidRPr="00A866D2">
        <w:rPr>
          <w:rFonts w:ascii="Cambria" w:hAnsi="Cambria"/>
          <w:b/>
          <w:bCs/>
          <w:noProof/>
          <w:sz w:val="22"/>
        </w:rPr>
        <w:t>Chen Y</w:t>
      </w:r>
      <w:r w:rsidRPr="00A866D2">
        <w:rPr>
          <w:rFonts w:ascii="Cambria" w:hAnsi="Cambria"/>
          <w:noProof/>
          <w:sz w:val="22"/>
        </w:rPr>
        <w:t xml:space="preserve">, </w:t>
      </w:r>
      <w:r w:rsidRPr="00A866D2">
        <w:rPr>
          <w:rFonts w:ascii="Cambria" w:hAnsi="Cambria"/>
          <w:b/>
          <w:bCs/>
          <w:noProof/>
          <w:sz w:val="22"/>
        </w:rPr>
        <w:t>Chen Y</w:t>
      </w:r>
      <w:r w:rsidRPr="00A866D2">
        <w:rPr>
          <w:rFonts w:ascii="Cambria" w:hAnsi="Cambria"/>
          <w:noProof/>
          <w:sz w:val="22"/>
        </w:rPr>
        <w:t xml:space="preserve">, </w:t>
      </w:r>
      <w:r w:rsidRPr="00A866D2">
        <w:rPr>
          <w:rFonts w:ascii="Cambria" w:hAnsi="Cambria"/>
          <w:b/>
          <w:bCs/>
          <w:noProof/>
          <w:sz w:val="22"/>
        </w:rPr>
        <w:t>Chen Y</w:t>
      </w:r>
      <w:r w:rsidRPr="00A866D2">
        <w:rPr>
          <w:rFonts w:ascii="Cambria" w:hAnsi="Cambria"/>
          <w:noProof/>
          <w:sz w:val="22"/>
        </w:rPr>
        <w:t xml:space="preserve">, </w:t>
      </w:r>
      <w:r w:rsidRPr="00A866D2">
        <w:rPr>
          <w:rFonts w:ascii="Cambria" w:hAnsi="Cambria"/>
          <w:b/>
          <w:bCs/>
          <w:noProof/>
          <w:sz w:val="22"/>
        </w:rPr>
        <w:t>Chen Y-J</w:t>
      </w:r>
      <w:r w:rsidRPr="00A866D2">
        <w:rPr>
          <w:rFonts w:ascii="Cambria" w:hAnsi="Cambria"/>
          <w:noProof/>
          <w:sz w:val="22"/>
        </w:rPr>
        <w:t xml:space="preserve">, </w:t>
      </w:r>
      <w:r w:rsidRPr="00A866D2">
        <w:rPr>
          <w:rFonts w:ascii="Cambria" w:hAnsi="Cambria"/>
          <w:b/>
          <w:bCs/>
          <w:noProof/>
          <w:sz w:val="22"/>
        </w:rPr>
        <w:t>Chen Y-Q</w:t>
      </w:r>
      <w:r w:rsidRPr="00A866D2">
        <w:rPr>
          <w:rFonts w:ascii="Cambria" w:hAnsi="Cambria"/>
          <w:noProof/>
          <w:sz w:val="22"/>
        </w:rPr>
        <w:t xml:space="preserve">, </w:t>
      </w:r>
      <w:r w:rsidRPr="00A866D2">
        <w:rPr>
          <w:rFonts w:ascii="Cambria" w:hAnsi="Cambria"/>
          <w:b/>
          <w:bCs/>
          <w:noProof/>
          <w:sz w:val="22"/>
        </w:rPr>
        <w:t>Chen Y</w:t>
      </w:r>
      <w:r w:rsidRPr="00A866D2">
        <w:rPr>
          <w:rFonts w:ascii="Cambria" w:hAnsi="Cambria"/>
          <w:noProof/>
          <w:sz w:val="22"/>
        </w:rPr>
        <w:t xml:space="preserve">, </w:t>
      </w:r>
      <w:r w:rsidRPr="00A866D2">
        <w:rPr>
          <w:rFonts w:ascii="Cambria" w:hAnsi="Cambria"/>
          <w:b/>
          <w:bCs/>
          <w:noProof/>
          <w:sz w:val="22"/>
        </w:rPr>
        <w:t>Chen Z</w:t>
      </w:r>
      <w:r w:rsidRPr="00A866D2">
        <w:rPr>
          <w:rFonts w:ascii="Cambria" w:hAnsi="Cambria"/>
          <w:noProof/>
          <w:sz w:val="22"/>
        </w:rPr>
        <w:t xml:space="preserve">, </w:t>
      </w:r>
      <w:r w:rsidRPr="00A866D2">
        <w:rPr>
          <w:rFonts w:ascii="Cambria" w:hAnsi="Cambria"/>
          <w:b/>
          <w:bCs/>
          <w:noProof/>
          <w:sz w:val="22"/>
        </w:rPr>
        <w:t>Chen Z</w:t>
      </w:r>
      <w:r w:rsidRPr="00A866D2">
        <w:rPr>
          <w:rFonts w:ascii="Cambria" w:hAnsi="Cambria"/>
          <w:noProof/>
          <w:sz w:val="22"/>
        </w:rPr>
        <w:t xml:space="preserve">, </w:t>
      </w:r>
      <w:r w:rsidRPr="00A866D2">
        <w:rPr>
          <w:rFonts w:ascii="Cambria" w:hAnsi="Cambria"/>
          <w:b/>
          <w:bCs/>
          <w:noProof/>
          <w:sz w:val="22"/>
        </w:rPr>
        <w:t>Cheng A</w:t>
      </w:r>
      <w:r w:rsidRPr="00A866D2">
        <w:rPr>
          <w:rFonts w:ascii="Cambria" w:hAnsi="Cambria"/>
          <w:noProof/>
          <w:sz w:val="22"/>
        </w:rPr>
        <w:t xml:space="preserve">, </w:t>
      </w:r>
      <w:r w:rsidRPr="00A866D2">
        <w:rPr>
          <w:rFonts w:ascii="Cambria" w:hAnsi="Cambria"/>
          <w:b/>
          <w:bCs/>
          <w:noProof/>
          <w:sz w:val="22"/>
        </w:rPr>
        <w:t>Cheng CH</w:t>
      </w:r>
      <w:r w:rsidRPr="00A866D2">
        <w:rPr>
          <w:rFonts w:ascii="Cambria" w:hAnsi="Cambria"/>
          <w:noProof/>
          <w:sz w:val="22"/>
        </w:rPr>
        <w:t xml:space="preserve">, </w:t>
      </w:r>
      <w:r w:rsidRPr="00A866D2">
        <w:rPr>
          <w:rFonts w:ascii="Cambria" w:hAnsi="Cambria"/>
          <w:b/>
          <w:bCs/>
          <w:noProof/>
          <w:sz w:val="22"/>
        </w:rPr>
        <w:t>Cheng H</w:t>
      </w:r>
      <w:r w:rsidRPr="00A866D2">
        <w:rPr>
          <w:rFonts w:ascii="Cambria" w:hAnsi="Cambria"/>
          <w:noProof/>
          <w:sz w:val="22"/>
        </w:rPr>
        <w:t xml:space="preserve">, </w:t>
      </w:r>
      <w:r w:rsidRPr="00A866D2">
        <w:rPr>
          <w:rFonts w:ascii="Cambria" w:hAnsi="Cambria"/>
          <w:b/>
          <w:bCs/>
          <w:noProof/>
          <w:sz w:val="22"/>
        </w:rPr>
        <w:t>Cheong H</w:t>
      </w:r>
      <w:r w:rsidRPr="00A866D2">
        <w:rPr>
          <w:rFonts w:ascii="Cambria" w:hAnsi="Cambria"/>
          <w:noProof/>
          <w:sz w:val="22"/>
        </w:rPr>
        <w:t xml:space="preserve">, </w:t>
      </w:r>
      <w:r w:rsidRPr="00A866D2">
        <w:rPr>
          <w:rFonts w:ascii="Cambria" w:hAnsi="Cambria"/>
          <w:b/>
          <w:bCs/>
          <w:noProof/>
          <w:sz w:val="22"/>
        </w:rPr>
        <w:t>Cherry S</w:t>
      </w:r>
      <w:r w:rsidRPr="00A866D2">
        <w:rPr>
          <w:rFonts w:ascii="Cambria" w:hAnsi="Cambria"/>
          <w:noProof/>
          <w:sz w:val="22"/>
        </w:rPr>
        <w:t xml:space="preserve">, </w:t>
      </w:r>
      <w:r w:rsidRPr="00A866D2">
        <w:rPr>
          <w:rFonts w:ascii="Cambria" w:hAnsi="Cambria"/>
          <w:b/>
          <w:bCs/>
          <w:noProof/>
          <w:sz w:val="22"/>
        </w:rPr>
        <w:t>Chesney J</w:t>
      </w:r>
      <w:r w:rsidRPr="00A866D2">
        <w:rPr>
          <w:rFonts w:ascii="Cambria" w:hAnsi="Cambria"/>
          <w:noProof/>
          <w:sz w:val="22"/>
        </w:rPr>
        <w:t xml:space="preserve">, </w:t>
      </w:r>
      <w:r w:rsidRPr="00A866D2">
        <w:rPr>
          <w:rFonts w:ascii="Cambria" w:hAnsi="Cambria"/>
          <w:b/>
          <w:bCs/>
          <w:noProof/>
          <w:sz w:val="22"/>
        </w:rPr>
        <w:t>Cheung CHA</w:t>
      </w:r>
      <w:r w:rsidRPr="00A866D2">
        <w:rPr>
          <w:rFonts w:ascii="Cambria" w:hAnsi="Cambria"/>
          <w:noProof/>
          <w:sz w:val="22"/>
        </w:rPr>
        <w:t xml:space="preserve">, </w:t>
      </w:r>
      <w:r w:rsidRPr="00A866D2">
        <w:rPr>
          <w:rFonts w:ascii="Cambria" w:hAnsi="Cambria"/>
          <w:b/>
          <w:bCs/>
          <w:noProof/>
          <w:sz w:val="22"/>
        </w:rPr>
        <w:t>Chevet E</w:t>
      </w:r>
      <w:r w:rsidRPr="00A866D2">
        <w:rPr>
          <w:rFonts w:ascii="Cambria" w:hAnsi="Cambria"/>
          <w:noProof/>
          <w:sz w:val="22"/>
        </w:rPr>
        <w:t xml:space="preserve">, </w:t>
      </w:r>
      <w:r w:rsidRPr="00A866D2">
        <w:rPr>
          <w:rFonts w:ascii="Cambria" w:hAnsi="Cambria"/>
          <w:b/>
          <w:bCs/>
          <w:noProof/>
          <w:sz w:val="22"/>
        </w:rPr>
        <w:t>Chi HC</w:t>
      </w:r>
      <w:r w:rsidRPr="00A866D2">
        <w:rPr>
          <w:rFonts w:ascii="Cambria" w:hAnsi="Cambria"/>
          <w:noProof/>
          <w:sz w:val="22"/>
        </w:rPr>
        <w:t xml:space="preserve">, </w:t>
      </w:r>
      <w:r w:rsidRPr="00A866D2">
        <w:rPr>
          <w:rFonts w:ascii="Cambria" w:hAnsi="Cambria"/>
          <w:b/>
          <w:bCs/>
          <w:noProof/>
          <w:sz w:val="22"/>
        </w:rPr>
        <w:t>Chi S-G</w:t>
      </w:r>
      <w:r w:rsidRPr="00A866D2">
        <w:rPr>
          <w:rFonts w:ascii="Cambria" w:hAnsi="Cambria"/>
          <w:noProof/>
          <w:sz w:val="22"/>
        </w:rPr>
        <w:t xml:space="preserve">, </w:t>
      </w:r>
      <w:r w:rsidRPr="00A866D2">
        <w:rPr>
          <w:rFonts w:ascii="Cambria" w:hAnsi="Cambria"/>
          <w:b/>
          <w:bCs/>
          <w:noProof/>
          <w:sz w:val="22"/>
        </w:rPr>
        <w:t>Chiacchiera F</w:t>
      </w:r>
      <w:r w:rsidRPr="00A866D2">
        <w:rPr>
          <w:rFonts w:ascii="Cambria" w:hAnsi="Cambria"/>
          <w:noProof/>
          <w:sz w:val="22"/>
        </w:rPr>
        <w:t xml:space="preserve">, </w:t>
      </w:r>
      <w:r w:rsidRPr="00A866D2">
        <w:rPr>
          <w:rFonts w:ascii="Cambria" w:hAnsi="Cambria"/>
          <w:b/>
          <w:bCs/>
          <w:noProof/>
          <w:sz w:val="22"/>
        </w:rPr>
        <w:t>Chiang H-L</w:t>
      </w:r>
      <w:r w:rsidRPr="00A866D2">
        <w:rPr>
          <w:rFonts w:ascii="Cambria" w:hAnsi="Cambria"/>
          <w:noProof/>
          <w:sz w:val="22"/>
        </w:rPr>
        <w:t xml:space="preserve">, </w:t>
      </w:r>
      <w:r w:rsidRPr="00A866D2">
        <w:rPr>
          <w:rFonts w:ascii="Cambria" w:hAnsi="Cambria"/>
          <w:b/>
          <w:bCs/>
          <w:noProof/>
          <w:sz w:val="22"/>
        </w:rPr>
        <w:t>Chiarelli R</w:t>
      </w:r>
      <w:r w:rsidRPr="00A866D2">
        <w:rPr>
          <w:rFonts w:ascii="Cambria" w:hAnsi="Cambria"/>
          <w:noProof/>
          <w:sz w:val="22"/>
        </w:rPr>
        <w:t xml:space="preserve">, </w:t>
      </w:r>
      <w:r w:rsidRPr="00A866D2">
        <w:rPr>
          <w:rFonts w:ascii="Cambria" w:hAnsi="Cambria"/>
          <w:b/>
          <w:bCs/>
          <w:noProof/>
          <w:sz w:val="22"/>
        </w:rPr>
        <w:t>Chiariello M</w:t>
      </w:r>
      <w:r w:rsidRPr="00A866D2">
        <w:rPr>
          <w:rFonts w:ascii="Cambria" w:hAnsi="Cambria"/>
          <w:noProof/>
          <w:sz w:val="22"/>
        </w:rPr>
        <w:t xml:space="preserve">, </w:t>
      </w:r>
      <w:r w:rsidRPr="00A866D2">
        <w:rPr>
          <w:rFonts w:ascii="Cambria" w:hAnsi="Cambria"/>
          <w:b/>
          <w:bCs/>
          <w:noProof/>
          <w:sz w:val="22"/>
        </w:rPr>
        <w:t>Chieppa M</w:t>
      </w:r>
      <w:r w:rsidRPr="00A866D2">
        <w:rPr>
          <w:rFonts w:ascii="Cambria" w:hAnsi="Cambria"/>
          <w:noProof/>
          <w:sz w:val="22"/>
        </w:rPr>
        <w:t xml:space="preserve">, </w:t>
      </w:r>
      <w:r w:rsidRPr="00A866D2">
        <w:rPr>
          <w:rFonts w:ascii="Cambria" w:hAnsi="Cambria"/>
          <w:b/>
          <w:bCs/>
          <w:noProof/>
          <w:sz w:val="22"/>
        </w:rPr>
        <w:t>Chin L-S</w:t>
      </w:r>
      <w:r w:rsidRPr="00A866D2">
        <w:rPr>
          <w:rFonts w:ascii="Cambria" w:hAnsi="Cambria"/>
          <w:noProof/>
          <w:sz w:val="22"/>
        </w:rPr>
        <w:t xml:space="preserve">, </w:t>
      </w:r>
      <w:r w:rsidRPr="00A866D2">
        <w:rPr>
          <w:rFonts w:ascii="Cambria" w:hAnsi="Cambria"/>
          <w:b/>
          <w:bCs/>
          <w:noProof/>
          <w:sz w:val="22"/>
        </w:rPr>
        <w:t>Chiong M</w:t>
      </w:r>
      <w:r w:rsidRPr="00A866D2">
        <w:rPr>
          <w:rFonts w:ascii="Cambria" w:hAnsi="Cambria"/>
          <w:noProof/>
          <w:sz w:val="22"/>
        </w:rPr>
        <w:t xml:space="preserve">, </w:t>
      </w:r>
      <w:r w:rsidRPr="00A866D2">
        <w:rPr>
          <w:rFonts w:ascii="Cambria" w:hAnsi="Cambria"/>
          <w:b/>
          <w:bCs/>
          <w:noProof/>
          <w:sz w:val="22"/>
        </w:rPr>
        <w:t>Chiu GN</w:t>
      </w:r>
      <w:r w:rsidRPr="00A866D2">
        <w:rPr>
          <w:rFonts w:ascii="Cambria" w:hAnsi="Cambria"/>
          <w:noProof/>
          <w:sz w:val="22"/>
        </w:rPr>
        <w:t xml:space="preserve">, </w:t>
      </w:r>
      <w:r w:rsidRPr="00A866D2">
        <w:rPr>
          <w:rFonts w:ascii="Cambria" w:hAnsi="Cambria"/>
          <w:b/>
          <w:bCs/>
          <w:noProof/>
          <w:sz w:val="22"/>
        </w:rPr>
        <w:t>Cho D-H</w:t>
      </w:r>
      <w:r w:rsidRPr="00A866D2">
        <w:rPr>
          <w:rFonts w:ascii="Cambria" w:hAnsi="Cambria"/>
          <w:noProof/>
          <w:sz w:val="22"/>
        </w:rPr>
        <w:t xml:space="preserve">, </w:t>
      </w:r>
      <w:r w:rsidRPr="00A866D2">
        <w:rPr>
          <w:rFonts w:ascii="Cambria" w:hAnsi="Cambria"/>
          <w:b/>
          <w:bCs/>
          <w:noProof/>
          <w:sz w:val="22"/>
        </w:rPr>
        <w:t>Cho S-G</w:t>
      </w:r>
      <w:r w:rsidRPr="00A866D2">
        <w:rPr>
          <w:rFonts w:ascii="Cambria" w:hAnsi="Cambria"/>
          <w:noProof/>
          <w:sz w:val="22"/>
        </w:rPr>
        <w:t xml:space="preserve">, </w:t>
      </w:r>
      <w:r w:rsidRPr="00A866D2">
        <w:rPr>
          <w:rFonts w:ascii="Cambria" w:hAnsi="Cambria"/>
          <w:b/>
          <w:bCs/>
          <w:noProof/>
          <w:sz w:val="22"/>
        </w:rPr>
        <w:t>Cho WC</w:t>
      </w:r>
      <w:r w:rsidRPr="00A866D2">
        <w:rPr>
          <w:rFonts w:ascii="Cambria" w:hAnsi="Cambria"/>
          <w:noProof/>
          <w:sz w:val="22"/>
        </w:rPr>
        <w:t xml:space="preserve">, </w:t>
      </w:r>
      <w:r w:rsidRPr="00A866D2">
        <w:rPr>
          <w:rFonts w:ascii="Cambria" w:hAnsi="Cambria"/>
          <w:b/>
          <w:bCs/>
          <w:noProof/>
          <w:sz w:val="22"/>
        </w:rPr>
        <w:t>Cho Y-Y</w:t>
      </w:r>
      <w:r w:rsidRPr="00A866D2">
        <w:rPr>
          <w:rFonts w:ascii="Cambria" w:hAnsi="Cambria"/>
          <w:noProof/>
          <w:sz w:val="22"/>
        </w:rPr>
        <w:t xml:space="preserve">, </w:t>
      </w:r>
      <w:r w:rsidRPr="00A866D2">
        <w:rPr>
          <w:rFonts w:ascii="Cambria" w:hAnsi="Cambria"/>
          <w:b/>
          <w:bCs/>
          <w:noProof/>
          <w:sz w:val="22"/>
        </w:rPr>
        <w:t>Cho Y-S</w:t>
      </w:r>
      <w:r w:rsidRPr="00A866D2">
        <w:rPr>
          <w:rFonts w:ascii="Cambria" w:hAnsi="Cambria"/>
          <w:noProof/>
          <w:sz w:val="22"/>
        </w:rPr>
        <w:t xml:space="preserve">, </w:t>
      </w:r>
      <w:r w:rsidRPr="00A866D2">
        <w:rPr>
          <w:rFonts w:ascii="Cambria" w:hAnsi="Cambria"/>
          <w:b/>
          <w:bCs/>
          <w:noProof/>
          <w:sz w:val="22"/>
        </w:rPr>
        <w:t>Choi AM</w:t>
      </w:r>
      <w:r w:rsidRPr="00A866D2">
        <w:rPr>
          <w:rFonts w:ascii="Cambria" w:hAnsi="Cambria"/>
          <w:noProof/>
          <w:sz w:val="22"/>
        </w:rPr>
        <w:t xml:space="preserve">, </w:t>
      </w:r>
      <w:r w:rsidRPr="00A866D2">
        <w:rPr>
          <w:rFonts w:ascii="Cambria" w:hAnsi="Cambria"/>
          <w:b/>
          <w:bCs/>
          <w:noProof/>
          <w:sz w:val="22"/>
        </w:rPr>
        <w:t>Choi E-J</w:t>
      </w:r>
      <w:r w:rsidRPr="00A866D2">
        <w:rPr>
          <w:rFonts w:ascii="Cambria" w:hAnsi="Cambria"/>
          <w:noProof/>
          <w:sz w:val="22"/>
        </w:rPr>
        <w:t xml:space="preserve">, </w:t>
      </w:r>
      <w:r w:rsidRPr="00A866D2">
        <w:rPr>
          <w:rFonts w:ascii="Cambria" w:hAnsi="Cambria"/>
          <w:b/>
          <w:bCs/>
          <w:noProof/>
          <w:sz w:val="22"/>
        </w:rPr>
        <w:t>Choi E-K</w:t>
      </w:r>
      <w:r w:rsidRPr="00A866D2">
        <w:rPr>
          <w:rFonts w:ascii="Cambria" w:hAnsi="Cambria"/>
          <w:noProof/>
          <w:sz w:val="22"/>
        </w:rPr>
        <w:t xml:space="preserve">, </w:t>
      </w:r>
      <w:r w:rsidRPr="00A866D2">
        <w:rPr>
          <w:rFonts w:ascii="Cambria" w:hAnsi="Cambria"/>
          <w:b/>
          <w:bCs/>
          <w:noProof/>
          <w:sz w:val="22"/>
        </w:rPr>
        <w:t>Choi J</w:t>
      </w:r>
      <w:r w:rsidRPr="00A866D2">
        <w:rPr>
          <w:rFonts w:ascii="Cambria" w:hAnsi="Cambria"/>
          <w:noProof/>
          <w:sz w:val="22"/>
        </w:rPr>
        <w:t xml:space="preserve">, </w:t>
      </w:r>
      <w:r w:rsidRPr="00A866D2">
        <w:rPr>
          <w:rFonts w:ascii="Cambria" w:hAnsi="Cambria"/>
          <w:b/>
          <w:bCs/>
          <w:noProof/>
          <w:sz w:val="22"/>
        </w:rPr>
        <w:t>Choi ME</w:t>
      </w:r>
      <w:r w:rsidRPr="00A866D2">
        <w:rPr>
          <w:rFonts w:ascii="Cambria" w:hAnsi="Cambria"/>
          <w:noProof/>
          <w:sz w:val="22"/>
        </w:rPr>
        <w:t xml:space="preserve">, </w:t>
      </w:r>
      <w:r w:rsidRPr="00A866D2">
        <w:rPr>
          <w:rFonts w:ascii="Cambria" w:hAnsi="Cambria"/>
          <w:b/>
          <w:bCs/>
          <w:noProof/>
          <w:sz w:val="22"/>
        </w:rPr>
        <w:t>Choi S-I</w:t>
      </w:r>
      <w:r w:rsidRPr="00A866D2">
        <w:rPr>
          <w:rFonts w:ascii="Cambria" w:hAnsi="Cambria"/>
          <w:noProof/>
          <w:sz w:val="22"/>
        </w:rPr>
        <w:t xml:space="preserve">, </w:t>
      </w:r>
      <w:r w:rsidRPr="00A866D2">
        <w:rPr>
          <w:rFonts w:ascii="Cambria" w:hAnsi="Cambria"/>
          <w:b/>
          <w:bCs/>
          <w:noProof/>
          <w:sz w:val="22"/>
        </w:rPr>
        <w:t>Chou T-F</w:t>
      </w:r>
      <w:r w:rsidRPr="00A866D2">
        <w:rPr>
          <w:rFonts w:ascii="Cambria" w:hAnsi="Cambria"/>
          <w:noProof/>
          <w:sz w:val="22"/>
        </w:rPr>
        <w:t xml:space="preserve">, </w:t>
      </w:r>
      <w:r w:rsidRPr="00A866D2">
        <w:rPr>
          <w:rFonts w:ascii="Cambria" w:hAnsi="Cambria"/>
          <w:b/>
          <w:bCs/>
          <w:noProof/>
          <w:sz w:val="22"/>
        </w:rPr>
        <w:t>Chouaib S</w:t>
      </w:r>
      <w:r w:rsidRPr="00A866D2">
        <w:rPr>
          <w:rFonts w:ascii="Cambria" w:hAnsi="Cambria"/>
          <w:noProof/>
          <w:sz w:val="22"/>
        </w:rPr>
        <w:t xml:space="preserve">, </w:t>
      </w:r>
      <w:r w:rsidRPr="00A866D2">
        <w:rPr>
          <w:rFonts w:ascii="Cambria" w:hAnsi="Cambria"/>
          <w:b/>
          <w:bCs/>
          <w:noProof/>
          <w:sz w:val="22"/>
        </w:rPr>
        <w:t>Choubey D</w:t>
      </w:r>
      <w:r w:rsidRPr="00A866D2">
        <w:rPr>
          <w:rFonts w:ascii="Cambria" w:hAnsi="Cambria"/>
          <w:noProof/>
          <w:sz w:val="22"/>
        </w:rPr>
        <w:t xml:space="preserve">, </w:t>
      </w:r>
      <w:r w:rsidRPr="00A866D2">
        <w:rPr>
          <w:rFonts w:ascii="Cambria" w:hAnsi="Cambria"/>
          <w:b/>
          <w:bCs/>
          <w:noProof/>
          <w:sz w:val="22"/>
        </w:rPr>
        <w:t>Choubey V</w:t>
      </w:r>
      <w:r w:rsidRPr="00A866D2">
        <w:rPr>
          <w:rFonts w:ascii="Cambria" w:hAnsi="Cambria"/>
          <w:noProof/>
          <w:sz w:val="22"/>
        </w:rPr>
        <w:t xml:space="preserve">, </w:t>
      </w:r>
      <w:r w:rsidRPr="00A866D2">
        <w:rPr>
          <w:rFonts w:ascii="Cambria" w:hAnsi="Cambria"/>
          <w:b/>
          <w:bCs/>
          <w:noProof/>
          <w:sz w:val="22"/>
        </w:rPr>
        <w:t>Chow K-C</w:t>
      </w:r>
      <w:r w:rsidRPr="00A866D2">
        <w:rPr>
          <w:rFonts w:ascii="Cambria" w:hAnsi="Cambria"/>
          <w:noProof/>
          <w:sz w:val="22"/>
        </w:rPr>
        <w:t xml:space="preserve">, </w:t>
      </w:r>
      <w:r w:rsidRPr="00A866D2">
        <w:rPr>
          <w:rFonts w:ascii="Cambria" w:hAnsi="Cambria"/>
          <w:b/>
          <w:bCs/>
          <w:noProof/>
          <w:sz w:val="22"/>
        </w:rPr>
        <w:t>Chowdhury K</w:t>
      </w:r>
      <w:r w:rsidRPr="00A866D2">
        <w:rPr>
          <w:rFonts w:ascii="Cambria" w:hAnsi="Cambria"/>
          <w:noProof/>
          <w:sz w:val="22"/>
        </w:rPr>
        <w:t xml:space="preserve">, </w:t>
      </w:r>
      <w:r w:rsidRPr="00A866D2">
        <w:rPr>
          <w:rFonts w:ascii="Cambria" w:hAnsi="Cambria"/>
          <w:b/>
          <w:bCs/>
          <w:noProof/>
          <w:sz w:val="22"/>
        </w:rPr>
        <w:t>Chu CT</w:t>
      </w:r>
      <w:r w:rsidRPr="00A866D2">
        <w:rPr>
          <w:rFonts w:ascii="Cambria" w:hAnsi="Cambria"/>
          <w:noProof/>
          <w:sz w:val="22"/>
        </w:rPr>
        <w:t xml:space="preserve">, </w:t>
      </w:r>
      <w:r w:rsidRPr="00A866D2">
        <w:rPr>
          <w:rFonts w:ascii="Cambria" w:hAnsi="Cambria"/>
          <w:b/>
          <w:bCs/>
          <w:noProof/>
          <w:sz w:val="22"/>
        </w:rPr>
        <w:t>Chuang T-H</w:t>
      </w:r>
      <w:r w:rsidRPr="00A866D2">
        <w:rPr>
          <w:rFonts w:ascii="Cambria" w:hAnsi="Cambria"/>
          <w:noProof/>
          <w:sz w:val="22"/>
        </w:rPr>
        <w:t xml:space="preserve">, </w:t>
      </w:r>
      <w:r w:rsidRPr="00A866D2">
        <w:rPr>
          <w:rFonts w:ascii="Cambria" w:hAnsi="Cambria"/>
          <w:b/>
          <w:bCs/>
          <w:noProof/>
          <w:sz w:val="22"/>
        </w:rPr>
        <w:t>Chun T</w:t>
      </w:r>
      <w:r w:rsidRPr="00A866D2">
        <w:rPr>
          <w:rFonts w:ascii="Cambria" w:hAnsi="Cambria"/>
          <w:noProof/>
          <w:sz w:val="22"/>
        </w:rPr>
        <w:t xml:space="preserve">, </w:t>
      </w:r>
      <w:r w:rsidRPr="00A866D2">
        <w:rPr>
          <w:rFonts w:ascii="Cambria" w:hAnsi="Cambria"/>
          <w:b/>
          <w:bCs/>
          <w:noProof/>
          <w:sz w:val="22"/>
        </w:rPr>
        <w:t>Chung H</w:t>
      </w:r>
      <w:r w:rsidRPr="00A866D2">
        <w:rPr>
          <w:rFonts w:ascii="Cambria" w:hAnsi="Cambria"/>
          <w:noProof/>
          <w:sz w:val="22"/>
        </w:rPr>
        <w:t xml:space="preserve">, </w:t>
      </w:r>
      <w:r w:rsidRPr="00A866D2">
        <w:rPr>
          <w:rFonts w:ascii="Cambria" w:hAnsi="Cambria"/>
          <w:b/>
          <w:bCs/>
          <w:noProof/>
          <w:sz w:val="22"/>
        </w:rPr>
        <w:t>Chung T</w:t>
      </w:r>
      <w:r w:rsidRPr="00A866D2">
        <w:rPr>
          <w:rFonts w:ascii="Cambria" w:hAnsi="Cambria"/>
          <w:noProof/>
          <w:sz w:val="22"/>
        </w:rPr>
        <w:t xml:space="preserve">, </w:t>
      </w:r>
      <w:r w:rsidRPr="00A866D2">
        <w:rPr>
          <w:rFonts w:ascii="Cambria" w:hAnsi="Cambria"/>
          <w:b/>
          <w:bCs/>
          <w:noProof/>
          <w:sz w:val="22"/>
        </w:rPr>
        <w:t>Chung Y-L</w:t>
      </w:r>
      <w:r w:rsidRPr="00A866D2">
        <w:rPr>
          <w:rFonts w:ascii="Cambria" w:hAnsi="Cambria"/>
          <w:noProof/>
          <w:sz w:val="22"/>
        </w:rPr>
        <w:t xml:space="preserve">, </w:t>
      </w:r>
      <w:r w:rsidRPr="00A866D2">
        <w:rPr>
          <w:rFonts w:ascii="Cambria" w:hAnsi="Cambria"/>
          <w:b/>
          <w:bCs/>
          <w:noProof/>
          <w:sz w:val="22"/>
        </w:rPr>
        <w:t>Chwae Y-J</w:t>
      </w:r>
      <w:r w:rsidRPr="00A866D2">
        <w:rPr>
          <w:rFonts w:ascii="Cambria" w:hAnsi="Cambria"/>
          <w:noProof/>
          <w:sz w:val="22"/>
        </w:rPr>
        <w:t xml:space="preserve">, </w:t>
      </w:r>
      <w:r w:rsidRPr="00A866D2">
        <w:rPr>
          <w:rFonts w:ascii="Cambria" w:hAnsi="Cambria"/>
          <w:b/>
          <w:bCs/>
          <w:noProof/>
          <w:sz w:val="22"/>
        </w:rPr>
        <w:t>Cianfanelli V</w:t>
      </w:r>
      <w:r w:rsidRPr="00A866D2">
        <w:rPr>
          <w:rFonts w:ascii="Cambria" w:hAnsi="Cambria"/>
          <w:noProof/>
          <w:sz w:val="22"/>
        </w:rPr>
        <w:t xml:space="preserve">, </w:t>
      </w:r>
      <w:r w:rsidRPr="00A866D2">
        <w:rPr>
          <w:rFonts w:ascii="Cambria" w:hAnsi="Cambria"/>
          <w:b/>
          <w:bCs/>
          <w:noProof/>
          <w:sz w:val="22"/>
        </w:rPr>
        <w:t>Ciarcia R</w:t>
      </w:r>
      <w:r w:rsidRPr="00A866D2">
        <w:rPr>
          <w:rFonts w:ascii="Cambria" w:hAnsi="Cambria"/>
          <w:noProof/>
          <w:sz w:val="22"/>
        </w:rPr>
        <w:t xml:space="preserve">, </w:t>
      </w:r>
      <w:r w:rsidRPr="00A866D2">
        <w:rPr>
          <w:rFonts w:ascii="Cambria" w:hAnsi="Cambria"/>
          <w:b/>
          <w:bCs/>
          <w:noProof/>
          <w:sz w:val="22"/>
        </w:rPr>
        <w:t>Ciechomska IA</w:t>
      </w:r>
      <w:r w:rsidRPr="00A866D2">
        <w:rPr>
          <w:rFonts w:ascii="Cambria" w:hAnsi="Cambria"/>
          <w:noProof/>
          <w:sz w:val="22"/>
        </w:rPr>
        <w:t xml:space="preserve">, </w:t>
      </w:r>
      <w:r w:rsidRPr="00A866D2">
        <w:rPr>
          <w:rFonts w:ascii="Cambria" w:hAnsi="Cambria"/>
          <w:b/>
          <w:bCs/>
          <w:noProof/>
          <w:sz w:val="22"/>
        </w:rPr>
        <w:t>Ciriolo MR</w:t>
      </w:r>
      <w:r w:rsidRPr="00A866D2">
        <w:rPr>
          <w:rFonts w:ascii="Cambria" w:hAnsi="Cambria"/>
          <w:noProof/>
          <w:sz w:val="22"/>
        </w:rPr>
        <w:t xml:space="preserve">, </w:t>
      </w:r>
      <w:r w:rsidRPr="00A866D2">
        <w:rPr>
          <w:rFonts w:ascii="Cambria" w:hAnsi="Cambria"/>
          <w:b/>
          <w:bCs/>
          <w:noProof/>
          <w:sz w:val="22"/>
        </w:rPr>
        <w:t>Cirone M</w:t>
      </w:r>
      <w:r w:rsidRPr="00A866D2">
        <w:rPr>
          <w:rFonts w:ascii="Cambria" w:hAnsi="Cambria"/>
          <w:noProof/>
          <w:sz w:val="22"/>
        </w:rPr>
        <w:t xml:space="preserve">, </w:t>
      </w:r>
      <w:r w:rsidRPr="00A866D2">
        <w:rPr>
          <w:rFonts w:ascii="Cambria" w:hAnsi="Cambria"/>
          <w:b/>
          <w:bCs/>
          <w:noProof/>
          <w:sz w:val="22"/>
        </w:rPr>
        <w:t>Claerhout S</w:t>
      </w:r>
      <w:r w:rsidRPr="00A866D2">
        <w:rPr>
          <w:rFonts w:ascii="Cambria" w:hAnsi="Cambria"/>
          <w:noProof/>
          <w:sz w:val="22"/>
        </w:rPr>
        <w:t xml:space="preserve">, </w:t>
      </w:r>
      <w:r w:rsidRPr="00A866D2">
        <w:rPr>
          <w:rFonts w:ascii="Cambria" w:hAnsi="Cambria"/>
          <w:b/>
          <w:bCs/>
          <w:noProof/>
          <w:sz w:val="22"/>
        </w:rPr>
        <w:t>Clague MJ</w:t>
      </w:r>
      <w:r w:rsidRPr="00A866D2">
        <w:rPr>
          <w:rFonts w:ascii="Cambria" w:hAnsi="Cambria"/>
          <w:noProof/>
          <w:sz w:val="22"/>
        </w:rPr>
        <w:t xml:space="preserve">, </w:t>
      </w:r>
      <w:r w:rsidRPr="00A866D2">
        <w:rPr>
          <w:rFonts w:ascii="Cambria" w:hAnsi="Cambria"/>
          <w:b/>
          <w:bCs/>
          <w:noProof/>
          <w:sz w:val="22"/>
        </w:rPr>
        <w:t>Clària J</w:t>
      </w:r>
      <w:r w:rsidRPr="00A866D2">
        <w:rPr>
          <w:rFonts w:ascii="Cambria" w:hAnsi="Cambria"/>
          <w:noProof/>
          <w:sz w:val="22"/>
        </w:rPr>
        <w:t xml:space="preserve">, </w:t>
      </w:r>
      <w:r w:rsidRPr="00A866D2">
        <w:rPr>
          <w:rFonts w:ascii="Cambria" w:hAnsi="Cambria"/>
          <w:b/>
          <w:bCs/>
          <w:noProof/>
          <w:sz w:val="22"/>
        </w:rPr>
        <w:t>Clarke PG</w:t>
      </w:r>
      <w:r w:rsidRPr="00A866D2">
        <w:rPr>
          <w:rFonts w:ascii="Cambria" w:hAnsi="Cambria"/>
          <w:noProof/>
          <w:sz w:val="22"/>
        </w:rPr>
        <w:t xml:space="preserve">, </w:t>
      </w:r>
      <w:r w:rsidRPr="00A866D2">
        <w:rPr>
          <w:rFonts w:ascii="Cambria" w:hAnsi="Cambria"/>
          <w:b/>
          <w:bCs/>
          <w:noProof/>
          <w:sz w:val="22"/>
        </w:rPr>
        <w:t>Clarke R</w:t>
      </w:r>
      <w:r w:rsidRPr="00A866D2">
        <w:rPr>
          <w:rFonts w:ascii="Cambria" w:hAnsi="Cambria"/>
          <w:noProof/>
          <w:sz w:val="22"/>
        </w:rPr>
        <w:t xml:space="preserve">, </w:t>
      </w:r>
      <w:r w:rsidRPr="00A866D2">
        <w:rPr>
          <w:rFonts w:ascii="Cambria" w:hAnsi="Cambria"/>
          <w:b/>
          <w:bCs/>
          <w:noProof/>
          <w:sz w:val="22"/>
        </w:rPr>
        <w:t>Clementi E</w:t>
      </w:r>
      <w:r w:rsidRPr="00A866D2">
        <w:rPr>
          <w:rFonts w:ascii="Cambria" w:hAnsi="Cambria"/>
          <w:noProof/>
          <w:sz w:val="22"/>
        </w:rPr>
        <w:t xml:space="preserve">, </w:t>
      </w:r>
      <w:r w:rsidRPr="00A866D2">
        <w:rPr>
          <w:rFonts w:ascii="Cambria" w:hAnsi="Cambria"/>
          <w:b/>
          <w:bCs/>
          <w:noProof/>
          <w:sz w:val="22"/>
        </w:rPr>
        <w:t>Cleyrat C</w:t>
      </w:r>
      <w:r w:rsidRPr="00A866D2">
        <w:rPr>
          <w:rFonts w:ascii="Cambria" w:hAnsi="Cambria"/>
          <w:noProof/>
          <w:sz w:val="22"/>
        </w:rPr>
        <w:t xml:space="preserve">, </w:t>
      </w:r>
      <w:r w:rsidRPr="00A866D2">
        <w:rPr>
          <w:rFonts w:ascii="Cambria" w:hAnsi="Cambria"/>
          <w:b/>
          <w:bCs/>
          <w:noProof/>
          <w:sz w:val="22"/>
        </w:rPr>
        <w:t>Cnop M</w:t>
      </w:r>
      <w:r w:rsidRPr="00A866D2">
        <w:rPr>
          <w:rFonts w:ascii="Cambria" w:hAnsi="Cambria"/>
          <w:noProof/>
          <w:sz w:val="22"/>
        </w:rPr>
        <w:t xml:space="preserve">, </w:t>
      </w:r>
      <w:r w:rsidRPr="00A866D2">
        <w:rPr>
          <w:rFonts w:ascii="Cambria" w:hAnsi="Cambria"/>
          <w:b/>
          <w:bCs/>
          <w:noProof/>
          <w:sz w:val="22"/>
        </w:rPr>
        <w:t>Coccia EM</w:t>
      </w:r>
      <w:r w:rsidRPr="00A866D2">
        <w:rPr>
          <w:rFonts w:ascii="Cambria" w:hAnsi="Cambria"/>
          <w:noProof/>
          <w:sz w:val="22"/>
        </w:rPr>
        <w:t xml:space="preserve">, </w:t>
      </w:r>
      <w:r w:rsidRPr="00A866D2">
        <w:rPr>
          <w:rFonts w:ascii="Cambria" w:hAnsi="Cambria"/>
          <w:b/>
          <w:bCs/>
          <w:noProof/>
          <w:sz w:val="22"/>
        </w:rPr>
        <w:t>Cocco T</w:t>
      </w:r>
      <w:r w:rsidRPr="00A866D2">
        <w:rPr>
          <w:rFonts w:ascii="Cambria" w:hAnsi="Cambria"/>
          <w:noProof/>
          <w:sz w:val="22"/>
        </w:rPr>
        <w:t xml:space="preserve">, </w:t>
      </w:r>
      <w:r w:rsidRPr="00A866D2">
        <w:rPr>
          <w:rFonts w:ascii="Cambria" w:hAnsi="Cambria"/>
          <w:b/>
          <w:bCs/>
          <w:noProof/>
          <w:sz w:val="22"/>
        </w:rPr>
        <w:t>Codogno P</w:t>
      </w:r>
      <w:r w:rsidRPr="00A866D2">
        <w:rPr>
          <w:rFonts w:ascii="Cambria" w:hAnsi="Cambria"/>
          <w:noProof/>
          <w:sz w:val="22"/>
        </w:rPr>
        <w:t xml:space="preserve">, </w:t>
      </w:r>
      <w:r w:rsidRPr="00A866D2">
        <w:rPr>
          <w:rFonts w:ascii="Cambria" w:hAnsi="Cambria"/>
          <w:b/>
          <w:bCs/>
          <w:noProof/>
          <w:sz w:val="22"/>
        </w:rPr>
        <w:t>Coers J</w:t>
      </w:r>
      <w:r w:rsidRPr="00A866D2">
        <w:rPr>
          <w:rFonts w:ascii="Cambria" w:hAnsi="Cambria"/>
          <w:noProof/>
          <w:sz w:val="22"/>
        </w:rPr>
        <w:t xml:space="preserve">, </w:t>
      </w:r>
      <w:r w:rsidRPr="00A866D2">
        <w:rPr>
          <w:rFonts w:ascii="Cambria" w:hAnsi="Cambria"/>
          <w:b/>
          <w:bCs/>
          <w:noProof/>
          <w:sz w:val="22"/>
        </w:rPr>
        <w:t>Cohen EE</w:t>
      </w:r>
      <w:r w:rsidRPr="00A866D2">
        <w:rPr>
          <w:rFonts w:ascii="Cambria" w:hAnsi="Cambria"/>
          <w:noProof/>
          <w:sz w:val="22"/>
        </w:rPr>
        <w:t xml:space="preserve">, </w:t>
      </w:r>
      <w:r w:rsidRPr="00A866D2">
        <w:rPr>
          <w:rFonts w:ascii="Cambria" w:hAnsi="Cambria"/>
          <w:b/>
          <w:bCs/>
          <w:noProof/>
          <w:sz w:val="22"/>
        </w:rPr>
        <w:t>Colecchia D</w:t>
      </w:r>
      <w:r w:rsidRPr="00A866D2">
        <w:rPr>
          <w:rFonts w:ascii="Cambria" w:hAnsi="Cambria"/>
          <w:noProof/>
          <w:sz w:val="22"/>
        </w:rPr>
        <w:t xml:space="preserve">, </w:t>
      </w:r>
      <w:r w:rsidRPr="00A866D2">
        <w:rPr>
          <w:rFonts w:ascii="Cambria" w:hAnsi="Cambria"/>
          <w:b/>
          <w:bCs/>
          <w:noProof/>
          <w:sz w:val="22"/>
        </w:rPr>
        <w:t>Coletto L</w:t>
      </w:r>
      <w:r w:rsidRPr="00A866D2">
        <w:rPr>
          <w:rFonts w:ascii="Cambria" w:hAnsi="Cambria"/>
          <w:noProof/>
          <w:sz w:val="22"/>
        </w:rPr>
        <w:t xml:space="preserve">, </w:t>
      </w:r>
      <w:r w:rsidRPr="00A866D2">
        <w:rPr>
          <w:rFonts w:ascii="Cambria" w:hAnsi="Cambria"/>
          <w:b/>
          <w:bCs/>
          <w:noProof/>
          <w:sz w:val="22"/>
        </w:rPr>
        <w:t>Coll NS</w:t>
      </w:r>
      <w:r w:rsidRPr="00A866D2">
        <w:rPr>
          <w:rFonts w:ascii="Cambria" w:hAnsi="Cambria"/>
          <w:noProof/>
          <w:sz w:val="22"/>
        </w:rPr>
        <w:t xml:space="preserve">, </w:t>
      </w:r>
      <w:r w:rsidRPr="00A866D2">
        <w:rPr>
          <w:rFonts w:ascii="Cambria" w:hAnsi="Cambria"/>
          <w:b/>
          <w:bCs/>
          <w:noProof/>
          <w:sz w:val="22"/>
        </w:rPr>
        <w:t>Colucci-Guyon E</w:t>
      </w:r>
      <w:r w:rsidRPr="00A866D2">
        <w:rPr>
          <w:rFonts w:ascii="Cambria" w:hAnsi="Cambria"/>
          <w:noProof/>
          <w:sz w:val="22"/>
        </w:rPr>
        <w:t xml:space="preserve">, </w:t>
      </w:r>
      <w:r w:rsidRPr="00A866D2">
        <w:rPr>
          <w:rFonts w:ascii="Cambria" w:hAnsi="Cambria"/>
          <w:b/>
          <w:bCs/>
          <w:noProof/>
          <w:sz w:val="22"/>
        </w:rPr>
        <w:t>Comincini S</w:t>
      </w:r>
      <w:r w:rsidRPr="00A866D2">
        <w:rPr>
          <w:rFonts w:ascii="Cambria" w:hAnsi="Cambria"/>
          <w:noProof/>
          <w:sz w:val="22"/>
        </w:rPr>
        <w:t xml:space="preserve">, </w:t>
      </w:r>
      <w:r w:rsidRPr="00A866D2">
        <w:rPr>
          <w:rFonts w:ascii="Cambria" w:hAnsi="Cambria"/>
          <w:b/>
          <w:bCs/>
          <w:noProof/>
          <w:sz w:val="22"/>
        </w:rPr>
        <w:t>Condello M</w:t>
      </w:r>
      <w:r w:rsidRPr="00A866D2">
        <w:rPr>
          <w:rFonts w:ascii="Cambria" w:hAnsi="Cambria"/>
          <w:noProof/>
          <w:sz w:val="22"/>
        </w:rPr>
        <w:t xml:space="preserve">, </w:t>
      </w:r>
      <w:r w:rsidRPr="00A866D2">
        <w:rPr>
          <w:rFonts w:ascii="Cambria" w:hAnsi="Cambria"/>
          <w:b/>
          <w:bCs/>
          <w:noProof/>
          <w:sz w:val="22"/>
        </w:rPr>
        <w:t>Cook KL</w:t>
      </w:r>
      <w:r w:rsidRPr="00A866D2">
        <w:rPr>
          <w:rFonts w:ascii="Cambria" w:hAnsi="Cambria"/>
          <w:noProof/>
          <w:sz w:val="22"/>
        </w:rPr>
        <w:t xml:space="preserve">, </w:t>
      </w:r>
      <w:r w:rsidRPr="00A866D2">
        <w:rPr>
          <w:rFonts w:ascii="Cambria" w:hAnsi="Cambria"/>
          <w:b/>
          <w:bCs/>
          <w:noProof/>
          <w:sz w:val="22"/>
        </w:rPr>
        <w:t>Coombs GH</w:t>
      </w:r>
      <w:r w:rsidRPr="00A866D2">
        <w:rPr>
          <w:rFonts w:ascii="Cambria" w:hAnsi="Cambria"/>
          <w:noProof/>
          <w:sz w:val="22"/>
        </w:rPr>
        <w:t xml:space="preserve">, </w:t>
      </w:r>
      <w:r w:rsidRPr="00A866D2">
        <w:rPr>
          <w:rFonts w:ascii="Cambria" w:hAnsi="Cambria"/>
          <w:b/>
          <w:bCs/>
          <w:noProof/>
          <w:sz w:val="22"/>
        </w:rPr>
        <w:t>Cooper CD</w:t>
      </w:r>
      <w:r w:rsidRPr="00A866D2">
        <w:rPr>
          <w:rFonts w:ascii="Cambria" w:hAnsi="Cambria"/>
          <w:noProof/>
          <w:sz w:val="22"/>
        </w:rPr>
        <w:t xml:space="preserve">, </w:t>
      </w:r>
      <w:r w:rsidRPr="00A866D2">
        <w:rPr>
          <w:rFonts w:ascii="Cambria" w:hAnsi="Cambria"/>
          <w:b/>
          <w:bCs/>
          <w:noProof/>
          <w:sz w:val="22"/>
        </w:rPr>
        <w:t>Cooper JM</w:t>
      </w:r>
      <w:r w:rsidRPr="00A866D2">
        <w:rPr>
          <w:rFonts w:ascii="Cambria" w:hAnsi="Cambria"/>
          <w:noProof/>
          <w:sz w:val="22"/>
        </w:rPr>
        <w:t xml:space="preserve">, </w:t>
      </w:r>
      <w:r w:rsidRPr="00A866D2">
        <w:rPr>
          <w:rFonts w:ascii="Cambria" w:hAnsi="Cambria"/>
          <w:b/>
          <w:bCs/>
          <w:noProof/>
          <w:sz w:val="22"/>
        </w:rPr>
        <w:t>Coppens I</w:t>
      </w:r>
      <w:r w:rsidRPr="00A866D2">
        <w:rPr>
          <w:rFonts w:ascii="Cambria" w:hAnsi="Cambria"/>
          <w:noProof/>
          <w:sz w:val="22"/>
        </w:rPr>
        <w:t xml:space="preserve">, </w:t>
      </w:r>
      <w:r w:rsidRPr="00A866D2">
        <w:rPr>
          <w:rFonts w:ascii="Cambria" w:hAnsi="Cambria"/>
          <w:b/>
          <w:bCs/>
          <w:noProof/>
          <w:sz w:val="22"/>
        </w:rPr>
        <w:t>Corasaniti MT</w:t>
      </w:r>
      <w:r w:rsidRPr="00A866D2">
        <w:rPr>
          <w:rFonts w:ascii="Cambria" w:hAnsi="Cambria"/>
          <w:noProof/>
          <w:sz w:val="22"/>
        </w:rPr>
        <w:t xml:space="preserve">, </w:t>
      </w:r>
      <w:r w:rsidRPr="00A866D2">
        <w:rPr>
          <w:rFonts w:ascii="Cambria" w:hAnsi="Cambria"/>
          <w:b/>
          <w:bCs/>
          <w:noProof/>
          <w:sz w:val="22"/>
        </w:rPr>
        <w:t>Corazzari M</w:t>
      </w:r>
      <w:r w:rsidRPr="00A866D2">
        <w:rPr>
          <w:rFonts w:ascii="Cambria" w:hAnsi="Cambria"/>
          <w:noProof/>
          <w:sz w:val="22"/>
        </w:rPr>
        <w:t xml:space="preserve">, </w:t>
      </w:r>
      <w:r w:rsidRPr="00A866D2">
        <w:rPr>
          <w:rFonts w:ascii="Cambria" w:hAnsi="Cambria"/>
          <w:b/>
          <w:bCs/>
          <w:noProof/>
          <w:sz w:val="22"/>
        </w:rPr>
        <w:t>Corbalan R</w:t>
      </w:r>
      <w:r w:rsidRPr="00A866D2">
        <w:rPr>
          <w:rFonts w:ascii="Cambria" w:hAnsi="Cambria"/>
          <w:noProof/>
          <w:sz w:val="22"/>
        </w:rPr>
        <w:t xml:space="preserve">, </w:t>
      </w:r>
      <w:r w:rsidRPr="00A866D2">
        <w:rPr>
          <w:rFonts w:ascii="Cambria" w:hAnsi="Cambria"/>
          <w:b/>
          <w:bCs/>
          <w:noProof/>
          <w:sz w:val="22"/>
        </w:rPr>
        <w:t>Corcelle-Termeau E</w:t>
      </w:r>
      <w:r w:rsidRPr="00A866D2">
        <w:rPr>
          <w:rFonts w:ascii="Cambria" w:hAnsi="Cambria"/>
          <w:noProof/>
          <w:sz w:val="22"/>
        </w:rPr>
        <w:t xml:space="preserve">, </w:t>
      </w:r>
      <w:r w:rsidRPr="00A866D2">
        <w:rPr>
          <w:rFonts w:ascii="Cambria" w:hAnsi="Cambria"/>
          <w:b/>
          <w:bCs/>
          <w:noProof/>
          <w:sz w:val="22"/>
        </w:rPr>
        <w:t>Cordero MD</w:t>
      </w:r>
      <w:r w:rsidRPr="00A866D2">
        <w:rPr>
          <w:rFonts w:ascii="Cambria" w:hAnsi="Cambria"/>
          <w:noProof/>
          <w:sz w:val="22"/>
        </w:rPr>
        <w:t xml:space="preserve">, </w:t>
      </w:r>
      <w:r w:rsidRPr="00A866D2">
        <w:rPr>
          <w:rFonts w:ascii="Cambria" w:hAnsi="Cambria"/>
          <w:b/>
          <w:bCs/>
          <w:noProof/>
          <w:sz w:val="22"/>
        </w:rPr>
        <w:t>Corral-Ramos C</w:t>
      </w:r>
      <w:r w:rsidRPr="00A866D2">
        <w:rPr>
          <w:rFonts w:ascii="Cambria" w:hAnsi="Cambria"/>
          <w:noProof/>
          <w:sz w:val="22"/>
        </w:rPr>
        <w:t xml:space="preserve">, </w:t>
      </w:r>
      <w:r w:rsidRPr="00A866D2">
        <w:rPr>
          <w:rFonts w:ascii="Cambria" w:hAnsi="Cambria"/>
          <w:b/>
          <w:bCs/>
          <w:noProof/>
          <w:sz w:val="22"/>
        </w:rPr>
        <w:t>Corti O</w:t>
      </w:r>
      <w:r w:rsidRPr="00A866D2">
        <w:rPr>
          <w:rFonts w:ascii="Cambria" w:hAnsi="Cambria"/>
          <w:noProof/>
          <w:sz w:val="22"/>
        </w:rPr>
        <w:t xml:space="preserve">, </w:t>
      </w:r>
      <w:r w:rsidRPr="00A866D2">
        <w:rPr>
          <w:rFonts w:ascii="Cambria" w:hAnsi="Cambria"/>
          <w:b/>
          <w:bCs/>
          <w:noProof/>
          <w:sz w:val="22"/>
        </w:rPr>
        <w:t>Cossarizza A</w:t>
      </w:r>
      <w:r w:rsidRPr="00A866D2">
        <w:rPr>
          <w:rFonts w:ascii="Cambria" w:hAnsi="Cambria"/>
          <w:noProof/>
          <w:sz w:val="22"/>
        </w:rPr>
        <w:t xml:space="preserve">, </w:t>
      </w:r>
      <w:r w:rsidRPr="00A866D2">
        <w:rPr>
          <w:rFonts w:ascii="Cambria" w:hAnsi="Cambria"/>
          <w:b/>
          <w:bCs/>
          <w:noProof/>
          <w:sz w:val="22"/>
        </w:rPr>
        <w:t>Costelli P</w:t>
      </w:r>
      <w:r w:rsidRPr="00A866D2">
        <w:rPr>
          <w:rFonts w:ascii="Cambria" w:hAnsi="Cambria"/>
          <w:noProof/>
          <w:sz w:val="22"/>
        </w:rPr>
        <w:t xml:space="preserve">, </w:t>
      </w:r>
      <w:r w:rsidRPr="00A866D2">
        <w:rPr>
          <w:rFonts w:ascii="Cambria" w:hAnsi="Cambria"/>
          <w:b/>
          <w:bCs/>
          <w:noProof/>
          <w:sz w:val="22"/>
        </w:rPr>
        <w:t>Costes S</w:t>
      </w:r>
      <w:r w:rsidRPr="00A866D2">
        <w:rPr>
          <w:rFonts w:ascii="Cambria" w:hAnsi="Cambria"/>
          <w:noProof/>
          <w:sz w:val="22"/>
        </w:rPr>
        <w:t xml:space="preserve">, </w:t>
      </w:r>
      <w:r w:rsidRPr="00A866D2">
        <w:rPr>
          <w:rFonts w:ascii="Cambria" w:hAnsi="Cambria"/>
          <w:b/>
          <w:bCs/>
          <w:noProof/>
          <w:sz w:val="22"/>
        </w:rPr>
        <w:t>Cotman SL</w:t>
      </w:r>
      <w:r w:rsidRPr="00A866D2">
        <w:rPr>
          <w:rFonts w:ascii="Cambria" w:hAnsi="Cambria"/>
          <w:noProof/>
          <w:sz w:val="22"/>
        </w:rPr>
        <w:t xml:space="preserve">, </w:t>
      </w:r>
      <w:r w:rsidRPr="00A866D2">
        <w:rPr>
          <w:rFonts w:ascii="Cambria" w:hAnsi="Cambria"/>
          <w:b/>
          <w:bCs/>
          <w:noProof/>
          <w:sz w:val="22"/>
        </w:rPr>
        <w:t>Coto-Montes A</w:t>
      </w:r>
      <w:r w:rsidRPr="00A866D2">
        <w:rPr>
          <w:rFonts w:ascii="Cambria" w:hAnsi="Cambria"/>
          <w:noProof/>
          <w:sz w:val="22"/>
        </w:rPr>
        <w:t xml:space="preserve">, </w:t>
      </w:r>
      <w:r w:rsidRPr="00A866D2">
        <w:rPr>
          <w:rFonts w:ascii="Cambria" w:hAnsi="Cambria"/>
          <w:b/>
          <w:bCs/>
          <w:noProof/>
          <w:sz w:val="22"/>
        </w:rPr>
        <w:t>Cottet S</w:t>
      </w:r>
      <w:r w:rsidRPr="00A866D2">
        <w:rPr>
          <w:rFonts w:ascii="Cambria" w:hAnsi="Cambria"/>
          <w:noProof/>
          <w:sz w:val="22"/>
        </w:rPr>
        <w:t xml:space="preserve">, </w:t>
      </w:r>
      <w:r w:rsidRPr="00A866D2">
        <w:rPr>
          <w:rFonts w:ascii="Cambria" w:hAnsi="Cambria"/>
          <w:b/>
          <w:bCs/>
          <w:noProof/>
          <w:sz w:val="22"/>
        </w:rPr>
        <w:t>Couve E</w:t>
      </w:r>
      <w:r w:rsidRPr="00A866D2">
        <w:rPr>
          <w:rFonts w:ascii="Cambria" w:hAnsi="Cambria"/>
          <w:noProof/>
          <w:sz w:val="22"/>
        </w:rPr>
        <w:t xml:space="preserve">, </w:t>
      </w:r>
      <w:r w:rsidRPr="00A866D2">
        <w:rPr>
          <w:rFonts w:ascii="Cambria" w:hAnsi="Cambria"/>
          <w:b/>
          <w:bCs/>
          <w:noProof/>
          <w:sz w:val="22"/>
        </w:rPr>
        <w:t>Covey LR</w:t>
      </w:r>
      <w:r w:rsidRPr="00A866D2">
        <w:rPr>
          <w:rFonts w:ascii="Cambria" w:hAnsi="Cambria"/>
          <w:noProof/>
          <w:sz w:val="22"/>
        </w:rPr>
        <w:t xml:space="preserve">, </w:t>
      </w:r>
      <w:r w:rsidRPr="00A866D2">
        <w:rPr>
          <w:rFonts w:ascii="Cambria" w:hAnsi="Cambria"/>
          <w:b/>
          <w:bCs/>
          <w:noProof/>
          <w:sz w:val="22"/>
        </w:rPr>
        <w:t>Cowart LA</w:t>
      </w:r>
      <w:r w:rsidRPr="00A866D2">
        <w:rPr>
          <w:rFonts w:ascii="Cambria" w:hAnsi="Cambria"/>
          <w:noProof/>
          <w:sz w:val="22"/>
        </w:rPr>
        <w:t xml:space="preserve">, </w:t>
      </w:r>
      <w:r w:rsidRPr="00A866D2">
        <w:rPr>
          <w:rFonts w:ascii="Cambria" w:hAnsi="Cambria"/>
          <w:b/>
          <w:bCs/>
          <w:noProof/>
          <w:sz w:val="22"/>
        </w:rPr>
        <w:t>Cox JS</w:t>
      </w:r>
      <w:r w:rsidRPr="00A866D2">
        <w:rPr>
          <w:rFonts w:ascii="Cambria" w:hAnsi="Cambria"/>
          <w:noProof/>
          <w:sz w:val="22"/>
        </w:rPr>
        <w:t xml:space="preserve">, </w:t>
      </w:r>
      <w:r w:rsidRPr="00A866D2">
        <w:rPr>
          <w:rFonts w:ascii="Cambria" w:hAnsi="Cambria"/>
          <w:b/>
          <w:bCs/>
          <w:noProof/>
          <w:sz w:val="22"/>
        </w:rPr>
        <w:t>Coxon FP</w:t>
      </w:r>
      <w:r w:rsidRPr="00A866D2">
        <w:rPr>
          <w:rFonts w:ascii="Cambria" w:hAnsi="Cambria"/>
          <w:noProof/>
          <w:sz w:val="22"/>
        </w:rPr>
        <w:t xml:space="preserve">, </w:t>
      </w:r>
      <w:r w:rsidRPr="00A866D2">
        <w:rPr>
          <w:rFonts w:ascii="Cambria" w:hAnsi="Cambria"/>
          <w:b/>
          <w:bCs/>
          <w:noProof/>
          <w:sz w:val="22"/>
        </w:rPr>
        <w:t>Coyne CB</w:t>
      </w:r>
      <w:r w:rsidRPr="00A866D2">
        <w:rPr>
          <w:rFonts w:ascii="Cambria" w:hAnsi="Cambria"/>
          <w:noProof/>
          <w:sz w:val="22"/>
        </w:rPr>
        <w:t xml:space="preserve">, </w:t>
      </w:r>
      <w:r w:rsidRPr="00A866D2">
        <w:rPr>
          <w:rFonts w:ascii="Cambria" w:hAnsi="Cambria"/>
          <w:b/>
          <w:bCs/>
          <w:noProof/>
          <w:sz w:val="22"/>
        </w:rPr>
        <w:t>Cragg MS</w:t>
      </w:r>
      <w:r w:rsidRPr="00A866D2">
        <w:rPr>
          <w:rFonts w:ascii="Cambria" w:hAnsi="Cambria"/>
          <w:noProof/>
          <w:sz w:val="22"/>
        </w:rPr>
        <w:t xml:space="preserve">, </w:t>
      </w:r>
      <w:r w:rsidRPr="00A866D2">
        <w:rPr>
          <w:rFonts w:ascii="Cambria" w:hAnsi="Cambria"/>
          <w:b/>
          <w:bCs/>
          <w:noProof/>
          <w:sz w:val="22"/>
        </w:rPr>
        <w:t>Craven RJ</w:t>
      </w:r>
      <w:r w:rsidRPr="00A866D2">
        <w:rPr>
          <w:rFonts w:ascii="Cambria" w:hAnsi="Cambria"/>
          <w:noProof/>
          <w:sz w:val="22"/>
        </w:rPr>
        <w:t xml:space="preserve">, </w:t>
      </w:r>
      <w:r w:rsidRPr="00A866D2">
        <w:rPr>
          <w:rFonts w:ascii="Cambria" w:hAnsi="Cambria"/>
          <w:b/>
          <w:bCs/>
          <w:noProof/>
          <w:sz w:val="22"/>
        </w:rPr>
        <w:t>Crepaldi T</w:t>
      </w:r>
      <w:r w:rsidRPr="00A866D2">
        <w:rPr>
          <w:rFonts w:ascii="Cambria" w:hAnsi="Cambria"/>
          <w:noProof/>
          <w:sz w:val="22"/>
        </w:rPr>
        <w:t xml:space="preserve">, </w:t>
      </w:r>
      <w:r w:rsidRPr="00A866D2">
        <w:rPr>
          <w:rFonts w:ascii="Cambria" w:hAnsi="Cambria"/>
          <w:b/>
          <w:bCs/>
          <w:noProof/>
          <w:sz w:val="22"/>
        </w:rPr>
        <w:t>Crespo JL</w:t>
      </w:r>
      <w:r w:rsidRPr="00A866D2">
        <w:rPr>
          <w:rFonts w:ascii="Cambria" w:hAnsi="Cambria"/>
          <w:noProof/>
          <w:sz w:val="22"/>
        </w:rPr>
        <w:t xml:space="preserve">, </w:t>
      </w:r>
      <w:r w:rsidRPr="00A866D2">
        <w:rPr>
          <w:rFonts w:ascii="Cambria" w:hAnsi="Cambria"/>
          <w:b/>
          <w:bCs/>
          <w:noProof/>
          <w:sz w:val="22"/>
        </w:rPr>
        <w:t>Criollo A</w:t>
      </w:r>
      <w:r w:rsidRPr="00A866D2">
        <w:rPr>
          <w:rFonts w:ascii="Cambria" w:hAnsi="Cambria"/>
          <w:noProof/>
          <w:sz w:val="22"/>
        </w:rPr>
        <w:t xml:space="preserve">, </w:t>
      </w:r>
      <w:r w:rsidRPr="00A866D2">
        <w:rPr>
          <w:rFonts w:ascii="Cambria" w:hAnsi="Cambria"/>
          <w:b/>
          <w:bCs/>
          <w:noProof/>
          <w:sz w:val="22"/>
        </w:rPr>
        <w:t>Crippa V</w:t>
      </w:r>
      <w:r w:rsidRPr="00A866D2">
        <w:rPr>
          <w:rFonts w:ascii="Cambria" w:hAnsi="Cambria"/>
          <w:noProof/>
          <w:sz w:val="22"/>
        </w:rPr>
        <w:t xml:space="preserve">, </w:t>
      </w:r>
      <w:r w:rsidRPr="00A866D2">
        <w:rPr>
          <w:rFonts w:ascii="Cambria" w:hAnsi="Cambria"/>
          <w:b/>
          <w:bCs/>
          <w:noProof/>
          <w:sz w:val="22"/>
        </w:rPr>
        <w:t>Cruz MT</w:t>
      </w:r>
      <w:r w:rsidRPr="00A866D2">
        <w:rPr>
          <w:rFonts w:ascii="Cambria" w:hAnsi="Cambria"/>
          <w:noProof/>
          <w:sz w:val="22"/>
        </w:rPr>
        <w:t xml:space="preserve">, </w:t>
      </w:r>
      <w:r w:rsidRPr="00A866D2">
        <w:rPr>
          <w:rFonts w:ascii="Cambria" w:hAnsi="Cambria"/>
          <w:b/>
          <w:bCs/>
          <w:noProof/>
          <w:sz w:val="22"/>
        </w:rPr>
        <w:t>Cuervo AM</w:t>
      </w:r>
      <w:r w:rsidRPr="00A866D2">
        <w:rPr>
          <w:rFonts w:ascii="Cambria" w:hAnsi="Cambria"/>
          <w:noProof/>
          <w:sz w:val="22"/>
        </w:rPr>
        <w:t xml:space="preserve">, </w:t>
      </w:r>
      <w:r w:rsidRPr="00A866D2">
        <w:rPr>
          <w:rFonts w:ascii="Cambria" w:hAnsi="Cambria"/>
          <w:b/>
          <w:bCs/>
          <w:noProof/>
          <w:sz w:val="22"/>
        </w:rPr>
        <w:t>Cuezva JM</w:t>
      </w:r>
      <w:r w:rsidRPr="00A866D2">
        <w:rPr>
          <w:rFonts w:ascii="Cambria" w:hAnsi="Cambria"/>
          <w:noProof/>
          <w:sz w:val="22"/>
        </w:rPr>
        <w:t xml:space="preserve">, </w:t>
      </w:r>
      <w:r w:rsidRPr="00A866D2">
        <w:rPr>
          <w:rFonts w:ascii="Cambria" w:hAnsi="Cambria"/>
          <w:b/>
          <w:bCs/>
          <w:noProof/>
          <w:sz w:val="22"/>
        </w:rPr>
        <w:t>Cui T</w:t>
      </w:r>
      <w:r w:rsidRPr="00A866D2">
        <w:rPr>
          <w:rFonts w:ascii="Cambria" w:hAnsi="Cambria"/>
          <w:noProof/>
          <w:sz w:val="22"/>
        </w:rPr>
        <w:t xml:space="preserve">, </w:t>
      </w:r>
      <w:r w:rsidRPr="00A866D2">
        <w:rPr>
          <w:rFonts w:ascii="Cambria" w:hAnsi="Cambria"/>
          <w:b/>
          <w:bCs/>
          <w:noProof/>
          <w:sz w:val="22"/>
        </w:rPr>
        <w:t>Cutillas PR</w:t>
      </w:r>
      <w:r w:rsidRPr="00A866D2">
        <w:rPr>
          <w:rFonts w:ascii="Cambria" w:hAnsi="Cambria"/>
          <w:noProof/>
          <w:sz w:val="22"/>
        </w:rPr>
        <w:t xml:space="preserve">, </w:t>
      </w:r>
      <w:r w:rsidRPr="00A866D2">
        <w:rPr>
          <w:rFonts w:ascii="Cambria" w:hAnsi="Cambria"/>
          <w:b/>
          <w:bCs/>
          <w:noProof/>
          <w:sz w:val="22"/>
        </w:rPr>
        <w:t>Czaja MJ</w:t>
      </w:r>
      <w:r w:rsidRPr="00A866D2">
        <w:rPr>
          <w:rFonts w:ascii="Cambria" w:hAnsi="Cambria"/>
          <w:noProof/>
          <w:sz w:val="22"/>
        </w:rPr>
        <w:t xml:space="preserve">, </w:t>
      </w:r>
      <w:r w:rsidRPr="00A866D2">
        <w:rPr>
          <w:rFonts w:ascii="Cambria" w:hAnsi="Cambria"/>
          <w:b/>
          <w:bCs/>
          <w:noProof/>
          <w:sz w:val="22"/>
        </w:rPr>
        <w:t>Czyzyk-Krzeska MF</w:t>
      </w:r>
      <w:r w:rsidRPr="00A866D2">
        <w:rPr>
          <w:rFonts w:ascii="Cambria" w:hAnsi="Cambria"/>
          <w:noProof/>
          <w:sz w:val="22"/>
        </w:rPr>
        <w:t xml:space="preserve">, </w:t>
      </w:r>
      <w:r w:rsidRPr="00A866D2">
        <w:rPr>
          <w:rFonts w:ascii="Cambria" w:hAnsi="Cambria"/>
          <w:b/>
          <w:bCs/>
          <w:noProof/>
          <w:sz w:val="22"/>
        </w:rPr>
        <w:t>Dagda RK</w:t>
      </w:r>
      <w:r w:rsidRPr="00A866D2">
        <w:rPr>
          <w:rFonts w:ascii="Cambria" w:hAnsi="Cambria"/>
          <w:noProof/>
          <w:sz w:val="22"/>
        </w:rPr>
        <w:t xml:space="preserve">, </w:t>
      </w:r>
      <w:r w:rsidRPr="00A866D2">
        <w:rPr>
          <w:rFonts w:ascii="Cambria" w:hAnsi="Cambria"/>
          <w:b/>
          <w:bCs/>
          <w:noProof/>
          <w:sz w:val="22"/>
        </w:rPr>
        <w:t>Dahmen U</w:t>
      </w:r>
      <w:r w:rsidRPr="00A866D2">
        <w:rPr>
          <w:rFonts w:ascii="Cambria" w:hAnsi="Cambria"/>
          <w:noProof/>
          <w:sz w:val="22"/>
        </w:rPr>
        <w:t xml:space="preserve">, </w:t>
      </w:r>
      <w:r w:rsidRPr="00A866D2">
        <w:rPr>
          <w:rFonts w:ascii="Cambria" w:hAnsi="Cambria"/>
          <w:b/>
          <w:bCs/>
          <w:noProof/>
          <w:sz w:val="22"/>
        </w:rPr>
        <w:t>Dai C</w:t>
      </w:r>
      <w:r w:rsidRPr="00A866D2">
        <w:rPr>
          <w:rFonts w:ascii="Cambria" w:hAnsi="Cambria"/>
          <w:noProof/>
          <w:sz w:val="22"/>
        </w:rPr>
        <w:t xml:space="preserve">, </w:t>
      </w:r>
      <w:r w:rsidRPr="00A866D2">
        <w:rPr>
          <w:rFonts w:ascii="Cambria" w:hAnsi="Cambria"/>
          <w:b/>
          <w:bCs/>
          <w:noProof/>
          <w:sz w:val="22"/>
        </w:rPr>
        <w:t>Dai W</w:t>
      </w:r>
      <w:r w:rsidRPr="00A866D2">
        <w:rPr>
          <w:rFonts w:ascii="Cambria" w:hAnsi="Cambria"/>
          <w:noProof/>
          <w:sz w:val="22"/>
        </w:rPr>
        <w:t xml:space="preserve">, </w:t>
      </w:r>
      <w:r w:rsidRPr="00A866D2">
        <w:rPr>
          <w:rFonts w:ascii="Cambria" w:hAnsi="Cambria"/>
          <w:b/>
          <w:bCs/>
          <w:noProof/>
          <w:sz w:val="22"/>
        </w:rPr>
        <w:t>Dai Y</w:t>
      </w:r>
      <w:r w:rsidRPr="00A866D2">
        <w:rPr>
          <w:rFonts w:ascii="Cambria" w:hAnsi="Cambria"/>
          <w:noProof/>
          <w:sz w:val="22"/>
        </w:rPr>
        <w:t xml:space="preserve">, </w:t>
      </w:r>
      <w:r w:rsidRPr="00A866D2">
        <w:rPr>
          <w:rFonts w:ascii="Cambria" w:hAnsi="Cambria"/>
          <w:b/>
          <w:bCs/>
          <w:noProof/>
          <w:sz w:val="22"/>
        </w:rPr>
        <w:t>Dalby KN</w:t>
      </w:r>
      <w:r w:rsidRPr="00A866D2">
        <w:rPr>
          <w:rFonts w:ascii="Cambria" w:hAnsi="Cambria"/>
          <w:noProof/>
          <w:sz w:val="22"/>
        </w:rPr>
        <w:t xml:space="preserve">, </w:t>
      </w:r>
      <w:r w:rsidRPr="00A866D2">
        <w:rPr>
          <w:rFonts w:ascii="Cambria" w:hAnsi="Cambria"/>
          <w:b/>
          <w:bCs/>
          <w:noProof/>
          <w:sz w:val="22"/>
        </w:rPr>
        <w:t>Dalla Valle L</w:t>
      </w:r>
      <w:r w:rsidRPr="00A866D2">
        <w:rPr>
          <w:rFonts w:ascii="Cambria" w:hAnsi="Cambria"/>
          <w:noProof/>
          <w:sz w:val="22"/>
        </w:rPr>
        <w:t xml:space="preserve">, </w:t>
      </w:r>
      <w:r w:rsidRPr="00A866D2">
        <w:rPr>
          <w:rFonts w:ascii="Cambria" w:hAnsi="Cambria"/>
          <w:b/>
          <w:bCs/>
          <w:noProof/>
          <w:sz w:val="22"/>
        </w:rPr>
        <w:t>Dalmasso G</w:t>
      </w:r>
      <w:r w:rsidRPr="00A866D2">
        <w:rPr>
          <w:rFonts w:ascii="Cambria" w:hAnsi="Cambria"/>
          <w:noProof/>
          <w:sz w:val="22"/>
        </w:rPr>
        <w:t xml:space="preserve">, </w:t>
      </w:r>
      <w:r w:rsidRPr="00A866D2">
        <w:rPr>
          <w:rFonts w:ascii="Cambria" w:hAnsi="Cambria"/>
          <w:b/>
          <w:bCs/>
          <w:noProof/>
          <w:sz w:val="22"/>
        </w:rPr>
        <w:t>D’Amelio M</w:t>
      </w:r>
      <w:r w:rsidRPr="00A866D2">
        <w:rPr>
          <w:rFonts w:ascii="Cambria" w:hAnsi="Cambria"/>
          <w:noProof/>
          <w:sz w:val="22"/>
        </w:rPr>
        <w:t xml:space="preserve">, </w:t>
      </w:r>
      <w:r w:rsidRPr="00A866D2">
        <w:rPr>
          <w:rFonts w:ascii="Cambria" w:hAnsi="Cambria"/>
          <w:b/>
          <w:bCs/>
          <w:noProof/>
          <w:sz w:val="22"/>
        </w:rPr>
        <w:t>Damme M</w:t>
      </w:r>
      <w:r w:rsidRPr="00A866D2">
        <w:rPr>
          <w:rFonts w:ascii="Cambria" w:hAnsi="Cambria"/>
          <w:noProof/>
          <w:sz w:val="22"/>
        </w:rPr>
        <w:t xml:space="preserve">, </w:t>
      </w:r>
      <w:r w:rsidRPr="00A866D2">
        <w:rPr>
          <w:rFonts w:ascii="Cambria" w:hAnsi="Cambria"/>
          <w:b/>
          <w:bCs/>
          <w:noProof/>
          <w:sz w:val="22"/>
        </w:rPr>
        <w:t>Darfeuille-Michaud A</w:t>
      </w:r>
      <w:r w:rsidRPr="00A866D2">
        <w:rPr>
          <w:rFonts w:ascii="Cambria" w:hAnsi="Cambria"/>
          <w:noProof/>
          <w:sz w:val="22"/>
        </w:rPr>
        <w:t xml:space="preserve">, </w:t>
      </w:r>
      <w:r w:rsidRPr="00A866D2">
        <w:rPr>
          <w:rFonts w:ascii="Cambria" w:hAnsi="Cambria"/>
          <w:b/>
          <w:bCs/>
          <w:noProof/>
          <w:sz w:val="22"/>
        </w:rPr>
        <w:t>Dargemont C</w:t>
      </w:r>
      <w:r w:rsidRPr="00A866D2">
        <w:rPr>
          <w:rFonts w:ascii="Cambria" w:hAnsi="Cambria"/>
          <w:noProof/>
          <w:sz w:val="22"/>
        </w:rPr>
        <w:t xml:space="preserve">, </w:t>
      </w:r>
      <w:r w:rsidRPr="00A866D2">
        <w:rPr>
          <w:rFonts w:ascii="Cambria" w:hAnsi="Cambria"/>
          <w:b/>
          <w:bCs/>
          <w:noProof/>
          <w:sz w:val="22"/>
        </w:rPr>
        <w:t>Darley-Usmar VM</w:t>
      </w:r>
      <w:r w:rsidRPr="00A866D2">
        <w:rPr>
          <w:rFonts w:ascii="Cambria" w:hAnsi="Cambria"/>
          <w:noProof/>
          <w:sz w:val="22"/>
        </w:rPr>
        <w:t xml:space="preserve">, </w:t>
      </w:r>
      <w:r w:rsidRPr="00A866D2">
        <w:rPr>
          <w:rFonts w:ascii="Cambria" w:hAnsi="Cambria"/>
          <w:b/>
          <w:bCs/>
          <w:noProof/>
          <w:sz w:val="22"/>
        </w:rPr>
        <w:t>Dasarathy S</w:t>
      </w:r>
      <w:r w:rsidRPr="00A866D2">
        <w:rPr>
          <w:rFonts w:ascii="Cambria" w:hAnsi="Cambria"/>
          <w:noProof/>
          <w:sz w:val="22"/>
        </w:rPr>
        <w:t xml:space="preserve">, </w:t>
      </w:r>
      <w:r w:rsidRPr="00A866D2">
        <w:rPr>
          <w:rFonts w:ascii="Cambria" w:hAnsi="Cambria"/>
          <w:b/>
          <w:bCs/>
          <w:noProof/>
          <w:sz w:val="22"/>
        </w:rPr>
        <w:t>Dasgupta B</w:t>
      </w:r>
      <w:r w:rsidRPr="00A866D2">
        <w:rPr>
          <w:rFonts w:ascii="Cambria" w:hAnsi="Cambria"/>
          <w:noProof/>
          <w:sz w:val="22"/>
        </w:rPr>
        <w:t xml:space="preserve">, </w:t>
      </w:r>
      <w:r w:rsidRPr="00A866D2">
        <w:rPr>
          <w:rFonts w:ascii="Cambria" w:hAnsi="Cambria"/>
          <w:b/>
          <w:bCs/>
          <w:noProof/>
          <w:sz w:val="22"/>
        </w:rPr>
        <w:t>Dash S</w:t>
      </w:r>
      <w:r w:rsidRPr="00A866D2">
        <w:rPr>
          <w:rFonts w:ascii="Cambria" w:hAnsi="Cambria"/>
          <w:noProof/>
          <w:sz w:val="22"/>
        </w:rPr>
        <w:t xml:space="preserve">, </w:t>
      </w:r>
      <w:r w:rsidRPr="00A866D2">
        <w:rPr>
          <w:rFonts w:ascii="Cambria" w:hAnsi="Cambria"/>
          <w:b/>
          <w:bCs/>
          <w:noProof/>
          <w:sz w:val="22"/>
        </w:rPr>
        <w:t>Dass CR</w:t>
      </w:r>
      <w:r w:rsidRPr="00A866D2">
        <w:rPr>
          <w:rFonts w:ascii="Cambria" w:hAnsi="Cambria"/>
          <w:noProof/>
          <w:sz w:val="22"/>
        </w:rPr>
        <w:t xml:space="preserve">, </w:t>
      </w:r>
      <w:r w:rsidRPr="00A866D2">
        <w:rPr>
          <w:rFonts w:ascii="Cambria" w:hAnsi="Cambria"/>
          <w:b/>
          <w:bCs/>
          <w:noProof/>
          <w:sz w:val="22"/>
        </w:rPr>
        <w:t>Davey HM</w:t>
      </w:r>
      <w:r w:rsidRPr="00A866D2">
        <w:rPr>
          <w:rFonts w:ascii="Cambria" w:hAnsi="Cambria"/>
          <w:noProof/>
          <w:sz w:val="22"/>
        </w:rPr>
        <w:t xml:space="preserve">, </w:t>
      </w:r>
      <w:r w:rsidRPr="00A866D2">
        <w:rPr>
          <w:rFonts w:ascii="Cambria" w:hAnsi="Cambria"/>
          <w:b/>
          <w:bCs/>
          <w:noProof/>
          <w:sz w:val="22"/>
        </w:rPr>
        <w:t>Davids LM</w:t>
      </w:r>
      <w:r w:rsidRPr="00A866D2">
        <w:rPr>
          <w:rFonts w:ascii="Cambria" w:hAnsi="Cambria"/>
          <w:noProof/>
          <w:sz w:val="22"/>
        </w:rPr>
        <w:t xml:space="preserve">, </w:t>
      </w:r>
      <w:r w:rsidRPr="00A866D2">
        <w:rPr>
          <w:rFonts w:ascii="Cambria" w:hAnsi="Cambria"/>
          <w:b/>
          <w:bCs/>
          <w:noProof/>
          <w:sz w:val="22"/>
        </w:rPr>
        <w:t>Dávila D</w:t>
      </w:r>
      <w:r w:rsidRPr="00A866D2">
        <w:rPr>
          <w:rFonts w:ascii="Cambria" w:hAnsi="Cambria"/>
          <w:noProof/>
          <w:sz w:val="22"/>
        </w:rPr>
        <w:t xml:space="preserve">, </w:t>
      </w:r>
      <w:r w:rsidRPr="00A866D2">
        <w:rPr>
          <w:rFonts w:ascii="Cambria" w:hAnsi="Cambria"/>
          <w:b/>
          <w:bCs/>
          <w:noProof/>
          <w:sz w:val="22"/>
        </w:rPr>
        <w:t>Davis RJ</w:t>
      </w:r>
      <w:r w:rsidRPr="00A866D2">
        <w:rPr>
          <w:rFonts w:ascii="Cambria" w:hAnsi="Cambria"/>
          <w:noProof/>
          <w:sz w:val="22"/>
        </w:rPr>
        <w:t xml:space="preserve">, </w:t>
      </w:r>
      <w:r w:rsidRPr="00A866D2">
        <w:rPr>
          <w:rFonts w:ascii="Cambria" w:hAnsi="Cambria"/>
          <w:b/>
          <w:bCs/>
          <w:noProof/>
          <w:sz w:val="22"/>
        </w:rPr>
        <w:t>Dawson TM</w:t>
      </w:r>
      <w:r w:rsidRPr="00A866D2">
        <w:rPr>
          <w:rFonts w:ascii="Cambria" w:hAnsi="Cambria"/>
          <w:noProof/>
          <w:sz w:val="22"/>
        </w:rPr>
        <w:t xml:space="preserve">, </w:t>
      </w:r>
      <w:r w:rsidRPr="00A866D2">
        <w:rPr>
          <w:rFonts w:ascii="Cambria" w:hAnsi="Cambria"/>
          <w:b/>
          <w:bCs/>
          <w:noProof/>
          <w:sz w:val="22"/>
        </w:rPr>
        <w:t>Dawson VL</w:t>
      </w:r>
      <w:r w:rsidRPr="00A866D2">
        <w:rPr>
          <w:rFonts w:ascii="Cambria" w:hAnsi="Cambria"/>
          <w:noProof/>
          <w:sz w:val="22"/>
        </w:rPr>
        <w:t xml:space="preserve">, </w:t>
      </w:r>
      <w:r w:rsidRPr="00A866D2">
        <w:rPr>
          <w:rFonts w:ascii="Cambria" w:hAnsi="Cambria"/>
          <w:b/>
          <w:bCs/>
          <w:noProof/>
          <w:sz w:val="22"/>
        </w:rPr>
        <w:t>Daza P</w:t>
      </w:r>
      <w:r w:rsidRPr="00A866D2">
        <w:rPr>
          <w:rFonts w:ascii="Cambria" w:hAnsi="Cambria"/>
          <w:noProof/>
          <w:sz w:val="22"/>
        </w:rPr>
        <w:t xml:space="preserve">, </w:t>
      </w:r>
      <w:r w:rsidRPr="00A866D2">
        <w:rPr>
          <w:rFonts w:ascii="Cambria" w:hAnsi="Cambria"/>
          <w:b/>
          <w:bCs/>
          <w:noProof/>
          <w:sz w:val="22"/>
        </w:rPr>
        <w:t>de Belleroche J</w:t>
      </w:r>
      <w:r w:rsidRPr="00A866D2">
        <w:rPr>
          <w:rFonts w:ascii="Cambria" w:hAnsi="Cambria"/>
          <w:noProof/>
          <w:sz w:val="22"/>
        </w:rPr>
        <w:t xml:space="preserve">, </w:t>
      </w:r>
      <w:r w:rsidRPr="00A866D2">
        <w:rPr>
          <w:rFonts w:ascii="Cambria" w:hAnsi="Cambria"/>
          <w:b/>
          <w:bCs/>
          <w:noProof/>
          <w:sz w:val="22"/>
        </w:rPr>
        <w:t>de Figueiredo P</w:t>
      </w:r>
      <w:r w:rsidRPr="00A866D2">
        <w:rPr>
          <w:rFonts w:ascii="Cambria" w:hAnsi="Cambria"/>
          <w:noProof/>
          <w:sz w:val="22"/>
        </w:rPr>
        <w:t xml:space="preserve">, </w:t>
      </w:r>
      <w:r w:rsidRPr="00A866D2">
        <w:rPr>
          <w:rFonts w:ascii="Cambria" w:hAnsi="Cambria"/>
          <w:b/>
          <w:bCs/>
          <w:noProof/>
          <w:sz w:val="22"/>
        </w:rPr>
        <w:t>de Figueiredo RCBQ</w:t>
      </w:r>
      <w:r w:rsidRPr="00A866D2">
        <w:rPr>
          <w:rFonts w:ascii="Cambria" w:hAnsi="Cambria"/>
          <w:noProof/>
          <w:sz w:val="22"/>
        </w:rPr>
        <w:t xml:space="preserve">, </w:t>
      </w:r>
      <w:r w:rsidRPr="00A866D2">
        <w:rPr>
          <w:rFonts w:ascii="Cambria" w:hAnsi="Cambria"/>
          <w:b/>
          <w:bCs/>
          <w:noProof/>
          <w:sz w:val="22"/>
        </w:rPr>
        <w:t>de la Fuente J</w:t>
      </w:r>
      <w:r w:rsidRPr="00A866D2">
        <w:rPr>
          <w:rFonts w:ascii="Cambria" w:hAnsi="Cambria"/>
          <w:noProof/>
          <w:sz w:val="22"/>
        </w:rPr>
        <w:t xml:space="preserve">, </w:t>
      </w:r>
      <w:r w:rsidRPr="00A866D2">
        <w:rPr>
          <w:rFonts w:ascii="Cambria" w:hAnsi="Cambria"/>
          <w:b/>
          <w:bCs/>
          <w:noProof/>
          <w:sz w:val="22"/>
        </w:rPr>
        <w:t>De Martino L</w:t>
      </w:r>
      <w:r w:rsidRPr="00A866D2">
        <w:rPr>
          <w:rFonts w:ascii="Cambria" w:hAnsi="Cambria"/>
          <w:noProof/>
          <w:sz w:val="22"/>
        </w:rPr>
        <w:t xml:space="preserve">, </w:t>
      </w:r>
      <w:r w:rsidRPr="00A866D2">
        <w:rPr>
          <w:rFonts w:ascii="Cambria" w:hAnsi="Cambria"/>
          <w:b/>
          <w:bCs/>
          <w:noProof/>
          <w:sz w:val="22"/>
        </w:rPr>
        <w:t>De Matteis A</w:t>
      </w:r>
      <w:r w:rsidRPr="00A866D2">
        <w:rPr>
          <w:rFonts w:ascii="Cambria" w:hAnsi="Cambria"/>
          <w:noProof/>
          <w:sz w:val="22"/>
        </w:rPr>
        <w:t xml:space="preserve">, </w:t>
      </w:r>
      <w:r w:rsidRPr="00A866D2">
        <w:rPr>
          <w:rFonts w:ascii="Cambria" w:hAnsi="Cambria"/>
          <w:b/>
          <w:bCs/>
          <w:noProof/>
          <w:sz w:val="22"/>
        </w:rPr>
        <w:t>De Meyer GR</w:t>
      </w:r>
      <w:r w:rsidRPr="00A866D2">
        <w:rPr>
          <w:rFonts w:ascii="Cambria" w:hAnsi="Cambria"/>
          <w:noProof/>
          <w:sz w:val="22"/>
        </w:rPr>
        <w:t xml:space="preserve">, </w:t>
      </w:r>
      <w:r w:rsidRPr="00A866D2">
        <w:rPr>
          <w:rFonts w:ascii="Cambria" w:hAnsi="Cambria"/>
          <w:b/>
          <w:bCs/>
          <w:noProof/>
          <w:sz w:val="22"/>
        </w:rPr>
        <w:t>De Milito A</w:t>
      </w:r>
      <w:r w:rsidRPr="00A866D2">
        <w:rPr>
          <w:rFonts w:ascii="Cambria" w:hAnsi="Cambria"/>
          <w:noProof/>
          <w:sz w:val="22"/>
        </w:rPr>
        <w:t xml:space="preserve">, </w:t>
      </w:r>
      <w:r w:rsidRPr="00A866D2">
        <w:rPr>
          <w:rFonts w:ascii="Cambria" w:hAnsi="Cambria"/>
          <w:b/>
          <w:bCs/>
          <w:noProof/>
          <w:sz w:val="22"/>
        </w:rPr>
        <w:t>De Santi M</w:t>
      </w:r>
      <w:r w:rsidRPr="00A866D2">
        <w:rPr>
          <w:rFonts w:ascii="Cambria" w:hAnsi="Cambria"/>
          <w:noProof/>
          <w:sz w:val="22"/>
        </w:rPr>
        <w:t xml:space="preserve">, </w:t>
      </w:r>
      <w:r w:rsidRPr="00A866D2">
        <w:rPr>
          <w:rFonts w:ascii="Cambria" w:hAnsi="Cambria"/>
          <w:b/>
          <w:bCs/>
          <w:noProof/>
          <w:sz w:val="22"/>
        </w:rPr>
        <w:t>de Souza W</w:t>
      </w:r>
      <w:r w:rsidRPr="00A866D2">
        <w:rPr>
          <w:rFonts w:ascii="Cambria" w:hAnsi="Cambria"/>
          <w:noProof/>
          <w:sz w:val="22"/>
        </w:rPr>
        <w:t xml:space="preserve">, </w:t>
      </w:r>
      <w:r w:rsidRPr="00A866D2">
        <w:rPr>
          <w:rFonts w:ascii="Cambria" w:hAnsi="Cambria"/>
          <w:b/>
          <w:bCs/>
          <w:noProof/>
          <w:sz w:val="22"/>
        </w:rPr>
        <w:t>De Tata V</w:t>
      </w:r>
      <w:r w:rsidRPr="00A866D2">
        <w:rPr>
          <w:rFonts w:ascii="Cambria" w:hAnsi="Cambria"/>
          <w:noProof/>
          <w:sz w:val="22"/>
        </w:rPr>
        <w:t xml:space="preserve">, </w:t>
      </w:r>
      <w:r w:rsidRPr="00A866D2">
        <w:rPr>
          <w:rFonts w:ascii="Cambria" w:hAnsi="Cambria"/>
          <w:b/>
          <w:bCs/>
          <w:noProof/>
          <w:sz w:val="22"/>
        </w:rPr>
        <w:t>De Zio D</w:t>
      </w:r>
      <w:r w:rsidRPr="00A866D2">
        <w:rPr>
          <w:rFonts w:ascii="Cambria" w:hAnsi="Cambria"/>
          <w:noProof/>
          <w:sz w:val="22"/>
        </w:rPr>
        <w:t xml:space="preserve">, </w:t>
      </w:r>
      <w:r w:rsidRPr="00A866D2">
        <w:rPr>
          <w:rFonts w:ascii="Cambria" w:hAnsi="Cambria"/>
          <w:b/>
          <w:bCs/>
          <w:noProof/>
          <w:sz w:val="22"/>
        </w:rPr>
        <w:t>Debnath J</w:t>
      </w:r>
      <w:r w:rsidRPr="00A866D2">
        <w:rPr>
          <w:rFonts w:ascii="Cambria" w:hAnsi="Cambria"/>
          <w:noProof/>
          <w:sz w:val="22"/>
        </w:rPr>
        <w:t xml:space="preserve">, </w:t>
      </w:r>
      <w:r w:rsidRPr="00A866D2">
        <w:rPr>
          <w:rFonts w:ascii="Cambria" w:hAnsi="Cambria"/>
          <w:b/>
          <w:bCs/>
          <w:noProof/>
          <w:sz w:val="22"/>
        </w:rPr>
        <w:t>Dechant R</w:t>
      </w:r>
      <w:r w:rsidRPr="00A866D2">
        <w:rPr>
          <w:rFonts w:ascii="Cambria" w:hAnsi="Cambria"/>
          <w:noProof/>
          <w:sz w:val="22"/>
        </w:rPr>
        <w:t xml:space="preserve">, </w:t>
      </w:r>
      <w:r w:rsidRPr="00A866D2">
        <w:rPr>
          <w:rFonts w:ascii="Cambria" w:hAnsi="Cambria"/>
          <w:b/>
          <w:bCs/>
          <w:noProof/>
          <w:sz w:val="22"/>
        </w:rPr>
        <w:t>Decuypere J-P</w:t>
      </w:r>
      <w:r w:rsidRPr="00A866D2">
        <w:rPr>
          <w:rFonts w:ascii="Cambria" w:hAnsi="Cambria"/>
          <w:noProof/>
          <w:sz w:val="22"/>
        </w:rPr>
        <w:t xml:space="preserve">, </w:t>
      </w:r>
      <w:r w:rsidRPr="00A866D2">
        <w:rPr>
          <w:rFonts w:ascii="Cambria" w:hAnsi="Cambria"/>
          <w:b/>
          <w:bCs/>
          <w:noProof/>
          <w:sz w:val="22"/>
        </w:rPr>
        <w:t>Deegan S</w:t>
      </w:r>
      <w:r w:rsidRPr="00A866D2">
        <w:rPr>
          <w:rFonts w:ascii="Cambria" w:hAnsi="Cambria"/>
          <w:noProof/>
          <w:sz w:val="22"/>
        </w:rPr>
        <w:t xml:space="preserve">, </w:t>
      </w:r>
      <w:r w:rsidRPr="00A866D2">
        <w:rPr>
          <w:rFonts w:ascii="Cambria" w:hAnsi="Cambria"/>
          <w:b/>
          <w:bCs/>
          <w:noProof/>
          <w:sz w:val="22"/>
        </w:rPr>
        <w:t>Dehay B</w:t>
      </w:r>
      <w:r w:rsidRPr="00A866D2">
        <w:rPr>
          <w:rFonts w:ascii="Cambria" w:hAnsi="Cambria"/>
          <w:noProof/>
          <w:sz w:val="22"/>
        </w:rPr>
        <w:t xml:space="preserve">, </w:t>
      </w:r>
      <w:r w:rsidRPr="00A866D2">
        <w:rPr>
          <w:rFonts w:ascii="Cambria" w:hAnsi="Cambria"/>
          <w:b/>
          <w:bCs/>
          <w:noProof/>
          <w:sz w:val="22"/>
        </w:rPr>
        <w:t>Del Bello B</w:t>
      </w:r>
      <w:r w:rsidRPr="00A866D2">
        <w:rPr>
          <w:rFonts w:ascii="Cambria" w:hAnsi="Cambria"/>
          <w:noProof/>
          <w:sz w:val="22"/>
        </w:rPr>
        <w:t xml:space="preserve">, </w:t>
      </w:r>
      <w:r w:rsidRPr="00A866D2">
        <w:rPr>
          <w:rFonts w:ascii="Cambria" w:hAnsi="Cambria"/>
          <w:b/>
          <w:bCs/>
          <w:noProof/>
          <w:sz w:val="22"/>
        </w:rPr>
        <w:t>Del Re DP</w:t>
      </w:r>
      <w:r w:rsidRPr="00A866D2">
        <w:rPr>
          <w:rFonts w:ascii="Cambria" w:hAnsi="Cambria"/>
          <w:noProof/>
          <w:sz w:val="22"/>
        </w:rPr>
        <w:t xml:space="preserve">, </w:t>
      </w:r>
      <w:r w:rsidRPr="00A866D2">
        <w:rPr>
          <w:rFonts w:ascii="Cambria" w:hAnsi="Cambria"/>
          <w:b/>
          <w:bCs/>
          <w:noProof/>
          <w:sz w:val="22"/>
        </w:rPr>
        <w:t>Delage-Mourroux R</w:t>
      </w:r>
      <w:r w:rsidRPr="00A866D2">
        <w:rPr>
          <w:rFonts w:ascii="Cambria" w:hAnsi="Cambria"/>
          <w:noProof/>
          <w:sz w:val="22"/>
        </w:rPr>
        <w:t xml:space="preserve">, </w:t>
      </w:r>
      <w:r w:rsidRPr="00A866D2">
        <w:rPr>
          <w:rFonts w:ascii="Cambria" w:hAnsi="Cambria"/>
          <w:b/>
          <w:bCs/>
          <w:noProof/>
          <w:sz w:val="22"/>
        </w:rPr>
        <w:t>Delbridge LM</w:t>
      </w:r>
      <w:r w:rsidRPr="00A866D2">
        <w:rPr>
          <w:rFonts w:ascii="Cambria" w:hAnsi="Cambria"/>
          <w:noProof/>
          <w:sz w:val="22"/>
        </w:rPr>
        <w:t xml:space="preserve">, </w:t>
      </w:r>
      <w:r w:rsidRPr="00A866D2">
        <w:rPr>
          <w:rFonts w:ascii="Cambria" w:hAnsi="Cambria"/>
          <w:b/>
          <w:bCs/>
          <w:noProof/>
          <w:sz w:val="22"/>
        </w:rPr>
        <w:t>Deldicque L</w:t>
      </w:r>
      <w:r w:rsidRPr="00A866D2">
        <w:rPr>
          <w:rFonts w:ascii="Cambria" w:hAnsi="Cambria"/>
          <w:noProof/>
          <w:sz w:val="22"/>
        </w:rPr>
        <w:t xml:space="preserve">, </w:t>
      </w:r>
      <w:r w:rsidRPr="00A866D2">
        <w:rPr>
          <w:rFonts w:ascii="Cambria" w:hAnsi="Cambria"/>
          <w:b/>
          <w:bCs/>
          <w:noProof/>
          <w:sz w:val="22"/>
        </w:rPr>
        <w:t>Delorme-Axford E</w:t>
      </w:r>
      <w:r w:rsidRPr="00A866D2">
        <w:rPr>
          <w:rFonts w:ascii="Cambria" w:hAnsi="Cambria"/>
          <w:noProof/>
          <w:sz w:val="22"/>
        </w:rPr>
        <w:t xml:space="preserve">, </w:t>
      </w:r>
      <w:r w:rsidRPr="00A866D2">
        <w:rPr>
          <w:rFonts w:ascii="Cambria" w:hAnsi="Cambria"/>
          <w:b/>
          <w:bCs/>
          <w:noProof/>
          <w:sz w:val="22"/>
        </w:rPr>
        <w:t>Deng Y</w:t>
      </w:r>
      <w:r w:rsidRPr="00A866D2">
        <w:rPr>
          <w:rFonts w:ascii="Cambria" w:hAnsi="Cambria"/>
          <w:noProof/>
          <w:sz w:val="22"/>
        </w:rPr>
        <w:t xml:space="preserve">, </w:t>
      </w:r>
      <w:r w:rsidRPr="00A866D2">
        <w:rPr>
          <w:rFonts w:ascii="Cambria" w:hAnsi="Cambria"/>
          <w:b/>
          <w:bCs/>
          <w:noProof/>
          <w:sz w:val="22"/>
        </w:rPr>
        <w:t>Dengjel J</w:t>
      </w:r>
      <w:r w:rsidRPr="00A866D2">
        <w:rPr>
          <w:rFonts w:ascii="Cambria" w:hAnsi="Cambria"/>
          <w:noProof/>
          <w:sz w:val="22"/>
        </w:rPr>
        <w:t xml:space="preserve">, </w:t>
      </w:r>
      <w:r w:rsidRPr="00A866D2">
        <w:rPr>
          <w:rFonts w:ascii="Cambria" w:hAnsi="Cambria"/>
          <w:b/>
          <w:bCs/>
          <w:noProof/>
          <w:sz w:val="22"/>
        </w:rPr>
        <w:t>Denizot M</w:t>
      </w:r>
      <w:r w:rsidRPr="00A866D2">
        <w:rPr>
          <w:rFonts w:ascii="Cambria" w:hAnsi="Cambria"/>
          <w:noProof/>
          <w:sz w:val="22"/>
        </w:rPr>
        <w:t xml:space="preserve">, </w:t>
      </w:r>
      <w:r w:rsidRPr="00A866D2">
        <w:rPr>
          <w:rFonts w:ascii="Cambria" w:hAnsi="Cambria"/>
          <w:b/>
          <w:bCs/>
          <w:noProof/>
          <w:sz w:val="22"/>
        </w:rPr>
        <w:t>Dent P</w:t>
      </w:r>
      <w:r w:rsidRPr="00A866D2">
        <w:rPr>
          <w:rFonts w:ascii="Cambria" w:hAnsi="Cambria"/>
          <w:noProof/>
          <w:sz w:val="22"/>
        </w:rPr>
        <w:t xml:space="preserve">, </w:t>
      </w:r>
      <w:r w:rsidRPr="00A866D2">
        <w:rPr>
          <w:rFonts w:ascii="Cambria" w:hAnsi="Cambria"/>
          <w:b/>
          <w:bCs/>
          <w:noProof/>
          <w:sz w:val="22"/>
        </w:rPr>
        <w:t>Der CJ</w:t>
      </w:r>
      <w:r w:rsidRPr="00A866D2">
        <w:rPr>
          <w:rFonts w:ascii="Cambria" w:hAnsi="Cambria"/>
          <w:noProof/>
          <w:sz w:val="22"/>
        </w:rPr>
        <w:t xml:space="preserve">, </w:t>
      </w:r>
      <w:r w:rsidRPr="00A866D2">
        <w:rPr>
          <w:rFonts w:ascii="Cambria" w:hAnsi="Cambria"/>
          <w:b/>
          <w:bCs/>
          <w:noProof/>
          <w:sz w:val="22"/>
        </w:rPr>
        <w:t>Deretic V</w:t>
      </w:r>
      <w:r w:rsidRPr="00A866D2">
        <w:rPr>
          <w:rFonts w:ascii="Cambria" w:hAnsi="Cambria"/>
          <w:noProof/>
          <w:sz w:val="22"/>
        </w:rPr>
        <w:t xml:space="preserve">, </w:t>
      </w:r>
      <w:r w:rsidRPr="00A866D2">
        <w:rPr>
          <w:rFonts w:ascii="Cambria" w:hAnsi="Cambria"/>
          <w:b/>
          <w:bCs/>
          <w:noProof/>
          <w:sz w:val="22"/>
        </w:rPr>
        <w:t>Derrien B</w:t>
      </w:r>
      <w:r w:rsidRPr="00A866D2">
        <w:rPr>
          <w:rFonts w:ascii="Cambria" w:hAnsi="Cambria"/>
          <w:noProof/>
          <w:sz w:val="22"/>
        </w:rPr>
        <w:t xml:space="preserve">, </w:t>
      </w:r>
      <w:r w:rsidRPr="00A866D2">
        <w:rPr>
          <w:rFonts w:ascii="Cambria" w:hAnsi="Cambria"/>
          <w:b/>
          <w:bCs/>
          <w:noProof/>
          <w:sz w:val="22"/>
        </w:rPr>
        <w:t>Deutsch E</w:t>
      </w:r>
      <w:r w:rsidRPr="00A866D2">
        <w:rPr>
          <w:rFonts w:ascii="Cambria" w:hAnsi="Cambria"/>
          <w:noProof/>
          <w:sz w:val="22"/>
        </w:rPr>
        <w:t xml:space="preserve">, </w:t>
      </w:r>
      <w:r w:rsidRPr="00A866D2">
        <w:rPr>
          <w:rFonts w:ascii="Cambria" w:hAnsi="Cambria"/>
          <w:b/>
          <w:bCs/>
          <w:noProof/>
          <w:sz w:val="22"/>
        </w:rPr>
        <w:t>Devarenne TP</w:t>
      </w:r>
      <w:r w:rsidRPr="00A866D2">
        <w:rPr>
          <w:rFonts w:ascii="Cambria" w:hAnsi="Cambria"/>
          <w:noProof/>
          <w:sz w:val="22"/>
        </w:rPr>
        <w:t xml:space="preserve">, </w:t>
      </w:r>
      <w:r w:rsidRPr="00A866D2">
        <w:rPr>
          <w:rFonts w:ascii="Cambria" w:hAnsi="Cambria"/>
          <w:b/>
          <w:bCs/>
          <w:noProof/>
          <w:sz w:val="22"/>
        </w:rPr>
        <w:t>Devenish RJ</w:t>
      </w:r>
      <w:r w:rsidRPr="00A866D2">
        <w:rPr>
          <w:rFonts w:ascii="Cambria" w:hAnsi="Cambria"/>
          <w:noProof/>
          <w:sz w:val="22"/>
        </w:rPr>
        <w:t xml:space="preserve">, </w:t>
      </w:r>
      <w:r w:rsidRPr="00A866D2">
        <w:rPr>
          <w:rFonts w:ascii="Cambria" w:hAnsi="Cambria"/>
          <w:b/>
          <w:bCs/>
          <w:noProof/>
          <w:sz w:val="22"/>
        </w:rPr>
        <w:t>Di Bartolomeo S</w:t>
      </w:r>
      <w:r w:rsidRPr="00A866D2">
        <w:rPr>
          <w:rFonts w:ascii="Cambria" w:hAnsi="Cambria"/>
          <w:noProof/>
          <w:sz w:val="22"/>
        </w:rPr>
        <w:t xml:space="preserve">, </w:t>
      </w:r>
      <w:r w:rsidRPr="00A866D2">
        <w:rPr>
          <w:rFonts w:ascii="Cambria" w:hAnsi="Cambria"/>
          <w:b/>
          <w:bCs/>
          <w:noProof/>
          <w:sz w:val="22"/>
        </w:rPr>
        <w:t>Di Daniele N</w:t>
      </w:r>
      <w:r w:rsidRPr="00A866D2">
        <w:rPr>
          <w:rFonts w:ascii="Cambria" w:hAnsi="Cambria"/>
          <w:noProof/>
          <w:sz w:val="22"/>
        </w:rPr>
        <w:t xml:space="preserve">, </w:t>
      </w:r>
      <w:r w:rsidRPr="00A866D2">
        <w:rPr>
          <w:rFonts w:ascii="Cambria" w:hAnsi="Cambria"/>
          <w:b/>
          <w:bCs/>
          <w:noProof/>
          <w:sz w:val="22"/>
        </w:rPr>
        <w:t>Di Domenico F</w:t>
      </w:r>
      <w:r w:rsidRPr="00A866D2">
        <w:rPr>
          <w:rFonts w:ascii="Cambria" w:hAnsi="Cambria"/>
          <w:noProof/>
          <w:sz w:val="22"/>
        </w:rPr>
        <w:t xml:space="preserve">, </w:t>
      </w:r>
      <w:r w:rsidRPr="00A866D2">
        <w:rPr>
          <w:rFonts w:ascii="Cambria" w:hAnsi="Cambria"/>
          <w:b/>
          <w:bCs/>
          <w:noProof/>
          <w:sz w:val="22"/>
        </w:rPr>
        <w:t>Di Nardo A</w:t>
      </w:r>
      <w:r w:rsidRPr="00A866D2">
        <w:rPr>
          <w:rFonts w:ascii="Cambria" w:hAnsi="Cambria"/>
          <w:noProof/>
          <w:sz w:val="22"/>
        </w:rPr>
        <w:t xml:space="preserve">, </w:t>
      </w:r>
      <w:r w:rsidRPr="00A866D2">
        <w:rPr>
          <w:rFonts w:ascii="Cambria" w:hAnsi="Cambria"/>
          <w:b/>
          <w:bCs/>
          <w:noProof/>
          <w:sz w:val="22"/>
        </w:rPr>
        <w:t>Di Paola S</w:t>
      </w:r>
      <w:r w:rsidRPr="00A866D2">
        <w:rPr>
          <w:rFonts w:ascii="Cambria" w:hAnsi="Cambria"/>
          <w:noProof/>
          <w:sz w:val="22"/>
        </w:rPr>
        <w:t xml:space="preserve">, </w:t>
      </w:r>
      <w:r w:rsidRPr="00A866D2">
        <w:rPr>
          <w:rFonts w:ascii="Cambria" w:hAnsi="Cambria"/>
          <w:b/>
          <w:bCs/>
          <w:noProof/>
          <w:sz w:val="22"/>
        </w:rPr>
        <w:t>Di Pietro A</w:t>
      </w:r>
      <w:r w:rsidRPr="00A866D2">
        <w:rPr>
          <w:rFonts w:ascii="Cambria" w:hAnsi="Cambria"/>
          <w:noProof/>
          <w:sz w:val="22"/>
        </w:rPr>
        <w:t xml:space="preserve">, </w:t>
      </w:r>
      <w:r w:rsidRPr="00A866D2">
        <w:rPr>
          <w:rFonts w:ascii="Cambria" w:hAnsi="Cambria"/>
          <w:b/>
          <w:bCs/>
          <w:noProof/>
          <w:sz w:val="22"/>
        </w:rPr>
        <w:t>Di Renzo L</w:t>
      </w:r>
      <w:r w:rsidRPr="00A866D2">
        <w:rPr>
          <w:rFonts w:ascii="Cambria" w:hAnsi="Cambria"/>
          <w:noProof/>
          <w:sz w:val="22"/>
        </w:rPr>
        <w:t xml:space="preserve">, </w:t>
      </w:r>
      <w:r w:rsidRPr="00A866D2">
        <w:rPr>
          <w:rFonts w:ascii="Cambria" w:hAnsi="Cambria"/>
          <w:b/>
          <w:bCs/>
          <w:noProof/>
          <w:sz w:val="22"/>
        </w:rPr>
        <w:t>DiAntonio A</w:t>
      </w:r>
      <w:r w:rsidRPr="00A866D2">
        <w:rPr>
          <w:rFonts w:ascii="Cambria" w:hAnsi="Cambria"/>
          <w:noProof/>
          <w:sz w:val="22"/>
        </w:rPr>
        <w:t xml:space="preserve">, </w:t>
      </w:r>
      <w:r w:rsidRPr="00A866D2">
        <w:rPr>
          <w:rFonts w:ascii="Cambria" w:hAnsi="Cambria"/>
          <w:b/>
          <w:bCs/>
          <w:noProof/>
          <w:sz w:val="22"/>
        </w:rPr>
        <w:t>Díaz-Araya G</w:t>
      </w:r>
      <w:r w:rsidRPr="00A866D2">
        <w:rPr>
          <w:rFonts w:ascii="Cambria" w:hAnsi="Cambria"/>
          <w:noProof/>
          <w:sz w:val="22"/>
        </w:rPr>
        <w:t xml:space="preserve">, </w:t>
      </w:r>
      <w:r w:rsidRPr="00A866D2">
        <w:rPr>
          <w:rFonts w:ascii="Cambria" w:hAnsi="Cambria"/>
          <w:b/>
          <w:bCs/>
          <w:noProof/>
          <w:sz w:val="22"/>
        </w:rPr>
        <w:t>Díaz-Laviada I</w:t>
      </w:r>
      <w:r w:rsidRPr="00A866D2">
        <w:rPr>
          <w:rFonts w:ascii="Cambria" w:hAnsi="Cambria"/>
          <w:noProof/>
          <w:sz w:val="22"/>
        </w:rPr>
        <w:t xml:space="preserve">, </w:t>
      </w:r>
      <w:r w:rsidRPr="00A866D2">
        <w:rPr>
          <w:rFonts w:ascii="Cambria" w:hAnsi="Cambria"/>
          <w:b/>
          <w:bCs/>
          <w:noProof/>
          <w:sz w:val="22"/>
        </w:rPr>
        <w:t>Diaz-Meco MT</w:t>
      </w:r>
      <w:r w:rsidRPr="00A866D2">
        <w:rPr>
          <w:rFonts w:ascii="Cambria" w:hAnsi="Cambria"/>
          <w:noProof/>
          <w:sz w:val="22"/>
        </w:rPr>
        <w:t xml:space="preserve">, </w:t>
      </w:r>
      <w:r w:rsidRPr="00A866D2">
        <w:rPr>
          <w:rFonts w:ascii="Cambria" w:hAnsi="Cambria"/>
          <w:b/>
          <w:bCs/>
          <w:noProof/>
          <w:sz w:val="22"/>
        </w:rPr>
        <w:t>Diaz-Nido J</w:t>
      </w:r>
      <w:r w:rsidRPr="00A866D2">
        <w:rPr>
          <w:rFonts w:ascii="Cambria" w:hAnsi="Cambria"/>
          <w:noProof/>
          <w:sz w:val="22"/>
        </w:rPr>
        <w:t xml:space="preserve">, </w:t>
      </w:r>
      <w:r w:rsidRPr="00A866D2">
        <w:rPr>
          <w:rFonts w:ascii="Cambria" w:hAnsi="Cambria"/>
          <w:b/>
          <w:bCs/>
          <w:noProof/>
          <w:sz w:val="22"/>
        </w:rPr>
        <w:t>Dickey CA</w:t>
      </w:r>
      <w:r w:rsidRPr="00A866D2">
        <w:rPr>
          <w:rFonts w:ascii="Cambria" w:hAnsi="Cambria"/>
          <w:noProof/>
          <w:sz w:val="22"/>
        </w:rPr>
        <w:t xml:space="preserve">, </w:t>
      </w:r>
      <w:r w:rsidRPr="00A866D2">
        <w:rPr>
          <w:rFonts w:ascii="Cambria" w:hAnsi="Cambria"/>
          <w:b/>
          <w:bCs/>
          <w:noProof/>
          <w:sz w:val="22"/>
        </w:rPr>
        <w:t>Dickson RC</w:t>
      </w:r>
      <w:r w:rsidRPr="00A866D2">
        <w:rPr>
          <w:rFonts w:ascii="Cambria" w:hAnsi="Cambria"/>
          <w:noProof/>
          <w:sz w:val="22"/>
        </w:rPr>
        <w:t xml:space="preserve">, </w:t>
      </w:r>
      <w:r w:rsidRPr="00A866D2">
        <w:rPr>
          <w:rFonts w:ascii="Cambria" w:hAnsi="Cambria"/>
          <w:b/>
          <w:bCs/>
          <w:noProof/>
          <w:sz w:val="22"/>
        </w:rPr>
        <w:t>Diederich M</w:t>
      </w:r>
      <w:r w:rsidRPr="00A866D2">
        <w:rPr>
          <w:rFonts w:ascii="Cambria" w:hAnsi="Cambria"/>
          <w:noProof/>
          <w:sz w:val="22"/>
        </w:rPr>
        <w:t xml:space="preserve">, </w:t>
      </w:r>
      <w:r w:rsidRPr="00A866D2">
        <w:rPr>
          <w:rFonts w:ascii="Cambria" w:hAnsi="Cambria"/>
          <w:b/>
          <w:bCs/>
          <w:noProof/>
          <w:sz w:val="22"/>
        </w:rPr>
        <w:t>Digard P</w:t>
      </w:r>
      <w:r w:rsidRPr="00A866D2">
        <w:rPr>
          <w:rFonts w:ascii="Cambria" w:hAnsi="Cambria"/>
          <w:noProof/>
          <w:sz w:val="22"/>
        </w:rPr>
        <w:t xml:space="preserve">, </w:t>
      </w:r>
      <w:r w:rsidRPr="00A866D2">
        <w:rPr>
          <w:rFonts w:ascii="Cambria" w:hAnsi="Cambria"/>
          <w:b/>
          <w:bCs/>
          <w:noProof/>
          <w:sz w:val="22"/>
        </w:rPr>
        <w:t>Dikic I</w:t>
      </w:r>
      <w:r w:rsidRPr="00A866D2">
        <w:rPr>
          <w:rFonts w:ascii="Cambria" w:hAnsi="Cambria"/>
          <w:noProof/>
          <w:sz w:val="22"/>
        </w:rPr>
        <w:t xml:space="preserve">, </w:t>
      </w:r>
      <w:r w:rsidRPr="00A866D2">
        <w:rPr>
          <w:rFonts w:ascii="Cambria" w:hAnsi="Cambria"/>
          <w:b/>
          <w:bCs/>
          <w:noProof/>
          <w:sz w:val="22"/>
        </w:rPr>
        <w:t>Dinesh-Kumar SP</w:t>
      </w:r>
      <w:r w:rsidRPr="00A866D2">
        <w:rPr>
          <w:rFonts w:ascii="Cambria" w:hAnsi="Cambria"/>
          <w:noProof/>
          <w:sz w:val="22"/>
        </w:rPr>
        <w:t xml:space="preserve">, </w:t>
      </w:r>
      <w:r w:rsidRPr="00A866D2">
        <w:rPr>
          <w:rFonts w:ascii="Cambria" w:hAnsi="Cambria"/>
          <w:b/>
          <w:bCs/>
          <w:noProof/>
          <w:sz w:val="22"/>
        </w:rPr>
        <w:t>Ding C</w:t>
      </w:r>
      <w:r w:rsidRPr="00A866D2">
        <w:rPr>
          <w:rFonts w:ascii="Cambria" w:hAnsi="Cambria"/>
          <w:noProof/>
          <w:sz w:val="22"/>
        </w:rPr>
        <w:t xml:space="preserve">, </w:t>
      </w:r>
      <w:r w:rsidRPr="00A866D2">
        <w:rPr>
          <w:rFonts w:ascii="Cambria" w:hAnsi="Cambria"/>
          <w:b/>
          <w:bCs/>
          <w:noProof/>
          <w:sz w:val="22"/>
        </w:rPr>
        <w:t>Ding W-X</w:t>
      </w:r>
      <w:r w:rsidRPr="00A866D2">
        <w:rPr>
          <w:rFonts w:ascii="Cambria" w:hAnsi="Cambria"/>
          <w:noProof/>
          <w:sz w:val="22"/>
        </w:rPr>
        <w:t xml:space="preserve">, </w:t>
      </w:r>
      <w:r w:rsidRPr="00A866D2">
        <w:rPr>
          <w:rFonts w:ascii="Cambria" w:hAnsi="Cambria"/>
          <w:b/>
          <w:bCs/>
          <w:noProof/>
          <w:sz w:val="22"/>
        </w:rPr>
        <w:t>Ding Z</w:t>
      </w:r>
      <w:r w:rsidRPr="00A866D2">
        <w:rPr>
          <w:rFonts w:ascii="Cambria" w:hAnsi="Cambria"/>
          <w:noProof/>
          <w:sz w:val="22"/>
        </w:rPr>
        <w:t xml:space="preserve">, </w:t>
      </w:r>
      <w:r w:rsidRPr="00A866D2">
        <w:rPr>
          <w:rFonts w:ascii="Cambria" w:hAnsi="Cambria"/>
          <w:b/>
          <w:bCs/>
          <w:noProof/>
          <w:sz w:val="22"/>
        </w:rPr>
        <w:t>Dini L</w:t>
      </w:r>
      <w:r w:rsidRPr="00A866D2">
        <w:rPr>
          <w:rFonts w:ascii="Cambria" w:hAnsi="Cambria"/>
          <w:noProof/>
          <w:sz w:val="22"/>
        </w:rPr>
        <w:t xml:space="preserve">, </w:t>
      </w:r>
      <w:r w:rsidRPr="00A866D2">
        <w:rPr>
          <w:rFonts w:ascii="Cambria" w:hAnsi="Cambria"/>
          <w:b/>
          <w:bCs/>
          <w:noProof/>
          <w:sz w:val="22"/>
        </w:rPr>
        <w:t>Distler JH</w:t>
      </w:r>
      <w:r w:rsidRPr="00A866D2">
        <w:rPr>
          <w:rFonts w:ascii="Cambria" w:hAnsi="Cambria"/>
          <w:noProof/>
          <w:sz w:val="22"/>
        </w:rPr>
        <w:t xml:space="preserve">, </w:t>
      </w:r>
      <w:r w:rsidRPr="00A866D2">
        <w:rPr>
          <w:rFonts w:ascii="Cambria" w:hAnsi="Cambria"/>
          <w:b/>
          <w:bCs/>
          <w:noProof/>
          <w:sz w:val="22"/>
        </w:rPr>
        <w:t>Diwan A</w:t>
      </w:r>
      <w:r w:rsidRPr="00A866D2">
        <w:rPr>
          <w:rFonts w:ascii="Cambria" w:hAnsi="Cambria"/>
          <w:noProof/>
          <w:sz w:val="22"/>
        </w:rPr>
        <w:t xml:space="preserve">, </w:t>
      </w:r>
      <w:r w:rsidRPr="00A866D2">
        <w:rPr>
          <w:rFonts w:ascii="Cambria" w:hAnsi="Cambria"/>
          <w:b/>
          <w:bCs/>
          <w:noProof/>
          <w:sz w:val="22"/>
        </w:rPr>
        <w:t>Djavaheri-Mergny M</w:t>
      </w:r>
      <w:r w:rsidRPr="00A866D2">
        <w:rPr>
          <w:rFonts w:ascii="Cambria" w:hAnsi="Cambria"/>
          <w:noProof/>
          <w:sz w:val="22"/>
        </w:rPr>
        <w:t xml:space="preserve">, </w:t>
      </w:r>
      <w:r w:rsidRPr="00A866D2">
        <w:rPr>
          <w:rFonts w:ascii="Cambria" w:hAnsi="Cambria"/>
          <w:b/>
          <w:bCs/>
          <w:noProof/>
          <w:sz w:val="22"/>
        </w:rPr>
        <w:t>Dmytruk K</w:t>
      </w:r>
      <w:r w:rsidRPr="00A866D2">
        <w:rPr>
          <w:rFonts w:ascii="Cambria" w:hAnsi="Cambria"/>
          <w:noProof/>
          <w:sz w:val="22"/>
        </w:rPr>
        <w:t xml:space="preserve">, </w:t>
      </w:r>
      <w:r w:rsidRPr="00A866D2">
        <w:rPr>
          <w:rFonts w:ascii="Cambria" w:hAnsi="Cambria"/>
          <w:b/>
          <w:bCs/>
          <w:noProof/>
          <w:sz w:val="22"/>
        </w:rPr>
        <w:t>Dobson RC</w:t>
      </w:r>
      <w:r w:rsidRPr="00A866D2">
        <w:rPr>
          <w:rFonts w:ascii="Cambria" w:hAnsi="Cambria"/>
          <w:noProof/>
          <w:sz w:val="22"/>
        </w:rPr>
        <w:t xml:space="preserve">, </w:t>
      </w:r>
      <w:r w:rsidRPr="00A866D2">
        <w:rPr>
          <w:rFonts w:ascii="Cambria" w:hAnsi="Cambria"/>
          <w:b/>
          <w:bCs/>
          <w:noProof/>
          <w:sz w:val="22"/>
        </w:rPr>
        <w:t>Doetsch V</w:t>
      </w:r>
      <w:r w:rsidRPr="00A866D2">
        <w:rPr>
          <w:rFonts w:ascii="Cambria" w:hAnsi="Cambria"/>
          <w:noProof/>
          <w:sz w:val="22"/>
        </w:rPr>
        <w:t xml:space="preserve">, </w:t>
      </w:r>
      <w:r w:rsidRPr="00A866D2">
        <w:rPr>
          <w:rFonts w:ascii="Cambria" w:hAnsi="Cambria"/>
          <w:b/>
          <w:bCs/>
          <w:noProof/>
          <w:sz w:val="22"/>
        </w:rPr>
        <w:t>Dokladny K</w:t>
      </w:r>
      <w:r w:rsidRPr="00A866D2">
        <w:rPr>
          <w:rFonts w:ascii="Cambria" w:hAnsi="Cambria"/>
          <w:noProof/>
          <w:sz w:val="22"/>
        </w:rPr>
        <w:t xml:space="preserve">, </w:t>
      </w:r>
      <w:r w:rsidRPr="00A866D2">
        <w:rPr>
          <w:rFonts w:ascii="Cambria" w:hAnsi="Cambria"/>
          <w:b/>
          <w:bCs/>
          <w:noProof/>
          <w:sz w:val="22"/>
        </w:rPr>
        <w:t>Dokudovskaya S</w:t>
      </w:r>
      <w:r w:rsidRPr="00A866D2">
        <w:rPr>
          <w:rFonts w:ascii="Cambria" w:hAnsi="Cambria"/>
          <w:noProof/>
          <w:sz w:val="22"/>
        </w:rPr>
        <w:t xml:space="preserve">, </w:t>
      </w:r>
      <w:r w:rsidRPr="00A866D2">
        <w:rPr>
          <w:rFonts w:ascii="Cambria" w:hAnsi="Cambria"/>
          <w:b/>
          <w:bCs/>
          <w:noProof/>
          <w:sz w:val="22"/>
        </w:rPr>
        <w:t>Donadelli M</w:t>
      </w:r>
      <w:r w:rsidRPr="00A866D2">
        <w:rPr>
          <w:rFonts w:ascii="Cambria" w:hAnsi="Cambria"/>
          <w:noProof/>
          <w:sz w:val="22"/>
        </w:rPr>
        <w:t xml:space="preserve">, </w:t>
      </w:r>
      <w:r w:rsidRPr="00A866D2">
        <w:rPr>
          <w:rFonts w:ascii="Cambria" w:hAnsi="Cambria"/>
          <w:b/>
          <w:bCs/>
          <w:noProof/>
          <w:sz w:val="22"/>
        </w:rPr>
        <w:t>Dong XC</w:t>
      </w:r>
      <w:r w:rsidRPr="00A866D2">
        <w:rPr>
          <w:rFonts w:ascii="Cambria" w:hAnsi="Cambria"/>
          <w:noProof/>
          <w:sz w:val="22"/>
        </w:rPr>
        <w:t xml:space="preserve">, </w:t>
      </w:r>
      <w:r w:rsidRPr="00A866D2">
        <w:rPr>
          <w:rFonts w:ascii="Cambria" w:hAnsi="Cambria"/>
          <w:b/>
          <w:bCs/>
          <w:noProof/>
          <w:sz w:val="22"/>
        </w:rPr>
        <w:t>Dong X</w:t>
      </w:r>
      <w:r w:rsidRPr="00A866D2">
        <w:rPr>
          <w:rFonts w:ascii="Cambria" w:hAnsi="Cambria"/>
          <w:noProof/>
          <w:sz w:val="22"/>
        </w:rPr>
        <w:t xml:space="preserve">, </w:t>
      </w:r>
      <w:r w:rsidRPr="00A866D2">
        <w:rPr>
          <w:rFonts w:ascii="Cambria" w:hAnsi="Cambria"/>
          <w:b/>
          <w:bCs/>
          <w:noProof/>
          <w:sz w:val="22"/>
        </w:rPr>
        <w:t>Dong Z</w:t>
      </w:r>
      <w:r w:rsidRPr="00A866D2">
        <w:rPr>
          <w:rFonts w:ascii="Cambria" w:hAnsi="Cambria"/>
          <w:noProof/>
          <w:sz w:val="22"/>
        </w:rPr>
        <w:t xml:space="preserve">, </w:t>
      </w:r>
      <w:r w:rsidRPr="00A866D2">
        <w:rPr>
          <w:rFonts w:ascii="Cambria" w:hAnsi="Cambria"/>
          <w:b/>
          <w:bCs/>
          <w:noProof/>
          <w:sz w:val="22"/>
        </w:rPr>
        <w:t>Donohue TM</w:t>
      </w:r>
      <w:r w:rsidRPr="00A866D2">
        <w:rPr>
          <w:rFonts w:ascii="Cambria" w:hAnsi="Cambria"/>
          <w:noProof/>
          <w:sz w:val="22"/>
        </w:rPr>
        <w:t xml:space="preserve">, </w:t>
      </w:r>
      <w:r w:rsidRPr="00A866D2">
        <w:rPr>
          <w:rFonts w:ascii="Cambria" w:hAnsi="Cambria"/>
          <w:b/>
          <w:bCs/>
          <w:noProof/>
          <w:sz w:val="22"/>
        </w:rPr>
        <w:t>Doran KS</w:t>
      </w:r>
      <w:r w:rsidRPr="00A866D2">
        <w:rPr>
          <w:rFonts w:ascii="Cambria" w:hAnsi="Cambria"/>
          <w:noProof/>
          <w:sz w:val="22"/>
        </w:rPr>
        <w:t xml:space="preserve">, </w:t>
      </w:r>
      <w:r w:rsidRPr="00A866D2">
        <w:rPr>
          <w:rFonts w:ascii="Cambria" w:hAnsi="Cambria"/>
          <w:b/>
          <w:bCs/>
          <w:noProof/>
          <w:sz w:val="22"/>
        </w:rPr>
        <w:t>D’Orazi G</w:t>
      </w:r>
      <w:r w:rsidRPr="00A866D2">
        <w:rPr>
          <w:rFonts w:ascii="Cambria" w:hAnsi="Cambria"/>
          <w:noProof/>
          <w:sz w:val="22"/>
        </w:rPr>
        <w:t xml:space="preserve">, </w:t>
      </w:r>
      <w:r w:rsidRPr="00A866D2">
        <w:rPr>
          <w:rFonts w:ascii="Cambria" w:hAnsi="Cambria"/>
          <w:b/>
          <w:bCs/>
          <w:noProof/>
          <w:sz w:val="22"/>
        </w:rPr>
        <w:t>Dorn GW</w:t>
      </w:r>
      <w:r w:rsidRPr="00A866D2">
        <w:rPr>
          <w:rFonts w:ascii="Cambria" w:hAnsi="Cambria"/>
          <w:noProof/>
          <w:sz w:val="22"/>
        </w:rPr>
        <w:t xml:space="preserve">, </w:t>
      </w:r>
      <w:r w:rsidRPr="00A866D2">
        <w:rPr>
          <w:rFonts w:ascii="Cambria" w:hAnsi="Cambria"/>
          <w:b/>
          <w:bCs/>
          <w:noProof/>
          <w:sz w:val="22"/>
        </w:rPr>
        <w:t>Dosenko V</w:t>
      </w:r>
      <w:r w:rsidRPr="00A866D2">
        <w:rPr>
          <w:rFonts w:ascii="Cambria" w:hAnsi="Cambria"/>
          <w:noProof/>
          <w:sz w:val="22"/>
        </w:rPr>
        <w:t xml:space="preserve">, </w:t>
      </w:r>
      <w:r w:rsidRPr="00A866D2">
        <w:rPr>
          <w:rFonts w:ascii="Cambria" w:hAnsi="Cambria"/>
          <w:b/>
          <w:bCs/>
          <w:noProof/>
          <w:sz w:val="22"/>
        </w:rPr>
        <w:t>Dridi S</w:t>
      </w:r>
      <w:r w:rsidRPr="00A866D2">
        <w:rPr>
          <w:rFonts w:ascii="Cambria" w:hAnsi="Cambria"/>
          <w:noProof/>
          <w:sz w:val="22"/>
        </w:rPr>
        <w:t xml:space="preserve">, </w:t>
      </w:r>
      <w:r w:rsidRPr="00A866D2">
        <w:rPr>
          <w:rFonts w:ascii="Cambria" w:hAnsi="Cambria"/>
          <w:b/>
          <w:bCs/>
          <w:noProof/>
          <w:sz w:val="22"/>
        </w:rPr>
        <w:t>Drucker L</w:t>
      </w:r>
      <w:r w:rsidRPr="00A866D2">
        <w:rPr>
          <w:rFonts w:ascii="Cambria" w:hAnsi="Cambria"/>
          <w:noProof/>
          <w:sz w:val="22"/>
        </w:rPr>
        <w:t xml:space="preserve">, </w:t>
      </w:r>
      <w:r w:rsidRPr="00A866D2">
        <w:rPr>
          <w:rFonts w:ascii="Cambria" w:hAnsi="Cambria"/>
          <w:b/>
          <w:bCs/>
          <w:noProof/>
          <w:sz w:val="22"/>
        </w:rPr>
        <w:t>Du J</w:t>
      </w:r>
      <w:r w:rsidRPr="00A866D2">
        <w:rPr>
          <w:rFonts w:ascii="Cambria" w:hAnsi="Cambria"/>
          <w:noProof/>
          <w:sz w:val="22"/>
        </w:rPr>
        <w:t xml:space="preserve">, </w:t>
      </w:r>
      <w:r w:rsidRPr="00A866D2">
        <w:rPr>
          <w:rFonts w:ascii="Cambria" w:hAnsi="Cambria"/>
          <w:b/>
          <w:bCs/>
          <w:noProof/>
          <w:sz w:val="22"/>
        </w:rPr>
        <w:t>Du L-L</w:t>
      </w:r>
      <w:r w:rsidRPr="00A866D2">
        <w:rPr>
          <w:rFonts w:ascii="Cambria" w:hAnsi="Cambria"/>
          <w:noProof/>
          <w:sz w:val="22"/>
        </w:rPr>
        <w:t xml:space="preserve">, </w:t>
      </w:r>
      <w:r w:rsidRPr="00A866D2">
        <w:rPr>
          <w:rFonts w:ascii="Cambria" w:hAnsi="Cambria"/>
          <w:b/>
          <w:bCs/>
          <w:noProof/>
          <w:sz w:val="22"/>
        </w:rPr>
        <w:t>Du L</w:t>
      </w:r>
      <w:r w:rsidRPr="00A866D2">
        <w:rPr>
          <w:rFonts w:ascii="Cambria" w:hAnsi="Cambria"/>
          <w:noProof/>
          <w:sz w:val="22"/>
        </w:rPr>
        <w:t xml:space="preserve">, </w:t>
      </w:r>
      <w:r w:rsidRPr="00A866D2">
        <w:rPr>
          <w:rFonts w:ascii="Cambria" w:hAnsi="Cambria"/>
          <w:b/>
          <w:bCs/>
          <w:noProof/>
          <w:sz w:val="22"/>
        </w:rPr>
        <w:t>du Toit A</w:t>
      </w:r>
      <w:r w:rsidRPr="00A866D2">
        <w:rPr>
          <w:rFonts w:ascii="Cambria" w:hAnsi="Cambria"/>
          <w:noProof/>
          <w:sz w:val="22"/>
        </w:rPr>
        <w:t xml:space="preserve">, </w:t>
      </w:r>
      <w:r w:rsidRPr="00A866D2">
        <w:rPr>
          <w:rFonts w:ascii="Cambria" w:hAnsi="Cambria"/>
          <w:b/>
          <w:bCs/>
          <w:noProof/>
          <w:sz w:val="22"/>
        </w:rPr>
        <w:t>Dua P</w:t>
      </w:r>
      <w:r w:rsidRPr="00A866D2">
        <w:rPr>
          <w:rFonts w:ascii="Cambria" w:hAnsi="Cambria"/>
          <w:noProof/>
          <w:sz w:val="22"/>
        </w:rPr>
        <w:t xml:space="preserve">, </w:t>
      </w:r>
      <w:r w:rsidRPr="00A866D2">
        <w:rPr>
          <w:rFonts w:ascii="Cambria" w:hAnsi="Cambria"/>
          <w:b/>
          <w:bCs/>
          <w:noProof/>
          <w:sz w:val="22"/>
        </w:rPr>
        <w:t>Duan L</w:t>
      </w:r>
      <w:r w:rsidRPr="00A866D2">
        <w:rPr>
          <w:rFonts w:ascii="Cambria" w:hAnsi="Cambria"/>
          <w:noProof/>
          <w:sz w:val="22"/>
        </w:rPr>
        <w:t xml:space="preserve">, </w:t>
      </w:r>
      <w:r w:rsidRPr="00A866D2">
        <w:rPr>
          <w:rFonts w:ascii="Cambria" w:hAnsi="Cambria"/>
          <w:b/>
          <w:bCs/>
          <w:noProof/>
          <w:sz w:val="22"/>
        </w:rPr>
        <w:t>Duann P</w:t>
      </w:r>
      <w:r w:rsidRPr="00A866D2">
        <w:rPr>
          <w:rFonts w:ascii="Cambria" w:hAnsi="Cambria"/>
          <w:noProof/>
          <w:sz w:val="22"/>
        </w:rPr>
        <w:t xml:space="preserve">, </w:t>
      </w:r>
      <w:r w:rsidRPr="00A866D2">
        <w:rPr>
          <w:rFonts w:ascii="Cambria" w:hAnsi="Cambria"/>
          <w:b/>
          <w:bCs/>
          <w:noProof/>
          <w:sz w:val="22"/>
        </w:rPr>
        <w:t>Dubey VK</w:t>
      </w:r>
      <w:r w:rsidRPr="00A866D2">
        <w:rPr>
          <w:rFonts w:ascii="Cambria" w:hAnsi="Cambria"/>
          <w:noProof/>
          <w:sz w:val="22"/>
        </w:rPr>
        <w:t xml:space="preserve">, </w:t>
      </w:r>
      <w:r w:rsidRPr="00A866D2">
        <w:rPr>
          <w:rFonts w:ascii="Cambria" w:hAnsi="Cambria"/>
          <w:b/>
          <w:bCs/>
          <w:noProof/>
          <w:sz w:val="22"/>
        </w:rPr>
        <w:t>Duchen MR</w:t>
      </w:r>
      <w:r w:rsidRPr="00A866D2">
        <w:rPr>
          <w:rFonts w:ascii="Cambria" w:hAnsi="Cambria"/>
          <w:noProof/>
          <w:sz w:val="22"/>
        </w:rPr>
        <w:t xml:space="preserve">, </w:t>
      </w:r>
      <w:r w:rsidRPr="00A866D2">
        <w:rPr>
          <w:rFonts w:ascii="Cambria" w:hAnsi="Cambria"/>
          <w:b/>
          <w:bCs/>
          <w:noProof/>
          <w:sz w:val="22"/>
        </w:rPr>
        <w:t>Duchosal MA</w:t>
      </w:r>
      <w:r w:rsidRPr="00A866D2">
        <w:rPr>
          <w:rFonts w:ascii="Cambria" w:hAnsi="Cambria"/>
          <w:noProof/>
          <w:sz w:val="22"/>
        </w:rPr>
        <w:t xml:space="preserve">, </w:t>
      </w:r>
      <w:r w:rsidRPr="00A866D2">
        <w:rPr>
          <w:rFonts w:ascii="Cambria" w:hAnsi="Cambria"/>
          <w:b/>
          <w:bCs/>
          <w:noProof/>
          <w:sz w:val="22"/>
        </w:rPr>
        <w:t>Duez H</w:t>
      </w:r>
      <w:r w:rsidRPr="00A866D2">
        <w:rPr>
          <w:rFonts w:ascii="Cambria" w:hAnsi="Cambria"/>
          <w:noProof/>
          <w:sz w:val="22"/>
        </w:rPr>
        <w:t xml:space="preserve">, </w:t>
      </w:r>
      <w:r w:rsidRPr="00A866D2">
        <w:rPr>
          <w:rFonts w:ascii="Cambria" w:hAnsi="Cambria"/>
          <w:b/>
          <w:bCs/>
          <w:noProof/>
          <w:sz w:val="22"/>
        </w:rPr>
        <w:t>Dugail I</w:t>
      </w:r>
      <w:r w:rsidRPr="00A866D2">
        <w:rPr>
          <w:rFonts w:ascii="Cambria" w:hAnsi="Cambria"/>
          <w:noProof/>
          <w:sz w:val="22"/>
        </w:rPr>
        <w:t xml:space="preserve">, </w:t>
      </w:r>
      <w:r w:rsidRPr="00A866D2">
        <w:rPr>
          <w:rFonts w:ascii="Cambria" w:hAnsi="Cambria"/>
          <w:b/>
          <w:bCs/>
          <w:noProof/>
          <w:sz w:val="22"/>
        </w:rPr>
        <w:t>Dumit VI</w:t>
      </w:r>
      <w:r w:rsidRPr="00A866D2">
        <w:rPr>
          <w:rFonts w:ascii="Cambria" w:hAnsi="Cambria"/>
          <w:noProof/>
          <w:sz w:val="22"/>
        </w:rPr>
        <w:t xml:space="preserve">, </w:t>
      </w:r>
      <w:r w:rsidRPr="00A866D2">
        <w:rPr>
          <w:rFonts w:ascii="Cambria" w:hAnsi="Cambria"/>
          <w:b/>
          <w:bCs/>
          <w:noProof/>
          <w:sz w:val="22"/>
        </w:rPr>
        <w:t>Duncan MC</w:t>
      </w:r>
      <w:r w:rsidRPr="00A866D2">
        <w:rPr>
          <w:rFonts w:ascii="Cambria" w:hAnsi="Cambria"/>
          <w:noProof/>
          <w:sz w:val="22"/>
        </w:rPr>
        <w:t xml:space="preserve">, </w:t>
      </w:r>
      <w:r w:rsidRPr="00A866D2">
        <w:rPr>
          <w:rFonts w:ascii="Cambria" w:hAnsi="Cambria"/>
          <w:b/>
          <w:bCs/>
          <w:noProof/>
          <w:sz w:val="22"/>
        </w:rPr>
        <w:t>Dunlop EA</w:t>
      </w:r>
      <w:r w:rsidRPr="00A866D2">
        <w:rPr>
          <w:rFonts w:ascii="Cambria" w:hAnsi="Cambria"/>
          <w:noProof/>
          <w:sz w:val="22"/>
        </w:rPr>
        <w:t xml:space="preserve">, </w:t>
      </w:r>
      <w:r w:rsidRPr="00A866D2">
        <w:rPr>
          <w:rFonts w:ascii="Cambria" w:hAnsi="Cambria"/>
          <w:b/>
          <w:bCs/>
          <w:noProof/>
          <w:sz w:val="22"/>
        </w:rPr>
        <w:t>Dunn WA</w:t>
      </w:r>
      <w:r w:rsidRPr="00A866D2">
        <w:rPr>
          <w:rFonts w:ascii="Cambria" w:hAnsi="Cambria"/>
          <w:noProof/>
          <w:sz w:val="22"/>
        </w:rPr>
        <w:t xml:space="preserve">, </w:t>
      </w:r>
      <w:r w:rsidRPr="00A866D2">
        <w:rPr>
          <w:rFonts w:ascii="Cambria" w:hAnsi="Cambria"/>
          <w:b/>
          <w:bCs/>
          <w:noProof/>
          <w:sz w:val="22"/>
        </w:rPr>
        <w:t>Dupont N</w:t>
      </w:r>
      <w:r w:rsidRPr="00A866D2">
        <w:rPr>
          <w:rFonts w:ascii="Cambria" w:hAnsi="Cambria"/>
          <w:noProof/>
          <w:sz w:val="22"/>
        </w:rPr>
        <w:t xml:space="preserve">, </w:t>
      </w:r>
      <w:r w:rsidRPr="00A866D2">
        <w:rPr>
          <w:rFonts w:ascii="Cambria" w:hAnsi="Cambria"/>
          <w:b/>
          <w:bCs/>
          <w:noProof/>
          <w:sz w:val="22"/>
        </w:rPr>
        <w:t>Dupuis L</w:t>
      </w:r>
      <w:r w:rsidRPr="00A866D2">
        <w:rPr>
          <w:rFonts w:ascii="Cambria" w:hAnsi="Cambria"/>
          <w:noProof/>
          <w:sz w:val="22"/>
        </w:rPr>
        <w:t xml:space="preserve">, </w:t>
      </w:r>
      <w:r w:rsidRPr="00A866D2">
        <w:rPr>
          <w:rFonts w:ascii="Cambria" w:hAnsi="Cambria"/>
          <w:b/>
          <w:bCs/>
          <w:noProof/>
          <w:sz w:val="22"/>
        </w:rPr>
        <w:t>Durán R V</w:t>
      </w:r>
      <w:r w:rsidRPr="00A866D2">
        <w:rPr>
          <w:rFonts w:ascii="Cambria" w:hAnsi="Cambria"/>
          <w:noProof/>
          <w:sz w:val="22"/>
        </w:rPr>
        <w:t xml:space="preserve">, </w:t>
      </w:r>
      <w:r w:rsidRPr="00A866D2">
        <w:rPr>
          <w:rFonts w:ascii="Cambria" w:hAnsi="Cambria"/>
          <w:b/>
          <w:bCs/>
          <w:noProof/>
          <w:sz w:val="22"/>
        </w:rPr>
        <w:t>Durcan TM</w:t>
      </w:r>
      <w:r w:rsidRPr="00A866D2">
        <w:rPr>
          <w:rFonts w:ascii="Cambria" w:hAnsi="Cambria"/>
          <w:noProof/>
          <w:sz w:val="22"/>
        </w:rPr>
        <w:t xml:space="preserve">, </w:t>
      </w:r>
      <w:r w:rsidRPr="00A866D2">
        <w:rPr>
          <w:rFonts w:ascii="Cambria" w:hAnsi="Cambria"/>
          <w:b/>
          <w:bCs/>
          <w:noProof/>
          <w:sz w:val="22"/>
        </w:rPr>
        <w:t>Duvezin-Caubet S</w:t>
      </w:r>
      <w:r w:rsidRPr="00A866D2">
        <w:rPr>
          <w:rFonts w:ascii="Cambria" w:hAnsi="Cambria"/>
          <w:noProof/>
          <w:sz w:val="22"/>
        </w:rPr>
        <w:t xml:space="preserve">, </w:t>
      </w:r>
      <w:r w:rsidRPr="00A866D2">
        <w:rPr>
          <w:rFonts w:ascii="Cambria" w:hAnsi="Cambria"/>
          <w:b/>
          <w:bCs/>
          <w:noProof/>
          <w:sz w:val="22"/>
        </w:rPr>
        <w:t>Duvvuri U</w:t>
      </w:r>
      <w:r w:rsidRPr="00A866D2">
        <w:rPr>
          <w:rFonts w:ascii="Cambria" w:hAnsi="Cambria"/>
          <w:noProof/>
          <w:sz w:val="22"/>
        </w:rPr>
        <w:t xml:space="preserve">, </w:t>
      </w:r>
      <w:r w:rsidRPr="00A866D2">
        <w:rPr>
          <w:rFonts w:ascii="Cambria" w:hAnsi="Cambria"/>
          <w:b/>
          <w:bCs/>
          <w:noProof/>
          <w:sz w:val="22"/>
        </w:rPr>
        <w:t>Eapen V</w:t>
      </w:r>
      <w:r w:rsidRPr="00A866D2">
        <w:rPr>
          <w:rFonts w:ascii="Cambria" w:hAnsi="Cambria"/>
          <w:noProof/>
          <w:sz w:val="22"/>
        </w:rPr>
        <w:t xml:space="preserve">, </w:t>
      </w:r>
      <w:r w:rsidRPr="00A866D2">
        <w:rPr>
          <w:rFonts w:ascii="Cambria" w:hAnsi="Cambria"/>
          <w:b/>
          <w:bCs/>
          <w:noProof/>
          <w:sz w:val="22"/>
        </w:rPr>
        <w:t>Ebrahimi-Fakhari D</w:t>
      </w:r>
      <w:r w:rsidRPr="00A866D2">
        <w:rPr>
          <w:rFonts w:ascii="Cambria" w:hAnsi="Cambria"/>
          <w:noProof/>
          <w:sz w:val="22"/>
        </w:rPr>
        <w:t xml:space="preserve">, </w:t>
      </w:r>
      <w:r w:rsidRPr="00A866D2">
        <w:rPr>
          <w:rFonts w:ascii="Cambria" w:hAnsi="Cambria"/>
          <w:b/>
          <w:bCs/>
          <w:noProof/>
          <w:sz w:val="22"/>
        </w:rPr>
        <w:t>Echard A</w:t>
      </w:r>
      <w:r w:rsidRPr="00A866D2">
        <w:rPr>
          <w:rFonts w:ascii="Cambria" w:hAnsi="Cambria"/>
          <w:noProof/>
          <w:sz w:val="22"/>
        </w:rPr>
        <w:t xml:space="preserve">, </w:t>
      </w:r>
      <w:r w:rsidRPr="00A866D2">
        <w:rPr>
          <w:rFonts w:ascii="Cambria" w:hAnsi="Cambria"/>
          <w:b/>
          <w:bCs/>
          <w:noProof/>
          <w:sz w:val="22"/>
        </w:rPr>
        <w:t>Eckhart L</w:t>
      </w:r>
      <w:r w:rsidRPr="00A866D2">
        <w:rPr>
          <w:rFonts w:ascii="Cambria" w:hAnsi="Cambria"/>
          <w:noProof/>
          <w:sz w:val="22"/>
        </w:rPr>
        <w:t xml:space="preserve">, </w:t>
      </w:r>
      <w:r w:rsidRPr="00A866D2">
        <w:rPr>
          <w:rFonts w:ascii="Cambria" w:hAnsi="Cambria"/>
          <w:b/>
          <w:bCs/>
          <w:noProof/>
          <w:sz w:val="22"/>
        </w:rPr>
        <w:t>Edelstein CL</w:t>
      </w:r>
      <w:r w:rsidRPr="00A866D2">
        <w:rPr>
          <w:rFonts w:ascii="Cambria" w:hAnsi="Cambria"/>
          <w:noProof/>
          <w:sz w:val="22"/>
        </w:rPr>
        <w:t xml:space="preserve">, </w:t>
      </w:r>
      <w:r w:rsidRPr="00A866D2">
        <w:rPr>
          <w:rFonts w:ascii="Cambria" w:hAnsi="Cambria"/>
          <w:b/>
          <w:bCs/>
          <w:noProof/>
          <w:sz w:val="22"/>
        </w:rPr>
        <w:t>Edinger AL</w:t>
      </w:r>
      <w:r w:rsidRPr="00A866D2">
        <w:rPr>
          <w:rFonts w:ascii="Cambria" w:hAnsi="Cambria"/>
          <w:noProof/>
          <w:sz w:val="22"/>
        </w:rPr>
        <w:t xml:space="preserve">, </w:t>
      </w:r>
      <w:r w:rsidRPr="00A866D2">
        <w:rPr>
          <w:rFonts w:ascii="Cambria" w:hAnsi="Cambria"/>
          <w:b/>
          <w:bCs/>
          <w:noProof/>
          <w:sz w:val="22"/>
        </w:rPr>
        <w:t>Eichinger L</w:t>
      </w:r>
      <w:r w:rsidRPr="00A866D2">
        <w:rPr>
          <w:rFonts w:ascii="Cambria" w:hAnsi="Cambria"/>
          <w:noProof/>
          <w:sz w:val="22"/>
        </w:rPr>
        <w:t xml:space="preserve">, </w:t>
      </w:r>
      <w:r w:rsidRPr="00A866D2">
        <w:rPr>
          <w:rFonts w:ascii="Cambria" w:hAnsi="Cambria"/>
          <w:b/>
          <w:bCs/>
          <w:noProof/>
          <w:sz w:val="22"/>
        </w:rPr>
        <w:t>Eisenberg T</w:t>
      </w:r>
      <w:r w:rsidRPr="00A866D2">
        <w:rPr>
          <w:rFonts w:ascii="Cambria" w:hAnsi="Cambria"/>
          <w:noProof/>
          <w:sz w:val="22"/>
        </w:rPr>
        <w:t xml:space="preserve">, </w:t>
      </w:r>
      <w:r w:rsidRPr="00A866D2">
        <w:rPr>
          <w:rFonts w:ascii="Cambria" w:hAnsi="Cambria"/>
          <w:b/>
          <w:bCs/>
          <w:noProof/>
          <w:sz w:val="22"/>
        </w:rPr>
        <w:t>Eisenberg-Lerner A</w:t>
      </w:r>
      <w:r w:rsidRPr="00A866D2">
        <w:rPr>
          <w:rFonts w:ascii="Cambria" w:hAnsi="Cambria"/>
          <w:noProof/>
          <w:sz w:val="22"/>
        </w:rPr>
        <w:t xml:space="preserve">, </w:t>
      </w:r>
      <w:r w:rsidRPr="00A866D2">
        <w:rPr>
          <w:rFonts w:ascii="Cambria" w:hAnsi="Cambria"/>
          <w:b/>
          <w:bCs/>
          <w:noProof/>
          <w:sz w:val="22"/>
        </w:rPr>
        <w:t>Eissa NT</w:t>
      </w:r>
      <w:r w:rsidRPr="00A866D2">
        <w:rPr>
          <w:rFonts w:ascii="Cambria" w:hAnsi="Cambria"/>
          <w:noProof/>
          <w:sz w:val="22"/>
        </w:rPr>
        <w:t xml:space="preserve">, </w:t>
      </w:r>
      <w:r w:rsidRPr="00A866D2">
        <w:rPr>
          <w:rFonts w:ascii="Cambria" w:hAnsi="Cambria"/>
          <w:b/>
          <w:bCs/>
          <w:noProof/>
          <w:sz w:val="22"/>
        </w:rPr>
        <w:t>El-Deiry WS</w:t>
      </w:r>
      <w:r w:rsidRPr="00A866D2">
        <w:rPr>
          <w:rFonts w:ascii="Cambria" w:hAnsi="Cambria"/>
          <w:noProof/>
          <w:sz w:val="22"/>
        </w:rPr>
        <w:t xml:space="preserve">, </w:t>
      </w:r>
      <w:r w:rsidRPr="00A866D2">
        <w:rPr>
          <w:rFonts w:ascii="Cambria" w:hAnsi="Cambria"/>
          <w:b/>
          <w:bCs/>
          <w:noProof/>
          <w:sz w:val="22"/>
        </w:rPr>
        <w:t>El-Khoury V</w:t>
      </w:r>
      <w:r w:rsidRPr="00A866D2">
        <w:rPr>
          <w:rFonts w:ascii="Cambria" w:hAnsi="Cambria"/>
          <w:noProof/>
          <w:sz w:val="22"/>
        </w:rPr>
        <w:t xml:space="preserve">, </w:t>
      </w:r>
      <w:r w:rsidRPr="00A866D2">
        <w:rPr>
          <w:rFonts w:ascii="Cambria" w:hAnsi="Cambria"/>
          <w:b/>
          <w:bCs/>
          <w:noProof/>
          <w:sz w:val="22"/>
        </w:rPr>
        <w:t>Elazar Z</w:t>
      </w:r>
      <w:r w:rsidRPr="00A866D2">
        <w:rPr>
          <w:rFonts w:ascii="Cambria" w:hAnsi="Cambria"/>
          <w:noProof/>
          <w:sz w:val="22"/>
        </w:rPr>
        <w:t xml:space="preserve">, </w:t>
      </w:r>
      <w:r w:rsidRPr="00A866D2">
        <w:rPr>
          <w:rFonts w:ascii="Cambria" w:hAnsi="Cambria"/>
          <w:b/>
          <w:bCs/>
          <w:noProof/>
          <w:sz w:val="22"/>
        </w:rPr>
        <w:t>Eldar-Finkelman H</w:t>
      </w:r>
      <w:r w:rsidRPr="00A866D2">
        <w:rPr>
          <w:rFonts w:ascii="Cambria" w:hAnsi="Cambria"/>
          <w:noProof/>
          <w:sz w:val="22"/>
        </w:rPr>
        <w:t xml:space="preserve">, </w:t>
      </w:r>
      <w:r w:rsidRPr="00A866D2">
        <w:rPr>
          <w:rFonts w:ascii="Cambria" w:hAnsi="Cambria"/>
          <w:b/>
          <w:bCs/>
          <w:noProof/>
          <w:sz w:val="22"/>
        </w:rPr>
        <w:t>Elliott CJ</w:t>
      </w:r>
      <w:r w:rsidRPr="00A866D2">
        <w:rPr>
          <w:rFonts w:ascii="Cambria" w:hAnsi="Cambria"/>
          <w:noProof/>
          <w:sz w:val="22"/>
        </w:rPr>
        <w:t xml:space="preserve">, </w:t>
      </w:r>
      <w:r w:rsidRPr="00A866D2">
        <w:rPr>
          <w:rFonts w:ascii="Cambria" w:hAnsi="Cambria"/>
          <w:b/>
          <w:bCs/>
          <w:noProof/>
          <w:sz w:val="22"/>
        </w:rPr>
        <w:t>Emanuele E</w:t>
      </w:r>
      <w:r w:rsidRPr="00A866D2">
        <w:rPr>
          <w:rFonts w:ascii="Cambria" w:hAnsi="Cambria"/>
          <w:noProof/>
          <w:sz w:val="22"/>
        </w:rPr>
        <w:t xml:space="preserve">, </w:t>
      </w:r>
      <w:r w:rsidRPr="00A866D2">
        <w:rPr>
          <w:rFonts w:ascii="Cambria" w:hAnsi="Cambria"/>
          <w:b/>
          <w:bCs/>
          <w:noProof/>
          <w:sz w:val="22"/>
        </w:rPr>
        <w:t>Emmenegger U</w:t>
      </w:r>
      <w:r w:rsidRPr="00A866D2">
        <w:rPr>
          <w:rFonts w:ascii="Cambria" w:hAnsi="Cambria"/>
          <w:noProof/>
          <w:sz w:val="22"/>
        </w:rPr>
        <w:t xml:space="preserve">, </w:t>
      </w:r>
      <w:r w:rsidRPr="00A866D2">
        <w:rPr>
          <w:rFonts w:ascii="Cambria" w:hAnsi="Cambria"/>
          <w:b/>
          <w:bCs/>
          <w:noProof/>
          <w:sz w:val="22"/>
        </w:rPr>
        <w:t>Engedal N</w:t>
      </w:r>
      <w:r w:rsidRPr="00A866D2">
        <w:rPr>
          <w:rFonts w:ascii="Cambria" w:hAnsi="Cambria"/>
          <w:noProof/>
          <w:sz w:val="22"/>
        </w:rPr>
        <w:t xml:space="preserve">, </w:t>
      </w:r>
      <w:r w:rsidRPr="00A866D2">
        <w:rPr>
          <w:rFonts w:ascii="Cambria" w:hAnsi="Cambria"/>
          <w:b/>
          <w:bCs/>
          <w:noProof/>
          <w:sz w:val="22"/>
        </w:rPr>
        <w:t>Engelbrecht A-M</w:t>
      </w:r>
      <w:r w:rsidRPr="00A866D2">
        <w:rPr>
          <w:rFonts w:ascii="Cambria" w:hAnsi="Cambria"/>
          <w:noProof/>
          <w:sz w:val="22"/>
        </w:rPr>
        <w:t xml:space="preserve">, </w:t>
      </w:r>
      <w:r w:rsidRPr="00A866D2">
        <w:rPr>
          <w:rFonts w:ascii="Cambria" w:hAnsi="Cambria"/>
          <w:b/>
          <w:bCs/>
          <w:noProof/>
          <w:sz w:val="22"/>
        </w:rPr>
        <w:t>Engelender S</w:t>
      </w:r>
      <w:r w:rsidRPr="00A866D2">
        <w:rPr>
          <w:rFonts w:ascii="Cambria" w:hAnsi="Cambria"/>
          <w:noProof/>
          <w:sz w:val="22"/>
        </w:rPr>
        <w:t xml:space="preserve">, </w:t>
      </w:r>
      <w:r w:rsidRPr="00A866D2">
        <w:rPr>
          <w:rFonts w:ascii="Cambria" w:hAnsi="Cambria"/>
          <w:b/>
          <w:bCs/>
          <w:noProof/>
          <w:sz w:val="22"/>
        </w:rPr>
        <w:t>Enserink JM</w:t>
      </w:r>
      <w:r w:rsidRPr="00A866D2">
        <w:rPr>
          <w:rFonts w:ascii="Cambria" w:hAnsi="Cambria"/>
          <w:noProof/>
          <w:sz w:val="22"/>
        </w:rPr>
        <w:t xml:space="preserve">, </w:t>
      </w:r>
      <w:r w:rsidRPr="00A866D2">
        <w:rPr>
          <w:rFonts w:ascii="Cambria" w:hAnsi="Cambria"/>
          <w:b/>
          <w:bCs/>
          <w:noProof/>
          <w:sz w:val="22"/>
        </w:rPr>
        <w:t>Erdmann R</w:t>
      </w:r>
      <w:r w:rsidRPr="00A866D2">
        <w:rPr>
          <w:rFonts w:ascii="Cambria" w:hAnsi="Cambria"/>
          <w:noProof/>
          <w:sz w:val="22"/>
        </w:rPr>
        <w:t xml:space="preserve">, </w:t>
      </w:r>
      <w:r w:rsidRPr="00A866D2">
        <w:rPr>
          <w:rFonts w:ascii="Cambria" w:hAnsi="Cambria"/>
          <w:b/>
          <w:bCs/>
          <w:noProof/>
          <w:sz w:val="22"/>
        </w:rPr>
        <w:t>Erenpreisa J</w:t>
      </w:r>
      <w:r w:rsidRPr="00A866D2">
        <w:rPr>
          <w:rFonts w:ascii="Cambria" w:hAnsi="Cambria"/>
          <w:noProof/>
          <w:sz w:val="22"/>
        </w:rPr>
        <w:t xml:space="preserve">, </w:t>
      </w:r>
      <w:r w:rsidRPr="00A866D2">
        <w:rPr>
          <w:rFonts w:ascii="Cambria" w:hAnsi="Cambria"/>
          <w:b/>
          <w:bCs/>
          <w:noProof/>
          <w:sz w:val="22"/>
        </w:rPr>
        <w:t>Eri R</w:t>
      </w:r>
      <w:r w:rsidRPr="00A866D2">
        <w:rPr>
          <w:rFonts w:ascii="Cambria" w:hAnsi="Cambria"/>
          <w:noProof/>
          <w:sz w:val="22"/>
        </w:rPr>
        <w:t xml:space="preserve">, </w:t>
      </w:r>
      <w:r w:rsidRPr="00A866D2">
        <w:rPr>
          <w:rFonts w:ascii="Cambria" w:hAnsi="Cambria"/>
          <w:b/>
          <w:bCs/>
          <w:noProof/>
          <w:sz w:val="22"/>
        </w:rPr>
        <w:t>Eriksen JL</w:t>
      </w:r>
      <w:r w:rsidRPr="00A866D2">
        <w:rPr>
          <w:rFonts w:ascii="Cambria" w:hAnsi="Cambria"/>
          <w:noProof/>
          <w:sz w:val="22"/>
        </w:rPr>
        <w:t xml:space="preserve">, </w:t>
      </w:r>
      <w:r w:rsidRPr="00A866D2">
        <w:rPr>
          <w:rFonts w:ascii="Cambria" w:hAnsi="Cambria"/>
          <w:b/>
          <w:bCs/>
          <w:noProof/>
          <w:sz w:val="22"/>
        </w:rPr>
        <w:t>Erman A</w:t>
      </w:r>
      <w:r w:rsidRPr="00A866D2">
        <w:rPr>
          <w:rFonts w:ascii="Cambria" w:hAnsi="Cambria"/>
          <w:noProof/>
          <w:sz w:val="22"/>
        </w:rPr>
        <w:t xml:space="preserve">, </w:t>
      </w:r>
      <w:r w:rsidRPr="00A866D2">
        <w:rPr>
          <w:rFonts w:ascii="Cambria" w:hAnsi="Cambria"/>
          <w:b/>
          <w:bCs/>
          <w:noProof/>
          <w:sz w:val="22"/>
        </w:rPr>
        <w:t>Escalante R</w:t>
      </w:r>
      <w:r w:rsidRPr="00A866D2">
        <w:rPr>
          <w:rFonts w:ascii="Cambria" w:hAnsi="Cambria"/>
          <w:noProof/>
          <w:sz w:val="22"/>
        </w:rPr>
        <w:t xml:space="preserve">, </w:t>
      </w:r>
      <w:r w:rsidRPr="00A866D2">
        <w:rPr>
          <w:rFonts w:ascii="Cambria" w:hAnsi="Cambria"/>
          <w:b/>
          <w:bCs/>
          <w:noProof/>
          <w:sz w:val="22"/>
        </w:rPr>
        <w:t>Eskelinen E-L</w:t>
      </w:r>
      <w:r w:rsidRPr="00A866D2">
        <w:rPr>
          <w:rFonts w:ascii="Cambria" w:hAnsi="Cambria"/>
          <w:noProof/>
          <w:sz w:val="22"/>
        </w:rPr>
        <w:t xml:space="preserve">, </w:t>
      </w:r>
      <w:r w:rsidRPr="00A866D2">
        <w:rPr>
          <w:rFonts w:ascii="Cambria" w:hAnsi="Cambria"/>
          <w:b/>
          <w:bCs/>
          <w:noProof/>
          <w:sz w:val="22"/>
        </w:rPr>
        <w:t>Espert L</w:t>
      </w:r>
      <w:r w:rsidRPr="00A866D2">
        <w:rPr>
          <w:rFonts w:ascii="Cambria" w:hAnsi="Cambria"/>
          <w:noProof/>
          <w:sz w:val="22"/>
        </w:rPr>
        <w:t xml:space="preserve">, </w:t>
      </w:r>
      <w:r w:rsidRPr="00A866D2">
        <w:rPr>
          <w:rFonts w:ascii="Cambria" w:hAnsi="Cambria"/>
          <w:b/>
          <w:bCs/>
          <w:noProof/>
          <w:sz w:val="22"/>
        </w:rPr>
        <w:t>Esteban-Martínez L</w:t>
      </w:r>
      <w:r w:rsidRPr="00A866D2">
        <w:rPr>
          <w:rFonts w:ascii="Cambria" w:hAnsi="Cambria"/>
          <w:noProof/>
          <w:sz w:val="22"/>
        </w:rPr>
        <w:t xml:space="preserve">, </w:t>
      </w:r>
      <w:r w:rsidRPr="00A866D2">
        <w:rPr>
          <w:rFonts w:ascii="Cambria" w:hAnsi="Cambria"/>
          <w:b/>
          <w:bCs/>
          <w:noProof/>
          <w:sz w:val="22"/>
        </w:rPr>
        <w:t>Evans TJ</w:t>
      </w:r>
      <w:r w:rsidRPr="00A866D2">
        <w:rPr>
          <w:rFonts w:ascii="Cambria" w:hAnsi="Cambria"/>
          <w:noProof/>
          <w:sz w:val="22"/>
        </w:rPr>
        <w:t xml:space="preserve">, </w:t>
      </w:r>
      <w:r w:rsidRPr="00A866D2">
        <w:rPr>
          <w:rFonts w:ascii="Cambria" w:hAnsi="Cambria"/>
          <w:b/>
          <w:bCs/>
          <w:noProof/>
          <w:sz w:val="22"/>
        </w:rPr>
        <w:t>Fabri M</w:t>
      </w:r>
      <w:r w:rsidRPr="00A866D2">
        <w:rPr>
          <w:rFonts w:ascii="Cambria" w:hAnsi="Cambria"/>
          <w:noProof/>
          <w:sz w:val="22"/>
        </w:rPr>
        <w:t xml:space="preserve">, </w:t>
      </w:r>
      <w:r w:rsidRPr="00A866D2">
        <w:rPr>
          <w:rFonts w:ascii="Cambria" w:hAnsi="Cambria"/>
          <w:b/>
          <w:bCs/>
          <w:noProof/>
          <w:sz w:val="22"/>
        </w:rPr>
        <w:t>Fabrias G</w:t>
      </w:r>
      <w:r w:rsidRPr="00A866D2">
        <w:rPr>
          <w:rFonts w:ascii="Cambria" w:hAnsi="Cambria"/>
          <w:noProof/>
          <w:sz w:val="22"/>
        </w:rPr>
        <w:t xml:space="preserve">, </w:t>
      </w:r>
      <w:r w:rsidRPr="00A866D2">
        <w:rPr>
          <w:rFonts w:ascii="Cambria" w:hAnsi="Cambria"/>
          <w:b/>
          <w:bCs/>
          <w:noProof/>
          <w:sz w:val="22"/>
        </w:rPr>
        <w:t>Fabrizi C</w:t>
      </w:r>
      <w:r w:rsidRPr="00A866D2">
        <w:rPr>
          <w:rFonts w:ascii="Cambria" w:hAnsi="Cambria"/>
          <w:noProof/>
          <w:sz w:val="22"/>
        </w:rPr>
        <w:t xml:space="preserve">, </w:t>
      </w:r>
      <w:r w:rsidRPr="00A866D2">
        <w:rPr>
          <w:rFonts w:ascii="Cambria" w:hAnsi="Cambria"/>
          <w:b/>
          <w:bCs/>
          <w:noProof/>
          <w:sz w:val="22"/>
        </w:rPr>
        <w:t>Facchiano A</w:t>
      </w:r>
      <w:r w:rsidRPr="00A866D2">
        <w:rPr>
          <w:rFonts w:ascii="Cambria" w:hAnsi="Cambria"/>
          <w:noProof/>
          <w:sz w:val="22"/>
        </w:rPr>
        <w:t xml:space="preserve">, </w:t>
      </w:r>
      <w:r w:rsidRPr="00A866D2">
        <w:rPr>
          <w:rFonts w:ascii="Cambria" w:hAnsi="Cambria"/>
          <w:b/>
          <w:bCs/>
          <w:noProof/>
          <w:sz w:val="22"/>
        </w:rPr>
        <w:t>Færgeman NJ</w:t>
      </w:r>
      <w:r w:rsidRPr="00A866D2">
        <w:rPr>
          <w:rFonts w:ascii="Cambria" w:hAnsi="Cambria"/>
          <w:noProof/>
          <w:sz w:val="22"/>
        </w:rPr>
        <w:t xml:space="preserve">, </w:t>
      </w:r>
      <w:r w:rsidRPr="00A866D2">
        <w:rPr>
          <w:rFonts w:ascii="Cambria" w:hAnsi="Cambria"/>
          <w:b/>
          <w:bCs/>
          <w:noProof/>
          <w:sz w:val="22"/>
        </w:rPr>
        <w:t>Faggioni A</w:t>
      </w:r>
      <w:r w:rsidRPr="00A866D2">
        <w:rPr>
          <w:rFonts w:ascii="Cambria" w:hAnsi="Cambria"/>
          <w:noProof/>
          <w:sz w:val="22"/>
        </w:rPr>
        <w:t xml:space="preserve">, </w:t>
      </w:r>
      <w:r w:rsidRPr="00A866D2">
        <w:rPr>
          <w:rFonts w:ascii="Cambria" w:hAnsi="Cambria"/>
          <w:b/>
          <w:bCs/>
          <w:noProof/>
          <w:sz w:val="22"/>
        </w:rPr>
        <w:t>Fairlie WD</w:t>
      </w:r>
      <w:r w:rsidRPr="00A866D2">
        <w:rPr>
          <w:rFonts w:ascii="Cambria" w:hAnsi="Cambria"/>
          <w:noProof/>
          <w:sz w:val="22"/>
        </w:rPr>
        <w:t xml:space="preserve">, </w:t>
      </w:r>
      <w:r w:rsidRPr="00A866D2">
        <w:rPr>
          <w:rFonts w:ascii="Cambria" w:hAnsi="Cambria"/>
          <w:b/>
          <w:bCs/>
          <w:noProof/>
          <w:sz w:val="22"/>
        </w:rPr>
        <w:t>Fan C</w:t>
      </w:r>
      <w:r w:rsidRPr="00A866D2">
        <w:rPr>
          <w:rFonts w:ascii="Cambria" w:hAnsi="Cambria"/>
          <w:noProof/>
          <w:sz w:val="22"/>
        </w:rPr>
        <w:t xml:space="preserve">, </w:t>
      </w:r>
      <w:r w:rsidRPr="00A866D2">
        <w:rPr>
          <w:rFonts w:ascii="Cambria" w:hAnsi="Cambria"/>
          <w:b/>
          <w:bCs/>
          <w:noProof/>
          <w:sz w:val="22"/>
        </w:rPr>
        <w:t>Fan D</w:t>
      </w:r>
      <w:r w:rsidRPr="00A866D2">
        <w:rPr>
          <w:rFonts w:ascii="Cambria" w:hAnsi="Cambria"/>
          <w:noProof/>
          <w:sz w:val="22"/>
        </w:rPr>
        <w:t xml:space="preserve">, </w:t>
      </w:r>
      <w:r w:rsidRPr="00A866D2">
        <w:rPr>
          <w:rFonts w:ascii="Cambria" w:hAnsi="Cambria"/>
          <w:b/>
          <w:bCs/>
          <w:noProof/>
          <w:sz w:val="22"/>
        </w:rPr>
        <w:t>Fan J</w:t>
      </w:r>
      <w:r w:rsidRPr="00A866D2">
        <w:rPr>
          <w:rFonts w:ascii="Cambria" w:hAnsi="Cambria"/>
          <w:noProof/>
          <w:sz w:val="22"/>
        </w:rPr>
        <w:t xml:space="preserve">, </w:t>
      </w:r>
      <w:r w:rsidRPr="00A866D2">
        <w:rPr>
          <w:rFonts w:ascii="Cambria" w:hAnsi="Cambria"/>
          <w:b/>
          <w:bCs/>
          <w:noProof/>
          <w:sz w:val="22"/>
        </w:rPr>
        <w:t>Fang S</w:t>
      </w:r>
      <w:r w:rsidRPr="00A866D2">
        <w:rPr>
          <w:rFonts w:ascii="Cambria" w:hAnsi="Cambria"/>
          <w:noProof/>
          <w:sz w:val="22"/>
        </w:rPr>
        <w:t xml:space="preserve">, </w:t>
      </w:r>
      <w:r w:rsidRPr="00A866D2">
        <w:rPr>
          <w:rFonts w:ascii="Cambria" w:hAnsi="Cambria"/>
          <w:b/>
          <w:bCs/>
          <w:noProof/>
          <w:sz w:val="22"/>
        </w:rPr>
        <w:t>Fanto M</w:t>
      </w:r>
      <w:r w:rsidRPr="00A866D2">
        <w:rPr>
          <w:rFonts w:ascii="Cambria" w:hAnsi="Cambria"/>
          <w:noProof/>
          <w:sz w:val="22"/>
        </w:rPr>
        <w:t xml:space="preserve">, </w:t>
      </w:r>
      <w:r w:rsidRPr="00A866D2">
        <w:rPr>
          <w:rFonts w:ascii="Cambria" w:hAnsi="Cambria"/>
          <w:b/>
          <w:bCs/>
          <w:noProof/>
          <w:sz w:val="22"/>
        </w:rPr>
        <w:t>Fanzani A</w:t>
      </w:r>
      <w:r w:rsidRPr="00A866D2">
        <w:rPr>
          <w:rFonts w:ascii="Cambria" w:hAnsi="Cambria"/>
          <w:noProof/>
          <w:sz w:val="22"/>
        </w:rPr>
        <w:t xml:space="preserve">, </w:t>
      </w:r>
      <w:r w:rsidRPr="00A866D2">
        <w:rPr>
          <w:rFonts w:ascii="Cambria" w:hAnsi="Cambria"/>
          <w:b/>
          <w:bCs/>
          <w:noProof/>
          <w:sz w:val="22"/>
        </w:rPr>
        <w:t>Farkas T</w:t>
      </w:r>
      <w:r w:rsidRPr="00A866D2">
        <w:rPr>
          <w:rFonts w:ascii="Cambria" w:hAnsi="Cambria"/>
          <w:noProof/>
          <w:sz w:val="22"/>
        </w:rPr>
        <w:t xml:space="preserve">, </w:t>
      </w:r>
      <w:r w:rsidRPr="00A866D2">
        <w:rPr>
          <w:rFonts w:ascii="Cambria" w:hAnsi="Cambria"/>
          <w:b/>
          <w:bCs/>
          <w:noProof/>
          <w:sz w:val="22"/>
        </w:rPr>
        <w:t>Faure M</w:t>
      </w:r>
      <w:r w:rsidRPr="00A866D2">
        <w:rPr>
          <w:rFonts w:ascii="Cambria" w:hAnsi="Cambria"/>
          <w:noProof/>
          <w:sz w:val="22"/>
        </w:rPr>
        <w:t xml:space="preserve">, </w:t>
      </w:r>
      <w:r w:rsidRPr="00A866D2">
        <w:rPr>
          <w:rFonts w:ascii="Cambria" w:hAnsi="Cambria"/>
          <w:b/>
          <w:bCs/>
          <w:noProof/>
          <w:sz w:val="22"/>
        </w:rPr>
        <w:t>Favier FB</w:t>
      </w:r>
      <w:r w:rsidRPr="00A866D2">
        <w:rPr>
          <w:rFonts w:ascii="Cambria" w:hAnsi="Cambria"/>
          <w:noProof/>
          <w:sz w:val="22"/>
        </w:rPr>
        <w:t xml:space="preserve">, </w:t>
      </w:r>
      <w:r w:rsidRPr="00A866D2">
        <w:rPr>
          <w:rFonts w:ascii="Cambria" w:hAnsi="Cambria"/>
          <w:b/>
          <w:bCs/>
          <w:noProof/>
          <w:sz w:val="22"/>
        </w:rPr>
        <w:t>Fearnhead H</w:t>
      </w:r>
      <w:r w:rsidRPr="00A866D2">
        <w:rPr>
          <w:rFonts w:ascii="Cambria" w:hAnsi="Cambria"/>
          <w:noProof/>
          <w:sz w:val="22"/>
        </w:rPr>
        <w:t xml:space="preserve">, </w:t>
      </w:r>
      <w:r w:rsidRPr="00A866D2">
        <w:rPr>
          <w:rFonts w:ascii="Cambria" w:hAnsi="Cambria"/>
          <w:b/>
          <w:bCs/>
          <w:noProof/>
          <w:sz w:val="22"/>
        </w:rPr>
        <w:t>Federici M</w:t>
      </w:r>
      <w:r w:rsidRPr="00A866D2">
        <w:rPr>
          <w:rFonts w:ascii="Cambria" w:hAnsi="Cambria"/>
          <w:noProof/>
          <w:sz w:val="22"/>
        </w:rPr>
        <w:t xml:space="preserve">, </w:t>
      </w:r>
      <w:r w:rsidRPr="00A866D2">
        <w:rPr>
          <w:rFonts w:ascii="Cambria" w:hAnsi="Cambria"/>
          <w:b/>
          <w:bCs/>
          <w:noProof/>
          <w:sz w:val="22"/>
        </w:rPr>
        <w:t>Fei E</w:t>
      </w:r>
      <w:r w:rsidRPr="00A866D2">
        <w:rPr>
          <w:rFonts w:ascii="Cambria" w:hAnsi="Cambria"/>
          <w:noProof/>
          <w:sz w:val="22"/>
        </w:rPr>
        <w:t xml:space="preserve">, </w:t>
      </w:r>
      <w:r w:rsidRPr="00A866D2">
        <w:rPr>
          <w:rFonts w:ascii="Cambria" w:hAnsi="Cambria"/>
          <w:b/>
          <w:bCs/>
          <w:noProof/>
          <w:sz w:val="22"/>
        </w:rPr>
        <w:t>Felizardo TC</w:t>
      </w:r>
      <w:r w:rsidRPr="00A866D2">
        <w:rPr>
          <w:rFonts w:ascii="Cambria" w:hAnsi="Cambria"/>
          <w:noProof/>
          <w:sz w:val="22"/>
        </w:rPr>
        <w:t xml:space="preserve">, </w:t>
      </w:r>
      <w:r w:rsidRPr="00A866D2">
        <w:rPr>
          <w:rFonts w:ascii="Cambria" w:hAnsi="Cambria"/>
          <w:b/>
          <w:bCs/>
          <w:noProof/>
          <w:sz w:val="22"/>
        </w:rPr>
        <w:t>Feng H</w:t>
      </w:r>
      <w:r w:rsidRPr="00A866D2">
        <w:rPr>
          <w:rFonts w:ascii="Cambria" w:hAnsi="Cambria"/>
          <w:noProof/>
          <w:sz w:val="22"/>
        </w:rPr>
        <w:t xml:space="preserve">, </w:t>
      </w:r>
      <w:r w:rsidRPr="00A866D2">
        <w:rPr>
          <w:rFonts w:ascii="Cambria" w:hAnsi="Cambria"/>
          <w:b/>
          <w:bCs/>
          <w:noProof/>
          <w:sz w:val="22"/>
        </w:rPr>
        <w:t>Feng Y</w:t>
      </w:r>
      <w:r w:rsidRPr="00A866D2">
        <w:rPr>
          <w:rFonts w:ascii="Cambria" w:hAnsi="Cambria"/>
          <w:noProof/>
          <w:sz w:val="22"/>
        </w:rPr>
        <w:t xml:space="preserve">, </w:t>
      </w:r>
      <w:r w:rsidRPr="00A866D2">
        <w:rPr>
          <w:rFonts w:ascii="Cambria" w:hAnsi="Cambria"/>
          <w:b/>
          <w:bCs/>
          <w:noProof/>
          <w:sz w:val="22"/>
        </w:rPr>
        <w:t>Feng Y</w:t>
      </w:r>
      <w:r w:rsidRPr="00A866D2">
        <w:rPr>
          <w:rFonts w:ascii="Cambria" w:hAnsi="Cambria"/>
          <w:noProof/>
          <w:sz w:val="22"/>
        </w:rPr>
        <w:t xml:space="preserve">, </w:t>
      </w:r>
      <w:r w:rsidRPr="00A866D2">
        <w:rPr>
          <w:rFonts w:ascii="Cambria" w:hAnsi="Cambria"/>
          <w:b/>
          <w:bCs/>
          <w:noProof/>
          <w:sz w:val="22"/>
        </w:rPr>
        <w:t>Ferguson TA</w:t>
      </w:r>
      <w:r w:rsidRPr="00A866D2">
        <w:rPr>
          <w:rFonts w:ascii="Cambria" w:hAnsi="Cambria"/>
          <w:noProof/>
          <w:sz w:val="22"/>
        </w:rPr>
        <w:t xml:space="preserve">, </w:t>
      </w:r>
      <w:r w:rsidRPr="00A866D2">
        <w:rPr>
          <w:rFonts w:ascii="Cambria" w:hAnsi="Cambria"/>
          <w:b/>
          <w:bCs/>
          <w:noProof/>
          <w:sz w:val="22"/>
        </w:rPr>
        <w:t>Fernández ÁF</w:t>
      </w:r>
      <w:r w:rsidRPr="00A866D2">
        <w:rPr>
          <w:rFonts w:ascii="Cambria" w:hAnsi="Cambria"/>
          <w:noProof/>
          <w:sz w:val="22"/>
        </w:rPr>
        <w:t xml:space="preserve">, </w:t>
      </w:r>
      <w:r w:rsidRPr="00A866D2">
        <w:rPr>
          <w:rFonts w:ascii="Cambria" w:hAnsi="Cambria"/>
          <w:b/>
          <w:bCs/>
          <w:noProof/>
          <w:sz w:val="22"/>
        </w:rPr>
        <w:t>Fernandez-Barrena MG</w:t>
      </w:r>
      <w:r w:rsidRPr="00A866D2">
        <w:rPr>
          <w:rFonts w:ascii="Cambria" w:hAnsi="Cambria"/>
          <w:noProof/>
          <w:sz w:val="22"/>
        </w:rPr>
        <w:t xml:space="preserve">, </w:t>
      </w:r>
      <w:r w:rsidRPr="00A866D2">
        <w:rPr>
          <w:rFonts w:ascii="Cambria" w:hAnsi="Cambria"/>
          <w:b/>
          <w:bCs/>
          <w:noProof/>
          <w:sz w:val="22"/>
        </w:rPr>
        <w:t>Fernandez-Checa JC</w:t>
      </w:r>
      <w:r w:rsidRPr="00A866D2">
        <w:rPr>
          <w:rFonts w:ascii="Cambria" w:hAnsi="Cambria"/>
          <w:noProof/>
          <w:sz w:val="22"/>
        </w:rPr>
        <w:t xml:space="preserve">, </w:t>
      </w:r>
      <w:r w:rsidRPr="00A866D2">
        <w:rPr>
          <w:rFonts w:ascii="Cambria" w:hAnsi="Cambria"/>
          <w:b/>
          <w:bCs/>
          <w:noProof/>
          <w:sz w:val="22"/>
        </w:rPr>
        <w:t>Fernández-López A</w:t>
      </w:r>
      <w:r w:rsidRPr="00A866D2">
        <w:rPr>
          <w:rFonts w:ascii="Cambria" w:hAnsi="Cambria"/>
          <w:noProof/>
          <w:sz w:val="22"/>
        </w:rPr>
        <w:t xml:space="preserve">, </w:t>
      </w:r>
      <w:r w:rsidRPr="00A866D2">
        <w:rPr>
          <w:rFonts w:ascii="Cambria" w:hAnsi="Cambria"/>
          <w:b/>
          <w:bCs/>
          <w:noProof/>
          <w:sz w:val="22"/>
        </w:rPr>
        <w:t>Fernandez-Zapico ME</w:t>
      </w:r>
      <w:r w:rsidRPr="00A866D2">
        <w:rPr>
          <w:rFonts w:ascii="Cambria" w:hAnsi="Cambria"/>
          <w:noProof/>
          <w:sz w:val="22"/>
        </w:rPr>
        <w:t xml:space="preserve">, </w:t>
      </w:r>
      <w:r w:rsidRPr="00A866D2">
        <w:rPr>
          <w:rFonts w:ascii="Cambria" w:hAnsi="Cambria"/>
          <w:b/>
          <w:bCs/>
          <w:noProof/>
          <w:sz w:val="22"/>
        </w:rPr>
        <w:t>Feron O</w:t>
      </w:r>
      <w:r w:rsidRPr="00A866D2">
        <w:rPr>
          <w:rFonts w:ascii="Cambria" w:hAnsi="Cambria"/>
          <w:noProof/>
          <w:sz w:val="22"/>
        </w:rPr>
        <w:t xml:space="preserve">, </w:t>
      </w:r>
      <w:r w:rsidRPr="00A866D2">
        <w:rPr>
          <w:rFonts w:ascii="Cambria" w:hAnsi="Cambria"/>
          <w:b/>
          <w:bCs/>
          <w:noProof/>
          <w:sz w:val="22"/>
        </w:rPr>
        <w:t>Ferraro E</w:t>
      </w:r>
      <w:r w:rsidRPr="00A866D2">
        <w:rPr>
          <w:rFonts w:ascii="Cambria" w:hAnsi="Cambria"/>
          <w:noProof/>
          <w:sz w:val="22"/>
        </w:rPr>
        <w:t xml:space="preserve">, </w:t>
      </w:r>
      <w:r w:rsidRPr="00A866D2">
        <w:rPr>
          <w:rFonts w:ascii="Cambria" w:hAnsi="Cambria"/>
          <w:b/>
          <w:bCs/>
          <w:noProof/>
          <w:sz w:val="22"/>
        </w:rPr>
        <w:t>Ferreira-Halder CV</w:t>
      </w:r>
      <w:r w:rsidRPr="00A866D2">
        <w:rPr>
          <w:rFonts w:ascii="Cambria" w:hAnsi="Cambria"/>
          <w:noProof/>
          <w:sz w:val="22"/>
        </w:rPr>
        <w:t xml:space="preserve">, </w:t>
      </w:r>
      <w:r w:rsidRPr="00A866D2">
        <w:rPr>
          <w:rFonts w:ascii="Cambria" w:hAnsi="Cambria"/>
          <w:b/>
          <w:bCs/>
          <w:noProof/>
          <w:sz w:val="22"/>
        </w:rPr>
        <w:t>Fesus L</w:t>
      </w:r>
      <w:r w:rsidRPr="00A866D2">
        <w:rPr>
          <w:rFonts w:ascii="Cambria" w:hAnsi="Cambria"/>
          <w:noProof/>
          <w:sz w:val="22"/>
        </w:rPr>
        <w:t xml:space="preserve">, </w:t>
      </w:r>
      <w:r w:rsidRPr="00A866D2">
        <w:rPr>
          <w:rFonts w:ascii="Cambria" w:hAnsi="Cambria"/>
          <w:b/>
          <w:bCs/>
          <w:noProof/>
          <w:sz w:val="22"/>
        </w:rPr>
        <w:t>Feuer R</w:t>
      </w:r>
      <w:r w:rsidRPr="00A866D2">
        <w:rPr>
          <w:rFonts w:ascii="Cambria" w:hAnsi="Cambria"/>
          <w:noProof/>
          <w:sz w:val="22"/>
        </w:rPr>
        <w:t xml:space="preserve">, </w:t>
      </w:r>
      <w:r w:rsidRPr="00A866D2">
        <w:rPr>
          <w:rFonts w:ascii="Cambria" w:hAnsi="Cambria"/>
          <w:b/>
          <w:bCs/>
          <w:noProof/>
          <w:sz w:val="22"/>
        </w:rPr>
        <w:t>Fiesel FC</w:t>
      </w:r>
      <w:r w:rsidRPr="00A866D2">
        <w:rPr>
          <w:rFonts w:ascii="Cambria" w:hAnsi="Cambria"/>
          <w:noProof/>
          <w:sz w:val="22"/>
        </w:rPr>
        <w:t xml:space="preserve">, </w:t>
      </w:r>
      <w:r w:rsidRPr="00A866D2">
        <w:rPr>
          <w:rFonts w:ascii="Cambria" w:hAnsi="Cambria"/>
          <w:b/>
          <w:bCs/>
          <w:noProof/>
          <w:sz w:val="22"/>
        </w:rPr>
        <w:t>Filippi-Chiela EC</w:t>
      </w:r>
      <w:r w:rsidRPr="00A866D2">
        <w:rPr>
          <w:rFonts w:ascii="Cambria" w:hAnsi="Cambria"/>
          <w:noProof/>
          <w:sz w:val="22"/>
        </w:rPr>
        <w:t xml:space="preserve">, </w:t>
      </w:r>
      <w:r w:rsidRPr="00A866D2">
        <w:rPr>
          <w:rFonts w:ascii="Cambria" w:hAnsi="Cambria"/>
          <w:b/>
          <w:bCs/>
          <w:noProof/>
          <w:sz w:val="22"/>
        </w:rPr>
        <w:t>Filomeni G</w:t>
      </w:r>
      <w:r w:rsidRPr="00A866D2">
        <w:rPr>
          <w:rFonts w:ascii="Cambria" w:hAnsi="Cambria"/>
          <w:noProof/>
          <w:sz w:val="22"/>
        </w:rPr>
        <w:t xml:space="preserve">, </w:t>
      </w:r>
      <w:r w:rsidRPr="00A866D2">
        <w:rPr>
          <w:rFonts w:ascii="Cambria" w:hAnsi="Cambria"/>
          <w:b/>
          <w:bCs/>
          <w:noProof/>
          <w:sz w:val="22"/>
        </w:rPr>
        <w:t>Fimia GM</w:t>
      </w:r>
      <w:r w:rsidRPr="00A866D2">
        <w:rPr>
          <w:rFonts w:ascii="Cambria" w:hAnsi="Cambria"/>
          <w:noProof/>
          <w:sz w:val="22"/>
        </w:rPr>
        <w:t xml:space="preserve">, </w:t>
      </w:r>
      <w:r w:rsidRPr="00A866D2">
        <w:rPr>
          <w:rFonts w:ascii="Cambria" w:hAnsi="Cambria"/>
          <w:b/>
          <w:bCs/>
          <w:noProof/>
          <w:sz w:val="22"/>
        </w:rPr>
        <w:t>Fingert JH</w:t>
      </w:r>
      <w:r w:rsidRPr="00A866D2">
        <w:rPr>
          <w:rFonts w:ascii="Cambria" w:hAnsi="Cambria"/>
          <w:noProof/>
          <w:sz w:val="22"/>
        </w:rPr>
        <w:t xml:space="preserve">, </w:t>
      </w:r>
      <w:r w:rsidRPr="00A866D2">
        <w:rPr>
          <w:rFonts w:ascii="Cambria" w:hAnsi="Cambria"/>
          <w:b/>
          <w:bCs/>
          <w:noProof/>
          <w:sz w:val="22"/>
        </w:rPr>
        <w:t>Finkbeiner S</w:t>
      </w:r>
      <w:r w:rsidRPr="00A866D2">
        <w:rPr>
          <w:rFonts w:ascii="Cambria" w:hAnsi="Cambria"/>
          <w:noProof/>
          <w:sz w:val="22"/>
        </w:rPr>
        <w:t xml:space="preserve">, </w:t>
      </w:r>
      <w:r w:rsidRPr="00A866D2">
        <w:rPr>
          <w:rFonts w:ascii="Cambria" w:hAnsi="Cambria"/>
          <w:b/>
          <w:bCs/>
          <w:noProof/>
          <w:sz w:val="22"/>
        </w:rPr>
        <w:t>Finkel T</w:t>
      </w:r>
      <w:r w:rsidRPr="00A866D2">
        <w:rPr>
          <w:rFonts w:ascii="Cambria" w:hAnsi="Cambria"/>
          <w:noProof/>
          <w:sz w:val="22"/>
        </w:rPr>
        <w:t xml:space="preserve">, </w:t>
      </w:r>
      <w:r w:rsidRPr="00A866D2">
        <w:rPr>
          <w:rFonts w:ascii="Cambria" w:hAnsi="Cambria"/>
          <w:b/>
          <w:bCs/>
          <w:noProof/>
          <w:sz w:val="22"/>
        </w:rPr>
        <w:t>Fiorito F</w:t>
      </w:r>
      <w:r w:rsidRPr="00A866D2">
        <w:rPr>
          <w:rFonts w:ascii="Cambria" w:hAnsi="Cambria"/>
          <w:noProof/>
          <w:sz w:val="22"/>
        </w:rPr>
        <w:t xml:space="preserve">, </w:t>
      </w:r>
      <w:r w:rsidRPr="00A866D2">
        <w:rPr>
          <w:rFonts w:ascii="Cambria" w:hAnsi="Cambria"/>
          <w:b/>
          <w:bCs/>
          <w:noProof/>
          <w:sz w:val="22"/>
        </w:rPr>
        <w:t>Fisher PB</w:t>
      </w:r>
      <w:r w:rsidRPr="00A866D2">
        <w:rPr>
          <w:rFonts w:ascii="Cambria" w:hAnsi="Cambria"/>
          <w:noProof/>
          <w:sz w:val="22"/>
        </w:rPr>
        <w:t xml:space="preserve">, </w:t>
      </w:r>
      <w:r w:rsidRPr="00A866D2">
        <w:rPr>
          <w:rFonts w:ascii="Cambria" w:hAnsi="Cambria"/>
          <w:b/>
          <w:bCs/>
          <w:noProof/>
          <w:sz w:val="22"/>
        </w:rPr>
        <w:t>Flajolet M</w:t>
      </w:r>
      <w:r w:rsidRPr="00A866D2">
        <w:rPr>
          <w:rFonts w:ascii="Cambria" w:hAnsi="Cambria"/>
          <w:noProof/>
          <w:sz w:val="22"/>
        </w:rPr>
        <w:t xml:space="preserve">, </w:t>
      </w:r>
      <w:r w:rsidRPr="00A866D2">
        <w:rPr>
          <w:rFonts w:ascii="Cambria" w:hAnsi="Cambria"/>
          <w:b/>
          <w:bCs/>
          <w:noProof/>
          <w:sz w:val="22"/>
        </w:rPr>
        <w:t>Flamigni F</w:t>
      </w:r>
      <w:r w:rsidRPr="00A866D2">
        <w:rPr>
          <w:rFonts w:ascii="Cambria" w:hAnsi="Cambria"/>
          <w:noProof/>
          <w:sz w:val="22"/>
        </w:rPr>
        <w:t xml:space="preserve">, </w:t>
      </w:r>
      <w:r w:rsidRPr="00A866D2">
        <w:rPr>
          <w:rFonts w:ascii="Cambria" w:hAnsi="Cambria"/>
          <w:b/>
          <w:bCs/>
          <w:noProof/>
          <w:sz w:val="22"/>
        </w:rPr>
        <w:t>Florey O</w:t>
      </w:r>
      <w:r w:rsidRPr="00A866D2">
        <w:rPr>
          <w:rFonts w:ascii="Cambria" w:hAnsi="Cambria"/>
          <w:noProof/>
          <w:sz w:val="22"/>
        </w:rPr>
        <w:t xml:space="preserve">, </w:t>
      </w:r>
      <w:r w:rsidRPr="00A866D2">
        <w:rPr>
          <w:rFonts w:ascii="Cambria" w:hAnsi="Cambria"/>
          <w:b/>
          <w:bCs/>
          <w:noProof/>
          <w:sz w:val="22"/>
        </w:rPr>
        <w:t>Florio S</w:t>
      </w:r>
      <w:r w:rsidRPr="00A866D2">
        <w:rPr>
          <w:rFonts w:ascii="Cambria" w:hAnsi="Cambria"/>
          <w:noProof/>
          <w:sz w:val="22"/>
        </w:rPr>
        <w:t xml:space="preserve">, </w:t>
      </w:r>
      <w:r w:rsidRPr="00A866D2">
        <w:rPr>
          <w:rFonts w:ascii="Cambria" w:hAnsi="Cambria"/>
          <w:b/>
          <w:bCs/>
          <w:noProof/>
          <w:sz w:val="22"/>
        </w:rPr>
        <w:t>Floto RA</w:t>
      </w:r>
      <w:r w:rsidRPr="00A866D2">
        <w:rPr>
          <w:rFonts w:ascii="Cambria" w:hAnsi="Cambria"/>
          <w:noProof/>
          <w:sz w:val="22"/>
        </w:rPr>
        <w:t xml:space="preserve">, </w:t>
      </w:r>
      <w:r w:rsidRPr="00A866D2">
        <w:rPr>
          <w:rFonts w:ascii="Cambria" w:hAnsi="Cambria"/>
          <w:b/>
          <w:bCs/>
          <w:noProof/>
          <w:sz w:val="22"/>
        </w:rPr>
        <w:t>Folini M</w:t>
      </w:r>
      <w:r w:rsidRPr="00A866D2">
        <w:rPr>
          <w:rFonts w:ascii="Cambria" w:hAnsi="Cambria"/>
          <w:noProof/>
          <w:sz w:val="22"/>
        </w:rPr>
        <w:t xml:space="preserve">, </w:t>
      </w:r>
      <w:r w:rsidRPr="00A866D2">
        <w:rPr>
          <w:rFonts w:ascii="Cambria" w:hAnsi="Cambria"/>
          <w:b/>
          <w:bCs/>
          <w:noProof/>
          <w:sz w:val="22"/>
        </w:rPr>
        <w:t>Follo C</w:t>
      </w:r>
      <w:r w:rsidRPr="00A866D2">
        <w:rPr>
          <w:rFonts w:ascii="Cambria" w:hAnsi="Cambria"/>
          <w:noProof/>
          <w:sz w:val="22"/>
        </w:rPr>
        <w:t xml:space="preserve">, </w:t>
      </w:r>
      <w:r w:rsidRPr="00A866D2">
        <w:rPr>
          <w:rFonts w:ascii="Cambria" w:hAnsi="Cambria"/>
          <w:b/>
          <w:bCs/>
          <w:noProof/>
          <w:sz w:val="22"/>
        </w:rPr>
        <w:t>Fon EA</w:t>
      </w:r>
      <w:r w:rsidRPr="00A866D2">
        <w:rPr>
          <w:rFonts w:ascii="Cambria" w:hAnsi="Cambria"/>
          <w:noProof/>
          <w:sz w:val="22"/>
        </w:rPr>
        <w:t xml:space="preserve">, </w:t>
      </w:r>
      <w:r w:rsidRPr="00A866D2">
        <w:rPr>
          <w:rFonts w:ascii="Cambria" w:hAnsi="Cambria"/>
          <w:b/>
          <w:bCs/>
          <w:noProof/>
          <w:sz w:val="22"/>
        </w:rPr>
        <w:t>Fornai F</w:t>
      </w:r>
      <w:r w:rsidRPr="00A866D2">
        <w:rPr>
          <w:rFonts w:ascii="Cambria" w:hAnsi="Cambria"/>
          <w:noProof/>
          <w:sz w:val="22"/>
        </w:rPr>
        <w:t xml:space="preserve">, </w:t>
      </w:r>
      <w:r w:rsidRPr="00A866D2">
        <w:rPr>
          <w:rFonts w:ascii="Cambria" w:hAnsi="Cambria"/>
          <w:b/>
          <w:bCs/>
          <w:noProof/>
          <w:sz w:val="22"/>
        </w:rPr>
        <w:t>Fortunato F</w:t>
      </w:r>
      <w:r w:rsidRPr="00A866D2">
        <w:rPr>
          <w:rFonts w:ascii="Cambria" w:hAnsi="Cambria"/>
          <w:noProof/>
          <w:sz w:val="22"/>
        </w:rPr>
        <w:t xml:space="preserve">, </w:t>
      </w:r>
      <w:r w:rsidRPr="00A866D2">
        <w:rPr>
          <w:rFonts w:ascii="Cambria" w:hAnsi="Cambria"/>
          <w:b/>
          <w:bCs/>
          <w:noProof/>
          <w:sz w:val="22"/>
        </w:rPr>
        <w:t>Fraldi A</w:t>
      </w:r>
      <w:r w:rsidRPr="00A866D2">
        <w:rPr>
          <w:rFonts w:ascii="Cambria" w:hAnsi="Cambria"/>
          <w:noProof/>
          <w:sz w:val="22"/>
        </w:rPr>
        <w:t xml:space="preserve">, </w:t>
      </w:r>
      <w:r w:rsidRPr="00A866D2">
        <w:rPr>
          <w:rFonts w:ascii="Cambria" w:hAnsi="Cambria"/>
          <w:b/>
          <w:bCs/>
          <w:noProof/>
          <w:sz w:val="22"/>
        </w:rPr>
        <w:t>Franco R</w:t>
      </w:r>
      <w:r w:rsidRPr="00A866D2">
        <w:rPr>
          <w:rFonts w:ascii="Cambria" w:hAnsi="Cambria"/>
          <w:noProof/>
          <w:sz w:val="22"/>
        </w:rPr>
        <w:t xml:space="preserve">, </w:t>
      </w:r>
      <w:r w:rsidRPr="00A866D2">
        <w:rPr>
          <w:rFonts w:ascii="Cambria" w:hAnsi="Cambria"/>
          <w:b/>
          <w:bCs/>
          <w:noProof/>
          <w:sz w:val="22"/>
        </w:rPr>
        <w:t>Francois A</w:t>
      </w:r>
      <w:r w:rsidRPr="00A866D2">
        <w:rPr>
          <w:rFonts w:ascii="Cambria" w:hAnsi="Cambria"/>
          <w:noProof/>
          <w:sz w:val="22"/>
        </w:rPr>
        <w:t xml:space="preserve">, </w:t>
      </w:r>
      <w:r w:rsidRPr="00A866D2">
        <w:rPr>
          <w:rFonts w:ascii="Cambria" w:hAnsi="Cambria"/>
          <w:b/>
          <w:bCs/>
          <w:noProof/>
          <w:sz w:val="22"/>
        </w:rPr>
        <w:t>François A</w:t>
      </w:r>
      <w:r w:rsidRPr="00A866D2">
        <w:rPr>
          <w:rFonts w:ascii="Cambria" w:hAnsi="Cambria"/>
          <w:noProof/>
          <w:sz w:val="22"/>
        </w:rPr>
        <w:t xml:space="preserve">, </w:t>
      </w:r>
      <w:r w:rsidRPr="00A866D2">
        <w:rPr>
          <w:rFonts w:ascii="Cambria" w:hAnsi="Cambria"/>
          <w:b/>
          <w:bCs/>
          <w:noProof/>
          <w:sz w:val="22"/>
        </w:rPr>
        <w:t>Frankel LB</w:t>
      </w:r>
      <w:r w:rsidRPr="00A866D2">
        <w:rPr>
          <w:rFonts w:ascii="Cambria" w:hAnsi="Cambria"/>
          <w:noProof/>
          <w:sz w:val="22"/>
        </w:rPr>
        <w:t xml:space="preserve">, </w:t>
      </w:r>
      <w:r w:rsidRPr="00A866D2">
        <w:rPr>
          <w:rFonts w:ascii="Cambria" w:hAnsi="Cambria"/>
          <w:b/>
          <w:bCs/>
          <w:noProof/>
          <w:sz w:val="22"/>
        </w:rPr>
        <w:t>Fraser ID</w:t>
      </w:r>
      <w:r w:rsidRPr="00A866D2">
        <w:rPr>
          <w:rFonts w:ascii="Cambria" w:hAnsi="Cambria"/>
          <w:noProof/>
          <w:sz w:val="22"/>
        </w:rPr>
        <w:t xml:space="preserve">, </w:t>
      </w:r>
      <w:r w:rsidRPr="00A866D2">
        <w:rPr>
          <w:rFonts w:ascii="Cambria" w:hAnsi="Cambria"/>
          <w:b/>
          <w:bCs/>
          <w:noProof/>
          <w:sz w:val="22"/>
        </w:rPr>
        <w:t>Frey N</w:t>
      </w:r>
      <w:r w:rsidRPr="00A866D2">
        <w:rPr>
          <w:rFonts w:ascii="Cambria" w:hAnsi="Cambria"/>
          <w:noProof/>
          <w:sz w:val="22"/>
        </w:rPr>
        <w:t xml:space="preserve">, </w:t>
      </w:r>
      <w:r w:rsidRPr="00A866D2">
        <w:rPr>
          <w:rFonts w:ascii="Cambria" w:hAnsi="Cambria"/>
          <w:b/>
          <w:bCs/>
          <w:noProof/>
          <w:sz w:val="22"/>
        </w:rPr>
        <w:t>Freyssenet DG</w:t>
      </w:r>
      <w:r w:rsidRPr="00A866D2">
        <w:rPr>
          <w:rFonts w:ascii="Cambria" w:hAnsi="Cambria"/>
          <w:noProof/>
          <w:sz w:val="22"/>
        </w:rPr>
        <w:t xml:space="preserve">, </w:t>
      </w:r>
      <w:r w:rsidRPr="00A866D2">
        <w:rPr>
          <w:rFonts w:ascii="Cambria" w:hAnsi="Cambria"/>
          <w:b/>
          <w:bCs/>
          <w:noProof/>
          <w:sz w:val="22"/>
        </w:rPr>
        <w:t>Frezza C</w:t>
      </w:r>
      <w:r w:rsidRPr="00A866D2">
        <w:rPr>
          <w:rFonts w:ascii="Cambria" w:hAnsi="Cambria"/>
          <w:noProof/>
          <w:sz w:val="22"/>
        </w:rPr>
        <w:t xml:space="preserve">, </w:t>
      </w:r>
      <w:r w:rsidRPr="00A866D2">
        <w:rPr>
          <w:rFonts w:ascii="Cambria" w:hAnsi="Cambria"/>
          <w:b/>
          <w:bCs/>
          <w:noProof/>
          <w:sz w:val="22"/>
        </w:rPr>
        <w:t>Friedman SL</w:t>
      </w:r>
      <w:r w:rsidRPr="00A866D2">
        <w:rPr>
          <w:rFonts w:ascii="Cambria" w:hAnsi="Cambria"/>
          <w:noProof/>
          <w:sz w:val="22"/>
        </w:rPr>
        <w:t xml:space="preserve">, </w:t>
      </w:r>
      <w:r w:rsidRPr="00A866D2">
        <w:rPr>
          <w:rFonts w:ascii="Cambria" w:hAnsi="Cambria"/>
          <w:b/>
          <w:bCs/>
          <w:noProof/>
          <w:sz w:val="22"/>
        </w:rPr>
        <w:t>Frigo DE</w:t>
      </w:r>
      <w:r w:rsidRPr="00A866D2">
        <w:rPr>
          <w:rFonts w:ascii="Cambria" w:hAnsi="Cambria"/>
          <w:noProof/>
          <w:sz w:val="22"/>
        </w:rPr>
        <w:t xml:space="preserve">, </w:t>
      </w:r>
      <w:r w:rsidRPr="00A866D2">
        <w:rPr>
          <w:rFonts w:ascii="Cambria" w:hAnsi="Cambria"/>
          <w:b/>
          <w:bCs/>
          <w:noProof/>
          <w:sz w:val="22"/>
        </w:rPr>
        <w:t>Fu D</w:t>
      </w:r>
      <w:r w:rsidRPr="00A866D2">
        <w:rPr>
          <w:rFonts w:ascii="Cambria" w:hAnsi="Cambria"/>
          <w:noProof/>
          <w:sz w:val="22"/>
        </w:rPr>
        <w:t xml:space="preserve">, </w:t>
      </w:r>
      <w:r w:rsidRPr="00A866D2">
        <w:rPr>
          <w:rFonts w:ascii="Cambria" w:hAnsi="Cambria"/>
          <w:b/>
          <w:bCs/>
          <w:noProof/>
          <w:sz w:val="22"/>
        </w:rPr>
        <w:t>Fuentes JM</w:t>
      </w:r>
      <w:r w:rsidRPr="00A866D2">
        <w:rPr>
          <w:rFonts w:ascii="Cambria" w:hAnsi="Cambria"/>
          <w:noProof/>
          <w:sz w:val="22"/>
        </w:rPr>
        <w:t xml:space="preserve">, </w:t>
      </w:r>
      <w:r w:rsidRPr="00A866D2">
        <w:rPr>
          <w:rFonts w:ascii="Cambria" w:hAnsi="Cambria"/>
          <w:b/>
          <w:bCs/>
          <w:noProof/>
          <w:sz w:val="22"/>
        </w:rPr>
        <w:t>Fueyo J</w:t>
      </w:r>
      <w:r w:rsidRPr="00A866D2">
        <w:rPr>
          <w:rFonts w:ascii="Cambria" w:hAnsi="Cambria"/>
          <w:noProof/>
          <w:sz w:val="22"/>
        </w:rPr>
        <w:t xml:space="preserve">, </w:t>
      </w:r>
      <w:r w:rsidRPr="00A866D2">
        <w:rPr>
          <w:rFonts w:ascii="Cambria" w:hAnsi="Cambria"/>
          <w:b/>
          <w:bCs/>
          <w:noProof/>
          <w:sz w:val="22"/>
        </w:rPr>
        <w:t>Fujitani Y</w:t>
      </w:r>
      <w:r w:rsidRPr="00A866D2">
        <w:rPr>
          <w:rFonts w:ascii="Cambria" w:hAnsi="Cambria"/>
          <w:noProof/>
          <w:sz w:val="22"/>
        </w:rPr>
        <w:t xml:space="preserve">, </w:t>
      </w:r>
      <w:r w:rsidRPr="00A866D2">
        <w:rPr>
          <w:rFonts w:ascii="Cambria" w:hAnsi="Cambria"/>
          <w:b/>
          <w:bCs/>
          <w:noProof/>
          <w:sz w:val="22"/>
        </w:rPr>
        <w:t>Fujiwara Y</w:t>
      </w:r>
      <w:r w:rsidRPr="00A866D2">
        <w:rPr>
          <w:rFonts w:ascii="Cambria" w:hAnsi="Cambria"/>
          <w:noProof/>
          <w:sz w:val="22"/>
        </w:rPr>
        <w:t xml:space="preserve">, </w:t>
      </w:r>
      <w:r w:rsidRPr="00A866D2">
        <w:rPr>
          <w:rFonts w:ascii="Cambria" w:hAnsi="Cambria"/>
          <w:b/>
          <w:bCs/>
          <w:noProof/>
          <w:sz w:val="22"/>
        </w:rPr>
        <w:t>Fujiya M</w:t>
      </w:r>
      <w:r w:rsidRPr="00A866D2">
        <w:rPr>
          <w:rFonts w:ascii="Cambria" w:hAnsi="Cambria"/>
          <w:noProof/>
          <w:sz w:val="22"/>
        </w:rPr>
        <w:t xml:space="preserve">, </w:t>
      </w:r>
      <w:r w:rsidRPr="00A866D2">
        <w:rPr>
          <w:rFonts w:ascii="Cambria" w:hAnsi="Cambria"/>
          <w:b/>
          <w:bCs/>
          <w:noProof/>
          <w:sz w:val="22"/>
        </w:rPr>
        <w:t>Fukuda M</w:t>
      </w:r>
      <w:r w:rsidRPr="00A866D2">
        <w:rPr>
          <w:rFonts w:ascii="Cambria" w:hAnsi="Cambria"/>
          <w:noProof/>
          <w:sz w:val="22"/>
        </w:rPr>
        <w:t xml:space="preserve">, </w:t>
      </w:r>
      <w:r w:rsidRPr="00A866D2">
        <w:rPr>
          <w:rFonts w:ascii="Cambria" w:hAnsi="Cambria"/>
          <w:b/>
          <w:bCs/>
          <w:noProof/>
          <w:sz w:val="22"/>
        </w:rPr>
        <w:t>Fulda S</w:t>
      </w:r>
      <w:r w:rsidRPr="00A866D2">
        <w:rPr>
          <w:rFonts w:ascii="Cambria" w:hAnsi="Cambria"/>
          <w:noProof/>
          <w:sz w:val="22"/>
        </w:rPr>
        <w:t xml:space="preserve">, </w:t>
      </w:r>
      <w:r w:rsidRPr="00A866D2">
        <w:rPr>
          <w:rFonts w:ascii="Cambria" w:hAnsi="Cambria"/>
          <w:b/>
          <w:bCs/>
          <w:noProof/>
          <w:sz w:val="22"/>
        </w:rPr>
        <w:t>Fusco C</w:t>
      </w:r>
      <w:r w:rsidRPr="00A866D2">
        <w:rPr>
          <w:rFonts w:ascii="Cambria" w:hAnsi="Cambria"/>
          <w:noProof/>
          <w:sz w:val="22"/>
        </w:rPr>
        <w:t xml:space="preserve">, </w:t>
      </w:r>
      <w:r w:rsidRPr="00A866D2">
        <w:rPr>
          <w:rFonts w:ascii="Cambria" w:hAnsi="Cambria"/>
          <w:b/>
          <w:bCs/>
          <w:noProof/>
          <w:sz w:val="22"/>
        </w:rPr>
        <w:t>Gabryel B</w:t>
      </w:r>
      <w:r w:rsidRPr="00A866D2">
        <w:rPr>
          <w:rFonts w:ascii="Cambria" w:hAnsi="Cambria"/>
          <w:noProof/>
          <w:sz w:val="22"/>
        </w:rPr>
        <w:t xml:space="preserve">, </w:t>
      </w:r>
      <w:r w:rsidRPr="00A866D2">
        <w:rPr>
          <w:rFonts w:ascii="Cambria" w:hAnsi="Cambria"/>
          <w:b/>
          <w:bCs/>
          <w:noProof/>
          <w:sz w:val="22"/>
        </w:rPr>
        <w:t>Gaestel M</w:t>
      </w:r>
      <w:r w:rsidRPr="00A866D2">
        <w:rPr>
          <w:rFonts w:ascii="Cambria" w:hAnsi="Cambria"/>
          <w:noProof/>
          <w:sz w:val="22"/>
        </w:rPr>
        <w:t xml:space="preserve">, </w:t>
      </w:r>
      <w:r w:rsidRPr="00A866D2">
        <w:rPr>
          <w:rFonts w:ascii="Cambria" w:hAnsi="Cambria"/>
          <w:b/>
          <w:bCs/>
          <w:noProof/>
          <w:sz w:val="22"/>
        </w:rPr>
        <w:t>Gailly P</w:t>
      </w:r>
      <w:r w:rsidRPr="00A866D2">
        <w:rPr>
          <w:rFonts w:ascii="Cambria" w:hAnsi="Cambria"/>
          <w:noProof/>
          <w:sz w:val="22"/>
        </w:rPr>
        <w:t xml:space="preserve">, </w:t>
      </w:r>
      <w:r w:rsidRPr="00A866D2">
        <w:rPr>
          <w:rFonts w:ascii="Cambria" w:hAnsi="Cambria"/>
          <w:b/>
          <w:bCs/>
          <w:noProof/>
          <w:sz w:val="22"/>
        </w:rPr>
        <w:t>Gajewska M</w:t>
      </w:r>
      <w:r w:rsidRPr="00A866D2">
        <w:rPr>
          <w:rFonts w:ascii="Cambria" w:hAnsi="Cambria"/>
          <w:noProof/>
          <w:sz w:val="22"/>
        </w:rPr>
        <w:t xml:space="preserve">, </w:t>
      </w:r>
      <w:r w:rsidRPr="00A866D2">
        <w:rPr>
          <w:rFonts w:ascii="Cambria" w:hAnsi="Cambria"/>
          <w:b/>
          <w:bCs/>
          <w:noProof/>
          <w:sz w:val="22"/>
        </w:rPr>
        <w:t>Galadari S</w:t>
      </w:r>
      <w:r w:rsidRPr="00A866D2">
        <w:rPr>
          <w:rFonts w:ascii="Cambria" w:hAnsi="Cambria"/>
          <w:noProof/>
          <w:sz w:val="22"/>
        </w:rPr>
        <w:t xml:space="preserve">, </w:t>
      </w:r>
      <w:r w:rsidRPr="00A866D2">
        <w:rPr>
          <w:rFonts w:ascii="Cambria" w:hAnsi="Cambria"/>
          <w:b/>
          <w:bCs/>
          <w:noProof/>
          <w:sz w:val="22"/>
        </w:rPr>
        <w:t>Galili G</w:t>
      </w:r>
      <w:r w:rsidRPr="00A866D2">
        <w:rPr>
          <w:rFonts w:ascii="Cambria" w:hAnsi="Cambria"/>
          <w:noProof/>
          <w:sz w:val="22"/>
        </w:rPr>
        <w:t xml:space="preserve">, </w:t>
      </w:r>
      <w:r w:rsidRPr="00A866D2">
        <w:rPr>
          <w:rFonts w:ascii="Cambria" w:hAnsi="Cambria"/>
          <w:b/>
          <w:bCs/>
          <w:noProof/>
          <w:sz w:val="22"/>
        </w:rPr>
        <w:t>Galindo I</w:t>
      </w:r>
      <w:r w:rsidRPr="00A866D2">
        <w:rPr>
          <w:rFonts w:ascii="Cambria" w:hAnsi="Cambria"/>
          <w:noProof/>
          <w:sz w:val="22"/>
        </w:rPr>
        <w:t xml:space="preserve">, </w:t>
      </w:r>
      <w:r w:rsidRPr="00A866D2">
        <w:rPr>
          <w:rFonts w:ascii="Cambria" w:hAnsi="Cambria"/>
          <w:b/>
          <w:bCs/>
          <w:noProof/>
          <w:sz w:val="22"/>
        </w:rPr>
        <w:t>Galindo MF</w:t>
      </w:r>
      <w:r w:rsidRPr="00A866D2">
        <w:rPr>
          <w:rFonts w:ascii="Cambria" w:hAnsi="Cambria"/>
          <w:noProof/>
          <w:sz w:val="22"/>
        </w:rPr>
        <w:t xml:space="preserve">, </w:t>
      </w:r>
      <w:r w:rsidRPr="00A866D2">
        <w:rPr>
          <w:rFonts w:ascii="Cambria" w:hAnsi="Cambria"/>
          <w:b/>
          <w:bCs/>
          <w:noProof/>
          <w:sz w:val="22"/>
        </w:rPr>
        <w:t>Galliciotti G</w:t>
      </w:r>
      <w:r w:rsidRPr="00A866D2">
        <w:rPr>
          <w:rFonts w:ascii="Cambria" w:hAnsi="Cambria"/>
          <w:noProof/>
          <w:sz w:val="22"/>
        </w:rPr>
        <w:t xml:space="preserve">, </w:t>
      </w:r>
      <w:r w:rsidRPr="00A866D2">
        <w:rPr>
          <w:rFonts w:ascii="Cambria" w:hAnsi="Cambria"/>
          <w:b/>
          <w:bCs/>
          <w:noProof/>
          <w:sz w:val="22"/>
        </w:rPr>
        <w:t>Galluzzi L</w:t>
      </w:r>
      <w:r w:rsidRPr="00A866D2">
        <w:rPr>
          <w:rFonts w:ascii="Cambria" w:hAnsi="Cambria"/>
          <w:noProof/>
          <w:sz w:val="22"/>
        </w:rPr>
        <w:t xml:space="preserve">, </w:t>
      </w:r>
      <w:r w:rsidRPr="00A866D2">
        <w:rPr>
          <w:rFonts w:ascii="Cambria" w:hAnsi="Cambria"/>
          <w:b/>
          <w:bCs/>
          <w:noProof/>
          <w:sz w:val="22"/>
        </w:rPr>
        <w:t>Galluzzi L</w:t>
      </w:r>
      <w:r w:rsidRPr="00A866D2">
        <w:rPr>
          <w:rFonts w:ascii="Cambria" w:hAnsi="Cambria"/>
          <w:noProof/>
          <w:sz w:val="22"/>
        </w:rPr>
        <w:t xml:space="preserve">, </w:t>
      </w:r>
      <w:r w:rsidRPr="00A866D2">
        <w:rPr>
          <w:rFonts w:ascii="Cambria" w:hAnsi="Cambria"/>
          <w:b/>
          <w:bCs/>
          <w:noProof/>
          <w:sz w:val="22"/>
        </w:rPr>
        <w:t>Galy V</w:t>
      </w:r>
      <w:r w:rsidRPr="00A866D2">
        <w:rPr>
          <w:rFonts w:ascii="Cambria" w:hAnsi="Cambria"/>
          <w:noProof/>
          <w:sz w:val="22"/>
        </w:rPr>
        <w:t xml:space="preserve">, </w:t>
      </w:r>
      <w:r w:rsidRPr="00A866D2">
        <w:rPr>
          <w:rFonts w:ascii="Cambria" w:hAnsi="Cambria"/>
          <w:b/>
          <w:bCs/>
          <w:noProof/>
          <w:sz w:val="22"/>
        </w:rPr>
        <w:t>Gammoh N</w:t>
      </w:r>
      <w:r w:rsidRPr="00A866D2">
        <w:rPr>
          <w:rFonts w:ascii="Cambria" w:hAnsi="Cambria"/>
          <w:noProof/>
          <w:sz w:val="22"/>
        </w:rPr>
        <w:t xml:space="preserve">, </w:t>
      </w:r>
      <w:r w:rsidRPr="00A866D2">
        <w:rPr>
          <w:rFonts w:ascii="Cambria" w:hAnsi="Cambria"/>
          <w:b/>
          <w:bCs/>
          <w:noProof/>
          <w:sz w:val="22"/>
        </w:rPr>
        <w:t>Gandy S</w:t>
      </w:r>
      <w:r w:rsidRPr="00A866D2">
        <w:rPr>
          <w:rFonts w:ascii="Cambria" w:hAnsi="Cambria"/>
          <w:noProof/>
          <w:sz w:val="22"/>
        </w:rPr>
        <w:t xml:space="preserve">, </w:t>
      </w:r>
      <w:r w:rsidRPr="00A866D2">
        <w:rPr>
          <w:rFonts w:ascii="Cambria" w:hAnsi="Cambria"/>
          <w:b/>
          <w:bCs/>
          <w:noProof/>
          <w:sz w:val="22"/>
        </w:rPr>
        <w:t>Ganesan AK</w:t>
      </w:r>
      <w:r w:rsidRPr="00A866D2">
        <w:rPr>
          <w:rFonts w:ascii="Cambria" w:hAnsi="Cambria"/>
          <w:noProof/>
          <w:sz w:val="22"/>
        </w:rPr>
        <w:t xml:space="preserve">, </w:t>
      </w:r>
      <w:r w:rsidRPr="00A866D2">
        <w:rPr>
          <w:rFonts w:ascii="Cambria" w:hAnsi="Cambria"/>
          <w:b/>
          <w:bCs/>
          <w:noProof/>
          <w:sz w:val="22"/>
        </w:rPr>
        <w:t>Ganesan S</w:t>
      </w:r>
      <w:r w:rsidRPr="00A866D2">
        <w:rPr>
          <w:rFonts w:ascii="Cambria" w:hAnsi="Cambria"/>
          <w:noProof/>
          <w:sz w:val="22"/>
        </w:rPr>
        <w:t xml:space="preserve">, </w:t>
      </w:r>
      <w:r w:rsidRPr="00A866D2">
        <w:rPr>
          <w:rFonts w:ascii="Cambria" w:hAnsi="Cambria"/>
          <w:b/>
          <w:bCs/>
          <w:noProof/>
          <w:sz w:val="22"/>
        </w:rPr>
        <w:t>Ganley IG</w:t>
      </w:r>
      <w:r w:rsidRPr="00A866D2">
        <w:rPr>
          <w:rFonts w:ascii="Cambria" w:hAnsi="Cambria"/>
          <w:noProof/>
          <w:sz w:val="22"/>
        </w:rPr>
        <w:t xml:space="preserve">, </w:t>
      </w:r>
      <w:r w:rsidRPr="00A866D2">
        <w:rPr>
          <w:rFonts w:ascii="Cambria" w:hAnsi="Cambria"/>
          <w:b/>
          <w:bCs/>
          <w:noProof/>
          <w:sz w:val="22"/>
        </w:rPr>
        <w:t>Gannagé M</w:t>
      </w:r>
      <w:r w:rsidRPr="00A866D2">
        <w:rPr>
          <w:rFonts w:ascii="Cambria" w:hAnsi="Cambria"/>
          <w:noProof/>
          <w:sz w:val="22"/>
        </w:rPr>
        <w:t xml:space="preserve">, </w:t>
      </w:r>
      <w:r w:rsidRPr="00A866D2">
        <w:rPr>
          <w:rFonts w:ascii="Cambria" w:hAnsi="Cambria"/>
          <w:b/>
          <w:bCs/>
          <w:noProof/>
          <w:sz w:val="22"/>
        </w:rPr>
        <w:t>Gao F-B</w:t>
      </w:r>
      <w:r w:rsidRPr="00A866D2">
        <w:rPr>
          <w:rFonts w:ascii="Cambria" w:hAnsi="Cambria"/>
          <w:noProof/>
          <w:sz w:val="22"/>
        </w:rPr>
        <w:t xml:space="preserve">, </w:t>
      </w:r>
      <w:r w:rsidRPr="00A866D2">
        <w:rPr>
          <w:rFonts w:ascii="Cambria" w:hAnsi="Cambria"/>
          <w:b/>
          <w:bCs/>
          <w:noProof/>
          <w:sz w:val="22"/>
        </w:rPr>
        <w:t>Gao F</w:t>
      </w:r>
      <w:r w:rsidRPr="00A866D2">
        <w:rPr>
          <w:rFonts w:ascii="Cambria" w:hAnsi="Cambria"/>
          <w:noProof/>
          <w:sz w:val="22"/>
        </w:rPr>
        <w:t xml:space="preserve">, </w:t>
      </w:r>
      <w:r w:rsidRPr="00A866D2">
        <w:rPr>
          <w:rFonts w:ascii="Cambria" w:hAnsi="Cambria"/>
          <w:b/>
          <w:bCs/>
          <w:noProof/>
          <w:sz w:val="22"/>
        </w:rPr>
        <w:t>Gao J-X</w:t>
      </w:r>
      <w:r w:rsidRPr="00A866D2">
        <w:rPr>
          <w:rFonts w:ascii="Cambria" w:hAnsi="Cambria"/>
          <w:noProof/>
          <w:sz w:val="22"/>
        </w:rPr>
        <w:t xml:space="preserve">, </w:t>
      </w:r>
      <w:r w:rsidRPr="00A866D2">
        <w:rPr>
          <w:rFonts w:ascii="Cambria" w:hAnsi="Cambria"/>
          <w:b/>
          <w:bCs/>
          <w:noProof/>
          <w:sz w:val="22"/>
        </w:rPr>
        <w:t>García Nannig L</w:t>
      </w:r>
      <w:r w:rsidRPr="00A866D2">
        <w:rPr>
          <w:rFonts w:ascii="Cambria" w:hAnsi="Cambria"/>
          <w:noProof/>
          <w:sz w:val="22"/>
        </w:rPr>
        <w:t xml:space="preserve">, </w:t>
      </w:r>
      <w:r w:rsidRPr="00A866D2">
        <w:rPr>
          <w:rFonts w:ascii="Cambria" w:hAnsi="Cambria"/>
          <w:b/>
          <w:bCs/>
          <w:noProof/>
          <w:sz w:val="22"/>
        </w:rPr>
        <w:t>García Véscovi E</w:t>
      </w:r>
      <w:r w:rsidRPr="00A866D2">
        <w:rPr>
          <w:rFonts w:ascii="Cambria" w:hAnsi="Cambria"/>
          <w:noProof/>
          <w:sz w:val="22"/>
        </w:rPr>
        <w:t xml:space="preserve">, </w:t>
      </w:r>
      <w:r w:rsidRPr="00A866D2">
        <w:rPr>
          <w:rFonts w:ascii="Cambria" w:hAnsi="Cambria"/>
          <w:b/>
          <w:bCs/>
          <w:noProof/>
          <w:sz w:val="22"/>
        </w:rPr>
        <w:t>Garcia-Macía M</w:t>
      </w:r>
      <w:r w:rsidRPr="00A866D2">
        <w:rPr>
          <w:rFonts w:ascii="Cambria" w:hAnsi="Cambria"/>
          <w:noProof/>
          <w:sz w:val="22"/>
        </w:rPr>
        <w:t xml:space="preserve">, </w:t>
      </w:r>
      <w:r w:rsidRPr="00A866D2">
        <w:rPr>
          <w:rFonts w:ascii="Cambria" w:hAnsi="Cambria"/>
          <w:b/>
          <w:bCs/>
          <w:noProof/>
          <w:sz w:val="22"/>
        </w:rPr>
        <w:t>Garcia-Ruiz C</w:t>
      </w:r>
      <w:r w:rsidRPr="00A866D2">
        <w:rPr>
          <w:rFonts w:ascii="Cambria" w:hAnsi="Cambria"/>
          <w:noProof/>
          <w:sz w:val="22"/>
        </w:rPr>
        <w:t xml:space="preserve">, </w:t>
      </w:r>
      <w:r w:rsidRPr="00A866D2">
        <w:rPr>
          <w:rFonts w:ascii="Cambria" w:hAnsi="Cambria"/>
          <w:b/>
          <w:bCs/>
          <w:noProof/>
          <w:sz w:val="22"/>
        </w:rPr>
        <w:t>Garg AD</w:t>
      </w:r>
      <w:r w:rsidRPr="00A866D2">
        <w:rPr>
          <w:rFonts w:ascii="Cambria" w:hAnsi="Cambria"/>
          <w:noProof/>
          <w:sz w:val="22"/>
        </w:rPr>
        <w:t xml:space="preserve">, </w:t>
      </w:r>
      <w:r w:rsidRPr="00A866D2">
        <w:rPr>
          <w:rFonts w:ascii="Cambria" w:hAnsi="Cambria"/>
          <w:b/>
          <w:bCs/>
          <w:noProof/>
          <w:sz w:val="22"/>
        </w:rPr>
        <w:t>Garg PK</w:t>
      </w:r>
      <w:r w:rsidRPr="00A866D2">
        <w:rPr>
          <w:rFonts w:ascii="Cambria" w:hAnsi="Cambria"/>
          <w:noProof/>
          <w:sz w:val="22"/>
        </w:rPr>
        <w:t xml:space="preserve">, </w:t>
      </w:r>
      <w:r w:rsidRPr="00A866D2">
        <w:rPr>
          <w:rFonts w:ascii="Cambria" w:hAnsi="Cambria"/>
          <w:b/>
          <w:bCs/>
          <w:noProof/>
          <w:sz w:val="22"/>
        </w:rPr>
        <w:t>Gargini R</w:t>
      </w:r>
      <w:r w:rsidRPr="00A866D2">
        <w:rPr>
          <w:rFonts w:ascii="Cambria" w:hAnsi="Cambria"/>
          <w:noProof/>
          <w:sz w:val="22"/>
        </w:rPr>
        <w:t xml:space="preserve">, </w:t>
      </w:r>
      <w:r w:rsidRPr="00A866D2">
        <w:rPr>
          <w:rFonts w:ascii="Cambria" w:hAnsi="Cambria"/>
          <w:b/>
          <w:bCs/>
          <w:noProof/>
          <w:sz w:val="22"/>
        </w:rPr>
        <w:t>Gassen NC</w:t>
      </w:r>
      <w:r w:rsidRPr="00A866D2">
        <w:rPr>
          <w:rFonts w:ascii="Cambria" w:hAnsi="Cambria"/>
          <w:noProof/>
          <w:sz w:val="22"/>
        </w:rPr>
        <w:t xml:space="preserve">, </w:t>
      </w:r>
      <w:r w:rsidRPr="00A866D2">
        <w:rPr>
          <w:rFonts w:ascii="Cambria" w:hAnsi="Cambria"/>
          <w:b/>
          <w:bCs/>
          <w:noProof/>
          <w:sz w:val="22"/>
        </w:rPr>
        <w:t>Gatica D</w:t>
      </w:r>
      <w:r w:rsidRPr="00A866D2">
        <w:rPr>
          <w:rFonts w:ascii="Cambria" w:hAnsi="Cambria"/>
          <w:noProof/>
          <w:sz w:val="22"/>
        </w:rPr>
        <w:t xml:space="preserve">, </w:t>
      </w:r>
      <w:r w:rsidRPr="00A866D2">
        <w:rPr>
          <w:rFonts w:ascii="Cambria" w:hAnsi="Cambria"/>
          <w:b/>
          <w:bCs/>
          <w:noProof/>
          <w:sz w:val="22"/>
        </w:rPr>
        <w:t>Gatti E</w:t>
      </w:r>
      <w:r w:rsidRPr="00A866D2">
        <w:rPr>
          <w:rFonts w:ascii="Cambria" w:hAnsi="Cambria"/>
          <w:noProof/>
          <w:sz w:val="22"/>
        </w:rPr>
        <w:t xml:space="preserve">, </w:t>
      </w:r>
      <w:r w:rsidRPr="00A866D2">
        <w:rPr>
          <w:rFonts w:ascii="Cambria" w:hAnsi="Cambria"/>
          <w:b/>
          <w:bCs/>
          <w:noProof/>
          <w:sz w:val="22"/>
        </w:rPr>
        <w:t>Gavard J</w:t>
      </w:r>
      <w:r w:rsidRPr="00A866D2">
        <w:rPr>
          <w:rFonts w:ascii="Cambria" w:hAnsi="Cambria"/>
          <w:noProof/>
          <w:sz w:val="22"/>
        </w:rPr>
        <w:t xml:space="preserve">, </w:t>
      </w:r>
      <w:r w:rsidRPr="00A866D2">
        <w:rPr>
          <w:rFonts w:ascii="Cambria" w:hAnsi="Cambria"/>
          <w:b/>
          <w:bCs/>
          <w:noProof/>
          <w:sz w:val="22"/>
        </w:rPr>
        <w:t>Gavathiotis E</w:t>
      </w:r>
      <w:r w:rsidRPr="00A866D2">
        <w:rPr>
          <w:rFonts w:ascii="Cambria" w:hAnsi="Cambria"/>
          <w:noProof/>
          <w:sz w:val="22"/>
        </w:rPr>
        <w:t xml:space="preserve">, </w:t>
      </w:r>
      <w:r w:rsidRPr="00A866D2">
        <w:rPr>
          <w:rFonts w:ascii="Cambria" w:hAnsi="Cambria"/>
          <w:b/>
          <w:bCs/>
          <w:noProof/>
          <w:sz w:val="22"/>
        </w:rPr>
        <w:t>Ge L</w:t>
      </w:r>
      <w:r w:rsidRPr="00A866D2">
        <w:rPr>
          <w:rFonts w:ascii="Cambria" w:hAnsi="Cambria"/>
          <w:noProof/>
          <w:sz w:val="22"/>
        </w:rPr>
        <w:t xml:space="preserve">, </w:t>
      </w:r>
      <w:r w:rsidRPr="00A866D2">
        <w:rPr>
          <w:rFonts w:ascii="Cambria" w:hAnsi="Cambria"/>
          <w:b/>
          <w:bCs/>
          <w:noProof/>
          <w:sz w:val="22"/>
        </w:rPr>
        <w:t>Ge P</w:t>
      </w:r>
      <w:r w:rsidRPr="00A866D2">
        <w:rPr>
          <w:rFonts w:ascii="Cambria" w:hAnsi="Cambria"/>
          <w:noProof/>
          <w:sz w:val="22"/>
        </w:rPr>
        <w:t xml:space="preserve">, </w:t>
      </w:r>
      <w:r w:rsidRPr="00A866D2">
        <w:rPr>
          <w:rFonts w:ascii="Cambria" w:hAnsi="Cambria"/>
          <w:b/>
          <w:bCs/>
          <w:noProof/>
          <w:sz w:val="22"/>
        </w:rPr>
        <w:t>Ge S</w:t>
      </w:r>
      <w:r w:rsidRPr="00A866D2">
        <w:rPr>
          <w:rFonts w:ascii="Cambria" w:hAnsi="Cambria"/>
          <w:noProof/>
          <w:sz w:val="22"/>
        </w:rPr>
        <w:t xml:space="preserve">, </w:t>
      </w:r>
      <w:r w:rsidRPr="00A866D2">
        <w:rPr>
          <w:rFonts w:ascii="Cambria" w:hAnsi="Cambria"/>
          <w:b/>
          <w:bCs/>
          <w:noProof/>
          <w:sz w:val="22"/>
        </w:rPr>
        <w:t>Gean P-W</w:t>
      </w:r>
      <w:r w:rsidRPr="00A866D2">
        <w:rPr>
          <w:rFonts w:ascii="Cambria" w:hAnsi="Cambria"/>
          <w:noProof/>
          <w:sz w:val="22"/>
        </w:rPr>
        <w:t xml:space="preserve">, </w:t>
      </w:r>
      <w:r w:rsidRPr="00A866D2">
        <w:rPr>
          <w:rFonts w:ascii="Cambria" w:hAnsi="Cambria"/>
          <w:b/>
          <w:bCs/>
          <w:noProof/>
          <w:sz w:val="22"/>
        </w:rPr>
        <w:t>Gelmetti V</w:t>
      </w:r>
      <w:r w:rsidRPr="00A866D2">
        <w:rPr>
          <w:rFonts w:ascii="Cambria" w:hAnsi="Cambria"/>
          <w:noProof/>
          <w:sz w:val="22"/>
        </w:rPr>
        <w:t xml:space="preserve">, </w:t>
      </w:r>
      <w:r w:rsidRPr="00A866D2">
        <w:rPr>
          <w:rFonts w:ascii="Cambria" w:hAnsi="Cambria"/>
          <w:b/>
          <w:bCs/>
          <w:noProof/>
          <w:sz w:val="22"/>
        </w:rPr>
        <w:t>Genazzani AA</w:t>
      </w:r>
      <w:r w:rsidRPr="00A866D2">
        <w:rPr>
          <w:rFonts w:ascii="Cambria" w:hAnsi="Cambria"/>
          <w:noProof/>
          <w:sz w:val="22"/>
        </w:rPr>
        <w:t xml:space="preserve">, </w:t>
      </w:r>
      <w:r w:rsidRPr="00A866D2">
        <w:rPr>
          <w:rFonts w:ascii="Cambria" w:hAnsi="Cambria"/>
          <w:b/>
          <w:bCs/>
          <w:noProof/>
          <w:sz w:val="22"/>
        </w:rPr>
        <w:t>Geng J</w:t>
      </w:r>
      <w:r w:rsidRPr="00A866D2">
        <w:rPr>
          <w:rFonts w:ascii="Cambria" w:hAnsi="Cambria"/>
          <w:noProof/>
          <w:sz w:val="22"/>
        </w:rPr>
        <w:t xml:space="preserve">, </w:t>
      </w:r>
      <w:r w:rsidRPr="00A866D2">
        <w:rPr>
          <w:rFonts w:ascii="Cambria" w:hAnsi="Cambria"/>
          <w:b/>
          <w:bCs/>
          <w:noProof/>
          <w:sz w:val="22"/>
        </w:rPr>
        <w:t>Genschik P</w:t>
      </w:r>
      <w:r w:rsidRPr="00A866D2">
        <w:rPr>
          <w:rFonts w:ascii="Cambria" w:hAnsi="Cambria"/>
          <w:noProof/>
          <w:sz w:val="22"/>
        </w:rPr>
        <w:t xml:space="preserve">, </w:t>
      </w:r>
      <w:r w:rsidRPr="00A866D2">
        <w:rPr>
          <w:rFonts w:ascii="Cambria" w:hAnsi="Cambria"/>
          <w:b/>
          <w:bCs/>
          <w:noProof/>
          <w:sz w:val="22"/>
        </w:rPr>
        <w:t>Gerner L</w:t>
      </w:r>
      <w:r w:rsidRPr="00A866D2">
        <w:rPr>
          <w:rFonts w:ascii="Cambria" w:hAnsi="Cambria"/>
          <w:noProof/>
          <w:sz w:val="22"/>
        </w:rPr>
        <w:t xml:space="preserve">, </w:t>
      </w:r>
      <w:r w:rsidRPr="00A866D2">
        <w:rPr>
          <w:rFonts w:ascii="Cambria" w:hAnsi="Cambria"/>
          <w:b/>
          <w:bCs/>
          <w:noProof/>
          <w:sz w:val="22"/>
        </w:rPr>
        <w:t>Gestwicki JE</w:t>
      </w:r>
      <w:r w:rsidRPr="00A866D2">
        <w:rPr>
          <w:rFonts w:ascii="Cambria" w:hAnsi="Cambria"/>
          <w:noProof/>
          <w:sz w:val="22"/>
        </w:rPr>
        <w:t xml:space="preserve">, </w:t>
      </w:r>
      <w:r w:rsidRPr="00A866D2">
        <w:rPr>
          <w:rFonts w:ascii="Cambria" w:hAnsi="Cambria"/>
          <w:b/>
          <w:bCs/>
          <w:noProof/>
          <w:sz w:val="22"/>
        </w:rPr>
        <w:t>Gewirtz DA</w:t>
      </w:r>
      <w:r w:rsidRPr="00A866D2">
        <w:rPr>
          <w:rFonts w:ascii="Cambria" w:hAnsi="Cambria"/>
          <w:noProof/>
          <w:sz w:val="22"/>
        </w:rPr>
        <w:t xml:space="preserve">, </w:t>
      </w:r>
      <w:r w:rsidRPr="00A866D2">
        <w:rPr>
          <w:rFonts w:ascii="Cambria" w:hAnsi="Cambria"/>
          <w:b/>
          <w:bCs/>
          <w:noProof/>
          <w:sz w:val="22"/>
        </w:rPr>
        <w:t>Ghavami S</w:t>
      </w:r>
      <w:r w:rsidRPr="00A866D2">
        <w:rPr>
          <w:rFonts w:ascii="Cambria" w:hAnsi="Cambria"/>
          <w:noProof/>
          <w:sz w:val="22"/>
        </w:rPr>
        <w:t xml:space="preserve">, </w:t>
      </w:r>
      <w:r w:rsidRPr="00A866D2">
        <w:rPr>
          <w:rFonts w:ascii="Cambria" w:hAnsi="Cambria"/>
          <w:b/>
          <w:bCs/>
          <w:noProof/>
          <w:sz w:val="22"/>
        </w:rPr>
        <w:t>Ghigo E</w:t>
      </w:r>
      <w:r w:rsidRPr="00A866D2">
        <w:rPr>
          <w:rFonts w:ascii="Cambria" w:hAnsi="Cambria"/>
          <w:noProof/>
          <w:sz w:val="22"/>
        </w:rPr>
        <w:t xml:space="preserve">, </w:t>
      </w:r>
      <w:r w:rsidRPr="00A866D2">
        <w:rPr>
          <w:rFonts w:ascii="Cambria" w:hAnsi="Cambria"/>
          <w:b/>
          <w:bCs/>
          <w:noProof/>
          <w:sz w:val="22"/>
        </w:rPr>
        <w:t>Ghosh D</w:t>
      </w:r>
      <w:r w:rsidRPr="00A866D2">
        <w:rPr>
          <w:rFonts w:ascii="Cambria" w:hAnsi="Cambria"/>
          <w:noProof/>
          <w:sz w:val="22"/>
        </w:rPr>
        <w:t xml:space="preserve">, </w:t>
      </w:r>
      <w:r w:rsidRPr="00A866D2">
        <w:rPr>
          <w:rFonts w:ascii="Cambria" w:hAnsi="Cambria"/>
          <w:b/>
          <w:bCs/>
          <w:noProof/>
          <w:sz w:val="22"/>
        </w:rPr>
        <w:t>Giammarioli AM</w:t>
      </w:r>
      <w:r w:rsidRPr="00A866D2">
        <w:rPr>
          <w:rFonts w:ascii="Cambria" w:hAnsi="Cambria"/>
          <w:noProof/>
          <w:sz w:val="22"/>
        </w:rPr>
        <w:t xml:space="preserve">, </w:t>
      </w:r>
      <w:r w:rsidRPr="00A866D2">
        <w:rPr>
          <w:rFonts w:ascii="Cambria" w:hAnsi="Cambria"/>
          <w:b/>
          <w:bCs/>
          <w:noProof/>
          <w:sz w:val="22"/>
        </w:rPr>
        <w:t>Giampieri F</w:t>
      </w:r>
      <w:r w:rsidRPr="00A866D2">
        <w:rPr>
          <w:rFonts w:ascii="Cambria" w:hAnsi="Cambria"/>
          <w:noProof/>
          <w:sz w:val="22"/>
        </w:rPr>
        <w:t xml:space="preserve">, </w:t>
      </w:r>
      <w:r w:rsidRPr="00A866D2">
        <w:rPr>
          <w:rFonts w:ascii="Cambria" w:hAnsi="Cambria"/>
          <w:b/>
          <w:bCs/>
          <w:noProof/>
          <w:sz w:val="22"/>
        </w:rPr>
        <w:t>Giampietri C</w:t>
      </w:r>
      <w:r w:rsidRPr="00A866D2">
        <w:rPr>
          <w:rFonts w:ascii="Cambria" w:hAnsi="Cambria"/>
          <w:noProof/>
          <w:sz w:val="22"/>
        </w:rPr>
        <w:t xml:space="preserve">, </w:t>
      </w:r>
      <w:r w:rsidRPr="00A866D2">
        <w:rPr>
          <w:rFonts w:ascii="Cambria" w:hAnsi="Cambria"/>
          <w:b/>
          <w:bCs/>
          <w:noProof/>
          <w:sz w:val="22"/>
        </w:rPr>
        <w:t>Giatromanolaki A</w:t>
      </w:r>
      <w:r w:rsidRPr="00A866D2">
        <w:rPr>
          <w:rFonts w:ascii="Cambria" w:hAnsi="Cambria"/>
          <w:noProof/>
          <w:sz w:val="22"/>
        </w:rPr>
        <w:t xml:space="preserve">, </w:t>
      </w:r>
      <w:r w:rsidRPr="00A866D2">
        <w:rPr>
          <w:rFonts w:ascii="Cambria" w:hAnsi="Cambria"/>
          <w:b/>
          <w:bCs/>
          <w:noProof/>
          <w:sz w:val="22"/>
        </w:rPr>
        <w:t>Gibbings DJ</w:t>
      </w:r>
      <w:r w:rsidRPr="00A866D2">
        <w:rPr>
          <w:rFonts w:ascii="Cambria" w:hAnsi="Cambria"/>
          <w:noProof/>
          <w:sz w:val="22"/>
        </w:rPr>
        <w:t xml:space="preserve">, </w:t>
      </w:r>
      <w:r w:rsidRPr="00A866D2">
        <w:rPr>
          <w:rFonts w:ascii="Cambria" w:hAnsi="Cambria"/>
          <w:b/>
          <w:bCs/>
          <w:noProof/>
          <w:sz w:val="22"/>
        </w:rPr>
        <w:t>Gibellini L</w:t>
      </w:r>
      <w:r w:rsidRPr="00A866D2">
        <w:rPr>
          <w:rFonts w:ascii="Cambria" w:hAnsi="Cambria"/>
          <w:noProof/>
          <w:sz w:val="22"/>
        </w:rPr>
        <w:t xml:space="preserve">, </w:t>
      </w:r>
      <w:r w:rsidRPr="00A866D2">
        <w:rPr>
          <w:rFonts w:ascii="Cambria" w:hAnsi="Cambria"/>
          <w:b/>
          <w:bCs/>
          <w:noProof/>
          <w:sz w:val="22"/>
        </w:rPr>
        <w:t>Gibson SB</w:t>
      </w:r>
      <w:r w:rsidRPr="00A866D2">
        <w:rPr>
          <w:rFonts w:ascii="Cambria" w:hAnsi="Cambria"/>
          <w:noProof/>
          <w:sz w:val="22"/>
        </w:rPr>
        <w:t xml:space="preserve">, </w:t>
      </w:r>
      <w:r w:rsidRPr="00A866D2">
        <w:rPr>
          <w:rFonts w:ascii="Cambria" w:hAnsi="Cambria"/>
          <w:b/>
          <w:bCs/>
          <w:noProof/>
          <w:sz w:val="22"/>
        </w:rPr>
        <w:t>Ginet V</w:t>
      </w:r>
      <w:r w:rsidRPr="00A866D2">
        <w:rPr>
          <w:rFonts w:ascii="Cambria" w:hAnsi="Cambria"/>
          <w:noProof/>
          <w:sz w:val="22"/>
        </w:rPr>
        <w:t xml:space="preserve">, </w:t>
      </w:r>
      <w:r w:rsidRPr="00A866D2">
        <w:rPr>
          <w:rFonts w:ascii="Cambria" w:hAnsi="Cambria"/>
          <w:b/>
          <w:bCs/>
          <w:noProof/>
          <w:sz w:val="22"/>
        </w:rPr>
        <w:t>Giordano A</w:t>
      </w:r>
      <w:r w:rsidRPr="00A866D2">
        <w:rPr>
          <w:rFonts w:ascii="Cambria" w:hAnsi="Cambria"/>
          <w:noProof/>
          <w:sz w:val="22"/>
        </w:rPr>
        <w:t xml:space="preserve">, </w:t>
      </w:r>
      <w:r w:rsidRPr="00A866D2">
        <w:rPr>
          <w:rFonts w:ascii="Cambria" w:hAnsi="Cambria"/>
          <w:b/>
          <w:bCs/>
          <w:noProof/>
          <w:sz w:val="22"/>
        </w:rPr>
        <w:t>Giorgini F</w:t>
      </w:r>
      <w:r w:rsidRPr="00A866D2">
        <w:rPr>
          <w:rFonts w:ascii="Cambria" w:hAnsi="Cambria"/>
          <w:noProof/>
          <w:sz w:val="22"/>
        </w:rPr>
        <w:t xml:space="preserve">, </w:t>
      </w:r>
      <w:r w:rsidRPr="00A866D2">
        <w:rPr>
          <w:rFonts w:ascii="Cambria" w:hAnsi="Cambria"/>
          <w:b/>
          <w:bCs/>
          <w:noProof/>
          <w:sz w:val="22"/>
        </w:rPr>
        <w:t>Giovannetti E</w:t>
      </w:r>
      <w:r w:rsidRPr="00A866D2">
        <w:rPr>
          <w:rFonts w:ascii="Cambria" w:hAnsi="Cambria"/>
          <w:noProof/>
          <w:sz w:val="22"/>
        </w:rPr>
        <w:t xml:space="preserve">, </w:t>
      </w:r>
      <w:r w:rsidRPr="00A866D2">
        <w:rPr>
          <w:rFonts w:ascii="Cambria" w:hAnsi="Cambria"/>
          <w:b/>
          <w:bCs/>
          <w:noProof/>
          <w:sz w:val="22"/>
        </w:rPr>
        <w:t>Girardin SE</w:t>
      </w:r>
      <w:r w:rsidRPr="00A866D2">
        <w:rPr>
          <w:rFonts w:ascii="Cambria" w:hAnsi="Cambria"/>
          <w:noProof/>
          <w:sz w:val="22"/>
        </w:rPr>
        <w:t xml:space="preserve">, </w:t>
      </w:r>
      <w:r w:rsidRPr="00A866D2">
        <w:rPr>
          <w:rFonts w:ascii="Cambria" w:hAnsi="Cambria"/>
          <w:b/>
          <w:bCs/>
          <w:noProof/>
          <w:sz w:val="22"/>
        </w:rPr>
        <w:t>Gispert S</w:t>
      </w:r>
      <w:r w:rsidRPr="00A866D2">
        <w:rPr>
          <w:rFonts w:ascii="Cambria" w:hAnsi="Cambria"/>
          <w:noProof/>
          <w:sz w:val="22"/>
        </w:rPr>
        <w:t xml:space="preserve">, </w:t>
      </w:r>
      <w:r w:rsidRPr="00A866D2">
        <w:rPr>
          <w:rFonts w:ascii="Cambria" w:hAnsi="Cambria"/>
          <w:b/>
          <w:bCs/>
          <w:noProof/>
          <w:sz w:val="22"/>
        </w:rPr>
        <w:t>Giuliano S</w:t>
      </w:r>
      <w:r w:rsidRPr="00A866D2">
        <w:rPr>
          <w:rFonts w:ascii="Cambria" w:hAnsi="Cambria"/>
          <w:noProof/>
          <w:sz w:val="22"/>
        </w:rPr>
        <w:t xml:space="preserve">, </w:t>
      </w:r>
      <w:r w:rsidRPr="00A866D2">
        <w:rPr>
          <w:rFonts w:ascii="Cambria" w:hAnsi="Cambria"/>
          <w:b/>
          <w:bCs/>
          <w:noProof/>
          <w:sz w:val="22"/>
        </w:rPr>
        <w:t>Gladson CL</w:t>
      </w:r>
      <w:r w:rsidRPr="00A866D2">
        <w:rPr>
          <w:rFonts w:ascii="Cambria" w:hAnsi="Cambria"/>
          <w:noProof/>
          <w:sz w:val="22"/>
        </w:rPr>
        <w:t xml:space="preserve">, </w:t>
      </w:r>
      <w:r w:rsidRPr="00A866D2">
        <w:rPr>
          <w:rFonts w:ascii="Cambria" w:hAnsi="Cambria"/>
          <w:b/>
          <w:bCs/>
          <w:noProof/>
          <w:sz w:val="22"/>
        </w:rPr>
        <w:t>Glavic A</w:t>
      </w:r>
      <w:r w:rsidRPr="00A866D2">
        <w:rPr>
          <w:rFonts w:ascii="Cambria" w:hAnsi="Cambria"/>
          <w:noProof/>
          <w:sz w:val="22"/>
        </w:rPr>
        <w:t xml:space="preserve">, </w:t>
      </w:r>
      <w:r w:rsidRPr="00A866D2">
        <w:rPr>
          <w:rFonts w:ascii="Cambria" w:hAnsi="Cambria"/>
          <w:b/>
          <w:bCs/>
          <w:noProof/>
          <w:sz w:val="22"/>
        </w:rPr>
        <w:t>Gleave M</w:t>
      </w:r>
      <w:r w:rsidRPr="00A866D2">
        <w:rPr>
          <w:rFonts w:ascii="Cambria" w:hAnsi="Cambria"/>
          <w:noProof/>
          <w:sz w:val="22"/>
        </w:rPr>
        <w:t xml:space="preserve">, </w:t>
      </w:r>
      <w:r w:rsidRPr="00A866D2">
        <w:rPr>
          <w:rFonts w:ascii="Cambria" w:hAnsi="Cambria"/>
          <w:b/>
          <w:bCs/>
          <w:noProof/>
          <w:sz w:val="22"/>
        </w:rPr>
        <w:t>Godefroy N</w:t>
      </w:r>
      <w:r w:rsidRPr="00A866D2">
        <w:rPr>
          <w:rFonts w:ascii="Cambria" w:hAnsi="Cambria"/>
          <w:noProof/>
          <w:sz w:val="22"/>
        </w:rPr>
        <w:t xml:space="preserve">, </w:t>
      </w:r>
      <w:r w:rsidRPr="00A866D2">
        <w:rPr>
          <w:rFonts w:ascii="Cambria" w:hAnsi="Cambria"/>
          <w:b/>
          <w:bCs/>
          <w:noProof/>
          <w:sz w:val="22"/>
        </w:rPr>
        <w:t>Gogal RM</w:t>
      </w:r>
      <w:r w:rsidRPr="00A866D2">
        <w:rPr>
          <w:rFonts w:ascii="Cambria" w:hAnsi="Cambria"/>
          <w:noProof/>
          <w:sz w:val="22"/>
        </w:rPr>
        <w:t xml:space="preserve">, </w:t>
      </w:r>
      <w:r w:rsidRPr="00A866D2">
        <w:rPr>
          <w:rFonts w:ascii="Cambria" w:hAnsi="Cambria"/>
          <w:b/>
          <w:bCs/>
          <w:noProof/>
          <w:sz w:val="22"/>
        </w:rPr>
        <w:t>Gokulan K</w:t>
      </w:r>
      <w:r w:rsidRPr="00A866D2">
        <w:rPr>
          <w:rFonts w:ascii="Cambria" w:hAnsi="Cambria"/>
          <w:noProof/>
          <w:sz w:val="22"/>
        </w:rPr>
        <w:t xml:space="preserve">, </w:t>
      </w:r>
      <w:r w:rsidRPr="00A866D2">
        <w:rPr>
          <w:rFonts w:ascii="Cambria" w:hAnsi="Cambria"/>
          <w:b/>
          <w:bCs/>
          <w:noProof/>
          <w:sz w:val="22"/>
        </w:rPr>
        <w:t>Goldman GH</w:t>
      </w:r>
      <w:r w:rsidRPr="00A866D2">
        <w:rPr>
          <w:rFonts w:ascii="Cambria" w:hAnsi="Cambria"/>
          <w:noProof/>
          <w:sz w:val="22"/>
        </w:rPr>
        <w:t xml:space="preserve">, </w:t>
      </w:r>
      <w:r w:rsidRPr="00A866D2">
        <w:rPr>
          <w:rFonts w:ascii="Cambria" w:hAnsi="Cambria"/>
          <w:b/>
          <w:bCs/>
          <w:noProof/>
          <w:sz w:val="22"/>
        </w:rPr>
        <w:t>Goletti D</w:t>
      </w:r>
      <w:r w:rsidRPr="00A866D2">
        <w:rPr>
          <w:rFonts w:ascii="Cambria" w:hAnsi="Cambria"/>
          <w:noProof/>
          <w:sz w:val="22"/>
        </w:rPr>
        <w:t xml:space="preserve">, </w:t>
      </w:r>
      <w:r w:rsidRPr="00A866D2">
        <w:rPr>
          <w:rFonts w:ascii="Cambria" w:hAnsi="Cambria"/>
          <w:b/>
          <w:bCs/>
          <w:noProof/>
          <w:sz w:val="22"/>
        </w:rPr>
        <w:t>Goligorsky MS</w:t>
      </w:r>
      <w:r w:rsidRPr="00A866D2">
        <w:rPr>
          <w:rFonts w:ascii="Cambria" w:hAnsi="Cambria"/>
          <w:noProof/>
          <w:sz w:val="22"/>
        </w:rPr>
        <w:t xml:space="preserve">, </w:t>
      </w:r>
      <w:r w:rsidRPr="00A866D2">
        <w:rPr>
          <w:rFonts w:ascii="Cambria" w:hAnsi="Cambria"/>
          <w:b/>
          <w:bCs/>
          <w:noProof/>
          <w:sz w:val="22"/>
        </w:rPr>
        <w:t>Gomes A V</w:t>
      </w:r>
      <w:r w:rsidRPr="00A866D2">
        <w:rPr>
          <w:rFonts w:ascii="Cambria" w:hAnsi="Cambria"/>
          <w:noProof/>
          <w:sz w:val="22"/>
        </w:rPr>
        <w:t xml:space="preserve">, </w:t>
      </w:r>
      <w:r w:rsidRPr="00A866D2">
        <w:rPr>
          <w:rFonts w:ascii="Cambria" w:hAnsi="Cambria"/>
          <w:b/>
          <w:bCs/>
          <w:noProof/>
          <w:sz w:val="22"/>
        </w:rPr>
        <w:t>Gomes LC</w:t>
      </w:r>
      <w:r w:rsidRPr="00A866D2">
        <w:rPr>
          <w:rFonts w:ascii="Cambria" w:hAnsi="Cambria"/>
          <w:noProof/>
          <w:sz w:val="22"/>
        </w:rPr>
        <w:t xml:space="preserve">, </w:t>
      </w:r>
      <w:r w:rsidRPr="00A866D2">
        <w:rPr>
          <w:rFonts w:ascii="Cambria" w:hAnsi="Cambria"/>
          <w:b/>
          <w:bCs/>
          <w:noProof/>
          <w:sz w:val="22"/>
        </w:rPr>
        <w:t>Gomez H</w:t>
      </w:r>
      <w:r w:rsidRPr="00A866D2">
        <w:rPr>
          <w:rFonts w:ascii="Cambria" w:hAnsi="Cambria"/>
          <w:noProof/>
          <w:sz w:val="22"/>
        </w:rPr>
        <w:t xml:space="preserve">, </w:t>
      </w:r>
      <w:r w:rsidRPr="00A866D2">
        <w:rPr>
          <w:rFonts w:ascii="Cambria" w:hAnsi="Cambria"/>
          <w:b/>
          <w:bCs/>
          <w:noProof/>
          <w:sz w:val="22"/>
        </w:rPr>
        <w:t>Gomez-Manzano C</w:t>
      </w:r>
      <w:r w:rsidRPr="00A866D2">
        <w:rPr>
          <w:rFonts w:ascii="Cambria" w:hAnsi="Cambria"/>
          <w:noProof/>
          <w:sz w:val="22"/>
        </w:rPr>
        <w:t xml:space="preserve">, </w:t>
      </w:r>
      <w:r w:rsidRPr="00A866D2">
        <w:rPr>
          <w:rFonts w:ascii="Cambria" w:hAnsi="Cambria"/>
          <w:b/>
          <w:bCs/>
          <w:noProof/>
          <w:sz w:val="22"/>
        </w:rPr>
        <w:t>Gómez-Sánchez R</w:t>
      </w:r>
      <w:r w:rsidRPr="00A866D2">
        <w:rPr>
          <w:rFonts w:ascii="Cambria" w:hAnsi="Cambria"/>
          <w:noProof/>
          <w:sz w:val="22"/>
        </w:rPr>
        <w:t xml:space="preserve">, </w:t>
      </w:r>
      <w:r w:rsidRPr="00A866D2">
        <w:rPr>
          <w:rFonts w:ascii="Cambria" w:hAnsi="Cambria"/>
          <w:b/>
          <w:bCs/>
          <w:noProof/>
          <w:sz w:val="22"/>
        </w:rPr>
        <w:t>Gonçalves DA</w:t>
      </w:r>
      <w:r w:rsidRPr="00A866D2">
        <w:rPr>
          <w:rFonts w:ascii="Cambria" w:hAnsi="Cambria"/>
          <w:noProof/>
          <w:sz w:val="22"/>
        </w:rPr>
        <w:t xml:space="preserve">, </w:t>
      </w:r>
      <w:r w:rsidRPr="00A866D2">
        <w:rPr>
          <w:rFonts w:ascii="Cambria" w:hAnsi="Cambria"/>
          <w:b/>
          <w:bCs/>
          <w:noProof/>
          <w:sz w:val="22"/>
        </w:rPr>
        <w:t>Goncu E</w:t>
      </w:r>
      <w:r w:rsidRPr="00A866D2">
        <w:rPr>
          <w:rFonts w:ascii="Cambria" w:hAnsi="Cambria"/>
          <w:noProof/>
          <w:sz w:val="22"/>
        </w:rPr>
        <w:t xml:space="preserve">, </w:t>
      </w:r>
      <w:r w:rsidRPr="00A866D2">
        <w:rPr>
          <w:rFonts w:ascii="Cambria" w:hAnsi="Cambria"/>
          <w:b/>
          <w:bCs/>
          <w:noProof/>
          <w:sz w:val="22"/>
        </w:rPr>
        <w:t>Gong Q</w:t>
      </w:r>
      <w:r w:rsidRPr="00A866D2">
        <w:rPr>
          <w:rFonts w:ascii="Cambria" w:hAnsi="Cambria"/>
          <w:noProof/>
          <w:sz w:val="22"/>
        </w:rPr>
        <w:t xml:space="preserve">, </w:t>
      </w:r>
      <w:r w:rsidRPr="00A866D2">
        <w:rPr>
          <w:rFonts w:ascii="Cambria" w:hAnsi="Cambria"/>
          <w:b/>
          <w:bCs/>
          <w:noProof/>
          <w:sz w:val="22"/>
        </w:rPr>
        <w:t>Gongora C</w:t>
      </w:r>
      <w:r w:rsidRPr="00A866D2">
        <w:rPr>
          <w:rFonts w:ascii="Cambria" w:hAnsi="Cambria"/>
          <w:noProof/>
          <w:sz w:val="22"/>
        </w:rPr>
        <w:t xml:space="preserve">, </w:t>
      </w:r>
      <w:r w:rsidRPr="00A866D2">
        <w:rPr>
          <w:rFonts w:ascii="Cambria" w:hAnsi="Cambria"/>
          <w:b/>
          <w:bCs/>
          <w:noProof/>
          <w:sz w:val="22"/>
        </w:rPr>
        <w:t>Gonzalez CB</w:t>
      </w:r>
      <w:r w:rsidRPr="00A866D2">
        <w:rPr>
          <w:rFonts w:ascii="Cambria" w:hAnsi="Cambria"/>
          <w:noProof/>
          <w:sz w:val="22"/>
        </w:rPr>
        <w:t xml:space="preserve">, </w:t>
      </w:r>
      <w:r w:rsidRPr="00A866D2">
        <w:rPr>
          <w:rFonts w:ascii="Cambria" w:hAnsi="Cambria"/>
          <w:b/>
          <w:bCs/>
          <w:noProof/>
          <w:sz w:val="22"/>
        </w:rPr>
        <w:t>Gonzalez-Alegre P</w:t>
      </w:r>
      <w:r w:rsidRPr="00A866D2">
        <w:rPr>
          <w:rFonts w:ascii="Cambria" w:hAnsi="Cambria"/>
          <w:noProof/>
          <w:sz w:val="22"/>
        </w:rPr>
        <w:t xml:space="preserve">, </w:t>
      </w:r>
      <w:r w:rsidRPr="00A866D2">
        <w:rPr>
          <w:rFonts w:ascii="Cambria" w:hAnsi="Cambria"/>
          <w:b/>
          <w:bCs/>
          <w:noProof/>
          <w:sz w:val="22"/>
        </w:rPr>
        <w:t>Gonzalez-Cabo P</w:t>
      </w:r>
      <w:r w:rsidRPr="00A866D2">
        <w:rPr>
          <w:rFonts w:ascii="Cambria" w:hAnsi="Cambria"/>
          <w:noProof/>
          <w:sz w:val="22"/>
        </w:rPr>
        <w:t xml:space="preserve">, </w:t>
      </w:r>
      <w:r w:rsidRPr="00A866D2">
        <w:rPr>
          <w:rFonts w:ascii="Cambria" w:hAnsi="Cambria"/>
          <w:b/>
          <w:bCs/>
          <w:noProof/>
          <w:sz w:val="22"/>
        </w:rPr>
        <w:t>González-Polo RA</w:t>
      </w:r>
      <w:r w:rsidRPr="00A866D2">
        <w:rPr>
          <w:rFonts w:ascii="Cambria" w:hAnsi="Cambria"/>
          <w:noProof/>
          <w:sz w:val="22"/>
        </w:rPr>
        <w:t xml:space="preserve">, </w:t>
      </w:r>
      <w:r w:rsidRPr="00A866D2">
        <w:rPr>
          <w:rFonts w:ascii="Cambria" w:hAnsi="Cambria"/>
          <w:b/>
          <w:bCs/>
          <w:noProof/>
          <w:sz w:val="22"/>
        </w:rPr>
        <w:t>Goping IS</w:t>
      </w:r>
      <w:r w:rsidRPr="00A866D2">
        <w:rPr>
          <w:rFonts w:ascii="Cambria" w:hAnsi="Cambria"/>
          <w:noProof/>
          <w:sz w:val="22"/>
        </w:rPr>
        <w:t xml:space="preserve">, </w:t>
      </w:r>
      <w:r w:rsidRPr="00A866D2">
        <w:rPr>
          <w:rFonts w:ascii="Cambria" w:hAnsi="Cambria"/>
          <w:b/>
          <w:bCs/>
          <w:noProof/>
          <w:sz w:val="22"/>
        </w:rPr>
        <w:t>Gorbea C</w:t>
      </w:r>
      <w:r w:rsidRPr="00A866D2">
        <w:rPr>
          <w:rFonts w:ascii="Cambria" w:hAnsi="Cambria"/>
          <w:noProof/>
          <w:sz w:val="22"/>
        </w:rPr>
        <w:t xml:space="preserve">, </w:t>
      </w:r>
      <w:r w:rsidRPr="00A866D2">
        <w:rPr>
          <w:rFonts w:ascii="Cambria" w:hAnsi="Cambria"/>
          <w:b/>
          <w:bCs/>
          <w:noProof/>
          <w:sz w:val="22"/>
        </w:rPr>
        <w:t>Gorbunov N V</w:t>
      </w:r>
      <w:r w:rsidRPr="00A866D2">
        <w:rPr>
          <w:rFonts w:ascii="Cambria" w:hAnsi="Cambria"/>
          <w:noProof/>
          <w:sz w:val="22"/>
        </w:rPr>
        <w:t xml:space="preserve">, </w:t>
      </w:r>
      <w:r w:rsidRPr="00A866D2">
        <w:rPr>
          <w:rFonts w:ascii="Cambria" w:hAnsi="Cambria"/>
          <w:b/>
          <w:bCs/>
          <w:noProof/>
          <w:sz w:val="22"/>
        </w:rPr>
        <w:t>Goring DR</w:t>
      </w:r>
      <w:r w:rsidRPr="00A866D2">
        <w:rPr>
          <w:rFonts w:ascii="Cambria" w:hAnsi="Cambria"/>
          <w:noProof/>
          <w:sz w:val="22"/>
        </w:rPr>
        <w:t xml:space="preserve">, </w:t>
      </w:r>
      <w:r w:rsidRPr="00A866D2">
        <w:rPr>
          <w:rFonts w:ascii="Cambria" w:hAnsi="Cambria"/>
          <w:b/>
          <w:bCs/>
          <w:noProof/>
          <w:sz w:val="22"/>
        </w:rPr>
        <w:t>Gorman AM</w:t>
      </w:r>
      <w:r w:rsidRPr="00A866D2">
        <w:rPr>
          <w:rFonts w:ascii="Cambria" w:hAnsi="Cambria"/>
          <w:noProof/>
          <w:sz w:val="22"/>
        </w:rPr>
        <w:t xml:space="preserve">, </w:t>
      </w:r>
      <w:r w:rsidRPr="00A866D2">
        <w:rPr>
          <w:rFonts w:ascii="Cambria" w:hAnsi="Cambria"/>
          <w:b/>
          <w:bCs/>
          <w:noProof/>
          <w:sz w:val="22"/>
        </w:rPr>
        <w:t>Gorski SM</w:t>
      </w:r>
      <w:r w:rsidRPr="00A866D2">
        <w:rPr>
          <w:rFonts w:ascii="Cambria" w:hAnsi="Cambria"/>
          <w:noProof/>
          <w:sz w:val="22"/>
        </w:rPr>
        <w:t xml:space="preserve">, </w:t>
      </w:r>
      <w:r w:rsidRPr="00A866D2">
        <w:rPr>
          <w:rFonts w:ascii="Cambria" w:hAnsi="Cambria"/>
          <w:b/>
          <w:bCs/>
          <w:noProof/>
          <w:sz w:val="22"/>
        </w:rPr>
        <w:t>Goruppi S</w:t>
      </w:r>
      <w:r w:rsidRPr="00A866D2">
        <w:rPr>
          <w:rFonts w:ascii="Cambria" w:hAnsi="Cambria"/>
          <w:noProof/>
          <w:sz w:val="22"/>
        </w:rPr>
        <w:t xml:space="preserve">, </w:t>
      </w:r>
      <w:r w:rsidRPr="00A866D2">
        <w:rPr>
          <w:rFonts w:ascii="Cambria" w:hAnsi="Cambria"/>
          <w:b/>
          <w:bCs/>
          <w:noProof/>
          <w:sz w:val="22"/>
        </w:rPr>
        <w:t>Goto-Yamada S</w:t>
      </w:r>
      <w:r w:rsidRPr="00A866D2">
        <w:rPr>
          <w:rFonts w:ascii="Cambria" w:hAnsi="Cambria"/>
          <w:noProof/>
          <w:sz w:val="22"/>
        </w:rPr>
        <w:t xml:space="preserve">, </w:t>
      </w:r>
      <w:r w:rsidRPr="00A866D2">
        <w:rPr>
          <w:rFonts w:ascii="Cambria" w:hAnsi="Cambria"/>
          <w:b/>
          <w:bCs/>
          <w:noProof/>
          <w:sz w:val="22"/>
        </w:rPr>
        <w:t>Gotor C</w:t>
      </w:r>
      <w:r w:rsidRPr="00A866D2">
        <w:rPr>
          <w:rFonts w:ascii="Cambria" w:hAnsi="Cambria"/>
          <w:noProof/>
          <w:sz w:val="22"/>
        </w:rPr>
        <w:t xml:space="preserve">, </w:t>
      </w:r>
      <w:r w:rsidRPr="00A866D2">
        <w:rPr>
          <w:rFonts w:ascii="Cambria" w:hAnsi="Cambria"/>
          <w:b/>
          <w:bCs/>
          <w:noProof/>
          <w:sz w:val="22"/>
        </w:rPr>
        <w:t>Gottlieb RA</w:t>
      </w:r>
      <w:r w:rsidRPr="00A866D2">
        <w:rPr>
          <w:rFonts w:ascii="Cambria" w:hAnsi="Cambria"/>
          <w:noProof/>
          <w:sz w:val="22"/>
        </w:rPr>
        <w:t xml:space="preserve">, </w:t>
      </w:r>
      <w:r w:rsidRPr="00A866D2">
        <w:rPr>
          <w:rFonts w:ascii="Cambria" w:hAnsi="Cambria"/>
          <w:b/>
          <w:bCs/>
          <w:noProof/>
          <w:sz w:val="22"/>
        </w:rPr>
        <w:t>Gozes I</w:t>
      </w:r>
      <w:r w:rsidRPr="00A866D2">
        <w:rPr>
          <w:rFonts w:ascii="Cambria" w:hAnsi="Cambria"/>
          <w:noProof/>
          <w:sz w:val="22"/>
        </w:rPr>
        <w:t xml:space="preserve">, </w:t>
      </w:r>
      <w:r w:rsidRPr="00A866D2">
        <w:rPr>
          <w:rFonts w:ascii="Cambria" w:hAnsi="Cambria"/>
          <w:b/>
          <w:bCs/>
          <w:noProof/>
          <w:sz w:val="22"/>
        </w:rPr>
        <w:t>Gozuacik D</w:t>
      </w:r>
      <w:r w:rsidRPr="00A866D2">
        <w:rPr>
          <w:rFonts w:ascii="Cambria" w:hAnsi="Cambria"/>
          <w:noProof/>
          <w:sz w:val="22"/>
        </w:rPr>
        <w:t xml:space="preserve">, </w:t>
      </w:r>
      <w:r w:rsidRPr="00A866D2">
        <w:rPr>
          <w:rFonts w:ascii="Cambria" w:hAnsi="Cambria"/>
          <w:b/>
          <w:bCs/>
          <w:noProof/>
          <w:sz w:val="22"/>
        </w:rPr>
        <w:t>Graba Y</w:t>
      </w:r>
      <w:r w:rsidRPr="00A866D2">
        <w:rPr>
          <w:rFonts w:ascii="Cambria" w:hAnsi="Cambria"/>
          <w:noProof/>
          <w:sz w:val="22"/>
        </w:rPr>
        <w:t xml:space="preserve">, </w:t>
      </w:r>
      <w:r w:rsidRPr="00A866D2">
        <w:rPr>
          <w:rFonts w:ascii="Cambria" w:hAnsi="Cambria"/>
          <w:b/>
          <w:bCs/>
          <w:noProof/>
          <w:sz w:val="22"/>
        </w:rPr>
        <w:t>Graef M</w:t>
      </w:r>
      <w:r w:rsidRPr="00A866D2">
        <w:rPr>
          <w:rFonts w:ascii="Cambria" w:hAnsi="Cambria"/>
          <w:noProof/>
          <w:sz w:val="22"/>
        </w:rPr>
        <w:t xml:space="preserve">, </w:t>
      </w:r>
      <w:r w:rsidRPr="00A866D2">
        <w:rPr>
          <w:rFonts w:ascii="Cambria" w:hAnsi="Cambria"/>
          <w:b/>
          <w:bCs/>
          <w:noProof/>
          <w:sz w:val="22"/>
        </w:rPr>
        <w:t>Granato GE</w:t>
      </w:r>
      <w:r w:rsidRPr="00A866D2">
        <w:rPr>
          <w:rFonts w:ascii="Cambria" w:hAnsi="Cambria"/>
          <w:noProof/>
          <w:sz w:val="22"/>
        </w:rPr>
        <w:t xml:space="preserve">, </w:t>
      </w:r>
      <w:r w:rsidRPr="00A866D2">
        <w:rPr>
          <w:rFonts w:ascii="Cambria" w:hAnsi="Cambria"/>
          <w:b/>
          <w:bCs/>
          <w:noProof/>
          <w:sz w:val="22"/>
        </w:rPr>
        <w:t>Grant GD</w:t>
      </w:r>
      <w:r w:rsidRPr="00A866D2">
        <w:rPr>
          <w:rFonts w:ascii="Cambria" w:hAnsi="Cambria"/>
          <w:noProof/>
          <w:sz w:val="22"/>
        </w:rPr>
        <w:t xml:space="preserve">, </w:t>
      </w:r>
      <w:r w:rsidRPr="00A866D2">
        <w:rPr>
          <w:rFonts w:ascii="Cambria" w:hAnsi="Cambria"/>
          <w:b/>
          <w:bCs/>
          <w:noProof/>
          <w:sz w:val="22"/>
        </w:rPr>
        <w:t>Grant S</w:t>
      </w:r>
      <w:r w:rsidRPr="00A866D2">
        <w:rPr>
          <w:rFonts w:ascii="Cambria" w:hAnsi="Cambria"/>
          <w:noProof/>
          <w:sz w:val="22"/>
        </w:rPr>
        <w:t xml:space="preserve">, </w:t>
      </w:r>
      <w:r w:rsidRPr="00A866D2">
        <w:rPr>
          <w:rFonts w:ascii="Cambria" w:hAnsi="Cambria"/>
          <w:b/>
          <w:bCs/>
          <w:noProof/>
          <w:sz w:val="22"/>
        </w:rPr>
        <w:t>Gravina GL</w:t>
      </w:r>
      <w:r w:rsidRPr="00A866D2">
        <w:rPr>
          <w:rFonts w:ascii="Cambria" w:hAnsi="Cambria"/>
          <w:noProof/>
          <w:sz w:val="22"/>
        </w:rPr>
        <w:t xml:space="preserve">, </w:t>
      </w:r>
      <w:r w:rsidRPr="00A866D2">
        <w:rPr>
          <w:rFonts w:ascii="Cambria" w:hAnsi="Cambria"/>
          <w:b/>
          <w:bCs/>
          <w:noProof/>
          <w:sz w:val="22"/>
        </w:rPr>
        <w:t>Green DR</w:t>
      </w:r>
      <w:r w:rsidRPr="00A866D2">
        <w:rPr>
          <w:rFonts w:ascii="Cambria" w:hAnsi="Cambria"/>
          <w:noProof/>
          <w:sz w:val="22"/>
        </w:rPr>
        <w:t xml:space="preserve">, </w:t>
      </w:r>
      <w:r w:rsidRPr="00A866D2">
        <w:rPr>
          <w:rFonts w:ascii="Cambria" w:hAnsi="Cambria"/>
          <w:b/>
          <w:bCs/>
          <w:noProof/>
          <w:sz w:val="22"/>
        </w:rPr>
        <w:t>Greenhough A</w:t>
      </w:r>
      <w:r w:rsidRPr="00A866D2">
        <w:rPr>
          <w:rFonts w:ascii="Cambria" w:hAnsi="Cambria"/>
          <w:noProof/>
          <w:sz w:val="22"/>
        </w:rPr>
        <w:t xml:space="preserve">, </w:t>
      </w:r>
      <w:r w:rsidRPr="00A866D2">
        <w:rPr>
          <w:rFonts w:ascii="Cambria" w:hAnsi="Cambria"/>
          <w:b/>
          <w:bCs/>
          <w:noProof/>
          <w:sz w:val="22"/>
        </w:rPr>
        <w:t>Greenwood MT</w:t>
      </w:r>
      <w:r w:rsidRPr="00A866D2">
        <w:rPr>
          <w:rFonts w:ascii="Cambria" w:hAnsi="Cambria"/>
          <w:noProof/>
          <w:sz w:val="22"/>
        </w:rPr>
        <w:t xml:space="preserve">, </w:t>
      </w:r>
      <w:r w:rsidRPr="00A866D2">
        <w:rPr>
          <w:rFonts w:ascii="Cambria" w:hAnsi="Cambria"/>
          <w:b/>
          <w:bCs/>
          <w:noProof/>
          <w:sz w:val="22"/>
        </w:rPr>
        <w:t>Grimaldi B</w:t>
      </w:r>
      <w:r w:rsidRPr="00A866D2">
        <w:rPr>
          <w:rFonts w:ascii="Cambria" w:hAnsi="Cambria"/>
          <w:noProof/>
          <w:sz w:val="22"/>
        </w:rPr>
        <w:t xml:space="preserve">, </w:t>
      </w:r>
      <w:r w:rsidRPr="00A866D2">
        <w:rPr>
          <w:rFonts w:ascii="Cambria" w:hAnsi="Cambria"/>
          <w:b/>
          <w:bCs/>
          <w:noProof/>
          <w:sz w:val="22"/>
        </w:rPr>
        <w:t>Gros F</w:t>
      </w:r>
      <w:r w:rsidRPr="00A866D2">
        <w:rPr>
          <w:rFonts w:ascii="Cambria" w:hAnsi="Cambria"/>
          <w:noProof/>
          <w:sz w:val="22"/>
        </w:rPr>
        <w:t xml:space="preserve">, </w:t>
      </w:r>
      <w:r w:rsidRPr="00A866D2">
        <w:rPr>
          <w:rFonts w:ascii="Cambria" w:hAnsi="Cambria"/>
          <w:b/>
          <w:bCs/>
          <w:noProof/>
          <w:sz w:val="22"/>
        </w:rPr>
        <w:t>Grose C</w:t>
      </w:r>
      <w:r w:rsidRPr="00A866D2">
        <w:rPr>
          <w:rFonts w:ascii="Cambria" w:hAnsi="Cambria"/>
          <w:noProof/>
          <w:sz w:val="22"/>
        </w:rPr>
        <w:t xml:space="preserve">, </w:t>
      </w:r>
      <w:r w:rsidRPr="00A866D2">
        <w:rPr>
          <w:rFonts w:ascii="Cambria" w:hAnsi="Cambria"/>
          <w:b/>
          <w:bCs/>
          <w:noProof/>
          <w:sz w:val="22"/>
        </w:rPr>
        <w:t>Groulx J-F</w:t>
      </w:r>
      <w:r w:rsidRPr="00A866D2">
        <w:rPr>
          <w:rFonts w:ascii="Cambria" w:hAnsi="Cambria"/>
          <w:noProof/>
          <w:sz w:val="22"/>
        </w:rPr>
        <w:t xml:space="preserve">, </w:t>
      </w:r>
      <w:r w:rsidRPr="00A866D2">
        <w:rPr>
          <w:rFonts w:ascii="Cambria" w:hAnsi="Cambria"/>
          <w:b/>
          <w:bCs/>
          <w:noProof/>
          <w:sz w:val="22"/>
        </w:rPr>
        <w:t>Gruber F</w:t>
      </w:r>
      <w:r w:rsidRPr="00A866D2">
        <w:rPr>
          <w:rFonts w:ascii="Cambria" w:hAnsi="Cambria"/>
          <w:noProof/>
          <w:sz w:val="22"/>
        </w:rPr>
        <w:t xml:space="preserve">, </w:t>
      </w:r>
      <w:r w:rsidRPr="00A866D2">
        <w:rPr>
          <w:rFonts w:ascii="Cambria" w:hAnsi="Cambria"/>
          <w:b/>
          <w:bCs/>
          <w:noProof/>
          <w:sz w:val="22"/>
        </w:rPr>
        <w:t>Grumati P</w:t>
      </w:r>
      <w:r w:rsidRPr="00A866D2">
        <w:rPr>
          <w:rFonts w:ascii="Cambria" w:hAnsi="Cambria"/>
          <w:noProof/>
          <w:sz w:val="22"/>
        </w:rPr>
        <w:t xml:space="preserve">, </w:t>
      </w:r>
      <w:r w:rsidRPr="00A866D2">
        <w:rPr>
          <w:rFonts w:ascii="Cambria" w:hAnsi="Cambria"/>
          <w:b/>
          <w:bCs/>
          <w:noProof/>
          <w:sz w:val="22"/>
        </w:rPr>
        <w:t>Grune T</w:t>
      </w:r>
      <w:r w:rsidRPr="00A866D2">
        <w:rPr>
          <w:rFonts w:ascii="Cambria" w:hAnsi="Cambria"/>
          <w:noProof/>
          <w:sz w:val="22"/>
        </w:rPr>
        <w:t xml:space="preserve">, </w:t>
      </w:r>
      <w:r w:rsidRPr="00A866D2">
        <w:rPr>
          <w:rFonts w:ascii="Cambria" w:hAnsi="Cambria"/>
          <w:b/>
          <w:bCs/>
          <w:noProof/>
          <w:sz w:val="22"/>
        </w:rPr>
        <w:t>Guan J-L</w:t>
      </w:r>
      <w:r w:rsidRPr="00A866D2">
        <w:rPr>
          <w:rFonts w:ascii="Cambria" w:hAnsi="Cambria"/>
          <w:noProof/>
          <w:sz w:val="22"/>
        </w:rPr>
        <w:t xml:space="preserve">, </w:t>
      </w:r>
      <w:r w:rsidRPr="00A866D2">
        <w:rPr>
          <w:rFonts w:ascii="Cambria" w:hAnsi="Cambria"/>
          <w:b/>
          <w:bCs/>
          <w:noProof/>
          <w:sz w:val="22"/>
        </w:rPr>
        <w:t>Guan K-L</w:t>
      </w:r>
      <w:r w:rsidRPr="00A866D2">
        <w:rPr>
          <w:rFonts w:ascii="Cambria" w:hAnsi="Cambria"/>
          <w:noProof/>
          <w:sz w:val="22"/>
        </w:rPr>
        <w:t xml:space="preserve">, </w:t>
      </w:r>
      <w:r w:rsidRPr="00A866D2">
        <w:rPr>
          <w:rFonts w:ascii="Cambria" w:hAnsi="Cambria"/>
          <w:b/>
          <w:bCs/>
          <w:noProof/>
          <w:sz w:val="22"/>
        </w:rPr>
        <w:t>Guerra B</w:t>
      </w:r>
      <w:r w:rsidRPr="00A866D2">
        <w:rPr>
          <w:rFonts w:ascii="Cambria" w:hAnsi="Cambria"/>
          <w:noProof/>
          <w:sz w:val="22"/>
        </w:rPr>
        <w:t xml:space="preserve">, </w:t>
      </w:r>
      <w:r w:rsidRPr="00A866D2">
        <w:rPr>
          <w:rFonts w:ascii="Cambria" w:hAnsi="Cambria"/>
          <w:b/>
          <w:bCs/>
          <w:noProof/>
          <w:sz w:val="22"/>
        </w:rPr>
        <w:t>Guillen C</w:t>
      </w:r>
      <w:r w:rsidRPr="00A866D2">
        <w:rPr>
          <w:rFonts w:ascii="Cambria" w:hAnsi="Cambria"/>
          <w:noProof/>
          <w:sz w:val="22"/>
        </w:rPr>
        <w:t xml:space="preserve">, </w:t>
      </w:r>
      <w:r w:rsidRPr="00A866D2">
        <w:rPr>
          <w:rFonts w:ascii="Cambria" w:hAnsi="Cambria"/>
          <w:b/>
          <w:bCs/>
          <w:noProof/>
          <w:sz w:val="22"/>
        </w:rPr>
        <w:t>Gulshan K</w:t>
      </w:r>
      <w:r w:rsidRPr="00A866D2">
        <w:rPr>
          <w:rFonts w:ascii="Cambria" w:hAnsi="Cambria"/>
          <w:noProof/>
          <w:sz w:val="22"/>
        </w:rPr>
        <w:t xml:space="preserve">, </w:t>
      </w:r>
      <w:r w:rsidRPr="00A866D2">
        <w:rPr>
          <w:rFonts w:ascii="Cambria" w:hAnsi="Cambria"/>
          <w:b/>
          <w:bCs/>
          <w:noProof/>
          <w:sz w:val="22"/>
        </w:rPr>
        <w:t>Gunst J</w:t>
      </w:r>
      <w:r w:rsidRPr="00A866D2">
        <w:rPr>
          <w:rFonts w:ascii="Cambria" w:hAnsi="Cambria"/>
          <w:noProof/>
          <w:sz w:val="22"/>
        </w:rPr>
        <w:t xml:space="preserve">, </w:t>
      </w:r>
      <w:r w:rsidRPr="00A866D2">
        <w:rPr>
          <w:rFonts w:ascii="Cambria" w:hAnsi="Cambria"/>
          <w:b/>
          <w:bCs/>
          <w:noProof/>
          <w:sz w:val="22"/>
        </w:rPr>
        <w:t>Guo C</w:t>
      </w:r>
      <w:r w:rsidRPr="00A866D2">
        <w:rPr>
          <w:rFonts w:ascii="Cambria" w:hAnsi="Cambria"/>
          <w:noProof/>
          <w:sz w:val="22"/>
        </w:rPr>
        <w:t xml:space="preserve">, </w:t>
      </w:r>
      <w:r w:rsidRPr="00A866D2">
        <w:rPr>
          <w:rFonts w:ascii="Cambria" w:hAnsi="Cambria"/>
          <w:b/>
          <w:bCs/>
          <w:noProof/>
          <w:sz w:val="22"/>
        </w:rPr>
        <w:t>Guo L</w:t>
      </w:r>
      <w:r w:rsidRPr="00A866D2">
        <w:rPr>
          <w:rFonts w:ascii="Cambria" w:hAnsi="Cambria"/>
          <w:noProof/>
          <w:sz w:val="22"/>
        </w:rPr>
        <w:t xml:space="preserve">, </w:t>
      </w:r>
      <w:r w:rsidRPr="00A866D2">
        <w:rPr>
          <w:rFonts w:ascii="Cambria" w:hAnsi="Cambria"/>
          <w:b/>
          <w:bCs/>
          <w:noProof/>
          <w:sz w:val="22"/>
        </w:rPr>
        <w:t>Guo M</w:t>
      </w:r>
      <w:r w:rsidRPr="00A866D2">
        <w:rPr>
          <w:rFonts w:ascii="Cambria" w:hAnsi="Cambria"/>
          <w:noProof/>
          <w:sz w:val="22"/>
        </w:rPr>
        <w:t xml:space="preserve">, </w:t>
      </w:r>
      <w:r w:rsidRPr="00A866D2">
        <w:rPr>
          <w:rFonts w:ascii="Cambria" w:hAnsi="Cambria"/>
          <w:b/>
          <w:bCs/>
          <w:noProof/>
          <w:sz w:val="22"/>
        </w:rPr>
        <w:t>Guo W</w:t>
      </w:r>
      <w:r w:rsidRPr="00A866D2">
        <w:rPr>
          <w:rFonts w:ascii="Cambria" w:hAnsi="Cambria"/>
          <w:noProof/>
          <w:sz w:val="22"/>
        </w:rPr>
        <w:t xml:space="preserve">, </w:t>
      </w:r>
      <w:r w:rsidRPr="00A866D2">
        <w:rPr>
          <w:rFonts w:ascii="Cambria" w:hAnsi="Cambria"/>
          <w:b/>
          <w:bCs/>
          <w:noProof/>
          <w:sz w:val="22"/>
        </w:rPr>
        <w:t>Guo X-G</w:t>
      </w:r>
      <w:r w:rsidRPr="00A866D2">
        <w:rPr>
          <w:rFonts w:ascii="Cambria" w:hAnsi="Cambria"/>
          <w:noProof/>
          <w:sz w:val="22"/>
        </w:rPr>
        <w:t xml:space="preserve">, </w:t>
      </w:r>
      <w:r w:rsidRPr="00A866D2">
        <w:rPr>
          <w:rFonts w:ascii="Cambria" w:hAnsi="Cambria"/>
          <w:b/>
          <w:bCs/>
          <w:noProof/>
          <w:sz w:val="22"/>
        </w:rPr>
        <w:t>Gust AA</w:t>
      </w:r>
      <w:r w:rsidRPr="00A866D2">
        <w:rPr>
          <w:rFonts w:ascii="Cambria" w:hAnsi="Cambria"/>
          <w:noProof/>
          <w:sz w:val="22"/>
        </w:rPr>
        <w:t xml:space="preserve">, </w:t>
      </w:r>
      <w:r w:rsidRPr="00A866D2">
        <w:rPr>
          <w:rFonts w:ascii="Cambria" w:hAnsi="Cambria"/>
          <w:b/>
          <w:bCs/>
          <w:noProof/>
          <w:sz w:val="22"/>
        </w:rPr>
        <w:t>Gustafsson ÅB</w:t>
      </w:r>
      <w:r w:rsidRPr="00A866D2">
        <w:rPr>
          <w:rFonts w:ascii="Cambria" w:hAnsi="Cambria"/>
          <w:noProof/>
          <w:sz w:val="22"/>
        </w:rPr>
        <w:t xml:space="preserve">, </w:t>
      </w:r>
      <w:r w:rsidRPr="00A866D2">
        <w:rPr>
          <w:rFonts w:ascii="Cambria" w:hAnsi="Cambria"/>
          <w:b/>
          <w:bCs/>
          <w:noProof/>
          <w:sz w:val="22"/>
        </w:rPr>
        <w:t>Gutierrez E</w:t>
      </w:r>
      <w:r w:rsidRPr="00A866D2">
        <w:rPr>
          <w:rFonts w:ascii="Cambria" w:hAnsi="Cambria"/>
          <w:noProof/>
          <w:sz w:val="22"/>
        </w:rPr>
        <w:t xml:space="preserve">, </w:t>
      </w:r>
      <w:r w:rsidRPr="00A866D2">
        <w:rPr>
          <w:rFonts w:ascii="Cambria" w:hAnsi="Cambria"/>
          <w:b/>
          <w:bCs/>
          <w:noProof/>
          <w:sz w:val="22"/>
        </w:rPr>
        <w:t>Gutierrez MG</w:t>
      </w:r>
      <w:r w:rsidRPr="00A866D2">
        <w:rPr>
          <w:rFonts w:ascii="Cambria" w:hAnsi="Cambria"/>
          <w:noProof/>
          <w:sz w:val="22"/>
        </w:rPr>
        <w:t xml:space="preserve">, </w:t>
      </w:r>
      <w:r w:rsidRPr="00A866D2">
        <w:rPr>
          <w:rFonts w:ascii="Cambria" w:hAnsi="Cambria"/>
          <w:b/>
          <w:bCs/>
          <w:noProof/>
          <w:sz w:val="22"/>
        </w:rPr>
        <w:t>Gwak H-S</w:t>
      </w:r>
      <w:r w:rsidRPr="00A866D2">
        <w:rPr>
          <w:rFonts w:ascii="Cambria" w:hAnsi="Cambria"/>
          <w:noProof/>
          <w:sz w:val="22"/>
        </w:rPr>
        <w:t xml:space="preserve">, </w:t>
      </w:r>
      <w:r w:rsidRPr="00A866D2">
        <w:rPr>
          <w:rFonts w:ascii="Cambria" w:hAnsi="Cambria"/>
          <w:b/>
          <w:bCs/>
          <w:noProof/>
          <w:sz w:val="22"/>
        </w:rPr>
        <w:t>Haas A</w:t>
      </w:r>
      <w:r w:rsidRPr="00A866D2">
        <w:rPr>
          <w:rFonts w:ascii="Cambria" w:hAnsi="Cambria"/>
          <w:noProof/>
          <w:sz w:val="22"/>
        </w:rPr>
        <w:t xml:space="preserve">, </w:t>
      </w:r>
      <w:r w:rsidRPr="00A866D2">
        <w:rPr>
          <w:rFonts w:ascii="Cambria" w:hAnsi="Cambria"/>
          <w:b/>
          <w:bCs/>
          <w:noProof/>
          <w:sz w:val="22"/>
        </w:rPr>
        <w:t>Haber JE</w:t>
      </w:r>
      <w:r w:rsidRPr="00A866D2">
        <w:rPr>
          <w:rFonts w:ascii="Cambria" w:hAnsi="Cambria"/>
          <w:noProof/>
          <w:sz w:val="22"/>
        </w:rPr>
        <w:t xml:space="preserve">, </w:t>
      </w:r>
      <w:r w:rsidRPr="00A866D2">
        <w:rPr>
          <w:rFonts w:ascii="Cambria" w:hAnsi="Cambria"/>
          <w:b/>
          <w:bCs/>
          <w:noProof/>
          <w:sz w:val="22"/>
        </w:rPr>
        <w:t>Hadano S</w:t>
      </w:r>
      <w:r w:rsidRPr="00A866D2">
        <w:rPr>
          <w:rFonts w:ascii="Cambria" w:hAnsi="Cambria"/>
          <w:noProof/>
          <w:sz w:val="22"/>
        </w:rPr>
        <w:t xml:space="preserve">, </w:t>
      </w:r>
      <w:r w:rsidRPr="00A866D2">
        <w:rPr>
          <w:rFonts w:ascii="Cambria" w:hAnsi="Cambria"/>
          <w:b/>
          <w:bCs/>
          <w:noProof/>
          <w:sz w:val="22"/>
        </w:rPr>
        <w:t>Hagedorn M</w:t>
      </w:r>
      <w:r w:rsidRPr="00A866D2">
        <w:rPr>
          <w:rFonts w:ascii="Cambria" w:hAnsi="Cambria"/>
          <w:noProof/>
          <w:sz w:val="22"/>
        </w:rPr>
        <w:t xml:space="preserve">, </w:t>
      </w:r>
      <w:r w:rsidRPr="00A866D2">
        <w:rPr>
          <w:rFonts w:ascii="Cambria" w:hAnsi="Cambria"/>
          <w:b/>
          <w:bCs/>
          <w:noProof/>
          <w:sz w:val="22"/>
        </w:rPr>
        <w:t>Hahn DR</w:t>
      </w:r>
      <w:r w:rsidRPr="00A866D2">
        <w:rPr>
          <w:rFonts w:ascii="Cambria" w:hAnsi="Cambria"/>
          <w:noProof/>
          <w:sz w:val="22"/>
        </w:rPr>
        <w:t xml:space="preserve">, </w:t>
      </w:r>
      <w:r w:rsidRPr="00A866D2">
        <w:rPr>
          <w:rFonts w:ascii="Cambria" w:hAnsi="Cambria"/>
          <w:b/>
          <w:bCs/>
          <w:noProof/>
          <w:sz w:val="22"/>
        </w:rPr>
        <w:t>Halayko AJ</w:t>
      </w:r>
      <w:r w:rsidRPr="00A866D2">
        <w:rPr>
          <w:rFonts w:ascii="Cambria" w:hAnsi="Cambria"/>
          <w:noProof/>
          <w:sz w:val="22"/>
        </w:rPr>
        <w:t xml:space="preserve">, </w:t>
      </w:r>
      <w:r w:rsidRPr="00A866D2">
        <w:rPr>
          <w:rFonts w:ascii="Cambria" w:hAnsi="Cambria"/>
          <w:b/>
          <w:bCs/>
          <w:noProof/>
          <w:sz w:val="22"/>
        </w:rPr>
        <w:t>Hamacher-Brady A</w:t>
      </w:r>
      <w:r w:rsidRPr="00A866D2">
        <w:rPr>
          <w:rFonts w:ascii="Cambria" w:hAnsi="Cambria"/>
          <w:noProof/>
          <w:sz w:val="22"/>
        </w:rPr>
        <w:t xml:space="preserve">, </w:t>
      </w:r>
      <w:r w:rsidRPr="00A866D2">
        <w:rPr>
          <w:rFonts w:ascii="Cambria" w:hAnsi="Cambria"/>
          <w:b/>
          <w:bCs/>
          <w:noProof/>
          <w:sz w:val="22"/>
        </w:rPr>
        <w:t>Hamada K</w:t>
      </w:r>
      <w:r w:rsidRPr="00A866D2">
        <w:rPr>
          <w:rFonts w:ascii="Cambria" w:hAnsi="Cambria"/>
          <w:noProof/>
          <w:sz w:val="22"/>
        </w:rPr>
        <w:t xml:space="preserve">, </w:t>
      </w:r>
      <w:r w:rsidRPr="00A866D2">
        <w:rPr>
          <w:rFonts w:ascii="Cambria" w:hAnsi="Cambria"/>
          <w:b/>
          <w:bCs/>
          <w:noProof/>
          <w:sz w:val="22"/>
        </w:rPr>
        <w:t>Hamai A</w:t>
      </w:r>
      <w:r w:rsidRPr="00A866D2">
        <w:rPr>
          <w:rFonts w:ascii="Cambria" w:hAnsi="Cambria"/>
          <w:noProof/>
          <w:sz w:val="22"/>
        </w:rPr>
        <w:t xml:space="preserve">, </w:t>
      </w:r>
      <w:r w:rsidRPr="00A866D2">
        <w:rPr>
          <w:rFonts w:ascii="Cambria" w:hAnsi="Cambria"/>
          <w:b/>
          <w:bCs/>
          <w:noProof/>
          <w:sz w:val="22"/>
        </w:rPr>
        <w:t>Hamann A</w:t>
      </w:r>
      <w:r w:rsidRPr="00A866D2">
        <w:rPr>
          <w:rFonts w:ascii="Cambria" w:hAnsi="Cambria"/>
          <w:noProof/>
          <w:sz w:val="22"/>
        </w:rPr>
        <w:t xml:space="preserve">, </w:t>
      </w:r>
      <w:r w:rsidRPr="00A866D2">
        <w:rPr>
          <w:rFonts w:ascii="Cambria" w:hAnsi="Cambria"/>
          <w:b/>
          <w:bCs/>
          <w:noProof/>
          <w:sz w:val="22"/>
        </w:rPr>
        <w:t>Hamasaki M</w:t>
      </w:r>
      <w:r w:rsidRPr="00A866D2">
        <w:rPr>
          <w:rFonts w:ascii="Cambria" w:hAnsi="Cambria"/>
          <w:noProof/>
          <w:sz w:val="22"/>
        </w:rPr>
        <w:t xml:space="preserve">, </w:t>
      </w:r>
      <w:r w:rsidRPr="00A866D2">
        <w:rPr>
          <w:rFonts w:ascii="Cambria" w:hAnsi="Cambria"/>
          <w:b/>
          <w:bCs/>
          <w:noProof/>
          <w:sz w:val="22"/>
        </w:rPr>
        <w:t>Hamer I</w:t>
      </w:r>
      <w:r w:rsidRPr="00A866D2">
        <w:rPr>
          <w:rFonts w:ascii="Cambria" w:hAnsi="Cambria"/>
          <w:noProof/>
          <w:sz w:val="22"/>
        </w:rPr>
        <w:t xml:space="preserve">, </w:t>
      </w:r>
      <w:r w:rsidRPr="00A866D2">
        <w:rPr>
          <w:rFonts w:ascii="Cambria" w:hAnsi="Cambria"/>
          <w:b/>
          <w:bCs/>
          <w:noProof/>
          <w:sz w:val="22"/>
        </w:rPr>
        <w:t>Hamid Q</w:t>
      </w:r>
      <w:r w:rsidRPr="00A866D2">
        <w:rPr>
          <w:rFonts w:ascii="Cambria" w:hAnsi="Cambria"/>
          <w:noProof/>
          <w:sz w:val="22"/>
        </w:rPr>
        <w:t xml:space="preserve">, </w:t>
      </w:r>
      <w:r w:rsidRPr="00A866D2">
        <w:rPr>
          <w:rFonts w:ascii="Cambria" w:hAnsi="Cambria"/>
          <w:b/>
          <w:bCs/>
          <w:noProof/>
          <w:sz w:val="22"/>
        </w:rPr>
        <w:t>Hammond EM</w:t>
      </w:r>
      <w:r w:rsidRPr="00A866D2">
        <w:rPr>
          <w:rFonts w:ascii="Cambria" w:hAnsi="Cambria"/>
          <w:noProof/>
          <w:sz w:val="22"/>
        </w:rPr>
        <w:t xml:space="preserve">, </w:t>
      </w:r>
      <w:r w:rsidRPr="00A866D2">
        <w:rPr>
          <w:rFonts w:ascii="Cambria" w:hAnsi="Cambria"/>
          <w:b/>
          <w:bCs/>
          <w:noProof/>
          <w:sz w:val="22"/>
        </w:rPr>
        <w:t>Han F</w:t>
      </w:r>
      <w:r w:rsidRPr="00A866D2">
        <w:rPr>
          <w:rFonts w:ascii="Cambria" w:hAnsi="Cambria"/>
          <w:noProof/>
          <w:sz w:val="22"/>
        </w:rPr>
        <w:t xml:space="preserve">, </w:t>
      </w:r>
      <w:r w:rsidRPr="00A866D2">
        <w:rPr>
          <w:rFonts w:ascii="Cambria" w:hAnsi="Cambria"/>
          <w:b/>
          <w:bCs/>
          <w:noProof/>
          <w:sz w:val="22"/>
        </w:rPr>
        <w:t>Han W</w:t>
      </w:r>
      <w:r w:rsidRPr="00A866D2">
        <w:rPr>
          <w:rFonts w:ascii="Cambria" w:hAnsi="Cambria"/>
          <w:noProof/>
          <w:sz w:val="22"/>
        </w:rPr>
        <w:t xml:space="preserve">, </w:t>
      </w:r>
      <w:r w:rsidRPr="00A866D2">
        <w:rPr>
          <w:rFonts w:ascii="Cambria" w:hAnsi="Cambria"/>
          <w:b/>
          <w:bCs/>
          <w:noProof/>
          <w:sz w:val="22"/>
        </w:rPr>
        <w:t>Handa JT</w:t>
      </w:r>
      <w:r w:rsidRPr="00A866D2">
        <w:rPr>
          <w:rFonts w:ascii="Cambria" w:hAnsi="Cambria"/>
          <w:noProof/>
          <w:sz w:val="22"/>
        </w:rPr>
        <w:t xml:space="preserve">, </w:t>
      </w:r>
      <w:r w:rsidRPr="00A866D2">
        <w:rPr>
          <w:rFonts w:ascii="Cambria" w:hAnsi="Cambria"/>
          <w:b/>
          <w:bCs/>
          <w:noProof/>
          <w:sz w:val="22"/>
        </w:rPr>
        <w:t>Hanover JA</w:t>
      </w:r>
      <w:r w:rsidRPr="00A866D2">
        <w:rPr>
          <w:rFonts w:ascii="Cambria" w:hAnsi="Cambria"/>
          <w:noProof/>
          <w:sz w:val="22"/>
        </w:rPr>
        <w:t xml:space="preserve">, </w:t>
      </w:r>
      <w:r w:rsidRPr="00A866D2">
        <w:rPr>
          <w:rFonts w:ascii="Cambria" w:hAnsi="Cambria"/>
          <w:b/>
          <w:bCs/>
          <w:noProof/>
          <w:sz w:val="22"/>
        </w:rPr>
        <w:t>Hansen M</w:t>
      </w:r>
      <w:r w:rsidRPr="00A866D2">
        <w:rPr>
          <w:rFonts w:ascii="Cambria" w:hAnsi="Cambria"/>
          <w:noProof/>
          <w:sz w:val="22"/>
        </w:rPr>
        <w:t xml:space="preserve">, </w:t>
      </w:r>
      <w:r w:rsidRPr="00A866D2">
        <w:rPr>
          <w:rFonts w:ascii="Cambria" w:hAnsi="Cambria"/>
          <w:b/>
          <w:bCs/>
          <w:noProof/>
          <w:sz w:val="22"/>
        </w:rPr>
        <w:t>Harada M</w:t>
      </w:r>
      <w:r w:rsidRPr="00A866D2">
        <w:rPr>
          <w:rFonts w:ascii="Cambria" w:hAnsi="Cambria"/>
          <w:noProof/>
          <w:sz w:val="22"/>
        </w:rPr>
        <w:t xml:space="preserve">, </w:t>
      </w:r>
      <w:r w:rsidRPr="00A866D2">
        <w:rPr>
          <w:rFonts w:ascii="Cambria" w:hAnsi="Cambria"/>
          <w:b/>
          <w:bCs/>
          <w:noProof/>
          <w:sz w:val="22"/>
        </w:rPr>
        <w:t>Harhaji-Trajkovic L</w:t>
      </w:r>
      <w:r w:rsidRPr="00A866D2">
        <w:rPr>
          <w:rFonts w:ascii="Cambria" w:hAnsi="Cambria"/>
          <w:noProof/>
          <w:sz w:val="22"/>
        </w:rPr>
        <w:t xml:space="preserve">, </w:t>
      </w:r>
      <w:r w:rsidRPr="00A866D2">
        <w:rPr>
          <w:rFonts w:ascii="Cambria" w:hAnsi="Cambria"/>
          <w:b/>
          <w:bCs/>
          <w:noProof/>
          <w:sz w:val="22"/>
        </w:rPr>
        <w:t>Harper JW</w:t>
      </w:r>
      <w:r w:rsidRPr="00A866D2">
        <w:rPr>
          <w:rFonts w:ascii="Cambria" w:hAnsi="Cambria"/>
          <w:noProof/>
          <w:sz w:val="22"/>
        </w:rPr>
        <w:t xml:space="preserve">, </w:t>
      </w:r>
      <w:r w:rsidRPr="00A866D2">
        <w:rPr>
          <w:rFonts w:ascii="Cambria" w:hAnsi="Cambria"/>
          <w:b/>
          <w:bCs/>
          <w:noProof/>
          <w:sz w:val="22"/>
        </w:rPr>
        <w:t>Harrath AH</w:t>
      </w:r>
      <w:r w:rsidRPr="00A866D2">
        <w:rPr>
          <w:rFonts w:ascii="Cambria" w:hAnsi="Cambria"/>
          <w:noProof/>
          <w:sz w:val="22"/>
        </w:rPr>
        <w:t xml:space="preserve">, </w:t>
      </w:r>
      <w:r w:rsidRPr="00A866D2">
        <w:rPr>
          <w:rFonts w:ascii="Cambria" w:hAnsi="Cambria"/>
          <w:b/>
          <w:bCs/>
          <w:noProof/>
          <w:sz w:val="22"/>
        </w:rPr>
        <w:t>Harris AL</w:t>
      </w:r>
      <w:r w:rsidRPr="00A866D2">
        <w:rPr>
          <w:rFonts w:ascii="Cambria" w:hAnsi="Cambria"/>
          <w:noProof/>
          <w:sz w:val="22"/>
        </w:rPr>
        <w:t xml:space="preserve">, </w:t>
      </w:r>
      <w:r w:rsidRPr="00A866D2">
        <w:rPr>
          <w:rFonts w:ascii="Cambria" w:hAnsi="Cambria"/>
          <w:b/>
          <w:bCs/>
          <w:noProof/>
          <w:sz w:val="22"/>
        </w:rPr>
        <w:t>Harris J</w:t>
      </w:r>
      <w:r w:rsidRPr="00A866D2">
        <w:rPr>
          <w:rFonts w:ascii="Cambria" w:hAnsi="Cambria"/>
          <w:noProof/>
          <w:sz w:val="22"/>
        </w:rPr>
        <w:t xml:space="preserve">, </w:t>
      </w:r>
      <w:r w:rsidRPr="00A866D2">
        <w:rPr>
          <w:rFonts w:ascii="Cambria" w:hAnsi="Cambria"/>
          <w:b/>
          <w:bCs/>
          <w:noProof/>
          <w:sz w:val="22"/>
        </w:rPr>
        <w:t>Hasler U</w:t>
      </w:r>
      <w:r w:rsidRPr="00A866D2">
        <w:rPr>
          <w:rFonts w:ascii="Cambria" w:hAnsi="Cambria"/>
          <w:noProof/>
          <w:sz w:val="22"/>
        </w:rPr>
        <w:t xml:space="preserve">, </w:t>
      </w:r>
      <w:r w:rsidRPr="00A866D2">
        <w:rPr>
          <w:rFonts w:ascii="Cambria" w:hAnsi="Cambria"/>
          <w:b/>
          <w:bCs/>
          <w:noProof/>
          <w:sz w:val="22"/>
        </w:rPr>
        <w:t>Hasselblatt P</w:t>
      </w:r>
      <w:r w:rsidRPr="00A866D2">
        <w:rPr>
          <w:rFonts w:ascii="Cambria" w:hAnsi="Cambria"/>
          <w:noProof/>
          <w:sz w:val="22"/>
        </w:rPr>
        <w:t xml:space="preserve">, </w:t>
      </w:r>
      <w:r w:rsidRPr="00A866D2">
        <w:rPr>
          <w:rFonts w:ascii="Cambria" w:hAnsi="Cambria"/>
          <w:b/>
          <w:bCs/>
          <w:noProof/>
          <w:sz w:val="22"/>
        </w:rPr>
        <w:t>Hasui K</w:t>
      </w:r>
      <w:r w:rsidRPr="00A866D2">
        <w:rPr>
          <w:rFonts w:ascii="Cambria" w:hAnsi="Cambria"/>
          <w:noProof/>
          <w:sz w:val="22"/>
        </w:rPr>
        <w:t xml:space="preserve">, </w:t>
      </w:r>
      <w:r w:rsidRPr="00A866D2">
        <w:rPr>
          <w:rFonts w:ascii="Cambria" w:hAnsi="Cambria"/>
          <w:b/>
          <w:bCs/>
          <w:noProof/>
          <w:sz w:val="22"/>
        </w:rPr>
        <w:t>Hawley RG</w:t>
      </w:r>
      <w:r w:rsidRPr="00A866D2">
        <w:rPr>
          <w:rFonts w:ascii="Cambria" w:hAnsi="Cambria"/>
          <w:noProof/>
          <w:sz w:val="22"/>
        </w:rPr>
        <w:t xml:space="preserve">, </w:t>
      </w:r>
      <w:r w:rsidRPr="00A866D2">
        <w:rPr>
          <w:rFonts w:ascii="Cambria" w:hAnsi="Cambria"/>
          <w:b/>
          <w:bCs/>
          <w:noProof/>
          <w:sz w:val="22"/>
        </w:rPr>
        <w:t>Hawley TS</w:t>
      </w:r>
      <w:r w:rsidRPr="00A866D2">
        <w:rPr>
          <w:rFonts w:ascii="Cambria" w:hAnsi="Cambria"/>
          <w:noProof/>
          <w:sz w:val="22"/>
        </w:rPr>
        <w:t xml:space="preserve">, </w:t>
      </w:r>
      <w:r w:rsidRPr="00A866D2">
        <w:rPr>
          <w:rFonts w:ascii="Cambria" w:hAnsi="Cambria"/>
          <w:b/>
          <w:bCs/>
          <w:noProof/>
          <w:sz w:val="22"/>
        </w:rPr>
        <w:t>He C</w:t>
      </w:r>
      <w:r w:rsidRPr="00A866D2">
        <w:rPr>
          <w:rFonts w:ascii="Cambria" w:hAnsi="Cambria"/>
          <w:noProof/>
          <w:sz w:val="22"/>
        </w:rPr>
        <w:t xml:space="preserve">, </w:t>
      </w:r>
      <w:r w:rsidRPr="00A866D2">
        <w:rPr>
          <w:rFonts w:ascii="Cambria" w:hAnsi="Cambria"/>
          <w:b/>
          <w:bCs/>
          <w:noProof/>
          <w:sz w:val="22"/>
        </w:rPr>
        <w:t>He CY</w:t>
      </w:r>
      <w:r w:rsidRPr="00A866D2">
        <w:rPr>
          <w:rFonts w:ascii="Cambria" w:hAnsi="Cambria"/>
          <w:noProof/>
          <w:sz w:val="22"/>
        </w:rPr>
        <w:t xml:space="preserve">, </w:t>
      </w:r>
      <w:r w:rsidRPr="00A866D2">
        <w:rPr>
          <w:rFonts w:ascii="Cambria" w:hAnsi="Cambria"/>
          <w:b/>
          <w:bCs/>
          <w:noProof/>
          <w:sz w:val="22"/>
        </w:rPr>
        <w:t>He F</w:t>
      </w:r>
      <w:r w:rsidRPr="00A866D2">
        <w:rPr>
          <w:rFonts w:ascii="Cambria" w:hAnsi="Cambria"/>
          <w:noProof/>
          <w:sz w:val="22"/>
        </w:rPr>
        <w:t xml:space="preserve">, </w:t>
      </w:r>
      <w:r w:rsidRPr="00A866D2">
        <w:rPr>
          <w:rFonts w:ascii="Cambria" w:hAnsi="Cambria"/>
          <w:b/>
          <w:bCs/>
          <w:noProof/>
          <w:sz w:val="22"/>
        </w:rPr>
        <w:t>He G</w:t>
      </w:r>
      <w:r w:rsidRPr="00A866D2">
        <w:rPr>
          <w:rFonts w:ascii="Cambria" w:hAnsi="Cambria"/>
          <w:noProof/>
          <w:sz w:val="22"/>
        </w:rPr>
        <w:t xml:space="preserve">, </w:t>
      </w:r>
      <w:r w:rsidRPr="00A866D2">
        <w:rPr>
          <w:rFonts w:ascii="Cambria" w:hAnsi="Cambria"/>
          <w:b/>
          <w:bCs/>
          <w:noProof/>
          <w:sz w:val="22"/>
        </w:rPr>
        <w:t>He R-R</w:t>
      </w:r>
      <w:r w:rsidRPr="00A866D2">
        <w:rPr>
          <w:rFonts w:ascii="Cambria" w:hAnsi="Cambria"/>
          <w:noProof/>
          <w:sz w:val="22"/>
        </w:rPr>
        <w:t xml:space="preserve">, </w:t>
      </w:r>
      <w:r w:rsidRPr="00A866D2">
        <w:rPr>
          <w:rFonts w:ascii="Cambria" w:hAnsi="Cambria"/>
          <w:b/>
          <w:bCs/>
          <w:noProof/>
          <w:sz w:val="22"/>
        </w:rPr>
        <w:t>He X-H</w:t>
      </w:r>
      <w:r w:rsidRPr="00A866D2">
        <w:rPr>
          <w:rFonts w:ascii="Cambria" w:hAnsi="Cambria"/>
          <w:noProof/>
          <w:sz w:val="22"/>
        </w:rPr>
        <w:t xml:space="preserve">, </w:t>
      </w:r>
      <w:r w:rsidRPr="00A866D2">
        <w:rPr>
          <w:rFonts w:ascii="Cambria" w:hAnsi="Cambria"/>
          <w:b/>
          <w:bCs/>
          <w:noProof/>
          <w:sz w:val="22"/>
        </w:rPr>
        <w:t>He Y-W</w:t>
      </w:r>
      <w:r w:rsidRPr="00A866D2">
        <w:rPr>
          <w:rFonts w:ascii="Cambria" w:hAnsi="Cambria"/>
          <w:noProof/>
          <w:sz w:val="22"/>
        </w:rPr>
        <w:t xml:space="preserve">, </w:t>
      </w:r>
      <w:r w:rsidRPr="00A866D2">
        <w:rPr>
          <w:rFonts w:ascii="Cambria" w:hAnsi="Cambria"/>
          <w:b/>
          <w:bCs/>
          <w:noProof/>
          <w:sz w:val="22"/>
        </w:rPr>
        <w:t>He Y-Y</w:t>
      </w:r>
      <w:r w:rsidRPr="00A866D2">
        <w:rPr>
          <w:rFonts w:ascii="Cambria" w:hAnsi="Cambria"/>
          <w:noProof/>
          <w:sz w:val="22"/>
        </w:rPr>
        <w:t xml:space="preserve">, </w:t>
      </w:r>
      <w:r w:rsidRPr="00A866D2">
        <w:rPr>
          <w:rFonts w:ascii="Cambria" w:hAnsi="Cambria"/>
          <w:b/>
          <w:bCs/>
          <w:noProof/>
          <w:sz w:val="22"/>
        </w:rPr>
        <w:t>Heath JK</w:t>
      </w:r>
      <w:r w:rsidRPr="00A866D2">
        <w:rPr>
          <w:rFonts w:ascii="Cambria" w:hAnsi="Cambria"/>
          <w:noProof/>
          <w:sz w:val="22"/>
        </w:rPr>
        <w:t xml:space="preserve">, </w:t>
      </w:r>
      <w:r w:rsidRPr="00A866D2">
        <w:rPr>
          <w:rFonts w:ascii="Cambria" w:hAnsi="Cambria"/>
          <w:b/>
          <w:bCs/>
          <w:noProof/>
          <w:sz w:val="22"/>
        </w:rPr>
        <w:t>Hébert M-J</w:t>
      </w:r>
      <w:r w:rsidRPr="00A866D2">
        <w:rPr>
          <w:rFonts w:ascii="Cambria" w:hAnsi="Cambria"/>
          <w:noProof/>
          <w:sz w:val="22"/>
        </w:rPr>
        <w:t xml:space="preserve">, </w:t>
      </w:r>
      <w:r w:rsidRPr="00A866D2">
        <w:rPr>
          <w:rFonts w:ascii="Cambria" w:hAnsi="Cambria"/>
          <w:b/>
          <w:bCs/>
          <w:noProof/>
          <w:sz w:val="22"/>
        </w:rPr>
        <w:t>Heinzen RA</w:t>
      </w:r>
      <w:r w:rsidRPr="00A866D2">
        <w:rPr>
          <w:rFonts w:ascii="Cambria" w:hAnsi="Cambria"/>
          <w:noProof/>
          <w:sz w:val="22"/>
        </w:rPr>
        <w:t xml:space="preserve">, </w:t>
      </w:r>
      <w:r w:rsidRPr="00A866D2">
        <w:rPr>
          <w:rFonts w:ascii="Cambria" w:hAnsi="Cambria"/>
          <w:b/>
          <w:bCs/>
          <w:noProof/>
          <w:sz w:val="22"/>
        </w:rPr>
        <w:t>Helgason GV</w:t>
      </w:r>
      <w:r w:rsidRPr="00A866D2">
        <w:rPr>
          <w:rFonts w:ascii="Cambria" w:hAnsi="Cambria"/>
          <w:noProof/>
          <w:sz w:val="22"/>
        </w:rPr>
        <w:t xml:space="preserve">, </w:t>
      </w:r>
      <w:r w:rsidRPr="00A866D2">
        <w:rPr>
          <w:rFonts w:ascii="Cambria" w:hAnsi="Cambria"/>
          <w:b/>
          <w:bCs/>
          <w:noProof/>
          <w:sz w:val="22"/>
        </w:rPr>
        <w:t>Hensel M</w:t>
      </w:r>
      <w:r w:rsidRPr="00A866D2">
        <w:rPr>
          <w:rFonts w:ascii="Cambria" w:hAnsi="Cambria"/>
          <w:noProof/>
          <w:sz w:val="22"/>
        </w:rPr>
        <w:t xml:space="preserve">, </w:t>
      </w:r>
      <w:r w:rsidRPr="00A866D2">
        <w:rPr>
          <w:rFonts w:ascii="Cambria" w:hAnsi="Cambria"/>
          <w:b/>
          <w:bCs/>
          <w:noProof/>
          <w:sz w:val="22"/>
        </w:rPr>
        <w:t>Henske EP</w:t>
      </w:r>
      <w:r w:rsidRPr="00A866D2">
        <w:rPr>
          <w:rFonts w:ascii="Cambria" w:hAnsi="Cambria"/>
          <w:noProof/>
          <w:sz w:val="22"/>
        </w:rPr>
        <w:t xml:space="preserve">, </w:t>
      </w:r>
      <w:r w:rsidRPr="00A866D2">
        <w:rPr>
          <w:rFonts w:ascii="Cambria" w:hAnsi="Cambria"/>
          <w:b/>
          <w:bCs/>
          <w:noProof/>
          <w:sz w:val="22"/>
        </w:rPr>
        <w:t>Her C</w:t>
      </w:r>
      <w:r w:rsidRPr="00A866D2">
        <w:rPr>
          <w:rFonts w:ascii="Cambria" w:hAnsi="Cambria"/>
          <w:noProof/>
          <w:sz w:val="22"/>
        </w:rPr>
        <w:t xml:space="preserve">, </w:t>
      </w:r>
      <w:r w:rsidRPr="00A866D2">
        <w:rPr>
          <w:rFonts w:ascii="Cambria" w:hAnsi="Cambria"/>
          <w:b/>
          <w:bCs/>
          <w:noProof/>
          <w:sz w:val="22"/>
        </w:rPr>
        <w:t>Herman PK</w:t>
      </w:r>
      <w:r w:rsidRPr="00A866D2">
        <w:rPr>
          <w:rFonts w:ascii="Cambria" w:hAnsi="Cambria"/>
          <w:noProof/>
          <w:sz w:val="22"/>
        </w:rPr>
        <w:t xml:space="preserve">, </w:t>
      </w:r>
      <w:r w:rsidRPr="00A866D2">
        <w:rPr>
          <w:rFonts w:ascii="Cambria" w:hAnsi="Cambria"/>
          <w:b/>
          <w:bCs/>
          <w:noProof/>
          <w:sz w:val="22"/>
        </w:rPr>
        <w:t>Hernández A</w:t>
      </w:r>
      <w:r w:rsidRPr="00A866D2">
        <w:rPr>
          <w:rFonts w:ascii="Cambria" w:hAnsi="Cambria"/>
          <w:noProof/>
          <w:sz w:val="22"/>
        </w:rPr>
        <w:t xml:space="preserve">, </w:t>
      </w:r>
      <w:r w:rsidRPr="00A866D2">
        <w:rPr>
          <w:rFonts w:ascii="Cambria" w:hAnsi="Cambria"/>
          <w:b/>
          <w:bCs/>
          <w:noProof/>
          <w:sz w:val="22"/>
        </w:rPr>
        <w:t>Hernandez C</w:t>
      </w:r>
      <w:r w:rsidRPr="00A866D2">
        <w:rPr>
          <w:rFonts w:ascii="Cambria" w:hAnsi="Cambria"/>
          <w:noProof/>
          <w:sz w:val="22"/>
        </w:rPr>
        <w:t xml:space="preserve">, </w:t>
      </w:r>
      <w:r w:rsidRPr="00A866D2">
        <w:rPr>
          <w:rFonts w:ascii="Cambria" w:hAnsi="Cambria"/>
          <w:b/>
          <w:bCs/>
          <w:noProof/>
          <w:sz w:val="22"/>
        </w:rPr>
        <w:t>Hernández-Tiedra S</w:t>
      </w:r>
      <w:r w:rsidRPr="00A866D2">
        <w:rPr>
          <w:rFonts w:ascii="Cambria" w:hAnsi="Cambria"/>
          <w:noProof/>
          <w:sz w:val="22"/>
        </w:rPr>
        <w:t xml:space="preserve">, </w:t>
      </w:r>
      <w:r w:rsidRPr="00A866D2">
        <w:rPr>
          <w:rFonts w:ascii="Cambria" w:hAnsi="Cambria"/>
          <w:b/>
          <w:bCs/>
          <w:noProof/>
          <w:sz w:val="22"/>
        </w:rPr>
        <w:t>Hetz C</w:t>
      </w:r>
      <w:r w:rsidRPr="00A866D2">
        <w:rPr>
          <w:rFonts w:ascii="Cambria" w:hAnsi="Cambria"/>
          <w:noProof/>
          <w:sz w:val="22"/>
        </w:rPr>
        <w:t xml:space="preserve">, </w:t>
      </w:r>
      <w:r w:rsidRPr="00A866D2">
        <w:rPr>
          <w:rFonts w:ascii="Cambria" w:hAnsi="Cambria"/>
          <w:b/>
          <w:bCs/>
          <w:noProof/>
          <w:sz w:val="22"/>
        </w:rPr>
        <w:t>Hiesinger PR</w:t>
      </w:r>
      <w:r w:rsidRPr="00A866D2">
        <w:rPr>
          <w:rFonts w:ascii="Cambria" w:hAnsi="Cambria"/>
          <w:noProof/>
          <w:sz w:val="22"/>
        </w:rPr>
        <w:t xml:space="preserve">, </w:t>
      </w:r>
      <w:r w:rsidRPr="00A866D2">
        <w:rPr>
          <w:rFonts w:ascii="Cambria" w:hAnsi="Cambria"/>
          <w:b/>
          <w:bCs/>
          <w:noProof/>
          <w:sz w:val="22"/>
        </w:rPr>
        <w:t>Higaki K</w:t>
      </w:r>
      <w:r w:rsidRPr="00A866D2">
        <w:rPr>
          <w:rFonts w:ascii="Cambria" w:hAnsi="Cambria"/>
          <w:noProof/>
          <w:sz w:val="22"/>
        </w:rPr>
        <w:t xml:space="preserve">, </w:t>
      </w:r>
      <w:r w:rsidRPr="00A866D2">
        <w:rPr>
          <w:rFonts w:ascii="Cambria" w:hAnsi="Cambria"/>
          <w:b/>
          <w:bCs/>
          <w:noProof/>
          <w:sz w:val="22"/>
        </w:rPr>
        <w:t>Hilfiker S</w:t>
      </w:r>
      <w:r w:rsidRPr="00A866D2">
        <w:rPr>
          <w:rFonts w:ascii="Cambria" w:hAnsi="Cambria"/>
          <w:noProof/>
          <w:sz w:val="22"/>
        </w:rPr>
        <w:t xml:space="preserve">, </w:t>
      </w:r>
      <w:r w:rsidRPr="00A866D2">
        <w:rPr>
          <w:rFonts w:ascii="Cambria" w:hAnsi="Cambria"/>
          <w:b/>
          <w:bCs/>
          <w:noProof/>
          <w:sz w:val="22"/>
        </w:rPr>
        <w:t>Hill BG</w:t>
      </w:r>
      <w:r w:rsidRPr="00A866D2">
        <w:rPr>
          <w:rFonts w:ascii="Cambria" w:hAnsi="Cambria"/>
          <w:noProof/>
          <w:sz w:val="22"/>
        </w:rPr>
        <w:t xml:space="preserve">, </w:t>
      </w:r>
      <w:r w:rsidRPr="00A866D2">
        <w:rPr>
          <w:rFonts w:ascii="Cambria" w:hAnsi="Cambria"/>
          <w:b/>
          <w:bCs/>
          <w:noProof/>
          <w:sz w:val="22"/>
        </w:rPr>
        <w:t>Hill JA</w:t>
      </w:r>
      <w:r w:rsidRPr="00A866D2">
        <w:rPr>
          <w:rFonts w:ascii="Cambria" w:hAnsi="Cambria"/>
          <w:noProof/>
          <w:sz w:val="22"/>
        </w:rPr>
        <w:t xml:space="preserve">, </w:t>
      </w:r>
      <w:r w:rsidRPr="00A866D2">
        <w:rPr>
          <w:rFonts w:ascii="Cambria" w:hAnsi="Cambria"/>
          <w:b/>
          <w:bCs/>
          <w:noProof/>
          <w:sz w:val="22"/>
        </w:rPr>
        <w:t>Hill WD</w:t>
      </w:r>
      <w:r w:rsidRPr="00A866D2">
        <w:rPr>
          <w:rFonts w:ascii="Cambria" w:hAnsi="Cambria"/>
          <w:noProof/>
          <w:sz w:val="22"/>
        </w:rPr>
        <w:t xml:space="preserve">, </w:t>
      </w:r>
      <w:r w:rsidRPr="00A866D2">
        <w:rPr>
          <w:rFonts w:ascii="Cambria" w:hAnsi="Cambria"/>
          <w:b/>
          <w:bCs/>
          <w:noProof/>
          <w:sz w:val="22"/>
        </w:rPr>
        <w:t>Hino K</w:t>
      </w:r>
      <w:r w:rsidRPr="00A866D2">
        <w:rPr>
          <w:rFonts w:ascii="Cambria" w:hAnsi="Cambria"/>
          <w:noProof/>
          <w:sz w:val="22"/>
        </w:rPr>
        <w:t xml:space="preserve">, </w:t>
      </w:r>
      <w:r w:rsidRPr="00A866D2">
        <w:rPr>
          <w:rFonts w:ascii="Cambria" w:hAnsi="Cambria"/>
          <w:b/>
          <w:bCs/>
          <w:noProof/>
          <w:sz w:val="22"/>
        </w:rPr>
        <w:t>Hofius D</w:t>
      </w:r>
      <w:r w:rsidRPr="00A866D2">
        <w:rPr>
          <w:rFonts w:ascii="Cambria" w:hAnsi="Cambria"/>
          <w:noProof/>
          <w:sz w:val="22"/>
        </w:rPr>
        <w:t xml:space="preserve">, </w:t>
      </w:r>
      <w:r w:rsidRPr="00A866D2">
        <w:rPr>
          <w:rFonts w:ascii="Cambria" w:hAnsi="Cambria"/>
          <w:b/>
          <w:bCs/>
          <w:noProof/>
          <w:sz w:val="22"/>
        </w:rPr>
        <w:t>Hofman P</w:t>
      </w:r>
      <w:r w:rsidRPr="00A866D2">
        <w:rPr>
          <w:rFonts w:ascii="Cambria" w:hAnsi="Cambria"/>
          <w:noProof/>
          <w:sz w:val="22"/>
        </w:rPr>
        <w:t xml:space="preserve">, </w:t>
      </w:r>
      <w:r w:rsidRPr="00A866D2">
        <w:rPr>
          <w:rFonts w:ascii="Cambria" w:hAnsi="Cambria"/>
          <w:b/>
          <w:bCs/>
          <w:noProof/>
          <w:sz w:val="22"/>
        </w:rPr>
        <w:t>Höglinger GU</w:t>
      </w:r>
      <w:r w:rsidRPr="00A866D2">
        <w:rPr>
          <w:rFonts w:ascii="Cambria" w:hAnsi="Cambria"/>
          <w:noProof/>
          <w:sz w:val="22"/>
        </w:rPr>
        <w:t xml:space="preserve">, </w:t>
      </w:r>
      <w:r w:rsidRPr="00A866D2">
        <w:rPr>
          <w:rFonts w:ascii="Cambria" w:hAnsi="Cambria"/>
          <w:b/>
          <w:bCs/>
          <w:noProof/>
          <w:sz w:val="22"/>
        </w:rPr>
        <w:t>Höhfeld J</w:t>
      </w:r>
      <w:r w:rsidRPr="00A866D2">
        <w:rPr>
          <w:rFonts w:ascii="Cambria" w:hAnsi="Cambria"/>
          <w:noProof/>
          <w:sz w:val="22"/>
        </w:rPr>
        <w:t xml:space="preserve">, </w:t>
      </w:r>
      <w:r w:rsidRPr="00A866D2">
        <w:rPr>
          <w:rFonts w:ascii="Cambria" w:hAnsi="Cambria"/>
          <w:b/>
          <w:bCs/>
          <w:noProof/>
          <w:sz w:val="22"/>
        </w:rPr>
        <w:t>Holz MK</w:t>
      </w:r>
      <w:r w:rsidRPr="00A866D2">
        <w:rPr>
          <w:rFonts w:ascii="Cambria" w:hAnsi="Cambria"/>
          <w:noProof/>
          <w:sz w:val="22"/>
        </w:rPr>
        <w:t xml:space="preserve">, </w:t>
      </w:r>
      <w:r w:rsidRPr="00A866D2">
        <w:rPr>
          <w:rFonts w:ascii="Cambria" w:hAnsi="Cambria"/>
          <w:b/>
          <w:bCs/>
          <w:noProof/>
          <w:sz w:val="22"/>
        </w:rPr>
        <w:t>Hong Y</w:t>
      </w:r>
      <w:r w:rsidRPr="00A866D2">
        <w:rPr>
          <w:rFonts w:ascii="Cambria" w:hAnsi="Cambria"/>
          <w:noProof/>
          <w:sz w:val="22"/>
        </w:rPr>
        <w:t xml:space="preserve">, </w:t>
      </w:r>
      <w:r w:rsidRPr="00A866D2">
        <w:rPr>
          <w:rFonts w:ascii="Cambria" w:hAnsi="Cambria"/>
          <w:b/>
          <w:bCs/>
          <w:noProof/>
          <w:sz w:val="22"/>
        </w:rPr>
        <w:t>Hood DA</w:t>
      </w:r>
      <w:r w:rsidRPr="00A866D2">
        <w:rPr>
          <w:rFonts w:ascii="Cambria" w:hAnsi="Cambria"/>
          <w:noProof/>
          <w:sz w:val="22"/>
        </w:rPr>
        <w:t xml:space="preserve">, </w:t>
      </w:r>
      <w:r w:rsidRPr="00A866D2">
        <w:rPr>
          <w:rFonts w:ascii="Cambria" w:hAnsi="Cambria"/>
          <w:b/>
          <w:bCs/>
          <w:noProof/>
          <w:sz w:val="22"/>
        </w:rPr>
        <w:t>Hoozemans JJ</w:t>
      </w:r>
      <w:r w:rsidRPr="00A866D2">
        <w:rPr>
          <w:rFonts w:ascii="Cambria" w:hAnsi="Cambria"/>
          <w:noProof/>
          <w:sz w:val="22"/>
        </w:rPr>
        <w:t xml:space="preserve">, </w:t>
      </w:r>
      <w:r w:rsidRPr="00A866D2">
        <w:rPr>
          <w:rFonts w:ascii="Cambria" w:hAnsi="Cambria"/>
          <w:b/>
          <w:bCs/>
          <w:noProof/>
          <w:sz w:val="22"/>
        </w:rPr>
        <w:t>Hoppe T</w:t>
      </w:r>
      <w:r w:rsidRPr="00A866D2">
        <w:rPr>
          <w:rFonts w:ascii="Cambria" w:hAnsi="Cambria"/>
          <w:noProof/>
          <w:sz w:val="22"/>
        </w:rPr>
        <w:t xml:space="preserve">, </w:t>
      </w:r>
      <w:r w:rsidRPr="00A866D2">
        <w:rPr>
          <w:rFonts w:ascii="Cambria" w:hAnsi="Cambria"/>
          <w:b/>
          <w:bCs/>
          <w:noProof/>
          <w:sz w:val="22"/>
        </w:rPr>
        <w:t>Hsu C</w:t>
      </w:r>
      <w:r w:rsidRPr="00A866D2">
        <w:rPr>
          <w:rFonts w:ascii="Cambria" w:hAnsi="Cambria"/>
          <w:noProof/>
          <w:sz w:val="22"/>
        </w:rPr>
        <w:t xml:space="preserve">, </w:t>
      </w:r>
      <w:r w:rsidRPr="00A866D2">
        <w:rPr>
          <w:rFonts w:ascii="Cambria" w:hAnsi="Cambria"/>
          <w:b/>
          <w:bCs/>
          <w:noProof/>
          <w:sz w:val="22"/>
        </w:rPr>
        <w:t>Hsu C-Y</w:t>
      </w:r>
      <w:r w:rsidRPr="00A866D2">
        <w:rPr>
          <w:rFonts w:ascii="Cambria" w:hAnsi="Cambria"/>
          <w:noProof/>
          <w:sz w:val="22"/>
        </w:rPr>
        <w:t xml:space="preserve">, </w:t>
      </w:r>
      <w:r w:rsidRPr="00A866D2">
        <w:rPr>
          <w:rFonts w:ascii="Cambria" w:hAnsi="Cambria"/>
          <w:b/>
          <w:bCs/>
          <w:noProof/>
          <w:sz w:val="22"/>
        </w:rPr>
        <w:t>Hsu L-C</w:t>
      </w:r>
      <w:r w:rsidRPr="00A866D2">
        <w:rPr>
          <w:rFonts w:ascii="Cambria" w:hAnsi="Cambria"/>
          <w:noProof/>
          <w:sz w:val="22"/>
        </w:rPr>
        <w:t xml:space="preserve">, </w:t>
      </w:r>
      <w:r w:rsidRPr="00A866D2">
        <w:rPr>
          <w:rFonts w:ascii="Cambria" w:hAnsi="Cambria"/>
          <w:b/>
          <w:bCs/>
          <w:noProof/>
          <w:sz w:val="22"/>
        </w:rPr>
        <w:t>Hu D</w:t>
      </w:r>
      <w:r w:rsidRPr="00A866D2">
        <w:rPr>
          <w:rFonts w:ascii="Cambria" w:hAnsi="Cambria"/>
          <w:noProof/>
          <w:sz w:val="22"/>
        </w:rPr>
        <w:t xml:space="preserve">, </w:t>
      </w:r>
      <w:r w:rsidRPr="00A866D2">
        <w:rPr>
          <w:rFonts w:ascii="Cambria" w:hAnsi="Cambria"/>
          <w:b/>
          <w:bCs/>
          <w:noProof/>
          <w:sz w:val="22"/>
        </w:rPr>
        <w:t>Hu G</w:t>
      </w:r>
      <w:r w:rsidRPr="00A866D2">
        <w:rPr>
          <w:rFonts w:ascii="Cambria" w:hAnsi="Cambria"/>
          <w:noProof/>
          <w:sz w:val="22"/>
        </w:rPr>
        <w:t xml:space="preserve">, </w:t>
      </w:r>
      <w:r w:rsidRPr="00A866D2">
        <w:rPr>
          <w:rFonts w:ascii="Cambria" w:hAnsi="Cambria"/>
          <w:b/>
          <w:bCs/>
          <w:noProof/>
          <w:sz w:val="22"/>
        </w:rPr>
        <w:t>Hu H-M</w:t>
      </w:r>
      <w:r w:rsidRPr="00A866D2">
        <w:rPr>
          <w:rFonts w:ascii="Cambria" w:hAnsi="Cambria"/>
          <w:noProof/>
          <w:sz w:val="22"/>
        </w:rPr>
        <w:t xml:space="preserve">, </w:t>
      </w:r>
      <w:r w:rsidRPr="00A866D2">
        <w:rPr>
          <w:rFonts w:ascii="Cambria" w:hAnsi="Cambria"/>
          <w:b/>
          <w:bCs/>
          <w:noProof/>
          <w:sz w:val="22"/>
        </w:rPr>
        <w:t>Hu H</w:t>
      </w:r>
      <w:r w:rsidRPr="00A866D2">
        <w:rPr>
          <w:rFonts w:ascii="Cambria" w:hAnsi="Cambria"/>
          <w:noProof/>
          <w:sz w:val="22"/>
        </w:rPr>
        <w:t xml:space="preserve">, </w:t>
      </w:r>
      <w:r w:rsidRPr="00A866D2">
        <w:rPr>
          <w:rFonts w:ascii="Cambria" w:hAnsi="Cambria"/>
          <w:b/>
          <w:bCs/>
          <w:noProof/>
          <w:sz w:val="22"/>
        </w:rPr>
        <w:t>Hu MC</w:t>
      </w:r>
      <w:r w:rsidRPr="00A866D2">
        <w:rPr>
          <w:rFonts w:ascii="Cambria" w:hAnsi="Cambria"/>
          <w:noProof/>
          <w:sz w:val="22"/>
        </w:rPr>
        <w:t xml:space="preserve">, </w:t>
      </w:r>
      <w:r w:rsidRPr="00A866D2">
        <w:rPr>
          <w:rFonts w:ascii="Cambria" w:hAnsi="Cambria"/>
          <w:b/>
          <w:bCs/>
          <w:noProof/>
          <w:sz w:val="22"/>
        </w:rPr>
        <w:t>Hu Y-C</w:t>
      </w:r>
      <w:r w:rsidRPr="00A866D2">
        <w:rPr>
          <w:rFonts w:ascii="Cambria" w:hAnsi="Cambria"/>
          <w:noProof/>
          <w:sz w:val="22"/>
        </w:rPr>
        <w:t xml:space="preserve">, </w:t>
      </w:r>
      <w:r w:rsidRPr="00A866D2">
        <w:rPr>
          <w:rFonts w:ascii="Cambria" w:hAnsi="Cambria"/>
          <w:b/>
          <w:bCs/>
          <w:noProof/>
          <w:sz w:val="22"/>
        </w:rPr>
        <w:t>Hu Z-W</w:t>
      </w:r>
      <w:r w:rsidRPr="00A866D2">
        <w:rPr>
          <w:rFonts w:ascii="Cambria" w:hAnsi="Cambria"/>
          <w:noProof/>
          <w:sz w:val="22"/>
        </w:rPr>
        <w:t xml:space="preserve">, </w:t>
      </w:r>
      <w:r w:rsidRPr="00A866D2">
        <w:rPr>
          <w:rFonts w:ascii="Cambria" w:hAnsi="Cambria"/>
          <w:b/>
          <w:bCs/>
          <w:noProof/>
          <w:sz w:val="22"/>
        </w:rPr>
        <w:t>Hua F</w:t>
      </w:r>
      <w:r w:rsidRPr="00A866D2">
        <w:rPr>
          <w:rFonts w:ascii="Cambria" w:hAnsi="Cambria"/>
          <w:noProof/>
          <w:sz w:val="22"/>
        </w:rPr>
        <w:t xml:space="preserve">, </w:t>
      </w:r>
      <w:r w:rsidRPr="00A866D2">
        <w:rPr>
          <w:rFonts w:ascii="Cambria" w:hAnsi="Cambria"/>
          <w:b/>
          <w:bCs/>
          <w:noProof/>
          <w:sz w:val="22"/>
        </w:rPr>
        <w:t>Hua Y</w:t>
      </w:r>
      <w:r w:rsidRPr="00A866D2">
        <w:rPr>
          <w:rFonts w:ascii="Cambria" w:hAnsi="Cambria"/>
          <w:noProof/>
          <w:sz w:val="22"/>
        </w:rPr>
        <w:t xml:space="preserve">, </w:t>
      </w:r>
      <w:r w:rsidRPr="00A866D2">
        <w:rPr>
          <w:rFonts w:ascii="Cambria" w:hAnsi="Cambria"/>
          <w:b/>
          <w:bCs/>
          <w:noProof/>
          <w:sz w:val="22"/>
        </w:rPr>
        <w:t>Huang C</w:t>
      </w:r>
      <w:r w:rsidRPr="00A866D2">
        <w:rPr>
          <w:rFonts w:ascii="Cambria" w:hAnsi="Cambria"/>
          <w:noProof/>
          <w:sz w:val="22"/>
        </w:rPr>
        <w:t xml:space="preserve">, </w:t>
      </w:r>
      <w:r w:rsidRPr="00A866D2">
        <w:rPr>
          <w:rFonts w:ascii="Cambria" w:hAnsi="Cambria"/>
          <w:b/>
          <w:bCs/>
          <w:noProof/>
          <w:sz w:val="22"/>
        </w:rPr>
        <w:t>Huang H-L</w:t>
      </w:r>
      <w:r w:rsidRPr="00A866D2">
        <w:rPr>
          <w:rFonts w:ascii="Cambria" w:hAnsi="Cambria"/>
          <w:noProof/>
          <w:sz w:val="22"/>
        </w:rPr>
        <w:t xml:space="preserve">, </w:t>
      </w:r>
      <w:r w:rsidRPr="00A866D2">
        <w:rPr>
          <w:rFonts w:ascii="Cambria" w:hAnsi="Cambria"/>
          <w:b/>
          <w:bCs/>
          <w:noProof/>
          <w:sz w:val="22"/>
        </w:rPr>
        <w:t>Huang K-H</w:t>
      </w:r>
      <w:r w:rsidRPr="00A866D2">
        <w:rPr>
          <w:rFonts w:ascii="Cambria" w:hAnsi="Cambria"/>
          <w:noProof/>
          <w:sz w:val="22"/>
        </w:rPr>
        <w:t xml:space="preserve">, </w:t>
      </w:r>
      <w:r w:rsidRPr="00A866D2">
        <w:rPr>
          <w:rFonts w:ascii="Cambria" w:hAnsi="Cambria"/>
          <w:b/>
          <w:bCs/>
          <w:noProof/>
          <w:sz w:val="22"/>
        </w:rPr>
        <w:t>Huang K-Y</w:t>
      </w:r>
      <w:r w:rsidRPr="00A866D2">
        <w:rPr>
          <w:rFonts w:ascii="Cambria" w:hAnsi="Cambria"/>
          <w:noProof/>
          <w:sz w:val="22"/>
        </w:rPr>
        <w:t xml:space="preserve">, </w:t>
      </w:r>
      <w:r w:rsidRPr="00A866D2">
        <w:rPr>
          <w:rFonts w:ascii="Cambria" w:hAnsi="Cambria"/>
          <w:b/>
          <w:bCs/>
          <w:noProof/>
          <w:sz w:val="22"/>
        </w:rPr>
        <w:t>Huang S</w:t>
      </w:r>
      <w:r w:rsidRPr="00A866D2">
        <w:rPr>
          <w:rFonts w:ascii="Cambria" w:hAnsi="Cambria"/>
          <w:noProof/>
          <w:sz w:val="22"/>
        </w:rPr>
        <w:t xml:space="preserve">, </w:t>
      </w:r>
      <w:r w:rsidRPr="00A866D2">
        <w:rPr>
          <w:rFonts w:ascii="Cambria" w:hAnsi="Cambria"/>
          <w:b/>
          <w:bCs/>
          <w:noProof/>
          <w:sz w:val="22"/>
        </w:rPr>
        <w:t>Huang S</w:t>
      </w:r>
      <w:r w:rsidRPr="00A866D2">
        <w:rPr>
          <w:rFonts w:ascii="Cambria" w:hAnsi="Cambria"/>
          <w:noProof/>
          <w:sz w:val="22"/>
        </w:rPr>
        <w:t xml:space="preserve">, </w:t>
      </w:r>
      <w:r w:rsidRPr="00A866D2">
        <w:rPr>
          <w:rFonts w:ascii="Cambria" w:hAnsi="Cambria"/>
          <w:b/>
          <w:bCs/>
          <w:noProof/>
          <w:sz w:val="22"/>
        </w:rPr>
        <w:t>Huang W-P</w:t>
      </w:r>
      <w:r w:rsidRPr="00A866D2">
        <w:rPr>
          <w:rFonts w:ascii="Cambria" w:hAnsi="Cambria"/>
          <w:noProof/>
          <w:sz w:val="22"/>
        </w:rPr>
        <w:t xml:space="preserve">, </w:t>
      </w:r>
      <w:r w:rsidRPr="00A866D2">
        <w:rPr>
          <w:rFonts w:ascii="Cambria" w:hAnsi="Cambria"/>
          <w:b/>
          <w:bCs/>
          <w:noProof/>
          <w:sz w:val="22"/>
        </w:rPr>
        <w:t>Huang Y-R</w:t>
      </w:r>
      <w:r w:rsidRPr="00A866D2">
        <w:rPr>
          <w:rFonts w:ascii="Cambria" w:hAnsi="Cambria"/>
          <w:noProof/>
          <w:sz w:val="22"/>
        </w:rPr>
        <w:t xml:space="preserve">, </w:t>
      </w:r>
      <w:r w:rsidRPr="00A866D2">
        <w:rPr>
          <w:rFonts w:ascii="Cambria" w:hAnsi="Cambria"/>
          <w:b/>
          <w:bCs/>
          <w:noProof/>
          <w:sz w:val="22"/>
        </w:rPr>
        <w:t>Huang Y</w:t>
      </w:r>
      <w:r w:rsidRPr="00A866D2">
        <w:rPr>
          <w:rFonts w:ascii="Cambria" w:hAnsi="Cambria"/>
          <w:noProof/>
          <w:sz w:val="22"/>
        </w:rPr>
        <w:t xml:space="preserve">, </w:t>
      </w:r>
      <w:r w:rsidRPr="00A866D2">
        <w:rPr>
          <w:rFonts w:ascii="Cambria" w:hAnsi="Cambria"/>
          <w:b/>
          <w:bCs/>
          <w:noProof/>
          <w:sz w:val="22"/>
        </w:rPr>
        <w:t>Huang Y</w:t>
      </w:r>
      <w:r w:rsidRPr="00A866D2">
        <w:rPr>
          <w:rFonts w:ascii="Cambria" w:hAnsi="Cambria"/>
          <w:noProof/>
          <w:sz w:val="22"/>
        </w:rPr>
        <w:t xml:space="preserve">, </w:t>
      </w:r>
      <w:r w:rsidRPr="00A866D2">
        <w:rPr>
          <w:rFonts w:ascii="Cambria" w:hAnsi="Cambria"/>
          <w:b/>
          <w:bCs/>
          <w:noProof/>
          <w:sz w:val="22"/>
        </w:rPr>
        <w:t>Huber TB</w:t>
      </w:r>
      <w:r w:rsidRPr="00A866D2">
        <w:rPr>
          <w:rFonts w:ascii="Cambria" w:hAnsi="Cambria"/>
          <w:noProof/>
          <w:sz w:val="22"/>
        </w:rPr>
        <w:t xml:space="preserve">, </w:t>
      </w:r>
      <w:r w:rsidRPr="00A866D2">
        <w:rPr>
          <w:rFonts w:ascii="Cambria" w:hAnsi="Cambria"/>
          <w:b/>
          <w:bCs/>
          <w:noProof/>
          <w:sz w:val="22"/>
        </w:rPr>
        <w:t>Huebbe P</w:t>
      </w:r>
      <w:r w:rsidRPr="00A866D2">
        <w:rPr>
          <w:rFonts w:ascii="Cambria" w:hAnsi="Cambria"/>
          <w:noProof/>
          <w:sz w:val="22"/>
        </w:rPr>
        <w:t xml:space="preserve">, </w:t>
      </w:r>
      <w:r w:rsidRPr="00A866D2">
        <w:rPr>
          <w:rFonts w:ascii="Cambria" w:hAnsi="Cambria"/>
          <w:b/>
          <w:bCs/>
          <w:noProof/>
          <w:sz w:val="22"/>
        </w:rPr>
        <w:t>Huh W-K</w:t>
      </w:r>
      <w:r w:rsidRPr="00A866D2">
        <w:rPr>
          <w:rFonts w:ascii="Cambria" w:hAnsi="Cambria"/>
          <w:noProof/>
          <w:sz w:val="22"/>
        </w:rPr>
        <w:t xml:space="preserve">, </w:t>
      </w:r>
      <w:r w:rsidRPr="00A866D2">
        <w:rPr>
          <w:rFonts w:ascii="Cambria" w:hAnsi="Cambria"/>
          <w:b/>
          <w:bCs/>
          <w:noProof/>
          <w:sz w:val="22"/>
        </w:rPr>
        <w:t>Hulmi JJ</w:t>
      </w:r>
      <w:r w:rsidRPr="00A866D2">
        <w:rPr>
          <w:rFonts w:ascii="Cambria" w:hAnsi="Cambria"/>
          <w:noProof/>
          <w:sz w:val="22"/>
        </w:rPr>
        <w:t xml:space="preserve">, </w:t>
      </w:r>
      <w:r w:rsidRPr="00A866D2">
        <w:rPr>
          <w:rFonts w:ascii="Cambria" w:hAnsi="Cambria"/>
          <w:b/>
          <w:bCs/>
          <w:noProof/>
          <w:sz w:val="22"/>
        </w:rPr>
        <w:t>Hur GM</w:t>
      </w:r>
      <w:r w:rsidRPr="00A866D2">
        <w:rPr>
          <w:rFonts w:ascii="Cambria" w:hAnsi="Cambria"/>
          <w:noProof/>
          <w:sz w:val="22"/>
        </w:rPr>
        <w:t xml:space="preserve">, </w:t>
      </w:r>
      <w:r w:rsidRPr="00A866D2">
        <w:rPr>
          <w:rFonts w:ascii="Cambria" w:hAnsi="Cambria"/>
          <w:b/>
          <w:bCs/>
          <w:noProof/>
          <w:sz w:val="22"/>
        </w:rPr>
        <w:t>Hurley JH</w:t>
      </w:r>
      <w:r w:rsidRPr="00A866D2">
        <w:rPr>
          <w:rFonts w:ascii="Cambria" w:hAnsi="Cambria"/>
          <w:noProof/>
          <w:sz w:val="22"/>
        </w:rPr>
        <w:t xml:space="preserve">, </w:t>
      </w:r>
      <w:r w:rsidRPr="00A866D2">
        <w:rPr>
          <w:rFonts w:ascii="Cambria" w:hAnsi="Cambria"/>
          <w:b/>
          <w:bCs/>
          <w:noProof/>
          <w:sz w:val="22"/>
        </w:rPr>
        <w:t>Husak Z</w:t>
      </w:r>
      <w:r w:rsidRPr="00A866D2">
        <w:rPr>
          <w:rFonts w:ascii="Cambria" w:hAnsi="Cambria"/>
          <w:noProof/>
          <w:sz w:val="22"/>
        </w:rPr>
        <w:t xml:space="preserve">, </w:t>
      </w:r>
      <w:r w:rsidRPr="00A866D2">
        <w:rPr>
          <w:rFonts w:ascii="Cambria" w:hAnsi="Cambria"/>
          <w:b/>
          <w:bCs/>
          <w:noProof/>
          <w:sz w:val="22"/>
        </w:rPr>
        <w:t>Hussain SN</w:t>
      </w:r>
      <w:r w:rsidRPr="00A866D2">
        <w:rPr>
          <w:rFonts w:ascii="Cambria" w:hAnsi="Cambria"/>
          <w:noProof/>
          <w:sz w:val="22"/>
        </w:rPr>
        <w:t xml:space="preserve">, </w:t>
      </w:r>
      <w:r w:rsidRPr="00A866D2">
        <w:rPr>
          <w:rFonts w:ascii="Cambria" w:hAnsi="Cambria"/>
          <w:b/>
          <w:bCs/>
          <w:noProof/>
          <w:sz w:val="22"/>
        </w:rPr>
        <w:t>Hussain S</w:t>
      </w:r>
      <w:r w:rsidRPr="00A866D2">
        <w:rPr>
          <w:rFonts w:ascii="Cambria" w:hAnsi="Cambria"/>
          <w:noProof/>
          <w:sz w:val="22"/>
        </w:rPr>
        <w:t xml:space="preserve">, </w:t>
      </w:r>
      <w:r w:rsidRPr="00A866D2">
        <w:rPr>
          <w:rFonts w:ascii="Cambria" w:hAnsi="Cambria"/>
          <w:b/>
          <w:bCs/>
          <w:noProof/>
          <w:sz w:val="22"/>
        </w:rPr>
        <w:t>Hwang JJ</w:t>
      </w:r>
      <w:r w:rsidRPr="00A866D2">
        <w:rPr>
          <w:rFonts w:ascii="Cambria" w:hAnsi="Cambria"/>
          <w:noProof/>
          <w:sz w:val="22"/>
        </w:rPr>
        <w:t xml:space="preserve">, </w:t>
      </w:r>
      <w:r w:rsidRPr="00A866D2">
        <w:rPr>
          <w:rFonts w:ascii="Cambria" w:hAnsi="Cambria"/>
          <w:b/>
          <w:bCs/>
          <w:noProof/>
          <w:sz w:val="22"/>
        </w:rPr>
        <w:t>Hwang S</w:t>
      </w:r>
      <w:r w:rsidRPr="00A866D2">
        <w:rPr>
          <w:rFonts w:ascii="Cambria" w:hAnsi="Cambria"/>
          <w:noProof/>
          <w:sz w:val="22"/>
        </w:rPr>
        <w:t xml:space="preserve">, </w:t>
      </w:r>
      <w:r w:rsidRPr="00A866D2">
        <w:rPr>
          <w:rFonts w:ascii="Cambria" w:hAnsi="Cambria"/>
          <w:b/>
          <w:bCs/>
          <w:noProof/>
          <w:sz w:val="22"/>
        </w:rPr>
        <w:t>Hwang TI</w:t>
      </w:r>
      <w:r w:rsidRPr="00A866D2">
        <w:rPr>
          <w:rFonts w:ascii="Cambria" w:hAnsi="Cambria"/>
          <w:noProof/>
          <w:sz w:val="22"/>
        </w:rPr>
        <w:t xml:space="preserve">, </w:t>
      </w:r>
      <w:r w:rsidRPr="00A866D2">
        <w:rPr>
          <w:rFonts w:ascii="Cambria" w:hAnsi="Cambria"/>
          <w:b/>
          <w:bCs/>
          <w:noProof/>
          <w:sz w:val="22"/>
        </w:rPr>
        <w:t>Ichihara A</w:t>
      </w:r>
      <w:r w:rsidRPr="00A866D2">
        <w:rPr>
          <w:rFonts w:ascii="Cambria" w:hAnsi="Cambria"/>
          <w:noProof/>
          <w:sz w:val="22"/>
        </w:rPr>
        <w:t xml:space="preserve">, </w:t>
      </w:r>
      <w:r w:rsidRPr="00A866D2">
        <w:rPr>
          <w:rFonts w:ascii="Cambria" w:hAnsi="Cambria"/>
          <w:b/>
          <w:bCs/>
          <w:noProof/>
          <w:sz w:val="22"/>
        </w:rPr>
        <w:t>Imai Y</w:t>
      </w:r>
      <w:r w:rsidRPr="00A866D2">
        <w:rPr>
          <w:rFonts w:ascii="Cambria" w:hAnsi="Cambria"/>
          <w:noProof/>
          <w:sz w:val="22"/>
        </w:rPr>
        <w:t xml:space="preserve">, </w:t>
      </w:r>
      <w:r w:rsidRPr="00A866D2">
        <w:rPr>
          <w:rFonts w:ascii="Cambria" w:hAnsi="Cambria"/>
          <w:b/>
          <w:bCs/>
          <w:noProof/>
          <w:sz w:val="22"/>
        </w:rPr>
        <w:t>Imbriano C</w:t>
      </w:r>
      <w:r w:rsidRPr="00A866D2">
        <w:rPr>
          <w:rFonts w:ascii="Cambria" w:hAnsi="Cambria"/>
          <w:noProof/>
          <w:sz w:val="22"/>
        </w:rPr>
        <w:t xml:space="preserve">, </w:t>
      </w:r>
      <w:r w:rsidRPr="00A866D2">
        <w:rPr>
          <w:rFonts w:ascii="Cambria" w:hAnsi="Cambria"/>
          <w:b/>
          <w:bCs/>
          <w:noProof/>
          <w:sz w:val="22"/>
        </w:rPr>
        <w:t>Inomata M</w:t>
      </w:r>
      <w:r w:rsidRPr="00A866D2">
        <w:rPr>
          <w:rFonts w:ascii="Cambria" w:hAnsi="Cambria"/>
          <w:noProof/>
          <w:sz w:val="22"/>
        </w:rPr>
        <w:t xml:space="preserve">, </w:t>
      </w:r>
      <w:r w:rsidRPr="00A866D2">
        <w:rPr>
          <w:rFonts w:ascii="Cambria" w:hAnsi="Cambria"/>
          <w:b/>
          <w:bCs/>
          <w:noProof/>
          <w:sz w:val="22"/>
        </w:rPr>
        <w:t>Into T</w:t>
      </w:r>
      <w:r w:rsidRPr="00A866D2">
        <w:rPr>
          <w:rFonts w:ascii="Cambria" w:hAnsi="Cambria"/>
          <w:noProof/>
          <w:sz w:val="22"/>
        </w:rPr>
        <w:t xml:space="preserve">, </w:t>
      </w:r>
      <w:r w:rsidRPr="00A866D2">
        <w:rPr>
          <w:rFonts w:ascii="Cambria" w:hAnsi="Cambria"/>
          <w:b/>
          <w:bCs/>
          <w:noProof/>
          <w:sz w:val="22"/>
        </w:rPr>
        <w:t>Iovane V</w:t>
      </w:r>
      <w:r w:rsidRPr="00A866D2">
        <w:rPr>
          <w:rFonts w:ascii="Cambria" w:hAnsi="Cambria"/>
          <w:noProof/>
          <w:sz w:val="22"/>
        </w:rPr>
        <w:t xml:space="preserve">, </w:t>
      </w:r>
      <w:r w:rsidRPr="00A866D2">
        <w:rPr>
          <w:rFonts w:ascii="Cambria" w:hAnsi="Cambria"/>
          <w:b/>
          <w:bCs/>
          <w:noProof/>
          <w:sz w:val="22"/>
        </w:rPr>
        <w:t>Iovanna JL</w:t>
      </w:r>
      <w:r w:rsidRPr="00A866D2">
        <w:rPr>
          <w:rFonts w:ascii="Cambria" w:hAnsi="Cambria"/>
          <w:noProof/>
          <w:sz w:val="22"/>
        </w:rPr>
        <w:t xml:space="preserve">, </w:t>
      </w:r>
      <w:r w:rsidRPr="00A866D2">
        <w:rPr>
          <w:rFonts w:ascii="Cambria" w:hAnsi="Cambria"/>
          <w:b/>
          <w:bCs/>
          <w:noProof/>
          <w:sz w:val="22"/>
        </w:rPr>
        <w:t>Iozzo R V</w:t>
      </w:r>
      <w:r w:rsidRPr="00A866D2">
        <w:rPr>
          <w:rFonts w:ascii="Cambria" w:hAnsi="Cambria"/>
          <w:noProof/>
          <w:sz w:val="22"/>
        </w:rPr>
        <w:t xml:space="preserve">, </w:t>
      </w:r>
      <w:r w:rsidRPr="00A866D2">
        <w:rPr>
          <w:rFonts w:ascii="Cambria" w:hAnsi="Cambria"/>
          <w:b/>
          <w:bCs/>
          <w:noProof/>
          <w:sz w:val="22"/>
        </w:rPr>
        <w:t>Ip NY</w:t>
      </w:r>
      <w:r w:rsidRPr="00A866D2">
        <w:rPr>
          <w:rFonts w:ascii="Cambria" w:hAnsi="Cambria"/>
          <w:noProof/>
          <w:sz w:val="22"/>
        </w:rPr>
        <w:t xml:space="preserve">, </w:t>
      </w:r>
      <w:r w:rsidRPr="00A866D2">
        <w:rPr>
          <w:rFonts w:ascii="Cambria" w:hAnsi="Cambria"/>
          <w:b/>
          <w:bCs/>
          <w:noProof/>
          <w:sz w:val="22"/>
        </w:rPr>
        <w:t>Irazoqui JE</w:t>
      </w:r>
      <w:r w:rsidRPr="00A866D2">
        <w:rPr>
          <w:rFonts w:ascii="Cambria" w:hAnsi="Cambria"/>
          <w:noProof/>
          <w:sz w:val="22"/>
        </w:rPr>
        <w:t xml:space="preserve">, </w:t>
      </w:r>
      <w:r w:rsidRPr="00A866D2">
        <w:rPr>
          <w:rFonts w:ascii="Cambria" w:hAnsi="Cambria"/>
          <w:b/>
          <w:bCs/>
          <w:noProof/>
          <w:sz w:val="22"/>
        </w:rPr>
        <w:t>Iribarren P</w:t>
      </w:r>
      <w:r w:rsidRPr="00A866D2">
        <w:rPr>
          <w:rFonts w:ascii="Cambria" w:hAnsi="Cambria"/>
          <w:noProof/>
          <w:sz w:val="22"/>
        </w:rPr>
        <w:t xml:space="preserve">, </w:t>
      </w:r>
      <w:r w:rsidRPr="00A866D2">
        <w:rPr>
          <w:rFonts w:ascii="Cambria" w:hAnsi="Cambria"/>
          <w:b/>
          <w:bCs/>
          <w:noProof/>
          <w:sz w:val="22"/>
        </w:rPr>
        <w:t>Isaka Y</w:t>
      </w:r>
      <w:r w:rsidRPr="00A866D2">
        <w:rPr>
          <w:rFonts w:ascii="Cambria" w:hAnsi="Cambria"/>
          <w:noProof/>
          <w:sz w:val="22"/>
        </w:rPr>
        <w:t xml:space="preserve">, </w:t>
      </w:r>
      <w:r w:rsidRPr="00A866D2">
        <w:rPr>
          <w:rFonts w:ascii="Cambria" w:hAnsi="Cambria"/>
          <w:b/>
          <w:bCs/>
          <w:noProof/>
          <w:sz w:val="22"/>
        </w:rPr>
        <w:t>Isakovic AJ</w:t>
      </w:r>
      <w:r w:rsidRPr="00A866D2">
        <w:rPr>
          <w:rFonts w:ascii="Cambria" w:hAnsi="Cambria"/>
          <w:noProof/>
          <w:sz w:val="22"/>
        </w:rPr>
        <w:t xml:space="preserve">, </w:t>
      </w:r>
      <w:r w:rsidRPr="00A866D2">
        <w:rPr>
          <w:rFonts w:ascii="Cambria" w:hAnsi="Cambria"/>
          <w:b/>
          <w:bCs/>
          <w:noProof/>
          <w:sz w:val="22"/>
        </w:rPr>
        <w:t>Ischiropoulos H</w:t>
      </w:r>
      <w:r w:rsidRPr="00A866D2">
        <w:rPr>
          <w:rFonts w:ascii="Cambria" w:hAnsi="Cambria"/>
          <w:noProof/>
          <w:sz w:val="22"/>
        </w:rPr>
        <w:t xml:space="preserve">, </w:t>
      </w:r>
      <w:r w:rsidRPr="00A866D2">
        <w:rPr>
          <w:rFonts w:ascii="Cambria" w:hAnsi="Cambria"/>
          <w:b/>
          <w:bCs/>
          <w:noProof/>
          <w:sz w:val="22"/>
        </w:rPr>
        <w:t>Isenberg JS</w:t>
      </w:r>
      <w:r w:rsidRPr="00A866D2">
        <w:rPr>
          <w:rFonts w:ascii="Cambria" w:hAnsi="Cambria"/>
          <w:noProof/>
          <w:sz w:val="22"/>
        </w:rPr>
        <w:t xml:space="preserve">, </w:t>
      </w:r>
      <w:r w:rsidRPr="00A866D2">
        <w:rPr>
          <w:rFonts w:ascii="Cambria" w:hAnsi="Cambria"/>
          <w:b/>
          <w:bCs/>
          <w:noProof/>
          <w:sz w:val="22"/>
        </w:rPr>
        <w:t>Ishaq M</w:t>
      </w:r>
      <w:r w:rsidRPr="00A866D2">
        <w:rPr>
          <w:rFonts w:ascii="Cambria" w:hAnsi="Cambria"/>
          <w:noProof/>
          <w:sz w:val="22"/>
        </w:rPr>
        <w:t xml:space="preserve">, </w:t>
      </w:r>
      <w:r w:rsidRPr="00A866D2">
        <w:rPr>
          <w:rFonts w:ascii="Cambria" w:hAnsi="Cambria"/>
          <w:b/>
          <w:bCs/>
          <w:noProof/>
          <w:sz w:val="22"/>
        </w:rPr>
        <w:t>Ishida H</w:t>
      </w:r>
      <w:r w:rsidRPr="00A866D2">
        <w:rPr>
          <w:rFonts w:ascii="Cambria" w:hAnsi="Cambria"/>
          <w:noProof/>
          <w:sz w:val="22"/>
        </w:rPr>
        <w:t xml:space="preserve">, </w:t>
      </w:r>
      <w:r w:rsidRPr="00A866D2">
        <w:rPr>
          <w:rFonts w:ascii="Cambria" w:hAnsi="Cambria"/>
          <w:b/>
          <w:bCs/>
          <w:noProof/>
          <w:sz w:val="22"/>
        </w:rPr>
        <w:t>Ishii I</w:t>
      </w:r>
      <w:r w:rsidRPr="00A866D2">
        <w:rPr>
          <w:rFonts w:ascii="Cambria" w:hAnsi="Cambria"/>
          <w:noProof/>
          <w:sz w:val="22"/>
        </w:rPr>
        <w:t xml:space="preserve">, </w:t>
      </w:r>
      <w:r w:rsidRPr="00A866D2">
        <w:rPr>
          <w:rFonts w:ascii="Cambria" w:hAnsi="Cambria"/>
          <w:b/>
          <w:bCs/>
          <w:noProof/>
          <w:sz w:val="22"/>
        </w:rPr>
        <w:t>Ishmael JE</w:t>
      </w:r>
      <w:r w:rsidRPr="00A866D2">
        <w:rPr>
          <w:rFonts w:ascii="Cambria" w:hAnsi="Cambria"/>
          <w:noProof/>
          <w:sz w:val="22"/>
        </w:rPr>
        <w:t xml:space="preserve">, </w:t>
      </w:r>
      <w:r w:rsidRPr="00A866D2">
        <w:rPr>
          <w:rFonts w:ascii="Cambria" w:hAnsi="Cambria"/>
          <w:b/>
          <w:bCs/>
          <w:noProof/>
          <w:sz w:val="22"/>
        </w:rPr>
        <w:t>Isidoro C</w:t>
      </w:r>
      <w:r w:rsidRPr="00A866D2">
        <w:rPr>
          <w:rFonts w:ascii="Cambria" w:hAnsi="Cambria"/>
          <w:noProof/>
          <w:sz w:val="22"/>
        </w:rPr>
        <w:t xml:space="preserve">, </w:t>
      </w:r>
      <w:r w:rsidRPr="00A866D2">
        <w:rPr>
          <w:rFonts w:ascii="Cambria" w:hAnsi="Cambria"/>
          <w:b/>
          <w:bCs/>
          <w:noProof/>
          <w:sz w:val="22"/>
        </w:rPr>
        <w:t>Isobe K</w:t>
      </w:r>
      <w:r w:rsidRPr="00A866D2">
        <w:rPr>
          <w:rFonts w:ascii="Cambria" w:hAnsi="Cambria"/>
          <w:noProof/>
          <w:sz w:val="22"/>
        </w:rPr>
        <w:t xml:space="preserve">, </w:t>
      </w:r>
      <w:r w:rsidRPr="00A866D2">
        <w:rPr>
          <w:rFonts w:ascii="Cambria" w:hAnsi="Cambria"/>
          <w:b/>
          <w:bCs/>
          <w:noProof/>
          <w:sz w:val="22"/>
        </w:rPr>
        <w:t>Isono E</w:t>
      </w:r>
      <w:r w:rsidRPr="00A866D2">
        <w:rPr>
          <w:rFonts w:ascii="Cambria" w:hAnsi="Cambria"/>
          <w:noProof/>
          <w:sz w:val="22"/>
        </w:rPr>
        <w:t xml:space="preserve">, </w:t>
      </w:r>
      <w:r w:rsidRPr="00A866D2">
        <w:rPr>
          <w:rFonts w:ascii="Cambria" w:hAnsi="Cambria"/>
          <w:b/>
          <w:bCs/>
          <w:noProof/>
          <w:sz w:val="22"/>
        </w:rPr>
        <w:t>Issazadeh-Navikas S</w:t>
      </w:r>
      <w:r w:rsidRPr="00A866D2">
        <w:rPr>
          <w:rFonts w:ascii="Cambria" w:hAnsi="Cambria"/>
          <w:noProof/>
          <w:sz w:val="22"/>
        </w:rPr>
        <w:t xml:space="preserve">, </w:t>
      </w:r>
      <w:r w:rsidRPr="00A866D2">
        <w:rPr>
          <w:rFonts w:ascii="Cambria" w:hAnsi="Cambria"/>
          <w:b/>
          <w:bCs/>
          <w:noProof/>
          <w:sz w:val="22"/>
        </w:rPr>
        <w:t>Itahana K</w:t>
      </w:r>
      <w:r w:rsidRPr="00A866D2">
        <w:rPr>
          <w:rFonts w:ascii="Cambria" w:hAnsi="Cambria"/>
          <w:noProof/>
          <w:sz w:val="22"/>
        </w:rPr>
        <w:t xml:space="preserve">, </w:t>
      </w:r>
      <w:r w:rsidRPr="00A866D2">
        <w:rPr>
          <w:rFonts w:ascii="Cambria" w:hAnsi="Cambria"/>
          <w:b/>
          <w:bCs/>
          <w:noProof/>
          <w:sz w:val="22"/>
        </w:rPr>
        <w:t>Itakura E</w:t>
      </w:r>
      <w:r w:rsidRPr="00A866D2">
        <w:rPr>
          <w:rFonts w:ascii="Cambria" w:hAnsi="Cambria"/>
          <w:noProof/>
          <w:sz w:val="22"/>
        </w:rPr>
        <w:t xml:space="preserve">, </w:t>
      </w:r>
      <w:r w:rsidRPr="00A866D2">
        <w:rPr>
          <w:rFonts w:ascii="Cambria" w:hAnsi="Cambria"/>
          <w:b/>
          <w:bCs/>
          <w:noProof/>
          <w:sz w:val="22"/>
        </w:rPr>
        <w:t>Ivanov AI</w:t>
      </w:r>
      <w:r w:rsidRPr="00A866D2">
        <w:rPr>
          <w:rFonts w:ascii="Cambria" w:hAnsi="Cambria"/>
          <w:noProof/>
          <w:sz w:val="22"/>
        </w:rPr>
        <w:t xml:space="preserve">, </w:t>
      </w:r>
      <w:r w:rsidRPr="00A866D2">
        <w:rPr>
          <w:rFonts w:ascii="Cambria" w:hAnsi="Cambria"/>
          <w:b/>
          <w:bCs/>
          <w:noProof/>
          <w:sz w:val="22"/>
        </w:rPr>
        <w:t>Iyer AK V</w:t>
      </w:r>
      <w:r w:rsidRPr="00A866D2">
        <w:rPr>
          <w:rFonts w:ascii="Cambria" w:hAnsi="Cambria"/>
          <w:noProof/>
          <w:sz w:val="22"/>
        </w:rPr>
        <w:t xml:space="preserve">, </w:t>
      </w:r>
      <w:r w:rsidRPr="00A866D2">
        <w:rPr>
          <w:rFonts w:ascii="Cambria" w:hAnsi="Cambria"/>
          <w:b/>
          <w:bCs/>
          <w:noProof/>
          <w:sz w:val="22"/>
        </w:rPr>
        <w:t>Izquierdo JM</w:t>
      </w:r>
      <w:r w:rsidRPr="00A866D2">
        <w:rPr>
          <w:rFonts w:ascii="Cambria" w:hAnsi="Cambria"/>
          <w:noProof/>
          <w:sz w:val="22"/>
        </w:rPr>
        <w:t xml:space="preserve">, </w:t>
      </w:r>
      <w:r w:rsidRPr="00A866D2">
        <w:rPr>
          <w:rFonts w:ascii="Cambria" w:hAnsi="Cambria"/>
          <w:b/>
          <w:bCs/>
          <w:noProof/>
          <w:sz w:val="22"/>
        </w:rPr>
        <w:t>Izumi Y</w:t>
      </w:r>
      <w:r w:rsidRPr="00A866D2">
        <w:rPr>
          <w:rFonts w:ascii="Cambria" w:hAnsi="Cambria"/>
          <w:noProof/>
          <w:sz w:val="22"/>
        </w:rPr>
        <w:t xml:space="preserve">, </w:t>
      </w:r>
      <w:r w:rsidRPr="00A866D2">
        <w:rPr>
          <w:rFonts w:ascii="Cambria" w:hAnsi="Cambria"/>
          <w:b/>
          <w:bCs/>
          <w:noProof/>
          <w:sz w:val="22"/>
        </w:rPr>
        <w:t>Izzo V</w:t>
      </w:r>
      <w:r w:rsidRPr="00A866D2">
        <w:rPr>
          <w:rFonts w:ascii="Cambria" w:hAnsi="Cambria"/>
          <w:noProof/>
          <w:sz w:val="22"/>
        </w:rPr>
        <w:t xml:space="preserve">, </w:t>
      </w:r>
      <w:r w:rsidRPr="00A866D2">
        <w:rPr>
          <w:rFonts w:ascii="Cambria" w:hAnsi="Cambria"/>
          <w:b/>
          <w:bCs/>
          <w:noProof/>
          <w:sz w:val="22"/>
        </w:rPr>
        <w:t>Jäättelä M</w:t>
      </w:r>
      <w:r w:rsidRPr="00A866D2">
        <w:rPr>
          <w:rFonts w:ascii="Cambria" w:hAnsi="Cambria"/>
          <w:noProof/>
          <w:sz w:val="22"/>
        </w:rPr>
        <w:t xml:space="preserve">, </w:t>
      </w:r>
      <w:r w:rsidRPr="00A866D2">
        <w:rPr>
          <w:rFonts w:ascii="Cambria" w:hAnsi="Cambria"/>
          <w:b/>
          <w:bCs/>
          <w:noProof/>
          <w:sz w:val="22"/>
        </w:rPr>
        <w:t>Jaber N</w:t>
      </w:r>
      <w:r w:rsidRPr="00A866D2">
        <w:rPr>
          <w:rFonts w:ascii="Cambria" w:hAnsi="Cambria"/>
          <w:noProof/>
          <w:sz w:val="22"/>
        </w:rPr>
        <w:t xml:space="preserve">, </w:t>
      </w:r>
      <w:r w:rsidRPr="00A866D2">
        <w:rPr>
          <w:rFonts w:ascii="Cambria" w:hAnsi="Cambria"/>
          <w:b/>
          <w:bCs/>
          <w:noProof/>
          <w:sz w:val="22"/>
        </w:rPr>
        <w:t>Jackson DJ</w:t>
      </w:r>
      <w:r w:rsidRPr="00A866D2">
        <w:rPr>
          <w:rFonts w:ascii="Cambria" w:hAnsi="Cambria"/>
          <w:noProof/>
          <w:sz w:val="22"/>
        </w:rPr>
        <w:t xml:space="preserve">, </w:t>
      </w:r>
      <w:r w:rsidRPr="00A866D2">
        <w:rPr>
          <w:rFonts w:ascii="Cambria" w:hAnsi="Cambria"/>
          <w:b/>
          <w:bCs/>
          <w:noProof/>
          <w:sz w:val="22"/>
        </w:rPr>
        <w:t>Jackson WT</w:t>
      </w:r>
      <w:r w:rsidRPr="00A866D2">
        <w:rPr>
          <w:rFonts w:ascii="Cambria" w:hAnsi="Cambria"/>
          <w:noProof/>
          <w:sz w:val="22"/>
        </w:rPr>
        <w:t xml:space="preserve">, </w:t>
      </w:r>
      <w:r w:rsidRPr="00A866D2">
        <w:rPr>
          <w:rFonts w:ascii="Cambria" w:hAnsi="Cambria"/>
          <w:b/>
          <w:bCs/>
          <w:noProof/>
          <w:sz w:val="22"/>
        </w:rPr>
        <w:t>Jacob TG</w:t>
      </w:r>
      <w:r w:rsidRPr="00A866D2">
        <w:rPr>
          <w:rFonts w:ascii="Cambria" w:hAnsi="Cambria"/>
          <w:noProof/>
          <w:sz w:val="22"/>
        </w:rPr>
        <w:t xml:space="preserve">, </w:t>
      </w:r>
      <w:r w:rsidRPr="00A866D2">
        <w:rPr>
          <w:rFonts w:ascii="Cambria" w:hAnsi="Cambria"/>
          <w:b/>
          <w:bCs/>
          <w:noProof/>
          <w:sz w:val="22"/>
        </w:rPr>
        <w:t>Jacques TS</w:t>
      </w:r>
      <w:r w:rsidRPr="00A866D2">
        <w:rPr>
          <w:rFonts w:ascii="Cambria" w:hAnsi="Cambria"/>
          <w:noProof/>
          <w:sz w:val="22"/>
        </w:rPr>
        <w:t xml:space="preserve">, </w:t>
      </w:r>
      <w:r w:rsidRPr="00A866D2">
        <w:rPr>
          <w:rFonts w:ascii="Cambria" w:hAnsi="Cambria"/>
          <w:b/>
          <w:bCs/>
          <w:noProof/>
          <w:sz w:val="22"/>
        </w:rPr>
        <w:t>Jagannath C</w:t>
      </w:r>
      <w:r w:rsidRPr="00A866D2">
        <w:rPr>
          <w:rFonts w:ascii="Cambria" w:hAnsi="Cambria"/>
          <w:noProof/>
          <w:sz w:val="22"/>
        </w:rPr>
        <w:t xml:space="preserve">, </w:t>
      </w:r>
      <w:r w:rsidRPr="00A866D2">
        <w:rPr>
          <w:rFonts w:ascii="Cambria" w:hAnsi="Cambria"/>
          <w:b/>
          <w:bCs/>
          <w:noProof/>
          <w:sz w:val="22"/>
        </w:rPr>
        <w:t>Jain A</w:t>
      </w:r>
      <w:r w:rsidRPr="00A866D2">
        <w:rPr>
          <w:rFonts w:ascii="Cambria" w:hAnsi="Cambria"/>
          <w:noProof/>
          <w:sz w:val="22"/>
        </w:rPr>
        <w:t xml:space="preserve">, </w:t>
      </w:r>
      <w:r w:rsidRPr="00A866D2">
        <w:rPr>
          <w:rFonts w:ascii="Cambria" w:hAnsi="Cambria"/>
          <w:b/>
          <w:bCs/>
          <w:noProof/>
          <w:sz w:val="22"/>
        </w:rPr>
        <w:t>Jana NR</w:t>
      </w:r>
      <w:r w:rsidRPr="00A866D2">
        <w:rPr>
          <w:rFonts w:ascii="Cambria" w:hAnsi="Cambria"/>
          <w:noProof/>
          <w:sz w:val="22"/>
        </w:rPr>
        <w:t xml:space="preserve">, </w:t>
      </w:r>
      <w:r w:rsidRPr="00A866D2">
        <w:rPr>
          <w:rFonts w:ascii="Cambria" w:hAnsi="Cambria"/>
          <w:b/>
          <w:bCs/>
          <w:noProof/>
          <w:sz w:val="22"/>
        </w:rPr>
        <w:t>Jang BK</w:t>
      </w:r>
      <w:r w:rsidRPr="00A866D2">
        <w:rPr>
          <w:rFonts w:ascii="Cambria" w:hAnsi="Cambria"/>
          <w:noProof/>
          <w:sz w:val="22"/>
        </w:rPr>
        <w:t xml:space="preserve">, </w:t>
      </w:r>
      <w:r w:rsidRPr="00A866D2">
        <w:rPr>
          <w:rFonts w:ascii="Cambria" w:hAnsi="Cambria"/>
          <w:b/>
          <w:bCs/>
          <w:noProof/>
          <w:sz w:val="22"/>
        </w:rPr>
        <w:t>Jani A</w:t>
      </w:r>
      <w:r w:rsidRPr="00A866D2">
        <w:rPr>
          <w:rFonts w:ascii="Cambria" w:hAnsi="Cambria"/>
          <w:noProof/>
          <w:sz w:val="22"/>
        </w:rPr>
        <w:t xml:space="preserve">, </w:t>
      </w:r>
      <w:r w:rsidRPr="00A866D2">
        <w:rPr>
          <w:rFonts w:ascii="Cambria" w:hAnsi="Cambria"/>
          <w:b/>
          <w:bCs/>
          <w:noProof/>
          <w:sz w:val="22"/>
        </w:rPr>
        <w:t>Janji B</w:t>
      </w:r>
      <w:r w:rsidRPr="00A866D2">
        <w:rPr>
          <w:rFonts w:ascii="Cambria" w:hAnsi="Cambria"/>
          <w:noProof/>
          <w:sz w:val="22"/>
        </w:rPr>
        <w:t xml:space="preserve">, </w:t>
      </w:r>
      <w:r w:rsidRPr="00A866D2">
        <w:rPr>
          <w:rFonts w:ascii="Cambria" w:hAnsi="Cambria"/>
          <w:b/>
          <w:bCs/>
          <w:noProof/>
          <w:sz w:val="22"/>
        </w:rPr>
        <w:t>Jannig PR</w:t>
      </w:r>
      <w:r w:rsidRPr="00A866D2">
        <w:rPr>
          <w:rFonts w:ascii="Cambria" w:hAnsi="Cambria"/>
          <w:noProof/>
          <w:sz w:val="22"/>
        </w:rPr>
        <w:t xml:space="preserve">, </w:t>
      </w:r>
      <w:r w:rsidRPr="00A866D2">
        <w:rPr>
          <w:rFonts w:ascii="Cambria" w:hAnsi="Cambria"/>
          <w:b/>
          <w:bCs/>
          <w:noProof/>
          <w:sz w:val="22"/>
        </w:rPr>
        <w:t>Jansson PJ</w:t>
      </w:r>
      <w:r w:rsidRPr="00A866D2">
        <w:rPr>
          <w:rFonts w:ascii="Cambria" w:hAnsi="Cambria"/>
          <w:noProof/>
          <w:sz w:val="22"/>
        </w:rPr>
        <w:t xml:space="preserve">, </w:t>
      </w:r>
      <w:r w:rsidRPr="00A866D2">
        <w:rPr>
          <w:rFonts w:ascii="Cambria" w:hAnsi="Cambria"/>
          <w:b/>
          <w:bCs/>
          <w:noProof/>
          <w:sz w:val="22"/>
        </w:rPr>
        <w:t>Jean S</w:t>
      </w:r>
      <w:r w:rsidRPr="00A866D2">
        <w:rPr>
          <w:rFonts w:ascii="Cambria" w:hAnsi="Cambria"/>
          <w:noProof/>
          <w:sz w:val="22"/>
        </w:rPr>
        <w:t xml:space="preserve">, </w:t>
      </w:r>
      <w:r w:rsidRPr="00A866D2">
        <w:rPr>
          <w:rFonts w:ascii="Cambria" w:hAnsi="Cambria"/>
          <w:b/>
          <w:bCs/>
          <w:noProof/>
          <w:sz w:val="22"/>
        </w:rPr>
        <w:t>Jendrach M</w:t>
      </w:r>
      <w:r w:rsidRPr="00A866D2">
        <w:rPr>
          <w:rFonts w:ascii="Cambria" w:hAnsi="Cambria"/>
          <w:noProof/>
          <w:sz w:val="22"/>
        </w:rPr>
        <w:t xml:space="preserve">, </w:t>
      </w:r>
      <w:r w:rsidRPr="00A866D2">
        <w:rPr>
          <w:rFonts w:ascii="Cambria" w:hAnsi="Cambria"/>
          <w:b/>
          <w:bCs/>
          <w:noProof/>
          <w:sz w:val="22"/>
        </w:rPr>
        <w:t>Jeon J-H</w:t>
      </w:r>
      <w:r w:rsidRPr="00A866D2">
        <w:rPr>
          <w:rFonts w:ascii="Cambria" w:hAnsi="Cambria"/>
          <w:noProof/>
          <w:sz w:val="22"/>
        </w:rPr>
        <w:t xml:space="preserve">, </w:t>
      </w:r>
      <w:r w:rsidRPr="00A866D2">
        <w:rPr>
          <w:rFonts w:ascii="Cambria" w:hAnsi="Cambria"/>
          <w:b/>
          <w:bCs/>
          <w:noProof/>
          <w:sz w:val="22"/>
        </w:rPr>
        <w:t>Jessen N</w:t>
      </w:r>
      <w:r w:rsidRPr="00A866D2">
        <w:rPr>
          <w:rFonts w:ascii="Cambria" w:hAnsi="Cambria"/>
          <w:noProof/>
          <w:sz w:val="22"/>
        </w:rPr>
        <w:t xml:space="preserve">, </w:t>
      </w:r>
      <w:r w:rsidRPr="00A866D2">
        <w:rPr>
          <w:rFonts w:ascii="Cambria" w:hAnsi="Cambria"/>
          <w:b/>
          <w:bCs/>
          <w:noProof/>
          <w:sz w:val="22"/>
        </w:rPr>
        <w:t>Jeung E-B</w:t>
      </w:r>
      <w:r w:rsidRPr="00A866D2">
        <w:rPr>
          <w:rFonts w:ascii="Cambria" w:hAnsi="Cambria"/>
          <w:noProof/>
          <w:sz w:val="22"/>
        </w:rPr>
        <w:t xml:space="preserve">, </w:t>
      </w:r>
      <w:r w:rsidRPr="00A866D2">
        <w:rPr>
          <w:rFonts w:ascii="Cambria" w:hAnsi="Cambria"/>
          <w:b/>
          <w:bCs/>
          <w:noProof/>
          <w:sz w:val="22"/>
        </w:rPr>
        <w:t>Jia K</w:t>
      </w:r>
      <w:r w:rsidRPr="00A866D2">
        <w:rPr>
          <w:rFonts w:ascii="Cambria" w:hAnsi="Cambria"/>
          <w:noProof/>
          <w:sz w:val="22"/>
        </w:rPr>
        <w:t xml:space="preserve">, </w:t>
      </w:r>
      <w:r w:rsidRPr="00A866D2">
        <w:rPr>
          <w:rFonts w:ascii="Cambria" w:hAnsi="Cambria"/>
          <w:b/>
          <w:bCs/>
          <w:noProof/>
          <w:sz w:val="22"/>
        </w:rPr>
        <w:t>Jia L</w:t>
      </w:r>
      <w:r w:rsidRPr="00A866D2">
        <w:rPr>
          <w:rFonts w:ascii="Cambria" w:hAnsi="Cambria"/>
          <w:noProof/>
          <w:sz w:val="22"/>
        </w:rPr>
        <w:t xml:space="preserve">, </w:t>
      </w:r>
      <w:r w:rsidRPr="00A866D2">
        <w:rPr>
          <w:rFonts w:ascii="Cambria" w:hAnsi="Cambria"/>
          <w:b/>
          <w:bCs/>
          <w:noProof/>
          <w:sz w:val="22"/>
        </w:rPr>
        <w:t>Jiang H</w:t>
      </w:r>
      <w:r w:rsidRPr="00A866D2">
        <w:rPr>
          <w:rFonts w:ascii="Cambria" w:hAnsi="Cambria"/>
          <w:noProof/>
          <w:sz w:val="22"/>
        </w:rPr>
        <w:t xml:space="preserve">, </w:t>
      </w:r>
      <w:r w:rsidRPr="00A866D2">
        <w:rPr>
          <w:rFonts w:ascii="Cambria" w:hAnsi="Cambria"/>
          <w:b/>
          <w:bCs/>
          <w:noProof/>
          <w:sz w:val="22"/>
        </w:rPr>
        <w:t>Jiang H</w:t>
      </w:r>
      <w:r w:rsidRPr="00A866D2">
        <w:rPr>
          <w:rFonts w:ascii="Cambria" w:hAnsi="Cambria"/>
          <w:noProof/>
          <w:sz w:val="22"/>
        </w:rPr>
        <w:t xml:space="preserve">, </w:t>
      </w:r>
      <w:r w:rsidRPr="00A866D2">
        <w:rPr>
          <w:rFonts w:ascii="Cambria" w:hAnsi="Cambria"/>
          <w:b/>
          <w:bCs/>
          <w:noProof/>
          <w:sz w:val="22"/>
        </w:rPr>
        <w:t>Jiang L</w:t>
      </w:r>
      <w:r w:rsidRPr="00A866D2">
        <w:rPr>
          <w:rFonts w:ascii="Cambria" w:hAnsi="Cambria"/>
          <w:noProof/>
          <w:sz w:val="22"/>
        </w:rPr>
        <w:t xml:space="preserve">, </w:t>
      </w:r>
      <w:r w:rsidRPr="00A866D2">
        <w:rPr>
          <w:rFonts w:ascii="Cambria" w:hAnsi="Cambria"/>
          <w:b/>
          <w:bCs/>
          <w:noProof/>
          <w:sz w:val="22"/>
        </w:rPr>
        <w:t>Jiang T</w:t>
      </w:r>
      <w:r w:rsidRPr="00A866D2">
        <w:rPr>
          <w:rFonts w:ascii="Cambria" w:hAnsi="Cambria"/>
          <w:noProof/>
          <w:sz w:val="22"/>
        </w:rPr>
        <w:t xml:space="preserve">, </w:t>
      </w:r>
      <w:r w:rsidRPr="00A866D2">
        <w:rPr>
          <w:rFonts w:ascii="Cambria" w:hAnsi="Cambria"/>
          <w:b/>
          <w:bCs/>
          <w:noProof/>
          <w:sz w:val="22"/>
        </w:rPr>
        <w:t>Jiang X</w:t>
      </w:r>
      <w:r w:rsidRPr="00A866D2">
        <w:rPr>
          <w:rFonts w:ascii="Cambria" w:hAnsi="Cambria"/>
          <w:noProof/>
          <w:sz w:val="22"/>
        </w:rPr>
        <w:t xml:space="preserve">, </w:t>
      </w:r>
      <w:r w:rsidRPr="00A866D2">
        <w:rPr>
          <w:rFonts w:ascii="Cambria" w:hAnsi="Cambria"/>
          <w:b/>
          <w:bCs/>
          <w:noProof/>
          <w:sz w:val="22"/>
        </w:rPr>
        <w:t>Jiang X</w:t>
      </w:r>
      <w:r w:rsidRPr="00A866D2">
        <w:rPr>
          <w:rFonts w:ascii="Cambria" w:hAnsi="Cambria"/>
          <w:noProof/>
          <w:sz w:val="22"/>
        </w:rPr>
        <w:t xml:space="preserve">, </w:t>
      </w:r>
      <w:r w:rsidRPr="00A866D2">
        <w:rPr>
          <w:rFonts w:ascii="Cambria" w:hAnsi="Cambria"/>
          <w:b/>
          <w:bCs/>
          <w:noProof/>
          <w:sz w:val="22"/>
        </w:rPr>
        <w:t>Jiang Y</w:t>
      </w:r>
      <w:r w:rsidRPr="00A866D2">
        <w:rPr>
          <w:rFonts w:ascii="Cambria" w:hAnsi="Cambria"/>
          <w:noProof/>
          <w:sz w:val="22"/>
        </w:rPr>
        <w:t xml:space="preserve">, </w:t>
      </w:r>
      <w:r w:rsidRPr="00A866D2">
        <w:rPr>
          <w:rFonts w:ascii="Cambria" w:hAnsi="Cambria"/>
          <w:b/>
          <w:bCs/>
          <w:noProof/>
          <w:sz w:val="22"/>
        </w:rPr>
        <w:t>Jiang Y</w:t>
      </w:r>
      <w:r w:rsidRPr="00A866D2">
        <w:rPr>
          <w:rFonts w:ascii="Cambria" w:hAnsi="Cambria"/>
          <w:noProof/>
          <w:sz w:val="22"/>
        </w:rPr>
        <w:t xml:space="preserve">, </w:t>
      </w:r>
      <w:r w:rsidRPr="00A866D2">
        <w:rPr>
          <w:rFonts w:ascii="Cambria" w:hAnsi="Cambria"/>
          <w:b/>
          <w:bCs/>
          <w:noProof/>
          <w:sz w:val="22"/>
        </w:rPr>
        <w:t>Jiménez A</w:t>
      </w:r>
      <w:r w:rsidRPr="00A866D2">
        <w:rPr>
          <w:rFonts w:ascii="Cambria" w:hAnsi="Cambria"/>
          <w:noProof/>
          <w:sz w:val="22"/>
        </w:rPr>
        <w:t xml:space="preserve">, </w:t>
      </w:r>
      <w:r w:rsidRPr="00A866D2">
        <w:rPr>
          <w:rFonts w:ascii="Cambria" w:hAnsi="Cambria"/>
          <w:b/>
          <w:bCs/>
          <w:noProof/>
          <w:sz w:val="22"/>
        </w:rPr>
        <w:t>Jin C</w:t>
      </w:r>
      <w:r w:rsidRPr="00A866D2">
        <w:rPr>
          <w:rFonts w:ascii="Cambria" w:hAnsi="Cambria"/>
          <w:noProof/>
          <w:sz w:val="22"/>
        </w:rPr>
        <w:t xml:space="preserve">, </w:t>
      </w:r>
      <w:r w:rsidRPr="00A866D2">
        <w:rPr>
          <w:rFonts w:ascii="Cambria" w:hAnsi="Cambria"/>
          <w:b/>
          <w:bCs/>
          <w:noProof/>
          <w:sz w:val="22"/>
        </w:rPr>
        <w:t>Jin H</w:t>
      </w:r>
      <w:r w:rsidRPr="00A866D2">
        <w:rPr>
          <w:rFonts w:ascii="Cambria" w:hAnsi="Cambria"/>
          <w:noProof/>
          <w:sz w:val="22"/>
        </w:rPr>
        <w:t xml:space="preserve">, </w:t>
      </w:r>
      <w:r w:rsidRPr="00A866D2">
        <w:rPr>
          <w:rFonts w:ascii="Cambria" w:hAnsi="Cambria"/>
          <w:b/>
          <w:bCs/>
          <w:noProof/>
          <w:sz w:val="22"/>
        </w:rPr>
        <w:t>Jin L</w:t>
      </w:r>
      <w:r w:rsidRPr="00A866D2">
        <w:rPr>
          <w:rFonts w:ascii="Cambria" w:hAnsi="Cambria"/>
          <w:noProof/>
          <w:sz w:val="22"/>
        </w:rPr>
        <w:t xml:space="preserve">, </w:t>
      </w:r>
      <w:r w:rsidRPr="00A866D2">
        <w:rPr>
          <w:rFonts w:ascii="Cambria" w:hAnsi="Cambria"/>
          <w:b/>
          <w:bCs/>
          <w:noProof/>
          <w:sz w:val="22"/>
        </w:rPr>
        <w:t>Jin M</w:t>
      </w:r>
      <w:r w:rsidRPr="00A866D2">
        <w:rPr>
          <w:rFonts w:ascii="Cambria" w:hAnsi="Cambria"/>
          <w:noProof/>
          <w:sz w:val="22"/>
        </w:rPr>
        <w:t xml:space="preserve">, </w:t>
      </w:r>
      <w:r w:rsidRPr="00A866D2">
        <w:rPr>
          <w:rFonts w:ascii="Cambria" w:hAnsi="Cambria"/>
          <w:b/>
          <w:bCs/>
          <w:noProof/>
          <w:sz w:val="22"/>
        </w:rPr>
        <w:t>Jin S</w:t>
      </w:r>
      <w:r w:rsidRPr="00A866D2">
        <w:rPr>
          <w:rFonts w:ascii="Cambria" w:hAnsi="Cambria"/>
          <w:noProof/>
          <w:sz w:val="22"/>
        </w:rPr>
        <w:t xml:space="preserve">, </w:t>
      </w:r>
      <w:r w:rsidRPr="00A866D2">
        <w:rPr>
          <w:rFonts w:ascii="Cambria" w:hAnsi="Cambria"/>
          <w:b/>
          <w:bCs/>
          <w:noProof/>
          <w:sz w:val="22"/>
        </w:rPr>
        <w:t>Jinwal UK</w:t>
      </w:r>
      <w:r w:rsidRPr="00A866D2">
        <w:rPr>
          <w:rFonts w:ascii="Cambria" w:hAnsi="Cambria"/>
          <w:noProof/>
          <w:sz w:val="22"/>
        </w:rPr>
        <w:t xml:space="preserve">, </w:t>
      </w:r>
      <w:r w:rsidRPr="00A866D2">
        <w:rPr>
          <w:rFonts w:ascii="Cambria" w:hAnsi="Cambria"/>
          <w:b/>
          <w:bCs/>
          <w:noProof/>
          <w:sz w:val="22"/>
        </w:rPr>
        <w:t>Jo E-K</w:t>
      </w:r>
      <w:r w:rsidRPr="00A866D2">
        <w:rPr>
          <w:rFonts w:ascii="Cambria" w:hAnsi="Cambria"/>
          <w:noProof/>
          <w:sz w:val="22"/>
        </w:rPr>
        <w:t xml:space="preserve">, </w:t>
      </w:r>
      <w:r w:rsidRPr="00A866D2">
        <w:rPr>
          <w:rFonts w:ascii="Cambria" w:hAnsi="Cambria"/>
          <w:b/>
          <w:bCs/>
          <w:noProof/>
          <w:sz w:val="22"/>
        </w:rPr>
        <w:t>Johansen T</w:t>
      </w:r>
      <w:r w:rsidRPr="00A866D2">
        <w:rPr>
          <w:rFonts w:ascii="Cambria" w:hAnsi="Cambria"/>
          <w:noProof/>
          <w:sz w:val="22"/>
        </w:rPr>
        <w:t xml:space="preserve">, </w:t>
      </w:r>
      <w:r w:rsidRPr="00A866D2">
        <w:rPr>
          <w:rFonts w:ascii="Cambria" w:hAnsi="Cambria"/>
          <w:b/>
          <w:bCs/>
          <w:noProof/>
          <w:sz w:val="22"/>
        </w:rPr>
        <w:t>Johnson DE</w:t>
      </w:r>
      <w:r w:rsidRPr="00A866D2">
        <w:rPr>
          <w:rFonts w:ascii="Cambria" w:hAnsi="Cambria"/>
          <w:noProof/>
          <w:sz w:val="22"/>
        </w:rPr>
        <w:t xml:space="preserve">, </w:t>
      </w:r>
      <w:r w:rsidRPr="00A866D2">
        <w:rPr>
          <w:rFonts w:ascii="Cambria" w:hAnsi="Cambria"/>
          <w:b/>
          <w:bCs/>
          <w:noProof/>
          <w:sz w:val="22"/>
        </w:rPr>
        <w:t>Johnson GV</w:t>
      </w:r>
      <w:r w:rsidRPr="00A866D2">
        <w:rPr>
          <w:rFonts w:ascii="Cambria" w:hAnsi="Cambria"/>
          <w:noProof/>
          <w:sz w:val="22"/>
        </w:rPr>
        <w:t xml:space="preserve">, </w:t>
      </w:r>
      <w:r w:rsidRPr="00A866D2">
        <w:rPr>
          <w:rFonts w:ascii="Cambria" w:hAnsi="Cambria"/>
          <w:b/>
          <w:bCs/>
          <w:noProof/>
          <w:sz w:val="22"/>
        </w:rPr>
        <w:t>Johnson JD</w:t>
      </w:r>
      <w:r w:rsidRPr="00A866D2">
        <w:rPr>
          <w:rFonts w:ascii="Cambria" w:hAnsi="Cambria"/>
          <w:noProof/>
          <w:sz w:val="22"/>
        </w:rPr>
        <w:t xml:space="preserve">, </w:t>
      </w:r>
      <w:r w:rsidRPr="00A866D2">
        <w:rPr>
          <w:rFonts w:ascii="Cambria" w:hAnsi="Cambria"/>
          <w:b/>
          <w:bCs/>
          <w:noProof/>
          <w:sz w:val="22"/>
        </w:rPr>
        <w:t>Jonasch E</w:t>
      </w:r>
      <w:r w:rsidRPr="00A866D2">
        <w:rPr>
          <w:rFonts w:ascii="Cambria" w:hAnsi="Cambria"/>
          <w:noProof/>
          <w:sz w:val="22"/>
        </w:rPr>
        <w:t xml:space="preserve">, </w:t>
      </w:r>
      <w:r w:rsidRPr="00A866D2">
        <w:rPr>
          <w:rFonts w:ascii="Cambria" w:hAnsi="Cambria"/>
          <w:b/>
          <w:bCs/>
          <w:noProof/>
          <w:sz w:val="22"/>
        </w:rPr>
        <w:t>Jones C</w:t>
      </w:r>
      <w:r w:rsidRPr="00A866D2">
        <w:rPr>
          <w:rFonts w:ascii="Cambria" w:hAnsi="Cambria"/>
          <w:noProof/>
          <w:sz w:val="22"/>
        </w:rPr>
        <w:t xml:space="preserve">, </w:t>
      </w:r>
      <w:r w:rsidRPr="00A866D2">
        <w:rPr>
          <w:rFonts w:ascii="Cambria" w:hAnsi="Cambria"/>
          <w:b/>
          <w:bCs/>
          <w:noProof/>
          <w:sz w:val="22"/>
        </w:rPr>
        <w:t>Joosten LA</w:t>
      </w:r>
      <w:r w:rsidRPr="00A866D2">
        <w:rPr>
          <w:rFonts w:ascii="Cambria" w:hAnsi="Cambria"/>
          <w:noProof/>
          <w:sz w:val="22"/>
        </w:rPr>
        <w:t xml:space="preserve">, </w:t>
      </w:r>
      <w:r w:rsidRPr="00A866D2">
        <w:rPr>
          <w:rFonts w:ascii="Cambria" w:hAnsi="Cambria"/>
          <w:b/>
          <w:bCs/>
          <w:noProof/>
          <w:sz w:val="22"/>
        </w:rPr>
        <w:t>Jordan J</w:t>
      </w:r>
      <w:r w:rsidRPr="00A866D2">
        <w:rPr>
          <w:rFonts w:ascii="Cambria" w:hAnsi="Cambria"/>
          <w:noProof/>
          <w:sz w:val="22"/>
        </w:rPr>
        <w:t xml:space="preserve">, </w:t>
      </w:r>
      <w:r w:rsidRPr="00A866D2">
        <w:rPr>
          <w:rFonts w:ascii="Cambria" w:hAnsi="Cambria"/>
          <w:b/>
          <w:bCs/>
          <w:noProof/>
          <w:sz w:val="22"/>
        </w:rPr>
        <w:t>Joseph A-M</w:t>
      </w:r>
      <w:r w:rsidRPr="00A866D2">
        <w:rPr>
          <w:rFonts w:ascii="Cambria" w:hAnsi="Cambria"/>
          <w:noProof/>
          <w:sz w:val="22"/>
        </w:rPr>
        <w:t xml:space="preserve">, </w:t>
      </w:r>
      <w:r w:rsidRPr="00A866D2">
        <w:rPr>
          <w:rFonts w:ascii="Cambria" w:hAnsi="Cambria"/>
          <w:b/>
          <w:bCs/>
          <w:noProof/>
          <w:sz w:val="22"/>
        </w:rPr>
        <w:t>Joseph B</w:t>
      </w:r>
      <w:r w:rsidRPr="00A866D2">
        <w:rPr>
          <w:rFonts w:ascii="Cambria" w:hAnsi="Cambria"/>
          <w:noProof/>
          <w:sz w:val="22"/>
        </w:rPr>
        <w:t xml:space="preserve">, </w:t>
      </w:r>
      <w:r w:rsidRPr="00A866D2">
        <w:rPr>
          <w:rFonts w:ascii="Cambria" w:hAnsi="Cambria"/>
          <w:b/>
          <w:bCs/>
          <w:noProof/>
          <w:sz w:val="22"/>
        </w:rPr>
        <w:t>Joubert AM</w:t>
      </w:r>
      <w:r w:rsidRPr="00A866D2">
        <w:rPr>
          <w:rFonts w:ascii="Cambria" w:hAnsi="Cambria"/>
          <w:noProof/>
          <w:sz w:val="22"/>
        </w:rPr>
        <w:t xml:space="preserve">, </w:t>
      </w:r>
      <w:r w:rsidRPr="00A866D2">
        <w:rPr>
          <w:rFonts w:ascii="Cambria" w:hAnsi="Cambria"/>
          <w:b/>
          <w:bCs/>
          <w:noProof/>
          <w:sz w:val="22"/>
        </w:rPr>
        <w:t>Ju D</w:t>
      </w:r>
      <w:r w:rsidRPr="00A866D2">
        <w:rPr>
          <w:rFonts w:ascii="Cambria" w:hAnsi="Cambria"/>
          <w:noProof/>
          <w:sz w:val="22"/>
        </w:rPr>
        <w:t xml:space="preserve">, </w:t>
      </w:r>
      <w:r w:rsidRPr="00A866D2">
        <w:rPr>
          <w:rFonts w:ascii="Cambria" w:hAnsi="Cambria"/>
          <w:b/>
          <w:bCs/>
          <w:noProof/>
          <w:sz w:val="22"/>
        </w:rPr>
        <w:t>Ju J</w:t>
      </w:r>
      <w:r w:rsidRPr="00A866D2">
        <w:rPr>
          <w:rFonts w:ascii="Cambria" w:hAnsi="Cambria"/>
          <w:noProof/>
          <w:sz w:val="22"/>
        </w:rPr>
        <w:t xml:space="preserve">, </w:t>
      </w:r>
      <w:r w:rsidRPr="00A866D2">
        <w:rPr>
          <w:rFonts w:ascii="Cambria" w:hAnsi="Cambria"/>
          <w:b/>
          <w:bCs/>
          <w:noProof/>
          <w:sz w:val="22"/>
        </w:rPr>
        <w:t>Juan H-F</w:t>
      </w:r>
      <w:r w:rsidRPr="00A866D2">
        <w:rPr>
          <w:rFonts w:ascii="Cambria" w:hAnsi="Cambria"/>
          <w:noProof/>
          <w:sz w:val="22"/>
        </w:rPr>
        <w:t xml:space="preserve">, </w:t>
      </w:r>
      <w:r w:rsidRPr="00A866D2">
        <w:rPr>
          <w:rFonts w:ascii="Cambria" w:hAnsi="Cambria"/>
          <w:b/>
          <w:bCs/>
          <w:noProof/>
          <w:sz w:val="22"/>
        </w:rPr>
        <w:t>Juenemann K</w:t>
      </w:r>
      <w:r w:rsidRPr="00A866D2">
        <w:rPr>
          <w:rFonts w:ascii="Cambria" w:hAnsi="Cambria"/>
          <w:noProof/>
          <w:sz w:val="22"/>
        </w:rPr>
        <w:t xml:space="preserve">, </w:t>
      </w:r>
      <w:r w:rsidRPr="00A866D2">
        <w:rPr>
          <w:rFonts w:ascii="Cambria" w:hAnsi="Cambria"/>
          <w:b/>
          <w:bCs/>
          <w:noProof/>
          <w:sz w:val="22"/>
        </w:rPr>
        <w:t>Juhász G</w:t>
      </w:r>
      <w:r w:rsidRPr="00A866D2">
        <w:rPr>
          <w:rFonts w:ascii="Cambria" w:hAnsi="Cambria"/>
          <w:noProof/>
          <w:sz w:val="22"/>
        </w:rPr>
        <w:t xml:space="preserve">, </w:t>
      </w:r>
      <w:r w:rsidRPr="00A866D2">
        <w:rPr>
          <w:rFonts w:ascii="Cambria" w:hAnsi="Cambria"/>
          <w:b/>
          <w:bCs/>
          <w:noProof/>
          <w:sz w:val="22"/>
        </w:rPr>
        <w:t>Jung HS</w:t>
      </w:r>
      <w:r w:rsidRPr="00A866D2">
        <w:rPr>
          <w:rFonts w:ascii="Cambria" w:hAnsi="Cambria"/>
          <w:noProof/>
          <w:sz w:val="22"/>
        </w:rPr>
        <w:t xml:space="preserve">, </w:t>
      </w:r>
      <w:r w:rsidRPr="00A866D2">
        <w:rPr>
          <w:rFonts w:ascii="Cambria" w:hAnsi="Cambria"/>
          <w:b/>
          <w:bCs/>
          <w:noProof/>
          <w:sz w:val="22"/>
        </w:rPr>
        <w:t>Jung JU</w:t>
      </w:r>
      <w:r w:rsidRPr="00A866D2">
        <w:rPr>
          <w:rFonts w:ascii="Cambria" w:hAnsi="Cambria"/>
          <w:noProof/>
          <w:sz w:val="22"/>
        </w:rPr>
        <w:t xml:space="preserve">, </w:t>
      </w:r>
      <w:r w:rsidRPr="00A866D2">
        <w:rPr>
          <w:rFonts w:ascii="Cambria" w:hAnsi="Cambria"/>
          <w:b/>
          <w:bCs/>
          <w:noProof/>
          <w:sz w:val="22"/>
        </w:rPr>
        <w:t>Jung Y-K</w:t>
      </w:r>
      <w:r w:rsidRPr="00A866D2">
        <w:rPr>
          <w:rFonts w:ascii="Cambria" w:hAnsi="Cambria"/>
          <w:noProof/>
          <w:sz w:val="22"/>
        </w:rPr>
        <w:t xml:space="preserve">, </w:t>
      </w:r>
      <w:r w:rsidRPr="00A866D2">
        <w:rPr>
          <w:rFonts w:ascii="Cambria" w:hAnsi="Cambria"/>
          <w:b/>
          <w:bCs/>
          <w:noProof/>
          <w:sz w:val="22"/>
        </w:rPr>
        <w:t>Jungbluth H</w:t>
      </w:r>
      <w:r w:rsidRPr="00A866D2">
        <w:rPr>
          <w:rFonts w:ascii="Cambria" w:hAnsi="Cambria"/>
          <w:noProof/>
          <w:sz w:val="22"/>
        </w:rPr>
        <w:t xml:space="preserve">, </w:t>
      </w:r>
      <w:r w:rsidRPr="00A866D2">
        <w:rPr>
          <w:rFonts w:ascii="Cambria" w:hAnsi="Cambria"/>
          <w:b/>
          <w:bCs/>
          <w:noProof/>
          <w:sz w:val="22"/>
        </w:rPr>
        <w:t>Justice MJ</w:t>
      </w:r>
      <w:r w:rsidRPr="00A866D2">
        <w:rPr>
          <w:rFonts w:ascii="Cambria" w:hAnsi="Cambria"/>
          <w:noProof/>
          <w:sz w:val="22"/>
        </w:rPr>
        <w:t xml:space="preserve">, </w:t>
      </w:r>
      <w:r w:rsidRPr="00A866D2">
        <w:rPr>
          <w:rFonts w:ascii="Cambria" w:hAnsi="Cambria"/>
          <w:b/>
          <w:bCs/>
          <w:noProof/>
          <w:sz w:val="22"/>
        </w:rPr>
        <w:t>Jutten B</w:t>
      </w:r>
      <w:r w:rsidRPr="00A866D2">
        <w:rPr>
          <w:rFonts w:ascii="Cambria" w:hAnsi="Cambria"/>
          <w:noProof/>
          <w:sz w:val="22"/>
        </w:rPr>
        <w:t xml:space="preserve">, </w:t>
      </w:r>
      <w:r w:rsidRPr="00A866D2">
        <w:rPr>
          <w:rFonts w:ascii="Cambria" w:hAnsi="Cambria"/>
          <w:b/>
          <w:bCs/>
          <w:noProof/>
          <w:sz w:val="22"/>
        </w:rPr>
        <w:t>Kaakoush NO</w:t>
      </w:r>
      <w:r w:rsidRPr="00A866D2">
        <w:rPr>
          <w:rFonts w:ascii="Cambria" w:hAnsi="Cambria"/>
          <w:noProof/>
          <w:sz w:val="22"/>
        </w:rPr>
        <w:t xml:space="preserve">, </w:t>
      </w:r>
      <w:r w:rsidRPr="00A866D2">
        <w:rPr>
          <w:rFonts w:ascii="Cambria" w:hAnsi="Cambria"/>
          <w:b/>
          <w:bCs/>
          <w:noProof/>
          <w:sz w:val="22"/>
        </w:rPr>
        <w:t>Kaarniranta K</w:t>
      </w:r>
      <w:r w:rsidRPr="00A866D2">
        <w:rPr>
          <w:rFonts w:ascii="Cambria" w:hAnsi="Cambria"/>
          <w:noProof/>
          <w:sz w:val="22"/>
        </w:rPr>
        <w:t xml:space="preserve">, </w:t>
      </w:r>
      <w:r w:rsidRPr="00A866D2">
        <w:rPr>
          <w:rFonts w:ascii="Cambria" w:hAnsi="Cambria"/>
          <w:b/>
          <w:bCs/>
          <w:noProof/>
          <w:sz w:val="22"/>
        </w:rPr>
        <w:t>Kaasik A</w:t>
      </w:r>
      <w:r w:rsidRPr="00A866D2">
        <w:rPr>
          <w:rFonts w:ascii="Cambria" w:hAnsi="Cambria"/>
          <w:noProof/>
          <w:sz w:val="22"/>
        </w:rPr>
        <w:t xml:space="preserve">, </w:t>
      </w:r>
      <w:r w:rsidRPr="00A866D2">
        <w:rPr>
          <w:rFonts w:ascii="Cambria" w:hAnsi="Cambria"/>
          <w:b/>
          <w:bCs/>
          <w:noProof/>
          <w:sz w:val="22"/>
        </w:rPr>
        <w:t>Kabuta T</w:t>
      </w:r>
      <w:r w:rsidRPr="00A866D2">
        <w:rPr>
          <w:rFonts w:ascii="Cambria" w:hAnsi="Cambria"/>
          <w:noProof/>
          <w:sz w:val="22"/>
        </w:rPr>
        <w:t xml:space="preserve">, </w:t>
      </w:r>
      <w:r w:rsidRPr="00A866D2">
        <w:rPr>
          <w:rFonts w:ascii="Cambria" w:hAnsi="Cambria"/>
          <w:b/>
          <w:bCs/>
          <w:noProof/>
          <w:sz w:val="22"/>
        </w:rPr>
        <w:t>Kaeffer B</w:t>
      </w:r>
      <w:r w:rsidRPr="00A866D2">
        <w:rPr>
          <w:rFonts w:ascii="Cambria" w:hAnsi="Cambria"/>
          <w:noProof/>
          <w:sz w:val="22"/>
        </w:rPr>
        <w:t xml:space="preserve">, </w:t>
      </w:r>
      <w:r w:rsidRPr="00A866D2">
        <w:rPr>
          <w:rFonts w:ascii="Cambria" w:hAnsi="Cambria"/>
          <w:b/>
          <w:bCs/>
          <w:noProof/>
          <w:sz w:val="22"/>
        </w:rPr>
        <w:t>Kågedal K</w:t>
      </w:r>
      <w:r w:rsidRPr="00A866D2">
        <w:rPr>
          <w:rFonts w:ascii="Cambria" w:hAnsi="Cambria"/>
          <w:noProof/>
          <w:sz w:val="22"/>
        </w:rPr>
        <w:t xml:space="preserve">, </w:t>
      </w:r>
      <w:r w:rsidRPr="00A866D2">
        <w:rPr>
          <w:rFonts w:ascii="Cambria" w:hAnsi="Cambria"/>
          <w:b/>
          <w:bCs/>
          <w:noProof/>
          <w:sz w:val="22"/>
        </w:rPr>
        <w:t>Kahana A</w:t>
      </w:r>
      <w:r w:rsidRPr="00A866D2">
        <w:rPr>
          <w:rFonts w:ascii="Cambria" w:hAnsi="Cambria"/>
          <w:noProof/>
          <w:sz w:val="22"/>
        </w:rPr>
        <w:t xml:space="preserve">, </w:t>
      </w:r>
      <w:r w:rsidRPr="00A866D2">
        <w:rPr>
          <w:rFonts w:ascii="Cambria" w:hAnsi="Cambria"/>
          <w:b/>
          <w:bCs/>
          <w:noProof/>
          <w:sz w:val="22"/>
        </w:rPr>
        <w:t>Kajimura S</w:t>
      </w:r>
      <w:r w:rsidRPr="00A866D2">
        <w:rPr>
          <w:rFonts w:ascii="Cambria" w:hAnsi="Cambria"/>
          <w:noProof/>
          <w:sz w:val="22"/>
        </w:rPr>
        <w:t xml:space="preserve">, </w:t>
      </w:r>
      <w:r w:rsidRPr="00A866D2">
        <w:rPr>
          <w:rFonts w:ascii="Cambria" w:hAnsi="Cambria"/>
          <w:b/>
          <w:bCs/>
          <w:noProof/>
          <w:sz w:val="22"/>
        </w:rPr>
        <w:t>Kakhlon O</w:t>
      </w:r>
      <w:r w:rsidRPr="00A866D2">
        <w:rPr>
          <w:rFonts w:ascii="Cambria" w:hAnsi="Cambria"/>
          <w:noProof/>
          <w:sz w:val="22"/>
        </w:rPr>
        <w:t xml:space="preserve">, </w:t>
      </w:r>
      <w:r w:rsidRPr="00A866D2">
        <w:rPr>
          <w:rFonts w:ascii="Cambria" w:hAnsi="Cambria"/>
          <w:b/>
          <w:bCs/>
          <w:noProof/>
          <w:sz w:val="22"/>
        </w:rPr>
        <w:t>Kalia M</w:t>
      </w:r>
      <w:r w:rsidRPr="00A866D2">
        <w:rPr>
          <w:rFonts w:ascii="Cambria" w:hAnsi="Cambria"/>
          <w:noProof/>
          <w:sz w:val="22"/>
        </w:rPr>
        <w:t xml:space="preserve">, </w:t>
      </w:r>
      <w:r w:rsidRPr="00A866D2">
        <w:rPr>
          <w:rFonts w:ascii="Cambria" w:hAnsi="Cambria"/>
          <w:b/>
          <w:bCs/>
          <w:noProof/>
          <w:sz w:val="22"/>
        </w:rPr>
        <w:t>Kalvakolanu D V</w:t>
      </w:r>
      <w:r w:rsidRPr="00A866D2">
        <w:rPr>
          <w:rFonts w:ascii="Cambria" w:hAnsi="Cambria"/>
          <w:noProof/>
          <w:sz w:val="22"/>
        </w:rPr>
        <w:t xml:space="preserve">, </w:t>
      </w:r>
      <w:r w:rsidRPr="00A866D2">
        <w:rPr>
          <w:rFonts w:ascii="Cambria" w:hAnsi="Cambria"/>
          <w:b/>
          <w:bCs/>
          <w:noProof/>
          <w:sz w:val="22"/>
        </w:rPr>
        <w:t>Kamada Y</w:t>
      </w:r>
      <w:r w:rsidRPr="00A866D2">
        <w:rPr>
          <w:rFonts w:ascii="Cambria" w:hAnsi="Cambria"/>
          <w:noProof/>
          <w:sz w:val="22"/>
        </w:rPr>
        <w:t xml:space="preserve">, </w:t>
      </w:r>
      <w:r w:rsidRPr="00A866D2">
        <w:rPr>
          <w:rFonts w:ascii="Cambria" w:hAnsi="Cambria"/>
          <w:b/>
          <w:bCs/>
          <w:noProof/>
          <w:sz w:val="22"/>
        </w:rPr>
        <w:t>Kambas K</w:t>
      </w:r>
      <w:r w:rsidRPr="00A866D2">
        <w:rPr>
          <w:rFonts w:ascii="Cambria" w:hAnsi="Cambria"/>
          <w:noProof/>
          <w:sz w:val="22"/>
        </w:rPr>
        <w:t xml:space="preserve">, </w:t>
      </w:r>
      <w:r w:rsidRPr="00A866D2">
        <w:rPr>
          <w:rFonts w:ascii="Cambria" w:hAnsi="Cambria"/>
          <w:b/>
          <w:bCs/>
          <w:noProof/>
          <w:sz w:val="22"/>
        </w:rPr>
        <w:t>Kaminskyy VO</w:t>
      </w:r>
      <w:r w:rsidRPr="00A866D2">
        <w:rPr>
          <w:rFonts w:ascii="Cambria" w:hAnsi="Cambria"/>
          <w:noProof/>
          <w:sz w:val="22"/>
        </w:rPr>
        <w:t xml:space="preserve">, </w:t>
      </w:r>
      <w:r w:rsidRPr="00A866D2">
        <w:rPr>
          <w:rFonts w:ascii="Cambria" w:hAnsi="Cambria"/>
          <w:b/>
          <w:bCs/>
          <w:noProof/>
          <w:sz w:val="22"/>
        </w:rPr>
        <w:t>Kampinga HH</w:t>
      </w:r>
      <w:r w:rsidRPr="00A866D2">
        <w:rPr>
          <w:rFonts w:ascii="Cambria" w:hAnsi="Cambria"/>
          <w:noProof/>
          <w:sz w:val="22"/>
        </w:rPr>
        <w:t xml:space="preserve">, </w:t>
      </w:r>
      <w:r w:rsidRPr="00A866D2">
        <w:rPr>
          <w:rFonts w:ascii="Cambria" w:hAnsi="Cambria"/>
          <w:b/>
          <w:bCs/>
          <w:noProof/>
          <w:sz w:val="22"/>
        </w:rPr>
        <w:t>Kandouz M</w:t>
      </w:r>
      <w:r w:rsidRPr="00A866D2">
        <w:rPr>
          <w:rFonts w:ascii="Cambria" w:hAnsi="Cambria"/>
          <w:noProof/>
          <w:sz w:val="22"/>
        </w:rPr>
        <w:t xml:space="preserve">, </w:t>
      </w:r>
      <w:r w:rsidRPr="00A866D2">
        <w:rPr>
          <w:rFonts w:ascii="Cambria" w:hAnsi="Cambria"/>
          <w:b/>
          <w:bCs/>
          <w:noProof/>
          <w:sz w:val="22"/>
        </w:rPr>
        <w:t>Kang C</w:t>
      </w:r>
      <w:r w:rsidRPr="00A866D2">
        <w:rPr>
          <w:rFonts w:ascii="Cambria" w:hAnsi="Cambria"/>
          <w:noProof/>
          <w:sz w:val="22"/>
        </w:rPr>
        <w:t xml:space="preserve">, </w:t>
      </w:r>
      <w:r w:rsidRPr="00A866D2">
        <w:rPr>
          <w:rFonts w:ascii="Cambria" w:hAnsi="Cambria"/>
          <w:b/>
          <w:bCs/>
          <w:noProof/>
          <w:sz w:val="22"/>
        </w:rPr>
        <w:t>Kang R</w:t>
      </w:r>
      <w:r w:rsidRPr="00A866D2">
        <w:rPr>
          <w:rFonts w:ascii="Cambria" w:hAnsi="Cambria"/>
          <w:noProof/>
          <w:sz w:val="22"/>
        </w:rPr>
        <w:t xml:space="preserve">, </w:t>
      </w:r>
      <w:r w:rsidRPr="00A866D2">
        <w:rPr>
          <w:rFonts w:ascii="Cambria" w:hAnsi="Cambria"/>
          <w:b/>
          <w:bCs/>
          <w:noProof/>
          <w:sz w:val="22"/>
        </w:rPr>
        <w:t>Kang T-C</w:t>
      </w:r>
      <w:r w:rsidRPr="00A866D2">
        <w:rPr>
          <w:rFonts w:ascii="Cambria" w:hAnsi="Cambria"/>
          <w:noProof/>
          <w:sz w:val="22"/>
        </w:rPr>
        <w:t xml:space="preserve">, </w:t>
      </w:r>
      <w:r w:rsidRPr="00A866D2">
        <w:rPr>
          <w:rFonts w:ascii="Cambria" w:hAnsi="Cambria"/>
          <w:b/>
          <w:bCs/>
          <w:noProof/>
          <w:sz w:val="22"/>
        </w:rPr>
        <w:t>Kanki T</w:t>
      </w:r>
      <w:r w:rsidRPr="00A866D2">
        <w:rPr>
          <w:rFonts w:ascii="Cambria" w:hAnsi="Cambria"/>
          <w:noProof/>
          <w:sz w:val="22"/>
        </w:rPr>
        <w:t xml:space="preserve">, </w:t>
      </w:r>
      <w:r w:rsidRPr="00A866D2">
        <w:rPr>
          <w:rFonts w:ascii="Cambria" w:hAnsi="Cambria"/>
          <w:b/>
          <w:bCs/>
          <w:noProof/>
          <w:sz w:val="22"/>
        </w:rPr>
        <w:t>Kanneganti T-D</w:t>
      </w:r>
      <w:r w:rsidRPr="00A866D2">
        <w:rPr>
          <w:rFonts w:ascii="Cambria" w:hAnsi="Cambria"/>
          <w:noProof/>
          <w:sz w:val="22"/>
        </w:rPr>
        <w:t xml:space="preserve">, </w:t>
      </w:r>
      <w:r w:rsidRPr="00A866D2">
        <w:rPr>
          <w:rFonts w:ascii="Cambria" w:hAnsi="Cambria"/>
          <w:b/>
          <w:bCs/>
          <w:noProof/>
          <w:sz w:val="22"/>
        </w:rPr>
        <w:t>Kanno H</w:t>
      </w:r>
      <w:r w:rsidRPr="00A866D2">
        <w:rPr>
          <w:rFonts w:ascii="Cambria" w:hAnsi="Cambria"/>
          <w:noProof/>
          <w:sz w:val="22"/>
        </w:rPr>
        <w:t xml:space="preserve">, </w:t>
      </w:r>
      <w:r w:rsidRPr="00A866D2">
        <w:rPr>
          <w:rFonts w:ascii="Cambria" w:hAnsi="Cambria"/>
          <w:b/>
          <w:bCs/>
          <w:noProof/>
          <w:sz w:val="22"/>
        </w:rPr>
        <w:t>Kanthasamy AG</w:t>
      </w:r>
      <w:r w:rsidRPr="00A866D2">
        <w:rPr>
          <w:rFonts w:ascii="Cambria" w:hAnsi="Cambria"/>
          <w:noProof/>
          <w:sz w:val="22"/>
        </w:rPr>
        <w:t xml:space="preserve">, </w:t>
      </w:r>
      <w:r w:rsidRPr="00A866D2">
        <w:rPr>
          <w:rFonts w:ascii="Cambria" w:hAnsi="Cambria"/>
          <w:b/>
          <w:bCs/>
          <w:noProof/>
          <w:sz w:val="22"/>
        </w:rPr>
        <w:t>Kantorow M</w:t>
      </w:r>
      <w:r w:rsidRPr="00A866D2">
        <w:rPr>
          <w:rFonts w:ascii="Cambria" w:hAnsi="Cambria"/>
          <w:noProof/>
          <w:sz w:val="22"/>
        </w:rPr>
        <w:t xml:space="preserve">, </w:t>
      </w:r>
      <w:r w:rsidRPr="00A866D2">
        <w:rPr>
          <w:rFonts w:ascii="Cambria" w:hAnsi="Cambria"/>
          <w:b/>
          <w:bCs/>
          <w:noProof/>
          <w:sz w:val="22"/>
        </w:rPr>
        <w:t>Kaparakis-Liaskos M</w:t>
      </w:r>
      <w:r w:rsidRPr="00A866D2">
        <w:rPr>
          <w:rFonts w:ascii="Cambria" w:hAnsi="Cambria"/>
          <w:noProof/>
          <w:sz w:val="22"/>
        </w:rPr>
        <w:t xml:space="preserve">, </w:t>
      </w:r>
      <w:r w:rsidRPr="00A866D2">
        <w:rPr>
          <w:rFonts w:ascii="Cambria" w:hAnsi="Cambria"/>
          <w:b/>
          <w:bCs/>
          <w:noProof/>
          <w:sz w:val="22"/>
        </w:rPr>
        <w:t>Kapuy O</w:t>
      </w:r>
      <w:r w:rsidRPr="00A866D2">
        <w:rPr>
          <w:rFonts w:ascii="Cambria" w:hAnsi="Cambria"/>
          <w:noProof/>
          <w:sz w:val="22"/>
        </w:rPr>
        <w:t xml:space="preserve">, </w:t>
      </w:r>
      <w:r w:rsidRPr="00A866D2">
        <w:rPr>
          <w:rFonts w:ascii="Cambria" w:hAnsi="Cambria"/>
          <w:b/>
          <w:bCs/>
          <w:noProof/>
          <w:sz w:val="22"/>
        </w:rPr>
        <w:t>Karantza V</w:t>
      </w:r>
      <w:r w:rsidRPr="00A866D2">
        <w:rPr>
          <w:rFonts w:ascii="Cambria" w:hAnsi="Cambria"/>
          <w:noProof/>
          <w:sz w:val="22"/>
        </w:rPr>
        <w:t xml:space="preserve">, </w:t>
      </w:r>
      <w:r w:rsidRPr="00A866D2">
        <w:rPr>
          <w:rFonts w:ascii="Cambria" w:hAnsi="Cambria"/>
          <w:b/>
          <w:bCs/>
          <w:noProof/>
          <w:sz w:val="22"/>
        </w:rPr>
        <w:t>Karim MR</w:t>
      </w:r>
      <w:r w:rsidRPr="00A866D2">
        <w:rPr>
          <w:rFonts w:ascii="Cambria" w:hAnsi="Cambria"/>
          <w:noProof/>
          <w:sz w:val="22"/>
        </w:rPr>
        <w:t xml:space="preserve">, </w:t>
      </w:r>
      <w:r w:rsidRPr="00A866D2">
        <w:rPr>
          <w:rFonts w:ascii="Cambria" w:hAnsi="Cambria"/>
          <w:b/>
          <w:bCs/>
          <w:noProof/>
          <w:sz w:val="22"/>
        </w:rPr>
        <w:t>Karmakar P</w:t>
      </w:r>
      <w:r w:rsidRPr="00A866D2">
        <w:rPr>
          <w:rFonts w:ascii="Cambria" w:hAnsi="Cambria"/>
          <w:noProof/>
          <w:sz w:val="22"/>
        </w:rPr>
        <w:t xml:space="preserve">, </w:t>
      </w:r>
      <w:r w:rsidRPr="00A866D2">
        <w:rPr>
          <w:rFonts w:ascii="Cambria" w:hAnsi="Cambria"/>
          <w:b/>
          <w:bCs/>
          <w:noProof/>
          <w:sz w:val="22"/>
        </w:rPr>
        <w:t>Kaser A</w:t>
      </w:r>
      <w:r w:rsidRPr="00A866D2">
        <w:rPr>
          <w:rFonts w:ascii="Cambria" w:hAnsi="Cambria"/>
          <w:noProof/>
          <w:sz w:val="22"/>
        </w:rPr>
        <w:t xml:space="preserve">, </w:t>
      </w:r>
      <w:r w:rsidRPr="00A866D2">
        <w:rPr>
          <w:rFonts w:ascii="Cambria" w:hAnsi="Cambria"/>
          <w:b/>
          <w:bCs/>
          <w:noProof/>
          <w:sz w:val="22"/>
        </w:rPr>
        <w:t>Kaushik S</w:t>
      </w:r>
      <w:r w:rsidRPr="00A866D2">
        <w:rPr>
          <w:rFonts w:ascii="Cambria" w:hAnsi="Cambria"/>
          <w:noProof/>
          <w:sz w:val="22"/>
        </w:rPr>
        <w:t xml:space="preserve">, </w:t>
      </w:r>
      <w:r w:rsidRPr="00A866D2">
        <w:rPr>
          <w:rFonts w:ascii="Cambria" w:hAnsi="Cambria"/>
          <w:b/>
          <w:bCs/>
          <w:noProof/>
          <w:sz w:val="22"/>
        </w:rPr>
        <w:t>Kawula T</w:t>
      </w:r>
      <w:r w:rsidRPr="00A866D2">
        <w:rPr>
          <w:rFonts w:ascii="Cambria" w:hAnsi="Cambria"/>
          <w:noProof/>
          <w:sz w:val="22"/>
        </w:rPr>
        <w:t xml:space="preserve">, </w:t>
      </w:r>
      <w:r w:rsidRPr="00A866D2">
        <w:rPr>
          <w:rFonts w:ascii="Cambria" w:hAnsi="Cambria"/>
          <w:b/>
          <w:bCs/>
          <w:noProof/>
          <w:sz w:val="22"/>
        </w:rPr>
        <w:t>Kaynar AM</w:t>
      </w:r>
      <w:r w:rsidRPr="00A866D2">
        <w:rPr>
          <w:rFonts w:ascii="Cambria" w:hAnsi="Cambria"/>
          <w:noProof/>
          <w:sz w:val="22"/>
        </w:rPr>
        <w:t xml:space="preserve">, </w:t>
      </w:r>
      <w:r w:rsidRPr="00A866D2">
        <w:rPr>
          <w:rFonts w:ascii="Cambria" w:hAnsi="Cambria"/>
          <w:b/>
          <w:bCs/>
          <w:noProof/>
          <w:sz w:val="22"/>
        </w:rPr>
        <w:t>Ke P-Y</w:t>
      </w:r>
      <w:r w:rsidRPr="00A866D2">
        <w:rPr>
          <w:rFonts w:ascii="Cambria" w:hAnsi="Cambria"/>
          <w:noProof/>
          <w:sz w:val="22"/>
        </w:rPr>
        <w:t xml:space="preserve">, </w:t>
      </w:r>
      <w:r w:rsidRPr="00A866D2">
        <w:rPr>
          <w:rFonts w:ascii="Cambria" w:hAnsi="Cambria"/>
          <w:b/>
          <w:bCs/>
          <w:noProof/>
          <w:sz w:val="22"/>
        </w:rPr>
        <w:t>Ke Z-J</w:t>
      </w:r>
      <w:r w:rsidRPr="00A866D2">
        <w:rPr>
          <w:rFonts w:ascii="Cambria" w:hAnsi="Cambria"/>
          <w:noProof/>
          <w:sz w:val="22"/>
        </w:rPr>
        <w:t xml:space="preserve">, </w:t>
      </w:r>
      <w:r w:rsidRPr="00A866D2">
        <w:rPr>
          <w:rFonts w:ascii="Cambria" w:hAnsi="Cambria"/>
          <w:b/>
          <w:bCs/>
          <w:noProof/>
          <w:sz w:val="22"/>
        </w:rPr>
        <w:t>Kehrl JH</w:t>
      </w:r>
      <w:r w:rsidRPr="00A866D2">
        <w:rPr>
          <w:rFonts w:ascii="Cambria" w:hAnsi="Cambria"/>
          <w:noProof/>
          <w:sz w:val="22"/>
        </w:rPr>
        <w:t xml:space="preserve">, </w:t>
      </w:r>
      <w:r w:rsidRPr="00A866D2">
        <w:rPr>
          <w:rFonts w:ascii="Cambria" w:hAnsi="Cambria"/>
          <w:b/>
          <w:bCs/>
          <w:noProof/>
          <w:sz w:val="22"/>
        </w:rPr>
        <w:t>Keller KE</w:t>
      </w:r>
      <w:r w:rsidRPr="00A866D2">
        <w:rPr>
          <w:rFonts w:ascii="Cambria" w:hAnsi="Cambria"/>
          <w:noProof/>
          <w:sz w:val="22"/>
        </w:rPr>
        <w:t xml:space="preserve">, </w:t>
      </w:r>
      <w:r w:rsidRPr="00A866D2">
        <w:rPr>
          <w:rFonts w:ascii="Cambria" w:hAnsi="Cambria"/>
          <w:b/>
          <w:bCs/>
          <w:noProof/>
          <w:sz w:val="22"/>
        </w:rPr>
        <w:t>Kemper JK</w:t>
      </w:r>
      <w:r w:rsidRPr="00A866D2">
        <w:rPr>
          <w:rFonts w:ascii="Cambria" w:hAnsi="Cambria"/>
          <w:noProof/>
          <w:sz w:val="22"/>
        </w:rPr>
        <w:t xml:space="preserve">, </w:t>
      </w:r>
      <w:r w:rsidRPr="00A866D2">
        <w:rPr>
          <w:rFonts w:ascii="Cambria" w:hAnsi="Cambria"/>
          <w:b/>
          <w:bCs/>
          <w:noProof/>
          <w:sz w:val="22"/>
        </w:rPr>
        <w:t>Kenworthy AK</w:t>
      </w:r>
      <w:r w:rsidRPr="00A866D2">
        <w:rPr>
          <w:rFonts w:ascii="Cambria" w:hAnsi="Cambria"/>
          <w:noProof/>
          <w:sz w:val="22"/>
        </w:rPr>
        <w:t xml:space="preserve">, </w:t>
      </w:r>
      <w:r w:rsidRPr="00A866D2">
        <w:rPr>
          <w:rFonts w:ascii="Cambria" w:hAnsi="Cambria"/>
          <w:b/>
          <w:bCs/>
          <w:noProof/>
          <w:sz w:val="22"/>
        </w:rPr>
        <w:t>Kepp O</w:t>
      </w:r>
      <w:r w:rsidRPr="00A866D2">
        <w:rPr>
          <w:rFonts w:ascii="Cambria" w:hAnsi="Cambria"/>
          <w:noProof/>
          <w:sz w:val="22"/>
        </w:rPr>
        <w:t xml:space="preserve">, </w:t>
      </w:r>
      <w:r w:rsidRPr="00A866D2">
        <w:rPr>
          <w:rFonts w:ascii="Cambria" w:hAnsi="Cambria"/>
          <w:b/>
          <w:bCs/>
          <w:noProof/>
          <w:sz w:val="22"/>
        </w:rPr>
        <w:t>Kern A</w:t>
      </w:r>
      <w:r w:rsidRPr="00A866D2">
        <w:rPr>
          <w:rFonts w:ascii="Cambria" w:hAnsi="Cambria"/>
          <w:noProof/>
          <w:sz w:val="22"/>
        </w:rPr>
        <w:t xml:space="preserve">, </w:t>
      </w:r>
      <w:r w:rsidRPr="00A866D2">
        <w:rPr>
          <w:rFonts w:ascii="Cambria" w:hAnsi="Cambria"/>
          <w:b/>
          <w:bCs/>
          <w:noProof/>
          <w:sz w:val="22"/>
        </w:rPr>
        <w:t>Kesari S</w:t>
      </w:r>
      <w:r w:rsidRPr="00A866D2">
        <w:rPr>
          <w:rFonts w:ascii="Cambria" w:hAnsi="Cambria"/>
          <w:noProof/>
          <w:sz w:val="22"/>
        </w:rPr>
        <w:t xml:space="preserve">, </w:t>
      </w:r>
      <w:r w:rsidRPr="00A866D2">
        <w:rPr>
          <w:rFonts w:ascii="Cambria" w:hAnsi="Cambria"/>
          <w:b/>
          <w:bCs/>
          <w:noProof/>
          <w:sz w:val="22"/>
        </w:rPr>
        <w:t>Kessel D</w:t>
      </w:r>
      <w:r w:rsidRPr="00A866D2">
        <w:rPr>
          <w:rFonts w:ascii="Cambria" w:hAnsi="Cambria"/>
          <w:noProof/>
          <w:sz w:val="22"/>
        </w:rPr>
        <w:t xml:space="preserve">, </w:t>
      </w:r>
      <w:r w:rsidRPr="00A866D2">
        <w:rPr>
          <w:rFonts w:ascii="Cambria" w:hAnsi="Cambria"/>
          <w:b/>
          <w:bCs/>
          <w:noProof/>
          <w:sz w:val="22"/>
        </w:rPr>
        <w:t>Ketteler R</w:t>
      </w:r>
      <w:r w:rsidRPr="00A866D2">
        <w:rPr>
          <w:rFonts w:ascii="Cambria" w:hAnsi="Cambria"/>
          <w:noProof/>
          <w:sz w:val="22"/>
        </w:rPr>
        <w:t xml:space="preserve">, </w:t>
      </w:r>
      <w:r w:rsidRPr="00A866D2">
        <w:rPr>
          <w:rFonts w:ascii="Cambria" w:hAnsi="Cambria"/>
          <w:b/>
          <w:bCs/>
          <w:noProof/>
          <w:sz w:val="22"/>
        </w:rPr>
        <w:t>Kettelhut I do C</w:t>
      </w:r>
      <w:r w:rsidRPr="00A866D2">
        <w:rPr>
          <w:rFonts w:ascii="Cambria" w:hAnsi="Cambria"/>
          <w:noProof/>
          <w:sz w:val="22"/>
        </w:rPr>
        <w:t xml:space="preserve">, </w:t>
      </w:r>
      <w:r w:rsidRPr="00A866D2">
        <w:rPr>
          <w:rFonts w:ascii="Cambria" w:hAnsi="Cambria"/>
          <w:b/>
          <w:bCs/>
          <w:noProof/>
          <w:sz w:val="22"/>
        </w:rPr>
        <w:t>Khambu B</w:t>
      </w:r>
      <w:r w:rsidRPr="00A866D2">
        <w:rPr>
          <w:rFonts w:ascii="Cambria" w:hAnsi="Cambria"/>
          <w:noProof/>
          <w:sz w:val="22"/>
        </w:rPr>
        <w:t xml:space="preserve">, </w:t>
      </w:r>
      <w:r w:rsidRPr="00A866D2">
        <w:rPr>
          <w:rFonts w:ascii="Cambria" w:hAnsi="Cambria"/>
          <w:b/>
          <w:bCs/>
          <w:noProof/>
          <w:sz w:val="22"/>
        </w:rPr>
        <w:t>Khan MM</w:t>
      </w:r>
      <w:r w:rsidRPr="00A866D2">
        <w:rPr>
          <w:rFonts w:ascii="Cambria" w:hAnsi="Cambria"/>
          <w:noProof/>
          <w:sz w:val="22"/>
        </w:rPr>
        <w:t xml:space="preserve">, </w:t>
      </w:r>
      <w:r w:rsidRPr="00A866D2">
        <w:rPr>
          <w:rFonts w:ascii="Cambria" w:hAnsi="Cambria"/>
          <w:b/>
          <w:bCs/>
          <w:noProof/>
          <w:sz w:val="22"/>
        </w:rPr>
        <w:t>Khandelwal VK</w:t>
      </w:r>
      <w:r w:rsidRPr="00A866D2">
        <w:rPr>
          <w:rFonts w:ascii="Cambria" w:hAnsi="Cambria"/>
          <w:noProof/>
          <w:sz w:val="22"/>
        </w:rPr>
        <w:t xml:space="preserve">, </w:t>
      </w:r>
      <w:r w:rsidRPr="00A866D2">
        <w:rPr>
          <w:rFonts w:ascii="Cambria" w:hAnsi="Cambria"/>
          <w:b/>
          <w:bCs/>
          <w:noProof/>
          <w:sz w:val="22"/>
        </w:rPr>
        <w:t>Khare S</w:t>
      </w:r>
      <w:r w:rsidRPr="00A866D2">
        <w:rPr>
          <w:rFonts w:ascii="Cambria" w:hAnsi="Cambria"/>
          <w:noProof/>
          <w:sz w:val="22"/>
        </w:rPr>
        <w:t xml:space="preserve">, </w:t>
      </w:r>
      <w:r w:rsidRPr="00A866D2">
        <w:rPr>
          <w:rFonts w:ascii="Cambria" w:hAnsi="Cambria"/>
          <w:b/>
          <w:bCs/>
          <w:noProof/>
          <w:sz w:val="22"/>
        </w:rPr>
        <w:t>Kiang JG</w:t>
      </w:r>
      <w:r w:rsidRPr="00A866D2">
        <w:rPr>
          <w:rFonts w:ascii="Cambria" w:hAnsi="Cambria"/>
          <w:noProof/>
          <w:sz w:val="22"/>
        </w:rPr>
        <w:t xml:space="preserve">, </w:t>
      </w:r>
      <w:r w:rsidRPr="00A866D2">
        <w:rPr>
          <w:rFonts w:ascii="Cambria" w:hAnsi="Cambria"/>
          <w:b/>
          <w:bCs/>
          <w:noProof/>
          <w:sz w:val="22"/>
        </w:rPr>
        <w:t>Kiger AA</w:t>
      </w:r>
      <w:r w:rsidRPr="00A866D2">
        <w:rPr>
          <w:rFonts w:ascii="Cambria" w:hAnsi="Cambria"/>
          <w:noProof/>
          <w:sz w:val="22"/>
        </w:rPr>
        <w:t xml:space="preserve">, </w:t>
      </w:r>
      <w:r w:rsidRPr="00A866D2">
        <w:rPr>
          <w:rFonts w:ascii="Cambria" w:hAnsi="Cambria"/>
          <w:b/>
          <w:bCs/>
          <w:noProof/>
          <w:sz w:val="22"/>
        </w:rPr>
        <w:t>Kihara A</w:t>
      </w:r>
      <w:r w:rsidRPr="00A866D2">
        <w:rPr>
          <w:rFonts w:ascii="Cambria" w:hAnsi="Cambria"/>
          <w:noProof/>
          <w:sz w:val="22"/>
        </w:rPr>
        <w:t xml:space="preserve">, </w:t>
      </w:r>
      <w:r w:rsidRPr="00A866D2">
        <w:rPr>
          <w:rFonts w:ascii="Cambria" w:hAnsi="Cambria"/>
          <w:b/>
          <w:bCs/>
          <w:noProof/>
          <w:sz w:val="22"/>
        </w:rPr>
        <w:t>Kim AL</w:t>
      </w:r>
      <w:r w:rsidRPr="00A866D2">
        <w:rPr>
          <w:rFonts w:ascii="Cambria" w:hAnsi="Cambria"/>
          <w:noProof/>
          <w:sz w:val="22"/>
        </w:rPr>
        <w:t xml:space="preserve">, </w:t>
      </w:r>
      <w:r w:rsidRPr="00A866D2">
        <w:rPr>
          <w:rFonts w:ascii="Cambria" w:hAnsi="Cambria"/>
          <w:b/>
          <w:bCs/>
          <w:noProof/>
          <w:sz w:val="22"/>
        </w:rPr>
        <w:t>Kim CH</w:t>
      </w:r>
      <w:r w:rsidRPr="00A866D2">
        <w:rPr>
          <w:rFonts w:ascii="Cambria" w:hAnsi="Cambria"/>
          <w:noProof/>
          <w:sz w:val="22"/>
        </w:rPr>
        <w:t xml:space="preserve">, </w:t>
      </w:r>
      <w:r w:rsidRPr="00A866D2">
        <w:rPr>
          <w:rFonts w:ascii="Cambria" w:hAnsi="Cambria"/>
          <w:b/>
          <w:bCs/>
          <w:noProof/>
          <w:sz w:val="22"/>
        </w:rPr>
        <w:t>Kim DR</w:t>
      </w:r>
      <w:r w:rsidRPr="00A866D2">
        <w:rPr>
          <w:rFonts w:ascii="Cambria" w:hAnsi="Cambria"/>
          <w:noProof/>
          <w:sz w:val="22"/>
        </w:rPr>
        <w:t xml:space="preserve">, </w:t>
      </w:r>
      <w:r w:rsidRPr="00A866D2">
        <w:rPr>
          <w:rFonts w:ascii="Cambria" w:hAnsi="Cambria"/>
          <w:b/>
          <w:bCs/>
          <w:noProof/>
          <w:sz w:val="22"/>
        </w:rPr>
        <w:t>Kim D-H</w:t>
      </w:r>
      <w:r w:rsidRPr="00A866D2">
        <w:rPr>
          <w:rFonts w:ascii="Cambria" w:hAnsi="Cambria"/>
          <w:noProof/>
          <w:sz w:val="22"/>
        </w:rPr>
        <w:t xml:space="preserve">, </w:t>
      </w:r>
      <w:r w:rsidRPr="00A866D2">
        <w:rPr>
          <w:rFonts w:ascii="Cambria" w:hAnsi="Cambria"/>
          <w:b/>
          <w:bCs/>
          <w:noProof/>
          <w:sz w:val="22"/>
        </w:rPr>
        <w:t>Kim EK</w:t>
      </w:r>
      <w:r w:rsidRPr="00A866D2">
        <w:rPr>
          <w:rFonts w:ascii="Cambria" w:hAnsi="Cambria"/>
          <w:noProof/>
          <w:sz w:val="22"/>
        </w:rPr>
        <w:t xml:space="preserve">, </w:t>
      </w:r>
      <w:r w:rsidRPr="00A866D2">
        <w:rPr>
          <w:rFonts w:ascii="Cambria" w:hAnsi="Cambria"/>
          <w:b/>
          <w:bCs/>
          <w:noProof/>
          <w:sz w:val="22"/>
        </w:rPr>
        <w:t>Kim HY</w:t>
      </w:r>
      <w:r w:rsidRPr="00A866D2">
        <w:rPr>
          <w:rFonts w:ascii="Cambria" w:hAnsi="Cambria"/>
          <w:noProof/>
          <w:sz w:val="22"/>
        </w:rPr>
        <w:t xml:space="preserve">, </w:t>
      </w:r>
      <w:r w:rsidRPr="00A866D2">
        <w:rPr>
          <w:rFonts w:ascii="Cambria" w:hAnsi="Cambria"/>
          <w:b/>
          <w:bCs/>
          <w:noProof/>
          <w:sz w:val="22"/>
        </w:rPr>
        <w:t>Kim H-R</w:t>
      </w:r>
      <w:r w:rsidRPr="00A866D2">
        <w:rPr>
          <w:rFonts w:ascii="Cambria" w:hAnsi="Cambria"/>
          <w:noProof/>
          <w:sz w:val="22"/>
        </w:rPr>
        <w:t xml:space="preserve">, </w:t>
      </w:r>
      <w:r w:rsidRPr="00A866D2">
        <w:rPr>
          <w:rFonts w:ascii="Cambria" w:hAnsi="Cambria"/>
          <w:b/>
          <w:bCs/>
          <w:noProof/>
          <w:sz w:val="22"/>
        </w:rPr>
        <w:t>Kim J-S</w:t>
      </w:r>
      <w:r w:rsidRPr="00A866D2">
        <w:rPr>
          <w:rFonts w:ascii="Cambria" w:hAnsi="Cambria"/>
          <w:noProof/>
          <w:sz w:val="22"/>
        </w:rPr>
        <w:t xml:space="preserve">, </w:t>
      </w:r>
      <w:r w:rsidRPr="00A866D2">
        <w:rPr>
          <w:rFonts w:ascii="Cambria" w:hAnsi="Cambria"/>
          <w:b/>
          <w:bCs/>
          <w:noProof/>
          <w:sz w:val="22"/>
        </w:rPr>
        <w:t>Kim JH</w:t>
      </w:r>
      <w:r w:rsidRPr="00A866D2">
        <w:rPr>
          <w:rFonts w:ascii="Cambria" w:hAnsi="Cambria"/>
          <w:noProof/>
          <w:sz w:val="22"/>
        </w:rPr>
        <w:t xml:space="preserve">, </w:t>
      </w:r>
      <w:r w:rsidRPr="00A866D2">
        <w:rPr>
          <w:rFonts w:ascii="Cambria" w:hAnsi="Cambria"/>
          <w:b/>
          <w:bCs/>
          <w:noProof/>
          <w:sz w:val="22"/>
        </w:rPr>
        <w:t>Kim JC</w:t>
      </w:r>
      <w:r w:rsidRPr="00A866D2">
        <w:rPr>
          <w:rFonts w:ascii="Cambria" w:hAnsi="Cambria"/>
          <w:noProof/>
          <w:sz w:val="22"/>
        </w:rPr>
        <w:t xml:space="preserve">, </w:t>
      </w:r>
      <w:r w:rsidRPr="00A866D2">
        <w:rPr>
          <w:rFonts w:ascii="Cambria" w:hAnsi="Cambria"/>
          <w:b/>
          <w:bCs/>
          <w:noProof/>
          <w:sz w:val="22"/>
        </w:rPr>
        <w:t>Kim JH</w:t>
      </w:r>
      <w:r w:rsidRPr="00A866D2">
        <w:rPr>
          <w:rFonts w:ascii="Cambria" w:hAnsi="Cambria"/>
          <w:noProof/>
          <w:sz w:val="22"/>
        </w:rPr>
        <w:t xml:space="preserve">, </w:t>
      </w:r>
      <w:r w:rsidRPr="00A866D2">
        <w:rPr>
          <w:rFonts w:ascii="Cambria" w:hAnsi="Cambria"/>
          <w:b/>
          <w:bCs/>
          <w:noProof/>
          <w:sz w:val="22"/>
        </w:rPr>
        <w:t>Kim KW</w:t>
      </w:r>
      <w:r w:rsidRPr="00A866D2">
        <w:rPr>
          <w:rFonts w:ascii="Cambria" w:hAnsi="Cambria"/>
          <w:noProof/>
          <w:sz w:val="22"/>
        </w:rPr>
        <w:t xml:space="preserve">, </w:t>
      </w:r>
      <w:r w:rsidRPr="00A866D2">
        <w:rPr>
          <w:rFonts w:ascii="Cambria" w:hAnsi="Cambria"/>
          <w:b/>
          <w:bCs/>
          <w:noProof/>
          <w:sz w:val="22"/>
        </w:rPr>
        <w:t>Kim MD</w:t>
      </w:r>
      <w:r w:rsidRPr="00A866D2">
        <w:rPr>
          <w:rFonts w:ascii="Cambria" w:hAnsi="Cambria"/>
          <w:noProof/>
          <w:sz w:val="22"/>
        </w:rPr>
        <w:t xml:space="preserve">, </w:t>
      </w:r>
      <w:r w:rsidRPr="00A866D2">
        <w:rPr>
          <w:rFonts w:ascii="Cambria" w:hAnsi="Cambria"/>
          <w:b/>
          <w:bCs/>
          <w:noProof/>
          <w:sz w:val="22"/>
        </w:rPr>
        <w:t>Kim M-M</w:t>
      </w:r>
      <w:r w:rsidRPr="00A866D2">
        <w:rPr>
          <w:rFonts w:ascii="Cambria" w:hAnsi="Cambria"/>
          <w:noProof/>
          <w:sz w:val="22"/>
        </w:rPr>
        <w:t xml:space="preserve">, </w:t>
      </w:r>
      <w:r w:rsidRPr="00A866D2">
        <w:rPr>
          <w:rFonts w:ascii="Cambria" w:hAnsi="Cambria"/>
          <w:b/>
          <w:bCs/>
          <w:noProof/>
          <w:sz w:val="22"/>
        </w:rPr>
        <w:t>Kim PK</w:t>
      </w:r>
      <w:r w:rsidRPr="00A866D2">
        <w:rPr>
          <w:rFonts w:ascii="Cambria" w:hAnsi="Cambria"/>
          <w:noProof/>
          <w:sz w:val="22"/>
        </w:rPr>
        <w:t xml:space="preserve">, </w:t>
      </w:r>
      <w:r w:rsidRPr="00A866D2">
        <w:rPr>
          <w:rFonts w:ascii="Cambria" w:hAnsi="Cambria"/>
          <w:b/>
          <w:bCs/>
          <w:noProof/>
          <w:sz w:val="22"/>
        </w:rPr>
        <w:t>Kim SW</w:t>
      </w:r>
      <w:r w:rsidRPr="00A866D2">
        <w:rPr>
          <w:rFonts w:ascii="Cambria" w:hAnsi="Cambria"/>
          <w:noProof/>
          <w:sz w:val="22"/>
        </w:rPr>
        <w:t xml:space="preserve">, </w:t>
      </w:r>
      <w:r w:rsidRPr="00A866D2">
        <w:rPr>
          <w:rFonts w:ascii="Cambria" w:hAnsi="Cambria"/>
          <w:b/>
          <w:bCs/>
          <w:noProof/>
          <w:sz w:val="22"/>
        </w:rPr>
        <w:t>Kim S-Y</w:t>
      </w:r>
      <w:r w:rsidRPr="00A866D2">
        <w:rPr>
          <w:rFonts w:ascii="Cambria" w:hAnsi="Cambria"/>
          <w:noProof/>
          <w:sz w:val="22"/>
        </w:rPr>
        <w:t xml:space="preserve">, </w:t>
      </w:r>
      <w:r w:rsidRPr="00A866D2">
        <w:rPr>
          <w:rFonts w:ascii="Cambria" w:hAnsi="Cambria"/>
          <w:b/>
          <w:bCs/>
          <w:noProof/>
          <w:sz w:val="22"/>
        </w:rPr>
        <w:t>Kim Y-S</w:t>
      </w:r>
      <w:r w:rsidRPr="00A866D2">
        <w:rPr>
          <w:rFonts w:ascii="Cambria" w:hAnsi="Cambria"/>
          <w:noProof/>
          <w:sz w:val="22"/>
        </w:rPr>
        <w:t xml:space="preserve">, </w:t>
      </w:r>
      <w:r w:rsidRPr="00A866D2">
        <w:rPr>
          <w:rFonts w:ascii="Cambria" w:hAnsi="Cambria"/>
          <w:b/>
          <w:bCs/>
          <w:noProof/>
          <w:sz w:val="22"/>
        </w:rPr>
        <w:t>Kim Y</w:t>
      </w:r>
      <w:r w:rsidRPr="00A866D2">
        <w:rPr>
          <w:rFonts w:ascii="Cambria" w:hAnsi="Cambria"/>
          <w:noProof/>
          <w:sz w:val="22"/>
        </w:rPr>
        <w:t xml:space="preserve">, </w:t>
      </w:r>
      <w:r w:rsidRPr="00A866D2">
        <w:rPr>
          <w:rFonts w:ascii="Cambria" w:hAnsi="Cambria"/>
          <w:b/>
          <w:bCs/>
          <w:noProof/>
          <w:sz w:val="22"/>
        </w:rPr>
        <w:t>Kimchi A</w:t>
      </w:r>
      <w:r w:rsidRPr="00A866D2">
        <w:rPr>
          <w:rFonts w:ascii="Cambria" w:hAnsi="Cambria"/>
          <w:noProof/>
          <w:sz w:val="22"/>
        </w:rPr>
        <w:t xml:space="preserve">, </w:t>
      </w:r>
      <w:r w:rsidRPr="00A866D2">
        <w:rPr>
          <w:rFonts w:ascii="Cambria" w:hAnsi="Cambria"/>
          <w:b/>
          <w:bCs/>
          <w:noProof/>
          <w:sz w:val="22"/>
        </w:rPr>
        <w:t>Kimmelman AC</w:t>
      </w:r>
      <w:r w:rsidRPr="00A866D2">
        <w:rPr>
          <w:rFonts w:ascii="Cambria" w:hAnsi="Cambria"/>
          <w:noProof/>
          <w:sz w:val="22"/>
        </w:rPr>
        <w:t xml:space="preserve">, </w:t>
      </w:r>
      <w:r w:rsidRPr="00A866D2">
        <w:rPr>
          <w:rFonts w:ascii="Cambria" w:hAnsi="Cambria"/>
          <w:b/>
          <w:bCs/>
          <w:noProof/>
          <w:sz w:val="22"/>
        </w:rPr>
        <w:t>Kimura T</w:t>
      </w:r>
      <w:r w:rsidRPr="00A866D2">
        <w:rPr>
          <w:rFonts w:ascii="Cambria" w:hAnsi="Cambria"/>
          <w:noProof/>
          <w:sz w:val="22"/>
        </w:rPr>
        <w:t xml:space="preserve">, </w:t>
      </w:r>
      <w:r w:rsidRPr="00A866D2">
        <w:rPr>
          <w:rFonts w:ascii="Cambria" w:hAnsi="Cambria"/>
          <w:b/>
          <w:bCs/>
          <w:noProof/>
          <w:sz w:val="22"/>
        </w:rPr>
        <w:t>King JS</w:t>
      </w:r>
      <w:r w:rsidRPr="00A866D2">
        <w:rPr>
          <w:rFonts w:ascii="Cambria" w:hAnsi="Cambria"/>
          <w:noProof/>
          <w:sz w:val="22"/>
        </w:rPr>
        <w:t xml:space="preserve">, </w:t>
      </w:r>
      <w:r w:rsidRPr="00A866D2">
        <w:rPr>
          <w:rFonts w:ascii="Cambria" w:hAnsi="Cambria"/>
          <w:b/>
          <w:bCs/>
          <w:noProof/>
          <w:sz w:val="22"/>
        </w:rPr>
        <w:t>Kirkegaard K</w:t>
      </w:r>
      <w:r w:rsidRPr="00A866D2">
        <w:rPr>
          <w:rFonts w:ascii="Cambria" w:hAnsi="Cambria"/>
          <w:noProof/>
          <w:sz w:val="22"/>
        </w:rPr>
        <w:t xml:space="preserve">, </w:t>
      </w:r>
      <w:r w:rsidRPr="00A866D2">
        <w:rPr>
          <w:rFonts w:ascii="Cambria" w:hAnsi="Cambria"/>
          <w:b/>
          <w:bCs/>
          <w:noProof/>
          <w:sz w:val="22"/>
        </w:rPr>
        <w:t>Kirkin V</w:t>
      </w:r>
      <w:r w:rsidRPr="00A866D2">
        <w:rPr>
          <w:rFonts w:ascii="Cambria" w:hAnsi="Cambria"/>
          <w:noProof/>
          <w:sz w:val="22"/>
        </w:rPr>
        <w:t xml:space="preserve">, </w:t>
      </w:r>
      <w:r w:rsidRPr="00A866D2">
        <w:rPr>
          <w:rFonts w:ascii="Cambria" w:hAnsi="Cambria"/>
          <w:b/>
          <w:bCs/>
          <w:noProof/>
          <w:sz w:val="22"/>
        </w:rPr>
        <w:t>Kirshenbaum LA</w:t>
      </w:r>
      <w:r w:rsidRPr="00A866D2">
        <w:rPr>
          <w:rFonts w:ascii="Cambria" w:hAnsi="Cambria"/>
          <w:noProof/>
          <w:sz w:val="22"/>
        </w:rPr>
        <w:t xml:space="preserve">, </w:t>
      </w:r>
      <w:r w:rsidRPr="00A866D2">
        <w:rPr>
          <w:rFonts w:ascii="Cambria" w:hAnsi="Cambria"/>
          <w:b/>
          <w:bCs/>
          <w:noProof/>
          <w:sz w:val="22"/>
        </w:rPr>
        <w:t>Kishi S</w:t>
      </w:r>
      <w:r w:rsidRPr="00A866D2">
        <w:rPr>
          <w:rFonts w:ascii="Cambria" w:hAnsi="Cambria"/>
          <w:noProof/>
          <w:sz w:val="22"/>
        </w:rPr>
        <w:t xml:space="preserve">, </w:t>
      </w:r>
      <w:r w:rsidRPr="00A866D2">
        <w:rPr>
          <w:rFonts w:ascii="Cambria" w:hAnsi="Cambria"/>
          <w:b/>
          <w:bCs/>
          <w:noProof/>
          <w:sz w:val="22"/>
        </w:rPr>
        <w:t>Kitajima Y</w:t>
      </w:r>
      <w:r w:rsidRPr="00A866D2">
        <w:rPr>
          <w:rFonts w:ascii="Cambria" w:hAnsi="Cambria"/>
          <w:noProof/>
          <w:sz w:val="22"/>
        </w:rPr>
        <w:t xml:space="preserve">, </w:t>
      </w:r>
      <w:r w:rsidRPr="00A866D2">
        <w:rPr>
          <w:rFonts w:ascii="Cambria" w:hAnsi="Cambria"/>
          <w:b/>
          <w:bCs/>
          <w:noProof/>
          <w:sz w:val="22"/>
        </w:rPr>
        <w:t>Kitamoto K</w:t>
      </w:r>
      <w:r w:rsidRPr="00A866D2">
        <w:rPr>
          <w:rFonts w:ascii="Cambria" w:hAnsi="Cambria"/>
          <w:noProof/>
          <w:sz w:val="22"/>
        </w:rPr>
        <w:t xml:space="preserve">, </w:t>
      </w:r>
      <w:r w:rsidRPr="00A866D2">
        <w:rPr>
          <w:rFonts w:ascii="Cambria" w:hAnsi="Cambria"/>
          <w:b/>
          <w:bCs/>
          <w:noProof/>
          <w:sz w:val="22"/>
        </w:rPr>
        <w:t>Kitaoka Y</w:t>
      </w:r>
      <w:r w:rsidRPr="00A866D2">
        <w:rPr>
          <w:rFonts w:ascii="Cambria" w:hAnsi="Cambria"/>
          <w:noProof/>
          <w:sz w:val="22"/>
        </w:rPr>
        <w:t xml:space="preserve">, </w:t>
      </w:r>
      <w:r w:rsidRPr="00A866D2">
        <w:rPr>
          <w:rFonts w:ascii="Cambria" w:hAnsi="Cambria"/>
          <w:b/>
          <w:bCs/>
          <w:noProof/>
          <w:sz w:val="22"/>
        </w:rPr>
        <w:t>Kitazato K</w:t>
      </w:r>
      <w:r w:rsidRPr="00A866D2">
        <w:rPr>
          <w:rFonts w:ascii="Cambria" w:hAnsi="Cambria"/>
          <w:noProof/>
          <w:sz w:val="22"/>
        </w:rPr>
        <w:t xml:space="preserve">, </w:t>
      </w:r>
      <w:r w:rsidRPr="00A866D2">
        <w:rPr>
          <w:rFonts w:ascii="Cambria" w:hAnsi="Cambria"/>
          <w:b/>
          <w:bCs/>
          <w:noProof/>
          <w:sz w:val="22"/>
        </w:rPr>
        <w:t>Kley RA</w:t>
      </w:r>
      <w:r w:rsidRPr="00A866D2">
        <w:rPr>
          <w:rFonts w:ascii="Cambria" w:hAnsi="Cambria"/>
          <w:noProof/>
          <w:sz w:val="22"/>
        </w:rPr>
        <w:t xml:space="preserve">, </w:t>
      </w:r>
      <w:r w:rsidRPr="00A866D2">
        <w:rPr>
          <w:rFonts w:ascii="Cambria" w:hAnsi="Cambria"/>
          <w:b/>
          <w:bCs/>
          <w:noProof/>
          <w:sz w:val="22"/>
        </w:rPr>
        <w:t>Klimecki WT</w:t>
      </w:r>
      <w:r w:rsidRPr="00A866D2">
        <w:rPr>
          <w:rFonts w:ascii="Cambria" w:hAnsi="Cambria"/>
          <w:noProof/>
          <w:sz w:val="22"/>
        </w:rPr>
        <w:t xml:space="preserve">, </w:t>
      </w:r>
      <w:r w:rsidRPr="00A866D2">
        <w:rPr>
          <w:rFonts w:ascii="Cambria" w:hAnsi="Cambria"/>
          <w:b/>
          <w:bCs/>
          <w:noProof/>
          <w:sz w:val="22"/>
        </w:rPr>
        <w:t>Klinkenberg M</w:t>
      </w:r>
      <w:r w:rsidRPr="00A866D2">
        <w:rPr>
          <w:rFonts w:ascii="Cambria" w:hAnsi="Cambria"/>
          <w:noProof/>
          <w:sz w:val="22"/>
        </w:rPr>
        <w:t xml:space="preserve">, </w:t>
      </w:r>
      <w:r w:rsidRPr="00A866D2">
        <w:rPr>
          <w:rFonts w:ascii="Cambria" w:hAnsi="Cambria"/>
          <w:b/>
          <w:bCs/>
          <w:noProof/>
          <w:sz w:val="22"/>
        </w:rPr>
        <w:t>Klucken J</w:t>
      </w:r>
      <w:r w:rsidRPr="00A866D2">
        <w:rPr>
          <w:rFonts w:ascii="Cambria" w:hAnsi="Cambria"/>
          <w:noProof/>
          <w:sz w:val="22"/>
        </w:rPr>
        <w:t xml:space="preserve">, </w:t>
      </w:r>
      <w:r w:rsidRPr="00A866D2">
        <w:rPr>
          <w:rFonts w:ascii="Cambria" w:hAnsi="Cambria"/>
          <w:b/>
          <w:bCs/>
          <w:noProof/>
          <w:sz w:val="22"/>
        </w:rPr>
        <w:t>Knævelsrud H</w:t>
      </w:r>
      <w:r w:rsidRPr="00A866D2">
        <w:rPr>
          <w:rFonts w:ascii="Cambria" w:hAnsi="Cambria"/>
          <w:noProof/>
          <w:sz w:val="22"/>
        </w:rPr>
        <w:t xml:space="preserve">, </w:t>
      </w:r>
      <w:r w:rsidRPr="00A866D2">
        <w:rPr>
          <w:rFonts w:ascii="Cambria" w:hAnsi="Cambria"/>
          <w:b/>
          <w:bCs/>
          <w:noProof/>
          <w:sz w:val="22"/>
        </w:rPr>
        <w:t>Knecht E</w:t>
      </w:r>
      <w:r w:rsidRPr="00A866D2">
        <w:rPr>
          <w:rFonts w:ascii="Cambria" w:hAnsi="Cambria"/>
          <w:noProof/>
          <w:sz w:val="22"/>
        </w:rPr>
        <w:t xml:space="preserve">, </w:t>
      </w:r>
      <w:r w:rsidRPr="00A866D2">
        <w:rPr>
          <w:rFonts w:ascii="Cambria" w:hAnsi="Cambria"/>
          <w:b/>
          <w:bCs/>
          <w:noProof/>
          <w:sz w:val="22"/>
        </w:rPr>
        <w:t>Knuppertz L</w:t>
      </w:r>
      <w:r w:rsidRPr="00A866D2">
        <w:rPr>
          <w:rFonts w:ascii="Cambria" w:hAnsi="Cambria"/>
          <w:noProof/>
          <w:sz w:val="22"/>
        </w:rPr>
        <w:t xml:space="preserve">, </w:t>
      </w:r>
      <w:r w:rsidRPr="00A866D2">
        <w:rPr>
          <w:rFonts w:ascii="Cambria" w:hAnsi="Cambria"/>
          <w:b/>
          <w:bCs/>
          <w:noProof/>
          <w:sz w:val="22"/>
        </w:rPr>
        <w:t>Ko J-L</w:t>
      </w:r>
      <w:r w:rsidRPr="00A866D2">
        <w:rPr>
          <w:rFonts w:ascii="Cambria" w:hAnsi="Cambria"/>
          <w:noProof/>
          <w:sz w:val="22"/>
        </w:rPr>
        <w:t xml:space="preserve">, </w:t>
      </w:r>
      <w:r w:rsidRPr="00A866D2">
        <w:rPr>
          <w:rFonts w:ascii="Cambria" w:hAnsi="Cambria"/>
          <w:b/>
          <w:bCs/>
          <w:noProof/>
          <w:sz w:val="22"/>
        </w:rPr>
        <w:t>Kobayashi S</w:t>
      </w:r>
      <w:r w:rsidRPr="00A866D2">
        <w:rPr>
          <w:rFonts w:ascii="Cambria" w:hAnsi="Cambria"/>
          <w:noProof/>
          <w:sz w:val="22"/>
        </w:rPr>
        <w:t xml:space="preserve">, </w:t>
      </w:r>
      <w:r w:rsidRPr="00A866D2">
        <w:rPr>
          <w:rFonts w:ascii="Cambria" w:hAnsi="Cambria"/>
          <w:b/>
          <w:bCs/>
          <w:noProof/>
          <w:sz w:val="22"/>
        </w:rPr>
        <w:t>Koch JC</w:t>
      </w:r>
      <w:r w:rsidRPr="00A866D2">
        <w:rPr>
          <w:rFonts w:ascii="Cambria" w:hAnsi="Cambria"/>
          <w:noProof/>
          <w:sz w:val="22"/>
        </w:rPr>
        <w:t xml:space="preserve">, </w:t>
      </w:r>
      <w:r w:rsidRPr="00A866D2">
        <w:rPr>
          <w:rFonts w:ascii="Cambria" w:hAnsi="Cambria"/>
          <w:b/>
          <w:bCs/>
          <w:noProof/>
          <w:sz w:val="22"/>
        </w:rPr>
        <w:t>Koechlin-Ramonatxo C</w:t>
      </w:r>
      <w:r w:rsidRPr="00A866D2">
        <w:rPr>
          <w:rFonts w:ascii="Cambria" w:hAnsi="Cambria"/>
          <w:noProof/>
          <w:sz w:val="22"/>
        </w:rPr>
        <w:t xml:space="preserve">, </w:t>
      </w:r>
      <w:r w:rsidRPr="00A866D2">
        <w:rPr>
          <w:rFonts w:ascii="Cambria" w:hAnsi="Cambria"/>
          <w:b/>
          <w:bCs/>
          <w:noProof/>
          <w:sz w:val="22"/>
        </w:rPr>
        <w:t>Koenig U</w:t>
      </w:r>
      <w:r w:rsidRPr="00A866D2">
        <w:rPr>
          <w:rFonts w:ascii="Cambria" w:hAnsi="Cambria"/>
          <w:noProof/>
          <w:sz w:val="22"/>
        </w:rPr>
        <w:t xml:space="preserve">, </w:t>
      </w:r>
      <w:r w:rsidRPr="00A866D2">
        <w:rPr>
          <w:rFonts w:ascii="Cambria" w:hAnsi="Cambria"/>
          <w:b/>
          <w:bCs/>
          <w:noProof/>
          <w:sz w:val="22"/>
        </w:rPr>
        <w:t>Koh YH</w:t>
      </w:r>
      <w:r w:rsidRPr="00A866D2">
        <w:rPr>
          <w:rFonts w:ascii="Cambria" w:hAnsi="Cambria"/>
          <w:noProof/>
          <w:sz w:val="22"/>
        </w:rPr>
        <w:t xml:space="preserve">, </w:t>
      </w:r>
      <w:r w:rsidRPr="00A866D2">
        <w:rPr>
          <w:rFonts w:ascii="Cambria" w:hAnsi="Cambria"/>
          <w:b/>
          <w:bCs/>
          <w:noProof/>
          <w:sz w:val="22"/>
        </w:rPr>
        <w:t>Köhler K</w:t>
      </w:r>
      <w:r w:rsidRPr="00A866D2">
        <w:rPr>
          <w:rFonts w:ascii="Cambria" w:hAnsi="Cambria"/>
          <w:noProof/>
          <w:sz w:val="22"/>
        </w:rPr>
        <w:t xml:space="preserve">, </w:t>
      </w:r>
      <w:r w:rsidRPr="00A866D2">
        <w:rPr>
          <w:rFonts w:ascii="Cambria" w:hAnsi="Cambria"/>
          <w:b/>
          <w:bCs/>
          <w:noProof/>
          <w:sz w:val="22"/>
        </w:rPr>
        <w:t>Kohlwein SD</w:t>
      </w:r>
      <w:r w:rsidRPr="00A866D2">
        <w:rPr>
          <w:rFonts w:ascii="Cambria" w:hAnsi="Cambria"/>
          <w:noProof/>
          <w:sz w:val="22"/>
        </w:rPr>
        <w:t xml:space="preserve">, </w:t>
      </w:r>
      <w:r w:rsidRPr="00A866D2">
        <w:rPr>
          <w:rFonts w:ascii="Cambria" w:hAnsi="Cambria"/>
          <w:b/>
          <w:bCs/>
          <w:noProof/>
          <w:sz w:val="22"/>
        </w:rPr>
        <w:t>Koike M</w:t>
      </w:r>
      <w:r w:rsidRPr="00A866D2">
        <w:rPr>
          <w:rFonts w:ascii="Cambria" w:hAnsi="Cambria"/>
          <w:noProof/>
          <w:sz w:val="22"/>
        </w:rPr>
        <w:t xml:space="preserve">, </w:t>
      </w:r>
      <w:r w:rsidRPr="00A866D2">
        <w:rPr>
          <w:rFonts w:ascii="Cambria" w:hAnsi="Cambria"/>
          <w:b/>
          <w:bCs/>
          <w:noProof/>
          <w:sz w:val="22"/>
        </w:rPr>
        <w:t>Komatsu M</w:t>
      </w:r>
      <w:r w:rsidRPr="00A866D2">
        <w:rPr>
          <w:rFonts w:ascii="Cambria" w:hAnsi="Cambria"/>
          <w:noProof/>
          <w:sz w:val="22"/>
        </w:rPr>
        <w:t xml:space="preserve">, </w:t>
      </w:r>
      <w:r w:rsidRPr="00A866D2">
        <w:rPr>
          <w:rFonts w:ascii="Cambria" w:hAnsi="Cambria"/>
          <w:b/>
          <w:bCs/>
          <w:noProof/>
          <w:sz w:val="22"/>
        </w:rPr>
        <w:t>Kominami E</w:t>
      </w:r>
      <w:r w:rsidRPr="00A866D2">
        <w:rPr>
          <w:rFonts w:ascii="Cambria" w:hAnsi="Cambria"/>
          <w:noProof/>
          <w:sz w:val="22"/>
        </w:rPr>
        <w:t xml:space="preserve">, </w:t>
      </w:r>
      <w:r w:rsidRPr="00A866D2">
        <w:rPr>
          <w:rFonts w:ascii="Cambria" w:hAnsi="Cambria"/>
          <w:b/>
          <w:bCs/>
          <w:noProof/>
          <w:sz w:val="22"/>
        </w:rPr>
        <w:t>Kong D</w:t>
      </w:r>
      <w:r w:rsidRPr="00A866D2">
        <w:rPr>
          <w:rFonts w:ascii="Cambria" w:hAnsi="Cambria"/>
          <w:noProof/>
          <w:sz w:val="22"/>
        </w:rPr>
        <w:t xml:space="preserve">, </w:t>
      </w:r>
      <w:r w:rsidRPr="00A866D2">
        <w:rPr>
          <w:rFonts w:ascii="Cambria" w:hAnsi="Cambria"/>
          <w:b/>
          <w:bCs/>
          <w:noProof/>
          <w:sz w:val="22"/>
        </w:rPr>
        <w:t>Kong HJ</w:t>
      </w:r>
      <w:r w:rsidRPr="00A866D2">
        <w:rPr>
          <w:rFonts w:ascii="Cambria" w:hAnsi="Cambria"/>
          <w:noProof/>
          <w:sz w:val="22"/>
        </w:rPr>
        <w:t xml:space="preserve">, </w:t>
      </w:r>
      <w:r w:rsidRPr="00A866D2">
        <w:rPr>
          <w:rFonts w:ascii="Cambria" w:hAnsi="Cambria"/>
          <w:b/>
          <w:bCs/>
          <w:noProof/>
          <w:sz w:val="22"/>
        </w:rPr>
        <w:t>Konstantakou EG</w:t>
      </w:r>
      <w:r w:rsidRPr="00A866D2">
        <w:rPr>
          <w:rFonts w:ascii="Cambria" w:hAnsi="Cambria"/>
          <w:noProof/>
          <w:sz w:val="22"/>
        </w:rPr>
        <w:t xml:space="preserve">, </w:t>
      </w:r>
      <w:r w:rsidRPr="00A866D2">
        <w:rPr>
          <w:rFonts w:ascii="Cambria" w:hAnsi="Cambria"/>
          <w:b/>
          <w:bCs/>
          <w:noProof/>
          <w:sz w:val="22"/>
        </w:rPr>
        <w:t>Kopp BT</w:t>
      </w:r>
      <w:r w:rsidRPr="00A866D2">
        <w:rPr>
          <w:rFonts w:ascii="Cambria" w:hAnsi="Cambria"/>
          <w:noProof/>
          <w:sz w:val="22"/>
        </w:rPr>
        <w:t xml:space="preserve">, </w:t>
      </w:r>
      <w:r w:rsidRPr="00A866D2">
        <w:rPr>
          <w:rFonts w:ascii="Cambria" w:hAnsi="Cambria"/>
          <w:b/>
          <w:bCs/>
          <w:noProof/>
          <w:sz w:val="22"/>
        </w:rPr>
        <w:t>Korcsmaros T</w:t>
      </w:r>
      <w:r w:rsidRPr="00A866D2">
        <w:rPr>
          <w:rFonts w:ascii="Cambria" w:hAnsi="Cambria"/>
          <w:noProof/>
          <w:sz w:val="22"/>
        </w:rPr>
        <w:t xml:space="preserve">, </w:t>
      </w:r>
      <w:r w:rsidRPr="00A866D2">
        <w:rPr>
          <w:rFonts w:ascii="Cambria" w:hAnsi="Cambria"/>
          <w:b/>
          <w:bCs/>
          <w:noProof/>
          <w:sz w:val="22"/>
        </w:rPr>
        <w:t>Korhonen L</w:t>
      </w:r>
      <w:r w:rsidRPr="00A866D2">
        <w:rPr>
          <w:rFonts w:ascii="Cambria" w:hAnsi="Cambria"/>
          <w:noProof/>
          <w:sz w:val="22"/>
        </w:rPr>
        <w:t xml:space="preserve">, </w:t>
      </w:r>
      <w:r w:rsidRPr="00A866D2">
        <w:rPr>
          <w:rFonts w:ascii="Cambria" w:hAnsi="Cambria"/>
          <w:b/>
          <w:bCs/>
          <w:noProof/>
          <w:sz w:val="22"/>
        </w:rPr>
        <w:t>Korolchuk VI</w:t>
      </w:r>
      <w:r w:rsidRPr="00A866D2">
        <w:rPr>
          <w:rFonts w:ascii="Cambria" w:hAnsi="Cambria"/>
          <w:noProof/>
          <w:sz w:val="22"/>
        </w:rPr>
        <w:t xml:space="preserve">, </w:t>
      </w:r>
      <w:r w:rsidRPr="00A866D2">
        <w:rPr>
          <w:rFonts w:ascii="Cambria" w:hAnsi="Cambria"/>
          <w:b/>
          <w:bCs/>
          <w:noProof/>
          <w:sz w:val="22"/>
        </w:rPr>
        <w:t>Koshkina N V</w:t>
      </w:r>
      <w:r w:rsidRPr="00A866D2">
        <w:rPr>
          <w:rFonts w:ascii="Cambria" w:hAnsi="Cambria"/>
          <w:noProof/>
          <w:sz w:val="22"/>
        </w:rPr>
        <w:t xml:space="preserve">, </w:t>
      </w:r>
      <w:r w:rsidRPr="00A866D2">
        <w:rPr>
          <w:rFonts w:ascii="Cambria" w:hAnsi="Cambria"/>
          <w:b/>
          <w:bCs/>
          <w:noProof/>
          <w:sz w:val="22"/>
        </w:rPr>
        <w:t>Kou Y</w:t>
      </w:r>
      <w:r w:rsidRPr="00A866D2">
        <w:rPr>
          <w:rFonts w:ascii="Cambria" w:hAnsi="Cambria"/>
          <w:noProof/>
          <w:sz w:val="22"/>
        </w:rPr>
        <w:t xml:space="preserve">, </w:t>
      </w:r>
      <w:r w:rsidRPr="00A866D2">
        <w:rPr>
          <w:rFonts w:ascii="Cambria" w:hAnsi="Cambria"/>
          <w:b/>
          <w:bCs/>
          <w:noProof/>
          <w:sz w:val="22"/>
        </w:rPr>
        <w:t>Koukourakis MI</w:t>
      </w:r>
      <w:r w:rsidRPr="00A866D2">
        <w:rPr>
          <w:rFonts w:ascii="Cambria" w:hAnsi="Cambria"/>
          <w:noProof/>
          <w:sz w:val="22"/>
        </w:rPr>
        <w:t xml:space="preserve">, </w:t>
      </w:r>
      <w:r w:rsidRPr="00A866D2">
        <w:rPr>
          <w:rFonts w:ascii="Cambria" w:hAnsi="Cambria"/>
          <w:b/>
          <w:bCs/>
          <w:noProof/>
          <w:sz w:val="22"/>
        </w:rPr>
        <w:t>Koumenis C</w:t>
      </w:r>
      <w:r w:rsidRPr="00A866D2">
        <w:rPr>
          <w:rFonts w:ascii="Cambria" w:hAnsi="Cambria"/>
          <w:noProof/>
          <w:sz w:val="22"/>
        </w:rPr>
        <w:t xml:space="preserve">, </w:t>
      </w:r>
      <w:r w:rsidRPr="00A866D2">
        <w:rPr>
          <w:rFonts w:ascii="Cambria" w:hAnsi="Cambria"/>
          <w:b/>
          <w:bCs/>
          <w:noProof/>
          <w:sz w:val="22"/>
        </w:rPr>
        <w:t>Kovács AL</w:t>
      </w:r>
      <w:r w:rsidRPr="00A866D2">
        <w:rPr>
          <w:rFonts w:ascii="Cambria" w:hAnsi="Cambria"/>
          <w:noProof/>
          <w:sz w:val="22"/>
        </w:rPr>
        <w:t xml:space="preserve">, </w:t>
      </w:r>
      <w:r w:rsidRPr="00A866D2">
        <w:rPr>
          <w:rFonts w:ascii="Cambria" w:hAnsi="Cambria"/>
          <w:b/>
          <w:bCs/>
          <w:noProof/>
          <w:sz w:val="22"/>
        </w:rPr>
        <w:t>Kovács T</w:t>
      </w:r>
      <w:r w:rsidRPr="00A866D2">
        <w:rPr>
          <w:rFonts w:ascii="Cambria" w:hAnsi="Cambria"/>
          <w:noProof/>
          <w:sz w:val="22"/>
        </w:rPr>
        <w:t xml:space="preserve">, </w:t>
      </w:r>
      <w:r w:rsidRPr="00A866D2">
        <w:rPr>
          <w:rFonts w:ascii="Cambria" w:hAnsi="Cambria"/>
          <w:b/>
          <w:bCs/>
          <w:noProof/>
          <w:sz w:val="22"/>
        </w:rPr>
        <w:t>Kovacs WJ</w:t>
      </w:r>
      <w:r w:rsidRPr="00A866D2">
        <w:rPr>
          <w:rFonts w:ascii="Cambria" w:hAnsi="Cambria"/>
          <w:noProof/>
          <w:sz w:val="22"/>
        </w:rPr>
        <w:t xml:space="preserve">, </w:t>
      </w:r>
      <w:r w:rsidRPr="00A866D2">
        <w:rPr>
          <w:rFonts w:ascii="Cambria" w:hAnsi="Cambria"/>
          <w:b/>
          <w:bCs/>
          <w:noProof/>
          <w:sz w:val="22"/>
        </w:rPr>
        <w:t>Koya D</w:t>
      </w:r>
      <w:r w:rsidRPr="00A866D2">
        <w:rPr>
          <w:rFonts w:ascii="Cambria" w:hAnsi="Cambria"/>
          <w:noProof/>
          <w:sz w:val="22"/>
        </w:rPr>
        <w:t xml:space="preserve">, </w:t>
      </w:r>
      <w:r w:rsidRPr="00A866D2">
        <w:rPr>
          <w:rFonts w:ascii="Cambria" w:hAnsi="Cambria"/>
          <w:b/>
          <w:bCs/>
          <w:noProof/>
          <w:sz w:val="22"/>
        </w:rPr>
        <w:t>Kraft C</w:t>
      </w:r>
      <w:r w:rsidRPr="00A866D2">
        <w:rPr>
          <w:rFonts w:ascii="Cambria" w:hAnsi="Cambria"/>
          <w:noProof/>
          <w:sz w:val="22"/>
        </w:rPr>
        <w:t xml:space="preserve">, </w:t>
      </w:r>
      <w:r w:rsidRPr="00A866D2">
        <w:rPr>
          <w:rFonts w:ascii="Cambria" w:hAnsi="Cambria"/>
          <w:b/>
          <w:bCs/>
          <w:noProof/>
          <w:sz w:val="22"/>
        </w:rPr>
        <w:t>Krainc D</w:t>
      </w:r>
      <w:r w:rsidRPr="00A866D2">
        <w:rPr>
          <w:rFonts w:ascii="Cambria" w:hAnsi="Cambria"/>
          <w:noProof/>
          <w:sz w:val="22"/>
        </w:rPr>
        <w:t xml:space="preserve">, </w:t>
      </w:r>
      <w:r w:rsidRPr="00A866D2">
        <w:rPr>
          <w:rFonts w:ascii="Cambria" w:hAnsi="Cambria"/>
          <w:b/>
          <w:bCs/>
          <w:noProof/>
          <w:sz w:val="22"/>
        </w:rPr>
        <w:t>Kramer H</w:t>
      </w:r>
      <w:r w:rsidRPr="00A866D2">
        <w:rPr>
          <w:rFonts w:ascii="Cambria" w:hAnsi="Cambria"/>
          <w:noProof/>
          <w:sz w:val="22"/>
        </w:rPr>
        <w:t xml:space="preserve">, </w:t>
      </w:r>
      <w:r w:rsidRPr="00A866D2">
        <w:rPr>
          <w:rFonts w:ascii="Cambria" w:hAnsi="Cambria"/>
          <w:b/>
          <w:bCs/>
          <w:noProof/>
          <w:sz w:val="22"/>
        </w:rPr>
        <w:t>Kravic-Stevovic T</w:t>
      </w:r>
      <w:r w:rsidRPr="00A866D2">
        <w:rPr>
          <w:rFonts w:ascii="Cambria" w:hAnsi="Cambria"/>
          <w:noProof/>
          <w:sz w:val="22"/>
        </w:rPr>
        <w:t xml:space="preserve">, </w:t>
      </w:r>
      <w:r w:rsidRPr="00A866D2">
        <w:rPr>
          <w:rFonts w:ascii="Cambria" w:hAnsi="Cambria"/>
          <w:b/>
          <w:bCs/>
          <w:noProof/>
          <w:sz w:val="22"/>
        </w:rPr>
        <w:t>Krek W</w:t>
      </w:r>
      <w:r w:rsidRPr="00A866D2">
        <w:rPr>
          <w:rFonts w:ascii="Cambria" w:hAnsi="Cambria"/>
          <w:noProof/>
          <w:sz w:val="22"/>
        </w:rPr>
        <w:t xml:space="preserve">, </w:t>
      </w:r>
      <w:r w:rsidRPr="00A866D2">
        <w:rPr>
          <w:rFonts w:ascii="Cambria" w:hAnsi="Cambria"/>
          <w:b/>
          <w:bCs/>
          <w:noProof/>
          <w:sz w:val="22"/>
        </w:rPr>
        <w:t>Kretz-Remy C</w:t>
      </w:r>
      <w:r w:rsidRPr="00A866D2">
        <w:rPr>
          <w:rFonts w:ascii="Cambria" w:hAnsi="Cambria"/>
          <w:noProof/>
          <w:sz w:val="22"/>
        </w:rPr>
        <w:t xml:space="preserve">, </w:t>
      </w:r>
      <w:r w:rsidRPr="00A866D2">
        <w:rPr>
          <w:rFonts w:ascii="Cambria" w:hAnsi="Cambria"/>
          <w:b/>
          <w:bCs/>
          <w:noProof/>
          <w:sz w:val="22"/>
        </w:rPr>
        <w:t>Krick R</w:t>
      </w:r>
      <w:r w:rsidRPr="00A866D2">
        <w:rPr>
          <w:rFonts w:ascii="Cambria" w:hAnsi="Cambria"/>
          <w:noProof/>
          <w:sz w:val="22"/>
        </w:rPr>
        <w:t xml:space="preserve">, </w:t>
      </w:r>
      <w:r w:rsidRPr="00A866D2">
        <w:rPr>
          <w:rFonts w:ascii="Cambria" w:hAnsi="Cambria"/>
          <w:b/>
          <w:bCs/>
          <w:noProof/>
          <w:sz w:val="22"/>
        </w:rPr>
        <w:t>Krishnamurthy M</w:t>
      </w:r>
      <w:r w:rsidRPr="00A866D2">
        <w:rPr>
          <w:rFonts w:ascii="Cambria" w:hAnsi="Cambria"/>
          <w:noProof/>
          <w:sz w:val="22"/>
        </w:rPr>
        <w:t xml:space="preserve">, </w:t>
      </w:r>
      <w:r w:rsidRPr="00A866D2">
        <w:rPr>
          <w:rFonts w:ascii="Cambria" w:hAnsi="Cambria"/>
          <w:b/>
          <w:bCs/>
          <w:noProof/>
          <w:sz w:val="22"/>
        </w:rPr>
        <w:t>Kriston-Vizi J</w:t>
      </w:r>
      <w:r w:rsidRPr="00A866D2">
        <w:rPr>
          <w:rFonts w:ascii="Cambria" w:hAnsi="Cambria"/>
          <w:noProof/>
          <w:sz w:val="22"/>
        </w:rPr>
        <w:t xml:space="preserve">, </w:t>
      </w:r>
      <w:r w:rsidRPr="00A866D2">
        <w:rPr>
          <w:rFonts w:ascii="Cambria" w:hAnsi="Cambria"/>
          <w:b/>
          <w:bCs/>
          <w:noProof/>
          <w:sz w:val="22"/>
        </w:rPr>
        <w:t>Kroemer G</w:t>
      </w:r>
      <w:r w:rsidRPr="00A866D2">
        <w:rPr>
          <w:rFonts w:ascii="Cambria" w:hAnsi="Cambria"/>
          <w:noProof/>
          <w:sz w:val="22"/>
        </w:rPr>
        <w:t xml:space="preserve">, </w:t>
      </w:r>
      <w:r w:rsidRPr="00A866D2">
        <w:rPr>
          <w:rFonts w:ascii="Cambria" w:hAnsi="Cambria"/>
          <w:b/>
          <w:bCs/>
          <w:noProof/>
          <w:sz w:val="22"/>
        </w:rPr>
        <w:t>Kruer MC</w:t>
      </w:r>
      <w:r w:rsidRPr="00A866D2">
        <w:rPr>
          <w:rFonts w:ascii="Cambria" w:hAnsi="Cambria"/>
          <w:noProof/>
          <w:sz w:val="22"/>
        </w:rPr>
        <w:t xml:space="preserve">, </w:t>
      </w:r>
      <w:r w:rsidRPr="00A866D2">
        <w:rPr>
          <w:rFonts w:ascii="Cambria" w:hAnsi="Cambria"/>
          <w:b/>
          <w:bCs/>
          <w:noProof/>
          <w:sz w:val="22"/>
        </w:rPr>
        <w:t>Kruger R</w:t>
      </w:r>
      <w:r w:rsidRPr="00A866D2">
        <w:rPr>
          <w:rFonts w:ascii="Cambria" w:hAnsi="Cambria"/>
          <w:noProof/>
          <w:sz w:val="22"/>
        </w:rPr>
        <w:t xml:space="preserve">, </w:t>
      </w:r>
      <w:r w:rsidRPr="00A866D2">
        <w:rPr>
          <w:rFonts w:ascii="Cambria" w:hAnsi="Cambria"/>
          <w:b/>
          <w:bCs/>
          <w:noProof/>
          <w:sz w:val="22"/>
        </w:rPr>
        <w:t>Ktistakis NT</w:t>
      </w:r>
      <w:r w:rsidRPr="00A866D2">
        <w:rPr>
          <w:rFonts w:ascii="Cambria" w:hAnsi="Cambria"/>
          <w:noProof/>
          <w:sz w:val="22"/>
        </w:rPr>
        <w:t xml:space="preserve">, </w:t>
      </w:r>
      <w:r w:rsidRPr="00A866D2">
        <w:rPr>
          <w:rFonts w:ascii="Cambria" w:hAnsi="Cambria"/>
          <w:b/>
          <w:bCs/>
          <w:noProof/>
          <w:sz w:val="22"/>
        </w:rPr>
        <w:t>Kuchitsu K</w:t>
      </w:r>
      <w:r w:rsidRPr="00A866D2">
        <w:rPr>
          <w:rFonts w:ascii="Cambria" w:hAnsi="Cambria"/>
          <w:noProof/>
          <w:sz w:val="22"/>
        </w:rPr>
        <w:t xml:space="preserve">, </w:t>
      </w:r>
      <w:r w:rsidRPr="00A866D2">
        <w:rPr>
          <w:rFonts w:ascii="Cambria" w:hAnsi="Cambria"/>
          <w:b/>
          <w:bCs/>
          <w:noProof/>
          <w:sz w:val="22"/>
        </w:rPr>
        <w:t>Kuhn C</w:t>
      </w:r>
      <w:r w:rsidRPr="00A866D2">
        <w:rPr>
          <w:rFonts w:ascii="Cambria" w:hAnsi="Cambria"/>
          <w:noProof/>
          <w:sz w:val="22"/>
        </w:rPr>
        <w:t xml:space="preserve">, </w:t>
      </w:r>
      <w:r w:rsidRPr="00A866D2">
        <w:rPr>
          <w:rFonts w:ascii="Cambria" w:hAnsi="Cambria"/>
          <w:b/>
          <w:bCs/>
          <w:noProof/>
          <w:sz w:val="22"/>
        </w:rPr>
        <w:t>Kumar AP</w:t>
      </w:r>
      <w:r w:rsidRPr="00A866D2">
        <w:rPr>
          <w:rFonts w:ascii="Cambria" w:hAnsi="Cambria"/>
          <w:noProof/>
          <w:sz w:val="22"/>
        </w:rPr>
        <w:t xml:space="preserve">, </w:t>
      </w:r>
      <w:r w:rsidRPr="00A866D2">
        <w:rPr>
          <w:rFonts w:ascii="Cambria" w:hAnsi="Cambria"/>
          <w:b/>
          <w:bCs/>
          <w:noProof/>
          <w:sz w:val="22"/>
        </w:rPr>
        <w:t>Kumar A</w:t>
      </w:r>
      <w:r w:rsidRPr="00A866D2">
        <w:rPr>
          <w:rFonts w:ascii="Cambria" w:hAnsi="Cambria"/>
          <w:noProof/>
          <w:sz w:val="22"/>
        </w:rPr>
        <w:t xml:space="preserve">, </w:t>
      </w:r>
      <w:r w:rsidRPr="00A866D2">
        <w:rPr>
          <w:rFonts w:ascii="Cambria" w:hAnsi="Cambria"/>
          <w:b/>
          <w:bCs/>
          <w:noProof/>
          <w:sz w:val="22"/>
        </w:rPr>
        <w:t>Kumar A</w:t>
      </w:r>
      <w:r w:rsidRPr="00A866D2">
        <w:rPr>
          <w:rFonts w:ascii="Cambria" w:hAnsi="Cambria"/>
          <w:noProof/>
          <w:sz w:val="22"/>
        </w:rPr>
        <w:t xml:space="preserve">, </w:t>
      </w:r>
      <w:r w:rsidRPr="00A866D2">
        <w:rPr>
          <w:rFonts w:ascii="Cambria" w:hAnsi="Cambria"/>
          <w:b/>
          <w:bCs/>
          <w:noProof/>
          <w:sz w:val="22"/>
        </w:rPr>
        <w:t>Kumar D</w:t>
      </w:r>
      <w:r w:rsidRPr="00A866D2">
        <w:rPr>
          <w:rFonts w:ascii="Cambria" w:hAnsi="Cambria"/>
          <w:noProof/>
          <w:sz w:val="22"/>
        </w:rPr>
        <w:t xml:space="preserve">, </w:t>
      </w:r>
      <w:r w:rsidRPr="00A866D2">
        <w:rPr>
          <w:rFonts w:ascii="Cambria" w:hAnsi="Cambria"/>
          <w:b/>
          <w:bCs/>
          <w:noProof/>
          <w:sz w:val="22"/>
        </w:rPr>
        <w:t>Kumar D</w:t>
      </w:r>
      <w:r w:rsidRPr="00A866D2">
        <w:rPr>
          <w:rFonts w:ascii="Cambria" w:hAnsi="Cambria"/>
          <w:noProof/>
          <w:sz w:val="22"/>
        </w:rPr>
        <w:t xml:space="preserve">, </w:t>
      </w:r>
      <w:r w:rsidRPr="00A866D2">
        <w:rPr>
          <w:rFonts w:ascii="Cambria" w:hAnsi="Cambria"/>
          <w:b/>
          <w:bCs/>
          <w:noProof/>
          <w:sz w:val="22"/>
        </w:rPr>
        <w:t>Kumar R</w:t>
      </w:r>
      <w:r w:rsidRPr="00A866D2">
        <w:rPr>
          <w:rFonts w:ascii="Cambria" w:hAnsi="Cambria"/>
          <w:noProof/>
          <w:sz w:val="22"/>
        </w:rPr>
        <w:t xml:space="preserve">, </w:t>
      </w:r>
      <w:r w:rsidRPr="00A866D2">
        <w:rPr>
          <w:rFonts w:ascii="Cambria" w:hAnsi="Cambria"/>
          <w:b/>
          <w:bCs/>
          <w:noProof/>
          <w:sz w:val="22"/>
        </w:rPr>
        <w:t>Kumar S</w:t>
      </w:r>
      <w:r w:rsidRPr="00A866D2">
        <w:rPr>
          <w:rFonts w:ascii="Cambria" w:hAnsi="Cambria"/>
          <w:noProof/>
          <w:sz w:val="22"/>
        </w:rPr>
        <w:t xml:space="preserve">, </w:t>
      </w:r>
      <w:r w:rsidRPr="00A866D2">
        <w:rPr>
          <w:rFonts w:ascii="Cambria" w:hAnsi="Cambria"/>
          <w:b/>
          <w:bCs/>
          <w:noProof/>
          <w:sz w:val="22"/>
        </w:rPr>
        <w:t>Kundu M</w:t>
      </w:r>
      <w:r w:rsidRPr="00A866D2">
        <w:rPr>
          <w:rFonts w:ascii="Cambria" w:hAnsi="Cambria"/>
          <w:noProof/>
          <w:sz w:val="22"/>
        </w:rPr>
        <w:t xml:space="preserve">, </w:t>
      </w:r>
      <w:r w:rsidRPr="00A866D2">
        <w:rPr>
          <w:rFonts w:ascii="Cambria" w:hAnsi="Cambria"/>
          <w:b/>
          <w:bCs/>
          <w:noProof/>
          <w:sz w:val="22"/>
        </w:rPr>
        <w:t>Kung H-J</w:t>
      </w:r>
      <w:r w:rsidRPr="00A866D2">
        <w:rPr>
          <w:rFonts w:ascii="Cambria" w:hAnsi="Cambria"/>
          <w:noProof/>
          <w:sz w:val="22"/>
        </w:rPr>
        <w:t xml:space="preserve">, </w:t>
      </w:r>
      <w:r w:rsidRPr="00A866D2">
        <w:rPr>
          <w:rFonts w:ascii="Cambria" w:hAnsi="Cambria"/>
          <w:b/>
          <w:bCs/>
          <w:noProof/>
          <w:sz w:val="22"/>
        </w:rPr>
        <w:t>Kuno A</w:t>
      </w:r>
      <w:r w:rsidRPr="00A866D2">
        <w:rPr>
          <w:rFonts w:ascii="Cambria" w:hAnsi="Cambria"/>
          <w:noProof/>
          <w:sz w:val="22"/>
        </w:rPr>
        <w:t xml:space="preserve">, </w:t>
      </w:r>
      <w:r w:rsidRPr="00A866D2">
        <w:rPr>
          <w:rFonts w:ascii="Cambria" w:hAnsi="Cambria"/>
          <w:b/>
          <w:bCs/>
          <w:noProof/>
          <w:sz w:val="22"/>
        </w:rPr>
        <w:t>Kuo S-H</w:t>
      </w:r>
      <w:r w:rsidRPr="00A866D2">
        <w:rPr>
          <w:rFonts w:ascii="Cambria" w:hAnsi="Cambria"/>
          <w:noProof/>
          <w:sz w:val="22"/>
        </w:rPr>
        <w:t xml:space="preserve">, </w:t>
      </w:r>
      <w:r w:rsidRPr="00A866D2">
        <w:rPr>
          <w:rFonts w:ascii="Cambria" w:hAnsi="Cambria"/>
          <w:b/>
          <w:bCs/>
          <w:noProof/>
          <w:sz w:val="22"/>
        </w:rPr>
        <w:t>Kuret J</w:t>
      </w:r>
      <w:r w:rsidRPr="00A866D2">
        <w:rPr>
          <w:rFonts w:ascii="Cambria" w:hAnsi="Cambria"/>
          <w:noProof/>
          <w:sz w:val="22"/>
        </w:rPr>
        <w:t xml:space="preserve">, </w:t>
      </w:r>
      <w:r w:rsidRPr="00A866D2">
        <w:rPr>
          <w:rFonts w:ascii="Cambria" w:hAnsi="Cambria"/>
          <w:b/>
          <w:bCs/>
          <w:noProof/>
          <w:sz w:val="22"/>
        </w:rPr>
        <w:t>Kurz T</w:t>
      </w:r>
      <w:r w:rsidRPr="00A866D2">
        <w:rPr>
          <w:rFonts w:ascii="Cambria" w:hAnsi="Cambria"/>
          <w:noProof/>
          <w:sz w:val="22"/>
        </w:rPr>
        <w:t xml:space="preserve">, </w:t>
      </w:r>
      <w:r w:rsidRPr="00A866D2">
        <w:rPr>
          <w:rFonts w:ascii="Cambria" w:hAnsi="Cambria"/>
          <w:b/>
          <w:bCs/>
          <w:noProof/>
          <w:sz w:val="22"/>
        </w:rPr>
        <w:t>Kwok T</w:t>
      </w:r>
      <w:r w:rsidRPr="00A866D2">
        <w:rPr>
          <w:rFonts w:ascii="Cambria" w:hAnsi="Cambria"/>
          <w:noProof/>
          <w:sz w:val="22"/>
        </w:rPr>
        <w:t xml:space="preserve">, </w:t>
      </w:r>
      <w:r w:rsidRPr="00A866D2">
        <w:rPr>
          <w:rFonts w:ascii="Cambria" w:hAnsi="Cambria"/>
          <w:b/>
          <w:bCs/>
          <w:noProof/>
          <w:sz w:val="22"/>
        </w:rPr>
        <w:t>Kwon TK</w:t>
      </w:r>
      <w:r w:rsidRPr="00A866D2">
        <w:rPr>
          <w:rFonts w:ascii="Cambria" w:hAnsi="Cambria"/>
          <w:noProof/>
          <w:sz w:val="22"/>
        </w:rPr>
        <w:t xml:space="preserve">, </w:t>
      </w:r>
      <w:r w:rsidRPr="00A866D2">
        <w:rPr>
          <w:rFonts w:ascii="Cambria" w:hAnsi="Cambria"/>
          <w:b/>
          <w:bCs/>
          <w:noProof/>
          <w:sz w:val="22"/>
        </w:rPr>
        <w:t>Kwon YT</w:t>
      </w:r>
      <w:r w:rsidRPr="00A866D2">
        <w:rPr>
          <w:rFonts w:ascii="Cambria" w:hAnsi="Cambria"/>
          <w:noProof/>
          <w:sz w:val="22"/>
        </w:rPr>
        <w:t xml:space="preserve">, </w:t>
      </w:r>
      <w:r w:rsidRPr="00A866D2">
        <w:rPr>
          <w:rFonts w:ascii="Cambria" w:hAnsi="Cambria"/>
          <w:b/>
          <w:bCs/>
          <w:noProof/>
          <w:sz w:val="22"/>
        </w:rPr>
        <w:t>Kyrmizi I</w:t>
      </w:r>
      <w:r w:rsidRPr="00A866D2">
        <w:rPr>
          <w:rFonts w:ascii="Cambria" w:hAnsi="Cambria"/>
          <w:noProof/>
          <w:sz w:val="22"/>
        </w:rPr>
        <w:t xml:space="preserve">, </w:t>
      </w:r>
      <w:r w:rsidRPr="00A866D2">
        <w:rPr>
          <w:rFonts w:ascii="Cambria" w:hAnsi="Cambria"/>
          <w:b/>
          <w:bCs/>
          <w:noProof/>
          <w:sz w:val="22"/>
        </w:rPr>
        <w:t>La Spada AR</w:t>
      </w:r>
      <w:r w:rsidRPr="00A866D2">
        <w:rPr>
          <w:rFonts w:ascii="Cambria" w:hAnsi="Cambria"/>
          <w:noProof/>
          <w:sz w:val="22"/>
        </w:rPr>
        <w:t xml:space="preserve">, </w:t>
      </w:r>
      <w:r w:rsidRPr="00A866D2">
        <w:rPr>
          <w:rFonts w:ascii="Cambria" w:hAnsi="Cambria"/>
          <w:b/>
          <w:bCs/>
          <w:noProof/>
          <w:sz w:val="22"/>
        </w:rPr>
        <w:t>Lafont F</w:t>
      </w:r>
      <w:r w:rsidRPr="00A866D2">
        <w:rPr>
          <w:rFonts w:ascii="Cambria" w:hAnsi="Cambria"/>
          <w:noProof/>
          <w:sz w:val="22"/>
        </w:rPr>
        <w:t xml:space="preserve">, </w:t>
      </w:r>
      <w:r w:rsidRPr="00A866D2">
        <w:rPr>
          <w:rFonts w:ascii="Cambria" w:hAnsi="Cambria"/>
          <w:b/>
          <w:bCs/>
          <w:noProof/>
          <w:sz w:val="22"/>
        </w:rPr>
        <w:t>Lahm T</w:t>
      </w:r>
      <w:r w:rsidRPr="00A866D2">
        <w:rPr>
          <w:rFonts w:ascii="Cambria" w:hAnsi="Cambria"/>
          <w:noProof/>
          <w:sz w:val="22"/>
        </w:rPr>
        <w:t xml:space="preserve">, </w:t>
      </w:r>
      <w:r w:rsidRPr="00A866D2">
        <w:rPr>
          <w:rFonts w:ascii="Cambria" w:hAnsi="Cambria"/>
          <w:b/>
          <w:bCs/>
          <w:noProof/>
          <w:sz w:val="22"/>
        </w:rPr>
        <w:t>Lakkaraju A</w:t>
      </w:r>
      <w:r w:rsidRPr="00A866D2">
        <w:rPr>
          <w:rFonts w:ascii="Cambria" w:hAnsi="Cambria"/>
          <w:noProof/>
          <w:sz w:val="22"/>
        </w:rPr>
        <w:t xml:space="preserve">, </w:t>
      </w:r>
      <w:r w:rsidRPr="00A866D2">
        <w:rPr>
          <w:rFonts w:ascii="Cambria" w:hAnsi="Cambria"/>
          <w:b/>
          <w:bCs/>
          <w:noProof/>
          <w:sz w:val="22"/>
        </w:rPr>
        <w:t>Lam T</w:t>
      </w:r>
      <w:r w:rsidRPr="00A866D2">
        <w:rPr>
          <w:rFonts w:ascii="Cambria" w:hAnsi="Cambria"/>
          <w:noProof/>
          <w:sz w:val="22"/>
        </w:rPr>
        <w:t xml:space="preserve">, </w:t>
      </w:r>
      <w:r w:rsidRPr="00A866D2">
        <w:rPr>
          <w:rFonts w:ascii="Cambria" w:hAnsi="Cambria"/>
          <w:b/>
          <w:bCs/>
          <w:noProof/>
          <w:sz w:val="22"/>
        </w:rPr>
        <w:t>Lamark T</w:t>
      </w:r>
      <w:r w:rsidRPr="00A866D2">
        <w:rPr>
          <w:rFonts w:ascii="Cambria" w:hAnsi="Cambria"/>
          <w:noProof/>
          <w:sz w:val="22"/>
        </w:rPr>
        <w:t xml:space="preserve">, </w:t>
      </w:r>
      <w:r w:rsidRPr="00A866D2">
        <w:rPr>
          <w:rFonts w:ascii="Cambria" w:hAnsi="Cambria"/>
          <w:b/>
          <w:bCs/>
          <w:noProof/>
          <w:sz w:val="22"/>
        </w:rPr>
        <w:t>Lancel S</w:t>
      </w:r>
      <w:r w:rsidRPr="00A866D2">
        <w:rPr>
          <w:rFonts w:ascii="Cambria" w:hAnsi="Cambria"/>
          <w:noProof/>
          <w:sz w:val="22"/>
        </w:rPr>
        <w:t xml:space="preserve">, </w:t>
      </w:r>
      <w:r w:rsidRPr="00A866D2">
        <w:rPr>
          <w:rFonts w:ascii="Cambria" w:hAnsi="Cambria"/>
          <w:b/>
          <w:bCs/>
          <w:noProof/>
          <w:sz w:val="22"/>
        </w:rPr>
        <w:t>Landowski TH</w:t>
      </w:r>
      <w:r w:rsidRPr="00A866D2">
        <w:rPr>
          <w:rFonts w:ascii="Cambria" w:hAnsi="Cambria"/>
          <w:noProof/>
          <w:sz w:val="22"/>
        </w:rPr>
        <w:t xml:space="preserve">, </w:t>
      </w:r>
      <w:r w:rsidRPr="00A866D2">
        <w:rPr>
          <w:rFonts w:ascii="Cambria" w:hAnsi="Cambria"/>
          <w:b/>
          <w:bCs/>
          <w:noProof/>
          <w:sz w:val="22"/>
        </w:rPr>
        <w:t>Lane DJ</w:t>
      </w:r>
      <w:r w:rsidRPr="00A866D2">
        <w:rPr>
          <w:rFonts w:ascii="Cambria" w:hAnsi="Cambria"/>
          <w:noProof/>
          <w:sz w:val="22"/>
        </w:rPr>
        <w:t xml:space="preserve">, </w:t>
      </w:r>
      <w:r w:rsidRPr="00A866D2">
        <w:rPr>
          <w:rFonts w:ascii="Cambria" w:hAnsi="Cambria"/>
          <w:b/>
          <w:bCs/>
          <w:noProof/>
          <w:sz w:val="22"/>
        </w:rPr>
        <w:t>Lane JD</w:t>
      </w:r>
      <w:r w:rsidRPr="00A866D2">
        <w:rPr>
          <w:rFonts w:ascii="Cambria" w:hAnsi="Cambria"/>
          <w:noProof/>
          <w:sz w:val="22"/>
        </w:rPr>
        <w:t xml:space="preserve">, </w:t>
      </w:r>
      <w:r w:rsidRPr="00A866D2">
        <w:rPr>
          <w:rFonts w:ascii="Cambria" w:hAnsi="Cambria"/>
          <w:b/>
          <w:bCs/>
          <w:noProof/>
          <w:sz w:val="22"/>
        </w:rPr>
        <w:t>Lanzi C</w:t>
      </w:r>
      <w:r w:rsidRPr="00A866D2">
        <w:rPr>
          <w:rFonts w:ascii="Cambria" w:hAnsi="Cambria"/>
          <w:noProof/>
          <w:sz w:val="22"/>
        </w:rPr>
        <w:t xml:space="preserve">, </w:t>
      </w:r>
      <w:r w:rsidRPr="00A866D2">
        <w:rPr>
          <w:rFonts w:ascii="Cambria" w:hAnsi="Cambria"/>
          <w:b/>
          <w:bCs/>
          <w:noProof/>
          <w:sz w:val="22"/>
        </w:rPr>
        <w:t>Lapaquette P</w:t>
      </w:r>
      <w:r w:rsidRPr="00A866D2">
        <w:rPr>
          <w:rFonts w:ascii="Cambria" w:hAnsi="Cambria"/>
          <w:noProof/>
          <w:sz w:val="22"/>
        </w:rPr>
        <w:t xml:space="preserve">, </w:t>
      </w:r>
      <w:r w:rsidRPr="00A866D2">
        <w:rPr>
          <w:rFonts w:ascii="Cambria" w:hAnsi="Cambria"/>
          <w:b/>
          <w:bCs/>
          <w:noProof/>
          <w:sz w:val="22"/>
        </w:rPr>
        <w:t>Lapierre LR</w:t>
      </w:r>
      <w:r w:rsidRPr="00A866D2">
        <w:rPr>
          <w:rFonts w:ascii="Cambria" w:hAnsi="Cambria"/>
          <w:noProof/>
          <w:sz w:val="22"/>
        </w:rPr>
        <w:t xml:space="preserve">, </w:t>
      </w:r>
      <w:r w:rsidRPr="00A866D2">
        <w:rPr>
          <w:rFonts w:ascii="Cambria" w:hAnsi="Cambria"/>
          <w:b/>
          <w:bCs/>
          <w:noProof/>
          <w:sz w:val="22"/>
        </w:rPr>
        <w:t>Laporte J</w:t>
      </w:r>
      <w:r w:rsidRPr="00A866D2">
        <w:rPr>
          <w:rFonts w:ascii="Cambria" w:hAnsi="Cambria"/>
          <w:noProof/>
          <w:sz w:val="22"/>
        </w:rPr>
        <w:t xml:space="preserve">, </w:t>
      </w:r>
      <w:r w:rsidRPr="00A866D2">
        <w:rPr>
          <w:rFonts w:ascii="Cambria" w:hAnsi="Cambria"/>
          <w:b/>
          <w:bCs/>
          <w:noProof/>
          <w:sz w:val="22"/>
        </w:rPr>
        <w:t>Laukkarinen J</w:t>
      </w:r>
      <w:r w:rsidRPr="00A866D2">
        <w:rPr>
          <w:rFonts w:ascii="Cambria" w:hAnsi="Cambria"/>
          <w:noProof/>
          <w:sz w:val="22"/>
        </w:rPr>
        <w:t xml:space="preserve">, </w:t>
      </w:r>
      <w:r w:rsidRPr="00A866D2">
        <w:rPr>
          <w:rFonts w:ascii="Cambria" w:hAnsi="Cambria"/>
          <w:b/>
          <w:bCs/>
          <w:noProof/>
          <w:sz w:val="22"/>
        </w:rPr>
        <w:t>Laurie GW</w:t>
      </w:r>
      <w:r w:rsidRPr="00A866D2">
        <w:rPr>
          <w:rFonts w:ascii="Cambria" w:hAnsi="Cambria"/>
          <w:noProof/>
          <w:sz w:val="22"/>
        </w:rPr>
        <w:t xml:space="preserve">, </w:t>
      </w:r>
      <w:r w:rsidRPr="00A866D2">
        <w:rPr>
          <w:rFonts w:ascii="Cambria" w:hAnsi="Cambria"/>
          <w:b/>
          <w:bCs/>
          <w:noProof/>
          <w:sz w:val="22"/>
        </w:rPr>
        <w:t>Lavandero S</w:t>
      </w:r>
      <w:r w:rsidRPr="00A866D2">
        <w:rPr>
          <w:rFonts w:ascii="Cambria" w:hAnsi="Cambria"/>
          <w:noProof/>
          <w:sz w:val="22"/>
        </w:rPr>
        <w:t xml:space="preserve">, </w:t>
      </w:r>
      <w:r w:rsidRPr="00A866D2">
        <w:rPr>
          <w:rFonts w:ascii="Cambria" w:hAnsi="Cambria"/>
          <w:b/>
          <w:bCs/>
          <w:noProof/>
          <w:sz w:val="22"/>
        </w:rPr>
        <w:t>Lavie L</w:t>
      </w:r>
      <w:r w:rsidRPr="00A866D2">
        <w:rPr>
          <w:rFonts w:ascii="Cambria" w:hAnsi="Cambria"/>
          <w:noProof/>
          <w:sz w:val="22"/>
        </w:rPr>
        <w:t xml:space="preserve">, </w:t>
      </w:r>
      <w:r w:rsidRPr="00A866D2">
        <w:rPr>
          <w:rFonts w:ascii="Cambria" w:hAnsi="Cambria"/>
          <w:b/>
          <w:bCs/>
          <w:noProof/>
          <w:sz w:val="22"/>
        </w:rPr>
        <w:t>LaVoie MJ</w:t>
      </w:r>
      <w:r w:rsidRPr="00A866D2">
        <w:rPr>
          <w:rFonts w:ascii="Cambria" w:hAnsi="Cambria"/>
          <w:noProof/>
          <w:sz w:val="22"/>
        </w:rPr>
        <w:t xml:space="preserve">, </w:t>
      </w:r>
      <w:r w:rsidRPr="00A866D2">
        <w:rPr>
          <w:rFonts w:ascii="Cambria" w:hAnsi="Cambria"/>
          <w:b/>
          <w:bCs/>
          <w:noProof/>
          <w:sz w:val="22"/>
        </w:rPr>
        <w:t>Law BYK</w:t>
      </w:r>
      <w:r w:rsidRPr="00A866D2">
        <w:rPr>
          <w:rFonts w:ascii="Cambria" w:hAnsi="Cambria"/>
          <w:noProof/>
          <w:sz w:val="22"/>
        </w:rPr>
        <w:t xml:space="preserve">, </w:t>
      </w:r>
      <w:r w:rsidRPr="00A866D2">
        <w:rPr>
          <w:rFonts w:ascii="Cambria" w:hAnsi="Cambria"/>
          <w:b/>
          <w:bCs/>
          <w:noProof/>
          <w:sz w:val="22"/>
        </w:rPr>
        <w:t>Law HK</w:t>
      </w:r>
      <w:r w:rsidRPr="00A866D2">
        <w:rPr>
          <w:rFonts w:ascii="Cambria" w:hAnsi="Cambria"/>
          <w:noProof/>
          <w:sz w:val="22"/>
        </w:rPr>
        <w:t xml:space="preserve">, </w:t>
      </w:r>
      <w:r w:rsidRPr="00A866D2">
        <w:rPr>
          <w:rFonts w:ascii="Cambria" w:hAnsi="Cambria"/>
          <w:b/>
          <w:bCs/>
          <w:noProof/>
          <w:sz w:val="22"/>
        </w:rPr>
        <w:t>Law KB</w:t>
      </w:r>
      <w:r w:rsidRPr="00A866D2">
        <w:rPr>
          <w:rFonts w:ascii="Cambria" w:hAnsi="Cambria"/>
          <w:noProof/>
          <w:sz w:val="22"/>
        </w:rPr>
        <w:t xml:space="preserve">, </w:t>
      </w:r>
      <w:r w:rsidRPr="00A866D2">
        <w:rPr>
          <w:rFonts w:ascii="Cambria" w:hAnsi="Cambria"/>
          <w:b/>
          <w:bCs/>
          <w:noProof/>
          <w:sz w:val="22"/>
        </w:rPr>
        <w:t>Layfield R</w:t>
      </w:r>
      <w:r w:rsidRPr="00A866D2">
        <w:rPr>
          <w:rFonts w:ascii="Cambria" w:hAnsi="Cambria"/>
          <w:noProof/>
          <w:sz w:val="22"/>
        </w:rPr>
        <w:t xml:space="preserve">, </w:t>
      </w:r>
      <w:r w:rsidRPr="00A866D2">
        <w:rPr>
          <w:rFonts w:ascii="Cambria" w:hAnsi="Cambria"/>
          <w:b/>
          <w:bCs/>
          <w:noProof/>
          <w:sz w:val="22"/>
        </w:rPr>
        <w:t>Lazo PA</w:t>
      </w:r>
      <w:r w:rsidRPr="00A866D2">
        <w:rPr>
          <w:rFonts w:ascii="Cambria" w:hAnsi="Cambria"/>
          <w:noProof/>
          <w:sz w:val="22"/>
        </w:rPr>
        <w:t xml:space="preserve">, </w:t>
      </w:r>
      <w:r w:rsidRPr="00A866D2">
        <w:rPr>
          <w:rFonts w:ascii="Cambria" w:hAnsi="Cambria"/>
          <w:b/>
          <w:bCs/>
          <w:noProof/>
          <w:sz w:val="22"/>
        </w:rPr>
        <w:t>Le Cam L</w:t>
      </w:r>
      <w:r w:rsidRPr="00A866D2">
        <w:rPr>
          <w:rFonts w:ascii="Cambria" w:hAnsi="Cambria"/>
          <w:noProof/>
          <w:sz w:val="22"/>
        </w:rPr>
        <w:t xml:space="preserve">, </w:t>
      </w:r>
      <w:r w:rsidRPr="00A866D2">
        <w:rPr>
          <w:rFonts w:ascii="Cambria" w:hAnsi="Cambria"/>
          <w:b/>
          <w:bCs/>
          <w:noProof/>
          <w:sz w:val="22"/>
        </w:rPr>
        <w:t>Le Roch KG</w:t>
      </w:r>
      <w:r w:rsidRPr="00A866D2">
        <w:rPr>
          <w:rFonts w:ascii="Cambria" w:hAnsi="Cambria"/>
          <w:noProof/>
          <w:sz w:val="22"/>
        </w:rPr>
        <w:t xml:space="preserve">, </w:t>
      </w:r>
      <w:r w:rsidRPr="00A866D2">
        <w:rPr>
          <w:rFonts w:ascii="Cambria" w:hAnsi="Cambria"/>
          <w:b/>
          <w:bCs/>
          <w:noProof/>
          <w:sz w:val="22"/>
        </w:rPr>
        <w:t>Le Stunff H</w:t>
      </w:r>
      <w:r w:rsidRPr="00A866D2">
        <w:rPr>
          <w:rFonts w:ascii="Cambria" w:hAnsi="Cambria"/>
          <w:noProof/>
          <w:sz w:val="22"/>
        </w:rPr>
        <w:t xml:space="preserve">, </w:t>
      </w:r>
      <w:r w:rsidRPr="00A866D2">
        <w:rPr>
          <w:rFonts w:ascii="Cambria" w:hAnsi="Cambria"/>
          <w:b/>
          <w:bCs/>
          <w:noProof/>
          <w:sz w:val="22"/>
        </w:rPr>
        <w:t>Leardkamolkarn V</w:t>
      </w:r>
      <w:r w:rsidRPr="00A866D2">
        <w:rPr>
          <w:rFonts w:ascii="Cambria" w:hAnsi="Cambria"/>
          <w:noProof/>
          <w:sz w:val="22"/>
        </w:rPr>
        <w:t xml:space="preserve">, </w:t>
      </w:r>
      <w:r w:rsidRPr="00A866D2">
        <w:rPr>
          <w:rFonts w:ascii="Cambria" w:hAnsi="Cambria"/>
          <w:b/>
          <w:bCs/>
          <w:noProof/>
          <w:sz w:val="22"/>
        </w:rPr>
        <w:t>Lecuit M</w:t>
      </w:r>
      <w:r w:rsidRPr="00A866D2">
        <w:rPr>
          <w:rFonts w:ascii="Cambria" w:hAnsi="Cambria"/>
          <w:noProof/>
          <w:sz w:val="22"/>
        </w:rPr>
        <w:t xml:space="preserve">, </w:t>
      </w:r>
      <w:r w:rsidRPr="00A866D2">
        <w:rPr>
          <w:rFonts w:ascii="Cambria" w:hAnsi="Cambria"/>
          <w:b/>
          <w:bCs/>
          <w:noProof/>
          <w:sz w:val="22"/>
        </w:rPr>
        <w:t>Lee B-H</w:t>
      </w:r>
      <w:r w:rsidRPr="00A866D2">
        <w:rPr>
          <w:rFonts w:ascii="Cambria" w:hAnsi="Cambria"/>
          <w:noProof/>
          <w:sz w:val="22"/>
        </w:rPr>
        <w:t xml:space="preserve">, </w:t>
      </w:r>
      <w:r w:rsidRPr="00A866D2">
        <w:rPr>
          <w:rFonts w:ascii="Cambria" w:hAnsi="Cambria"/>
          <w:b/>
          <w:bCs/>
          <w:noProof/>
          <w:sz w:val="22"/>
        </w:rPr>
        <w:t>Lee C-H</w:t>
      </w:r>
      <w:r w:rsidRPr="00A866D2">
        <w:rPr>
          <w:rFonts w:ascii="Cambria" w:hAnsi="Cambria"/>
          <w:noProof/>
          <w:sz w:val="22"/>
        </w:rPr>
        <w:t xml:space="preserve">, </w:t>
      </w:r>
      <w:r w:rsidRPr="00A866D2">
        <w:rPr>
          <w:rFonts w:ascii="Cambria" w:hAnsi="Cambria"/>
          <w:b/>
          <w:bCs/>
          <w:noProof/>
          <w:sz w:val="22"/>
        </w:rPr>
        <w:t>Lee EF</w:t>
      </w:r>
      <w:r w:rsidRPr="00A866D2">
        <w:rPr>
          <w:rFonts w:ascii="Cambria" w:hAnsi="Cambria"/>
          <w:noProof/>
          <w:sz w:val="22"/>
        </w:rPr>
        <w:t xml:space="preserve">, </w:t>
      </w:r>
      <w:r w:rsidRPr="00A866D2">
        <w:rPr>
          <w:rFonts w:ascii="Cambria" w:hAnsi="Cambria"/>
          <w:b/>
          <w:bCs/>
          <w:noProof/>
          <w:sz w:val="22"/>
        </w:rPr>
        <w:t>Lee GM</w:t>
      </w:r>
      <w:r w:rsidRPr="00A866D2">
        <w:rPr>
          <w:rFonts w:ascii="Cambria" w:hAnsi="Cambria"/>
          <w:noProof/>
          <w:sz w:val="22"/>
        </w:rPr>
        <w:t xml:space="preserve">, </w:t>
      </w:r>
      <w:r w:rsidRPr="00A866D2">
        <w:rPr>
          <w:rFonts w:ascii="Cambria" w:hAnsi="Cambria"/>
          <w:b/>
          <w:bCs/>
          <w:noProof/>
          <w:sz w:val="22"/>
        </w:rPr>
        <w:t>Lee H-J</w:t>
      </w:r>
      <w:r w:rsidRPr="00A866D2">
        <w:rPr>
          <w:rFonts w:ascii="Cambria" w:hAnsi="Cambria"/>
          <w:noProof/>
          <w:sz w:val="22"/>
        </w:rPr>
        <w:t xml:space="preserve">, </w:t>
      </w:r>
      <w:r w:rsidRPr="00A866D2">
        <w:rPr>
          <w:rFonts w:ascii="Cambria" w:hAnsi="Cambria"/>
          <w:b/>
          <w:bCs/>
          <w:noProof/>
          <w:sz w:val="22"/>
        </w:rPr>
        <w:t>Lee H</w:t>
      </w:r>
      <w:r w:rsidRPr="00A866D2">
        <w:rPr>
          <w:rFonts w:ascii="Cambria" w:hAnsi="Cambria"/>
          <w:noProof/>
          <w:sz w:val="22"/>
        </w:rPr>
        <w:t xml:space="preserve">, </w:t>
      </w:r>
      <w:r w:rsidRPr="00A866D2">
        <w:rPr>
          <w:rFonts w:ascii="Cambria" w:hAnsi="Cambria"/>
          <w:b/>
          <w:bCs/>
          <w:noProof/>
          <w:sz w:val="22"/>
        </w:rPr>
        <w:t>Lee JK</w:t>
      </w:r>
      <w:r w:rsidRPr="00A866D2">
        <w:rPr>
          <w:rFonts w:ascii="Cambria" w:hAnsi="Cambria"/>
          <w:noProof/>
          <w:sz w:val="22"/>
        </w:rPr>
        <w:t xml:space="preserve">, </w:t>
      </w:r>
      <w:r w:rsidRPr="00A866D2">
        <w:rPr>
          <w:rFonts w:ascii="Cambria" w:hAnsi="Cambria"/>
          <w:b/>
          <w:bCs/>
          <w:noProof/>
          <w:sz w:val="22"/>
        </w:rPr>
        <w:t>Lee J</w:t>
      </w:r>
      <w:r w:rsidRPr="00A866D2">
        <w:rPr>
          <w:rFonts w:ascii="Cambria" w:hAnsi="Cambria"/>
          <w:noProof/>
          <w:sz w:val="22"/>
        </w:rPr>
        <w:t xml:space="preserve">, </w:t>
      </w:r>
      <w:r w:rsidRPr="00A866D2">
        <w:rPr>
          <w:rFonts w:ascii="Cambria" w:hAnsi="Cambria"/>
          <w:b/>
          <w:bCs/>
          <w:noProof/>
          <w:sz w:val="22"/>
        </w:rPr>
        <w:t>Lee J</w:t>
      </w:r>
      <w:r w:rsidRPr="00A866D2">
        <w:rPr>
          <w:rFonts w:ascii="Cambria" w:hAnsi="Cambria"/>
          <w:noProof/>
          <w:sz w:val="22"/>
        </w:rPr>
        <w:t xml:space="preserve">, </w:t>
      </w:r>
      <w:r w:rsidRPr="00A866D2">
        <w:rPr>
          <w:rFonts w:ascii="Cambria" w:hAnsi="Cambria"/>
          <w:b/>
          <w:bCs/>
          <w:noProof/>
          <w:sz w:val="22"/>
        </w:rPr>
        <w:t>Lee JH</w:t>
      </w:r>
      <w:r w:rsidRPr="00A866D2">
        <w:rPr>
          <w:rFonts w:ascii="Cambria" w:hAnsi="Cambria"/>
          <w:noProof/>
          <w:sz w:val="22"/>
        </w:rPr>
        <w:t xml:space="preserve">, </w:t>
      </w:r>
      <w:r w:rsidRPr="00A866D2">
        <w:rPr>
          <w:rFonts w:ascii="Cambria" w:hAnsi="Cambria"/>
          <w:b/>
          <w:bCs/>
          <w:noProof/>
          <w:sz w:val="22"/>
        </w:rPr>
        <w:t>Lee M</w:t>
      </w:r>
      <w:r w:rsidRPr="00A866D2">
        <w:rPr>
          <w:rFonts w:ascii="Cambria" w:hAnsi="Cambria"/>
          <w:noProof/>
          <w:sz w:val="22"/>
        </w:rPr>
        <w:t xml:space="preserve">, </w:t>
      </w:r>
      <w:r w:rsidRPr="00A866D2">
        <w:rPr>
          <w:rFonts w:ascii="Cambria" w:hAnsi="Cambria"/>
          <w:b/>
          <w:bCs/>
          <w:noProof/>
          <w:sz w:val="22"/>
        </w:rPr>
        <w:t>Lee M-S</w:t>
      </w:r>
      <w:r w:rsidRPr="00A866D2">
        <w:rPr>
          <w:rFonts w:ascii="Cambria" w:hAnsi="Cambria"/>
          <w:noProof/>
          <w:sz w:val="22"/>
        </w:rPr>
        <w:t xml:space="preserve">, </w:t>
      </w:r>
      <w:r w:rsidRPr="00A866D2">
        <w:rPr>
          <w:rFonts w:ascii="Cambria" w:hAnsi="Cambria"/>
          <w:b/>
          <w:bCs/>
          <w:noProof/>
          <w:sz w:val="22"/>
        </w:rPr>
        <w:t>Lee PJ</w:t>
      </w:r>
      <w:r w:rsidRPr="00A866D2">
        <w:rPr>
          <w:rFonts w:ascii="Cambria" w:hAnsi="Cambria"/>
          <w:noProof/>
          <w:sz w:val="22"/>
        </w:rPr>
        <w:t xml:space="preserve">, </w:t>
      </w:r>
      <w:r w:rsidRPr="00A866D2">
        <w:rPr>
          <w:rFonts w:ascii="Cambria" w:hAnsi="Cambria"/>
          <w:b/>
          <w:bCs/>
          <w:noProof/>
          <w:sz w:val="22"/>
        </w:rPr>
        <w:t>Lee SW</w:t>
      </w:r>
      <w:r w:rsidRPr="00A866D2">
        <w:rPr>
          <w:rFonts w:ascii="Cambria" w:hAnsi="Cambria"/>
          <w:noProof/>
          <w:sz w:val="22"/>
        </w:rPr>
        <w:t xml:space="preserve">, </w:t>
      </w:r>
      <w:r w:rsidRPr="00A866D2">
        <w:rPr>
          <w:rFonts w:ascii="Cambria" w:hAnsi="Cambria"/>
          <w:b/>
          <w:bCs/>
          <w:noProof/>
          <w:sz w:val="22"/>
        </w:rPr>
        <w:t>Lee S-J</w:t>
      </w:r>
      <w:r w:rsidRPr="00A866D2">
        <w:rPr>
          <w:rFonts w:ascii="Cambria" w:hAnsi="Cambria"/>
          <w:noProof/>
          <w:sz w:val="22"/>
        </w:rPr>
        <w:t xml:space="preserve">, </w:t>
      </w:r>
      <w:r w:rsidRPr="00A866D2">
        <w:rPr>
          <w:rFonts w:ascii="Cambria" w:hAnsi="Cambria"/>
          <w:b/>
          <w:bCs/>
          <w:noProof/>
          <w:sz w:val="22"/>
        </w:rPr>
        <w:t>Lee S-J</w:t>
      </w:r>
      <w:r w:rsidRPr="00A866D2">
        <w:rPr>
          <w:rFonts w:ascii="Cambria" w:hAnsi="Cambria"/>
          <w:noProof/>
          <w:sz w:val="22"/>
        </w:rPr>
        <w:t xml:space="preserve">, </w:t>
      </w:r>
      <w:r w:rsidRPr="00A866D2">
        <w:rPr>
          <w:rFonts w:ascii="Cambria" w:hAnsi="Cambria"/>
          <w:b/>
          <w:bCs/>
          <w:noProof/>
          <w:sz w:val="22"/>
        </w:rPr>
        <w:t>Lee SY</w:t>
      </w:r>
      <w:r w:rsidRPr="00A866D2">
        <w:rPr>
          <w:rFonts w:ascii="Cambria" w:hAnsi="Cambria"/>
          <w:noProof/>
          <w:sz w:val="22"/>
        </w:rPr>
        <w:t xml:space="preserve">, </w:t>
      </w:r>
      <w:r w:rsidRPr="00A866D2">
        <w:rPr>
          <w:rFonts w:ascii="Cambria" w:hAnsi="Cambria"/>
          <w:b/>
          <w:bCs/>
          <w:noProof/>
          <w:sz w:val="22"/>
        </w:rPr>
        <w:t>Lee SH</w:t>
      </w:r>
      <w:r w:rsidRPr="00A866D2">
        <w:rPr>
          <w:rFonts w:ascii="Cambria" w:hAnsi="Cambria"/>
          <w:noProof/>
          <w:sz w:val="22"/>
        </w:rPr>
        <w:t xml:space="preserve">, </w:t>
      </w:r>
      <w:r w:rsidRPr="00A866D2">
        <w:rPr>
          <w:rFonts w:ascii="Cambria" w:hAnsi="Cambria"/>
          <w:b/>
          <w:bCs/>
          <w:noProof/>
          <w:sz w:val="22"/>
        </w:rPr>
        <w:t>Lee SS</w:t>
      </w:r>
      <w:r w:rsidRPr="00A866D2">
        <w:rPr>
          <w:rFonts w:ascii="Cambria" w:hAnsi="Cambria"/>
          <w:noProof/>
          <w:sz w:val="22"/>
        </w:rPr>
        <w:t xml:space="preserve">, </w:t>
      </w:r>
      <w:r w:rsidRPr="00A866D2">
        <w:rPr>
          <w:rFonts w:ascii="Cambria" w:hAnsi="Cambria"/>
          <w:b/>
          <w:bCs/>
          <w:noProof/>
          <w:sz w:val="22"/>
        </w:rPr>
        <w:t>Lee S-J</w:t>
      </w:r>
      <w:r w:rsidRPr="00A866D2">
        <w:rPr>
          <w:rFonts w:ascii="Cambria" w:hAnsi="Cambria"/>
          <w:noProof/>
          <w:sz w:val="22"/>
        </w:rPr>
        <w:t xml:space="preserve">, </w:t>
      </w:r>
      <w:r w:rsidRPr="00A866D2">
        <w:rPr>
          <w:rFonts w:ascii="Cambria" w:hAnsi="Cambria"/>
          <w:b/>
          <w:bCs/>
          <w:noProof/>
          <w:sz w:val="22"/>
        </w:rPr>
        <w:t>Lee S</w:t>
      </w:r>
      <w:r w:rsidRPr="00A866D2">
        <w:rPr>
          <w:rFonts w:ascii="Cambria" w:hAnsi="Cambria"/>
          <w:noProof/>
          <w:sz w:val="22"/>
        </w:rPr>
        <w:t xml:space="preserve">, </w:t>
      </w:r>
      <w:r w:rsidRPr="00A866D2">
        <w:rPr>
          <w:rFonts w:ascii="Cambria" w:hAnsi="Cambria"/>
          <w:b/>
          <w:bCs/>
          <w:noProof/>
          <w:sz w:val="22"/>
        </w:rPr>
        <w:t>Lee Y-R</w:t>
      </w:r>
      <w:r w:rsidRPr="00A866D2">
        <w:rPr>
          <w:rFonts w:ascii="Cambria" w:hAnsi="Cambria"/>
          <w:noProof/>
          <w:sz w:val="22"/>
        </w:rPr>
        <w:t xml:space="preserve">, </w:t>
      </w:r>
      <w:r w:rsidRPr="00A866D2">
        <w:rPr>
          <w:rFonts w:ascii="Cambria" w:hAnsi="Cambria"/>
          <w:b/>
          <w:bCs/>
          <w:noProof/>
          <w:sz w:val="22"/>
        </w:rPr>
        <w:t>Lee YJ</w:t>
      </w:r>
      <w:r w:rsidRPr="00A866D2">
        <w:rPr>
          <w:rFonts w:ascii="Cambria" w:hAnsi="Cambria"/>
          <w:noProof/>
          <w:sz w:val="22"/>
        </w:rPr>
        <w:t xml:space="preserve">, </w:t>
      </w:r>
      <w:r w:rsidRPr="00A866D2">
        <w:rPr>
          <w:rFonts w:ascii="Cambria" w:hAnsi="Cambria"/>
          <w:b/>
          <w:bCs/>
          <w:noProof/>
          <w:sz w:val="22"/>
        </w:rPr>
        <w:t>Lee YH</w:t>
      </w:r>
      <w:r w:rsidRPr="00A866D2">
        <w:rPr>
          <w:rFonts w:ascii="Cambria" w:hAnsi="Cambria"/>
          <w:noProof/>
          <w:sz w:val="22"/>
        </w:rPr>
        <w:t xml:space="preserve">, </w:t>
      </w:r>
      <w:r w:rsidRPr="00A866D2">
        <w:rPr>
          <w:rFonts w:ascii="Cambria" w:hAnsi="Cambria"/>
          <w:b/>
          <w:bCs/>
          <w:noProof/>
          <w:sz w:val="22"/>
        </w:rPr>
        <w:t>Leeuwenburgh C</w:t>
      </w:r>
      <w:r w:rsidRPr="00A866D2">
        <w:rPr>
          <w:rFonts w:ascii="Cambria" w:hAnsi="Cambria"/>
          <w:noProof/>
          <w:sz w:val="22"/>
        </w:rPr>
        <w:t xml:space="preserve">, </w:t>
      </w:r>
      <w:r w:rsidRPr="00A866D2">
        <w:rPr>
          <w:rFonts w:ascii="Cambria" w:hAnsi="Cambria"/>
          <w:b/>
          <w:bCs/>
          <w:noProof/>
          <w:sz w:val="22"/>
        </w:rPr>
        <w:t>Lefort S</w:t>
      </w:r>
      <w:r w:rsidRPr="00A866D2">
        <w:rPr>
          <w:rFonts w:ascii="Cambria" w:hAnsi="Cambria"/>
          <w:noProof/>
          <w:sz w:val="22"/>
        </w:rPr>
        <w:t xml:space="preserve">, </w:t>
      </w:r>
      <w:r w:rsidRPr="00A866D2">
        <w:rPr>
          <w:rFonts w:ascii="Cambria" w:hAnsi="Cambria"/>
          <w:b/>
          <w:bCs/>
          <w:noProof/>
          <w:sz w:val="22"/>
        </w:rPr>
        <w:t>Legouis R</w:t>
      </w:r>
      <w:r w:rsidRPr="00A866D2">
        <w:rPr>
          <w:rFonts w:ascii="Cambria" w:hAnsi="Cambria"/>
          <w:noProof/>
          <w:sz w:val="22"/>
        </w:rPr>
        <w:t xml:space="preserve">, </w:t>
      </w:r>
      <w:r w:rsidRPr="00A866D2">
        <w:rPr>
          <w:rFonts w:ascii="Cambria" w:hAnsi="Cambria"/>
          <w:b/>
          <w:bCs/>
          <w:noProof/>
          <w:sz w:val="22"/>
        </w:rPr>
        <w:t>Lei J</w:t>
      </w:r>
      <w:r w:rsidRPr="00A866D2">
        <w:rPr>
          <w:rFonts w:ascii="Cambria" w:hAnsi="Cambria"/>
          <w:noProof/>
          <w:sz w:val="22"/>
        </w:rPr>
        <w:t xml:space="preserve">, </w:t>
      </w:r>
      <w:r w:rsidRPr="00A866D2">
        <w:rPr>
          <w:rFonts w:ascii="Cambria" w:hAnsi="Cambria"/>
          <w:b/>
          <w:bCs/>
          <w:noProof/>
          <w:sz w:val="22"/>
        </w:rPr>
        <w:t>Lei Q-Y</w:t>
      </w:r>
      <w:r w:rsidRPr="00A866D2">
        <w:rPr>
          <w:rFonts w:ascii="Cambria" w:hAnsi="Cambria"/>
          <w:noProof/>
          <w:sz w:val="22"/>
        </w:rPr>
        <w:t xml:space="preserve">, </w:t>
      </w:r>
      <w:r w:rsidRPr="00A866D2">
        <w:rPr>
          <w:rFonts w:ascii="Cambria" w:hAnsi="Cambria"/>
          <w:b/>
          <w:bCs/>
          <w:noProof/>
          <w:sz w:val="22"/>
        </w:rPr>
        <w:t>Leib DA</w:t>
      </w:r>
      <w:r w:rsidRPr="00A866D2">
        <w:rPr>
          <w:rFonts w:ascii="Cambria" w:hAnsi="Cambria"/>
          <w:noProof/>
          <w:sz w:val="22"/>
        </w:rPr>
        <w:t xml:space="preserve">, </w:t>
      </w:r>
      <w:r w:rsidRPr="00A866D2">
        <w:rPr>
          <w:rFonts w:ascii="Cambria" w:hAnsi="Cambria"/>
          <w:b/>
          <w:bCs/>
          <w:noProof/>
          <w:sz w:val="22"/>
        </w:rPr>
        <w:t>Leibowitz G</w:t>
      </w:r>
      <w:r w:rsidRPr="00A866D2">
        <w:rPr>
          <w:rFonts w:ascii="Cambria" w:hAnsi="Cambria"/>
          <w:noProof/>
          <w:sz w:val="22"/>
        </w:rPr>
        <w:t xml:space="preserve">, </w:t>
      </w:r>
      <w:r w:rsidRPr="00A866D2">
        <w:rPr>
          <w:rFonts w:ascii="Cambria" w:hAnsi="Cambria"/>
          <w:b/>
          <w:bCs/>
          <w:noProof/>
          <w:sz w:val="22"/>
        </w:rPr>
        <w:t>Lekli I</w:t>
      </w:r>
      <w:r w:rsidRPr="00A866D2">
        <w:rPr>
          <w:rFonts w:ascii="Cambria" w:hAnsi="Cambria"/>
          <w:noProof/>
          <w:sz w:val="22"/>
        </w:rPr>
        <w:t xml:space="preserve">, </w:t>
      </w:r>
      <w:r w:rsidRPr="00A866D2">
        <w:rPr>
          <w:rFonts w:ascii="Cambria" w:hAnsi="Cambria"/>
          <w:b/>
          <w:bCs/>
          <w:noProof/>
          <w:sz w:val="22"/>
        </w:rPr>
        <w:t>Lemaire SD</w:t>
      </w:r>
      <w:r w:rsidRPr="00A866D2">
        <w:rPr>
          <w:rFonts w:ascii="Cambria" w:hAnsi="Cambria"/>
          <w:noProof/>
          <w:sz w:val="22"/>
        </w:rPr>
        <w:t xml:space="preserve">, </w:t>
      </w:r>
      <w:r w:rsidRPr="00A866D2">
        <w:rPr>
          <w:rFonts w:ascii="Cambria" w:hAnsi="Cambria"/>
          <w:b/>
          <w:bCs/>
          <w:noProof/>
          <w:sz w:val="22"/>
        </w:rPr>
        <w:t>Lemasters JJ</w:t>
      </w:r>
      <w:r w:rsidRPr="00A866D2">
        <w:rPr>
          <w:rFonts w:ascii="Cambria" w:hAnsi="Cambria"/>
          <w:noProof/>
          <w:sz w:val="22"/>
        </w:rPr>
        <w:t xml:space="preserve">, </w:t>
      </w:r>
      <w:r w:rsidRPr="00A866D2">
        <w:rPr>
          <w:rFonts w:ascii="Cambria" w:hAnsi="Cambria"/>
          <w:b/>
          <w:bCs/>
          <w:noProof/>
          <w:sz w:val="22"/>
        </w:rPr>
        <w:t>Lemberg MK</w:t>
      </w:r>
      <w:r w:rsidRPr="00A866D2">
        <w:rPr>
          <w:rFonts w:ascii="Cambria" w:hAnsi="Cambria"/>
          <w:noProof/>
          <w:sz w:val="22"/>
        </w:rPr>
        <w:t xml:space="preserve">, </w:t>
      </w:r>
      <w:r w:rsidRPr="00A866D2">
        <w:rPr>
          <w:rFonts w:ascii="Cambria" w:hAnsi="Cambria"/>
          <w:b/>
          <w:bCs/>
          <w:noProof/>
          <w:sz w:val="22"/>
        </w:rPr>
        <w:t>Lemoine A</w:t>
      </w:r>
      <w:r w:rsidRPr="00A866D2">
        <w:rPr>
          <w:rFonts w:ascii="Cambria" w:hAnsi="Cambria"/>
          <w:noProof/>
          <w:sz w:val="22"/>
        </w:rPr>
        <w:t xml:space="preserve">, </w:t>
      </w:r>
      <w:r w:rsidRPr="00A866D2">
        <w:rPr>
          <w:rFonts w:ascii="Cambria" w:hAnsi="Cambria"/>
          <w:b/>
          <w:bCs/>
          <w:noProof/>
          <w:sz w:val="22"/>
        </w:rPr>
        <w:t>Leng S</w:t>
      </w:r>
      <w:r w:rsidRPr="00A866D2">
        <w:rPr>
          <w:rFonts w:ascii="Cambria" w:hAnsi="Cambria"/>
          <w:noProof/>
          <w:sz w:val="22"/>
        </w:rPr>
        <w:t xml:space="preserve">, </w:t>
      </w:r>
      <w:r w:rsidRPr="00A866D2">
        <w:rPr>
          <w:rFonts w:ascii="Cambria" w:hAnsi="Cambria"/>
          <w:b/>
          <w:bCs/>
          <w:noProof/>
          <w:sz w:val="22"/>
        </w:rPr>
        <w:t>Lenz G</w:t>
      </w:r>
      <w:r w:rsidRPr="00A866D2">
        <w:rPr>
          <w:rFonts w:ascii="Cambria" w:hAnsi="Cambria"/>
          <w:noProof/>
          <w:sz w:val="22"/>
        </w:rPr>
        <w:t xml:space="preserve">, </w:t>
      </w:r>
      <w:r w:rsidRPr="00A866D2">
        <w:rPr>
          <w:rFonts w:ascii="Cambria" w:hAnsi="Cambria"/>
          <w:b/>
          <w:bCs/>
          <w:noProof/>
          <w:sz w:val="22"/>
        </w:rPr>
        <w:t>Lenzi P</w:t>
      </w:r>
      <w:r w:rsidRPr="00A866D2">
        <w:rPr>
          <w:rFonts w:ascii="Cambria" w:hAnsi="Cambria"/>
          <w:noProof/>
          <w:sz w:val="22"/>
        </w:rPr>
        <w:t xml:space="preserve">, </w:t>
      </w:r>
      <w:r w:rsidRPr="00A866D2">
        <w:rPr>
          <w:rFonts w:ascii="Cambria" w:hAnsi="Cambria"/>
          <w:b/>
          <w:bCs/>
          <w:noProof/>
          <w:sz w:val="22"/>
        </w:rPr>
        <w:t>Lerman LO</w:t>
      </w:r>
      <w:r w:rsidRPr="00A866D2">
        <w:rPr>
          <w:rFonts w:ascii="Cambria" w:hAnsi="Cambria"/>
          <w:noProof/>
          <w:sz w:val="22"/>
        </w:rPr>
        <w:t xml:space="preserve">, </w:t>
      </w:r>
      <w:r w:rsidRPr="00A866D2">
        <w:rPr>
          <w:rFonts w:ascii="Cambria" w:hAnsi="Cambria"/>
          <w:b/>
          <w:bCs/>
          <w:noProof/>
          <w:sz w:val="22"/>
        </w:rPr>
        <w:t>Lettieri Barbato D</w:t>
      </w:r>
      <w:r w:rsidRPr="00A866D2">
        <w:rPr>
          <w:rFonts w:ascii="Cambria" w:hAnsi="Cambria"/>
          <w:noProof/>
          <w:sz w:val="22"/>
        </w:rPr>
        <w:t xml:space="preserve">, </w:t>
      </w:r>
      <w:r w:rsidRPr="00A866D2">
        <w:rPr>
          <w:rFonts w:ascii="Cambria" w:hAnsi="Cambria"/>
          <w:b/>
          <w:bCs/>
          <w:noProof/>
          <w:sz w:val="22"/>
        </w:rPr>
        <w:t>Leu JI-J</w:t>
      </w:r>
      <w:r w:rsidRPr="00A866D2">
        <w:rPr>
          <w:rFonts w:ascii="Cambria" w:hAnsi="Cambria"/>
          <w:noProof/>
          <w:sz w:val="22"/>
        </w:rPr>
        <w:t xml:space="preserve">, </w:t>
      </w:r>
      <w:r w:rsidRPr="00A866D2">
        <w:rPr>
          <w:rFonts w:ascii="Cambria" w:hAnsi="Cambria"/>
          <w:b/>
          <w:bCs/>
          <w:noProof/>
          <w:sz w:val="22"/>
        </w:rPr>
        <w:t>Leung HY</w:t>
      </w:r>
      <w:r w:rsidRPr="00A866D2">
        <w:rPr>
          <w:rFonts w:ascii="Cambria" w:hAnsi="Cambria"/>
          <w:noProof/>
          <w:sz w:val="22"/>
        </w:rPr>
        <w:t xml:space="preserve">, </w:t>
      </w:r>
      <w:r w:rsidRPr="00A866D2">
        <w:rPr>
          <w:rFonts w:ascii="Cambria" w:hAnsi="Cambria"/>
          <w:b/>
          <w:bCs/>
          <w:noProof/>
          <w:sz w:val="22"/>
        </w:rPr>
        <w:t>Levine B</w:t>
      </w:r>
      <w:r w:rsidRPr="00A866D2">
        <w:rPr>
          <w:rFonts w:ascii="Cambria" w:hAnsi="Cambria"/>
          <w:noProof/>
          <w:sz w:val="22"/>
        </w:rPr>
        <w:t xml:space="preserve">, </w:t>
      </w:r>
      <w:r w:rsidRPr="00A866D2">
        <w:rPr>
          <w:rFonts w:ascii="Cambria" w:hAnsi="Cambria"/>
          <w:b/>
          <w:bCs/>
          <w:noProof/>
          <w:sz w:val="22"/>
        </w:rPr>
        <w:t>Lewis PA</w:t>
      </w:r>
      <w:r w:rsidRPr="00A866D2">
        <w:rPr>
          <w:rFonts w:ascii="Cambria" w:hAnsi="Cambria"/>
          <w:noProof/>
          <w:sz w:val="22"/>
        </w:rPr>
        <w:t xml:space="preserve">, </w:t>
      </w:r>
      <w:r w:rsidRPr="00A866D2">
        <w:rPr>
          <w:rFonts w:ascii="Cambria" w:hAnsi="Cambria"/>
          <w:b/>
          <w:bCs/>
          <w:noProof/>
          <w:sz w:val="22"/>
        </w:rPr>
        <w:t>Lezoualc’h F</w:t>
      </w:r>
      <w:r w:rsidRPr="00A866D2">
        <w:rPr>
          <w:rFonts w:ascii="Cambria" w:hAnsi="Cambria"/>
          <w:noProof/>
          <w:sz w:val="22"/>
        </w:rPr>
        <w:t xml:space="preserve">, </w:t>
      </w:r>
      <w:r w:rsidRPr="00A866D2">
        <w:rPr>
          <w:rFonts w:ascii="Cambria" w:hAnsi="Cambria"/>
          <w:b/>
          <w:bCs/>
          <w:noProof/>
          <w:sz w:val="22"/>
        </w:rPr>
        <w:t>Li C</w:t>
      </w:r>
      <w:r w:rsidRPr="00A866D2">
        <w:rPr>
          <w:rFonts w:ascii="Cambria" w:hAnsi="Cambria"/>
          <w:noProof/>
          <w:sz w:val="22"/>
        </w:rPr>
        <w:t xml:space="preserve">, </w:t>
      </w:r>
      <w:r w:rsidRPr="00A866D2">
        <w:rPr>
          <w:rFonts w:ascii="Cambria" w:hAnsi="Cambria"/>
          <w:b/>
          <w:bCs/>
          <w:noProof/>
          <w:sz w:val="22"/>
        </w:rPr>
        <w:t>Li F</w:t>
      </w:r>
      <w:r w:rsidRPr="00A866D2">
        <w:rPr>
          <w:rFonts w:ascii="Cambria" w:hAnsi="Cambria"/>
          <w:noProof/>
          <w:sz w:val="22"/>
        </w:rPr>
        <w:t xml:space="preserve">, </w:t>
      </w:r>
      <w:r w:rsidRPr="00A866D2">
        <w:rPr>
          <w:rFonts w:ascii="Cambria" w:hAnsi="Cambria"/>
          <w:b/>
          <w:bCs/>
          <w:noProof/>
          <w:sz w:val="22"/>
        </w:rPr>
        <w:t>Li F-J</w:t>
      </w:r>
      <w:r w:rsidRPr="00A866D2">
        <w:rPr>
          <w:rFonts w:ascii="Cambria" w:hAnsi="Cambria"/>
          <w:noProof/>
          <w:sz w:val="22"/>
        </w:rPr>
        <w:t xml:space="preserve">, </w:t>
      </w:r>
      <w:r w:rsidRPr="00A866D2">
        <w:rPr>
          <w:rFonts w:ascii="Cambria" w:hAnsi="Cambria"/>
          <w:b/>
          <w:bCs/>
          <w:noProof/>
          <w:sz w:val="22"/>
        </w:rPr>
        <w:t>Li J</w:t>
      </w:r>
      <w:r w:rsidRPr="00A866D2">
        <w:rPr>
          <w:rFonts w:ascii="Cambria" w:hAnsi="Cambria"/>
          <w:noProof/>
          <w:sz w:val="22"/>
        </w:rPr>
        <w:t xml:space="preserve">, </w:t>
      </w:r>
      <w:r w:rsidRPr="00A866D2">
        <w:rPr>
          <w:rFonts w:ascii="Cambria" w:hAnsi="Cambria"/>
          <w:b/>
          <w:bCs/>
          <w:noProof/>
          <w:sz w:val="22"/>
        </w:rPr>
        <w:t>Li K</w:t>
      </w:r>
      <w:r w:rsidRPr="00A866D2">
        <w:rPr>
          <w:rFonts w:ascii="Cambria" w:hAnsi="Cambria"/>
          <w:noProof/>
          <w:sz w:val="22"/>
        </w:rPr>
        <w:t xml:space="preserve">, </w:t>
      </w:r>
      <w:r w:rsidRPr="00A866D2">
        <w:rPr>
          <w:rFonts w:ascii="Cambria" w:hAnsi="Cambria"/>
          <w:b/>
          <w:bCs/>
          <w:noProof/>
          <w:sz w:val="22"/>
        </w:rPr>
        <w:t>Li L</w:t>
      </w:r>
      <w:r w:rsidRPr="00A866D2">
        <w:rPr>
          <w:rFonts w:ascii="Cambria" w:hAnsi="Cambria"/>
          <w:noProof/>
          <w:sz w:val="22"/>
        </w:rPr>
        <w:t xml:space="preserve">, </w:t>
      </w:r>
      <w:r w:rsidRPr="00A866D2">
        <w:rPr>
          <w:rFonts w:ascii="Cambria" w:hAnsi="Cambria"/>
          <w:b/>
          <w:bCs/>
          <w:noProof/>
          <w:sz w:val="22"/>
        </w:rPr>
        <w:t>Li M</w:t>
      </w:r>
      <w:r w:rsidRPr="00A866D2">
        <w:rPr>
          <w:rFonts w:ascii="Cambria" w:hAnsi="Cambria"/>
          <w:noProof/>
          <w:sz w:val="22"/>
        </w:rPr>
        <w:t xml:space="preserve">, </w:t>
      </w:r>
      <w:r w:rsidRPr="00A866D2">
        <w:rPr>
          <w:rFonts w:ascii="Cambria" w:hAnsi="Cambria"/>
          <w:b/>
          <w:bCs/>
          <w:noProof/>
          <w:sz w:val="22"/>
        </w:rPr>
        <w:t>Li Q</w:t>
      </w:r>
      <w:r w:rsidRPr="00A866D2">
        <w:rPr>
          <w:rFonts w:ascii="Cambria" w:hAnsi="Cambria"/>
          <w:noProof/>
          <w:sz w:val="22"/>
        </w:rPr>
        <w:t xml:space="preserve">, </w:t>
      </w:r>
      <w:r w:rsidRPr="00A866D2">
        <w:rPr>
          <w:rFonts w:ascii="Cambria" w:hAnsi="Cambria"/>
          <w:b/>
          <w:bCs/>
          <w:noProof/>
          <w:sz w:val="22"/>
        </w:rPr>
        <w:t>Li R</w:t>
      </w:r>
      <w:r w:rsidRPr="00A866D2">
        <w:rPr>
          <w:rFonts w:ascii="Cambria" w:hAnsi="Cambria"/>
          <w:noProof/>
          <w:sz w:val="22"/>
        </w:rPr>
        <w:t xml:space="preserve">, </w:t>
      </w:r>
      <w:r w:rsidRPr="00A866D2">
        <w:rPr>
          <w:rFonts w:ascii="Cambria" w:hAnsi="Cambria"/>
          <w:b/>
          <w:bCs/>
          <w:noProof/>
          <w:sz w:val="22"/>
        </w:rPr>
        <w:t>Li S</w:t>
      </w:r>
      <w:r w:rsidRPr="00A866D2">
        <w:rPr>
          <w:rFonts w:ascii="Cambria" w:hAnsi="Cambria"/>
          <w:noProof/>
          <w:sz w:val="22"/>
        </w:rPr>
        <w:t xml:space="preserve">, </w:t>
      </w:r>
      <w:r w:rsidRPr="00A866D2">
        <w:rPr>
          <w:rFonts w:ascii="Cambria" w:hAnsi="Cambria"/>
          <w:b/>
          <w:bCs/>
          <w:noProof/>
          <w:sz w:val="22"/>
        </w:rPr>
        <w:t>Li W</w:t>
      </w:r>
      <w:r w:rsidRPr="00A866D2">
        <w:rPr>
          <w:rFonts w:ascii="Cambria" w:hAnsi="Cambria"/>
          <w:noProof/>
          <w:sz w:val="22"/>
        </w:rPr>
        <w:t xml:space="preserve">, </w:t>
      </w:r>
      <w:r w:rsidRPr="00A866D2">
        <w:rPr>
          <w:rFonts w:ascii="Cambria" w:hAnsi="Cambria"/>
          <w:b/>
          <w:bCs/>
          <w:noProof/>
          <w:sz w:val="22"/>
        </w:rPr>
        <w:t>Li X</w:t>
      </w:r>
      <w:r w:rsidRPr="00A866D2">
        <w:rPr>
          <w:rFonts w:ascii="Cambria" w:hAnsi="Cambria"/>
          <w:noProof/>
          <w:sz w:val="22"/>
        </w:rPr>
        <w:t xml:space="preserve">, </w:t>
      </w:r>
      <w:r w:rsidRPr="00A866D2">
        <w:rPr>
          <w:rFonts w:ascii="Cambria" w:hAnsi="Cambria"/>
          <w:b/>
          <w:bCs/>
          <w:noProof/>
          <w:sz w:val="22"/>
        </w:rPr>
        <w:t>Li Y</w:t>
      </w:r>
      <w:r w:rsidRPr="00A866D2">
        <w:rPr>
          <w:rFonts w:ascii="Cambria" w:hAnsi="Cambria"/>
          <w:noProof/>
          <w:sz w:val="22"/>
        </w:rPr>
        <w:t xml:space="preserve">, </w:t>
      </w:r>
      <w:r w:rsidRPr="00A866D2">
        <w:rPr>
          <w:rFonts w:ascii="Cambria" w:hAnsi="Cambria"/>
          <w:b/>
          <w:bCs/>
          <w:noProof/>
          <w:sz w:val="22"/>
        </w:rPr>
        <w:t>Lian J</w:t>
      </w:r>
      <w:r w:rsidRPr="00A866D2">
        <w:rPr>
          <w:rFonts w:ascii="Cambria" w:hAnsi="Cambria"/>
          <w:noProof/>
          <w:sz w:val="22"/>
        </w:rPr>
        <w:t xml:space="preserve">, </w:t>
      </w:r>
      <w:r w:rsidRPr="00A866D2">
        <w:rPr>
          <w:rFonts w:ascii="Cambria" w:hAnsi="Cambria"/>
          <w:b/>
          <w:bCs/>
          <w:noProof/>
          <w:sz w:val="22"/>
        </w:rPr>
        <w:t>Liang C</w:t>
      </w:r>
      <w:r w:rsidRPr="00A866D2">
        <w:rPr>
          <w:rFonts w:ascii="Cambria" w:hAnsi="Cambria"/>
          <w:noProof/>
          <w:sz w:val="22"/>
        </w:rPr>
        <w:t xml:space="preserve">, </w:t>
      </w:r>
      <w:r w:rsidRPr="00A866D2">
        <w:rPr>
          <w:rFonts w:ascii="Cambria" w:hAnsi="Cambria"/>
          <w:b/>
          <w:bCs/>
          <w:noProof/>
          <w:sz w:val="22"/>
        </w:rPr>
        <w:t>Liang Q</w:t>
      </w:r>
      <w:r w:rsidRPr="00A866D2">
        <w:rPr>
          <w:rFonts w:ascii="Cambria" w:hAnsi="Cambria"/>
          <w:noProof/>
          <w:sz w:val="22"/>
        </w:rPr>
        <w:t xml:space="preserve">, </w:t>
      </w:r>
      <w:r w:rsidRPr="00A866D2">
        <w:rPr>
          <w:rFonts w:ascii="Cambria" w:hAnsi="Cambria"/>
          <w:b/>
          <w:bCs/>
          <w:noProof/>
          <w:sz w:val="22"/>
        </w:rPr>
        <w:t>Liao Y</w:t>
      </w:r>
      <w:r w:rsidRPr="00A866D2">
        <w:rPr>
          <w:rFonts w:ascii="Cambria" w:hAnsi="Cambria"/>
          <w:noProof/>
          <w:sz w:val="22"/>
        </w:rPr>
        <w:t xml:space="preserve">, </w:t>
      </w:r>
      <w:r w:rsidRPr="00A866D2">
        <w:rPr>
          <w:rFonts w:ascii="Cambria" w:hAnsi="Cambria"/>
          <w:b/>
          <w:bCs/>
          <w:noProof/>
          <w:sz w:val="22"/>
        </w:rPr>
        <w:t>Liberal J</w:t>
      </w:r>
      <w:r w:rsidRPr="00A866D2">
        <w:rPr>
          <w:rFonts w:ascii="Cambria" w:hAnsi="Cambria"/>
          <w:noProof/>
          <w:sz w:val="22"/>
        </w:rPr>
        <w:t xml:space="preserve">, </w:t>
      </w:r>
      <w:r w:rsidRPr="00A866D2">
        <w:rPr>
          <w:rFonts w:ascii="Cambria" w:hAnsi="Cambria"/>
          <w:b/>
          <w:bCs/>
          <w:noProof/>
          <w:sz w:val="22"/>
        </w:rPr>
        <w:t>Liberski PP</w:t>
      </w:r>
      <w:r w:rsidRPr="00A866D2">
        <w:rPr>
          <w:rFonts w:ascii="Cambria" w:hAnsi="Cambria"/>
          <w:noProof/>
          <w:sz w:val="22"/>
        </w:rPr>
        <w:t xml:space="preserve">, </w:t>
      </w:r>
      <w:r w:rsidRPr="00A866D2">
        <w:rPr>
          <w:rFonts w:ascii="Cambria" w:hAnsi="Cambria"/>
          <w:b/>
          <w:bCs/>
          <w:noProof/>
          <w:sz w:val="22"/>
        </w:rPr>
        <w:t>Lie P</w:t>
      </w:r>
      <w:r w:rsidRPr="00A866D2">
        <w:rPr>
          <w:rFonts w:ascii="Cambria" w:hAnsi="Cambria"/>
          <w:noProof/>
          <w:sz w:val="22"/>
        </w:rPr>
        <w:t xml:space="preserve">, </w:t>
      </w:r>
      <w:r w:rsidRPr="00A866D2">
        <w:rPr>
          <w:rFonts w:ascii="Cambria" w:hAnsi="Cambria"/>
          <w:b/>
          <w:bCs/>
          <w:noProof/>
          <w:sz w:val="22"/>
        </w:rPr>
        <w:t>Lieberman AP</w:t>
      </w:r>
      <w:r w:rsidRPr="00A866D2">
        <w:rPr>
          <w:rFonts w:ascii="Cambria" w:hAnsi="Cambria"/>
          <w:noProof/>
          <w:sz w:val="22"/>
        </w:rPr>
        <w:t xml:space="preserve">, </w:t>
      </w:r>
      <w:r w:rsidRPr="00A866D2">
        <w:rPr>
          <w:rFonts w:ascii="Cambria" w:hAnsi="Cambria"/>
          <w:b/>
          <w:bCs/>
          <w:noProof/>
          <w:sz w:val="22"/>
        </w:rPr>
        <w:t>Lim HJ</w:t>
      </w:r>
      <w:r w:rsidRPr="00A866D2">
        <w:rPr>
          <w:rFonts w:ascii="Cambria" w:hAnsi="Cambria"/>
          <w:noProof/>
          <w:sz w:val="22"/>
        </w:rPr>
        <w:t xml:space="preserve">, </w:t>
      </w:r>
      <w:r w:rsidRPr="00A866D2">
        <w:rPr>
          <w:rFonts w:ascii="Cambria" w:hAnsi="Cambria"/>
          <w:b/>
          <w:bCs/>
          <w:noProof/>
          <w:sz w:val="22"/>
        </w:rPr>
        <w:t>Lim K-L</w:t>
      </w:r>
      <w:r w:rsidRPr="00A866D2">
        <w:rPr>
          <w:rFonts w:ascii="Cambria" w:hAnsi="Cambria"/>
          <w:noProof/>
          <w:sz w:val="22"/>
        </w:rPr>
        <w:t xml:space="preserve">, </w:t>
      </w:r>
      <w:r w:rsidRPr="00A866D2">
        <w:rPr>
          <w:rFonts w:ascii="Cambria" w:hAnsi="Cambria"/>
          <w:b/>
          <w:bCs/>
          <w:noProof/>
          <w:sz w:val="22"/>
        </w:rPr>
        <w:t>Lim K</w:t>
      </w:r>
      <w:r w:rsidRPr="00A866D2">
        <w:rPr>
          <w:rFonts w:ascii="Cambria" w:hAnsi="Cambria"/>
          <w:noProof/>
          <w:sz w:val="22"/>
        </w:rPr>
        <w:t xml:space="preserve">, </w:t>
      </w:r>
      <w:r w:rsidRPr="00A866D2">
        <w:rPr>
          <w:rFonts w:ascii="Cambria" w:hAnsi="Cambria"/>
          <w:b/>
          <w:bCs/>
          <w:noProof/>
          <w:sz w:val="22"/>
        </w:rPr>
        <w:t>Lima RT</w:t>
      </w:r>
      <w:r w:rsidRPr="00A866D2">
        <w:rPr>
          <w:rFonts w:ascii="Cambria" w:hAnsi="Cambria"/>
          <w:noProof/>
          <w:sz w:val="22"/>
        </w:rPr>
        <w:t xml:space="preserve">, </w:t>
      </w:r>
      <w:r w:rsidRPr="00A866D2">
        <w:rPr>
          <w:rFonts w:ascii="Cambria" w:hAnsi="Cambria"/>
          <w:b/>
          <w:bCs/>
          <w:noProof/>
          <w:sz w:val="22"/>
        </w:rPr>
        <w:t>Lin C-S</w:t>
      </w:r>
      <w:r w:rsidRPr="00A866D2">
        <w:rPr>
          <w:rFonts w:ascii="Cambria" w:hAnsi="Cambria"/>
          <w:noProof/>
          <w:sz w:val="22"/>
        </w:rPr>
        <w:t xml:space="preserve">, </w:t>
      </w:r>
      <w:r w:rsidRPr="00A866D2">
        <w:rPr>
          <w:rFonts w:ascii="Cambria" w:hAnsi="Cambria"/>
          <w:b/>
          <w:bCs/>
          <w:noProof/>
          <w:sz w:val="22"/>
        </w:rPr>
        <w:t>Lin C-F</w:t>
      </w:r>
      <w:r w:rsidRPr="00A866D2">
        <w:rPr>
          <w:rFonts w:ascii="Cambria" w:hAnsi="Cambria"/>
          <w:noProof/>
          <w:sz w:val="22"/>
        </w:rPr>
        <w:t xml:space="preserve">, </w:t>
      </w:r>
      <w:r w:rsidRPr="00A866D2">
        <w:rPr>
          <w:rFonts w:ascii="Cambria" w:hAnsi="Cambria"/>
          <w:b/>
          <w:bCs/>
          <w:noProof/>
          <w:sz w:val="22"/>
        </w:rPr>
        <w:t>Lin F</w:t>
      </w:r>
      <w:r w:rsidRPr="00A866D2">
        <w:rPr>
          <w:rFonts w:ascii="Cambria" w:hAnsi="Cambria"/>
          <w:noProof/>
          <w:sz w:val="22"/>
        </w:rPr>
        <w:t xml:space="preserve">, </w:t>
      </w:r>
      <w:r w:rsidRPr="00A866D2">
        <w:rPr>
          <w:rFonts w:ascii="Cambria" w:hAnsi="Cambria"/>
          <w:b/>
          <w:bCs/>
          <w:noProof/>
          <w:sz w:val="22"/>
        </w:rPr>
        <w:t>Lin F</w:t>
      </w:r>
      <w:r w:rsidRPr="00A866D2">
        <w:rPr>
          <w:rFonts w:ascii="Cambria" w:hAnsi="Cambria"/>
          <w:noProof/>
          <w:sz w:val="22"/>
        </w:rPr>
        <w:t xml:space="preserve">, </w:t>
      </w:r>
      <w:r w:rsidRPr="00A866D2">
        <w:rPr>
          <w:rFonts w:ascii="Cambria" w:hAnsi="Cambria"/>
          <w:b/>
          <w:bCs/>
          <w:noProof/>
          <w:sz w:val="22"/>
        </w:rPr>
        <w:t>Lin F-C</w:t>
      </w:r>
      <w:r w:rsidRPr="00A866D2">
        <w:rPr>
          <w:rFonts w:ascii="Cambria" w:hAnsi="Cambria"/>
          <w:noProof/>
          <w:sz w:val="22"/>
        </w:rPr>
        <w:t xml:space="preserve">, </w:t>
      </w:r>
      <w:r w:rsidRPr="00A866D2">
        <w:rPr>
          <w:rFonts w:ascii="Cambria" w:hAnsi="Cambria"/>
          <w:b/>
          <w:bCs/>
          <w:noProof/>
          <w:sz w:val="22"/>
        </w:rPr>
        <w:t>Lin K</w:t>
      </w:r>
      <w:r w:rsidRPr="00A866D2">
        <w:rPr>
          <w:rFonts w:ascii="Cambria" w:hAnsi="Cambria"/>
          <w:noProof/>
          <w:sz w:val="22"/>
        </w:rPr>
        <w:t xml:space="preserve">, </w:t>
      </w:r>
      <w:r w:rsidRPr="00A866D2">
        <w:rPr>
          <w:rFonts w:ascii="Cambria" w:hAnsi="Cambria"/>
          <w:b/>
          <w:bCs/>
          <w:noProof/>
          <w:sz w:val="22"/>
        </w:rPr>
        <w:t>Lin K-H</w:t>
      </w:r>
      <w:r w:rsidRPr="00A866D2">
        <w:rPr>
          <w:rFonts w:ascii="Cambria" w:hAnsi="Cambria"/>
          <w:noProof/>
          <w:sz w:val="22"/>
        </w:rPr>
        <w:t xml:space="preserve">, </w:t>
      </w:r>
      <w:r w:rsidRPr="00A866D2">
        <w:rPr>
          <w:rFonts w:ascii="Cambria" w:hAnsi="Cambria"/>
          <w:b/>
          <w:bCs/>
          <w:noProof/>
          <w:sz w:val="22"/>
        </w:rPr>
        <w:t>Lin P-H</w:t>
      </w:r>
      <w:r w:rsidRPr="00A866D2">
        <w:rPr>
          <w:rFonts w:ascii="Cambria" w:hAnsi="Cambria"/>
          <w:noProof/>
          <w:sz w:val="22"/>
        </w:rPr>
        <w:t xml:space="preserve">, </w:t>
      </w:r>
      <w:r w:rsidRPr="00A866D2">
        <w:rPr>
          <w:rFonts w:ascii="Cambria" w:hAnsi="Cambria"/>
          <w:b/>
          <w:bCs/>
          <w:noProof/>
          <w:sz w:val="22"/>
        </w:rPr>
        <w:t>Lin T</w:t>
      </w:r>
      <w:r w:rsidRPr="00A866D2">
        <w:rPr>
          <w:rFonts w:ascii="Cambria" w:hAnsi="Cambria"/>
          <w:noProof/>
          <w:sz w:val="22"/>
        </w:rPr>
        <w:t xml:space="preserve">, </w:t>
      </w:r>
      <w:r w:rsidRPr="00A866D2">
        <w:rPr>
          <w:rFonts w:ascii="Cambria" w:hAnsi="Cambria"/>
          <w:b/>
          <w:bCs/>
          <w:noProof/>
          <w:sz w:val="22"/>
        </w:rPr>
        <w:t>Lin W-W</w:t>
      </w:r>
      <w:r w:rsidRPr="00A866D2">
        <w:rPr>
          <w:rFonts w:ascii="Cambria" w:hAnsi="Cambria"/>
          <w:noProof/>
          <w:sz w:val="22"/>
        </w:rPr>
        <w:t xml:space="preserve">, </w:t>
      </w:r>
      <w:r w:rsidRPr="00A866D2">
        <w:rPr>
          <w:rFonts w:ascii="Cambria" w:hAnsi="Cambria"/>
          <w:b/>
          <w:bCs/>
          <w:noProof/>
          <w:sz w:val="22"/>
        </w:rPr>
        <w:t>Lin Y-S</w:t>
      </w:r>
      <w:r w:rsidRPr="00A866D2">
        <w:rPr>
          <w:rFonts w:ascii="Cambria" w:hAnsi="Cambria"/>
          <w:noProof/>
          <w:sz w:val="22"/>
        </w:rPr>
        <w:t xml:space="preserve">, </w:t>
      </w:r>
      <w:r w:rsidRPr="00A866D2">
        <w:rPr>
          <w:rFonts w:ascii="Cambria" w:hAnsi="Cambria"/>
          <w:b/>
          <w:bCs/>
          <w:noProof/>
          <w:sz w:val="22"/>
        </w:rPr>
        <w:t>Lin Y</w:t>
      </w:r>
      <w:r w:rsidRPr="00A866D2">
        <w:rPr>
          <w:rFonts w:ascii="Cambria" w:hAnsi="Cambria"/>
          <w:noProof/>
          <w:sz w:val="22"/>
        </w:rPr>
        <w:t xml:space="preserve">, </w:t>
      </w:r>
      <w:r w:rsidRPr="00A866D2">
        <w:rPr>
          <w:rFonts w:ascii="Cambria" w:hAnsi="Cambria"/>
          <w:b/>
          <w:bCs/>
          <w:noProof/>
          <w:sz w:val="22"/>
        </w:rPr>
        <w:t>Linden R</w:t>
      </w:r>
      <w:r w:rsidRPr="00A866D2">
        <w:rPr>
          <w:rFonts w:ascii="Cambria" w:hAnsi="Cambria"/>
          <w:noProof/>
          <w:sz w:val="22"/>
        </w:rPr>
        <w:t xml:space="preserve">, </w:t>
      </w:r>
      <w:r w:rsidRPr="00A866D2">
        <w:rPr>
          <w:rFonts w:ascii="Cambria" w:hAnsi="Cambria"/>
          <w:b/>
          <w:bCs/>
          <w:noProof/>
          <w:sz w:val="22"/>
        </w:rPr>
        <w:t>Lindholm D</w:t>
      </w:r>
      <w:r w:rsidRPr="00A866D2">
        <w:rPr>
          <w:rFonts w:ascii="Cambria" w:hAnsi="Cambria"/>
          <w:noProof/>
          <w:sz w:val="22"/>
        </w:rPr>
        <w:t xml:space="preserve">, </w:t>
      </w:r>
      <w:r w:rsidRPr="00A866D2">
        <w:rPr>
          <w:rFonts w:ascii="Cambria" w:hAnsi="Cambria"/>
          <w:b/>
          <w:bCs/>
          <w:noProof/>
          <w:sz w:val="22"/>
        </w:rPr>
        <w:t>Lindqvist LM</w:t>
      </w:r>
      <w:r w:rsidRPr="00A866D2">
        <w:rPr>
          <w:rFonts w:ascii="Cambria" w:hAnsi="Cambria"/>
          <w:noProof/>
          <w:sz w:val="22"/>
        </w:rPr>
        <w:t xml:space="preserve">, </w:t>
      </w:r>
      <w:r w:rsidRPr="00A866D2">
        <w:rPr>
          <w:rFonts w:ascii="Cambria" w:hAnsi="Cambria"/>
          <w:b/>
          <w:bCs/>
          <w:noProof/>
          <w:sz w:val="22"/>
        </w:rPr>
        <w:t>Lingor P</w:t>
      </w:r>
      <w:r w:rsidRPr="00A866D2">
        <w:rPr>
          <w:rFonts w:ascii="Cambria" w:hAnsi="Cambria"/>
          <w:noProof/>
          <w:sz w:val="22"/>
        </w:rPr>
        <w:t xml:space="preserve">, </w:t>
      </w:r>
      <w:r w:rsidRPr="00A866D2">
        <w:rPr>
          <w:rFonts w:ascii="Cambria" w:hAnsi="Cambria"/>
          <w:b/>
          <w:bCs/>
          <w:noProof/>
          <w:sz w:val="22"/>
        </w:rPr>
        <w:t>Linkermann A</w:t>
      </w:r>
      <w:r w:rsidRPr="00A866D2">
        <w:rPr>
          <w:rFonts w:ascii="Cambria" w:hAnsi="Cambria"/>
          <w:noProof/>
          <w:sz w:val="22"/>
        </w:rPr>
        <w:t xml:space="preserve">, </w:t>
      </w:r>
      <w:r w:rsidRPr="00A866D2">
        <w:rPr>
          <w:rFonts w:ascii="Cambria" w:hAnsi="Cambria"/>
          <w:b/>
          <w:bCs/>
          <w:noProof/>
          <w:sz w:val="22"/>
        </w:rPr>
        <w:t>Liotta LA</w:t>
      </w:r>
      <w:r w:rsidRPr="00A866D2">
        <w:rPr>
          <w:rFonts w:ascii="Cambria" w:hAnsi="Cambria"/>
          <w:noProof/>
          <w:sz w:val="22"/>
        </w:rPr>
        <w:t xml:space="preserve">, </w:t>
      </w:r>
      <w:r w:rsidRPr="00A866D2">
        <w:rPr>
          <w:rFonts w:ascii="Cambria" w:hAnsi="Cambria"/>
          <w:b/>
          <w:bCs/>
          <w:noProof/>
          <w:sz w:val="22"/>
        </w:rPr>
        <w:t>Lipinski MM</w:t>
      </w:r>
      <w:r w:rsidRPr="00A866D2">
        <w:rPr>
          <w:rFonts w:ascii="Cambria" w:hAnsi="Cambria"/>
          <w:noProof/>
          <w:sz w:val="22"/>
        </w:rPr>
        <w:t xml:space="preserve">, </w:t>
      </w:r>
      <w:r w:rsidRPr="00A866D2">
        <w:rPr>
          <w:rFonts w:ascii="Cambria" w:hAnsi="Cambria"/>
          <w:b/>
          <w:bCs/>
          <w:noProof/>
          <w:sz w:val="22"/>
        </w:rPr>
        <w:t>Lira VA</w:t>
      </w:r>
      <w:r w:rsidRPr="00A866D2">
        <w:rPr>
          <w:rFonts w:ascii="Cambria" w:hAnsi="Cambria"/>
          <w:noProof/>
          <w:sz w:val="22"/>
        </w:rPr>
        <w:t xml:space="preserve">, </w:t>
      </w:r>
      <w:r w:rsidRPr="00A866D2">
        <w:rPr>
          <w:rFonts w:ascii="Cambria" w:hAnsi="Cambria"/>
          <w:b/>
          <w:bCs/>
          <w:noProof/>
          <w:sz w:val="22"/>
        </w:rPr>
        <w:t>Lisanti MP</w:t>
      </w:r>
      <w:r w:rsidRPr="00A866D2">
        <w:rPr>
          <w:rFonts w:ascii="Cambria" w:hAnsi="Cambria"/>
          <w:noProof/>
          <w:sz w:val="22"/>
        </w:rPr>
        <w:t xml:space="preserve">, </w:t>
      </w:r>
      <w:r w:rsidRPr="00A866D2">
        <w:rPr>
          <w:rFonts w:ascii="Cambria" w:hAnsi="Cambria"/>
          <w:b/>
          <w:bCs/>
          <w:noProof/>
          <w:sz w:val="22"/>
        </w:rPr>
        <w:t>Liton PB</w:t>
      </w:r>
      <w:r w:rsidRPr="00A866D2">
        <w:rPr>
          <w:rFonts w:ascii="Cambria" w:hAnsi="Cambria"/>
          <w:noProof/>
          <w:sz w:val="22"/>
        </w:rPr>
        <w:t xml:space="preserve">, </w:t>
      </w:r>
      <w:r w:rsidRPr="00A866D2">
        <w:rPr>
          <w:rFonts w:ascii="Cambria" w:hAnsi="Cambria"/>
          <w:b/>
          <w:bCs/>
          <w:noProof/>
          <w:sz w:val="22"/>
        </w:rPr>
        <w:t>Liu B</w:t>
      </w:r>
      <w:r w:rsidRPr="00A866D2">
        <w:rPr>
          <w:rFonts w:ascii="Cambria" w:hAnsi="Cambria"/>
          <w:noProof/>
          <w:sz w:val="22"/>
        </w:rPr>
        <w:t xml:space="preserve">, </w:t>
      </w:r>
      <w:r w:rsidRPr="00A866D2">
        <w:rPr>
          <w:rFonts w:ascii="Cambria" w:hAnsi="Cambria"/>
          <w:b/>
          <w:bCs/>
          <w:noProof/>
          <w:sz w:val="22"/>
        </w:rPr>
        <w:t>Liu C</w:t>
      </w:r>
      <w:r w:rsidRPr="00A866D2">
        <w:rPr>
          <w:rFonts w:ascii="Cambria" w:hAnsi="Cambria"/>
          <w:noProof/>
          <w:sz w:val="22"/>
        </w:rPr>
        <w:t xml:space="preserve">, </w:t>
      </w:r>
      <w:r w:rsidRPr="00A866D2">
        <w:rPr>
          <w:rFonts w:ascii="Cambria" w:hAnsi="Cambria"/>
          <w:b/>
          <w:bCs/>
          <w:noProof/>
          <w:sz w:val="22"/>
        </w:rPr>
        <w:t>Liu C-F</w:t>
      </w:r>
      <w:r w:rsidRPr="00A866D2">
        <w:rPr>
          <w:rFonts w:ascii="Cambria" w:hAnsi="Cambria"/>
          <w:noProof/>
          <w:sz w:val="22"/>
        </w:rPr>
        <w:t xml:space="preserve">, </w:t>
      </w:r>
      <w:r w:rsidRPr="00A866D2">
        <w:rPr>
          <w:rFonts w:ascii="Cambria" w:hAnsi="Cambria"/>
          <w:b/>
          <w:bCs/>
          <w:noProof/>
          <w:sz w:val="22"/>
        </w:rPr>
        <w:t>Liu F</w:t>
      </w:r>
      <w:r w:rsidRPr="00A866D2">
        <w:rPr>
          <w:rFonts w:ascii="Cambria" w:hAnsi="Cambria"/>
          <w:noProof/>
          <w:sz w:val="22"/>
        </w:rPr>
        <w:t xml:space="preserve">, </w:t>
      </w:r>
      <w:r w:rsidRPr="00A866D2">
        <w:rPr>
          <w:rFonts w:ascii="Cambria" w:hAnsi="Cambria"/>
          <w:b/>
          <w:bCs/>
          <w:noProof/>
          <w:sz w:val="22"/>
        </w:rPr>
        <w:t>Liu H-J</w:t>
      </w:r>
      <w:r w:rsidRPr="00A866D2">
        <w:rPr>
          <w:rFonts w:ascii="Cambria" w:hAnsi="Cambria"/>
          <w:noProof/>
          <w:sz w:val="22"/>
        </w:rPr>
        <w:t xml:space="preserve">, </w:t>
      </w:r>
      <w:r w:rsidRPr="00A866D2">
        <w:rPr>
          <w:rFonts w:ascii="Cambria" w:hAnsi="Cambria"/>
          <w:b/>
          <w:bCs/>
          <w:noProof/>
          <w:sz w:val="22"/>
        </w:rPr>
        <w:t>Liu J</w:t>
      </w:r>
      <w:r w:rsidRPr="00A866D2">
        <w:rPr>
          <w:rFonts w:ascii="Cambria" w:hAnsi="Cambria"/>
          <w:noProof/>
          <w:sz w:val="22"/>
        </w:rPr>
        <w:t xml:space="preserve">, </w:t>
      </w:r>
      <w:r w:rsidRPr="00A866D2">
        <w:rPr>
          <w:rFonts w:ascii="Cambria" w:hAnsi="Cambria"/>
          <w:b/>
          <w:bCs/>
          <w:noProof/>
          <w:sz w:val="22"/>
        </w:rPr>
        <w:t>Liu J-J</w:t>
      </w:r>
      <w:r w:rsidRPr="00A866D2">
        <w:rPr>
          <w:rFonts w:ascii="Cambria" w:hAnsi="Cambria"/>
          <w:noProof/>
          <w:sz w:val="22"/>
        </w:rPr>
        <w:t xml:space="preserve">, </w:t>
      </w:r>
      <w:r w:rsidRPr="00A866D2">
        <w:rPr>
          <w:rFonts w:ascii="Cambria" w:hAnsi="Cambria"/>
          <w:b/>
          <w:bCs/>
          <w:noProof/>
          <w:sz w:val="22"/>
        </w:rPr>
        <w:t>Liu J-L</w:t>
      </w:r>
      <w:r w:rsidRPr="00A866D2">
        <w:rPr>
          <w:rFonts w:ascii="Cambria" w:hAnsi="Cambria"/>
          <w:noProof/>
          <w:sz w:val="22"/>
        </w:rPr>
        <w:t xml:space="preserve">, </w:t>
      </w:r>
      <w:r w:rsidRPr="00A866D2">
        <w:rPr>
          <w:rFonts w:ascii="Cambria" w:hAnsi="Cambria"/>
          <w:b/>
          <w:bCs/>
          <w:noProof/>
          <w:sz w:val="22"/>
        </w:rPr>
        <w:t>Liu K</w:t>
      </w:r>
      <w:r w:rsidRPr="00A866D2">
        <w:rPr>
          <w:rFonts w:ascii="Cambria" w:hAnsi="Cambria"/>
          <w:noProof/>
          <w:sz w:val="22"/>
        </w:rPr>
        <w:t xml:space="preserve">, </w:t>
      </w:r>
      <w:r w:rsidRPr="00A866D2">
        <w:rPr>
          <w:rFonts w:ascii="Cambria" w:hAnsi="Cambria"/>
          <w:b/>
          <w:bCs/>
          <w:noProof/>
          <w:sz w:val="22"/>
        </w:rPr>
        <w:t>Liu L</w:t>
      </w:r>
      <w:r w:rsidRPr="00A866D2">
        <w:rPr>
          <w:rFonts w:ascii="Cambria" w:hAnsi="Cambria"/>
          <w:noProof/>
          <w:sz w:val="22"/>
        </w:rPr>
        <w:t xml:space="preserve">, </w:t>
      </w:r>
      <w:r w:rsidRPr="00A866D2">
        <w:rPr>
          <w:rFonts w:ascii="Cambria" w:hAnsi="Cambria"/>
          <w:b/>
          <w:bCs/>
          <w:noProof/>
          <w:sz w:val="22"/>
        </w:rPr>
        <w:t>Liu L</w:t>
      </w:r>
      <w:r w:rsidRPr="00A866D2">
        <w:rPr>
          <w:rFonts w:ascii="Cambria" w:hAnsi="Cambria"/>
          <w:noProof/>
          <w:sz w:val="22"/>
        </w:rPr>
        <w:t xml:space="preserve">, </w:t>
      </w:r>
      <w:r w:rsidRPr="00A866D2">
        <w:rPr>
          <w:rFonts w:ascii="Cambria" w:hAnsi="Cambria"/>
          <w:b/>
          <w:bCs/>
          <w:noProof/>
          <w:sz w:val="22"/>
        </w:rPr>
        <w:t>Liu Q</w:t>
      </w:r>
      <w:r w:rsidRPr="00A866D2">
        <w:rPr>
          <w:rFonts w:ascii="Cambria" w:hAnsi="Cambria"/>
          <w:noProof/>
          <w:sz w:val="22"/>
        </w:rPr>
        <w:t xml:space="preserve">, </w:t>
      </w:r>
      <w:r w:rsidRPr="00A866D2">
        <w:rPr>
          <w:rFonts w:ascii="Cambria" w:hAnsi="Cambria"/>
          <w:b/>
          <w:bCs/>
          <w:noProof/>
          <w:sz w:val="22"/>
        </w:rPr>
        <w:t>Liu R-Y</w:t>
      </w:r>
      <w:r w:rsidRPr="00A866D2">
        <w:rPr>
          <w:rFonts w:ascii="Cambria" w:hAnsi="Cambria"/>
          <w:noProof/>
          <w:sz w:val="22"/>
        </w:rPr>
        <w:t xml:space="preserve">, </w:t>
      </w:r>
      <w:r w:rsidRPr="00A866D2">
        <w:rPr>
          <w:rFonts w:ascii="Cambria" w:hAnsi="Cambria"/>
          <w:b/>
          <w:bCs/>
          <w:noProof/>
          <w:sz w:val="22"/>
        </w:rPr>
        <w:t>Liu S</w:t>
      </w:r>
      <w:r w:rsidRPr="00A866D2">
        <w:rPr>
          <w:rFonts w:ascii="Cambria" w:hAnsi="Cambria"/>
          <w:noProof/>
          <w:sz w:val="22"/>
        </w:rPr>
        <w:t xml:space="preserve">, </w:t>
      </w:r>
      <w:r w:rsidRPr="00A866D2">
        <w:rPr>
          <w:rFonts w:ascii="Cambria" w:hAnsi="Cambria"/>
          <w:b/>
          <w:bCs/>
          <w:noProof/>
          <w:sz w:val="22"/>
        </w:rPr>
        <w:t>Liu S</w:t>
      </w:r>
      <w:r w:rsidRPr="00A866D2">
        <w:rPr>
          <w:rFonts w:ascii="Cambria" w:hAnsi="Cambria"/>
          <w:noProof/>
          <w:sz w:val="22"/>
        </w:rPr>
        <w:t xml:space="preserve">, </w:t>
      </w:r>
      <w:r w:rsidRPr="00A866D2">
        <w:rPr>
          <w:rFonts w:ascii="Cambria" w:hAnsi="Cambria"/>
          <w:b/>
          <w:bCs/>
          <w:noProof/>
          <w:sz w:val="22"/>
        </w:rPr>
        <w:t>Liu W</w:t>
      </w:r>
      <w:r w:rsidRPr="00A866D2">
        <w:rPr>
          <w:rFonts w:ascii="Cambria" w:hAnsi="Cambria"/>
          <w:noProof/>
          <w:sz w:val="22"/>
        </w:rPr>
        <w:t xml:space="preserve">, </w:t>
      </w:r>
      <w:r w:rsidRPr="00A866D2">
        <w:rPr>
          <w:rFonts w:ascii="Cambria" w:hAnsi="Cambria"/>
          <w:b/>
          <w:bCs/>
          <w:noProof/>
          <w:sz w:val="22"/>
        </w:rPr>
        <w:t>Liu X-D</w:t>
      </w:r>
      <w:r w:rsidRPr="00A866D2">
        <w:rPr>
          <w:rFonts w:ascii="Cambria" w:hAnsi="Cambria"/>
          <w:noProof/>
          <w:sz w:val="22"/>
        </w:rPr>
        <w:t xml:space="preserve">, </w:t>
      </w:r>
      <w:r w:rsidRPr="00A866D2">
        <w:rPr>
          <w:rFonts w:ascii="Cambria" w:hAnsi="Cambria"/>
          <w:b/>
          <w:bCs/>
          <w:noProof/>
          <w:sz w:val="22"/>
        </w:rPr>
        <w:t>Liu X</w:t>
      </w:r>
      <w:r w:rsidRPr="00A866D2">
        <w:rPr>
          <w:rFonts w:ascii="Cambria" w:hAnsi="Cambria"/>
          <w:noProof/>
          <w:sz w:val="22"/>
        </w:rPr>
        <w:t xml:space="preserve">, </w:t>
      </w:r>
      <w:r w:rsidRPr="00A866D2">
        <w:rPr>
          <w:rFonts w:ascii="Cambria" w:hAnsi="Cambria"/>
          <w:b/>
          <w:bCs/>
          <w:noProof/>
          <w:sz w:val="22"/>
        </w:rPr>
        <w:t>Liu X-H</w:t>
      </w:r>
      <w:r w:rsidRPr="00A866D2">
        <w:rPr>
          <w:rFonts w:ascii="Cambria" w:hAnsi="Cambria"/>
          <w:noProof/>
          <w:sz w:val="22"/>
        </w:rPr>
        <w:t xml:space="preserve">, </w:t>
      </w:r>
      <w:r w:rsidRPr="00A866D2">
        <w:rPr>
          <w:rFonts w:ascii="Cambria" w:hAnsi="Cambria"/>
          <w:b/>
          <w:bCs/>
          <w:noProof/>
          <w:sz w:val="22"/>
        </w:rPr>
        <w:t>Liu X</w:t>
      </w:r>
      <w:r w:rsidRPr="00A866D2">
        <w:rPr>
          <w:rFonts w:ascii="Cambria" w:hAnsi="Cambria"/>
          <w:noProof/>
          <w:sz w:val="22"/>
        </w:rPr>
        <w:t xml:space="preserve">, </w:t>
      </w:r>
      <w:r w:rsidRPr="00A866D2">
        <w:rPr>
          <w:rFonts w:ascii="Cambria" w:hAnsi="Cambria"/>
          <w:b/>
          <w:bCs/>
          <w:noProof/>
          <w:sz w:val="22"/>
        </w:rPr>
        <w:t>Liu X</w:t>
      </w:r>
      <w:r w:rsidRPr="00A866D2">
        <w:rPr>
          <w:rFonts w:ascii="Cambria" w:hAnsi="Cambria"/>
          <w:noProof/>
          <w:sz w:val="22"/>
        </w:rPr>
        <w:t xml:space="preserve">, </w:t>
      </w:r>
      <w:r w:rsidRPr="00A866D2">
        <w:rPr>
          <w:rFonts w:ascii="Cambria" w:hAnsi="Cambria"/>
          <w:b/>
          <w:bCs/>
          <w:noProof/>
          <w:sz w:val="22"/>
        </w:rPr>
        <w:t>Liu X</w:t>
      </w:r>
      <w:r w:rsidRPr="00A866D2">
        <w:rPr>
          <w:rFonts w:ascii="Cambria" w:hAnsi="Cambria"/>
          <w:noProof/>
          <w:sz w:val="22"/>
        </w:rPr>
        <w:t xml:space="preserve">, </w:t>
      </w:r>
      <w:r w:rsidRPr="00A866D2">
        <w:rPr>
          <w:rFonts w:ascii="Cambria" w:hAnsi="Cambria"/>
          <w:b/>
          <w:bCs/>
          <w:noProof/>
          <w:sz w:val="22"/>
        </w:rPr>
        <w:t>Liu Y</w:t>
      </w:r>
      <w:r w:rsidRPr="00A866D2">
        <w:rPr>
          <w:rFonts w:ascii="Cambria" w:hAnsi="Cambria"/>
          <w:noProof/>
          <w:sz w:val="22"/>
        </w:rPr>
        <w:t xml:space="preserve">, </w:t>
      </w:r>
      <w:r w:rsidRPr="00A866D2">
        <w:rPr>
          <w:rFonts w:ascii="Cambria" w:hAnsi="Cambria"/>
          <w:b/>
          <w:bCs/>
          <w:noProof/>
          <w:sz w:val="22"/>
        </w:rPr>
        <w:t>Liu Y</w:t>
      </w:r>
      <w:r w:rsidRPr="00A866D2">
        <w:rPr>
          <w:rFonts w:ascii="Cambria" w:hAnsi="Cambria"/>
          <w:noProof/>
          <w:sz w:val="22"/>
        </w:rPr>
        <w:t xml:space="preserve">, </w:t>
      </w:r>
      <w:r w:rsidRPr="00A866D2">
        <w:rPr>
          <w:rFonts w:ascii="Cambria" w:hAnsi="Cambria"/>
          <w:b/>
          <w:bCs/>
          <w:noProof/>
          <w:sz w:val="22"/>
        </w:rPr>
        <w:t>Liu Z</w:t>
      </w:r>
      <w:r w:rsidRPr="00A866D2">
        <w:rPr>
          <w:rFonts w:ascii="Cambria" w:hAnsi="Cambria"/>
          <w:noProof/>
          <w:sz w:val="22"/>
        </w:rPr>
        <w:t xml:space="preserve">, </w:t>
      </w:r>
      <w:r w:rsidRPr="00A866D2">
        <w:rPr>
          <w:rFonts w:ascii="Cambria" w:hAnsi="Cambria"/>
          <w:b/>
          <w:bCs/>
          <w:noProof/>
          <w:sz w:val="22"/>
        </w:rPr>
        <w:t>Liu Z</w:t>
      </w:r>
      <w:r w:rsidRPr="00A866D2">
        <w:rPr>
          <w:rFonts w:ascii="Cambria" w:hAnsi="Cambria"/>
          <w:noProof/>
          <w:sz w:val="22"/>
        </w:rPr>
        <w:t xml:space="preserve">, </w:t>
      </w:r>
      <w:r w:rsidRPr="00A866D2">
        <w:rPr>
          <w:rFonts w:ascii="Cambria" w:hAnsi="Cambria"/>
          <w:b/>
          <w:bCs/>
          <w:noProof/>
          <w:sz w:val="22"/>
        </w:rPr>
        <w:t>Liuzzi JP</w:t>
      </w:r>
      <w:r w:rsidRPr="00A866D2">
        <w:rPr>
          <w:rFonts w:ascii="Cambria" w:hAnsi="Cambria"/>
          <w:noProof/>
          <w:sz w:val="22"/>
        </w:rPr>
        <w:t xml:space="preserve">, </w:t>
      </w:r>
      <w:r w:rsidRPr="00A866D2">
        <w:rPr>
          <w:rFonts w:ascii="Cambria" w:hAnsi="Cambria"/>
          <w:b/>
          <w:bCs/>
          <w:noProof/>
          <w:sz w:val="22"/>
        </w:rPr>
        <w:t>Lizard G</w:t>
      </w:r>
      <w:r w:rsidRPr="00A866D2">
        <w:rPr>
          <w:rFonts w:ascii="Cambria" w:hAnsi="Cambria"/>
          <w:noProof/>
          <w:sz w:val="22"/>
        </w:rPr>
        <w:t xml:space="preserve">, </w:t>
      </w:r>
      <w:r w:rsidRPr="00A866D2">
        <w:rPr>
          <w:rFonts w:ascii="Cambria" w:hAnsi="Cambria"/>
          <w:b/>
          <w:bCs/>
          <w:noProof/>
          <w:sz w:val="22"/>
        </w:rPr>
        <w:t>Ljujic M</w:t>
      </w:r>
      <w:r w:rsidRPr="00A866D2">
        <w:rPr>
          <w:rFonts w:ascii="Cambria" w:hAnsi="Cambria"/>
          <w:noProof/>
          <w:sz w:val="22"/>
        </w:rPr>
        <w:t xml:space="preserve">, </w:t>
      </w:r>
      <w:r w:rsidRPr="00A866D2">
        <w:rPr>
          <w:rFonts w:ascii="Cambria" w:hAnsi="Cambria"/>
          <w:b/>
          <w:bCs/>
          <w:noProof/>
          <w:sz w:val="22"/>
        </w:rPr>
        <w:t>Lodhi IJ</w:t>
      </w:r>
      <w:r w:rsidRPr="00A866D2">
        <w:rPr>
          <w:rFonts w:ascii="Cambria" w:hAnsi="Cambria"/>
          <w:noProof/>
          <w:sz w:val="22"/>
        </w:rPr>
        <w:t xml:space="preserve">, </w:t>
      </w:r>
      <w:r w:rsidRPr="00A866D2">
        <w:rPr>
          <w:rFonts w:ascii="Cambria" w:hAnsi="Cambria"/>
          <w:b/>
          <w:bCs/>
          <w:noProof/>
          <w:sz w:val="22"/>
        </w:rPr>
        <w:t>Logue SE</w:t>
      </w:r>
      <w:r w:rsidRPr="00A866D2">
        <w:rPr>
          <w:rFonts w:ascii="Cambria" w:hAnsi="Cambria"/>
          <w:noProof/>
          <w:sz w:val="22"/>
        </w:rPr>
        <w:t xml:space="preserve">, </w:t>
      </w:r>
      <w:r w:rsidRPr="00A866D2">
        <w:rPr>
          <w:rFonts w:ascii="Cambria" w:hAnsi="Cambria"/>
          <w:b/>
          <w:bCs/>
          <w:noProof/>
          <w:sz w:val="22"/>
        </w:rPr>
        <w:t>Lokeshwar BL</w:t>
      </w:r>
      <w:r w:rsidRPr="00A866D2">
        <w:rPr>
          <w:rFonts w:ascii="Cambria" w:hAnsi="Cambria"/>
          <w:noProof/>
          <w:sz w:val="22"/>
        </w:rPr>
        <w:t xml:space="preserve">, </w:t>
      </w:r>
      <w:r w:rsidRPr="00A866D2">
        <w:rPr>
          <w:rFonts w:ascii="Cambria" w:hAnsi="Cambria"/>
          <w:b/>
          <w:bCs/>
          <w:noProof/>
          <w:sz w:val="22"/>
        </w:rPr>
        <w:t>Long YC</w:t>
      </w:r>
      <w:r w:rsidRPr="00A866D2">
        <w:rPr>
          <w:rFonts w:ascii="Cambria" w:hAnsi="Cambria"/>
          <w:noProof/>
          <w:sz w:val="22"/>
        </w:rPr>
        <w:t xml:space="preserve">, </w:t>
      </w:r>
      <w:r w:rsidRPr="00A866D2">
        <w:rPr>
          <w:rFonts w:ascii="Cambria" w:hAnsi="Cambria"/>
          <w:b/>
          <w:bCs/>
          <w:noProof/>
          <w:sz w:val="22"/>
        </w:rPr>
        <w:t>Lonial S</w:t>
      </w:r>
      <w:r w:rsidRPr="00A866D2">
        <w:rPr>
          <w:rFonts w:ascii="Cambria" w:hAnsi="Cambria"/>
          <w:noProof/>
          <w:sz w:val="22"/>
        </w:rPr>
        <w:t xml:space="preserve">, </w:t>
      </w:r>
      <w:r w:rsidRPr="00A866D2">
        <w:rPr>
          <w:rFonts w:ascii="Cambria" w:hAnsi="Cambria"/>
          <w:b/>
          <w:bCs/>
          <w:noProof/>
          <w:sz w:val="22"/>
        </w:rPr>
        <w:t>Loos B</w:t>
      </w:r>
      <w:r w:rsidRPr="00A866D2">
        <w:rPr>
          <w:rFonts w:ascii="Cambria" w:hAnsi="Cambria"/>
          <w:noProof/>
          <w:sz w:val="22"/>
        </w:rPr>
        <w:t xml:space="preserve">, </w:t>
      </w:r>
      <w:r w:rsidRPr="00A866D2">
        <w:rPr>
          <w:rFonts w:ascii="Cambria" w:hAnsi="Cambria"/>
          <w:b/>
          <w:bCs/>
          <w:noProof/>
          <w:sz w:val="22"/>
        </w:rPr>
        <w:t>López-Otín C</w:t>
      </w:r>
      <w:r w:rsidRPr="00A866D2">
        <w:rPr>
          <w:rFonts w:ascii="Cambria" w:hAnsi="Cambria"/>
          <w:noProof/>
          <w:sz w:val="22"/>
        </w:rPr>
        <w:t xml:space="preserve">, </w:t>
      </w:r>
      <w:r w:rsidRPr="00A866D2">
        <w:rPr>
          <w:rFonts w:ascii="Cambria" w:hAnsi="Cambria"/>
          <w:b/>
          <w:bCs/>
          <w:noProof/>
          <w:sz w:val="22"/>
        </w:rPr>
        <w:t>López-Vicario C</w:t>
      </w:r>
      <w:r w:rsidRPr="00A866D2">
        <w:rPr>
          <w:rFonts w:ascii="Cambria" w:hAnsi="Cambria"/>
          <w:noProof/>
          <w:sz w:val="22"/>
        </w:rPr>
        <w:t xml:space="preserve">, </w:t>
      </w:r>
      <w:r w:rsidRPr="00A866D2">
        <w:rPr>
          <w:rFonts w:ascii="Cambria" w:hAnsi="Cambria"/>
          <w:b/>
          <w:bCs/>
          <w:noProof/>
          <w:sz w:val="22"/>
        </w:rPr>
        <w:t>Lorente M</w:t>
      </w:r>
      <w:r w:rsidRPr="00A866D2">
        <w:rPr>
          <w:rFonts w:ascii="Cambria" w:hAnsi="Cambria"/>
          <w:noProof/>
          <w:sz w:val="22"/>
        </w:rPr>
        <w:t xml:space="preserve">, </w:t>
      </w:r>
      <w:r w:rsidRPr="00A866D2">
        <w:rPr>
          <w:rFonts w:ascii="Cambria" w:hAnsi="Cambria"/>
          <w:b/>
          <w:bCs/>
          <w:noProof/>
          <w:sz w:val="22"/>
        </w:rPr>
        <w:t>Lorenzi PL</w:t>
      </w:r>
      <w:r w:rsidRPr="00A866D2">
        <w:rPr>
          <w:rFonts w:ascii="Cambria" w:hAnsi="Cambria"/>
          <w:noProof/>
          <w:sz w:val="22"/>
        </w:rPr>
        <w:t xml:space="preserve">, </w:t>
      </w:r>
      <w:r w:rsidRPr="00A866D2">
        <w:rPr>
          <w:rFonts w:ascii="Cambria" w:hAnsi="Cambria"/>
          <w:b/>
          <w:bCs/>
          <w:noProof/>
          <w:sz w:val="22"/>
        </w:rPr>
        <w:t>Lõrincz P</w:t>
      </w:r>
      <w:r w:rsidRPr="00A866D2">
        <w:rPr>
          <w:rFonts w:ascii="Cambria" w:hAnsi="Cambria"/>
          <w:noProof/>
          <w:sz w:val="22"/>
        </w:rPr>
        <w:t xml:space="preserve">, </w:t>
      </w:r>
      <w:r w:rsidRPr="00A866D2">
        <w:rPr>
          <w:rFonts w:ascii="Cambria" w:hAnsi="Cambria"/>
          <w:b/>
          <w:bCs/>
          <w:noProof/>
          <w:sz w:val="22"/>
        </w:rPr>
        <w:t>Los M</w:t>
      </w:r>
      <w:r w:rsidRPr="00A866D2">
        <w:rPr>
          <w:rFonts w:ascii="Cambria" w:hAnsi="Cambria"/>
          <w:noProof/>
          <w:sz w:val="22"/>
        </w:rPr>
        <w:t xml:space="preserve">, </w:t>
      </w:r>
      <w:r w:rsidRPr="00A866D2">
        <w:rPr>
          <w:rFonts w:ascii="Cambria" w:hAnsi="Cambria"/>
          <w:b/>
          <w:bCs/>
          <w:noProof/>
          <w:sz w:val="22"/>
        </w:rPr>
        <w:t>Lotze MT</w:t>
      </w:r>
      <w:r w:rsidRPr="00A866D2">
        <w:rPr>
          <w:rFonts w:ascii="Cambria" w:hAnsi="Cambria"/>
          <w:noProof/>
          <w:sz w:val="22"/>
        </w:rPr>
        <w:t xml:space="preserve">, </w:t>
      </w:r>
      <w:r w:rsidRPr="00A866D2">
        <w:rPr>
          <w:rFonts w:ascii="Cambria" w:hAnsi="Cambria"/>
          <w:b/>
          <w:bCs/>
          <w:noProof/>
          <w:sz w:val="22"/>
        </w:rPr>
        <w:t>Lovat PE</w:t>
      </w:r>
      <w:r w:rsidRPr="00A866D2">
        <w:rPr>
          <w:rFonts w:ascii="Cambria" w:hAnsi="Cambria"/>
          <w:noProof/>
          <w:sz w:val="22"/>
        </w:rPr>
        <w:t xml:space="preserve">, </w:t>
      </w:r>
      <w:r w:rsidRPr="00A866D2">
        <w:rPr>
          <w:rFonts w:ascii="Cambria" w:hAnsi="Cambria"/>
          <w:b/>
          <w:bCs/>
          <w:noProof/>
          <w:sz w:val="22"/>
        </w:rPr>
        <w:t>Lu B</w:t>
      </w:r>
      <w:r w:rsidRPr="00A866D2">
        <w:rPr>
          <w:rFonts w:ascii="Cambria" w:hAnsi="Cambria"/>
          <w:noProof/>
          <w:sz w:val="22"/>
        </w:rPr>
        <w:t xml:space="preserve">, </w:t>
      </w:r>
      <w:r w:rsidRPr="00A866D2">
        <w:rPr>
          <w:rFonts w:ascii="Cambria" w:hAnsi="Cambria"/>
          <w:b/>
          <w:bCs/>
          <w:noProof/>
          <w:sz w:val="22"/>
        </w:rPr>
        <w:t>Lu B</w:t>
      </w:r>
      <w:r w:rsidRPr="00A866D2">
        <w:rPr>
          <w:rFonts w:ascii="Cambria" w:hAnsi="Cambria"/>
          <w:noProof/>
          <w:sz w:val="22"/>
        </w:rPr>
        <w:t xml:space="preserve">, </w:t>
      </w:r>
      <w:r w:rsidRPr="00A866D2">
        <w:rPr>
          <w:rFonts w:ascii="Cambria" w:hAnsi="Cambria"/>
          <w:b/>
          <w:bCs/>
          <w:noProof/>
          <w:sz w:val="22"/>
        </w:rPr>
        <w:t>Lu J</w:t>
      </w:r>
      <w:r w:rsidRPr="00A866D2">
        <w:rPr>
          <w:rFonts w:ascii="Cambria" w:hAnsi="Cambria"/>
          <w:noProof/>
          <w:sz w:val="22"/>
        </w:rPr>
        <w:t xml:space="preserve">, </w:t>
      </w:r>
      <w:r w:rsidRPr="00A866D2">
        <w:rPr>
          <w:rFonts w:ascii="Cambria" w:hAnsi="Cambria"/>
          <w:b/>
          <w:bCs/>
          <w:noProof/>
          <w:sz w:val="22"/>
        </w:rPr>
        <w:t>Lu Q</w:t>
      </w:r>
      <w:r w:rsidRPr="00A866D2">
        <w:rPr>
          <w:rFonts w:ascii="Cambria" w:hAnsi="Cambria"/>
          <w:noProof/>
          <w:sz w:val="22"/>
        </w:rPr>
        <w:t xml:space="preserve">, </w:t>
      </w:r>
      <w:r w:rsidRPr="00A866D2">
        <w:rPr>
          <w:rFonts w:ascii="Cambria" w:hAnsi="Cambria"/>
          <w:b/>
          <w:bCs/>
          <w:noProof/>
          <w:sz w:val="22"/>
        </w:rPr>
        <w:t>Lu S-M</w:t>
      </w:r>
      <w:r w:rsidRPr="00A866D2">
        <w:rPr>
          <w:rFonts w:ascii="Cambria" w:hAnsi="Cambria"/>
          <w:noProof/>
          <w:sz w:val="22"/>
        </w:rPr>
        <w:t xml:space="preserve">, </w:t>
      </w:r>
      <w:r w:rsidRPr="00A866D2">
        <w:rPr>
          <w:rFonts w:ascii="Cambria" w:hAnsi="Cambria"/>
          <w:b/>
          <w:bCs/>
          <w:noProof/>
          <w:sz w:val="22"/>
        </w:rPr>
        <w:t>Lu S</w:t>
      </w:r>
      <w:r w:rsidRPr="00A866D2">
        <w:rPr>
          <w:rFonts w:ascii="Cambria" w:hAnsi="Cambria"/>
          <w:noProof/>
          <w:sz w:val="22"/>
        </w:rPr>
        <w:t xml:space="preserve">, </w:t>
      </w:r>
      <w:r w:rsidRPr="00A866D2">
        <w:rPr>
          <w:rFonts w:ascii="Cambria" w:hAnsi="Cambria"/>
          <w:b/>
          <w:bCs/>
          <w:noProof/>
          <w:sz w:val="22"/>
        </w:rPr>
        <w:t>Lu Y</w:t>
      </w:r>
      <w:r w:rsidRPr="00A866D2">
        <w:rPr>
          <w:rFonts w:ascii="Cambria" w:hAnsi="Cambria"/>
          <w:noProof/>
          <w:sz w:val="22"/>
        </w:rPr>
        <w:t xml:space="preserve">, </w:t>
      </w:r>
      <w:r w:rsidRPr="00A866D2">
        <w:rPr>
          <w:rFonts w:ascii="Cambria" w:hAnsi="Cambria"/>
          <w:b/>
          <w:bCs/>
          <w:noProof/>
          <w:sz w:val="22"/>
        </w:rPr>
        <w:t>Luciano F</w:t>
      </w:r>
      <w:r w:rsidRPr="00A866D2">
        <w:rPr>
          <w:rFonts w:ascii="Cambria" w:hAnsi="Cambria"/>
          <w:noProof/>
          <w:sz w:val="22"/>
        </w:rPr>
        <w:t xml:space="preserve">, </w:t>
      </w:r>
      <w:r w:rsidRPr="00A866D2">
        <w:rPr>
          <w:rFonts w:ascii="Cambria" w:hAnsi="Cambria"/>
          <w:b/>
          <w:bCs/>
          <w:noProof/>
          <w:sz w:val="22"/>
        </w:rPr>
        <w:t>Luckhart S</w:t>
      </w:r>
      <w:r w:rsidRPr="00A866D2">
        <w:rPr>
          <w:rFonts w:ascii="Cambria" w:hAnsi="Cambria"/>
          <w:noProof/>
          <w:sz w:val="22"/>
        </w:rPr>
        <w:t xml:space="preserve">, </w:t>
      </w:r>
      <w:r w:rsidRPr="00A866D2">
        <w:rPr>
          <w:rFonts w:ascii="Cambria" w:hAnsi="Cambria"/>
          <w:b/>
          <w:bCs/>
          <w:noProof/>
          <w:sz w:val="22"/>
        </w:rPr>
        <w:t>Lucocq JM</w:t>
      </w:r>
      <w:r w:rsidRPr="00A866D2">
        <w:rPr>
          <w:rFonts w:ascii="Cambria" w:hAnsi="Cambria"/>
          <w:noProof/>
          <w:sz w:val="22"/>
        </w:rPr>
        <w:t xml:space="preserve">, </w:t>
      </w:r>
      <w:r w:rsidRPr="00A866D2">
        <w:rPr>
          <w:rFonts w:ascii="Cambria" w:hAnsi="Cambria"/>
          <w:b/>
          <w:bCs/>
          <w:noProof/>
          <w:sz w:val="22"/>
        </w:rPr>
        <w:t>Ludovico P</w:t>
      </w:r>
      <w:r w:rsidRPr="00A866D2">
        <w:rPr>
          <w:rFonts w:ascii="Cambria" w:hAnsi="Cambria"/>
          <w:noProof/>
          <w:sz w:val="22"/>
        </w:rPr>
        <w:t xml:space="preserve">, </w:t>
      </w:r>
      <w:r w:rsidRPr="00A866D2">
        <w:rPr>
          <w:rFonts w:ascii="Cambria" w:hAnsi="Cambria"/>
          <w:b/>
          <w:bCs/>
          <w:noProof/>
          <w:sz w:val="22"/>
        </w:rPr>
        <w:t>Lugea A</w:t>
      </w:r>
      <w:r w:rsidRPr="00A866D2">
        <w:rPr>
          <w:rFonts w:ascii="Cambria" w:hAnsi="Cambria"/>
          <w:noProof/>
          <w:sz w:val="22"/>
        </w:rPr>
        <w:t xml:space="preserve">, </w:t>
      </w:r>
      <w:r w:rsidRPr="00A866D2">
        <w:rPr>
          <w:rFonts w:ascii="Cambria" w:hAnsi="Cambria"/>
          <w:b/>
          <w:bCs/>
          <w:noProof/>
          <w:sz w:val="22"/>
        </w:rPr>
        <w:t>Lukacs NW</w:t>
      </w:r>
      <w:r w:rsidRPr="00A866D2">
        <w:rPr>
          <w:rFonts w:ascii="Cambria" w:hAnsi="Cambria"/>
          <w:noProof/>
          <w:sz w:val="22"/>
        </w:rPr>
        <w:t xml:space="preserve">, </w:t>
      </w:r>
      <w:r w:rsidRPr="00A866D2">
        <w:rPr>
          <w:rFonts w:ascii="Cambria" w:hAnsi="Cambria"/>
          <w:b/>
          <w:bCs/>
          <w:noProof/>
          <w:sz w:val="22"/>
        </w:rPr>
        <w:t>Lum JJ</w:t>
      </w:r>
      <w:r w:rsidRPr="00A866D2">
        <w:rPr>
          <w:rFonts w:ascii="Cambria" w:hAnsi="Cambria"/>
          <w:noProof/>
          <w:sz w:val="22"/>
        </w:rPr>
        <w:t xml:space="preserve">, </w:t>
      </w:r>
      <w:r w:rsidRPr="00A866D2">
        <w:rPr>
          <w:rFonts w:ascii="Cambria" w:hAnsi="Cambria"/>
          <w:b/>
          <w:bCs/>
          <w:noProof/>
          <w:sz w:val="22"/>
        </w:rPr>
        <w:t>Lund AH</w:t>
      </w:r>
      <w:r w:rsidRPr="00A866D2">
        <w:rPr>
          <w:rFonts w:ascii="Cambria" w:hAnsi="Cambria"/>
          <w:noProof/>
          <w:sz w:val="22"/>
        </w:rPr>
        <w:t xml:space="preserve">, </w:t>
      </w:r>
      <w:r w:rsidRPr="00A866D2">
        <w:rPr>
          <w:rFonts w:ascii="Cambria" w:hAnsi="Cambria"/>
          <w:b/>
          <w:bCs/>
          <w:noProof/>
          <w:sz w:val="22"/>
        </w:rPr>
        <w:t>Luo H</w:t>
      </w:r>
      <w:r w:rsidRPr="00A866D2">
        <w:rPr>
          <w:rFonts w:ascii="Cambria" w:hAnsi="Cambria"/>
          <w:noProof/>
          <w:sz w:val="22"/>
        </w:rPr>
        <w:t xml:space="preserve">, </w:t>
      </w:r>
      <w:r w:rsidRPr="00A866D2">
        <w:rPr>
          <w:rFonts w:ascii="Cambria" w:hAnsi="Cambria"/>
          <w:b/>
          <w:bCs/>
          <w:noProof/>
          <w:sz w:val="22"/>
        </w:rPr>
        <w:t>Luo J</w:t>
      </w:r>
      <w:r w:rsidRPr="00A866D2">
        <w:rPr>
          <w:rFonts w:ascii="Cambria" w:hAnsi="Cambria"/>
          <w:noProof/>
          <w:sz w:val="22"/>
        </w:rPr>
        <w:t xml:space="preserve">, </w:t>
      </w:r>
      <w:r w:rsidRPr="00A866D2">
        <w:rPr>
          <w:rFonts w:ascii="Cambria" w:hAnsi="Cambria"/>
          <w:b/>
          <w:bCs/>
          <w:noProof/>
          <w:sz w:val="22"/>
        </w:rPr>
        <w:t>Luo S</w:t>
      </w:r>
      <w:r w:rsidRPr="00A866D2">
        <w:rPr>
          <w:rFonts w:ascii="Cambria" w:hAnsi="Cambria"/>
          <w:noProof/>
          <w:sz w:val="22"/>
        </w:rPr>
        <w:t xml:space="preserve">, </w:t>
      </w:r>
      <w:r w:rsidRPr="00A866D2">
        <w:rPr>
          <w:rFonts w:ascii="Cambria" w:hAnsi="Cambria"/>
          <w:b/>
          <w:bCs/>
          <w:noProof/>
          <w:sz w:val="22"/>
        </w:rPr>
        <w:t>Luparello C</w:t>
      </w:r>
      <w:r w:rsidRPr="00A866D2">
        <w:rPr>
          <w:rFonts w:ascii="Cambria" w:hAnsi="Cambria"/>
          <w:noProof/>
          <w:sz w:val="22"/>
        </w:rPr>
        <w:t xml:space="preserve">, </w:t>
      </w:r>
      <w:r w:rsidRPr="00A866D2">
        <w:rPr>
          <w:rFonts w:ascii="Cambria" w:hAnsi="Cambria"/>
          <w:b/>
          <w:bCs/>
          <w:noProof/>
          <w:sz w:val="22"/>
        </w:rPr>
        <w:t>Lyons T</w:t>
      </w:r>
      <w:r w:rsidRPr="00A866D2">
        <w:rPr>
          <w:rFonts w:ascii="Cambria" w:hAnsi="Cambria"/>
          <w:noProof/>
          <w:sz w:val="22"/>
        </w:rPr>
        <w:t xml:space="preserve">, </w:t>
      </w:r>
      <w:r w:rsidRPr="00A866D2">
        <w:rPr>
          <w:rFonts w:ascii="Cambria" w:hAnsi="Cambria"/>
          <w:b/>
          <w:bCs/>
          <w:noProof/>
          <w:sz w:val="22"/>
        </w:rPr>
        <w:t>Ma J</w:t>
      </w:r>
      <w:r w:rsidRPr="00A866D2">
        <w:rPr>
          <w:rFonts w:ascii="Cambria" w:hAnsi="Cambria"/>
          <w:noProof/>
          <w:sz w:val="22"/>
        </w:rPr>
        <w:t xml:space="preserve">, </w:t>
      </w:r>
      <w:r w:rsidRPr="00A866D2">
        <w:rPr>
          <w:rFonts w:ascii="Cambria" w:hAnsi="Cambria"/>
          <w:b/>
          <w:bCs/>
          <w:noProof/>
          <w:sz w:val="22"/>
        </w:rPr>
        <w:t>Ma Y</w:t>
      </w:r>
      <w:r w:rsidRPr="00A866D2">
        <w:rPr>
          <w:rFonts w:ascii="Cambria" w:hAnsi="Cambria"/>
          <w:noProof/>
          <w:sz w:val="22"/>
        </w:rPr>
        <w:t xml:space="preserve">, </w:t>
      </w:r>
      <w:r w:rsidRPr="00A866D2">
        <w:rPr>
          <w:rFonts w:ascii="Cambria" w:hAnsi="Cambria"/>
          <w:b/>
          <w:bCs/>
          <w:noProof/>
          <w:sz w:val="22"/>
        </w:rPr>
        <w:t>Ma Y</w:t>
      </w:r>
      <w:r w:rsidRPr="00A866D2">
        <w:rPr>
          <w:rFonts w:ascii="Cambria" w:hAnsi="Cambria"/>
          <w:noProof/>
          <w:sz w:val="22"/>
        </w:rPr>
        <w:t xml:space="preserve">, </w:t>
      </w:r>
      <w:r w:rsidRPr="00A866D2">
        <w:rPr>
          <w:rFonts w:ascii="Cambria" w:hAnsi="Cambria"/>
          <w:b/>
          <w:bCs/>
          <w:noProof/>
          <w:sz w:val="22"/>
        </w:rPr>
        <w:t>Ma Z</w:t>
      </w:r>
      <w:r w:rsidRPr="00A866D2">
        <w:rPr>
          <w:rFonts w:ascii="Cambria" w:hAnsi="Cambria"/>
          <w:noProof/>
          <w:sz w:val="22"/>
        </w:rPr>
        <w:t xml:space="preserve">, </w:t>
      </w:r>
      <w:r w:rsidRPr="00A866D2">
        <w:rPr>
          <w:rFonts w:ascii="Cambria" w:hAnsi="Cambria"/>
          <w:b/>
          <w:bCs/>
          <w:noProof/>
          <w:sz w:val="22"/>
        </w:rPr>
        <w:t>Machado J</w:t>
      </w:r>
      <w:r w:rsidRPr="00A866D2">
        <w:rPr>
          <w:rFonts w:ascii="Cambria" w:hAnsi="Cambria"/>
          <w:noProof/>
          <w:sz w:val="22"/>
        </w:rPr>
        <w:t xml:space="preserve">, </w:t>
      </w:r>
      <w:r w:rsidRPr="00A866D2">
        <w:rPr>
          <w:rFonts w:ascii="Cambria" w:hAnsi="Cambria"/>
          <w:b/>
          <w:bCs/>
          <w:noProof/>
          <w:sz w:val="22"/>
        </w:rPr>
        <w:t>Machado-Santelli GM</w:t>
      </w:r>
      <w:r w:rsidRPr="00A866D2">
        <w:rPr>
          <w:rFonts w:ascii="Cambria" w:hAnsi="Cambria"/>
          <w:noProof/>
          <w:sz w:val="22"/>
        </w:rPr>
        <w:t xml:space="preserve">, </w:t>
      </w:r>
      <w:r w:rsidRPr="00A866D2">
        <w:rPr>
          <w:rFonts w:ascii="Cambria" w:hAnsi="Cambria"/>
          <w:b/>
          <w:bCs/>
          <w:noProof/>
          <w:sz w:val="22"/>
        </w:rPr>
        <w:t>Macian F</w:t>
      </w:r>
      <w:r w:rsidRPr="00A866D2">
        <w:rPr>
          <w:rFonts w:ascii="Cambria" w:hAnsi="Cambria"/>
          <w:noProof/>
          <w:sz w:val="22"/>
        </w:rPr>
        <w:t xml:space="preserve">, </w:t>
      </w:r>
      <w:r w:rsidRPr="00A866D2">
        <w:rPr>
          <w:rFonts w:ascii="Cambria" w:hAnsi="Cambria"/>
          <w:b/>
          <w:bCs/>
          <w:noProof/>
          <w:sz w:val="22"/>
        </w:rPr>
        <w:t>MacIntosh GC</w:t>
      </w:r>
      <w:r w:rsidRPr="00A866D2">
        <w:rPr>
          <w:rFonts w:ascii="Cambria" w:hAnsi="Cambria"/>
          <w:noProof/>
          <w:sz w:val="22"/>
        </w:rPr>
        <w:t xml:space="preserve">, </w:t>
      </w:r>
      <w:r w:rsidRPr="00A866D2">
        <w:rPr>
          <w:rFonts w:ascii="Cambria" w:hAnsi="Cambria"/>
          <w:b/>
          <w:bCs/>
          <w:noProof/>
          <w:sz w:val="22"/>
        </w:rPr>
        <w:t>MacKeigan JP</w:t>
      </w:r>
      <w:r w:rsidRPr="00A866D2">
        <w:rPr>
          <w:rFonts w:ascii="Cambria" w:hAnsi="Cambria"/>
          <w:noProof/>
          <w:sz w:val="22"/>
        </w:rPr>
        <w:t xml:space="preserve">, </w:t>
      </w:r>
      <w:r w:rsidRPr="00A866D2">
        <w:rPr>
          <w:rFonts w:ascii="Cambria" w:hAnsi="Cambria"/>
          <w:b/>
          <w:bCs/>
          <w:noProof/>
          <w:sz w:val="22"/>
        </w:rPr>
        <w:t>Macleod KF</w:t>
      </w:r>
      <w:r w:rsidRPr="00A866D2">
        <w:rPr>
          <w:rFonts w:ascii="Cambria" w:hAnsi="Cambria"/>
          <w:noProof/>
          <w:sz w:val="22"/>
        </w:rPr>
        <w:t xml:space="preserve">, </w:t>
      </w:r>
      <w:r w:rsidRPr="00A866D2">
        <w:rPr>
          <w:rFonts w:ascii="Cambria" w:hAnsi="Cambria"/>
          <w:b/>
          <w:bCs/>
          <w:noProof/>
          <w:sz w:val="22"/>
        </w:rPr>
        <w:t>MacMicking JD</w:t>
      </w:r>
      <w:r w:rsidRPr="00A866D2">
        <w:rPr>
          <w:rFonts w:ascii="Cambria" w:hAnsi="Cambria"/>
          <w:noProof/>
          <w:sz w:val="22"/>
        </w:rPr>
        <w:t xml:space="preserve">, </w:t>
      </w:r>
      <w:r w:rsidRPr="00A866D2">
        <w:rPr>
          <w:rFonts w:ascii="Cambria" w:hAnsi="Cambria"/>
          <w:b/>
          <w:bCs/>
          <w:noProof/>
          <w:sz w:val="22"/>
        </w:rPr>
        <w:t>MacMillan-Crow LA</w:t>
      </w:r>
      <w:r w:rsidRPr="00A866D2">
        <w:rPr>
          <w:rFonts w:ascii="Cambria" w:hAnsi="Cambria"/>
          <w:noProof/>
          <w:sz w:val="22"/>
        </w:rPr>
        <w:t xml:space="preserve">, </w:t>
      </w:r>
      <w:r w:rsidRPr="00A866D2">
        <w:rPr>
          <w:rFonts w:ascii="Cambria" w:hAnsi="Cambria"/>
          <w:b/>
          <w:bCs/>
          <w:noProof/>
          <w:sz w:val="22"/>
        </w:rPr>
        <w:t>Madeo F</w:t>
      </w:r>
      <w:r w:rsidRPr="00A866D2">
        <w:rPr>
          <w:rFonts w:ascii="Cambria" w:hAnsi="Cambria"/>
          <w:noProof/>
          <w:sz w:val="22"/>
        </w:rPr>
        <w:t xml:space="preserve">, </w:t>
      </w:r>
      <w:r w:rsidRPr="00A866D2">
        <w:rPr>
          <w:rFonts w:ascii="Cambria" w:hAnsi="Cambria"/>
          <w:b/>
          <w:bCs/>
          <w:noProof/>
          <w:sz w:val="22"/>
        </w:rPr>
        <w:t>Madesh M</w:t>
      </w:r>
      <w:r w:rsidRPr="00A866D2">
        <w:rPr>
          <w:rFonts w:ascii="Cambria" w:hAnsi="Cambria"/>
          <w:noProof/>
          <w:sz w:val="22"/>
        </w:rPr>
        <w:t xml:space="preserve">, </w:t>
      </w:r>
      <w:r w:rsidRPr="00A866D2">
        <w:rPr>
          <w:rFonts w:ascii="Cambria" w:hAnsi="Cambria"/>
          <w:b/>
          <w:bCs/>
          <w:noProof/>
          <w:sz w:val="22"/>
        </w:rPr>
        <w:t>Madrigal-Matute J</w:t>
      </w:r>
      <w:r w:rsidRPr="00A866D2">
        <w:rPr>
          <w:rFonts w:ascii="Cambria" w:hAnsi="Cambria"/>
          <w:noProof/>
          <w:sz w:val="22"/>
        </w:rPr>
        <w:t xml:space="preserve">, </w:t>
      </w:r>
      <w:r w:rsidRPr="00A866D2">
        <w:rPr>
          <w:rFonts w:ascii="Cambria" w:hAnsi="Cambria"/>
          <w:b/>
          <w:bCs/>
          <w:noProof/>
          <w:sz w:val="22"/>
        </w:rPr>
        <w:t>Maeda A</w:t>
      </w:r>
      <w:r w:rsidRPr="00A866D2">
        <w:rPr>
          <w:rFonts w:ascii="Cambria" w:hAnsi="Cambria"/>
          <w:noProof/>
          <w:sz w:val="22"/>
        </w:rPr>
        <w:t xml:space="preserve">, </w:t>
      </w:r>
      <w:r w:rsidRPr="00A866D2">
        <w:rPr>
          <w:rFonts w:ascii="Cambria" w:hAnsi="Cambria"/>
          <w:b/>
          <w:bCs/>
          <w:noProof/>
          <w:sz w:val="22"/>
        </w:rPr>
        <w:t>Maeda T</w:t>
      </w:r>
      <w:r w:rsidRPr="00A866D2">
        <w:rPr>
          <w:rFonts w:ascii="Cambria" w:hAnsi="Cambria"/>
          <w:noProof/>
          <w:sz w:val="22"/>
        </w:rPr>
        <w:t xml:space="preserve">, </w:t>
      </w:r>
      <w:r w:rsidRPr="00A866D2">
        <w:rPr>
          <w:rFonts w:ascii="Cambria" w:hAnsi="Cambria"/>
          <w:b/>
          <w:bCs/>
          <w:noProof/>
          <w:sz w:val="22"/>
        </w:rPr>
        <w:t>Maegawa G</w:t>
      </w:r>
      <w:r w:rsidRPr="00A866D2">
        <w:rPr>
          <w:rFonts w:ascii="Cambria" w:hAnsi="Cambria"/>
          <w:noProof/>
          <w:sz w:val="22"/>
        </w:rPr>
        <w:t xml:space="preserve">, </w:t>
      </w:r>
      <w:r w:rsidRPr="00A866D2">
        <w:rPr>
          <w:rFonts w:ascii="Cambria" w:hAnsi="Cambria"/>
          <w:b/>
          <w:bCs/>
          <w:noProof/>
          <w:sz w:val="22"/>
        </w:rPr>
        <w:t>Maellaro E</w:t>
      </w:r>
      <w:r w:rsidRPr="00A866D2">
        <w:rPr>
          <w:rFonts w:ascii="Cambria" w:hAnsi="Cambria"/>
          <w:noProof/>
          <w:sz w:val="22"/>
        </w:rPr>
        <w:t xml:space="preserve">, </w:t>
      </w:r>
      <w:r w:rsidRPr="00A866D2">
        <w:rPr>
          <w:rFonts w:ascii="Cambria" w:hAnsi="Cambria"/>
          <w:b/>
          <w:bCs/>
          <w:noProof/>
          <w:sz w:val="22"/>
        </w:rPr>
        <w:t>Maes H</w:t>
      </w:r>
      <w:r w:rsidRPr="00A866D2">
        <w:rPr>
          <w:rFonts w:ascii="Cambria" w:hAnsi="Cambria"/>
          <w:noProof/>
          <w:sz w:val="22"/>
        </w:rPr>
        <w:t xml:space="preserve">, </w:t>
      </w:r>
      <w:r w:rsidRPr="00A866D2">
        <w:rPr>
          <w:rFonts w:ascii="Cambria" w:hAnsi="Cambria"/>
          <w:b/>
          <w:bCs/>
          <w:noProof/>
          <w:sz w:val="22"/>
        </w:rPr>
        <w:t>Magariños M</w:t>
      </w:r>
      <w:r w:rsidRPr="00A866D2">
        <w:rPr>
          <w:rFonts w:ascii="Cambria" w:hAnsi="Cambria"/>
          <w:noProof/>
          <w:sz w:val="22"/>
        </w:rPr>
        <w:t xml:space="preserve">, </w:t>
      </w:r>
      <w:r w:rsidRPr="00A866D2">
        <w:rPr>
          <w:rFonts w:ascii="Cambria" w:hAnsi="Cambria"/>
          <w:b/>
          <w:bCs/>
          <w:noProof/>
          <w:sz w:val="22"/>
        </w:rPr>
        <w:t>Maiese K</w:t>
      </w:r>
      <w:r w:rsidRPr="00A866D2">
        <w:rPr>
          <w:rFonts w:ascii="Cambria" w:hAnsi="Cambria"/>
          <w:noProof/>
          <w:sz w:val="22"/>
        </w:rPr>
        <w:t xml:space="preserve">, </w:t>
      </w:r>
      <w:r w:rsidRPr="00A866D2">
        <w:rPr>
          <w:rFonts w:ascii="Cambria" w:hAnsi="Cambria"/>
          <w:b/>
          <w:bCs/>
          <w:noProof/>
          <w:sz w:val="22"/>
        </w:rPr>
        <w:t>Maiti TK</w:t>
      </w:r>
      <w:r w:rsidRPr="00A866D2">
        <w:rPr>
          <w:rFonts w:ascii="Cambria" w:hAnsi="Cambria"/>
          <w:noProof/>
          <w:sz w:val="22"/>
        </w:rPr>
        <w:t xml:space="preserve">, </w:t>
      </w:r>
      <w:r w:rsidRPr="00A866D2">
        <w:rPr>
          <w:rFonts w:ascii="Cambria" w:hAnsi="Cambria"/>
          <w:b/>
          <w:bCs/>
          <w:noProof/>
          <w:sz w:val="22"/>
        </w:rPr>
        <w:t>Maiuri L</w:t>
      </w:r>
      <w:r w:rsidRPr="00A866D2">
        <w:rPr>
          <w:rFonts w:ascii="Cambria" w:hAnsi="Cambria"/>
          <w:noProof/>
          <w:sz w:val="22"/>
        </w:rPr>
        <w:t xml:space="preserve">, </w:t>
      </w:r>
      <w:r w:rsidRPr="00A866D2">
        <w:rPr>
          <w:rFonts w:ascii="Cambria" w:hAnsi="Cambria"/>
          <w:b/>
          <w:bCs/>
          <w:noProof/>
          <w:sz w:val="22"/>
        </w:rPr>
        <w:t>Maiuri MC</w:t>
      </w:r>
      <w:r w:rsidRPr="00A866D2">
        <w:rPr>
          <w:rFonts w:ascii="Cambria" w:hAnsi="Cambria"/>
          <w:noProof/>
          <w:sz w:val="22"/>
        </w:rPr>
        <w:t xml:space="preserve">, </w:t>
      </w:r>
      <w:r w:rsidRPr="00A866D2">
        <w:rPr>
          <w:rFonts w:ascii="Cambria" w:hAnsi="Cambria"/>
          <w:b/>
          <w:bCs/>
          <w:noProof/>
          <w:sz w:val="22"/>
        </w:rPr>
        <w:t>Maki CG</w:t>
      </w:r>
      <w:r w:rsidRPr="00A866D2">
        <w:rPr>
          <w:rFonts w:ascii="Cambria" w:hAnsi="Cambria"/>
          <w:noProof/>
          <w:sz w:val="22"/>
        </w:rPr>
        <w:t xml:space="preserve">, </w:t>
      </w:r>
      <w:r w:rsidRPr="00A866D2">
        <w:rPr>
          <w:rFonts w:ascii="Cambria" w:hAnsi="Cambria"/>
          <w:b/>
          <w:bCs/>
          <w:noProof/>
          <w:sz w:val="22"/>
        </w:rPr>
        <w:t>Malli R</w:t>
      </w:r>
      <w:r w:rsidRPr="00A866D2">
        <w:rPr>
          <w:rFonts w:ascii="Cambria" w:hAnsi="Cambria"/>
          <w:noProof/>
          <w:sz w:val="22"/>
        </w:rPr>
        <w:t xml:space="preserve">, </w:t>
      </w:r>
      <w:r w:rsidRPr="00A866D2">
        <w:rPr>
          <w:rFonts w:ascii="Cambria" w:hAnsi="Cambria"/>
          <w:b/>
          <w:bCs/>
          <w:noProof/>
          <w:sz w:val="22"/>
        </w:rPr>
        <w:t>Malorni W</w:t>
      </w:r>
      <w:r w:rsidRPr="00A866D2">
        <w:rPr>
          <w:rFonts w:ascii="Cambria" w:hAnsi="Cambria"/>
          <w:noProof/>
          <w:sz w:val="22"/>
        </w:rPr>
        <w:t xml:space="preserve">, </w:t>
      </w:r>
      <w:r w:rsidRPr="00A866D2">
        <w:rPr>
          <w:rFonts w:ascii="Cambria" w:hAnsi="Cambria"/>
          <w:b/>
          <w:bCs/>
          <w:noProof/>
          <w:sz w:val="22"/>
        </w:rPr>
        <w:t>Maloyan A</w:t>
      </w:r>
      <w:r w:rsidRPr="00A866D2">
        <w:rPr>
          <w:rFonts w:ascii="Cambria" w:hAnsi="Cambria"/>
          <w:noProof/>
          <w:sz w:val="22"/>
        </w:rPr>
        <w:t xml:space="preserve">, </w:t>
      </w:r>
      <w:r w:rsidRPr="00A866D2">
        <w:rPr>
          <w:rFonts w:ascii="Cambria" w:hAnsi="Cambria"/>
          <w:b/>
          <w:bCs/>
          <w:noProof/>
          <w:sz w:val="22"/>
        </w:rPr>
        <w:t>Mami-Chouaib F</w:t>
      </w:r>
      <w:r w:rsidRPr="00A866D2">
        <w:rPr>
          <w:rFonts w:ascii="Cambria" w:hAnsi="Cambria"/>
          <w:noProof/>
          <w:sz w:val="22"/>
        </w:rPr>
        <w:t xml:space="preserve">, </w:t>
      </w:r>
      <w:r w:rsidRPr="00A866D2">
        <w:rPr>
          <w:rFonts w:ascii="Cambria" w:hAnsi="Cambria"/>
          <w:b/>
          <w:bCs/>
          <w:noProof/>
          <w:sz w:val="22"/>
        </w:rPr>
        <w:t>Man N</w:t>
      </w:r>
      <w:r w:rsidRPr="00A866D2">
        <w:rPr>
          <w:rFonts w:ascii="Cambria" w:hAnsi="Cambria"/>
          <w:noProof/>
          <w:sz w:val="22"/>
        </w:rPr>
        <w:t xml:space="preserve">, </w:t>
      </w:r>
      <w:r w:rsidRPr="00A866D2">
        <w:rPr>
          <w:rFonts w:ascii="Cambria" w:hAnsi="Cambria"/>
          <w:b/>
          <w:bCs/>
          <w:noProof/>
          <w:sz w:val="22"/>
        </w:rPr>
        <w:t>Mancias JD</w:t>
      </w:r>
      <w:r w:rsidRPr="00A866D2">
        <w:rPr>
          <w:rFonts w:ascii="Cambria" w:hAnsi="Cambria"/>
          <w:noProof/>
          <w:sz w:val="22"/>
        </w:rPr>
        <w:t xml:space="preserve">, </w:t>
      </w:r>
      <w:r w:rsidRPr="00A866D2">
        <w:rPr>
          <w:rFonts w:ascii="Cambria" w:hAnsi="Cambria"/>
          <w:b/>
          <w:bCs/>
          <w:noProof/>
          <w:sz w:val="22"/>
        </w:rPr>
        <w:t>Mandelkow E-M</w:t>
      </w:r>
      <w:r w:rsidRPr="00A866D2">
        <w:rPr>
          <w:rFonts w:ascii="Cambria" w:hAnsi="Cambria"/>
          <w:noProof/>
          <w:sz w:val="22"/>
        </w:rPr>
        <w:t xml:space="preserve">, </w:t>
      </w:r>
      <w:r w:rsidRPr="00A866D2">
        <w:rPr>
          <w:rFonts w:ascii="Cambria" w:hAnsi="Cambria"/>
          <w:b/>
          <w:bCs/>
          <w:noProof/>
          <w:sz w:val="22"/>
        </w:rPr>
        <w:t>Mandell MA</w:t>
      </w:r>
      <w:r w:rsidRPr="00A866D2">
        <w:rPr>
          <w:rFonts w:ascii="Cambria" w:hAnsi="Cambria"/>
          <w:noProof/>
          <w:sz w:val="22"/>
        </w:rPr>
        <w:t xml:space="preserve">, </w:t>
      </w:r>
      <w:r w:rsidRPr="00A866D2">
        <w:rPr>
          <w:rFonts w:ascii="Cambria" w:hAnsi="Cambria"/>
          <w:b/>
          <w:bCs/>
          <w:noProof/>
          <w:sz w:val="22"/>
        </w:rPr>
        <w:t>Manfredi AA</w:t>
      </w:r>
      <w:r w:rsidRPr="00A866D2">
        <w:rPr>
          <w:rFonts w:ascii="Cambria" w:hAnsi="Cambria"/>
          <w:noProof/>
          <w:sz w:val="22"/>
        </w:rPr>
        <w:t xml:space="preserve">, </w:t>
      </w:r>
      <w:r w:rsidRPr="00A866D2">
        <w:rPr>
          <w:rFonts w:ascii="Cambria" w:hAnsi="Cambria"/>
          <w:b/>
          <w:bCs/>
          <w:noProof/>
          <w:sz w:val="22"/>
        </w:rPr>
        <w:t>Manié SN</w:t>
      </w:r>
      <w:r w:rsidRPr="00A866D2">
        <w:rPr>
          <w:rFonts w:ascii="Cambria" w:hAnsi="Cambria"/>
          <w:noProof/>
          <w:sz w:val="22"/>
        </w:rPr>
        <w:t xml:space="preserve">, </w:t>
      </w:r>
      <w:r w:rsidRPr="00A866D2">
        <w:rPr>
          <w:rFonts w:ascii="Cambria" w:hAnsi="Cambria"/>
          <w:b/>
          <w:bCs/>
          <w:noProof/>
          <w:sz w:val="22"/>
        </w:rPr>
        <w:t>Manzoni C</w:t>
      </w:r>
      <w:r w:rsidRPr="00A866D2">
        <w:rPr>
          <w:rFonts w:ascii="Cambria" w:hAnsi="Cambria"/>
          <w:noProof/>
          <w:sz w:val="22"/>
        </w:rPr>
        <w:t xml:space="preserve">, </w:t>
      </w:r>
      <w:r w:rsidRPr="00A866D2">
        <w:rPr>
          <w:rFonts w:ascii="Cambria" w:hAnsi="Cambria"/>
          <w:b/>
          <w:bCs/>
          <w:noProof/>
          <w:sz w:val="22"/>
        </w:rPr>
        <w:t>Mao K</w:t>
      </w:r>
      <w:r w:rsidRPr="00A866D2">
        <w:rPr>
          <w:rFonts w:ascii="Cambria" w:hAnsi="Cambria"/>
          <w:noProof/>
          <w:sz w:val="22"/>
        </w:rPr>
        <w:t xml:space="preserve">, </w:t>
      </w:r>
      <w:r w:rsidRPr="00A866D2">
        <w:rPr>
          <w:rFonts w:ascii="Cambria" w:hAnsi="Cambria"/>
          <w:b/>
          <w:bCs/>
          <w:noProof/>
          <w:sz w:val="22"/>
        </w:rPr>
        <w:t>Mao Z</w:t>
      </w:r>
      <w:r w:rsidRPr="00A866D2">
        <w:rPr>
          <w:rFonts w:ascii="Cambria" w:hAnsi="Cambria"/>
          <w:noProof/>
          <w:sz w:val="22"/>
        </w:rPr>
        <w:t xml:space="preserve">, </w:t>
      </w:r>
      <w:r w:rsidRPr="00A866D2">
        <w:rPr>
          <w:rFonts w:ascii="Cambria" w:hAnsi="Cambria"/>
          <w:b/>
          <w:bCs/>
          <w:noProof/>
          <w:sz w:val="22"/>
        </w:rPr>
        <w:t>Mao Z-W</w:t>
      </w:r>
      <w:r w:rsidRPr="00A866D2">
        <w:rPr>
          <w:rFonts w:ascii="Cambria" w:hAnsi="Cambria"/>
          <w:noProof/>
          <w:sz w:val="22"/>
        </w:rPr>
        <w:t xml:space="preserve">, </w:t>
      </w:r>
      <w:r w:rsidRPr="00A866D2">
        <w:rPr>
          <w:rFonts w:ascii="Cambria" w:hAnsi="Cambria"/>
          <w:b/>
          <w:bCs/>
          <w:noProof/>
          <w:sz w:val="22"/>
        </w:rPr>
        <w:t>Marambaud P</w:t>
      </w:r>
      <w:r w:rsidRPr="00A866D2">
        <w:rPr>
          <w:rFonts w:ascii="Cambria" w:hAnsi="Cambria"/>
          <w:noProof/>
          <w:sz w:val="22"/>
        </w:rPr>
        <w:t xml:space="preserve">, </w:t>
      </w:r>
      <w:r w:rsidRPr="00A866D2">
        <w:rPr>
          <w:rFonts w:ascii="Cambria" w:hAnsi="Cambria"/>
          <w:b/>
          <w:bCs/>
          <w:noProof/>
          <w:sz w:val="22"/>
        </w:rPr>
        <w:t>Marconi AM</w:t>
      </w:r>
      <w:r w:rsidRPr="00A866D2">
        <w:rPr>
          <w:rFonts w:ascii="Cambria" w:hAnsi="Cambria"/>
          <w:noProof/>
          <w:sz w:val="22"/>
        </w:rPr>
        <w:t xml:space="preserve">, </w:t>
      </w:r>
      <w:r w:rsidRPr="00A866D2">
        <w:rPr>
          <w:rFonts w:ascii="Cambria" w:hAnsi="Cambria"/>
          <w:b/>
          <w:bCs/>
          <w:noProof/>
          <w:sz w:val="22"/>
        </w:rPr>
        <w:t>Marelja Z</w:t>
      </w:r>
      <w:r w:rsidRPr="00A866D2">
        <w:rPr>
          <w:rFonts w:ascii="Cambria" w:hAnsi="Cambria"/>
          <w:noProof/>
          <w:sz w:val="22"/>
        </w:rPr>
        <w:t xml:space="preserve">, </w:t>
      </w:r>
      <w:r w:rsidRPr="00A866D2">
        <w:rPr>
          <w:rFonts w:ascii="Cambria" w:hAnsi="Cambria"/>
          <w:b/>
          <w:bCs/>
          <w:noProof/>
          <w:sz w:val="22"/>
        </w:rPr>
        <w:t>Marfe G</w:t>
      </w:r>
      <w:r w:rsidRPr="00A866D2">
        <w:rPr>
          <w:rFonts w:ascii="Cambria" w:hAnsi="Cambria"/>
          <w:noProof/>
          <w:sz w:val="22"/>
        </w:rPr>
        <w:t xml:space="preserve">, </w:t>
      </w:r>
      <w:r w:rsidRPr="00A866D2">
        <w:rPr>
          <w:rFonts w:ascii="Cambria" w:hAnsi="Cambria"/>
          <w:b/>
          <w:bCs/>
          <w:noProof/>
          <w:sz w:val="22"/>
        </w:rPr>
        <w:t>Margeta M</w:t>
      </w:r>
      <w:r w:rsidRPr="00A866D2">
        <w:rPr>
          <w:rFonts w:ascii="Cambria" w:hAnsi="Cambria"/>
          <w:noProof/>
          <w:sz w:val="22"/>
        </w:rPr>
        <w:t xml:space="preserve">, </w:t>
      </w:r>
      <w:r w:rsidRPr="00A866D2">
        <w:rPr>
          <w:rFonts w:ascii="Cambria" w:hAnsi="Cambria"/>
          <w:b/>
          <w:bCs/>
          <w:noProof/>
          <w:sz w:val="22"/>
        </w:rPr>
        <w:t>Margittai E</w:t>
      </w:r>
      <w:r w:rsidRPr="00A866D2">
        <w:rPr>
          <w:rFonts w:ascii="Cambria" w:hAnsi="Cambria"/>
          <w:noProof/>
          <w:sz w:val="22"/>
        </w:rPr>
        <w:t xml:space="preserve">, </w:t>
      </w:r>
      <w:r w:rsidRPr="00A866D2">
        <w:rPr>
          <w:rFonts w:ascii="Cambria" w:hAnsi="Cambria"/>
          <w:b/>
          <w:bCs/>
          <w:noProof/>
          <w:sz w:val="22"/>
        </w:rPr>
        <w:t>Mari M</w:t>
      </w:r>
      <w:r w:rsidRPr="00A866D2">
        <w:rPr>
          <w:rFonts w:ascii="Cambria" w:hAnsi="Cambria"/>
          <w:noProof/>
          <w:sz w:val="22"/>
        </w:rPr>
        <w:t xml:space="preserve">, </w:t>
      </w:r>
      <w:r w:rsidRPr="00A866D2">
        <w:rPr>
          <w:rFonts w:ascii="Cambria" w:hAnsi="Cambria"/>
          <w:b/>
          <w:bCs/>
          <w:noProof/>
          <w:sz w:val="22"/>
        </w:rPr>
        <w:t>Mariani F V</w:t>
      </w:r>
      <w:r w:rsidRPr="00A866D2">
        <w:rPr>
          <w:rFonts w:ascii="Cambria" w:hAnsi="Cambria"/>
          <w:noProof/>
          <w:sz w:val="22"/>
        </w:rPr>
        <w:t xml:space="preserve">, </w:t>
      </w:r>
      <w:r w:rsidRPr="00A866D2">
        <w:rPr>
          <w:rFonts w:ascii="Cambria" w:hAnsi="Cambria"/>
          <w:b/>
          <w:bCs/>
          <w:noProof/>
          <w:sz w:val="22"/>
        </w:rPr>
        <w:t>Marin C</w:t>
      </w:r>
      <w:r w:rsidRPr="00A866D2">
        <w:rPr>
          <w:rFonts w:ascii="Cambria" w:hAnsi="Cambria"/>
          <w:noProof/>
          <w:sz w:val="22"/>
        </w:rPr>
        <w:t xml:space="preserve">, </w:t>
      </w:r>
      <w:r w:rsidRPr="00A866D2">
        <w:rPr>
          <w:rFonts w:ascii="Cambria" w:hAnsi="Cambria"/>
          <w:b/>
          <w:bCs/>
          <w:noProof/>
          <w:sz w:val="22"/>
        </w:rPr>
        <w:t>Marinelli S</w:t>
      </w:r>
      <w:r w:rsidRPr="00A866D2">
        <w:rPr>
          <w:rFonts w:ascii="Cambria" w:hAnsi="Cambria"/>
          <w:noProof/>
          <w:sz w:val="22"/>
        </w:rPr>
        <w:t xml:space="preserve">, </w:t>
      </w:r>
      <w:r w:rsidRPr="00A866D2">
        <w:rPr>
          <w:rFonts w:ascii="Cambria" w:hAnsi="Cambria"/>
          <w:b/>
          <w:bCs/>
          <w:noProof/>
          <w:sz w:val="22"/>
        </w:rPr>
        <w:t>Mariño G</w:t>
      </w:r>
      <w:r w:rsidRPr="00A866D2">
        <w:rPr>
          <w:rFonts w:ascii="Cambria" w:hAnsi="Cambria"/>
          <w:noProof/>
          <w:sz w:val="22"/>
        </w:rPr>
        <w:t xml:space="preserve">, </w:t>
      </w:r>
      <w:r w:rsidRPr="00A866D2">
        <w:rPr>
          <w:rFonts w:ascii="Cambria" w:hAnsi="Cambria"/>
          <w:b/>
          <w:bCs/>
          <w:noProof/>
          <w:sz w:val="22"/>
        </w:rPr>
        <w:t>Markovic I</w:t>
      </w:r>
      <w:r w:rsidRPr="00A866D2">
        <w:rPr>
          <w:rFonts w:ascii="Cambria" w:hAnsi="Cambria"/>
          <w:noProof/>
          <w:sz w:val="22"/>
        </w:rPr>
        <w:t xml:space="preserve">, </w:t>
      </w:r>
      <w:r w:rsidRPr="00A866D2">
        <w:rPr>
          <w:rFonts w:ascii="Cambria" w:hAnsi="Cambria"/>
          <w:b/>
          <w:bCs/>
          <w:noProof/>
          <w:sz w:val="22"/>
        </w:rPr>
        <w:t>Marquez R</w:t>
      </w:r>
      <w:r w:rsidRPr="00A866D2">
        <w:rPr>
          <w:rFonts w:ascii="Cambria" w:hAnsi="Cambria"/>
          <w:noProof/>
          <w:sz w:val="22"/>
        </w:rPr>
        <w:t xml:space="preserve">, </w:t>
      </w:r>
      <w:r w:rsidRPr="00A866D2">
        <w:rPr>
          <w:rFonts w:ascii="Cambria" w:hAnsi="Cambria"/>
          <w:b/>
          <w:bCs/>
          <w:noProof/>
          <w:sz w:val="22"/>
        </w:rPr>
        <w:t>Martelli AM</w:t>
      </w:r>
      <w:r w:rsidRPr="00A866D2">
        <w:rPr>
          <w:rFonts w:ascii="Cambria" w:hAnsi="Cambria"/>
          <w:noProof/>
          <w:sz w:val="22"/>
        </w:rPr>
        <w:t xml:space="preserve">, </w:t>
      </w:r>
      <w:r w:rsidRPr="00A866D2">
        <w:rPr>
          <w:rFonts w:ascii="Cambria" w:hAnsi="Cambria"/>
          <w:b/>
          <w:bCs/>
          <w:noProof/>
          <w:sz w:val="22"/>
        </w:rPr>
        <w:t>Martens S</w:t>
      </w:r>
      <w:r w:rsidRPr="00A866D2">
        <w:rPr>
          <w:rFonts w:ascii="Cambria" w:hAnsi="Cambria"/>
          <w:noProof/>
          <w:sz w:val="22"/>
        </w:rPr>
        <w:t xml:space="preserve">, </w:t>
      </w:r>
      <w:r w:rsidRPr="00A866D2">
        <w:rPr>
          <w:rFonts w:ascii="Cambria" w:hAnsi="Cambria"/>
          <w:b/>
          <w:bCs/>
          <w:noProof/>
          <w:sz w:val="22"/>
        </w:rPr>
        <w:t>Martin KR</w:t>
      </w:r>
      <w:r w:rsidRPr="00A866D2">
        <w:rPr>
          <w:rFonts w:ascii="Cambria" w:hAnsi="Cambria"/>
          <w:noProof/>
          <w:sz w:val="22"/>
        </w:rPr>
        <w:t xml:space="preserve">, </w:t>
      </w:r>
      <w:r w:rsidRPr="00A866D2">
        <w:rPr>
          <w:rFonts w:ascii="Cambria" w:hAnsi="Cambria"/>
          <w:b/>
          <w:bCs/>
          <w:noProof/>
          <w:sz w:val="22"/>
        </w:rPr>
        <w:t>Martin SJ</w:t>
      </w:r>
      <w:r w:rsidRPr="00A866D2">
        <w:rPr>
          <w:rFonts w:ascii="Cambria" w:hAnsi="Cambria"/>
          <w:noProof/>
          <w:sz w:val="22"/>
        </w:rPr>
        <w:t xml:space="preserve">, </w:t>
      </w:r>
      <w:r w:rsidRPr="00A866D2">
        <w:rPr>
          <w:rFonts w:ascii="Cambria" w:hAnsi="Cambria"/>
          <w:b/>
          <w:bCs/>
          <w:noProof/>
          <w:sz w:val="22"/>
        </w:rPr>
        <w:t>Martin S</w:t>
      </w:r>
      <w:r w:rsidRPr="00A866D2">
        <w:rPr>
          <w:rFonts w:ascii="Cambria" w:hAnsi="Cambria"/>
          <w:noProof/>
          <w:sz w:val="22"/>
        </w:rPr>
        <w:t xml:space="preserve">, </w:t>
      </w:r>
      <w:r w:rsidRPr="00A866D2">
        <w:rPr>
          <w:rFonts w:ascii="Cambria" w:hAnsi="Cambria"/>
          <w:b/>
          <w:bCs/>
          <w:noProof/>
          <w:sz w:val="22"/>
        </w:rPr>
        <w:t>Martin-Acebes MA</w:t>
      </w:r>
      <w:r w:rsidRPr="00A866D2">
        <w:rPr>
          <w:rFonts w:ascii="Cambria" w:hAnsi="Cambria"/>
          <w:noProof/>
          <w:sz w:val="22"/>
        </w:rPr>
        <w:t xml:space="preserve">, </w:t>
      </w:r>
      <w:r w:rsidRPr="00A866D2">
        <w:rPr>
          <w:rFonts w:ascii="Cambria" w:hAnsi="Cambria"/>
          <w:b/>
          <w:bCs/>
          <w:noProof/>
          <w:sz w:val="22"/>
        </w:rPr>
        <w:t>Martín-Sanz P</w:t>
      </w:r>
      <w:r w:rsidRPr="00A866D2">
        <w:rPr>
          <w:rFonts w:ascii="Cambria" w:hAnsi="Cambria"/>
          <w:noProof/>
          <w:sz w:val="22"/>
        </w:rPr>
        <w:t xml:space="preserve">, </w:t>
      </w:r>
      <w:r w:rsidRPr="00A866D2">
        <w:rPr>
          <w:rFonts w:ascii="Cambria" w:hAnsi="Cambria"/>
          <w:b/>
          <w:bCs/>
          <w:noProof/>
          <w:sz w:val="22"/>
        </w:rPr>
        <w:t>Martinand-Mari C</w:t>
      </w:r>
      <w:r w:rsidRPr="00A866D2">
        <w:rPr>
          <w:rFonts w:ascii="Cambria" w:hAnsi="Cambria"/>
          <w:noProof/>
          <w:sz w:val="22"/>
        </w:rPr>
        <w:t xml:space="preserve">, </w:t>
      </w:r>
      <w:r w:rsidRPr="00A866D2">
        <w:rPr>
          <w:rFonts w:ascii="Cambria" w:hAnsi="Cambria"/>
          <w:b/>
          <w:bCs/>
          <w:noProof/>
          <w:sz w:val="22"/>
        </w:rPr>
        <w:t>Martinet W</w:t>
      </w:r>
      <w:r w:rsidRPr="00A866D2">
        <w:rPr>
          <w:rFonts w:ascii="Cambria" w:hAnsi="Cambria"/>
          <w:noProof/>
          <w:sz w:val="22"/>
        </w:rPr>
        <w:t xml:space="preserve">, </w:t>
      </w:r>
      <w:r w:rsidRPr="00A866D2">
        <w:rPr>
          <w:rFonts w:ascii="Cambria" w:hAnsi="Cambria"/>
          <w:b/>
          <w:bCs/>
          <w:noProof/>
          <w:sz w:val="22"/>
        </w:rPr>
        <w:t>Martinez J</w:t>
      </w:r>
      <w:r w:rsidRPr="00A866D2">
        <w:rPr>
          <w:rFonts w:ascii="Cambria" w:hAnsi="Cambria"/>
          <w:noProof/>
          <w:sz w:val="22"/>
        </w:rPr>
        <w:t xml:space="preserve">, </w:t>
      </w:r>
      <w:r w:rsidRPr="00A866D2">
        <w:rPr>
          <w:rFonts w:ascii="Cambria" w:hAnsi="Cambria"/>
          <w:b/>
          <w:bCs/>
          <w:noProof/>
          <w:sz w:val="22"/>
        </w:rPr>
        <w:t>Martinez-Lopez N</w:t>
      </w:r>
      <w:r w:rsidRPr="00A866D2">
        <w:rPr>
          <w:rFonts w:ascii="Cambria" w:hAnsi="Cambria"/>
          <w:noProof/>
          <w:sz w:val="22"/>
        </w:rPr>
        <w:t xml:space="preserve">, </w:t>
      </w:r>
      <w:r w:rsidRPr="00A866D2">
        <w:rPr>
          <w:rFonts w:ascii="Cambria" w:hAnsi="Cambria"/>
          <w:b/>
          <w:bCs/>
          <w:noProof/>
          <w:sz w:val="22"/>
        </w:rPr>
        <w:t>Martinez-Outschoorn U</w:t>
      </w:r>
      <w:r w:rsidRPr="00A866D2">
        <w:rPr>
          <w:rFonts w:ascii="Cambria" w:hAnsi="Cambria"/>
          <w:noProof/>
          <w:sz w:val="22"/>
        </w:rPr>
        <w:t xml:space="preserve">, </w:t>
      </w:r>
      <w:r w:rsidRPr="00A866D2">
        <w:rPr>
          <w:rFonts w:ascii="Cambria" w:hAnsi="Cambria"/>
          <w:b/>
          <w:bCs/>
          <w:noProof/>
          <w:sz w:val="22"/>
        </w:rPr>
        <w:t>Martínez-Velázquez M</w:t>
      </w:r>
      <w:r w:rsidRPr="00A866D2">
        <w:rPr>
          <w:rFonts w:ascii="Cambria" w:hAnsi="Cambria"/>
          <w:noProof/>
          <w:sz w:val="22"/>
        </w:rPr>
        <w:t xml:space="preserve">, </w:t>
      </w:r>
      <w:r w:rsidRPr="00A866D2">
        <w:rPr>
          <w:rFonts w:ascii="Cambria" w:hAnsi="Cambria"/>
          <w:b/>
          <w:bCs/>
          <w:noProof/>
          <w:sz w:val="22"/>
        </w:rPr>
        <w:t>Martinez-Vicente M</w:t>
      </w:r>
      <w:r w:rsidRPr="00A866D2">
        <w:rPr>
          <w:rFonts w:ascii="Cambria" w:hAnsi="Cambria"/>
          <w:noProof/>
          <w:sz w:val="22"/>
        </w:rPr>
        <w:t xml:space="preserve">, </w:t>
      </w:r>
      <w:r w:rsidRPr="00A866D2">
        <w:rPr>
          <w:rFonts w:ascii="Cambria" w:hAnsi="Cambria"/>
          <w:b/>
          <w:bCs/>
          <w:noProof/>
          <w:sz w:val="22"/>
        </w:rPr>
        <w:t>Martins WK</w:t>
      </w:r>
      <w:r w:rsidRPr="00A866D2">
        <w:rPr>
          <w:rFonts w:ascii="Cambria" w:hAnsi="Cambria"/>
          <w:noProof/>
          <w:sz w:val="22"/>
        </w:rPr>
        <w:t xml:space="preserve">, </w:t>
      </w:r>
      <w:r w:rsidRPr="00A866D2">
        <w:rPr>
          <w:rFonts w:ascii="Cambria" w:hAnsi="Cambria"/>
          <w:b/>
          <w:bCs/>
          <w:noProof/>
          <w:sz w:val="22"/>
        </w:rPr>
        <w:t>Mashima H</w:t>
      </w:r>
      <w:r w:rsidRPr="00A866D2">
        <w:rPr>
          <w:rFonts w:ascii="Cambria" w:hAnsi="Cambria"/>
          <w:noProof/>
          <w:sz w:val="22"/>
        </w:rPr>
        <w:t xml:space="preserve">, </w:t>
      </w:r>
      <w:r w:rsidRPr="00A866D2">
        <w:rPr>
          <w:rFonts w:ascii="Cambria" w:hAnsi="Cambria"/>
          <w:b/>
          <w:bCs/>
          <w:noProof/>
          <w:sz w:val="22"/>
        </w:rPr>
        <w:t>Mastrianni JA</w:t>
      </w:r>
      <w:r w:rsidRPr="00A866D2">
        <w:rPr>
          <w:rFonts w:ascii="Cambria" w:hAnsi="Cambria"/>
          <w:noProof/>
          <w:sz w:val="22"/>
        </w:rPr>
        <w:t xml:space="preserve">, </w:t>
      </w:r>
      <w:r w:rsidRPr="00A866D2">
        <w:rPr>
          <w:rFonts w:ascii="Cambria" w:hAnsi="Cambria"/>
          <w:b/>
          <w:bCs/>
          <w:noProof/>
          <w:sz w:val="22"/>
        </w:rPr>
        <w:t>Matarese G</w:t>
      </w:r>
      <w:r w:rsidRPr="00A866D2">
        <w:rPr>
          <w:rFonts w:ascii="Cambria" w:hAnsi="Cambria"/>
          <w:noProof/>
          <w:sz w:val="22"/>
        </w:rPr>
        <w:t xml:space="preserve">, </w:t>
      </w:r>
      <w:r w:rsidRPr="00A866D2">
        <w:rPr>
          <w:rFonts w:ascii="Cambria" w:hAnsi="Cambria"/>
          <w:b/>
          <w:bCs/>
          <w:noProof/>
          <w:sz w:val="22"/>
        </w:rPr>
        <w:t>Matarrese P</w:t>
      </w:r>
      <w:r w:rsidRPr="00A866D2">
        <w:rPr>
          <w:rFonts w:ascii="Cambria" w:hAnsi="Cambria"/>
          <w:noProof/>
          <w:sz w:val="22"/>
        </w:rPr>
        <w:t xml:space="preserve">, </w:t>
      </w:r>
      <w:r w:rsidRPr="00A866D2">
        <w:rPr>
          <w:rFonts w:ascii="Cambria" w:hAnsi="Cambria"/>
          <w:b/>
          <w:bCs/>
          <w:noProof/>
          <w:sz w:val="22"/>
        </w:rPr>
        <w:t>Mateo R</w:t>
      </w:r>
      <w:r w:rsidRPr="00A866D2">
        <w:rPr>
          <w:rFonts w:ascii="Cambria" w:hAnsi="Cambria"/>
          <w:noProof/>
          <w:sz w:val="22"/>
        </w:rPr>
        <w:t xml:space="preserve">, </w:t>
      </w:r>
      <w:r w:rsidRPr="00A866D2">
        <w:rPr>
          <w:rFonts w:ascii="Cambria" w:hAnsi="Cambria"/>
          <w:b/>
          <w:bCs/>
          <w:noProof/>
          <w:sz w:val="22"/>
        </w:rPr>
        <w:t>Matoba S</w:t>
      </w:r>
      <w:r w:rsidRPr="00A866D2">
        <w:rPr>
          <w:rFonts w:ascii="Cambria" w:hAnsi="Cambria"/>
          <w:noProof/>
          <w:sz w:val="22"/>
        </w:rPr>
        <w:t xml:space="preserve">, </w:t>
      </w:r>
      <w:r w:rsidRPr="00A866D2">
        <w:rPr>
          <w:rFonts w:ascii="Cambria" w:hAnsi="Cambria"/>
          <w:b/>
          <w:bCs/>
          <w:noProof/>
          <w:sz w:val="22"/>
        </w:rPr>
        <w:t>Matsumoto N</w:t>
      </w:r>
      <w:r w:rsidRPr="00A866D2">
        <w:rPr>
          <w:rFonts w:ascii="Cambria" w:hAnsi="Cambria"/>
          <w:noProof/>
          <w:sz w:val="22"/>
        </w:rPr>
        <w:t xml:space="preserve">, </w:t>
      </w:r>
      <w:r w:rsidRPr="00A866D2">
        <w:rPr>
          <w:rFonts w:ascii="Cambria" w:hAnsi="Cambria"/>
          <w:b/>
          <w:bCs/>
          <w:noProof/>
          <w:sz w:val="22"/>
        </w:rPr>
        <w:t>Matsushita T</w:t>
      </w:r>
      <w:r w:rsidRPr="00A866D2">
        <w:rPr>
          <w:rFonts w:ascii="Cambria" w:hAnsi="Cambria"/>
          <w:noProof/>
          <w:sz w:val="22"/>
        </w:rPr>
        <w:t xml:space="preserve">, </w:t>
      </w:r>
      <w:r w:rsidRPr="00A866D2">
        <w:rPr>
          <w:rFonts w:ascii="Cambria" w:hAnsi="Cambria"/>
          <w:b/>
          <w:bCs/>
          <w:noProof/>
          <w:sz w:val="22"/>
        </w:rPr>
        <w:t>Matsuura A</w:t>
      </w:r>
      <w:r w:rsidRPr="00A866D2">
        <w:rPr>
          <w:rFonts w:ascii="Cambria" w:hAnsi="Cambria"/>
          <w:noProof/>
          <w:sz w:val="22"/>
        </w:rPr>
        <w:t xml:space="preserve">, </w:t>
      </w:r>
      <w:r w:rsidRPr="00A866D2">
        <w:rPr>
          <w:rFonts w:ascii="Cambria" w:hAnsi="Cambria"/>
          <w:b/>
          <w:bCs/>
          <w:noProof/>
          <w:sz w:val="22"/>
        </w:rPr>
        <w:t>Matsuzawa T</w:t>
      </w:r>
      <w:r w:rsidRPr="00A866D2">
        <w:rPr>
          <w:rFonts w:ascii="Cambria" w:hAnsi="Cambria"/>
          <w:noProof/>
          <w:sz w:val="22"/>
        </w:rPr>
        <w:t xml:space="preserve">, </w:t>
      </w:r>
      <w:r w:rsidRPr="00A866D2">
        <w:rPr>
          <w:rFonts w:ascii="Cambria" w:hAnsi="Cambria"/>
          <w:b/>
          <w:bCs/>
          <w:noProof/>
          <w:sz w:val="22"/>
        </w:rPr>
        <w:t>Mattson MP</w:t>
      </w:r>
      <w:r w:rsidRPr="00A866D2">
        <w:rPr>
          <w:rFonts w:ascii="Cambria" w:hAnsi="Cambria"/>
          <w:noProof/>
          <w:sz w:val="22"/>
        </w:rPr>
        <w:t xml:space="preserve">, </w:t>
      </w:r>
      <w:r w:rsidRPr="00A866D2">
        <w:rPr>
          <w:rFonts w:ascii="Cambria" w:hAnsi="Cambria"/>
          <w:b/>
          <w:bCs/>
          <w:noProof/>
          <w:sz w:val="22"/>
        </w:rPr>
        <w:t>Matus S</w:t>
      </w:r>
      <w:r w:rsidRPr="00A866D2">
        <w:rPr>
          <w:rFonts w:ascii="Cambria" w:hAnsi="Cambria"/>
          <w:noProof/>
          <w:sz w:val="22"/>
        </w:rPr>
        <w:t xml:space="preserve">, </w:t>
      </w:r>
      <w:r w:rsidRPr="00A866D2">
        <w:rPr>
          <w:rFonts w:ascii="Cambria" w:hAnsi="Cambria"/>
          <w:b/>
          <w:bCs/>
          <w:noProof/>
          <w:sz w:val="22"/>
        </w:rPr>
        <w:t>Maugeri N</w:t>
      </w:r>
      <w:r w:rsidRPr="00A866D2">
        <w:rPr>
          <w:rFonts w:ascii="Cambria" w:hAnsi="Cambria"/>
          <w:noProof/>
          <w:sz w:val="22"/>
        </w:rPr>
        <w:t xml:space="preserve">, </w:t>
      </w:r>
      <w:r w:rsidRPr="00A866D2">
        <w:rPr>
          <w:rFonts w:ascii="Cambria" w:hAnsi="Cambria"/>
          <w:b/>
          <w:bCs/>
          <w:noProof/>
          <w:sz w:val="22"/>
        </w:rPr>
        <w:t>Mauvezin C</w:t>
      </w:r>
      <w:r w:rsidRPr="00A866D2">
        <w:rPr>
          <w:rFonts w:ascii="Cambria" w:hAnsi="Cambria"/>
          <w:noProof/>
          <w:sz w:val="22"/>
        </w:rPr>
        <w:t xml:space="preserve">, </w:t>
      </w:r>
      <w:r w:rsidRPr="00A866D2">
        <w:rPr>
          <w:rFonts w:ascii="Cambria" w:hAnsi="Cambria"/>
          <w:b/>
          <w:bCs/>
          <w:noProof/>
          <w:sz w:val="22"/>
        </w:rPr>
        <w:t>Mayer A</w:t>
      </w:r>
      <w:r w:rsidRPr="00A866D2">
        <w:rPr>
          <w:rFonts w:ascii="Cambria" w:hAnsi="Cambria"/>
          <w:noProof/>
          <w:sz w:val="22"/>
        </w:rPr>
        <w:t xml:space="preserve">, </w:t>
      </w:r>
      <w:r w:rsidRPr="00A866D2">
        <w:rPr>
          <w:rFonts w:ascii="Cambria" w:hAnsi="Cambria"/>
          <w:b/>
          <w:bCs/>
          <w:noProof/>
          <w:sz w:val="22"/>
        </w:rPr>
        <w:t>Maysinger D</w:t>
      </w:r>
      <w:r w:rsidRPr="00A866D2">
        <w:rPr>
          <w:rFonts w:ascii="Cambria" w:hAnsi="Cambria"/>
          <w:noProof/>
          <w:sz w:val="22"/>
        </w:rPr>
        <w:t xml:space="preserve">, </w:t>
      </w:r>
      <w:r w:rsidRPr="00A866D2">
        <w:rPr>
          <w:rFonts w:ascii="Cambria" w:hAnsi="Cambria"/>
          <w:b/>
          <w:bCs/>
          <w:noProof/>
          <w:sz w:val="22"/>
        </w:rPr>
        <w:t>Mazzolini GD</w:t>
      </w:r>
      <w:r w:rsidRPr="00A866D2">
        <w:rPr>
          <w:rFonts w:ascii="Cambria" w:hAnsi="Cambria"/>
          <w:noProof/>
          <w:sz w:val="22"/>
        </w:rPr>
        <w:t xml:space="preserve">, </w:t>
      </w:r>
      <w:r w:rsidRPr="00A866D2">
        <w:rPr>
          <w:rFonts w:ascii="Cambria" w:hAnsi="Cambria"/>
          <w:b/>
          <w:bCs/>
          <w:noProof/>
          <w:sz w:val="22"/>
        </w:rPr>
        <w:t>McBrayer MK</w:t>
      </w:r>
      <w:r w:rsidRPr="00A866D2">
        <w:rPr>
          <w:rFonts w:ascii="Cambria" w:hAnsi="Cambria"/>
          <w:noProof/>
          <w:sz w:val="22"/>
        </w:rPr>
        <w:t xml:space="preserve">, </w:t>
      </w:r>
      <w:r w:rsidRPr="00A866D2">
        <w:rPr>
          <w:rFonts w:ascii="Cambria" w:hAnsi="Cambria"/>
          <w:b/>
          <w:bCs/>
          <w:noProof/>
          <w:sz w:val="22"/>
        </w:rPr>
        <w:t>McCall K</w:t>
      </w:r>
      <w:r w:rsidRPr="00A866D2">
        <w:rPr>
          <w:rFonts w:ascii="Cambria" w:hAnsi="Cambria"/>
          <w:noProof/>
          <w:sz w:val="22"/>
        </w:rPr>
        <w:t xml:space="preserve">, </w:t>
      </w:r>
      <w:r w:rsidRPr="00A866D2">
        <w:rPr>
          <w:rFonts w:ascii="Cambria" w:hAnsi="Cambria"/>
          <w:b/>
          <w:bCs/>
          <w:noProof/>
          <w:sz w:val="22"/>
        </w:rPr>
        <w:t>McCormick C</w:t>
      </w:r>
      <w:r w:rsidRPr="00A866D2">
        <w:rPr>
          <w:rFonts w:ascii="Cambria" w:hAnsi="Cambria"/>
          <w:noProof/>
          <w:sz w:val="22"/>
        </w:rPr>
        <w:t xml:space="preserve">, </w:t>
      </w:r>
      <w:r w:rsidRPr="00A866D2">
        <w:rPr>
          <w:rFonts w:ascii="Cambria" w:hAnsi="Cambria"/>
          <w:b/>
          <w:bCs/>
          <w:noProof/>
          <w:sz w:val="22"/>
        </w:rPr>
        <w:t>McInerney GM</w:t>
      </w:r>
      <w:r w:rsidRPr="00A866D2">
        <w:rPr>
          <w:rFonts w:ascii="Cambria" w:hAnsi="Cambria"/>
          <w:noProof/>
          <w:sz w:val="22"/>
        </w:rPr>
        <w:t xml:space="preserve">, </w:t>
      </w:r>
      <w:r w:rsidRPr="00A866D2">
        <w:rPr>
          <w:rFonts w:ascii="Cambria" w:hAnsi="Cambria"/>
          <w:b/>
          <w:bCs/>
          <w:noProof/>
          <w:sz w:val="22"/>
        </w:rPr>
        <w:t>McIver SC</w:t>
      </w:r>
      <w:r w:rsidRPr="00A866D2">
        <w:rPr>
          <w:rFonts w:ascii="Cambria" w:hAnsi="Cambria"/>
          <w:noProof/>
          <w:sz w:val="22"/>
        </w:rPr>
        <w:t xml:space="preserve">, </w:t>
      </w:r>
      <w:r w:rsidRPr="00A866D2">
        <w:rPr>
          <w:rFonts w:ascii="Cambria" w:hAnsi="Cambria"/>
          <w:b/>
          <w:bCs/>
          <w:noProof/>
          <w:sz w:val="22"/>
        </w:rPr>
        <w:t>McKenna S</w:t>
      </w:r>
      <w:r w:rsidRPr="00A866D2">
        <w:rPr>
          <w:rFonts w:ascii="Cambria" w:hAnsi="Cambria"/>
          <w:noProof/>
          <w:sz w:val="22"/>
        </w:rPr>
        <w:t xml:space="preserve">, </w:t>
      </w:r>
      <w:r w:rsidRPr="00A866D2">
        <w:rPr>
          <w:rFonts w:ascii="Cambria" w:hAnsi="Cambria"/>
          <w:b/>
          <w:bCs/>
          <w:noProof/>
          <w:sz w:val="22"/>
        </w:rPr>
        <w:t>McMahon JJ</w:t>
      </w:r>
      <w:r w:rsidRPr="00A866D2">
        <w:rPr>
          <w:rFonts w:ascii="Cambria" w:hAnsi="Cambria"/>
          <w:noProof/>
          <w:sz w:val="22"/>
        </w:rPr>
        <w:t xml:space="preserve">, </w:t>
      </w:r>
      <w:r w:rsidRPr="00A866D2">
        <w:rPr>
          <w:rFonts w:ascii="Cambria" w:hAnsi="Cambria"/>
          <w:b/>
          <w:bCs/>
          <w:noProof/>
          <w:sz w:val="22"/>
        </w:rPr>
        <w:t>McNeish IA</w:t>
      </w:r>
      <w:r w:rsidRPr="00A866D2">
        <w:rPr>
          <w:rFonts w:ascii="Cambria" w:hAnsi="Cambria"/>
          <w:noProof/>
          <w:sz w:val="22"/>
        </w:rPr>
        <w:t xml:space="preserve">, </w:t>
      </w:r>
      <w:r w:rsidRPr="00A866D2">
        <w:rPr>
          <w:rFonts w:ascii="Cambria" w:hAnsi="Cambria"/>
          <w:b/>
          <w:bCs/>
          <w:noProof/>
          <w:sz w:val="22"/>
        </w:rPr>
        <w:t>Mechta-Grigoriou F</w:t>
      </w:r>
      <w:r w:rsidRPr="00A866D2">
        <w:rPr>
          <w:rFonts w:ascii="Cambria" w:hAnsi="Cambria"/>
          <w:noProof/>
          <w:sz w:val="22"/>
        </w:rPr>
        <w:t xml:space="preserve">, </w:t>
      </w:r>
      <w:r w:rsidRPr="00A866D2">
        <w:rPr>
          <w:rFonts w:ascii="Cambria" w:hAnsi="Cambria"/>
          <w:b/>
          <w:bCs/>
          <w:noProof/>
          <w:sz w:val="22"/>
        </w:rPr>
        <w:t>Medema JP</w:t>
      </w:r>
      <w:r w:rsidRPr="00A866D2">
        <w:rPr>
          <w:rFonts w:ascii="Cambria" w:hAnsi="Cambria"/>
          <w:noProof/>
          <w:sz w:val="22"/>
        </w:rPr>
        <w:t xml:space="preserve">, </w:t>
      </w:r>
      <w:r w:rsidRPr="00A866D2">
        <w:rPr>
          <w:rFonts w:ascii="Cambria" w:hAnsi="Cambria"/>
          <w:b/>
          <w:bCs/>
          <w:noProof/>
          <w:sz w:val="22"/>
        </w:rPr>
        <w:t>Medina DL</w:t>
      </w:r>
      <w:r w:rsidRPr="00A866D2">
        <w:rPr>
          <w:rFonts w:ascii="Cambria" w:hAnsi="Cambria"/>
          <w:noProof/>
          <w:sz w:val="22"/>
        </w:rPr>
        <w:t xml:space="preserve">, </w:t>
      </w:r>
      <w:r w:rsidRPr="00A866D2">
        <w:rPr>
          <w:rFonts w:ascii="Cambria" w:hAnsi="Cambria"/>
          <w:b/>
          <w:bCs/>
          <w:noProof/>
          <w:sz w:val="22"/>
        </w:rPr>
        <w:t>Megyeri K</w:t>
      </w:r>
      <w:r w:rsidRPr="00A866D2">
        <w:rPr>
          <w:rFonts w:ascii="Cambria" w:hAnsi="Cambria"/>
          <w:noProof/>
          <w:sz w:val="22"/>
        </w:rPr>
        <w:t xml:space="preserve">, </w:t>
      </w:r>
      <w:r w:rsidRPr="00A866D2">
        <w:rPr>
          <w:rFonts w:ascii="Cambria" w:hAnsi="Cambria"/>
          <w:b/>
          <w:bCs/>
          <w:noProof/>
          <w:sz w:val="22"/>
        </w:rPr>
        <w:t>Mehrpour M</w:t>
      </w:r>
      <w:r w:rsidRPr="00A866D2">
        <w:rPr>
          <w:rFonts w:ascii="Cambria" w:hAnsi="Cambria"/>
          <w:noProof/>
          <w:sz w:val="22"/>
        </w:rPr>
        <w:t xml:space="preserve">, </w:t>
      </w:r>
      <w:r w:rsidRPr="00A866D2">
        <w:rPr>
          <w:rFonts w:ascii="Cambria" w:hAnsi="Cambria"/>
          <w:b/>
          <w:bCs/>
          <w:noProof/>
          <w:sz w:val="22"/>
        </w:rPr>
        <w:t>Mehta JL</w:t>
      </w:r>
      <w:r w:rsidRPr="00A866D2">
        <w:rPr>
          <w:rFonts w:ascii="Cambria" w:hAnsi="Cambria"/>
          <w:noProof/>
          <w:sz w:val="22"/>
        </w:rPr>
        <w:t xml:space="preserve">, </w:t>
      </w:r>
      <w:r w:rsidRPr="00A866D2">
        <w:rPr>
          <w:rFonts w:ascii="Cambria" w:hAnsi="Cambria"/>
          <w:b/>
          <w:bCs/>
          <w:noProof/>
          <w:sz w:val="22"/>
        </w:rPr>
        <w:t>Mei Y</w:t>
      </w:r>
      <w:r w:rsidRPr="00A866D2">
        <w:rPr>
          <w:rFonts w:ascii="Cambria" w:hAnsi="Cambria"/>
          <w:noProof/>
          <w:sz w:val="22"/>
        </w:rPr>
        <w:t xml:space="preserve">, </w:t>
      </w:r>
      <w:r w:rsidRPr="00A866D2">
        <w:rPr>
          <w:rFonts w:ascii="Cambria" w:hAnsi="Cambria"/>
          <w:b/>
          <w:bCs/>
          <w:noProof/>
          <w:sz w:val="22"/>
        </w:rPr>
        <w:t>Meier U-C</w:t>
      </w:r>
      <w:r w:rsidRPr="00A866D2">
        <w:rPr>
          <w:rFonts w:ascii="Cambria" w:hAnsi="Cambria"/>
          <w:noProof/>
          <w:sz w:val="22"/>
        </w:rPr>
        <w:t xml:space="preserve">, </w:t>
      </w:r>
      <w:r w:rsidRPr="00A866D2">
        <w:rPr>
          <w:rFonts w:ascii="Cambria" w:hAnsi="Cambria"/>
          <w:b/>
          <w:bCs/>
          <w:noProof/>
          <w:sz w:val="22"/>
        </w:rPr>
        <w:t>Meijer AJ</w:t>
      </w:r>
      <w:r w:rsidRPr="00A866D2">
        <w:rPr>
          <w:rFonts w:ascii="Cambria" w:hAnsi="Cambria"/>
          <w:noProof/>
          <w:sz w:val="22"/>
        </w:rPr>
        <w:t xml:space="preserve">, </w:t>
      </w:r>
      <w:r w:rsidRPr="00A866D2">
        <w:rPr>
          <w:rFonts w:ascii="Cambria" w:hAnsi="Cambria"/>
          <w:b/>
          <w:bCs/>
          <w:noProof/>
          <w:sz w:val="22"/>
        </w:rPr>
        <w:t>Meléndez A</w:t>
      </w:r>
      <w:r w:rsidRPr="00A866D2">
        <w:rPr>
          <w:rFonts w:ascii="Cambria" w:hAnsi="Cambria"/>
          <w:noProof/>
          <w:sz w:val="22"/>
        </w:rPr>
        <w:t xml:space="preserve">, </w:t>
      </w:r>
      <w:r w:rsidRPr="00A866D2">
        <w:rPr>
          <w:rFonts w:ascii="Cambria" w:hAnsi="Cambria"/>
          <w:b/>
          <w:bCs/>
          <w:noProof/>
          <w:sz w:val="22"/>
        </w:rPr>
        <w:t>Melino G</w:t>
      </w:r>
      <w:r w:rsidRPr="00A866D2">
        <w:rPr>
          <w:rFonts w:ascii="Cambria" w:hAnsi="Cambria"/>
          <w:noProof/>
          <w:sz w:val="22"/>
        </w:rPr>
        <w:t xml:space="preserve">, </w:t>
      </w:r>
      <w:r w:rsidRPr="00A866D2">
        <w:rPr>
          <w:rFonts w:ascii="Cambria" w:hAnsi="Cambria"/>
          <w:b/>
          <w:bCs/>
          <w:noProof/>
          <w:sz w:val="22"/>
        </w:rPr>
        <w:t>Melino S</w:t>
      </w:r>
      <w:r w:rsidRPr="00A866D2">
        <w:rPr>
          <w:rFonts w:ascii="Cambria" w:hAnsi="Cambria"/>
          <w:noProof/>
          <w:sz w:val="22"/>
        </w:rPr>
        <w:t xml:space="preserve">, </w:t>
      </w:r>
      <w:r w:rsidRPr="00A866D2">
        <w:rPr>
          <w:rFonts w:ascii="Cambria" w:hAnsi="Cambria"/>
          <w:b/>
          <w:bCs/>
          <w:noProof/>
          <w:sz w:val="22"/>
        </w:rPr>
        <w:t>de Melo EJT</w:t>
      </w:r>
      <w:r w:rsidRPr="00A866D2">
        <w:rPr>
          <w:rFonts w:ascii="Cambria" w:hAnsi="Cambria"/>
          <w:noProof/>
          <w:sz w:val="22"/>
        </w:rPr>
        <w:t xml:space="preserve">, </w:t>
      </w:r>
      <w:r w:rsidRPr="00A866D2">
        <w:rPr>
          <w:rFonts w:ascii="Cambria" w:hAnsi="Cambria"/>
          <w:b/>
          <w:bCs/>
          <w:noProof/>
          <w:sz w:val="22"/>
        </w:rPr>
        <w:t>Mena MA</w:t>
      </w:r>
      <w:r w:rsidRPr="00A866D2">
        <w:rPr>
          <w:rFonts w:ascii="Cambria" w:hAnsi="Cambria"/>
          <w:noProof/>
          <w:sz w:val="22"/>
        </w:rPr>
        <w:t xml:space="preserve">, </w:t>
      </w:r>
      <w:r w:rsidRPr="00A866D2">
        <w:rPr>
          <w:rFonts w:ascii="Cambria" w:hAnsi="Cambria"/>
          <w:b/>
          <w:bCs/>
          <w:noProof/>
          <w:sz w:val="22"/>
        </w:rPr>
        <w:t>Meneghini MD</w:t>
      </w:r>
      <w:r w:rsidRPr="00A866D2">
        <w:rPr>
          <w:rFonts w:ascii="Cambria" w:hAnsi="Cambria"/>
          <w:noProof/>
          <w:sz w:val="22"/>
        </w:rPr>
        <w:t xml:space="preserve">, </w:t>
      </w:r>
      <w:r w:rsidRPr="00A866D2">
        <w:rPr>
          <w:rFonts w:ascii="Cambria" w:hAnsi="Cambria"/>
          <w:b/>
          <w:bCs/>
          <w:noProof/>
          <w:sz w:val="22"/>
        </w:rPr>
        <w:t>Menendez JA</w:t>
      </w:r>
      <w:r w:rsidRPr="00A866D2">
        <w:rPr>
          <w:rFonts w:ascii="Cambria" w:hAnsi="Cambria"/>
          <w:noProof/>
          <w:sz w:val="22"/>
        </w:rPr>
        <w:t xml:space="preserve">, </w:t>
      </w:r>
      <w:r w:rsidRPr="00A866D2">
        <w:rPr>
          <w:rFonts w:ascii="Cambria" w:hAnsi="Cambria"/>
          <w:b/>
          <w:bCs/>
          <w:noProof/>
          <w:sz w:val="22"/>
        </w:rPr>
        <w:t>Menezes R</w:t>
      </w:r>
      <w:r w:rsidRPr="00A866D2">
        <w:rPr>
          <w:rFonts w:ascii="Cambria" w:hAnsi="Cambria"/>
          <w:noProof/>
          <w:sz w:val="22"/>
        </w:rPr>
        <w:t xml:space="preserve">, </w:t>
      </w:r>
      <w:r w:rsidRPr="00A866D2">
        <w:rPr>
          <w:rFonts w:ascii="Cambria" w:hAnsi="Cambria"/>
          <w:b/>
          <w:bCs/>
          <w:noProof/>
          <w:sz w:val="22"/>
        </w:rPr>
        <w:t>Meng L</w:t>
      </w:r>
      <w:r w:rsidRPr="00A866D2">
        <w:rPr>
          <w:rFonts w:ascii="Cambria" w:hAnsi="Cambria"/>
          <w:noProof/>
          <w:sz w:val="22"/>
        </w:rPr>
        <w:t xml:space="preserve">, </w:t>
      </w:r>
      <w:r w:rsidRPr="00A866D2">
        <w:rPr>
          <w:rFonts w:ascii="Cambria" w:hAnsi="Cambria"/>
          <w:b/>
          <w:bCs/>
          <w:noProof/>
          <w:sz w:val="22"/>
        </w:rPr>
        <w:t>Meng L</w:t>
      </w:r>
      <w:r w:rsidRPr="00A866D2">
        <w:rPr>
          <w:rFonts w:ascii="Cambria" w:hAnsi="Cambria"/>
          <w:noProof/>
          <w:sz w:val="22"/>
        </w:rPr>
        <w:t xml:space="preserve">, </w:t>
      </w:r>
      <w:r w:rsidRPr="00A866D2">
        <w:rPr>
          <w:rFonts w:ascii="Cambria" w:hAnsi="Cambria"/>
          <w:b/>
          <w:bCs/>
          <w:noProof/>
          <w:sz w:val="22"/>
        </w:rPr>
        <w:t>Meng S</w:t>
      </w:r>
      <w:r w:rsidRPr="00A866D2">
        <w:rPr>
          <w:rFonts w:ascii="Cambria" w:hAnsi="Cambria"/>
          <w:noProof/>
          <w:sz w:val="22"/>
        </w:rPr>
        <w:t xml:space="preserve">, </w:t>
      </w:r>
      <w:r w:rsidRPr="00A866D2">
        <w:rPr>
          <w:rFonts w:ascii="Cambria" w:hAnsi="Cambria"/>
          <w:b/>
          <w:bCs/>
          <w:noProof/>
          <w:sz w:val="22"/>
        </w:rPr>
        <w:t>Menghini R</w:t>
      </w:r>
      <w:r w:rsidRPr="00A866D2">
        <w:rPr>
          <w:rFonts w:ascii="Cambria" w:hAnsi="Cambria"/>
          <w:noProof/>
          <w:sz w:val="22"/>
        </w:rPr>
        <w:t xml:space="preserve">, </w:t>
      </w:r>
      <w:r w:rsidRPr="00A866D2">
        <w:rPr>
          <w:rFonts w:ascii="Cambria" w:hAnsi="Cambria"/>
          <w:b/>
          <w:bCs/>
          <w:noProof/>
          <w:sz w:val="22"/>
        </w:rPr>
        <w:t>Menko AS</w:t>
      </w:r>
      <w:r w:rsidRPr="00A866D2">
        <w:rPr>
          <w:rFonts w:ascii="Cambria" w:hAnsi="Cambria"/>
          <w:noProof/>
          <w:sz w:val="22"/>
        </w:rPr>
        <w:t xml:space="preserve">, </w:t>
      </w:r>
      <w:r w:rsidRPr="00A866D2">
        <w:rPr>
          <w:rFonts w:ascii="Cambria" w:hAnsi="Cambria"/>
          <w:b/>
          <w:bCs/>
          <w:noProof/>
          <w:sz w:val="22"/>
        </w:rPr>
        <w:t>Menna-Barreto RF</w:t>
      </w:r>
      <w:r w:rsidRPr="00A866D2">
        <w:rPr>
          <w:rFonts w:ascii="Cambria" w:hAnsi="Cambria"/>
          <w:noProof/>
          <w:sz w:val="22"/>
        </w:rPr>
        <w:t xml:space="preserve">, </w:t>
      </w:r>
      <w:r w:rsidRPr="00A866D2">
        <w:rPr>
          <w:rFonts w:ascii="Cambria" w:hAnsi="Cambria"/>
          <w:b/>
          <w:bCs/>
          <w:noProof/>
          <w:sz w:val="22"/>
        </w:rPr>
        <w:t>Menon MB</w:t>
      </w:r>
      <w:r w:rsidRPr="00A866D2">
        <w:rPr>
          <w:rFonts w:ascii="Cambria" w:hAnsi="Cambria"/>
          <w:noProof/>
          <w:sz w:val="22"/>
        </w:rPr>
        <w:t xml:space="preserve">, </w:t>
      </w:r>
      <w:r w:rsidRPr="00A866D2">
        <w:rPr>
          <w:rFonts w:ascii="Cambria" w:hAnsi="Cambria"/>
          <w:b/>
          <w:bCs/>
          <w:noProof/>
          <w:sz w:val="22"/>
        </w:rPr>
        <w:t>Meraz-Ríos MA</w:t>
      </w:r>
      <w:r w:rsidRPr="00A866D2">
        <w:rPr>
          <w:rFonts w:ascii="Cambria" w:hAnsi="Cambria"/>
          <w:noProof/>
          <w:sz w:val="22"/>
        </w:rPr>
        <w:t xml:space="preserve">, </w:t>
      </w:r>
      <w:r w:rsidRPr="00A866D2">
        <w:rPr>
          <w:rFonts w:ascii="Cambria" w:hAnsi="Cambria"/>
          <w:b/>
          <w:bCs/>
          <w:noProof/>
          <w:sz w:val="22"/>
        </w:rPr>
        <w:t>Merla G</w:t>
      </w:r>
      <w:r w:rsidRPr="00A866D2">
        <w:rPr>
          <w:rFonts w:ascii="Cambria" w:hAnsi="Cambria"/>
          <w:noProof/>
          <w:sz w:val="22"/>
        </w:rPr>
        <w:t xml:space="preserve">, </w:t>
      </w:r>
      <w:r w:rsidRPr="00A866D2">
        <w:rPr>
          <w:rFonts w:ascii="Cambria" w:hAnsi="Cambria"/>
          <w:b/>
          <w:bCs/>
          <w:noProof/>
          <w:sz w:val="22"/>
        </w:rPr>
        <w:t>Merlini L</w:t>
      </w:r>
      <w:r w:rsidRPr="00A866D2">
        <w:rPr>
          <w:rFonts w:ascii="Cambria" w:hAnsi="Cambria"/>
          <w:noProof/>
          <w:sz w:val="22"/>
        </w:rPr>
        <w:t xml:space="preserve">, </w:t>
      </w:r>
      <w:r w:rsidRPr="00A866D2">
        <w:rPr>
          <w:rFonts w:ascii="Cambria" w:hAnsi="Cambria"/>
          <w:b/>
          <w:bCs/>
          <w:noProof/>
          <w:sz w:val="22"/>
        </w:rPr>
        <w:t>Merlot AM</w:t>
      </w:r>
      <w:r w:rsidRPr="00A866D2">
        <w:rPr>
          <w:rFonts w:ascii="Cambria" w:hAnsi="Cambria"/>
          <w:noProof/>
          <w:sz w:val="22"/>
        </w:rPr>
        <w:t xml:space="preserve">, </w:t>
      </w:r>
      <w:r w:rsidRPr="00A866D2">
        <w:rPr>
          <w:rFonts w:ascii="Cambria" w:hAnsi="Cambria"/>
          <w:b/>
          <w:bCs/>
          <w:noProof/>
          <w:sz w:val="22"/>
        </w:rPr>
        <w:t>Meryk A</w:t>
      </w:r>
      <w:r w:rsidRPr="00A866D2">
        <w:rPr>
          <w:rFonts w:ascii="Cambria" w:hAnsi="Cambria"/>
          <w:noProof/>
          <w:sz w:val="22"/>
        </w:rPr>
        <w:t xml:space="preserve">, </w:t>
      </w:r>
      <w:r w:rsidRPr="00A866D2">
        <w:rPr>
          <w:rFonts w:ascii="Cambria" w:hAnsi="Cambria"/>
          <w:b/>
          <w:bCs/>
          <w:noProof/>
          <w:sz w:val="22"/>
        </w:rPr>
        <w:t>Meschini S</w:t>
      </w:r>
      <w:r w:rsidRPr="00A866D2">
        <w:rPr>
          <w:rFonts w:ascii="Cambria" w:hAnsi="Cambria"/>
          <w:noProof/>
          <w:sz w:val="22"/>
        </w:rPr>
        <w:t xml:space="preserve">, </w:t>
      </w:r>
      <w:r w:rsidRPr="00A866D2">
        <w:rPr>
          <w:rFonts w:ascii="Cambria" w:hAnsi="Cambria"/>
          <w:b/>
          <w:bCs/>
          <w:noProof/>
          <w:sz w:val="22"/>
        </w:rPr>
        <w:t>Meyer JN</w:t>
      </w:r>
      <w:r w:rsidRPr="00A866D2">
        <w:rPr>
          <w:rFonts w:ascii="Cambria" w:hAnsi="Cambria"/>
          <w:noProof/>
          <w:sz w:val="22"/>
        </w:rPr>
        <w:t xml:space="preserve">, </w:t>
      </w:r>
      <w:r w:rsidRPr="00A866D2">
        <w:rPr>
          <w:rFonts w:ascii="Cambria" w:hAnsi="Cambria"/>
          <w:b/>
          <w:bCs/>
          <w:noProof/>
          <w:sz w:val="22"/>
        </w:rPr>
        <w:t>Mi M</w:t>
      </w:r>
      <w:r w:rsidRPr="00A866D2">
        <w:rPr>
          <w:rFonts w:ascii="Cambria" w:hAnsi="Cambria"/>
          <w:noProof/>
          <w:sz w:val="22"/>
        </w:rPr>
        <w:t xml:space="preserve">, </w:t>
      </w:r>
      <w:r w:rsidRPr="00A866D2">
        <w:rPr>
          <w:rFonts w:ascii="Cambria" w:hAnsi="Cambria"/>
          <w:b/>
          <w:bCs/>
          <w:noProof/>
          <w:sz w:val="22"/>
        </w:rPr>
        <w:t>Miao C-Y</w:t>
      </w:r>
      <w:r w:rsidRPr="00A866D2">
        <w:rPr>
          <w:rFonts w:ascii="Cambria" w:hAnsi="Cambria"/>
          <w:noProof/>
          <w:sz w:val="22"/>
        </w:rPr>
        <w:t xml:space="preserve">, </w:t>
      </w:r>
      <w:r w:rsidRPr="00A866D2">
        <w:rPr>
          <w:rFonts w:ascii="Cambria" w:hAnsi="Cambria"/>
          <w:b/>
          <w:bCs/>
          <w:noProof/>
          <w:sz w:val="22"/>
        </w:rPr>
        <w:t>Micale L</w:t>
      </w:r>
      <w:r w:rsidRPr="00A866D2">
        <w:rPr>
          <w:rFonts w:ascii="Cambria" w:hAnsi="Cambria"/>
          <w:noProof/>
          <w:sz w:val="22"/>
        </w:rPr>
        <w:t xml:space="preserve">, </w:t>
      </w:r>
      <w:r w:rsidRPr="00A866D2">
        <w:rPr>
          <w:rFonts w:ascii="Cambria" w:hAnsi="Cambria"/>
          <w:b/>
          <w:bCs/>
          <w:noProof/>
          <w:sz w:val="22"/>
        </w:rPr>
        <w:t>Michaeli S</w:t>
      </w:r>
      <w:r w:rsidRPr="00A866D2">
        <w:rPr>
          <w:rFonts w:ascii="Cambria" w:hAnsi="Cambria"/>
          <w:noProof/>
          <w:sz w:val="22"/>
        </w:rPr>
        <w:t xml:space="preserve">, </w:t>
      </w:r>
      <w:r w:rsidRPr="00A866D2">
        <w:rPr>
          <w:rFonts w:ascii="Cambria" w:hAnsi="Cambria"/>
          <w:b/>
          <w:bCs/>
          <w:noProof/>
          <w:sz w:val="22"/>
        </w:rPr>
        <w:t>Michiels C</w:t>
      </w:r>
      <w:r w:rsidRPr="00A866D2">
        <w:rPr>
          <w:rFonts w:ascii="Cambria" w:hAnsi="Cambria"/>
          <w:noProof/>
          <w:sz w:val="22"/>
        </w:rPr>
        <w:t xml:space="preserve">, </w:t>
      </w:r>
      <w:r w:rsidRPr="00A866D2">
        <w:rPr>
          <w:rFonts w:ascii="Cambria" w:hAnsi="Cambria"/>
          <w:b/>
          <w:bCs/>
          <w:noProof/>
          <w:sz w:val="22"/>
        </w:rPr>
        <w:t>Migliaccio AR</w:t>
      </w:r>
      <w:r w:rsidRPr="00A866D2">
        <w:rPr>
          <w:rFonts w:ascii="Cambria" w:hAnsi="Cambria"/>
          <w:noProof/>
          <w:sz w:val="22"/>
        </w:rPr>
        <w:t xml:space="preserve">, </w:t>
      </w:r>
      <w:r w:rsidRPr="00A866D2">
        <w:rPr>
          <w:rFonts w:ascii="Cambria" w:hAnsi="Cambria"/>
          <w:b/>
          <w:bCs/>
          <w:noProof/>
          <w:sz w:val="22"/>
        </w:rPr>
        <w:t>Mihailidou AS</w:t>
      </w:r>
      <w:r w:rsidRPr="00A866D2">
        <w:rPr>
          <w:rFonts w:ascii="Cambria" w:hAnsi="Cambria"/>
          <w:noProof/>
          <w:sz w:val="22"/>
        </w:rPr>
        <w:t xml:space="preserve">, </w:t>
      </w:r>
      <w:r w:rsidRPr="00A866D2">
        <w:rPr>
          <w:rFonts w:ascii="Cambria" w:hAnsi="Cambria"/>
          <w:b/>
          <w:bCs/>
          <w:noProof/>
          <w:sz w:val="22"/>
        </w:rPr>
        <w:t>Mijaljica D</w:t>
      </w:r>
      <w:r w:rsidRPr="00A866D2">
        <w:rPr>
          <w:rFonts w:ascii="Cambria" w:hAnsi="Cambria"/>
          <w:noProof/>
          <w:sz w:val="22"/>
        </w:rPr>
        <w:t xml:space="preserve">, </w:t>
      </w:r>
      <w:r w:rsidRPr="00A866D2">
        <w:rPr>
          <w:rFonts w:ascii="Cambria" w:hAnsi="Cambria"/>
          <w:b/>
          <w:bCs/>
          <w:noProof/>
          <w:sz w:val="22"/>
        </w:rPr>
        <w:t>Mikoshiba K</w:t>
      </w:r>
      <w:r w:rsidRPr="00A866D2">
        <w:rPr>
          <w:rFonts w:ascii="Cambria" w:hAnsi="Cambria"/>
          <w:noProof/>
          <w:sz w:val="22"/>
        </w:rPr>
        <w:t xml:space="preserve">, </w:t>
      </w:r>
      <w:r w:rsidRPr="00A866D2">
        <w:rPr>
          <w:rFonts w:ascii="Cambria" w:hAnsi="Cambria"/>
          <w:b/>
          <w:bCs/>
          <w:noProof/>
          <w:sz w:val="22"/>
        </w:rPr>
        <w:t>Milan E</w:t>
      </w:r>
      <w:r w:rsidRPr="00A866D2">
        <w:rPr>
          <w:rFonts w:ascii="Cambria" w:hAnsi="Cambria"/>
          <w:noProof/>
          <w:sz w:val="22"/>
        </w:rPr>
        <w:t xml:space="preserve">, </w:t>
      </w:r>
      <w:r w:rsidRPr="00A866D2">
        <w:rPr>
          <w:rFonts w:ascii="Cambria" w:hAnsi="Cambria"/>
          <w:b/>
          <w:bCs/>
          <w:noProof/>
          <w:sz w:val="22"/>
        </w:rPr>
        <w:t>Miller-Fleming L</w:t>
      </w:r>
      <w:r w:rsidRPr="00A866D2">
        <w:rPr>
          <w:rFonts w:ascii="Cambria" w:hAnsi="Cambria"/>
          <w:noProof/>
          <w:sz w:val="22"/>
        </w:rPr>
        <w:t xml:space="preserve">, </w:t>
      </w:r>
      <w:r w:rsidRPr="00A866D2">
        <w:rPr>
          <w:rFonts w:ascii="Cambria" w:hAnsi="Cambria"/>
          <w:b/>
          <w:bCs/>
          <w:noProof/>
          <w:sz w:val="22"/>
        </w:rPr>
        <w:t>Mills GB</w:t>
      </w:r>
      <w:r w:rsidRPr="00A866D2">
        <w:rPr>
          <w:rFonts w:ascii="Cambria" w:hAnsi="Cambria"/>
          <w:noProof/>
          <w:sz w:val="22"/>
        </w:rPr>
        <w:t xml:space="preserve">, </w:t>
      </w:r>
      <w:r w:rsidRPr="00A866D2">
        <w:rPr>
          <w:rFonts w:ascii="Cambria" w:hAnsi="Cambria"/>
          <w:b/>
          <w:bCs/>
          <w:noProof/>
          <w:sz w:val="22"/>
        </w:rPr>
        <w:t>Mills IG</w:t>
      </w:r>
      <w:r w:rsidRPr="00A866D2">
        <w:rPr>
          <w:rFonts w:ascii="Cambria" w:hAnsi="Cambria"/>
          <w:noProof/>
          <w:sz w:val="22"/>
        </w:rPr>
        <w:t xml:space="preserve">, </w:t>
      </w:r>
      <w:r w:rsidRPr="00A866D2">
        <w:rPr>
          <w:rFonts w:ascii="Cambria" w:hAnsi="Cambria"/>
          <w:b/>
          <w:bCs/>
          <w:noProof/>
          <w:sz w:val="22"/>
        </w:rPr>
        <w:t>Minakaki G</w:t>
      </w:r>
      <w:r w:rsidRPr="00A866D2">
        <w:rPr>
          <w:rFonts w:ascii="Cambria" w:hAnsi="Cambria"/>
          <w:noProof/>
          <w:sz w:val="22"/>
        </w:rPr>
        <w:t xml:space="preserve">, </w:t>
      </w:r>
      <w:r w:rsidRPr="00A866D2">
        <w:rPr>
          <w:rFonts w:ascii="Cambria" w:hAnsi="Cambria"/>
          <w:b/>
          <w:bCs/>
          <w:noProof/>
          <w:sz w:val="22"/>
        </w:rPr>
        <w:t>Minassian BA</w:t>
      </w:r>
      <w:r w:rsidRPr="00A866D2">
        <w:rPr>
          <w:rFonts w:ascii="Cambria" w:hAnsi="Cambria"/>
          <w:noProof/>
          <w:sz w:val="22"/>
        </w:rPr>
        <w:t xml:space="preserve">, </w:t>
      </w:r>
      <w:r w:rsidRPr="00A866D2">
        <w:rPr>
          <w:rFonts w:ascii="Cambria" w:hAnsi="Cambria"/>
          <w:b/>
          <w:bCs/>
          <w:noProof/>
          <w:sz w:val="22"/>
        </w:rPr>
        <w:t>Ming X-F</w:t>
      </w:r>
      <w:r w:rsidRPr="00A866D2">
        <w:rPr>
          <w:rFonts w:ascii="Cambria" w:hAnsi="Cambria"/>
          <w:noProof/>
          <w:sz w:val="22"/>
        </w:rPr>
        <w:t xml:space="preserve">, </w:t>
      </w:r>
      <w:r w:rsidRPr="00A866D2">
        <w:rPr>
          <w:rFonts w:ascii="Cambria" w:hAnsi="Cambria"/>
          <w:b/>
          <w:bCs/>
          <w:noProof/>
          <w:sz w:val="22"/>
        </w:rPr>
        <w:t>Minibayeva F</w:t>
      </w:r>
      <w:r w:rsidRPr="00A866D2">
        <w:rPr>
          <w:rFonts w:ascii="Cambria" w:hAnsi="Cambria"/>
          <w:noProof/>
          <w:sz w:val="22"/>
        </w:rPr>
        <w:t xml:space="preserve">, </w:t>
      </w:r>
      <w:r w:rsidRPr="00A866D2">
        <w:rPr>
          <w:rFonts w:ascii="Cambria" w:hAnsi="Cambria"/>
          <w:b/>
          <w:bCs/>
          <w:noProof/>
          <w:sz w:val="22"/>
        </w:rPr>
        <w:t>Minina EA</w:t>
      </w:r>
      <w:r w:rsidRPr="00A866D2">
        <w:rPr>
          <w:rFonts w:ascii="Cambria" w:hAnsi="Cambria"/>
          <w:noProof/>
          <w:sz w:val="22"/>
        </w:rPr>
        <w:t xml:space="preserve">, </w:t>
      </w:r>
      <w:r w:rsidRPr="00A866D2">
        <w:rPr>
          <w:rFonts w:ascii="Cambria" w:hAnsi="Cambria"/>
          <w:b/>
          <w:bCs/>
          <w:noProof/>
          <w:sz w:val="22"/>
        </w:rPr>
        <w:t>Mintern JD</w:t>
      </w:r>
      <w:r w:rsidRPr="00A866D2">
        <w:rPr>
          <w:rFonts w:ascii="Cambria" w:hAnsi="Cambria"/>
          <w:noProof/>
          <w:sz w:val="22"/>
        </w:rPr>
        <w:t xml:space="preserve">, </w:t>
      </w:r>
      <w:r w:rsidRPr="00A866D2">
        <w:rPr>
          <w:rFonts w:ascii="Cambria" w:hAnsi="Cambria"/>
          <w:b/>
          <w:bCs/>
          <w:noProof/>
          <w:sz w:val="22"/>
        </w:rPr>
        <w:t>Minucci S</w:t>
      </w:r>
      <w:r w:rsidRPr="00A866D2">
        <w:rPr>
          <w:rFonts w:ascii="Cambria" w:hAnsi="Cambria"/>
          <w:noProof/>
          <w:sz w:val="22"/>
        </w:rPr>
        <w:t xml:space="preserve">, </w:t>
      </w:r>
      <w:r w:rsidRPr="00A866D2">
        <w:rPr>
          <w:rFonts w:ascii="Cambria" w:hAnsi="Cambria"/>
          <w:b/>
          <w:bCs/>
          <w:noProof/>
          <w:sz w:val="22"/>
        </w:rPr>
        <w:t>Miranda-Vizuete A</w:t>
      </w:r>
      <w:r w:rsidRPr="00A866D2">
        <w:rPr>
          <w:rFonts w:ascii="Cambria" w:hAnsi="Cambria"/>
          <w:noProof/>
          <w:sz w:val="22"/>
        </w:rPr>
        <w:t xml:space="preserve">, </w:t>
      </w:r>
      <w:r w:rsidRPr="00A866D2">
        <w:rPr>
          <w:rFonts w:ascii="Cambria" w:hAnsi="Cambria"/>
          <w:b/>
          <w:bCs/>
          <w:noProof/>
          <w:sz w:val="22"/>
        </w:rPr>
        <w:t>Mitchell CH</w:t>
      </w:r>
      <w:r w:rsidRPr="00A866D2">
        <w:rPr>
          <w:rFonts w:ascii="Cambria" w:hAnsi="Cambria"/>
          <w:noProof/>
          <w:sz w:val="22"/>
        </w:rPr>
        <w:t xml:space="preserve">, </w:t>
      </w:r>
      <w:r w:rsidRPr="00A866D2">
        <w:rPr>
          <w:rFonts w:ascii="Cambria" w:hAnsi="Cambria"/>
          <w:b/>
          <w:bCs/>
          <w:noProof/>
          <w:sz w:val="22"/>
        </w:rPr>
        <w:t>Miyamoto S</w:t>
      </w:r>
      <w:r w:rsidRPr="00A866D2">
        <w:rPr>
          <w:rFonts w:ascii="Cambria" w:hAnsi="Cambria"/>
          <w:noProof/>
          <w:sz w:val="22"/>
        </w:rPr>
        <w:t xml:space="preserve">, </w:t>
      </w:r>
      <w:r w:rsidRPr="00A866D2">
        <w:rPr>
          <w:rFonts w:ascii="Cambria" w:hAnsi="Cambria"/>
          <w:b/>
          <w:bCs/>
          <w:noProof/>
          <w:sz w:val="22"/>
        </w:rPr>
        <w:t>Miyazawa K</w:t>
      </w:r>
      <w:r w:rsidRPr="00A866D2">
        <w:rPr>
          <w:rFonts w:ascii="Cambria" w:hAnsi="Cambria"/>
          <w:noProof/>
          <w:sz w:val="22"/>
        </w:rPr>
        <w:t xml:space="preserve">, </w:t>
      </w:r>
      <w:r w:rsidRPr="00A866D2">
        <w:rPr>
          <w:rFonts w:ascii="Cambria" w:hAnsi="Cambria"/>
          <w:b/>
          <w:bCs/>
          <w:noProof/>
          <w:sz w:val="22"/>
        </w:rPr>
        <w:t>Mizushima N</w:t>
      </w:r>
      <w:r w:rsidRPr="00A866D2">
        <w:rPr>
          <w:rFonts w:ascii="Cambria" w:hAnsi="Cambria"/>
          <w:noProof/>
          <w:sz w:val="22"/>
        </w:rPr>
        <w:t xml:space="preserve">, </w:t>
      </w:r>
      <w:r w:rsidRPr="00A866D2">
        <w:rPr>
          <w:rFonts w:ascii="Cambria" w:hAnsi="Cambria"/>
          <w:b/>
          <w:bCs/>
          <w:noProof/>
          <w:sz w:val="22"/>
        </w:rPr>
        <w:t>Mnich K</w:t>
      </w:r>
      <w:r w:rsidRPr="00A866D2">
        <w:rPr>
          <w:rFonts w:ascii="Cambria" w:hAnsi="Cambria"/>
          <w:noProof/>
          <w:sz w:val="22"/>
        </w:rPr>
        <w:t xml:space="preserve">, </w:t>
      </w:r>
      <w:r w:rsidRPr="00A866D2">
        <w:rPr>
          <w:rFonts w:ascii="Cambria" w:hAnsi="Cambria"/>
          <w:b/>
          <w:bCs/>
          <w:noProof/>
          <w:sz w:val="22"/>
        </w:rPr>
        <w:t>Mograbi B</w:t>
      </w:r>
      <w:r w:rsidRPr="00A866D2">
        <w:rPr>
          <w:rFonts w:ascii="Cambria" w:hAnsi="Cambria"/>
          <w:noProof/>
          <w:sz w:val="22"/>
        </w:rPr>
        <w:t xml:space="preserve">, </w:t>
      </w:r>
      <w:r w:rsidRPr="00A866D2">
        <w:rPr>
          <w:rFonts w:ascii="Cambria" w:hAnsi="Cambria"/>
          <w:b/>
          <w:bCs/>
          <w:noProof/>
          <w:sz w:val="22"/>
        </w:rPr>
        <w:t>Mohseni S</w:t>
      </w:r>
      <w:r w:rsidRPr="00A866D2">
        <w:rPr>
          <w:rFonts w:ascii="Cambria" w:hAnsi="Cambria"/>
          <w:noProof/>
          <w:sz w:val="22"/>
        </w:rPr>
        <w:t xml:space="preserve">, </w:t>
      </w:r>
      <w:r w:rsidRPr="00A866D2">
        <w:rPr>
          <w:rFonts w:ascii="Cambria" w:hAnsi="Cambria"/>
          <w:b/>
          <w:bCs/>
          <w:noProof/>
          <w:sz w:val="22"/>
        </w:rPr>
        <w:t>Moita LF</w:t>
      </w:r>
      <w:r w:rsidRPr="00A866D2">
        <w:rPr>
          <w:rFonts w:ascii="Cambria" w:hAnsi="Cambria"/>
          <w:noProof/>
          <w:sz w:val="22"/>
        </w:rPr>
        <w:t xml:space="preserve">, </w:t>
      </w:r>
      <w:r w:rsidRPr="00A866D2">
        <w:rPr>
          <w:rFonts w:ascii="Cambria" w:hAnsi="Cambria"/>
          <w:b/>
          <w:bCs/>
          <w:noProof/>
          <w:sz w:val="22"/>
        </w:rPr>
        <w:t>Molinari M</w:t>
      </w:r>
      <w:r w:rsidRPr="00A866D2">
        <w:rPr>
          <w:rFonts w:ascii="Cambria" w:hAnsi="Cambria"/>
          <w:noProof/>
          <w:sz w:val="22"/>
        </w:rPr>
        <w:t xml:space="preserve">, </w:t>
      </w:r>
      <w:r w:rsidRPr="00A866D2">
        <w:rPr>
          <w:rFonts w:ascii="Cambria" w:hAnsi="Cambria"/>
          <w:b/>
          <w:bCs/>
          <w:noProof/>
          <w:sz w:val="22"/>
        </w:rPr>
        <w:t>Molinari M</w:t>
      </w:r>
      <w:r w:rsidRPr="00A866D2">
        <w:rPr>
          <w:rFonts w:ascii="Cambria" w:hAnsi="Cambria"/>
          <w:noProof/>
          <w:sz w:val="22"/>
        </w:rPr>
        <w:t xml:space="preserve">, </w:t>
      </w:r>
      <w:r w:rsidRPr="00A866D2">
        <w:rPr>
          <w:rFonts w:ascii="Cambria" w:hAnsi="Cambria"/>
          <w:b/>
          <w:bCs/>
          <w:noProof/>
          <w:sz w:val="22"/>
        </w:rPr>
        <w:t>Møller AB</w:t>
      </w:r>
      <w:r w:rsidRPr="00A866D2">
        <w:rPr>
          <w:rFonts w:ascii="Cambria" w:hAnsi="Cambria"/>
          <w:noProof/>
          <w:sz w:val="22"/>
        </w:rPr>
        <w:t xml:space="preserve">, </w:t>
      </w:r>
      <w:r w:rsidRPr="00A866D2">
        <w:rPr>
          <w:rFonts w:ascii="Cambria" w:hAnsi="Cambria"/>
          <w:b/>
          <w:bCs/>
          <w:noProof/>
          <w:sz w:val="22"/>
        </w:rPr>
        <w:t>Mollereau B</w:t>
      </w:r>
      <w:r w:rsidRPr="00A866D2">
        <w:rPr>
          <w:rFonts w:ascii="Cambria" w:hAnsi="Cambria"/>
          <w:noProof/>
          <w:sz w:val="22"/>
        </w:rPr>
        <w:t xml:space="preserve">, </w:t>
      </w:r>
      <w:r w:rsidRPr="00A866D2">
        <w:rPr>
          <w:rFonts w:ascii="Cambria" w:hAnsi="Cambria"/>
          <w:b/>
          <w:bCs/>
          <w:noProof/>
          <w:sz w:val="22"/>
        </w:rPr>
        <w:t>Mollinedo F</w:t>
      </w:r>
      <w:r w:rsidRPr="00A866D2">
        <w:rPr>
          <w:rFonts w:ascii="Cambria" w:hAnsi="Cambria"/>
          <w:noProof/>
          <w:sz w:val="22"/>
        </w:rPr>
        <w:t xml:space="preserve">, </w:t>
      </w:r>
      <w:r w:rsidRPr="00A866D2">
        <w:rPr>
          <w:rFonts w:ascii="Cambria" w:hAnsi="Cambria"/>
          <w:b/>
          <w:bCs/>
          <w:noProof/>
          <w:sz w:val="22"/>
        </w:rPr>
        <w:t>Mongillo M</w:t>
      </w:r>
      <w:r w:rsidRPr="00A866D2">
        <w:rPr>
          <w:rFonts w:ascii="Cambria" w:hAnsi="Cambria"/>
          <w:noProof/>
          <w:sz w:val="22"/>
        </w:rPr>
        <w:t xml:space="preserve">, </w:t>
      </w:r>
      <w:r w:rsidRPr="00A866D2">
        <w:rPr>
          <w:rFonts w:ascii="Cambria" w:hAnsi="Cambria"/>
          <w:b/>
          <w:bCs/>
          <w:noProof/>
          <w:sz w:val="22"/>
        </w:rPr>
        <w:t>Monick MM</w:t>
      </w:r>
      <w:r w:rsidRPr="00A866D2">
        <w:rPr>
          <w:rFonts w:ascii="Cambria" w:hAnsi="Cambria"/>
          <w:noProof/>
          <w:sz w:val="22"/>
        </w:rPr>
        <w:t xml:space="preserve">, </w:t>
      </w:r>
      <w:r w:rsidRPr="00A866D2">
        <w:rPr>
          <w:rFonts w:ascii="Cambria" w:hAnsi="Cambria"/>
          <w:b/>
          <w:bCs/>
          <w:noProof/>
          <w:sz w:val="22"/>
        </w:rPr>
        <w:t>Montagnaro S</w:t>
      </w:r>
      <w:r w:rsidRPr="00A866D2">
        <w:rPr>
          <w:rFonts w:ascii="Cambria" w:hAnsi="Cambria"/>
          <w:noProof/>
          <w:sz w:val="22"/>
        </w:rPr>
        <w:t xml:space="preserve">, </w:t>
      </w:r>
      <w:r w:rsidRPr="00A866D2">
        <w:rPr>
          <w:rFonts w:ascii="Cambria" w:hAnsi="Cambria"/>
          <w:b/>
          <w:bCs/>
          <w:noProof/>
          <w:sz w:val="22"/>
        </w:rPr>
        <w:t>Montell C</w:t>
      </w:r>
      <w:r w:rsidRPr="00A866D2">
        <w:rPr>
          <w:rFonts w:ascii="Cambria" w:hAnsi="Cambria"/>
          <w:noProof/>
          <w:sz w:val="22"/>
        </w:rPr>
        <w:t xml:space="preserve">, </w:t>
      </w:r>
      <w:r w:rsidRPr="00A866D2">
        <w:rPr>
          <w:rFonts w:ascii="Cambria" w:hAnsi="Cambria"/>
          <w:b/>
          <w:bCs/>
          <w:noProof/>
          <w:sz w:val="22"/>
        </w:rPr>
        <w:t>Moore DJ</w:t>
      </w:r>
      <w:r w:rsidRPr="00A866D2">
        <w:rPr>
          <w:rFonts w:ascii="Cambria" w:hAnsi="Cambria"/>
          <w:noProof/>
          <w:sz w:val="22"/>
        </w:rPr>
        <w:t xml:space="preserve">, </w:t>
      </w:r>
      <w:r w:rsidRPr="00A866D2">
        <w:rPr>
          <w:rFonts w:ascii="Cambria" w:hAnsi="Cambria"/>
          <w:b/>
          <w:bCs/>
          <w:noProof/>
          <w:sz w:val="22"/>
        </w:rPr>
        <w:t>Moore MN</w:t>
      </w:r>
      <w:r w:rsidRPr="00A866D2">
        <w:rPr>
          <w:rFonts w:ascii="Cambria" w:hAnsi="Cambria"/>
          <w:noProof/>
          <w:sz w:val="22"/>
        </w:rPr>
        <w:t xml:space="preserve">, </w:t>
      </w:r>
      <w:r w:rsidRPr="00A866D2">
        <w:rPr>
          <w:rFonts w:ascii="Cambria" w:hAnsi="Cambria"/>
          <w:b/>
          <w:bCs/>
          <w:noProof/>
          <w:sz w:val="22"/>
        </w:rPr>
        <w:t>Mora-Rodriguez R</w:t>
      </w:r>
      <w:r w:rsidRPr="00A866D2">
        <w:rPr>
          <w:rFonts w:ascii="Cambria" w:hAnsi="Cambria"/>
          <w:noProof/>
          <w:sz w:val="22"/>
        </w:rPr>
        <w:t xml:space="preserve">, </w:t>
      </w:r>
      <w:r w:rsidRPr="00A866D2">
        <w:rPr>
          <w:rFonts w:ascii="Cambria" w:hAnsi="Cambria"/>
          <w:b/>
          <w:bCs/>
          <w:noProof/>
          <w:sz w:val="22"/>
        </w:rPr>
        <w:t>Moreira PI</w:t>
      </w:r>
      <w:r w:rsidRPr="00A866D2">
        <w:rPr>
          <w:rFonts w:ascii="Cambria" w:hAnsi="Cambria"/>
          <w:noProof/>
          <w:sz w:val="22"/>
        </w:rPr>
        <w:t xml:space="preserve">, </w:t>
      </w:r>
      <w:r w:rsidRPr="00A866D2">
        <w:rPr>
          <w:rFonts w:ascii="Cambria" w:hAnsi="Cambria"/>
          <w:b/>
          <w:bCs/>
          <w:noProof/>
          <w:sz w:val="22"/>
        </w:rPr>
        <w:t>Morel E</w:t>
      </w:r>
      <w:r w:rsidRPr="00A866D2">
        <w:rPr>
          <w:rFonts w:ascii="Cambria" w:hAnsi="Cambria"/>
          <w:noProof/>
          <w:sz w:val="22"/>
        </w:rPr>
        <w:t xml:space="preserve">, </w:t>
      </w:r>
      <w:r w:rsidRPr="00A866D2">
        <w:rPr>
          <w:rFonts w:ascii="Cambria" w:hAnsi="Cambria"/>
          <w:b/>
          <w:bCs/>
          <w:noProof/>
          <w:sz w:val="22"/>
        </w:rPr>
        <w:t>Morelli MB</w:t>
      </w:r>
      <w:r w:rsidRPr="00A866D2">
        <w:rPr>
          <w:rFonts w:ascii="Cambria" w:hAnsi="Cambria"/>
          <w:noProof/>
          <w:sz w:val="22"/>
        </w:rPr>
        <w:t xml:space="preserve">, </w:t>
      </w:r>
      <w:r w:rsidRPr="00A866D2">
        <w:rPr>
          <w:rFonts w:ascii="Cambria" w:hAnsi="Cambria"/>
          <w:b/>
          <w:bCs/>
          <w:noProof/>
          <w:sz w:val="22"/>
        </w:rPr>
        <w:t>Moreno S</w:t>
      </w:r>
      <w:r w:rsidRPr="00A866D2">
        <w:rPr>
          <w:rFonts w:ascii="Cambria" w:hAnsi="Cambria"/>
          <w:noProof/>
          <w:sz w:val="22"/>
        </w:rPr>
        <w:t xml:space="preserve">, </w:t>
      </w:r>
      <w:r w:rsidRPr="00A866D2">
        <w:rPr>
          <w:rFonts w:ascii="Cambria" w:hAnsi="Cambria"/>
          <w:b/>
          <w:bCs/>
          <w:noProof/>
          <w:sz w:val="22"/>
        </w:rPr>
        <w:t>Morgan MJ</w:t>
      </w:r>
      <w:r w:rsidRPr="00A866D2">
        <w:rPr>
          <w:rFonts w:ascii="Cambria" w:hAnsi="Cambria"/>
          <w:noProof/>
          <w:sz w:val="22"/>
        </w:rPr>
        <w:t xml:space="preserve">, </w:t>
      </w:r>
      <w:r w:rsidRPr="00A866D2">
        <w:rPr>
          <w:rFonts w:ascii="Cambria" w:hAnsi="Cambria"/>
          <w:b/>
          <w:bCs/>
          <w:noProof/>
          <w:sz w:val="22"/>
        </w:rPr>
        <w:t>Moris A</w:t>
      </w:r>
      <w:r w:rsidRPr="00A866D2">
        <w:rPr>
          <w:rFonts w:ascii="Cambria" w:hAnsi="Cambria"/>
          <w:noProof/>
          <w:sz w:val="22"/>
        </w:rPr>
        <w:t xml:space="preserve">, </w:t>
      </w:r>
      <w:r w:rsidRPr="00A866D2">
        <w:rPr>
          <w:rFonts w:ascii="Cambria" w:hAnsi="Cambria"/>
          <w:b/>
          <w:bCs/>
          <w:noProof/>
          <w:sz w:val="22"/>
        </w:rPr>
        <w:t>Moriyasu Y</w:t>
      </w:r>
      <w:r w:rsidRPr="00A866D2">
        <w:rPr>
          <w:rFonts w:ascii="Cambria" w:hAnsi="Cambria"/>
          <w:noProof/>
          <w:sz w:val="22"/>
        </w:rPr>
        <w:t xml:space="preserve">, </w:t>
      </w:r>
      <w:r w:rsidRPr="00A866D2">
        <w:rPr>
          <w:rFonts w:ascii="Cambria" w:hAnsi="Cambria"/>
          <w:b/>
          <w:bCs/>
          <w:noProof/>
          <w:sz w:val="22"/>
        </w:rPr>
        <w:t>Morrison JL</w:t>
      </w:r>
      <w:r w:rsidRPr="00A866D2">
        <w:rPr>
          <w:rFonts w:ascii="Cambria" w:hAnsi="Cambria"/>
          <w:noProof/>
          <w:sz w:val="22"/>
        </w:rPr>
        <w:t xml:space="preserve">, </w:t>
      </w:r>
      <w:r w:rsidRPr="00A866D2">
        <w:rPr>
          <w:rFonts w:ascii="Cambria" w:hAnsi="Cambria"/>
          <w:b/>
          <w:bCs/>
          <w:noProof/>
          <w:sz w:val="22"/>
        </w:rPr>
        <w:t>Morrison LA</w:t>
      </w:r>
      <w:r w:rsidRPr="00A866D2">
        <w:rPr>
          <w:rFonts w:ascii="Cambria" w:hAnsi="Cambria"/>
          <w:noProof/>
          <w:sz w:val="22"/>
        </w:rPr>
        <w:t xml:space="preserve">, </w:t>
      </w:r>
      <w:r w:rsidRPr="00A866D2">
        <w:rPr>
          <w:rFonts w:ascii="Cambria" w:hAnsi="Cambria"/>
          <w:b/>
          <w:bCs/>
          <w:noProof/>
          <w:sz w:val="22"/>
        </w:rPr>
        <w:t>Morselli E</w:t>
      </w:r>
      <w:r w:rsidRPr="00A866D2">
        <w:rPr>
          <w:rFonts w:ascii="Cambria" w:hAnsi="Cambria"/>
          <w:noProof/>
          <w:sz w:val="22"/>
        </w:rPr>
        <w:t xml:space="preserve">, </w:t>
      </w:r>
      <w:r w:rsidRPr="00A866D2">
        <w:rPr>
          <w:rFonts w:ascii="Cambria" w:hAnsi="Cambria"/>
          <w:b/>
          <w:bCs/>
          <w:noProof/>
          <w:sz w:val="22"/>
        </w:rPr>
        <w:t>Moscat J</w:t>
      </w:r>
      <w:r w:rsidRPr="00A866D2">
        <w:rPr>
          <w:rFonts w:ascii="Cambria" w:hAnsi="Cambria"/>
          <w:noProof/>
          <w:sz w:val="22"/>
        </w:rPr>
        <w:t xml:space="preserve">, </w:t>
      </w:r>
      <w:r w:rsidRPr="00A866D2">
        <w:rPr>
          <w:rFonts w:ascii="Cambria" w:hAnsi="Cambria"/>
          <w:b/>
          <w:bCs/>
          <w:noProof/>
          <w:sz w:val="22"/>
        </w:rPr>
        <w:t>Moseley PL</w:t>
      </w:r>
      <w:r w:rsidRPr="00A866D2">
        <w:rPr>
          <w:rFonts w:ascii="Cambria" w:hAnsi="Cambria"/>
          <w:noProof/>
          <w:sz w:val="22"/>
        </w:rPr>
        <w:t xml:space="preserve">, </w:t>
      </w:r>
      <w:r w:rsidRPr="00A866D2">
        <w:rPr>
          <w:rFonts w:ascii="Cambria" w:hAnsi="Cambria"/>
          <w:b/>
          <w:bCs/>
          <w:noProof/>
          <w:sz w:val="22"/>
        </w:rPr>
        <w:t>Mostowy S</w:t>
      </w:r>
      <w:r w:rsidRPr="00A866D2">
        <w:rPr>
          <w:rFonts w:ascii="Cambria" w:hAnsi="Cambria"/>
          <w:noProof/>
          <w:sz w:val="22"/>
        </w:rPr>
        <w:t xml:space="preserve">, </w:t>
      </w:r>
      <w:r w:rsidRPr="00A866D2">
        <w:rPr>
          <w:rFonts w:ascii="Cambria" w:hAnsi="Cambria"/>
          <w:b/>
          <w:bCs/>
          <w:noProof/>
          <w:sz w:val="22"/>
        </w:rPr>
        <w:t>Motori E</w:t>
      </w:r>
      <w:r w:rsidRPr="00A866D2">
        <w:rPr>
          <w:rFonts w:ascii="Cambria" w:hAnsi="Cambria"/>
          <w:noProof/>
          <w:sz w:val="22"/>
        </w:rPr>
        <w:t xml:space="preserve">, </w:t>
      </w:r>
      <w:r w:rsidRPr="00A866D2">
        <w:rPr>
          <w:rFonts w:ascii="Cambria" w:hAnsi="Cambria"/>
          <w:b/>
          <w:bCs/>
          <w:noProof/>
          <w:sz w:val="22"/>
        </w:rPr>
        <w:t>Mottet D</w:t>
      </w:r>
      <w:r w:rsidRPr="00A866D2">
        <w:rPr>
          <w:rFonts w:ascii="Cambria" w:hAnsi="Cambria"/>
          <w:noProof/>
          <w:sz w:val="22"/>
        </w:rPr>
        <w:t xml:space="preserve">, </w:t>
      </w:r>
      <w:r w:rsidRPr="00A866D2">
        <w:rPr>
          <w:rFonts w:ascii="Cambria" w:hAnsi="Cambria"/>
          <w:b/>
          <w:bCs/>
          <w:noProof/>
          <w:sz w:val="22"/>
        </w:rPr>
        <w:t>Mottram JC</w:t>
      </w:r>
      <w:r w:rsidRPr="00A866D2">
        <w:rPr>
          <w:rFonts w:ascii="Cambria" w:hAnsi="Cambria"/>
          <w:noProof/>
          <w:sz w:val="22"/>
        </w:rPr>
        <w:t xml:space="preserve">, </w:t>
      </w:r>
      <w:r w:rsidRPr="00A866D2">
        <w:rPr>
          <w:rFonts w:ascii="Cambria" w:hAnsi="Cambria"/>
          <w:b/>
          <w:bCs/>
          <w:noProof/>
          <w:sz w:val="22"/>
        </w:rPr>
        <w:t>Moussa CE-H</w:t>
      </w:r>
      <w:r w:rsidRPr="00A866D2">
        <w:rPr>
          <w:rFonts w:ascii="Cambria" w:hAnsi="Cambria"/>
          <w:noProof/>
          <w:sz w:val="22"/>
        </w:rPr>
        <w:t xml:space="preserve">, </w:t>
      </w:r>
      <w:r w:rsidRPr="00A866D2">
        <w:rPr>
          <w:rFonts w:ascii="Cambria" w:hAnsi="Cambria"/>
          <w:b/>
          <w:bCs/>
          <w:noProof/>
          <w:sz w:val="22"/>
        </w:rPr>
        <w:t>Mpakou VE</w:t>
      </w:r>
      <w:r w:rsidRPr="00A866D2">
        <w:rPr>
          <w:rFonts w:ascii="Cambria" w:hAnsi="Cambria"/>
          <w:noProof/>
          <w:sz w:val="22"/>
        </w:rPr>
        <w:t xml:space="preserve">, </w:t>
      </w:r>
      <w:r w:rsidRPr="00A866D2">
        <w:rPr>
          <w:rFonts w:ascii="Cambria" w:hAnsi="Cambria"/>
          <w:b/>
          <w:bCs/>
          <w:noProof/>
          <w:sz w:val="22"/>
        </w:rPr>
        <w:t>Mukhtar H</w:t>
      </w:r>
      <w:r w:rsidRPr="00A866D2">
        <w:rPr>
          <w:rFonts w:ascii="Cambria" w:hAnsi="Cambria"/>
          <w:noProof/>
          <w:sz w:val="22"/>
        </w:rPr>
        <w:t xml:space="preserve">, </w:t>
      </w:r>
      <w:r w:rsidRPr="00A866D2">
        <w:rPr>
          <w:rFonts w:ascii="Cambria" w:hAnsi="Cambria"/>
          <w:b/>
          <w:bCs/>
          <w:noProof/>
          <w:sz w:val="22"/>
        </w:rPr>
        <w:t>Mulcahy Levy JM</w:t>
      </w:r>
      <w:r w:rsidRPr="00A866D2">
        <w:rPr>
          <w:rFonts w:ascii="Cambria" w:hAnsi="Cambria"/>
          <w:noProof/>
          <w:sz w:val="22"/>
        </w:rPr>
        <w:t xml:space="preserve">, </w:t>
      </w:r>
      <w:r w:rsidRPr="00A866D2">
        <w:rPr>
          <w:rFonts w:ascii="Cambria" w:hAnsi="Cambria"/>
          <w:b/>
          <w:bCs/>
          <w:noProof/>
          <w:sz w:val="22"/>
        </w:rPr>
        <w:t>Muller S</w:t>
      </w:r>
      <w:r w:rsidRPr="00A866D2">
        <w:rPr>
          <w:rFonts w:ascii="Cambria" w:hAnsi="Cambria"/>
          <w:noProof/>
          <w:sz w:val="22"/>
        </w:rPr>
        <w:t xml:space="preserve">, </w:t>
      </w:r>
      <w:r w:rsidRPr="00A866D2">
        <w:rPr>
          <w:rFonts w:ascii="Cambria" w:hAnsi="Cambria"/>
          <w:b/>
          <w:bCs/>
          <w:noProof/>
          <w:sz w:val="22"/>
        </w:rPr>
        <w:t>Muñoz-Moreno R</w:t>
      </w:r>
      <w:r w:rsidRPr="00A866D2">
        <w:rPr>
          <w:rFonts w:ascii="Cambria" w:hAnsi="Cambria"/>
          <w:noProof/>
          <w:sz w:val="22"/>
        </w:rPr>
        <w:t xml:space="preserve">, </w:t>
      </w:r>
      <w:r w:rsidRPr="00A866D2">
        <w:rPr>
          <w:rFonts w:ascii="Cambria" w:hAnsi="Cambria"/>
          <w:b/>
          <w:bCs/>
          <w:noProof/>
          <w:sz w:val="22"/>
        </w:rPr>
        <w:t>Muñoz-Pinedo C</w:t>
      </w:r>
      <w:r w:rsidRPr="00A866D2">
        <w:rPr>
          <w:rFonts w:ascii="Cambria" w:hAnsi="Cambria"/>
          <w:noProof/>
          <w:sz w:val="22"/>
        </w:rPr>
        <w:t xml:space="preserve">, </w:t>
      </w:r>
      <w:r w:rsidRPr="00A866D2">
        <w:rPr>
          <w:rFonts w:ascii="Cambria" w:hAnsi="Cambria"/>
          <w:b/>
          <w:bCs/>
          <w:noProof/>
          <w:sz w:val="22"/>
        </w:rPr>
        <w:t>Münz C</w:t>
      </w:r>
      <w:r w:rsidRPr="00A866D2">
        <w:rPr>
          <w:rFonts w:ascii="Cambria" w:hAnsi="Cambria"/>
          <w:noProof/>
          <w:sz w:val="22"/>
        </w:rPr>
        <w:t xml:space="preserve">, </w:t>
      </w:r>
      <w:r w:rsidRPr="00A866D2">
        <w:rPr>
          <w:rFonts w:ascii="Cambria" w:hAnsi="Cambria"/>
          <w:b/>
          <w:bCs/>
          <w:noProof/>
          <w:sz w:val="22"/>
        </w:rPr>
        <w:t>Murphy ME</w:t>
      </w:r>
      <w:r w:rsidRPr="00A866D2">
        <w:rPr>
          <w:rFonts w:ascii="Cambria" w:hAnsi="Cambria"/>
          <w:noProof/>
          <w:sz w:val="22"/>
        </w:rPr>
        <w:t xml:space="preserve">, </w:t>
      </w:r>
      <w:r w:rsidRPr="00A866D2">
        <w:rPr>
          <w:rFonts w:ascii="Cambria" w:hAnsi="Cambria"/>
          <w:b/>
          <w:bCs/>
          <w:noProof/>
          <w:sz w:val="22"/>
        </w:rPr>
        <w:t>Murray JT</w:t>
      </w:r>
      <w:r w:rsidRPr="00A866D2">
        <w:rPr>
          <w:rFonts w:ascii="Cambria" w:hAnsi="Cambria"/>
          <w:noProof/>
          <w:sz w:val="22"/>
        </w:rPr>
        <w:t xml:space="preserve">, </w:t>
      </w:r>
      <w:r w:rsidRPr="00A866D2">
        <w:rPr>
          <w:rFonts w:ascii="Cambria" w:hAnsi="Cambria"/>
          <w:b/>
          <w:bCs/>
          <w:noProof/>
          <w:sz w:val="22"/>
        </w:rPr>
        <w:t>Murthy A</w:t>
      </w:r>
      <w:r w:rsidRPr="00A866D2">
        <w:rPr>
          <w:rFonts w:ascii="Cambria" w:hAnsi="Cambria"/>
          <w:noProof/>
          <w:sz w:val="22"/>
        </w:rPr>
        <w:t xml:space="preserve">, </w:t>
      </w:r>
      <w:r w:rsidRPr="00A866D2">
        <w:rPr>
          <w:rFonts w:ascii="Cambria" w:hAnsi="Cambria"/>
          <w:b/>
          <w:bCs/>
          <w:noProof/>
          <w:sz w:val="22"/>
        </w:rPr>
        <w:t>Mysorekar IU</w:t>
      </w:r>
      <w:r w:rsidRPr="00A866D2">
        <w:rPr>
          <w:rFonts w:ascii="Cambria" w:hAnsi="Cambria"/>
          <w:noProof/>
          <w:sz w:val="22"/>
        </w:rPr>
        <w:t xml:space="preserve">, </w:t>
      </w:r>
      <w:r w:rsidRPr="00A866D2">
        <w:rPr>
          <w:rFonts w:ascii="Cambria" w:hAnsi="Cambria"/>
          <w:b/>
          <w:bCs/>
          <w:noProof/>
          <w:sz w:val="22"/>
        </w:rPr>
        <w:t>Nabi IR</w:t>
      </w:r>
      <w:r w:rsidRPr="00A866D2">
        <w:rPr>
          <w:rFonts w:ascii="Cambria" w:hAnsi="Cambria"/>
          <w:noProof/>
          <w:sz w:val="22"/>
        </w:rPr>
        <w:t xml:space="preserve">, </w:t>
      </w:r>
      <w:r w:rsidRPr="00A866D2">
        <w:rPr>
          <w:rFonts w:ascii="Cambria" w:hAnsi="Cambria"/>
          <w:b/>
          <w:bCs/>
          <w:noProof/>
          <w:sz w:val="22"/>
        </w:rPr>
        <w:t>Nabissi M</w:t>
      </w:r>
      <w:r w:rsidRPr="00A866D2">
        <w:rPr>
          <w:rFonts w:ascii="Cambria" w:hAnsi="Cambria"/>
          <w:noProof/>
          <w:sz w:val="22"/>
        </w:rPr>
        <w:t xml:space="preserve">, </w:t>
      </w:r>
      <w:r w:rsidRPr="00A866D2">
        <w:rPr>
          <w:rFonts w:ascii="Cambria" w:hAnsi="Cambria"/>
          <w:b/>
          <w:bCs/>
          <w:noProof/>
          <w:sz w:val="22"/>
        </w:rPr>
        <w:t>Nader GA</w:t>
      </w:r>
      <w:r w:rsidRPr="00A866D2">
        <w:rPr>
          <w:rFonts w:ascii="Cambria" w:hAnsi="Cambria"/>
          <w:noProof/>
          <w:sz w:val="22"/>
        </w:rPr>
        <w:t xml:space="preserve">, </w:t>
      </w:r>
      <w:r w:rsidRPr="00A866D2">
        <w:rPr>
          <w:rFonts w:ascii="Cambria" w:hAnsi="Cambria"/>
          <w:b/>
          <w:bCs/>
          <w:noProof/>
          <w:sz w:val="22"/>
        </w:rPr>
        <w:t>Nagahara Y</w:t>
      </w:r>
      <w:r w:rsidRPr="00A866D2">
        <w:rPr>
          <w:rFonts w:ascii="Cambria" w:hAnsi="Cambria"/>
          <w:noProof/>
          <w:sz w:val="22"/>
        </w:rPr>
        <w:t xml:space="preserve">, </w:t>
      </w:r>
      <w:r w:rsidRPr="00A866D2">
        <w:rPr>
          <w:rFonts w:ascii="Cambria" w:hAnsi="Cambria"/>
          <w:b/>
          <w:bCs/>
          <w:noProof/>
          <w:sz w:val="22"/>
        </w:rPr>
        <w:t>Nagai Y</w:t>
      </w:r>
      <w:r w:rsidRPr="00A866D2">
        <w:rPr>
          <w:rFonts w:ascii="Cambria" w:hAnsi="Cambria"/>
          <w:noProof/>
          <w:sz w:val="22"/>
        </w:rPr>
        <w:t xml:space="preserve">, </w:t>
      </w:r>
      <w:r w:rsidRPr="00A866D2">
        <w:rPr>
          <w:rFonts w:ascii="Cambria" w:hAnsi="Cambria"/>
          <w:b/>
          <w:bCs/>
          <w:noProof/>
          <w:sz w:val="22"/>
        </w:rPr>
        <w:t>Nagata K</w:t>
      </w:r>
      <w:r w:rsidRPr="00A866D2">
        <w:rPr>
          <w:rFonts w:ascii="Cambria" w:hAnsi="Cambria"/>
          <w:noProof/>
          <w:sz w:val="22"/>
        </w:rPr>
        <w:t xml:space="preserve">, </w:t>
      </w:r>
      <w:r w:rsidRPr="00A866D2">
        <w:rPr>
          <w:rFonts w:ascii="Cambria" w:hAnsi="Cambria"/>
          <w:b/>
          <w:bCs/>
          <w:noProof/>
          <w:sz w:val="22"/>
        </w:rPr>
        <w:t>Nagelkerke A</w:t>
      </w:r>
      <w:r w:rsidRPr="00A866D2">
        <w:rPr>
          <w:rFonts w:ascii="Cambria" w:hAnsi="Cambria"/>
          <w:noProof/>
          <w:sz w:val="22"/>
        </w:rPr>
        <w:t xml:space="preserve">, </w:t>
      </w:r>
      <w:r w:rsidRPr="00A866D2">
        <w:rPr>
          <w:rFonts w:ascii="Cambria" w:hAnsi="Cambria"/>
          <w:b/>
          <w:bCs/>
          <w:noProof/>
          <w:sz w:val="22"/>
        </w:rPr>
        <w:t>Nagy P</w:t>
      </w:r>
      <w:r w:rsidRPr="00A866D2">
        <w:rPr>
          <w:rFonts w:ascii="Cambria" w:hAnsi="Cambria"/>
          <w:noProof/>
          <w:sz w:val="22"/>
        </w:rPr>
        <w:t xml:space="preserve">, </w:t>
      </w:r>
      <w:r w:rsidRPr="00A866D2">
        <w:rPr>
          <w:rFonts w:ascii="Cambria" w:hAnsi="Cambria"/>
          <w:b/>
          <w:bCs/>
          <w:noProof/>
          <w:sz w:val="22"/>
        </w:rPr>
        <w:t>Naidu SR</w:t>
      </w:r>
      <w:r w:rsidRPr="00A866D2">
        <w:rPr>
          <w:rFonts w:ascii="Cambria" w:hAnsi="Cambria"/>
          <w:noProof/>
          <w:sz w:val="22"/>
        </w:rPr>
        <w:t xml:space="preserve">, </w:t>
      </w:r>
      <w:r w:rsidRPr="00A866D2">
        <w:rPr>
          <w:rFonts w:ascii="Cambria" w:hAnsi="Cambria"/>
          <w:b/>
          <w:bCs/>
          <w:noProof/>
          <w:sz w:val="22"/>
        </w:rPr>
        <w:t>Nair S</w:t>
      </w:r>
      <w:r w:rsidRPr="00A866D2">
        <w:rPr>
          <w:rFonts w:ascii="Cambria" w:hAnsi="Cambria"/>
          <w:noProof/>
          <w:sz w:val="22"/>
        </w:rPr>
        <w:t xml:space="preserve">, </w:t>
      </w:r>
      <w:r w:rsidRPr="00A866D2">
        <w:rPr>
          <w:rFonts w:ascii="Cambria" w:hAnsi="Cambria"/>
          <w:b/>
          <w:bCs/>
          <w:noProof/>
          <w:sz w:val="22"/>
        </w:rPr>
        <w:t>Nakano H</w:t>
      </w:r>
      <w:r w:rsidRPr="00A866D2">
        <w:rPr>
          <w:rFonts w:ascii="Cambria" w:hAnsi="Cambria"/>
          <w:noProof/>
          <w:sz w:val="22"/>
        </w:rPr>
        <w:t xml:space="preserve">, </w:t>
      </w:r>
      <w:r w:rsidRPr="00A866D2">
        <w:rPr>
          <w:rFonts w:ascii="Cambria" w:hAnsi="Cambria"/>
          <w:b/>
          <w:bCs/>
          <w:noProof/>
          <w:sz w:val="22"/>
        </w:rPr>
        <w:t>Nakatogawa H</w:t>
      </w:r>
      <w:r w:rsidRPr="00A866D2">
        <w:rPr>
          <w:rFonts w:ascii="Cambria" w:hAnsi="Cambria"/>
          <w:noProof/>
          <w:sz w:val="22"/>
        </w:rPr>
        <w:t xml:space="preserve">, </w:t>
      </w:r>
      <w:r w:rsidRPr="00A866D2">
        <w:rPr>
          <w:rFonts w:ascii="Cambria" w:hAnsi="Cambria"/>
          <w:b/>
          <w:bCs/>
          <w:noProof/>
          <w:sz w:val="22"/>
        </w:rPr>
        <w:t>Nanjundan M</w:t>
      </w:r>
      <w:r w:rsidRPr="00A866D2">
        <w:rPr>
          <w:rFonts w:ascii="Cambria" w:hAnsi="Cambria"/>
          <w:noProof/>
          <w:sz w:val="22"/>
        </w:rPr>
        <w:t xml:space="preserve">, </w:t>
      </w:r>
      <w:r w:rsidRPr="00A866D2">
        <w:rPr>
          <w:rFonts w:ascii="Cambria" w:hAnsi="Cambria"/>
          <w:b/>
          <w:bCs/>
          <w:noProof/>
          <w:sz w:val="22"/>
        </w:rPr>
        <w:t>Napolitano G</w:t>
      </w:r>
      <w:r w:rsidRPr="00A866D2">
        <w:rPr>
          <w:rFonts w:ascii="Cambria" w:hAnsi="Cambria"/>
          <w:noProof/>
          <w:sz w:val="22"/>
        </w:rPr>
        <w:t xml:space="preserve">, </w:t>
      </w:r>
      <w:r w:rsidRPr="00A866D2">
        <w:rPr>
          <w:rFonts w:ascii="Cambria" w:hAnsi="Cambria"/>
          <w:b/>
          <w:bCs/>
          <w:noProof/>
          <w:sz w:val="22"/>
        </w:rPr>
        <w:t>Naqvi NI</w:t>
      </w:r>
      <w:r w:rsidRPr="00A866D2">
        <w:rPr>
          <w:rFonts w:ascii="Cambria" w:hAnsi="Cambria"/>
          <w:noProof/>
          <w:sz w:val="22"/>
        </w:rPr>
        <w:t xml:space="preserve">, </w:t>
      </w:r>
      <w:r w:rsidRPr="00A866D2">
        <w:rPr>
          <w:rFonts w:ascii="Cambria" w:hAnsi="Cambria"/>
          <w:b/>
          <w:bCs/>
          <w:noProof/>
          <w:sz w:val="22"/>
        </w:rPr>
        <w:t>Nardacci R</w:t>
      </w:r>
      <w:r w:rsidRPr="00A866D2">
        <w:rPr>
          <w:rFonts w:ascii="Cambria" w:hAnsi="Cambria"/>
          <w:noProof/>
          <w:sz w:val="22"/>
        </w:rPr>
        <w:t xml:space="preserve">, </w:t>
      </w:r>
      <w:r w:rsidRPr="00A866D2">
        <w:rPr>
          <w:rFonts w:ascii="Cambria" w:hAnsi="Cambria"/>
          <w:b/>
          <w:bCs/>
          <w:noProof/>
          <w:sz w:val="22"/>
        </w:rPr>
        <w:t>Narendra DP</w:t>
      </w:r>
      <w:r w:rsidRPr="00A866D2">
        <w:rPr>
          <w:rFonts w:ascii="Cambria" w:hAnsi="Cambria"/>
          <w:noProof/>
          <w:sz w:val="22"/>
        </w:rPr>
        <w:t xml:space="preserve">, </w:t>
      </w:r>
      <w:r w:rsidRPr="00A866D2">
        <w:rPr>
          <w:rFonts w:ascii="Cambria" w:hAnsi="Cambria"/>
          <w:b/>
          <w:bCs/>
          <w:noProof/>
          <w:sz w:val="22"/>
        </w:rPr>
        <w:t>Narita M</w:t>
      </w:r>
      <w:r w:rsidRPr="00A866D2">
        <w:rPr>
          <w:rFonts w:ascii="Cambria" w:hAnsi="Cambria"/>
          <w:noProof/>
          <w:sz w:val="22"/>
        </w:rPr>
        <w:t xml:space="preserve">, </w:t>
      </w:r>
      <w:r w:rsidRPr="00A866D2">
        <w:rPr>
          <w:rFonts w:ascii="Cambria" w:hAnsi="Cambria"/>
          <w:b/>
          <w:bCs/>
          <w:noProof/>
          <w:sz w:val="22"/>
        </w:rPr>
        <w:t>Nascimbeni AC</w:t>
      </w:r>
      <w:r w:rsidRPr="00A866D2">
        <w:rPr>
          <w:rFonts w:ascii="Cambria" w:hAnsi="Cambria"/>
          <w:noProof/>
          <w:sz w:val="22"/>
        </w:rPr>
        <w:t xml:space="preserve">, </w:t>
      </w:r>
      <w:r w:rsidRPr="00A866D2">
        <w:rPr>
          <w:rFonts w:ascii="Cambria" w:hAnsi="Cambria"/>
          <w:b/>
          <w:bCs/>
          <w:noProof/>
          <w:sz w:val="22"/>
        </w:rPr>
        <w:t>Natarajan R</w:t>
      </w:r>
      <w:r w:rsidRPr="00A866D2">
        <w:rPr>
          <w:rFonts w:ascii="Cambria" w:hAnsi="Cambria"/>
          <w:noProof/>
          <w:sz w:val="22"/>
        </w:rPr>
        <w:t xml:space="preserve">, </w:t>
      </w:r>
      <w:r w:rsidRPr="00A866D2">
        <w:rPr>
          <w:rFonts w:ascii="Cambria" w:hAnsi="Cambria"/>
          <w:b/>
          <w:bCs/>
          <w:noProof/>
          <w:sz w:val="22"/>
        </w:rPr>
        <w:t>Navegantes LC</w:t>
      </w:r>
      <w:r w:rsidRPr="00A866D2">
        <w:rPr>
          <w:rFonts w:ascii="Cambria" w:hAnsi="Cambria"/>
          <w:noProof/>
          <w:sz w:val="22"/>
        </w:rPr>
        <w:t xml:space="preserve">, </w:t>
      </w:r>
      <w:r w:rsidRPr="00A866D2">
        <w:rPr>
          <w:rFonts w:ascii="Cambria" w:hAnsi="Cambria"/>
          <w:b/>
          <w:bCs/>
          <w:noProof/>
          <w:sz w:val="22"/>
        </w:rPr>
        <w:t>Nawrocki ST</w:t>
      </w:r>
      <w:r w:rsidRPr="00A866D2">
        <w:rPr>
          <w:rFonts w:ascii="Cambria" w:hAnsi="Cambria"/>
          <w:noProof/>
          <w:sz w:val="22"/>
        </w:rPr>
        <w:t xml:space="preserve">, </w:t>
      </w:r>
      <w:r w:rsidRPr="00A866D2">
        <w:rPr>
          <w:rFonts w:ascii="Cambria" w:hAnsi="Cambria"/>
          <w:b/>
          <w:bCs/>
          <w:noProof/>
          <w:sz w:val="22"/>
        </w:rPr>
        <w:t>Nazarko TY</w:t>
      </w:r>
      <w:r w:rsidRPr="00A866D2">
        <w:rPr>
          <w:rFonts w:ascii="Cambria" w:hAnsi="Cambria"/>
          <w:noProof/>
          <w:sz w:val="22"/>
        </w:rPr>
        <w:t xml:space="preserve">, </w:t>
      </w:r>
      <w:r w:rsidRPr="00A866D2">
        <w:rPr>
          <w:rFonts w:ascii="Cambria" w:hAnsi="Cambria"/>
          <w:b/>
          <w:bCs/>
          <w:noProof/>
          <w:sz w:val="22"/>
        </w:rPr>
        <w:t>Nazarko VY</w:t>
      </w:r>
      <w:r w:rsidRPr="00A866D2">
        <w:rPr>
          <w:rFonts w:ascii="Cambria" w:hAnsi="Cambria"/>
          <w:noProof/>
          <w:sz w:val="22"/>
        </w:rPr>
        <w:t xml:space="preserve">, </w:t>
      </w:r>
      <w:r w:rsidRPr="00A866D2">
        <w:rPr>
          <w:rFonts w:ascii="Cambria" w:hAnsi="Cambria"/>
          <w:b/>
          <w:bCs/>
          <w:noProof/>
          <w:sz w:val="22"/>
        </w:rPr>
        <w:t>Neill T</w:t>
      </w:r>
      <w:r w:rsidRPr="00A866D2">
        <w:rPr>
          <w:rFonts w:ascii="Cambria" w:hAnsi="Cambria"/>
          <w:noProof/>
          <w:sz w:val="22"/>
        </w:rPr>
        <w:t xml:space="preserve">, </w:t>
      </w:r>
      <w:r w:rsidRPr="00A866D2">
        <w:rPr>
          <w:rFonts w:ascii="Cambria" w:hAnsi="Cambria"/>
          <w:b/>
          <w:bCs/>
          <w:noProof/>
          <w:sz w:val="22"/>
        </w:rPr>
        <w:t>Neri LM</w:t>
      </w:r>
      <w:r w:rsidRPr="00A866D2">
        <w:rPr>
          <w:rFonts w:ascii="Cambria" w:hAnsi="Cambria"/>
          <w:noProof/>
          <w:sz w:val="22"/>
        </w:rPr>
        <w:t xml:space="preserve">, </w:t>
      </w:r>
      <w:r w:rsidRPr="00A866D2">
        <w:rPr>
          <w:rFonts w:ascii="Cambria" w:hAnsi="Cambria"/>
          <w:b/>
          <w:bCs/>
          <w:noProof/>
          <w:sz w:val="22"/>
        </w:rPr>
        <w:t>Netea MG</w:t>
      </w:r>
      <w:r w:rsidRPr="00A866D2">
        <w:rPr>
          <w:rFonts w:ascii="Cambria" w:hAnsi="Cambria"/>
          <w:noProof/>
          <w:sz w:val="22"/>
        </w:rPr>
        <w:t xml:space="preserve">, </w:t>
      </w:r>
      <w:r w:rsidRPr="00A866D2">
        <w:rPr>
          <w:rFonts w:ascii="Cambria" w:hAnsi="Cambria"/>
          <w:b/>
          <w:bCs/>
          <w:noProof/>
          <w:sz w:val="22"/>
        </w:rPr>
        <w:t>Netea-Maier RT</w:t>
      </w:r>
      <w:r w:rsidRPr="00A866D2">
        <w:rPr>
          <w:rFonts w:ascii="Cambria" w:hAnsi="Cambria"/>
          <w:noProof/>
          <w:sz w:val="22"/>
        </w:rPr>
        <w:t xml:space="preserve">, </w:t>
      </w:r>
      <w:r w:rsidRPr="00A866D2">
        <w:rPr>
          <w:rFonts w:ascii="Cambria" w:hAnsi="Cambria"/>
          <w:b/>
          <w:bCs/>
          <w:noProof/>
          <w:sz w:val="22"/>
        </w:rPr>
        <w:t>Neves BM</w:t>
      </w:r>
      <w:r w:rsidRPr="00A866D2">
        <w:rPr>
          <w:rFonts w:ascii="Cambria" w:hAnsi="Cambria"/>
          <w:noProof/>
          <w:sz w:val="22"/>
        </w:rPr>
        <w:t xml:space="preserve">, </w:t>
      </w:r>
      <w:r w:rsidRPr="00A866D2">
        <w:rPr>
          <w:rFonts w:ascii="Cambria" w:hAnsi="Cambria"/>
          <w:b/>
          <w:bCs/>
          <w:noProof/>
          <w:sz w:val="22"/>
        </w:rPr>
        <w:t>Ney PA</w:t>
      </w:r>
      <w:r w:rsidRPr="00A866D2">
        <w:rPr>
          <w:rFonts w:ascii="Cambria" w:hAnsi="Cambria"/>
          <w:noProof/>
          <w:sz w:val="22"/>
        </w:rPr>
        <w:t xml:space="preserve">, </w:t>
      </w:r>
      <w:r w:rsidRPr="00A866D2">
        <w:rPr>
          <w:rFonts w:ascii="Cambria" w:hAnsi="Cambria"/>
          <w:b/>
          <w:bCs/>
          <w:noProof/>
          <w:sz w:val="22"/>
        </w:rPr>
        <w:t>Nezis IP</w:t>
      </w:r>
      <w:r w:rsidRPr="00A866D2">
        <w:rPr>
          <w:rFonts w:ascii="Cambria" w:hAnsi="Cambria"/>
          <w:noProof/>
          <w:sz w:val="22"/>
        </w:rPr>
        <w:t xml:space="preserve">, </w:t>
      </w:r>
      <w:r w:rsidRPr="00A866D2">
        <w:rPr>
          <w:rFonts w:ascii="Cambria" w:hAnsi="Cambria"/>
          <w:b/>
          <w:bCs/>
          <w:noProof/>
          <w:sz w:val="22"/>
        </w:rPr>
        <w:t>Nguyen HT</w:t>
      </w:r>
      <w:r w:rsidRPr="00A866D2">
        <w:rPr>
          <w:rFonts w:ascii="Cambria" w:hAnsi="Cambria"/>
          <w:noProof/>
          <w:sz w:val="22"/>
        </w:rPr>
        <w:t xml:space="preserve">, </w:t>
      </w:r>
      <w:r w:rsidRPr="00A866D2">
        <w:rPr>
          <w:rFonts w:ascii="Cambria" w:hAnsi="Cambria"/>
          <w:b/>
          <w:bCs/>
          <w:noProof/>
          <w:sz w:val="22"/>
        </w:rPr>
        <w:t>Nguyen HP</w:t>
      </w:r>
      <w:r w:rsidRPr="00A866D2">
        <w:rPr>
          <w:rFonts w:ascii="Cambria" w:hAnsi="Cambria"/>
          <w:noProof/>
          <w:sz w:val="22"/>
        </w:rPr>
        <w:t xml:space="preserve">, </w:t>
      </w:r>
      <w:r w:rsidRPr="00A866D2">
        <w:rPr>
          <w:rFonts w:ascii="Cambria" w:hAnsi="Cambria"/>
          <w:b/>
          <w:bCs/>
          <w:noProof/>
          <w:sz w:val="22"/>
        </w:rPr>
        <w:t>Nicot A-S</w:t>
      </w:r>
      <w:r w:rsidRPr="00A866D2">
        <w:rPr>
          <w:rFonts w:ascii="Cambria" w:hAnsi="Cambria"/>
          <w:noProof/>
          <w:sz w:val="22"/>
        </w:rPr>
        <w:t xml:space="preserve">, </w:t>
      </w:r>
      <w:r w:rsidRPr="00A866D2">
        <w:rPr>
          <w:rFonts w:ascii="Cambria" w:hAnsi="Cambria"/>
          <w:b/>
          <w:bCs/>
          <w:noProof/>
          <w:sz w:val="22"/>
        </w:rPr>
        <w:t>Nilsen H</w:t>
      </w:r>
      <w:r w:rsidRPr="00A866D2">
        <w:rPr>
          <w:rFonts w:ascii="Cambria" w:hAnsi="Cambria"/>
          <w:noProof/>
          <w:sz w:val="22"/>
        </w:rPr>
        <w:t xml:space="preserve">, </w:t>
      </w:r>
      <w:r w:rsidRPr="00A866D2">
        <w:rPr>
          <w:rFonts w:ascii="Cambria" w:hAnsi="Cambria"/>
          <w:b/>
          <w:bCs/>
          <w:noProof/>
          <w:sz w:val="22"/>
        </w:rPr>
        <w:t>Nilsson P</w:t>
      </w:r>
      <w:r w:rsidRPr="00A866D2">
        <w:rPr>
          <w:rFonts w:ascii="Cambria" w:hAnsi="Cambria"/>
          <w:noProof/>
          <w:sz w:val="22"/>
        </w:rPr>
        <w:t xml:space="preserve">, </w:t>
      </w:r>
      <w:r w:rsidRPr="00A866D2">
        <w:rPr>
          <w:rFonts w:ascii="Cambria" w:hAnsi="Cambria"/>
          <w:b/>
          <w:bCs/>
          <w:noProof/>
          <w:sz w:val="22"/>
        </w:rPr>
        <w:t>Nishimura M</w:t>
      </w:r>
      <w:r w:rsidRPr="00A866D2">
        <w:rPr>
          <w:rFonts w:ascii="Cambria" w:hAnsi="Cambria"/>
          <w:noProof/>
          <w:sz w:val="22"/>
        </w:rPr>
        <w:t xml:space="preserve">, </w:t>
      </w:r>
      <w:r w:rsidRPr="00A866D2">
        <w:rPr>
          <w:rFonts w:ascii="Cambria" w:hAnsi="Cambria"/>
          <w:b/>
          <w:bCs/>
          <w:noProof/>
          <w:sz w:val="22"/>
        </w:rPr>
        <w:t>Nishino I</w:t>
      </w:r>
      <w:r w:rsidRPr="00A866D2">
        <w:rPr>
          <w:rFonts w:ascii="Cambria" w:hAnsi="Cambria"/>
          <w:noProof/>
          <w:sz w:val="22"/>
        </w:rPr>
        <w:t xml:space="preserve">, </w:t>
      </w:r>
      <w:r w:rsidRPr="00A866D2">
        <w:rPr>
          <w:rFonts w:ascii="Cambria" w:hAnsi="Cambria"/>
          <w:b/>
          <w:bCs/>
          <w:noProof/>
          <w:sz w:val="22"/>
        </w:rPr>
        <w:t>Niso-Santano M</w:t>
      </w:r>
      <w:r w:rsidRPr="00A866D2">
        <w:rPr>
          <w:rFonts w:ascii="Cambria" w:hAnsi="Cambria"/>
          <w:noProof/>
          <w:sz w:val="22"/>
        </w:rPr>
        <w:t xml:space="preserve">, </w:t>
      </w:r>
      <w:r w:rsidRPr="00A866D2">
        <w:rPr>
          <w:rFonts w:ascii="Cambria" w:hAnsi="Cambria"/>
          <w:b/>
          <w:bCs/>
          <w:noProof/>
          <w:sz w:val="22"/>
        </w:rPr>
        <w:t>Niu H</w:t>
      </w:r>
      <w:r w:rsidRPr="00A866D2">
        <w:rPr>
          <w:rFonts w:ascii="Cambria" w:hAnsi="Cambria"/>
          <w:noProof/>
          <w:sz w:val="22"/>
        </w:rPr>
        <w:t xml:space="preserve">, </w:t>
      </w:r>
      <w:r w:rsidRPr="00A866D2">
        <w:rPr>
          <w:rFonts w:ascii="Cambria" w:hAnsi="Cambria"/>
          <w:b/>
          <w:bCs/>
          <w:noProof/>
          <w:sz w:val="22"/>
        </w:rPr>
        <w:t>Nixon RA</w:t>
      </w:r>
      <w:r w:rsidRPr="00A866D2">
        <w:rPr>
          <w:rFonts w:ascii="Cambria" w:hAnsi="Cambria"/>
          <w:noProof/>
          <w:sz w:val="22"/>
        </w:rPr>
        <w:t xml:space="preserve">, </w:t>
      </w:r>
      <w:r w:rsidRPr="00A866D2">
        <w:rPr>
          <w:rFonts w:ascii="Cambria" w:hAnsi="Cambria"/>
          <w:b/>
          <w:bCs/>
          <w:noProof/>
          <w:sz w:val="22"/>
        </w:rPr>
        <w:t>Njar VC</w:t>
      </w:r>
      <w:r w:rsidRPr="00A866D2">
        <w:rPr>
          <w:rFonts w:ascii="Cambria" w:hAnsi="Cambria"/>
          <w:noProof/>
          <w:sz w:val="22"/>
        </w:rPr>
        <w:t xml:space="preserve">, </w:t>
      </w:r>
      <w:r w:rsidRPr="00A866D2">
        <w:rPr>
          <w:rFonts w:ascii="Cambria" w:hAnsi="Cambria"/>
          <w:b/>
          <w:bCs/>
          <w:noProof/>
          <w:sz w:val="22"/>
        </w:rPr>
        <w:t>Noda T</w:t>
      </w:r>
      <w:r w:rsidRPr="00A866D2">
        <w:rPr>
          <w:rFonts w:ascii="Cambria" w:hAnsi="Cambria"/>
          <w:noProof/>
          <w:sz w:val="22"/>
        </w:rPr>
        <w:t xml:space="preserve">, </w:t>
      </w:r>
      <w:r w:rsidRPr="00A866D2">
        <w:rPr>
          <w:rFonts w:ascii="Cambria" w:hAnsi="Cambria"/>
          <w:b/>
          <w:bCs/>
          <w:noProof/>
          <w:sz w:val="22"/>
        </w:rPr>
        <w:t>Noegel AA</w:t>
      </w:r>
      <w:r w:rsidRPr="00A866D2">
        <w:rPr>
          <w:rFonts w:ascii="Cambria" w:hAnsi="Cambria"/>
          <w:noProof/>
          <w:sz w:val="22"/>
        </w:rPr>
        <w:t xml:space="preserve">, </w:t>
      </w:r>
      <w:r w:rsidRPr="00A866D2">
        <w:rPr>
          <w:rFonts w:ascii="Cambria" w:hAnsi="Cambria"/>
          <w:b/>
          <w:bCs/>
          <w:noProof/>
          <w:sz w:val="22"/>
        </w:rPr>
        <w:t>Nolte EM</w:t>
      </w:r>
      <w:r w:rsidRPr="00A866D2">
        <w:rPr>
          <w:rFonts w:ascii="Cambria" w:hAnsi="Cambria"/>
          <w:noProof/>
          <w:sz w:val="22"/>
        </w:rPr>
        <w:t xml:space="preserve">, </w:t>
      </w:r>
      <w:r w:rsidRPr="00A866D2">
        <w:rPr>
          <w:rFonts w:ascii="Cambria" w:hAnsi="Cambria"/>
          <w:b/>
          <w:bCs/>
          <w:noProof/>
          <w:sz w:val="22"/>
        </w:rPr>
        <w:t>Norberg E</w:t>
      </w:r>
      <w:r w:rsidRPr="00A866D2">
        <w:rPr>
          <w:rFonts w:ascii="Cambria" w:hAnsi="Cambria"/>
          <w:noProof/>
          <w:sz w:val="22"/>
        </w:rPr>
        <w:t xml:space="preserve">, </w:t>
      </w:r>
      <w:r w:rsidRPr="00A866D2">
        <w:rPr>
          <w:rFonts w:ascii="Cambria" w:hAnsi="Cambria"/>
          <w:b/>
          <w:bCs/>
          <w:noProof/>
          <w:sz w:val="22"/>
        </w:rPr>
        <w:t>Norga KK</w:t>
      </w:r>
      <w:r w:rsidRPr="00A866D2">
        <w:rPr>
          <w:rFonts w:ascii="Cambria" w:hAnsi="Cambria"/>
          <w:noProof/>
          <w:sz w:val="22"/>
        </w:rPr>
        <w:t xml:space="preserve">, </w:t>
      </w:r>
      <w:r w:rsidRPr="00A866D2">
        <w:rPr>
          <w:rFonts w:ascii="Cambria" w:hAnsi="Cambria"/>
          <w:b/>
          <w:bCs/>
          <w:noProof/>
          <w:sz w:val="22"/>
        </w:rPr>
        <w:t>Noureini SK</w:t>
      </w:r>
      <w:r w:rsidRPr="00A866D2">
        <w:rPr>
          <w:rFonts w:ascii="Cambria" w:hAnsi="Cambria"/>
          <w:noProof/>
          <w:sz w:val="22"/>
        </w:rPr>
        <w:t xml:space="preserve">, </w:t>
      </w:r>
      <w:r w:rsidRPr="00A866D2">
        <w:rPr>
          <w:rFonts w:ascii="Cambria" w:hAnsi="Cambria"/>
          <w:b/>
          <w:bCs/>
          <w:noProof/>
          <w:sz w:val="22"/>
        </w:rPr>
        <w:t>Notomi S</w:t>
      </w:r>
      <w:r w:rsidRPr="00A866D2">
        <w:rPr>
          <w:rFonts w:ascii="Cambria" w:hAnsi="Cambria"/>
          <w:noProof/>
          <w:sz w:val="22"/>
        </w:rPr>
        <w:t xml:space="preserve">, </w:t>
      </w:r>
      <w:r w:rsidRPr="00A866D2">
        <w:rPr>
          <w:rFonts w:ascii="Cambria" w:hAnsi="Cambria"/>
          <w:b/>
          <w:bCs/>
          <w:noProof/>
          <w:sz w:val="22"/>
        </w:rPr>
        <w:t>Notterpek L</w:t>
      </w:r>
      <w:r w:rsidRPr="00A866D2">
        <w:rPr>
          <w:rFonts w:ascii="Cambria" w:hAnsi="Cambria"/>
          <w:noProof/>
          <w:sz w:val="22"/>
        </w:rPr>
        <w:t xml:space="preserve">, </w:t>
      </w:r>
      <w:r w:rsidRPr="00A866D2">
        <w:rPr>
          <w:rFonts w:ascii="Cambria" w:hAnsi="Cambria"/>
          <w:b/>
          <w:bCs/>
          <w:noProof/>
          <w:sz w:val="22"/>
        </w:rPr>
        <w:t>Nowikovsky K</w:t>
      </w:r>
      <w:r w:rsidRPr="00A866D2">
        <w:rPr>
          <w:rFonts w:ascii="Cambria" w:hAnsi="Cambria"/>
          <w:noProof/>
          <w:sz w:val="22"/>
        </w:rPr>
        <w:t xml:space="preserve">, </w:t>
      </w:r>
      <w:r w:rsidRPr="00A866D2">
        <w:rPr>
          <w:rFonts w:ascii="Cambria" w:hAnsi="Cambria"/>
          <w:b/>
          <w:bCs/>
          <w:noProof/>
          <w:sz w:val="22"/>
        </w:rPr>
        <w:t>Nukina N</w:t>
      </w:r>
      <w:r w:rsidRPr="00A866D2">
        <w:rPr>
          <w:rFonts w:ascii="Cambria" w:hAnsi="Cambria"/>
          <w:noProof/>
          <w:sz w:val="22"/>
        </w:rPr>
        <w:t xml:space="preserve">, </w:t>
      </w:r>
      <w:r w:rsidRPr="00A866D2">
        <w:rPr>
          <w:rFonts w:ascii="Cambria" w:hAnsi="Cambria"/>
          <w:b/>
          <w:bCs/>
          <w:noProof/>
          <w:sz w:val="22"/>
        </w:rPr>
        <w:t>Nürnberger T</w:t>
      </w:r>
      <w:r w:rsidRPr="00A866D2">
        <w:rPr>
          <w:rFonts w:ascii="Cambria" w:hAnsi="Cambria"/>
          <w:noProof/>
          <w:sz w:val="22"/>
        </w:rPr>
        <w:t xml:space="preserve">, </w:t>
      </w:r>
      <w:r w:rsidRPr="00A866D2">
        <w:rPr>
          <w:rFonts w:ascii="Cambria" w:hAnsi="Cambria"/>
          <w:b/>
          <w:bCs/>
          <w:noProof/>
          <w:sz w:val="22"/>
        </w:rPr>
        <w:t>O’Donnell VB</w:t>
      </w:r>
      <w:r w:rsidRPr="00A866D2">
        <w:rPr>
          <w:rFonts w:ascii="Cambria" w:hAnsi="Cambria"/>
          <w:noProof/>
          <w:sz w:val="22"/>
        </w:rPr>
        <w:t xml:space="preserve">, </w:t>
      </w:r>
      <w:r w:rsidRPr="00A866D2">
        <w:rPr>
          <w:rFonts w:ascii="Cambria" w:hAnsi="Cambria"/>
          <w:b/>
          <w:bCs/>
          <w:noProof/>
          <w:sz w:val="22"/>
        </w:rPr>
        <w:t>O’Donovan T</w:t>
      </w:r>
      <w:r w:rsidRPr="00A866D2">
        <w:rPr>
          <w:rFonts w:ascii="Cambria" w:hAnsi="Cambria"/>
          <w:noProof/>
          <w:sz w:val="22"/>
        </w:rPr>
        <w:t xml:space="preserve">, </w:t>
      </w:r>
      <w:r w:rsidRPr="00A866D2">
        <w:rPr>
          <w:rFonts w:ascii="Cambria" w:hAnsi="Cambria"/>
          <w:b/>
          <w:bCs/>
          <w:noProof/>
          <w:sz w:val="22"/>
        </w:rPr>
        <w:t>O’Dwyer PJ</w:t>
      </w:r>
      <w:r w:rsidRPr="00A866D2">
        <w:rPr>
          <w:rFonts w:ascii="Cambria" w:hAnsi="Cambria"/>
          <w:noProof/>
          <w:sz w:val="22"/>
        </w:rPr>
        <w:t xml:space="preserve">, </w:t>
      </w:r>
      <w:r w:rsidRPr="00A866D2">
        <w:rPr>
          <w:rFonts w:ascii="Cambria" w:hAnsi="Cambria"/>
          <w:b/>
          <w:bCs/>
          <w:noProof/>
          <w:sz w:val="22"/>
        </w:rPr>
        <w:t>Oehme I</w:t>
      </w:r>
      <w:r w:rsidRPr="00A866D2">
        <w:rPr>
          <w:rFonts w:ascii="Cambria" w:hAnsi="Cambria"/>
          <w:noProof/>
          <w:sz w:val="22"/>
        </w:rPr>
        <w:t xml:space="preserve">, </w:t>
      </w:r>
      <w:r w:rsidRPr="00A866D2">
        <w:rPr>
          <w:rFonts w:ascii="Cambria" w:hAnsi="Cambria"/>
          <w:b/>
          <w:bCs/>
          <w:noProof/>
          <w:sz w:val="22"/>
        </w:rPr>
        <w:t>Oeste CL</w:t>
      </w:r>
      <w:r w:rsidRPr="00A866D2">
        <w:rPr>
          <w:rFonts w:ascii="Cambria" w:hAnsi="Cambria"/>
          <w:noProof/>
          <w:sz w:val="22"/>
        </w:rPr>
        <w:t xml:space="preserve">, </w:t>
      </w:r>
      <w:r w:rsidRPr="00A866D2">
        <w:rPr>
          <w:rFonts w:ascii="Cambria" w:hAnsi="Cambria"/>
          <w:b/>
          <w:bCs/>
          <w:noProof/>
          <w:sz w:val="22"/>
        </w:rPr>
        <w:t>Ogawa M</w:t>
      </w:r>
      <w:r w:rsidRPr="00A866D2">
        <w:rPr>
          <w:rFonts w:ascii="Cambria" w:hAnsi="Cambria"/>
          <w:noProof/>
          <w:sz w:val="22"/>
        </w:rPr>
        <w:t xml:space="preserve">, </w:t>
      </w:r>
      <w:r w:rsidRPr="00A866D2">
        <w:rPr>
          <w:rFonts w:ascii="Cambria" w:hAnsi="Cambria"/>
          <w:b/>
          <w:bCs/>
          <w:noProof/>
          <w:sz w:val="22"/>
        </w:rPr>
        <w:t>Ogretmen B</w:t>
      </w:r>
      <w:r w:rsidRPr="00A866D2">
        <w:rPr>
          <w:rFonts w:ascii="Cambria" w:hAnsi="Cambria"/>
          <w:noProof/>
          <w:sz w:val="22"/>
        </w:rPr>
        <w:t xml:space="preserve">, </w:t>
      </w:r>
      <w:r w:rsidRPr="00A866D2">
        <w:rPr>
          <w:rFonts w:ascii="Cambria" w:hAnsi="Cambria"/>
          <w:b/>
          <w:bCs/>
          <w:noProof/>
          <w:sz w:val="22"/>
        </w:rPr>
        <w:t>Ogura Y</w:t>
      </w:r>
      <w:r w:rsidRPr="00A866D2">
        <w:rPr>
          <w:rFonts w:ascii="Cambria" w:hAnsi="Cambria"/>
          <w:noProof/>
          <w:sz w:val="22"/>
        </w:rPr>
        <w:t xml:space="preserve">, </w:t>
      </w:r>
      <w:r w:rsidRPr="00A866D2">
        <w:rPr>
          <w:rFonts w:ascii="Cambria" w:hAnsi="Cambria"/>
          <w:b/>
          <w:bCs/>
          <w:noProof/>
          <w:sz w:val="22"/>
        </w:rPr>
        <w:t>Oh YJ</w:t>
      </w:r>
      <w:r w:rsidRPr="00A866D2">
        <w:rPr>
          <w:rFonts w:ascii="Cambria" w:hAnsi="Cambria"/>
          <w:noProof/>
          <w:sz w:val="22"/>
        </w:rPr>
        <w:t xml:space="preserve">, </w:t>
      </w:r>
      <w:r w:rsidRPr="00A866D2">
        <w:rPr>
          <w:rFonts w:ascii="Cambria" w:hAnsi="Cambria"/>
          <w:b/>
          <w:bCs/>
          <w:noProof/>
          <w:sz w:val="22"/>
        </w:rPr>
        <w:t>Ohmuraya M</w:t>
      </w:r>
      <w:r w:rsidRPr="00A866D2">
        <w:rPr>
          <w:rFonts w:ascii="Cambria" w:hAnsi="Cambria"/>
          <w:noProof/>
          <w:sz w:val="22"/>
        </w:rPr>
        <w:t xml:space="preserve">, </w:t>
      </w:r>
      <w:r w:rsidRPr="00A866D2">
        <w:rPr>
          <w:rFonts w:ascii="Cambria" w:hAnsi="Cambria"/>
          <w:b/>
          <w:bCs/>
          <w:noProof/>
          <w:sz w:val="22"/>
        </w:rPr>
        <w:t>Ohshima T</w:t>
      </w:r>
      <w:r w:rsidRPr="00A866D2">
        <w:rPr>
          <w:rFonts w:ascii="Cambria" w:hAnsi="Cambria"/>
          <w:noProof/>
          <w:sz w:val="22"/>
        </w:rPr>
        <w:t xml:space="preserve">, </w:t>
      </w:r>
      <w:r w:rsidRPr="00A866D2">
        <w:rPr>
          <w:rFonts w:ascii="Cambria" w:hAnsi="Cambria"/>
          <w:b/>
          <w:bCs/>
          <w:noProof/>
          <w:sz w:val="22"/>
        </w:rPr>
        <w:t>Ojha R</w:t>
      </w:r>
      <w:r w:rsidRPr="00A866D2">
        <w:rPr>
          <w:rFonts w:ascii="Cambria" w:hAnsi="Cambria"/>
          <w:noProof/>
          <w:sz w:val="22"/>
        </w:rPr>
        <w:t xml:space="preserve">, </w:t>
      </w:r>
      <w:r w:rsidRPr="00A866D2">
        <w:rPr>
          <w:rFonts w:ascii="Cambria" w:hAnsi="Cambria"/>
          <w:b/>
          <w:bCs/>
          <w:noProof/>
          <w:sz w:val="22"/>
        </w:rPr>
        <w:t>Okamoto K</w:t>
      </w:r>
      <w:r w:rsidRPr="00A866D2">
        <w:rPr>
          <w:rFonts w:ascii="Cambria" w:hAnsi="Cambria"/>
          <w:noProof/>
          <w:sz w:val="22"/>
        </w:rPr>
        <w:t xml:space="preserve">, </w:t>
      </w:r>
      <w:r w:rsidRPr="00A866D2">
        <w:rPr>
          <w:rFonts w:ascii="Cambria" w:hAnsi="Cambria"/>
          <w:b/>
          <w:bCs/>
          <w:noProof/>
          <w:sz w:val="22"/>
        </w:rPr>
        <w:t>Okazaki T</w:t>
      </w:r>
      <w:r w:rsidRPr="00A866D2">
        <w:rPr>
          <w:rFonts w:ascii="Cambria" w:hAnsi="Cambria"/>
          <w:noProof/>
          <w:sz w:val="22"/>
        </w:rPr>
        <w:t xml:space="preserve">, </w:t>
      </w:r>
      <w:r w:rsidRPr="00A866D2">
        <w:rPr>
          <w:rFonts w:ascii="Cambria" w:hAnsi="Cambria"/>
          <w:b/>
          <w:bCs/>
          <w:noProof/>
          <w:sz w:val="22"/>
        </w:rPr>
        <w:t>Oliver FJ</w:t>
      </w:r>
      <w:r w:rsidRPr="00A866D2">
        <w:rPr>
          <w:rFonts w:ascii="Cambria" w:hAnsi="Cambria"/>
          <w:noProof/>
          <w:sz w:val="22"/>
        </w:rPr>
        <w:t xml:space="preserve">, </w:t>
      </w:r>
      <w:r w:rsidRPr="00A866D2">
        <w:rPr>
          <w:rFonts w:ascii="Cambria" w:hAnsi="Cambria"/>
          <w:b/>
          <w:bCs/>
          <w:noProof/>
          <w:sz w:val="22"/>
        </w:rPr>
        <w:t>Ollinger K</w:t>
      </w:r>
      <w:r w:rsidRPr="00A866D2">
        <w:rPr>
          <w:rFonts w:ascii="Cambria" w:hAnsi="Cambria"/>
          <w:noProof/>
          <w:sz w:val="22"/>
        </w:rPr>
        <w:t xml:space="preserve">, </w:t>
      </w:r>
      <w:r w:rsidRPr="00A866D2">
        <w:rPr>
          <w:rFonts w:ascii="Cambria" w:hAnsi="Cambria"/>
          <w:b/>
          <w:bCs/>
          <w:noProof/>
          <w:sz w:val="22"/>
        </w:rPr>
        <w:t>Olsson S</w:t>
      </w:r>
      <w:r w:rsidRPr="00A866D2">
        <w:rPr>
          <w:rFonts w:ascii="Cambria" w:hAnsi="Cambria"/>
          <w:noProof/>
          <w:sz w:val="22"/>
        </w:rPr>
        <w:t xml:space="preserve">, </w:t>
      </w:r>
      <w:r w:rsidRPr="00A866D2">
        <w:rPr>
          <w:rFonts w:ascii="Cambria" w:hAnsi="Cambria"/>
          <w:b/>
          <w:bCs/>
          <w:noProof/>
          <w:sz w:val="22"/>
        </w:rPr>
        <w:t>Orban DP</w:t>
      </w:r>
      <w:r w:rsidRPr="00A866D2">
        <w:rPr>
          <w:rFonts w:ascii="Cambria" w:hAnsi="Cambria"/>
          <w:noProof/>
          <w:sz w:val="22"/>
        </w:rPr>
        <w:t xml:space="preserve">, </w:t>
      </w:r>
      <w:r w:rsidRPr="00A866D2">
        <w:rPr>
          <w:rFonts w:ascii="Cambria" w:hAnsi="Cambria"/>
          <w:b/>
          <w:bCs/>
          <w:noProof/>
          <w:sz w:val="22"/>
        </w:rPr>
        <w:t>Ordonez P</w:t>
      </w:r>
      <w:r w:rsidRPr="00A866D2">
        <w:rPr>
          <w:rFonts w:ascii="Cambria" w:hAnsi="Cambria"/>
          <w:noProof/>
          <w:sz w:val="22"/>
        </w:rPr>
        <w:t xml:space="preserve">, </w:t>
      </w:r>
      <w:r w:rsidRPr="00A866D2">
        <w:rPr>
          <w:rFonts w:ascii="Cambria" w:hAnsi="Cambria"/>
          <w:b/>
          <w:bCs/>
          <w:noProof/>
          <w:sz w:val="22"/>
        </w:rPr>
        <w:t>Orhon I</w:t>
      </w:r>
      <w:r w:rsidRPr="00A866D2">
        <w:rPr>
          <w:rFonts w:ascii="Cambria" w:hAnsi="Cambria"/>
          <w:noProof/>
          <w:sz w:val="22"/>
        </w:rPr>
        <w:t xml:space="preserve">, </w:t>
      </w:r>
      <w:r w:rsidRPr="00A866D2">
        <w:rPr>
          <w:rFonts w:ascii="Cambria" w:hAnsi="Cambria"/>
          <w:b/>
          <w:bCs/>
          <w:noProof/>
          <w:sz w:val="22"/>
        </w:rPr>
        <w:t>Orosz L</w:t>
      </w:r>
      <w:r w:rsidRPr="00A866D2">
        <w:rPr>
          <w:rFonts w:ascii="Cambria" w:hAnsi="Cambria"/>
          <w:noProof/>
          <w:sz w:val="22"/>
        </w:rPr>
        <w:t xml:space="preserve">, </w:t>
      </w:r>
      <w:r w:rsidRPr="00A866D2">
        <w:rPr>
          <w:rFonts w:ascii="Cambria" w:hAnsi="Cambria"/>
          <w:b/>
          <w:bCs/>
          <w:noProof/>
          <w:sz w:val="22"/>
        </w:rPr>
        <w:t>O’Rourke EJ</w:t>
      </w:r>
      <w:r w:rsidRPr="00A866D2">
        <w:rPr>
          <w:rFonts w:ascii="Cambria" w:hAnsi="Cambria"/>
          <w:noProof/>
          <w:sz w:val="22"/>
        </w:rPr>
        <w:t xml:space="preserve">, </w:t>
      </w:r>
      <w:r w:rsidRPr="00A866D2">
        <w:rPr>
          <w:rFonts w:ascii="Cambria" w:hAnsi="Cambria"/>
          <w:b/>
          <w:bCs/>
          <w:noProof/>
          <w:sz w:val="22"/>
        </w:rPr>
        <w:t>Orozco H</w:t>
      </w:r>
      <w:r w:rsidRPr="00A866D2">
        <w:rPr>
          <w:rFonts w:ascii="Cambria" w:hAnsi="Cambria"/>
          <w:noProof/>
          <w:sz w:val="22"/>
        </w:rPr>
        <w:t xml:space="preserve">, </w:t>
      </w:r>
      <w:r w:rsidRPr="00A866D2">
        <w:rPr>
          <w:rFonts w:ascii="Cambria" w:hAnsi="Cambria"/>
          <w:b/>
          <w:bCs/>
          <w:noProof/>
          <w:sz w:val="22"/>
        </w:rPr>
        <w:t>Ortega AL</w:t>
      </w:r>
      <w:r w:rsidRPr="00A866D2">
        <w:rPr>
          <w:rFonts w:ascii="Cambria" w:hAnsi="Cambria"/>
          <w:noProof/>
          <w:sz w:val="22"/>
        </w:rPr>
        <w:t xml:space="preserve">, </w:t>
      </w:r>
      <w:r w:rsidRPr="00A866D2">
        <w:rPr>
          <w:rFonts w:ascii="Cambria" w:hAnsi="Cambria"/>
          <w:b/>
          <w:bCs/>
          <w:noProof/>
          <w:sz w:val="22"/>
        </w:rPr>
        <w:t>Ortona E</w:t>
      </w:r>
      <w:r w:rsidRPr="00A866D2">
        <w:rPr>
          <w:rFonts w:ascii="Cambria" w:hAnsi="Cambria"/>
          <w:noProof/>
          <w:sz w:val="22"/>
        </w:rPr>
        <w:t xml:space="preserve">, </w:t>
      </w:r>
      <w:r w:rsidRPr="00A866D2">
        <w:rPr>
          <w:rFonts w:ascii="Cambria" w:hAnsi="Cambria"/>
          <w:b/>
          <w:bCs/>
          <w:noProof/>
          <w:sz w:val="22"/>
        </w:rPr>
        <w:t>Osellame LD</w:t>
      </w:r>
      <w:r w:rsidRPr="00A866D2">
        <w:rPr>
          <w:rFonts w:ascii="Cambria" w:hAnsi="Cambria"/>
          <w:noProof/>
          <w:sz w:val="22"/>
        </w:rPr>
        <w:t xml:space="preserve">, </w:t>
      </w:r>
      <w:r w:rsidRPr="00A866D2">
        <w:rPr>
          <w:rFonts w:ascii="Cambria" w:hAnsi="Cambria"/>
          <w:b/>
          <w:bCs/>
          <w:noProof/>
          <w:sz w:val="22"/>
        </w:rPr>
        <w:t>Oshima J</w:t>
      </w:r>
      <w:r w:rsidRPr="00A866D2">
        <w:rPr>
          <w:rFonts w:ascii="Cambria" w:hAnsi="Cambria"/>
          <w:noProof/>
          <w:sz w:val="22"/>
        </w:rPr>
        <w:t xml:space="preserve">, </w:t>
      </w:r>
      <w:r w:rsidRPr="00A866D2">
        <w:rPr>
          <w:rFonts w:ascii="Cambria" w:hAnsi="Cambria"/>
          <w:b/>
          <w:bCs/>
          <w:noProof/>
          <w:sz w:val="22"/>
        </w:rPr>
        <w:t>Oshima S</w:t>
      </w:r>
      <w:r w:rsidRPr="00A866D2">
        <w:rPr>
          <w:rFonts w:ascii="Cambria" w:hAnsi="Cambria"/>
          <w:noProof/>
          <w:sz w:val="22"/>
        </w:rPr>
        <w:t xml:space="preserve">, </w:t>
      </w:r>
      <w:r w:rsidRPr="00A866D2">
        <w:rPr>
          <w:rFonts w:ascii="Cambria" w:hAnsi="Cambria"/>
          <w:b/>
          <w:bCs/>
          <w:noProof/>
          <w:sz w:val="22"/>
        </w:rPr>
        <w:t>Osiewacz HD</w:t>
      </w:r>
      <w:r w:rsidRPr="00A866D2">
        <w:rPr>
          <w:rFonts w:ascii="Cambria" w:hAnsi="Cambria"/>
          <w:noProof/>
          <w:sz w:val="22"/>
        </w:rPr>
        <w:t xml:space="preserve">, </w:t>
      </w:r>
      <w:r w:rsidRPr="00A866D2">
        <w:rPr>
          <w:rFonts w:ascii="Cambria" w:hAnsi="Cambria"/>
          <w:b/>
          <w:bCs/>
          <w:noProof/>
          <w:sz w:val="22"/>
        </w:rPr>
        <w:t>Otomo T</w:t>
      </w:r>
      <w:r w:rsidRPr="00A866D2">
        <w:rPr>
          <w:rFonts w:ascii="Cambria" w:hAnsi="Cambria"/>
          <w:noProof/>
          <w:sz w:val="22"/>
        </w:rPr>
        <w:t xml:space="preserve">, </w:t>
      </w:r>
      <w:r w:rsidRPr="00A866D2">
        <w:rPr>
          <w:rFonts w:ascii="Cambria" w:hAnsi="Cambria"/>
          <w:b/>
          <w:bCs/>
          <w:noProof/>
          <w:sz w:val="22"/>
        </w:rPr>
        <w:t>Otsu K</w:t>
      </w:r>
      <w:r w:rsidRPr="00A866D2">
        <w:rPr>
          <w:rFonts w:ascii="Cambria" w:hAnsi="Cambria"/>
          <w:noProof/>
          <w:sz w:val="22"/>
        </w:rPr>
        <w:t xml:space="preserve">, </w:t>
      </w:r>
      <w:r w:rsidRPr="00A866D2">
        <w:rPr>
          <w:rFonts w:ascii="Cambria" w:hAnsi="Cambria"/>
          <w:b/>
          <w:bCs/>
          <w:noProof/>
          <w:sz w:val="22"/>
        </w:rPr>
        <w:t>Ou JJ</w:t>
      </w:r>
      <w:r w:rsidRPr="00A866D2">
        <w:rPr>
          <w:rFonts w:ascii="Cambria" w:hAnsi="Cambria"/>
          <w:noProof/>
          <w:sz w:val="22"/>
        </w:rPr>
        <w:t xml:space="preserve">, </w:t>
      </w:r>
      <w:r w:rsidRPr="00A866D2">
        <w:rPr>
          <w:rFonts w:ascii="Cambria" w:hAnsi="Cambria"/>
          <w:b/>
          <w:bCs/>
          <w:noProof/>
          <w:sz w:val="22"/>
        </w:rPr>
        <w:t>Outeiro TF</w:t>
      </w:r>
      <w:r w:rsidRPr="00A866D2">
        <w:rPr>
          <w:rFonts w:ascii="Cambria" w:hAnsi="Cambria"/>
          <w:noProof/>
          <w:sz w:val="22"/>
        </w:rPr>
        <w:t xml:space="preserve">, </w:t>
      </w:r>
      <w:r w:rsidRPr="00A866D2">
        <w:rPr>
          <w:rFonts w:ascii="Cambria" w:hAnsi="Cambria"/>
          <w:b/>
          <w:bCs/>
          <w:noProof/>
          <w:sz w:val="22"/>
        </w:rPr>
        <w:t>Ouyang D</w:t>
      </w:r>
      <w:r w:rsidRPr="00A866D2">
        <w:rPr>
          <w:rFonts w:ascii="Cambria" w:hAnsi="Cambria"/>
          <w:noProof/>
          <w:sz w:val="22"/>
        </w:rPr>
        <w:t xml:space="preserve">, </w:t>
      </w:r>
      <w:r w:rsidRPr="00A866D2">
        <w:rPr>
          <w:rFonts w:ascii="Cambria" w:hAnsi="Cambria"/>
          <w:b/>
          <w:bCs/>
          <w:noProof/>
          <w:sz w:val="22"/>
        </w:rPr>
        <w:t>Ouyang H</w:t>
      </w:r>
      <w:r w:rsidRPr="00A866D2">
        <w:rPr>
          <w:rFonts w:ascii="Cambria" w:hAnsi="Cambria"/>
          <w:noProof/>
          <w:sz w:val="22"/>
        </w:rPr>
        <w:t xml:space="preserve">, </w:t>
      </w:r>
      <w:r w:rsidRPr="00A866D2">
        <w:rPr>
          <w:rFonts w:ascii="Cambria" w:hAnsi="Cambria"/>
          <w:b/>
          <w:bCs/>
          <w:noProof/>
          <w:sz w:val="22"/>
        </w:rPr>
        <w:t>Overholtzer M</w:t>
      </w:r>
      <w:r w:rsidRPr="00A866D2">
        <w:rPr>
          <w:rFonts w:ascii="Cambria" w:hAnsi="Cambria"/>
          <w:noProof/>
          <w:sz w:val="22"/>
        </w:rPr>
        <w:t xml:space="preserve">, </w:t>
      </w:r>
      <w:r w:rsidRPr="00A866D2">
        <w:rPr>
          <w:rFonts w:ascii="Cambria" w:hAnsi="Cambria"/>
          <w:b/>
          <w:bCs/>
          <w:noProof/>
          <w:sz w:val="22"/>
        </w:rPr>
        <w:t>Ozbun MA</w:t>
      </w:r>
      <w:r w:rsidRPr="00A866D2">
        <w:rPr>
          <w:rFonts w:ascii="Cambria" w:hAnsi="Cambria"/>
          <w:noProof/>
          <w:sz w:val="22"/>
        </w:rPr>
        <w:t xml:space="preserve">, </w:t>
      </w:r>
      <w:r w:rsidRPr="00A866D2">
        <w:rPr>
          <w:rFonts w:ascii="Cambria" w:hAnsi="Cambria"/>
          <w:b/>
          <w:bCs/>
          <w:noProof/>
          <w:sz w:val="22"/>
        </w:rPr>
        <w:t>Ozdinler PH</w:t>
      </w:r>
      <w:r w:rsidRPr="00A866D2">
        <w:rPr>
          <w:rFonts w:ascii="Cambria" w:hAnsi="Cambria"/>
          <w:noProof/>
          <w:sz w:val="22"/>
        </w:rPr>
        <w:t xml:space="preserve">, </w:t>
      </w:r>
      <w:r w:rsidRPr="00A866D2">
        <w:rPr>
          <w:rFonts w:ascii="Cambria" w:hAnsi="Cambria"/>
          <w:b/>
          <w:bCs/>
          <w:noProof/>
          <w:sz w:val="22"/>
        </w:rPr>
        <w:t>Ozpolat B</w:t>
      </w:r>
      <w:r w:rsidRPr="00A866D2">
        <w:rPr>
          <w:rFonts w:ascii="Cambria" w:hAnsi="Cambria"/>
          <w:noProof/>
          <w:sz w:val="22"/>
        </w:rPr>
        <w:t xml:space="preserve">, </w:t>
      </w:r>
      <w:r w:rsidRPr="00A866D2">
        <w:rPr>
          <w:rFonts w:ascii="Cambria" w:hAnsi="Cambria"/>
          <w:b/>
          <w:bCs/>
          <w:noProof/>
          <w:sz w:val="22"/>
        </w:rPr>
        <w:t>Pacelli C</w:t>
      </w:r>
      <w:r w:rsidRPr="00A866D2">
        <w:rPr>
          <w:rFonts w:ascii="Cambria" w:hAnsi="Cambria"/>
          <w:noProof/>
          <w:sz w:val="22"/>
        </w:rPr>
        <w:t xml:space="preserve">, </w:t>
      </w:r>
      <w:r w:rsidRPr="00A866D2">
        <w:rPr>
          <w:rFonts w:ascii="Cambria" w:hAnsi="Cambria"/>
          <w:b/>
          <w:bCs/>
          <w:noProof/>
          <w:sz w:val="22"/>
        </w:rPr>
        <w:t>Paganetti P</w:t>
      </w:r>
      <w:r w:rsidRPr="00A866D2">
        <w:rPr>
          <w:rFonts w:ascii="Cambria" w:hAnsi="Cambria"/>
          <w:noProof/>
          <w:sz w:val="22"/>
        </w:rPr>
        <w:t xml:space="preserve">, </w:t>
      </w:r>
      <w:r w:rsidRPr="00A866D2">
        <w:rPr>
          <w:rFonts w:ascii="Cambria" w:hAnsi="Cambria"/>
          <w:b/>
          <w:bCs/>
          <w:noProof/>
          <w:sz w:val="22"/>
        </w:rPr>
        <w:t>Page G</w:t>
      </w:r>
      <w:r w:rsidRPr="00A866D2">
        <w:rPr>
          <w:rFonts w:ascii="Cambria" w:hAnsi="Cambria"/>
          <w:noProof/>
          <w:sz w:val="22"/>
        </w:rPr>
        <w:t xml:space="preserve">, </w:t>
      </w:r>
      <w:r w:rsidRPr="00A866D2">
        <w:rPr>
          <w:rFonts w:ascii="Cambria" w:hAnsi="Cambria"/>
          <w:b/>
          <w:bCs/>
          <w:noProof/>
          <w:sz w:val="22"/>
        </w:rPr>
        <w:t>Pages G</w:t>
      </w:r>
      <w:r w:rsidRPr="00A866D2">
        <w:rPr>
          <w:rFonts w:ascii="Cambria" w:hAnsi="Cambria"/>
          <w:noProof/>
          <w:sz w:val="22"/>
        </w:rPr>
        <w:t xml:space="preserve">, </w:t>
      </w:r>
      <w:r w:rsidRPr="00A866D2">
        <w:rPr>
          <w:rFonts w:ascii="Cambria" w:hAnsi="Cambria"/>
          <w:b/>
          <w:bCs/>
          <w:noProof/>
          <w:sz w:val="22"/>
        </w:rPr>
        <w:t>Pagnini U</w:t>
      </w:r>
      <w:r w:rsidRPr="00A866D2">
        <w:rPr>
          <w:rFonts w:ascii="Cambria" w:hAnsi="Cambria"/>
          <w:noProof/>
          <w:sz w:val="22"/>
        </w:rPr>
        <w:t xml:space="preserve">, </w:t>
      </w:r>
      <w:r w:rsidRPr="00A866D2">
        <w:rPr>
          <w:rFonts w:ascii="Cambria" w:hAnsi="Cambria"/>
          <w:b/>
          <w:bCs/>
          <w:noProof/>
          <w:sz w:val="22"/>
        </w:rPr>
        <w:t>Pajak B</w:t>
      </w:r>
      <w:r w:rsidRPr="00A866D2">
        <w:rPr>
          <w:rFonts w:ascii="Cambria" w:hAnsi="Cambria"/>
          <w:noProof/>
          <w:sz w:val="22"/>
        </w:rPr>
        <w:t xml:space="preserve">, </w:t>
      </w:r>
      <w:r w:rsidRPr="00A866D2">
        <w:rPr>
          <w:rFonts w:ascii="Cambria" w:hAnsi="Cambria"/>
          <w:b/>
          <w:bCs/>
          <w:noProof/>
          <w:sz w:val="22"/>
        </w:rPr>
        <w:t>Pak SC</w:t>
      </w:r>
      <w:r w:rsidRPr="00A866D2">
        <w:rPr>
          <w:rFonts w:ascii="Cambria" w:hAnsi="Cambria"/>
          <w:noProof/>
          <w:sz w:val="22"/>
        </w:rPr>
        <w:t xml:space="preserve">, </w:t>
      </w:r>
      <w:r w:rsidRPr="00A866D2">
        <w:rPr>
          <w:rFonts w:ascii="Cambria" w:hAnsi="Cambria"/>
          <w:b/>
          <w:bCs/>
          <w:noProof/>
          <w:sz w:val="22"/>
        </w:rPr>
        <w:t>Pakos-Zebrucka K</w:t>
      </w:r>
      <w:r w:rsidRPr="00A866D2">
        <w:rPr>
          <w:rFonts w:ascii="Cambria" w:hAnsi="Cambria"/>
          <w:noProof/>
          <w:sz w:val="22"/>
        </w:rPr>
        <w:t xml:space="preserve">, </w:t>
      </w:r>
      <w:r w:rsidRPr="00A866D2">
        <w:rPr>
          <w:rFonts w:ascii="Cambria" w:hAnsi="Cambria"/>
          <w:b/>
          <w:bCs/>
          <w:noProof/>
          <w:sz w:val="22"/>
        </w:rPr>
        <w:t>Pakpour N</w:t>
      </w:r>
      <w:r w:rsidRPr="00A866D2">
        <w:rPr>
          <w:rFonts w:ascii="Cambria" w:hAnsi="Cambria"/>
          <w:noProof/>
          <w:sz w:val="22"/>
        </w:rPr>
        <w:t xml:space="preserve">, </w:t>
      </w:r>
      <w:r w:rsidRPr="00A866D2">
        <w:rPr>
          <w:rFonts w:ascii="Cambria" w:hAnsi="Cambria"/>
          <w:b/>
          <w:bCs/>
          <w:noProof/>
          <w:sz w:val="22"/>
        </w:rPr>
        <w:t>Palková Z</w:t>
      </w:r>
      <w:r w:rsidRPr="00A866D2">
        <w:rPr>
          <w:rFonts w:ascii="Cambria" w:hAnsi="Cambria"/>
          <w:noProof/>
          <w:sz w:val="22"/>
        </w:rPr>
        <w:t xml:space="preserve">, </w:t>
      </w:r>
      <w:r w:rsidRPr="00A866D2">
        <w:rPr>
          <w:rFonts w:ascii="Cambria" w:hAnsi="Cambria"/>
          <w:b/>
          <w:bCs/>
          <w:noProof/>
          <w:sz w:val="22"/>
        </w:rPr>
        <w:t>Palladino F</w:t>
      </w:r>
      <w:r w:rsidRPr="00A866D2">
        <w:rPr>
          <w:rFonts w:ascii="Cambria" w:hAnsi="Cambria"/>
          <w:noProof/>
          <w:sz w:val="22"/>
        </w:rPr>
        <w:t xml:space="preserve">, </w:t>
      </w:r>
      <w:r w:rsidRPr="00A866D2">
        <w:rPr>
          <w:rFonts w:ascii="Cambria" w:hAnsi="Cambria"/>
          <w:b/>
          <w:bCs/>
          <w:noProof/>
          <w:sz w:val="22"/>
        </w:rPr>
        <w:t>Pallauf K</w:t>
      </w:r>
      <w:r w:rsidRPr="00A866D2">
        <w:rPr>
          <w:rFonts w:ascii="Cambria" w:hAnsi="Cambria"/>
          <w:noProof/>
          <w:sz w:val="22"/>
        </w:rPr>
        <w:t xml:space="preserve">, </w:t>
      </w:r>
      <w:r w:rsidRPr="00A866D2">
        <w:rPr>
          <w:rFonts w:ascii="Cambria" w:hAnsi="Cambria"/>
          <w:b/>
          <w:bCs/>
          <w:noProof/>
          <w:sz w:val="22"/>
        </w:rPr>
        <w:t>Pallet N</w:t>
      </w:r>
      <w:r w:rsidRPr="00A866D2">
        <w:rPr>
          <w:rFonts w:ascii="Cambria" w:hAnsi="Cambria"/>
          <w:noProof/>
          <w:sz w:val="22"/>
        </w:rPr>
        <w:t xml:space="preserve">, </w:t>
      </w:r>
      <w:r w:rsidRPr="00A866D2">
        <w:rPr>
          <w:rFonts w:ascii="Cambria" w:hAnsi="Cambria"/>
          <w:b/>
          <w:bCs/>
          <w:noProof/>
          <w:sz w:val="22"/>
        </w:rPr>
        <w:t>Palmieri M</w:t>
      </w:r>
      <w:r w:rsidRPr="00A866D2">
        <w:rPr>
          <w:rFonts w:ascii="Cambria" w:hAnsi="Cambria"/>
          <w:noProof/>
          <w:sz w:val="22"/>
        </w:rPr>
        <w:t xml:space="preserve">, </w:t>
      </w:r>
      <w:r w:rsidRPr="00A866D2">
        <w:rPr>
          <w:rFonts w:ascii="Cambria" w:hAnsi="Cambria"/>
          <w:b/>
          <w:bCs/>
          <w:noProof/>
          <w:sz w:val="22"/>
        </w:rPr>
        <w:t>Paludan SR</w:t>
      </w:r>
      <w:r w:rsidRPr="00A866D2">
        <w:rPr>
          <w:rFonts w:ascii="Cambria" w:hAnsi="Cambria"/>
          <w:noProof/>
          <w:sz w:val="22"/>
        </w:rPr>
        <w:t xml:space="preserve">, </w:t>
      </w:r>
      <w:r w:rsidRPr="00A866D2">
        <w:rPr>
          <w:rFonts w:ascii="Cambria" w:hAnsi="Cambria"/>
          <w:b/>
          <w:bCs/>
          <w:noProof/>
          <w:sz w:val="22"/>
        </w:rPr>
        <w:t>Palumbo C</w:t>
      </w:r>
      <w:r w:rsidRPr="00A866D2">
        <w:rPr>
          <w:rFonts w:ascii="Cambria" w:hAnsi="Cambria"/>
          <w:noProof/>
          <w:sz w:val="22"/>
        </w:rPr>
        <w:t xml:space="preserve">, </w:t>
      </w:r>
      <w:r w:rsidRPr="00A866D2">
        <w:rPr>
          <w:rFonts w:ascii="Cambria" w:hAnsi="Cambria"/>
          <w:b/>
          <w:bCs/>
          <w:noProof/>
          <w:sz w:val="22"/>
        </w:rPr>
        <w:t>Palumbo S</w:t>
      </w:r>
      <w:r w:rsidRPr="00A866D2">
        <w:rPr>
          <w:rFonts w:ascii="Cambria" w:hAnsi="Cambria"/>
          <w:noProof/>
          <w:sz w:val="22"/>
        </w:rPr>
        <w:t xml:space="preserve">, </w:t>
      </w:r>
      <w:r w:rsidRPr="00A866D2">
        <w:rPr>
          <w:rFonts w:ascii="Cambria" w:hAnsi="Cambria"/>
          <w:b/>
          <w:bCs/>
          <w:noProof/>
          <w:sz w:val="22"/>
        </w:rPr>
        <w:t>Pampliega O</w:t>
      </w:r>
      <w:r w:rsidRPr="00A866D2">
        <w:rPr>
          <w:rFonts w:ascii="Cambria" w:hAnsi="Cambria"/>
          <w:noProof/>
          <w:sz w:val="22"/>
        </w:rPr>
        <w:t xml:space="preserve">, </w:t>
      </w:r>
      <w:r w:rsidRPr="00A866D2">
        <w:rPr>
          <w:rFonts w:ascii="Cambria" w:hAnsi="Cambria"/>
          <w:b/>
          <w:bCs/>
          <w:noProof/>
          <w:sz w:val="22"/>
        </w:rPr>
        <w:t>Pan H</w:t>
      </w:r>
      <w:r w:rsidRPr="00A866D2">
        <w:rPr>
          <w:rFonts w:ascii="Cambria" w:hAnsi="Cambria"/>
          <w:noProof/>
          <w:sz w:val="22"/>
        </w:rPr>
        <w:t xml:space="preserve">, </w:t>
      </w:r>
      <w:r w:rsidRPr="00A866D2">
        <w:rPr>
          <w:rFonts w:ascii="Cambria" w:hAnsi="Cambria"/>
          <w:b/>
          <w:bCs/>
          <w:noProof/>
          <w:sz w:val="22"/>
        </w:rPr>
        <w:t>Pan W</w:t>
      </w:r>
      <w:r w:rsidRPr="00A866D2">
        <w:rPr>
          <w:rFonts w:ascii="Cambria" w:hAnsi="Cambria"/>
          <w:noProof/>
          <w:sz w:val="22"/>
        </w:rPr>
        <w:t xml:space="preserve">, </w:t>
      </w:r>
      <w:r w:rsidRPr="00A866D2">
        <w:rPr>
          <w:rFonts w:ascii="Cambria" w:hAnsi="Cambria"/>
          <w:b/>
          <w:bCs/>
          <w:noProof/>
          <w:sz w:val="22"/>
        </w:rPr>
        <w:t>Panaretakis T</w:t>
      </w:r>
      <w:r w:rsidRPr="00A866D2">
        <w:rPr>
          <w:rFonts w:ascii="Cambria" w:hAnsi="Cambria"/>
          <w:noProof/>
          <w:sz w:val="22"/>
        </w:rPr>
        <w:t xml:space="preserve">, </w:t>
      </w:r>
      <w:r w:rsidRPr="00A866D2">
        <w:rPr>
          <w:rFonts w:ascii="Cambria" w:hAnsi="Cambria"/>
          <w:b/>
          <w:bCs/>
          <w:noProof/>
          <w:sz w:val="22"/>
        </w:rPr>
        <w:t>Pandey A</w:t>
      </w:r>
      <w:r w:rsidRPr="00A866D2">
        <w:rPr>
          <w:rFonts w:ascii="Cambria" w:hAnsi="Cambria"/>
          <w:noProof/>
          <w:sz w:val="22"/>
        </w:rPr>
        <w:t xml:space="preserve">, </w:t>
      </w:r>
      <w:r w:rsidRPr="00A866D2">
        <w:rPr>
          <w:rFonts w:ascii="Cambria" w:hAnsi="Cambria"/>
          <w:b/>
          <w:bCs/>
          <w:noProof/>
          <w:sz w:val="22"/>
        </w:rPr>
        <w:t>Pantazopoulou A</w:t>
      </w:r>
      <w:r w:rsidRPr="00A866D2">
        <w:rPr>
          <w:rFonts w:ascii="Cambria" w:hAnsi="Cambria"/>
          <w:noProof/>
          <w:sz w:val="22"/>
        </w:rPr>
        <w:t xml:space="preserve">, </w:t>
      </w:r>
      <w:r w:rsidRPr="00A866D2">
        <w:rPr>
          <w:rFonts w:ascii="Cambria" w:hAnsi="Cambria"/>
          <w:b/>
          <w:bCs/>
          <w:noProof/>
          <w:sz w:val="22"/>
        </w:rPr>
        <w:t>Papackova Z</w:t>
      </w:r>
      <w:r w:rsidRPr="00A866D2">
        <w:rPr>
          <w:rFonts w:ascii="Cambria" w:hAnsi="Cambria"/>
          <w:noProof/>
          <w:sz w:val="22"/>
        </w:rPr>
        <w:t xml:space="preserve">, </w:t>
      </w:r>
      <w:r w:rsidRPr="00A866D2">
        <w:rPr>
          <w:rFonts w:ascii="Cambria" w:hAnsi="Cambria"/>
          <w:b/>
          <w:bCs/>
          <w:noProof/>
          <w:sz w:val="22"/>
        </w:rPr>
        <w:t>Papademetrio DL</w:t>
      </w:r>
      <w:r w:rsidRPr="00A866D2">
        <w:rPr>
          <w:rFonts w:ascii="Cambria" w:hAnsi="Cambria"/>
          <w:noProof/>
          <w:sz w:val="22"/>
        </w:rPr>
        <w:t xml:space="preserve">, </w:t>
      </w:r>
      <w:r w:rsidRPr="00A866D2">
        <w:rPr>
          <w:rFonts w:ascii="Cambria" w:hAnsi="Cambria"/>
          <w:b/>
          <w:bCs/>
          <w:noProof/>
          <w:sz w:val="22"/>
        </w:rPr>
        <w:t>Papassideri I</w:t>
      </w:r>
      <w:r w:rsidRPr="00A866D2">
        <w:rPr>
          <w:rFonts w:ascii="Cambria" w:hAnsi="Cambria"/>
          <w:noProof/>
          <w:sz w:val="22"/>
        </w:rPr>
        <w:t xml:space="preserve">, </w:t>
      </w:r>
      <w:r w:rsidRPr="00A866D2">
        <w:rPr>
          <w:rFonts w:ascii="Cambria" w:hAnsi="Cambria"/>
          <w:b/>
          <w:bCs/>
          <w:noProof/>
          <w:sz w:val="22"/>
        </w:rPr>
        <w:t>Papini A</w:t>
      </w:r>
      <w:r w:rsidRPr="00A866D2">
        <w:rPr>
          <w:rFonts w:ascii="Cambria" w:hAnsi="Cambria"/>
          <w:noProof/>
          <w:sz w:val="22"/>
        </w:rPr>
        <w:t xml:space="preserve">, </w:t>
      </w:r>
      <w:r w:rsidRPr="00A866D2">
        <w:rPr>
          <w:rFonts w:ascii="Cambria" w:hAnsi="Cambria"/>
          <w:b/>
          <w:bCs/>
          <w:noProof/>
          <w:sz w:val="22"/>
        </w:rPr>
        <w:t>Parajuli N</w:t>
      </w:r>
      <w:r w:rsidRPr="00A866D2">
        <w:rPr>
          <w:rFonts w:ascii="Cambria" w:hAnsi="Cambria"/>
          <w:noProof/>
          <w:sz w:val="22"/>
        </w:rPr>
        <w:t xml:space="preserve">, </w:t>
      </w:r>
      <w:r w:rsidRPr="00A866D2">
        <w:rPr>
          <w:rFonts w:ascii="Cambria" w:hAnsi="Cambria"/>
          <w:b/>
          <w:bCs/>
          <w:noProof/>
          <w:sz w:val="22"/>
        </w:rPr>
        <w:t>Pardo J</w:t>
      </w:r>
      <w:r w:rsidRPr="00A866D2">
        <w:rPr>
          <w:rFonts w:ascii="Cambria" w:hAnsi="Cambria"/>
          <w:noProof/>
          <w:sz w:val="22"/>
        </w:rPr>
        <w:t xml:space="preserve">, </w:t>
      </w:r>
      <w:r w:rsidRPr="00A866D2">
        <w:rPr>
          <w:rFonts w:ascii="Cambria" w:hAnsi="Cambria"/>
          <w:b/>
          <w:bCs/>
          <w:noProof/>
          <w:sz w:val="22"/>
        </w:rPr>
        <w:t>Parekh V V</w:t>
      </w:r>
      <w:r w:rsidRPr="00A866D2">
        <w:rPr>
          <w:rFonts w:ascii="Cambria" w:hAnsi="Cambria"/>
          <w:noProof/>
          <w:sz w:val="22"/>
        </w:rPr>
        <w:t xml:space="preserve">, </w:t>
      </w:r>
      <w:r w:rsidRPr="00A866D2">
        <w:rPr>
          <w:rFonts w:ascii="Cambria" w:hAnsi="Cambria"/>
          <w:b/>
          <w:bCs/>
          <w:noProof/>
          <w:sz w:val="22"/>
        </w:rPr>
        <w:t>Parenti G</w:t>
      </w:r>
      <w:r w:rsidRPr="00A866D2">
        <w:rPr>
          <w:rFonts w:ascii="Cambria" w:hAnsi="Cambria"/>
          <w:noProof/>
          <w:sz w:val="22"/>
        </w:rPr>
        <w:t xml:space="preserve">, </w:t>
      </w:r>
      <w:r w:rsidRPr="00A866D2">
        <w:rPr>
          <w:rFonts w:ascii="Cambria" w:hAnsi="Cambria"/>
          <w:b/>
          <w:bCs/>
          <w:noProof/>
          <w:sz w:val="22"/>
        </w:rPr>
        <w:t>Park J-I</w:t>
      </w:r>
      <w:r w:rsidRPr="00A866D2">
        <w:rPr>
          <w:rFonts w:ascii="Cambria" w:hAnsi="Cambria"/>
          <w:noProof/>
          <w:sz w:val="22"/>
        </w:rPr>
        <w:t xml:space="preserve">, </w:t>
      </w:r>
      <w:r w:rsidRPr="00A866D2">
        <w:rPr>
          <w:rFonts w:ascii="Cambria" w:hAnsi="Cambria"/>
          <w:b/>
          <w:bCs/>
          <w:noProof/>
          <w:sz w:val="22"/>
        </w:rPr>
        <w:t>Park J</w:t>
      </w:r>
      <w:r w:rsidRPr="00A866D2">
        <w:rPr>
          <w:rFonts w:ascii="Cambria" w:hAnsi="Cambria"/>
          <w:noProof/>
          <w:sz w:val="22"/>
        </w:rPr>
        <w:t xml:space="preserve">, </w:t>
      </w:r>
      <w:r w:rsidRPr="00A866D2">
        <w:rPr>
          <w:rFonts w:ascii="Cambria" w:hAnsi="Cambria"/>
          <w:b/>
          <w:bCs/>
          <w:noProof/>
          <w:sz w:val="22"/>
        </w:rPr>
        <w:t>Park OK</w:t>
      </w:r>
      <w:r w:rsidRPr="00A866D2">
        <w:rPr>
          <w:rFonts w:ascii="Cambria" w:hAnsi="Cambria"/>
          <w:noProof/>
          <w:sz w:val="22"/>
        </w:rPr>
        <w:t xml:space="preserve">, </w:t>
      </w:r>
      <w:r w:rsidRPr="00A866D2">
        <w:rPr>
          <w:rFonts w:ascii="Cambria" w:hAnsi="Cambria"/>
          <w:b/>
          <w:bCs/>
          <w:noProof/>
          <w:sz w:val="22"/>
        </w:rPr>
        <w:t>Parker R</w:t>
      </w:r>
      <w:r w:rsidRPr="00A866D2">
        <w:rPr>
          <w:rFonts w:ascii="Cambria" w:hAnsi="Cambria"/>
          <w:noProof/>
          <w:sz w:val="22"/>
        </w:rPr>
        <w:t xml:space="preserve">, </w:t>
      </w:r>
      <w:r w:rsidRPr="00A866D2">
        <w:rPr>
          <w:rFonts w:ascii="Cambria" w:hAnsi="Cambria"/>
          <w:b/>
          <w:bCs/>
          <w:noProof/>
          <w:sz w:val="22"/>
        </w:rPr>
        <w:t>Parlato R</w:t>
      </w:r>
      <w:r w:rsidRPr="00A866D2">
        <w:rPr>
          <w:rFonts w:ascii="Cambria" w:hAnsi="Cambria"/>
          <w:noProof/>
          <w:sz w:val="22"/>
        </w:rPr>
        <w:t xml:space="preserve">, </w:t>
      </w:r>
      <w:r w:rsidRPr="00A866D2">
        <w:rPr>
          <w:rFonts w:ascii="Cambria" w:hAnsi="Cambria"/>
          <w:b/>
          <w:bCs/>
          <w:noProof/>
          <w:sz w:val="22"/>
        </w:rPr>
        <w:t>Parys JB</w:t>
      </w:r>
      <w:r w:rsidRPr="00A866D2">
        <w:rPr>
          <w:rFonts w:ascii="Cambria" w:hAnsi="Cambria"/>
          <w:noProof/>
          <w:sz w:val="22"/>
        </w:rPr>
        <w:t xml:space="preserve">, </w:t>
      </w:r>
      <w:r w:rsidRPr="00A866D2">
        <w:rPr>
          <w:rFonts w:ascii="Cambria" w:hAnsi="Cambria"/>
          <w:b/>
          <w:bCs/>
          <w:noProof/>
          <w:sz w:val="22"/>
        </w:rPr>
        <w:t>Parzych KR</w:t>
      </w:r>
      <w:r w:rsidRPr="00A866D2">
        <w:rPr>
          <w:rFonts w:ascii="Cambria" w:hAnsi="Cambria"/>
          <w:noProof/>
          <w:sz w:val="22"/>
        </w:rPr>
        <w:t xml:space="preserve">, </w:t>
      </w:r>
      <w:r w:rsidRPr="00A866D2">
        <w:rPr>
          <w:rFonts w:ascii="Cambria" w:hAnsi="Cambria"/>
          <w:b/>
          <w:bCs/>
          <w:noProof/>
          <w:sz w:val="22"/>
        </w:rPr>
        <w:t>Pasquet J-M</w:t>
      </w:r>
      <w:r w:rsidRPr="00A866D2">
        <w:rPr>
          <w:rFonts w:ascii="Cambria" w:hAnsi="Cambria"/>
          <w:noProof/>
          <w:sz w:val="22"/>
        </w:rPr>
        <w:t xml:space="preserve">, </w:t>
      </w:r>
      <w:r w:rsidRPr="00A866D2">
        <w:rPr>
          <w:rFonts w:ascii="Cambria" w:hAnsi="Cambria"/>
          <w:b/>
          <w:bCs/>
          <w:noProof/>
          <w:sz w:val="22"/>
        </w:rPr>
        <w:t>Pasquier B</w:t>
      </w:r>
      <w:r w:rsidRPr="00A866D2">
        <w:rPr>
          <w:rFonts w:ascii="Cambria" w:hAnsi="Cambria"/>
          <w:noProof/>
          <w:sz w:val="22"/>
        </w:rPr>
        <w:t xml:space="preserve">, </w:t>
      </w:r>
      <w:r w:rsidRPr="00A866D2">
        <w:rPr>
          <w:rFonts w:ascii="Cambria" w:hAnsi="Cambria"/>
          <w:b/>
          <w:bCs/>
          <w:noProof/>
          <w:sz w:val="22"/>
        </w:rPr>
        <w:t>Pasumarthi KB</w:t>
      </w:r>
      <w:r w:rsidRPr="00A866D2">
        <w:rPr>
          <w:rFonts w:ascii="Cambria" w:hAnsi="Cambria"/>
          <w:noProof/>
          <w:sz w:val="22"/>
        </w:rPr>
        <w:t xml:space="preserve">, </w:t>
      </w:r>
      <w:r w:rsidRPr="00A866D2">
        <w:rPr>
          <w:rFonts w:ascii="Cambria" w:hAnsi="Cambria"/>
          <w:b/>
          <w:bCs/>
          <w:noProof/>
          <w:sz w:val="22"/>
        </w:rPr>
        <w:t>Patschan D</w:t>
      </w:r>
      <w:r w:rsidRPr="00A866D2">
        <w:rPr>
          <w:rFonts w:ascii="Cambria" w:hAnsi="Cambria"/>
          <w:noProof/>
          <w:sz w:val="22"/>
        </w:rPr>
        <w:t xml:space="preserve">, </w:t>
      </w:r>
      <w:r w:rsidRPr="00A866D2">
        <w:rPr>
          <w:rFonts w:ascii="Cambria" w:hAnsi="Cambria"/>
          <w:b/>
          <w:bCs/>
          <w:noProof/>
          <w:sz w:val="22"/>
        </w:rPr>
        <w:t>Patterson C</w:t>
      </w:r>
      <w:r w:rsidRPr="00A866D2">
        <w:rPr>
          <w:rFonts w:ascii="Cambria" w:hAnsi="Cambria"/>
          <w:noProof/>
          <w:sz w:val="22"/>
        </w:rPr>
        <w:t xml:space="preserve">, </w:t>
      </w:r>
      <w:r w:rsidRPr="00A866D2">
        <w:rPr>
          <w:rFonts w:ascii="Cambria" w:hAnsi="Cambria"/>
          <w:b/>
          <w:bCs/>
          <w:noProof/>
          <w:sz w:val="22"/>
        </w:rPr>
        <w:t>Pattingre S</w:t>
      </w:r>
      <w:r w:rsidRPr="00A866D2">
        <w:rPr>
          <w:rFonts w:ascii="Cambria" w:hAnsi="Cambria"/>
          <w:noProof/>
          <w:sz w:val="22"/>
        </w:rPr>
        <w:t xml:space="preserve">, </w:t>
      </w:r>
      <w:r w:rsidRPr="00A866D2">
        <w:rPr>
          <w:rFonts w:ascii="Cambria" w:hAnsi="Cambria"/>
          <w:b/>
          <w:bCs/>
          <w:noProof/>
          <w:sz w:val="22"/>
        </w:rPr>
        <w:t>Pattison S</w:t>
      </w:r>
      <w:r w:rsidRPr="00A866D2">
        <w:rPr>
          <w:rFonts w:ascii="Cambria" w:hAnsi="Cambria"/>
          <w:noProof/>
          <w:sz w:val="22"/>
        </w:rPr>
        <w:t xml:space="preserve">, </w:t>
      </w:r>
      <w:r w:rsidRPr="00A866D2">
        <w:rPr>
          <w:rFonts w:ascii="Cambria" w:hAnsi="Cambria"/>
          <w:b/>
          <w:bCs/>
          <w:noProof/>
          <w:sz w:val="22"/>
        </w:rPr>
        <w:t>Pause A</w:t>
      </w:r>
      <w:r w:rsidRPr="00A866D2">
        <w:rPr>
          <w:rFonts w:ascii="Cambria" w:hAnsi="Cambria"/>
          <w:noProof/>
          <w:sz w:val="22"/>
        </w:rPr>
        <w:t xml:space="preserve">, </w:t>
      </w:r>
      <w:r w:rsidRPr="00A866D2">
        <w:rPr>
          <w:rFonts w:ascii="Cambria" w:hAnsi="Cambria"/>
          <w:b/>
          <w:bCs/>
          <w:noProof/>
          <w:sz w:val="22"/>
        </w:rPr>
        <w:t>Pavenstädt H</w:t>
      </w:r>
      <w:r w:rsidRPr="00A866D2">
        <w:rPr>
          <w:rFonts w:ascii="Cambria" w:hAnsi="Cambria"/>
          <w:noProof/>
          <w:sz w:val="22"/>
        </w:rPr>
        <w:t xml:space="preserve">, </w:t>
      </w:r>
      <w:r w:rsidRPr="00A866D2">
        <w:rPr>
          <w:rFonts w:ascii="Cambria" w:hAnsi="Cambria"/>
          <w:b/>
          <w:bCs/>
          <w:noProof/>
          <w:sz w:val="22"/>
        </w:rPr>
        <w:t>Pavone F</w:t>
      </w:r>
      <w:r w:rsidRPr="00A866D2">
        <w:rPr>
          <w:rFonts w:ascii="Cambria" w:hAnsi="Cambria"/>
          <w:noProof/>
          <w:sz w:val="22"/>
        </w:rPr>
        <w:t xml:space="preserve">, </w:t>
      </w:r>
      <w:r w:rsidRPr="00A866D2">
        <w:rPr>
          <w:rFonts w:ascii="Cambria" w:hAnsi="Cambria"/>
          <w:b/>
          <w:bCs/>
          <w:noProof/>
          <w:sz w:val="22"/>
        </w:rPr>
        <w:t>Pedrozo Z</w:t>
      </w:r>
      <w:r w:rsidRPr="00A866D2">
        <w:rPr>
          <w:rFonts w:ascii="Cambria" w:hAnsi="Cambria"/>
          <w:noProof/>
          <w:sz w:val="22"/>
        </w:rPr>
        <w:t xml:space="preserve">, </w:t>
      </w:r>
      <w:r w:rsidRPr="00A866D2">
        <w:rPr>
          <w:rFonts w:ascii="Cambria" w:hAnsi="Cambria"/>
          <w:b/>
          <w:bCs/>
          <w:noProof/>
          <w:sz w:val="22"/>
        </w:rPr>
        <w:t>Peña FJ</w:t>
      </w:r>
      <w:r w:rsidRPr="00A866D2">
        <w:rPr>
          <w:rFonts w:ascii="Cambria" w:hAnsi="Cambria"/>
          <w:noProof/>
          <w:sz w:val="22"/>
        </w:rPr>
        <w:t xml:space="preserve">, </w:t>
      </w:r>
      <w:r w:rsidRPr="00A866D2">
        <w:rPr>
          <w:rFonts w:ascii="Cambria" w:hAnsi="Cambria"/>
          <w:b/>
          <w:bCs/>
          <w:noProof/>
          <w:sz w:val="22"/>
        </w:rPr>
        <w:t>Peñalva MA</w:t>
      </w:r>
      <w:r w:rsidRPr="00A866D2">
        <w:rPr>
          <w:rFonts w:ascii="Cambria" w:hAnsi="Cambria"/>
          <w:noProof/>
          <w:sz w:val="22"/>
        </w:rPr>
        <w:t xml:space="preserve">, </w:t>
      </w:r>
      <w:r w:rsidRPr="00A866D2">
        <w:rPr>
          <w:rFonts w:ascii="Cambria" w:hAnsi="Cambria"/>
          <w:b/>
          <w:bCs/>
          <w:noProof/>
          <w:sz w:val="22"/>
        </w:rPr>
        <w:t>Pende M</w:t>
      </w:r>
      <w:r w:rsidRPr="00A866D2">
        <w:rPr>
          <w:rFonts w:ascii="Cambria" w:hAnsi="Cambria"/>
          <w:noProof/>
          <w:sz w:val="22"/>
        </w:rPr>
        <w:t xml:space="preserve">, </w:t>
      </w:r>
      <w:r w:rsidRPr="00A866D2">
        <w:rPr>
          <w:rFonts w:ascii="Cambria" w:hAnsi="Cambria"/>
          <w:b/>
          <w:bCs/>
          <w:noProof/>
          <w:sz w:val="22"/>
        </w:rPr>
        <w:t>Peng J</w:t>
      </w:r>
      <w:r w:rsidRPr="00A866D2">
        <w:rPr>
          <w:rFonts w:ascii="Cambria" w:hAnsi="Cambria"/>
          <w:noProof/>
          <w:sz w:val="22"/>
        </w:rPr>
        <w:t xml:space="preserve">, </w:t>
      </w:r>
      <w:r w:rsidRPr="00A866D2">
        <w:rPr>
          <w:rFonts w:ascii="Cambria" w:hAnsi="Cambria"/>
          <w:b/>
          <w:bCs/>
          <w:noProof/>
          <w:sz w:val="22"/>
        </w:rPr>
        <w:t>Penna F</w:t>
      </w:r>
      <w:r w:rsidRPr="00A866D2">
        <w:rPr>
          <w:rFonts w:ascii="Cambria" w:hAnsi="Cambria"/>
          <w:noProof/>
          <w:sz w:val="22"/>
        </w:rPr>
        <w:t xml:space="preserve">, </w:t>
      </w:r>
      <w:r w:rsidRPr="00A866D2">
        <w:rPr>
          <w:rFonts w:ascii="Cambria" w:hAnsi="Cambria"/>
          <w:b/>
          <w:bCs/>
          <w:noProof/>
          <w:sz w:val="22"/>
        </w:rPr>
        <w:t>Penninger JM</w:t>
      </w:r>
      <w:r w:rsidRPr="00A866D2">
        <w:rPr>
          <w:rFonts w:ascii="Cambria" w:hAnsi="Cambria"/>
          <w:noProof/>
          <w:sz w:val="22"/>
        </w:rPr>
        <w:t xml:space="preserve">, </w:t>
      </w:r>
      <w:r w:rsidRPr="00A866D2">
        <w:rPr>
          <w:rFonts w:ascii="Cambria" w:hAnsi="Cambria"/>
          <w:b/>
          <w:bCs/>
          <w:noProof/>
          <w:sz w:val="22"/>
        </w:rPr>
        <w:t>Pensalfini A</w:t>
      </w:r>
      <w:r w:rsidRPr="00A866D2">
        <w:rPr>
          <w:rFonts w:ascii="Cambria" w:hAnsi="Cambria"/>
          <w:noProof/>
          <w:sz w:val="22"/>
        </w:rPr>
        <w:t xml:space="preserve">, </w:t>
      </w:r>
      <w:r w:rsidRPr="00A866D2">
        <w:rPr>
          <w:rFonts w:ascii="Cambria" w:hAnsi="Cambria"/>
          <w:b/>
          <w:bCs/>
          <w:noProof/>
          <w:sz w:val="22"/>
        </w:rPr>
        <w:t>Pepe S</w:t>
      </w:r>
      <w:r w:rsidRPr="00A866D2">
        <w:rPr>
          <w:rFonts w:ascii="Cambria" w:hAnsi="Cambria"/>
          <w:noProof/>
          <w:sz w:val="22"/>
        </w:rPr>
        <w:t xml:space="preserve">, </w:t>
      </w:r>
      <w:r w:rsidRPr="00A866D2">
        <w:rPr>
          <w:rFonts w:ascii="Cambria" w:hAnsi="Cambria"/>
          <w:b/>
          <w:bCs/>
          <w:noProof/>
          <w:sz w:val="22"/>
        </w:rPr>
        <w:t>Pereira GJ</w:t>
      </w:r>
      <w:r w:rsidRPr="00A866D2">
        <w:rPr>
          <w:rFonts w:ascii="Cambria" w:hAnsi="Cambria"/>
          <w:noProof/>
          <w:sz w:val="22"/>
        </w:rPr>
        <w:t xml:space="preserve">, </w:t>
      </w:r>
      <w:r w:rsidRPr="00A866D2">
        <w:rPr>
          <w:rFonts w:ascii="Cambria" w:hAnsi="Cambria"/>
          <w:b/>
          <w:bCs/>
          <w:noProof/>
          <w:sz w:val="22"/>
        </w:rPr>
        <w:t>Pereira PC</w:t>
      </w:r>
      <w:r w:rsidRPr="00A866D2">
        <w:rPr>
          <w:rFonts w:ascii="Cambria" w:hAnsi="Cambria"/>
          <w:noProof/>
          <w:sz w:val="22"/>
        </w:rPr>
        <w:t xml:space="preserve">, </w:t>
      </w:r>
      <w:r w:rsidRPr="00A866D2">
        <w:rPr>
          <w:rFonts w:ascii="Cambria" w:hAnsi="Cambria"/>
          <w:b/>
          <w:bCs/>
          <w:noProof/>
          <w:sz w:val="22"/>
        </w:rPr>
        <w:t>Pérez-de la Cruz V</w:t>
      </w:r>
      <w:r w:rsidRPr="00A866D2">
        <w:rPr>
          <w:rFonts w:ascii="Cambria" w:hAnsi="Cambria"/>
          <w:noProof/>
          <w:sz w:val="22"/>
        </w:rPr>
        <w:t xml:space="preserve">, </w:t>
      </w:r>
      <w:r w:rsidRPr="00A866D2">
        <w:rPr>
          <w:rFonts w:ascii="Cambria" w:hAnsi="Cambria"/>
          <w:b/>
          <w:bCs/>
          <w:noProof/>
          <w:sz w:val="22"/>
        </w:rPr>
        <w:t>Pérez-Pérez ME</w:t>
      </w:r>
      <w:r w:rsidRPr="00A866D2">
        <w:rPr>
          <w:rFonts w:ascii="Cambria" w:hAnsi="Cambria"/>
          <w:noProof/>
          <w:sz w:val="22"/>
        </w:rPr>
        <w:t xml:space="preserve">, </w:t>
      </w:r>
      <w:r w:rsidRPr="00A866D2">
        <w:rPr>
          <w:rFonts w:ascii="Cambria" w:hAnsi="Cambria"/>
          <w:b/>
          <w:bCs/>
          <w:noProof/>
          <w:sz w:val="22"/>
        </w:rPr>
        <w:t>Pérez-Rodríguez D</w:t>
      </w:r>
      <w:r w:rsidRPr="00A866D2">
        <w:rPr>
          <w:rFonts w:ascii="Cambria" w:hAnsi="Cambria"/>
          <w:noProof/>
          <w:sz w:val="22"/>
        </w:rPr>
        <w:t xml:space="preserve">, </w:t>
      </w:r>
      <w:r w:rsidRPr="00A866D2">
        <w:rPr>
          <w:rFonts w:ascii="Cambria" w:hAnsi="Cambria"/>
          <w:b/>
          <w:bCs/>
          <w:noProof/>
          <w:sz w:val="22"/>
        </w:rPr>
        <w:t>Pérez-Sala D</w:t>
      </w:r>
      <w:r w:rsidRPr="00A866D2">
        <w:rPr>
          <w:rFonts w:ascii="Cambria" w:hAnsi="Cambria"/>
          <w:noProof/>
          <w:sz w:val="22"/>
        </w:rPr>
        <w:t xml:space="preserve">, </w:t>
      </w:r>
      <w:r w:rsidRPr="00A866D2">
        <w:rPr>
          <w:rFonts w:ascii="Cambria" w:hAnsi="Cambria"/>
          <w:b/>
          <w:bCs/>
          <w:noProof/>
          <w:sz w:val="22"/>
        </w:rPr>
        <w:t>Perier C</w:t>
      </w:r>
      <w:r w:rsidRPr="00A866D2">
        <w:rPr>
          <w:rFonts w:ascii="Cambria" w:hAnsi="Cambria"/>
          <w:noProof/>
          <w:sz w:val="22"/>
        </w:rPr>
        <w:t xml:space="preserve">, </w:t>
      </w:r>
      <w:r w:rsidRPr="00A866D2">
        <w:rPr>
          <w:rFonts w:ascii="Cambria" w:hAnsi="Cambria"/>
          <w:b/>
          <w:bCs/>
          <w:noProof/>
          <w:sz w:val="22"/>
        </w:rPr>
        <w:t>Perl A</w:t>
      </w:r>
      <w:r w:rsidRPr="00A866D2">
        <w:rPr>
          <w:rFonts w:ascii="Cambria" w:hAnsi="Cambria"/>
          <w:noProof/>
          <w:sz w:val="22"/>
        </w:rPr>
        <w:t xml:space="preserve">, </w:t>
      </w:r>
      <w:r w:rsidRPr="00A866D2">
        <w:rPr>
          <w:rFonts w:ascii="Cambria" w:hAnsi="Cambria"/>
          <w:b/>
          <w:bCs/>
          <w:noProof/>
          <w:sz w:val="22"/>
        </w:rPr>
        <w:t>Perlmutter DH</w:t>
      </w:r>
      <w:r w:rsidRPr="00A866D2">
        <w:rPr>
          <w:rFonts w:ascii="Cambria" w:hAnsi="Cambria"/>
          <w:noProof/>
          <w:sz w:val="22"/>
        </w:rPr>
        <w:t xml:space="preserve">, </w:t>
      </w:r>
      <w:r w:rsidRPr="00A866D2">
        <w:rPr>
          <w:rFonts w:ascii="Cambria" w:hAnsi="Cambria"/>
          <w:b/>
          <w:bCs/>
          <w:noProof/>
          <w:sz w:val="22"/>
        </w:rPr>
        <w:t>Perrotta I</w:t>
      </w:r>
      <w:r w:rsidRPr="00A866D2">
        <w:rPr>
          <w:rFonts w:ascii="Cambria" w:hAnsi="Cambria"/>
          <w:noProof/>
          <w:sz w:val="22"/>
        </w:rPr>
        <w:t xml:space="preserve">, </w:t>
      </w:r>
      <w:r w:rsidRPr="00A866D2">
        <w:rPr>
          <w:rFonts w:ascii="Cambria" w:hAnsi="Cambria"/>
          <w:b/>
          <w:bCs/>
          <w:noProof/>
          <w:sz w:val="22"/>
        </w:rPr>
        <w:t>Pervaiz S</w:t>
      </w:r>
      <w:r w:rsidRPr="00A866D2">
        <w:rPr>
          <w:rFonts w:ascii="Cambria" w:hAnsi="Cambria"/>
          <w:noProof/>
          <w:sz w:val="22"/>
        </w:rPr>
        <w:t xml:space="preserve">, </w:t>
      </w:r>
      <w:r w:rsidRPr="00A866D2">
        <w:rPr>
          <w:rFonts w:ascii="Cambria" w:hAnsi="Cambria"/>
          <w:b/>
          <w:bCs/>
          <w:noProof/>
          <w:sz w:val="22"/>
        </w:rPr>
        <w:t>Pesonen M</w:t>
      </w:r>
      <w:r w:rsidRPr="00A866D2">
        <w:rPr>
          <w:rFonts w:ascii="Cambria" w:hAnsi="Cambria"/>
          <w:noProof/>
          <w:sz w:val="22"/>
        </w:rPr>
        <w:t xml:space="preserve">, </w:t>
      </w:r>
      <w:r w:rsidRPr="00A866D2">
        <w:rPr>
          <w:rFonts w:ascii="Cambria" w:hAnsi="Cambria"/>
          <w:b/>
          <w:bCs/>
          <w:noProof/>
          <w:sz w:val="22"/>
        </w:rPr>
        <w:t>Pessin JE</w:t>
      </w:r>
      <w:r w:rsidRPr="00A866D2">
        <w:rPr>
          <w:rFonts w:ascii="Cambria" w:hAnsi="Cambria"/>
          <w:noProof/>
          <w:sz w:val="22"/>
        </w:rPr>
        <w:t xml:space="preserve">, </w:t>
      </w:r>
      <w:r w:rsidRPr="00A866D2">
        <w:rPr>
          <w:rFonts w:ascii="Cambria" w:hAnsi="Cambria"/>
          <w:b/>
          <w:bCs/>
          <w:noProof/>
          <w:sz w:val="22"/>
        </w:rPr>
        <w:t>Peters GJ</w:t>
      </w:r>
      <w:r w:rsidRPr="00A866D2">
        <w:rPr>
          <w:rFonts w:ascii="Cambria" w:hAnsi="Cambria"/>
          <w:noProof/>
          <w:sz w:val="22"/>
        </w:rPr>
        <w:t xml:space="preserve">, </w:t>
      </w:r>
      <w:r w:rsidRPr="00A866D2">
        <w:rPr>
          <w:rFonts w:ascii="Cambria" w:hAnsi="Cambria"/>
          <w:b/>
          <w:bCs/>
          <w:noProof/>
          <w:sz w:val="22"/>
        </w:rPr>
        <w:t>Petersen M</w:t>
      </w:r>
      <w:r w:rsidRPr="00A866D2">
        <w:rPr>
          <w:rFonts w:ascii="Cambria" w:hAnsi="Cambria"/>
          <w:noProof/>
          <w:sz w:val="22"/>
        </w:rPr>
        <w:t xml:space="preserve">, </w:t>
      </w:r>
      <w:r w:rsidRPr="00A866D2">
        <w:rPr>
          <w:rFonts w:ascii="Cambria" w:hAnsi="Cambria"/>
          <w:b/>
          <w:bCs/>
          <w:noProof/>
          <w:sz w:val="22"/>
        </w:rPr>
        <w:t>Petrache I</w:t>
      </w:r>
      <w:r w:rsidRPr="00A866D2">
        <w:rPr>
          <w:rFonts w:ascii="Cambria" w:hAnsi="Cambria"/>
          <w:noProof/>
          <w:sz w:val="22"/>
        </w:rPr>
        <w:t xml:space="preserve">, </w:t>
      </w:r>
      <w:r w:rsidRPr="00A866D2">
        <w:rPr>
          <w:rFonts w:ascii="Cambria" w:hAnsi="Cambria"/>
          <w:b/>
          <w:bCs/>
          <w:noProof/>
          <w:sz w:val="22"/>
        </w:rPr>
        <w:t>Petrof BJ</w:t>
      </w:r>
      <w:r w:rsidRPr="00A866D2">
        <w:rPr>
          <w:rFonts w:ascii="Cambria" w:hAnsi="Cambria"/>
          <w:noProof/>
          <w:sz w:val="22"/>
        </w:rPr>
        <w:t xml:space="preserve">, </w:t>
      </w:r>
      <w:r w:rsidRPr="00A866D2">
        <w:rPr>
          <w:rFonts w:ascii="Cambria" w:hAnsi="Cambria"/>
          <w:b/>
          <w:bCs/>
          <w:noProof/>
          <w:sz w:val="22"/>
        </w:rPr>
        <w:t>Petrovski G</w:t>
      </w:r>
      <w:r w:rsidRPr="00A866D2">
        <w:rPr>
          <w:rFonts w:ascii="Cambria" w:hAnsi="Cambria"/>
          <w:noProof/>
          <w:sz w:val="22"/>
        </w:rPr>
        <w:t xml:space="preserve">, </w:t>
      </w:r>
      <w:r w:rsidRPr="00A866D2">
        <w:rPr>
          <w:rFonts w:ascii="Cambria" w:hAnsi="Cambria"/>
          <w:b/>
          <w:bCs/>
          <w:noProof/>
          <w:sz w:val="22"/>
        </w:rPr>
        <w:t>Phang JM</w:t>
      </w:r>
      <w:r w:rsidRPr="00A866D2">
        <w:rPr>
          <w:rFonts w:ascii="Cambria" w:hAnsi="Cambria"/>
          <w:noProof/>
          <w:sz w:val="22"/>
        </w:rPr>
        <w:t xml:space="preserve">, </w:t>
      </w:r>
      <w:r w:rsidRPr="00A866D2">
        <w:rPr>
          <w:rFonts w:ascii="Cambria" w:hAnsi="Cambria"/>
          <w:b/>
          <w:bCs/>
          <w:noProof/>
          <w:sz w:val="22"/>
        </w:rPr>
        <w:t>Piacentini M</w:t>
      </w:r>
      <w:r w:rsidRPr="00A866D2">
        <w:rPr>
          <w:rFonts w:ascii="Cambria" w:hAnsi="Cambria"/>
          <w:noProof/>
          <w:sz w:val="22"/>
        </w:rPr>
        <w:t xml:space="preserve">, </w:t>
      </w:r>
      <w:r w:rsidRPr="00A866D2">
        <w:rPr>
          <w:rFonts w:ascii="Cambria" w:hAnsi="Cambria"/>
          <w:b/>
          <w:bCs/>
          <w:noProof/>
          <w:sz w:val="22"/>
        </w:rPr>
        <w:t>Pierdominici M</w:t>
      </w:r>
      <w:r w:rsidRPr="00A866D2">
        <w:rPr>
          <w:rFonts w:ascii="Cambria" w:hAnsi="Cambria"/>
          <w:noProof/>
          <w:sz w:val="22"/>
        </w:rPr>
        <w:t xml:space="preserve">, </w:t>
      </w:r>
      <w:r w:rsidRPr="00A866D2">
        <w:rPr>
          <w:rFonts w:ascii="Cambria" w:hAnsi="Cambria"/>
          <w:b/>
          <w:bCs/>
          <w:noProof/>
          <w:sz w:val="22"/>
        </w:rPr>
        <w:t>Pierre P</w:t>
      </w:r>
      <w:r w:rsidRPr="00A866D2">
        <w:rPr>
          <w:rFonts w:ascii="Cambria" w:hAnsi="Cambria"/>
          <w:noProof/>
          <w:sz w:val="22"/>
        </w:rPr>
        <w:t xml:space="preserve">, </w:t>
      </w:r>
      <w:r w:rsidRPr="00A866D2">
        <w:rPr>
          <w:rFonts w:ascii="Cambria" w:hAnsi="Cambria"/>
          <w:b/>
          <w:bCs/>
          <w:noProof/>
          <w:sz w:val="22"/>
        </w:rPr>
        <w:t>Pierrefite-Carle V</w:t>
      </w:r>
      <w:r w:rsidRPr="00A866D2">
        <w:rPr>
          <w:rFonts w:ascii="Cambria" w:hAnsi="Cambria"/>
          <w:noProof/>
          <w:sz w:val="22"/>
        </w:rPr>
        <w:t xml:space="preserve">, </w:t>
      </w:r>
      <w:r w:rsidRPr="00A866D2">
        <w:rPr>
          <w:rFonts w:ascii="Cambria" w:hAnsi="Cambria"/>
          <w:b/>
          <w:bCs/>
          <w:noProof/>
          <w:sz w:val="22"/>
        </w:rPr>
        <w:t>Pietrocola F</w:t>
      </w:r>
      <w:r w:rsidRPr="00A866D2">
        <w:rPr>
          <w:rFonts w:ascii="Cambria" w:hAnsi="Cambria"/>
          <w:noProof/>
          <w:sz w:val="22"/>
        </w:rPr>
        <w:t xml:space="preserve">, </w:t>
      </w:r>
      <w:r w:rsidRPr="00A866D2">
        <w:rPr>
          <w:rFonts w:ascii="Cambria" w:hAnsi="Cambria"/>
          <w:b/>
          <w:bCs/>
          <w:noProof/>
          <w:sz w:val="22"/>
        </w:rPr>
        <w:t>Pimentel-Muiños FX</w:t>
      </w:r>
      <w:r w:rsidRPr="00A866D2">
        <w:rPr>
          <w:rFonts w:ascii="Cambria" w:hAnsi="Cambria"/>
          <w:noProof/>
          <w:sz w:val="22"/>
        </w:rPr>
        <w:t xml:space="preserve">, </w:t>
      </w:r>
      <w:r w:rsidRPr="00A866D2">
        <w:rPr>
          <w:rFonts w:ascii="Cambria" w:hAnsi="Cambria"/>
          <w:b/>
          <w:bCs/>
          <w:noProof/>
          <w:sz w:val="22"/>
        </w:rPr>
        <w:t>Pinar M</w:t>
      </w:r>
      <w:r w:rsidRPr="00A866D2">
        <w:rPr>
          <w:rFonts w:ascii="Cambria" w:hAnsi="Cambria"/>
          <w:noProof/>
          <w:sz w:val="22"/>
        </w:rPr>
        <w:t xml:space="preserve">, </w:t>
      </w:r>
      <w:r w:rsidRPr="00A866D2">
        <w:rPr>
          <w:rFonts w:ascii="Cambria" w:hAnsi="Cambria"/>
          <w:b/>
          <w:bCs/>
          <w:noProof/>
          <w:sz w:val="22"/>
        </w:rPr>
        <w:t>Pineda B</w:t>
      </w:r>
      <w:r w:rsidRPr="00A866D2">
        <w:rPr>
          <w:rFonts w:ascii="Cambria" w:hAnsi="Cambria"/>
          <w:noProof/>
          <w:sz w:val="22"/>
        </w:rPr>
        <w:t xml:space="preserve">, </w:t>
      </w:r>
      <w:r w:rsidRPr="00A866D2">
        <w:rPr>
          <w:rFonts w:ascii="Cambria" w:hAnsi="Cambria"/>
          <w:b/>
          <w:bCs/>
          <w:noProof/>
          <w:sz w:val="22"/>
        </w:rPr>
        <w:t>Pinkas-Kramarski R</w:t>
      </w:r>
      <w:r w:rsidRPr="00A866D2">
        <w:rPr>
          <w:rFonts w:ascii="Cambria" w:hAnsi="Cambria"/>
          <w:noProof/>
          <w:sz w:val="22"/>
        </w:rPr>
        <w:t xml:space="preserve">, </w:t>
      </w:r>
      <w:r w:rsidRPr="00A866D2">
        <w:rPr>
          <w:rFonts w:ascii="Cambria" w:hAnsi="Cambria"/>
          <w:b/>
          <w:bCs/>
          <w:noProof/>
          <w:sz w:val="22"/>
        </w:rPr>
        <w:t>Pinti M</w:t>
      </w:r>
      <w:r w:rsidRPr="00A866D2">
        <w:rPr>
          <w:rFonts w:ascii="Cambria" w:hAnsi="Cambria"/>
          <w:noProof/>
          <w:sz w:val="22"/>
        </w:rPr>
        <w:t xml:space="preserve">, </w:t>
      </w:r>
      <w:r w:rsidRPr="00A866D2">
        <w:rPr>
          <w:rFonts w:ascii="Cambria" w:hAnsi="Cambria"/>
          <w:b/>
          <w:bCs/>
          <w:noProof/>
          <w:sz w:val="22"/>
        </w:rPr>
        <w:t>Pinton P</w:t>
      </w:r>
      <w:r w:rsidRPr="00A866D2">
        <w:rPr>
          <w:rFonts w:ascii="Cambria" w:hAnsi="Cambria"/>
          <w:noProof/>
          <w:sz w:val="22"/>
        </w:rPr>
        <w:t xml:space="preserve">, </w:t>
      </w:r>
      <w:r w:rsidRPr="00A866D2">
        <w:rPr>
          <w:rFonts w:ascii="Cambria" w:hAnsi="Cambria"/>
          <w:b/>
          <w:bCs/>
          <w:noProof/>
          <w:sz w:val="22"/>
        </w:rPr>
        <w:t>Piperdi B</w:t>
      </w:r>
      <w:r w:rsidRPr="00A866D2">
        <w:rPr>
          <w:rFonts w:ascii="Cambria" w:hAnsi="Cambria"/>
          <w:noProof/>
          <w:sz w:val="22"/>
        </w:rPr>
        <w:t xml:space="preserve">, </w:t>
      </w:r>
      <w:r w:rsidRPr="00A866D2">
        <w:rPr>
          <w:rFonts w:ascii="Cambria" w:hAnsi="Cambria"/>
          <w:b/>
          <w:bCs/>
          <w:noProof/>
          <w:sz w:val="22"/>
        </w:rPr>
        <w:t>Piret JM</w:t>
      </w:r>
      <w:r w:rsidRPr="00A866D2">
        <w:rPr>
          <w:rFonts w:ascii="Cambria" w:hAnsi="Cambria"/>
          <w:noProof/>
          <w:sz w:val="22"/>
        </w:rPr>
        <w:t xml:space="preserve">, </w:t>
      </w:r>
      <w:r w:rsidRPr="00A866D2">
        <w:rPr>
          <w:rFonts w:ascii="Cambria" w:hAnsi="Cambria"/>
          <w:b/>
          <w:bCs/>
          <w:noProof/>
          <w:sz w:val="22"/>
        </w:rPr>
        <w:t>Platanias LC</w:t>
      </w:r>
      <w:r w:rsidRPr="00A866D2">
        <w:rPr>
          <w:rFonts w:ascii="Cambria" w:hAnsi="Cambria"/>
          <w:noProof/>
          <w:sz w:val="22"/>
        </w:rPr>
        <w:t xml:space="preserve">, </w:t>
      </w:r>
      <w:r w:rsidRPr="00A866D2">
        <w:rPr>
          <w:rFonts w:ascii="Cambria" w:hAnsi="Cambria"/>
          <w:b/>
          <w:bCs/>
          <w:noProof/>
          <w:sz w:val="22"/>
        </w:rPr>
        <w:t>Platta HW</w:t>
      </w:r>
      <w:r w:rsidRPr="00A866D2">
        <w:rPr>
          <w:rFonts w:ascii="Cambria" w:hAnsi="Cambria"/>
          <w:noProof/>
          <w:sz w:val="22"/>
        </w:rPr>
        <w:t xml:space="preserve">, </w:t>
      </w:r>
      <w:r w:rsidRPr="00A866D2">
        <w:rPr>
          <w:rFonts w:ascii="Cambria" w:hAnsi="Cambria"/>
          <w:b/>
          <w:bCs/>
          <w:noProof/>
          <w:sz w:val="22"/>
        </w:rPr>
        <w:t>Plowey ED</w:t>
      </w:r>
      <w:r w:rsidRPr="00A866D2">
        <w:rPr>
          <w:rFonts w:ascii="Cambria" w:hAnsi="Cambria"/>
          <w:noProof/>
          <w:sz w:val="22"/>
        </w:rPr>
        <w:t xml:space="preserve">, </w:t>
      </w:r>
      <w:r w:rsidRPr="00A866D2">
        <w:rPr>
          <w:rFonts w:ascii="Cambria" w:hAnsi="Cambria"/>
          <w:b/>
          <w:bCs/>
          <w:noProof/>
          <w:sz w:val="22"/>
        </w:rPr>
        <w:t>Pöggeler S</w:t>
      </w:r>
      <w:r w:rsidRPr="00A866D2">
        <w:rPr>
          <w:rFonts w:ascii="Cambria" w:hAnsi="Cambria"/>
          <w:noProof/>
          <w:sz w:val="22"/>
        </w:rPr>
        <w:t xml:space="preserve">, </w:t>
      </w:r>
      <w:r w:rsidRPr="00A866D2">
        <w:rPr>
          <w:rFonts w:ascii="Cambria" w:hAnsi="Cambria"/>
          <w:b/>
          <w:bCs/>
          <w:noProof/>
          <w:sz w:val="22"/>
        </w:rPr>
        <w:t>Poirot M</w:t>
      </w:r>
      <w:r w:rsidRPr="00A866D2">
        <w:rPr>
          <w:rFonts w:ascii="Cambria" w:hAnsi="Cambria"/>
          <w:noProof/>
          <w:sz w:val="22"/>
        </w:rPr>
        <w:t xml:space="preserve">, </w:t>
      </w:r>
      <w:r w:rsidRPr="00A866D2">
        <w:rPr>
          <w:rFonts w:ascii="Cambria" w:hAnsi="Cambria"/>
          <w:b/>
          <w:bCs/>
          <w:noProof/>
          <w:sz w:val="22"/>
        </w:rPr>
        <w:t>Polčic P</w:t>
      </w:r>
      <w:r w:rsidRPr="00A866D2">
        <w:rPr>
          <w:rFonts w:ascii="Cambria" w:hAnsi="Cambria"/>
          <w:noProof/>
          <w:sz w:val="22"/>
        </w:rPr>
        <w:t xml:space="preserve">, </w:t>
      </w:r>
      <w:r w:rsidRPr="00A866D2">
        <w:rPr>
          <w:rFonts w:ascii="Cambria" w:hAnsi="Cambria"/>
          <w:b/>
          <w:bCs/>
          <w:noProof/>
          <w:sz w:val="22"/>
        </w:rPr>
        <w:t>Poletti A</w:t>
      </w:r>
      <w:r w:rsidRPr="00A866D2">
        <w:rPr>
          <w:rFonts w:ascii="Cambria" w:hAnsi="Cambria"/>
          <w:noProof/>
          <w:sz w:val="22"/>
        </w:rPr>
        <w:t xml:space="preserve">, </w:t>
      </w:r>
      <w:r w:rsidRPr="00A866D2">
        <w:rPr>
          <w:rFonts w:ascii="Cambria" w:hAnsi="Cambria"/>
          <w:b/>
          <w:bCs/>
          <w:noProof/>
          <w:sz w:val="22"/>
        </w:rPr>
        <w:t>Poon AH</w:t>
      </w:r>
      <w:r w:rsidRPr="00A866D2">
        <w:rPr>
          <w:rFonts w:ascii="Cambria" w:hAnsi="Cambria"/>
          <w:noProof/>
          <w:sz w:val="22"/>
        </w:rPr>
        <w:t xml:space="preserve">, </w:t>
      </w:r>
      <w:r w:rsidRPr="00A866D2">
        <w:rPr>
          <w:rFonts w:ascii="Cambria" w:hAnsi="Cambria"/>
          <w:b/>
          <w:bCs/>
          <w:noProof/>
          <w:sz w:val="22"/>
        </w:rPr>
        <w:t>Popelka H</w:t>
      </w:r>
      <w:r w:rsidRPr="00A866D2">
        <w:rPr>
          <w:rFonts w:ascii="Cambria" w:hAnsi="Cambria"/>
          <w:noProof/>
          <w:sz w:val="22"/>
        </w:rPr>
        <w:t xml:space="preserve">, </w:t>
      </w:r>
      <w:r w:rsidRPr="00A866D2">
        <w:rPr>
          <w:rFonts w:ascii="Cambria" w:hAnsi="Cambria"/>
          <w:b/>
          <w:bCs/>
          <w:noProof/>
          <w:sz w:val="22"/>
        </w:rPr>
        <w:t>Popova B</w:t>
      </w:r>
      <w:r w:rsidRPr="00A866D2">
        <w:rPr>
          <w:rFonts w:ascii="Cambria" w:hAnsi="Cambria"/>
          <w:noProof/>
          <w:sz w:val="22"/>
        </w:rPr>
        <w:t xml:space="preserve">, </w:t>
      </w:r>
      <w:r w:rsidRPr="00A866D2">
        <w:rPr>
          <w:rFonts w:ascii="Cambria" w:hAnsi="Cambria"/>
          <w:b/>
          <w:bCs/>
          <w:noProof/>
          <w:sz w:val="22"/>
        </w:rPr>
        <w:t>Poprawa I</w:t>
      </w:r>
      <w:r w:rsidRPr="00A866D2">
        <w:rPr>
          <w:rFonts w:ascii="Cambria" w:hAnsi="Cambria"/>
          <w:noProof/>
          <w:sz w:val="22"/>
        </w:rPr>
        <w:t xml:space="preserve">, </w:t>
      </w:r>
      <w:r w:rsidRPr="00A866D2">
        <w:rPr>
          <w:rFonts w:ascii="Cambria" w:hAnsi="Cambria"/>
          <w:b/>
          <w:bCs/>
          <w:noProof/>
          <w:sz w:val="22"/>
        </w:rPr>
        <w:t>Poulose SM</w:t>
      </w:r>
      <w:r w:rsidRPr="00A866D2">
        <w:rPr>
          <w:rFonts w:ascii="Cambria" w:hAnsi="Cambria"/>
          <w:noProof/>
          <w:sz w:val="22"/>
        </w:rPr>
        <w:t xml:space="preserve">, </w:t>
      </w:r>
      <w:r w:rsidRPr="00A866D2">
        <w:rPr>
          <w:rFonts w:ascii="Cambria" w:hAnsi="Cambria"/>
          <w:b/>
          <w:bCs/>
          <w:noProof/>
          <w:sz w:val="22"/>
        </w:rPr>
        <w:t>Poulton J</w:t>
      </w:r>
      <w:r w:rsidRPr="00A866D2">
        <w:rPr>
          <w:rFonts w:ascii="Cambria" w:hAnsi="Cambria"/>
          <w:noProof/>
          <w:sz w:val="22"/>
        </w:rPr>
        <w:t xml:space="preserve">, </w:t>
      </w:r>
      <w:r w:rsidRPr="00A866D2">
        <w:rPr>
          <w:rFonts w:ascii="Cambria" w:hAnsi="Cambria"/>
          <w:b/>
          <w:bCs/>
          <w:noProof/>
          <w:sz w:val="22"/>
        </w:rPr>
        <w:t>Powers SK</w:t>
      </w:r>
      <w:r w:rsidRPr="00A866D2">
        <w:rPr>
          <w:rFonts w:ascii="Cambria" w:hAnsi="Cambria"/>
          <w:noProof/>
          <w:sz w:val="22"/>
        </w:rPr>
        <w:t xml:space="preserve">, </w:t>
      </w:r>
      <w:r w:rsidRPr="00A866D2">
        <w:rPr>
          <w:rFonts w:ascii="Cambria" w:hAnsi="Cambria"/>
          <w:b/>
          <w:bCs/>
          <w:noProof/>
          <w:sz w:val="22"/>
        </w:rPr>
        <w:t>Powers T</w:t>
      </w:r>
      <w:r w:rsidRPr="00A866D2">
        <w:rPr>
          <w:rFonts w:ascii="Cambria" w:hAnsi="Cambria"/>
          <w:noProof/>
          <w:sz w:val="22"/>
        </w:rPr>
        <w:t xml:space="preserve">, </w:t>
      </w:r>
      <w:r w:rsidRPr="00A866D2">
        <w:rPr>
          <w:rFonts w:ascii="Cambria" w:hAnsi="Cambria"/>
          <w:b/>
          <w:bCs/>
          <w:noProof/>
          <w:sz w:val="22"/>
        </w:rPr>
        <w:t>Pozuelo-Rubio M</w:t>
      </w:r>
      <w:r w:rsidRPr="00A866D2">
        <w:rPr>
          <w:rFonts w:ascii="Cambria" w:hAnsi="Cambria"/>
          <w:noProof/>
          <w:sz w:val="22"/>
        </w:rPr>
        <w:t xml:space="preserve">, </w:t>
      </w:r>
      <w:r w:rsidRPr="00A866D2">
        <w:rPr>
          <w:rFonts w:ascii="Cambria" w:hAnsi="Cambria"/>
          <w:b/>
          <w:bCs/>
          <w:noProof/>
          <w:sz w:val="22"/>
        </w:rPr>
        <w:t>Prak K</w:t>
      </w:r>
      <w:r w:rsidRPr="00A866D2">
        <w:rPr>
          <w:rFonts w:ascii="Cambria" w:hAnsi="Cambria"/>
          <w:noProof/>
          <w:sz w:val="22"/>
        </w:rPr>
        <w:t xml:space="preserve">, </w:t>
      </w:r>
      <w:r w:rsidRPr="00A866D2">
        <w:rPr>
          <w:rFonts w:ascii="Cambria" w:hAnsi="Cambria"/>
          <w:b/>
          <w:bCs/>
          <w:noProof/>
          <w:sz w:val="22"/>
        </w:rPr>
        <w:t>Prange R</w:t>
      </w:r>
      <w:r w:rsidRPr="00A866D2">
        <w:rPr>
          <w:rFonts w:ascii="Cambria" w:hAnsi="Cambria"/>
          <w:noProof/>
          <w:sz w:val="22"/>
        </w:rPr>
        <w:t xml:space="preserve">, </w:t>
      </w:r>
      <w:r w:rsidRPr="00A866D2">
        <w:rPr>
          <w:rFonts w:ascii="Cambria" w:hAnsi="Cambria"/>
          <w:b/>
          <w:bCs/>
          <w:noProof/>
          <w:sz w:val="22"/>
        </w:rPr>
        <w:t>Prescott M</w:t>
      </w:r>
      <w:r w:rsidRPr="00A866D2">
        <w:rPr>
          <w:rFonts w:ascii="Cambria" w:hAnsi="Cambria"/>
          <w:noProof/>
          <w:sz w:val="22"/>
        </w:rPr>
        <w:t xml:space="preserve">, </w:t>
      </w:r>
      <w:r w:rsidRPr="00A866D2">
        <w:rPr>
          <w:rFonts w:ascii="Cambria" w:hAnsi="Cambria"/>
          <w:b/>
          <w:bCs/>
          <w:noProof/>
          <w:sz w:val="22"/>
        </w:rPr>
        <w:t>Priault M</w:t>
      </w:r>
      <w:r w:rsidRPr="00A866D2">
        <w:rPr>
          <w:rFonts w:ascii="Cambria" w:hAnsi="Cambria"/>
          <w:noProof/>
          <w:sz w:val="22"/>
        </w:rPr>
        <w:t xml:space="preserve">, </w:t>
      </w:r>
      <w:r w:rsidRPr="00A866D2">
        <w:rPr>
          <w:rFonts w:ascii="Cambria" w:hAnsi="Cambria"/>
          <w:b/>
          <w:bCs/>
          <w:noProof/>
          <w:sz w:val="22"/>
        </w:rPr>
        <w:t>Prince S</w:t>
      </w:r>
      <w:r w:rsidRPr="00A866D2">
        <w:rPr>
          <w:rFonts w:ascii="Cambria" w:hAnsi="Cambria"/>
          <w:noProof/>
          <w:sz w:val="22"/>
        </w:rPr>
        <w:t xml:space="preserve">, </w:t>
      </w:r>
      <w:r w:rsidRPr="00A866D2">
        <w:rPr>
          <w:rFonts w:ascii="Cambria" w:hAnsi="Cambria"/>
          <w:b/>
          <w:bCs/>
          <w:noProof/>
          <w:sz w:val="22"/>
        </w:rPr>
        <w:t>Proia RL</w:t>
      </w:r>
      <w:r w:rsidRPr="00A866D2">
        <w:rPr>
          <w:rFonts w:ascii="Cambria" w:hAnsi="Cambria"/>
          <w:noProof/>
          <w:sz w:val="22"/>
        </w:rPr>
        <w:t xml:space="preserve">, </w:t>
      </w:r>
      <w:r w:rsidRPr="00A866D2">
        <w:rPr>
          <w:rFonts w:ascii="Cambria" w:hAnsi="Cambria"/>
          <w:b/>
          <w:bCs/>
          <w:noProof/>
          <w:sz w:val="22"/>
        </w:rPr>
        <w:t>Proikas-Cezanne T</w:t>
      </w:r>
      <w:r w:rsidRPr="00A866D2">
        <w:rPr>
          <w:rFonts w:ascii="Cambria" w:hAnsi="Cambria"/>
          <w:noProof/>
          <w:sz w:val="22"/>
        </w:rPr>
        <w:t xml:space="preserve">, </w:t>
      </w:r>
      <w:r w:rsidRPr="00A866D2">
        <w:rPr>
          <w:rFonts w:ascii="Cambria" w:hAnsi="Cambria"/>
          <w:b/>
          <w:bCs/>
          <w:noProof/>
          <w:sz w:val="22"/>
        </w:rPr>
        <w:t>Prokisch H</w:t>
      </w:r>
      <w:r w:rsidRPr="00A866D2">
        <w:rPr>
          <w:rFonts w:ascii="Cambria" w:hAnsi="Cambria"/>
          <w:noProof/>
          <w:sz w:val="22"/>
        </w:rPr>
        <w:t xml:space="preserve">, </w:t>
      </w:r>
      <w:r w:rsidRPr="00A866D2">
        <w:rPr>
          <w:rFonts w:ascii="Cambria" w:hAnsi="Cambria"/>
          <w:b/>
          <w:bCs/>
          <w:noProof/>
          <w:sz w:val="22"/>
        </w:rPr>
        <w:t>Promponas VJ</w:t>
      </w:r>
      <w:r w:rsidRPr="00A866D2">
        <w:rPr>
          <w:rFonts w:ascii="Cambria" w:hAnsi="Cambria"/>
          <w:noProof/>
          <w:sz w:val="22"/>
        </w:rPr>
        <w:t xml:space="preserve">, </w:t>
      </w:r>
      <w:r w:rsidRPr="00A866D2">
        <w:rPr>
          <w:rFonts w:ascii="Cambria" w:hAnsi="Cambria"/>
          <w:b/>
          <w:bCs/>
          <w:noProof/>
          <w:sz w:val="22"/>
        </w:rPr>
        <w:t>Przyklenk K</w:t>
      </w:r>
      <w:r w:rsidRPr="00A866D2">
        <w:rPr>
          <w:rFonts w:ascii="Cambria" w:hAnsi="Cambria"/>
          <w:noProof/>
          <w:sz w:val="22"/>
        </w:rPr>
        <w:t xml:space="preserve">, </w:t>
      </w:r>
      <w:r w:rsidRPr="00A866D2">
        <w:rPr>
          <w:rFonts w:ascii="Cambria" w:hAnsi="Cambria"/>
          <w:b/>
          <w:bCs/>
          <w:noProof/>
          <w:sz w:val="22"/>
        </w:rPr>
        <w:t>Puertollano R</w:t>
      </w:r>
      <w:r w:rsidRPr="00A866D2">
        <w:rPr>
          <w:rFonts w:ascii="Cambria" w:hAnsi="Cambria"/>
          <w:noProof/>
          <w:sz w:val="22"/>
        </w:rPr>
        <w:t xml:space="preserve">, </w:t>
      </w:r>
      <w:r w:rsidRPr="00A866D2">
        <w:rPr>
          <w:rFonts w:ascii="Cambria" w:hAnsi="Cambria"/>
          <w:b/>
          <w:bCs/>
          <w:noProof/>
          <w:sz w:val="22"/>
        </w:rPr>
        <w:t>Pugazhenthi S</w:t>
      </w:r>
      <w:r w:rsidRPr="00A866D2">
        <w:rPr>
          <w:rFonts w:ascii="Cambria" w:hAnsi="Cambria"/>
          <w:noProof/>
          <w:sz w:val="22"/>
        </w:rPr>
        <w:t xml:space="preserve">, </w:t>
      </w:r>
      <w:r w:rsidRPr="00A866D2">
        <w:rPr>
          <w:rFonts w:ascii="Cambria" w:hAnsi="Cambria"/>
          <w:b/>
          <w:bCs/>
          <w:noProof/>
          <w:sz w:val="22"/>
        </w:rPr>
        <w:t>Puglielli L</w:t>
      </w:r>
      <w:r w:rsidRPr="00A866D2">
        <w:rPr>
          <w:rFonts w:ascii="Cambria" w:hAnsi="Cambria"/>
          <w:noProof/>
          <w:sz w:val="22"/>
        </w:rPr>
        <w:t xml:space="preserve">, </w:t>
      </w:r>
      <w:r w:rsidRPr="00A866D2">
        <w:rPr>
          <w:rFonts w:ascii="Cambria" w:hAnsi="Cambria"/>
          <w:b/>
          <w:bCs/>
          <w:noProof/>
          <w:sz w:val="22"/>
        </w:rPr>
        <w:t>Pujol A</w:t>
      </w:r>
      <w:r w:rsidRPr="00A866D2">
        <w:rPr>
          <w:rFonts w:ascii="Cambria" w:hAnsi="Cambria"/>
          <w:noProof/>
          <w:sz w:val="22"/>
        </w:rPr>
        <w:t xml:space="preserve">, </w:t>
      </w:r>
      <w:r w:rsidRPr="00A866D2">
        <w:rPr>
          <w:rFonts w:ascii="Cambria" w:hAnsi="Cambria"/>
          <w:b/>
          <w:bCs/>
          <w:noProof/>
          <w:sz w:val="22"/>
        </w:rPr>
        <w:t>Puyal J</w:t>
      </w:r>
      <w:r w:rsidRPr="00A866D2">
        <w:rPr>
          <w:rFonts w:ascii="Cambria" w:hAnsi="Cambria"/>
          <w:noProof/>
          <w:sz w:val="22"/>
        </w:rPr>
        <w:t xml:space="preserve">, </w:t>
      </w:r>
      <w:r w:rsidRPr="00A866D2">
        <w:rPr>
          <w:rFonts w:ascii="Cambria" w:hAnsi="Cambria"/>
          <w:b/>
          <w:bCs/>
          <w:noProof/>
          <w:sz w:val="22"/>
        </w:rPr>
        <w:t>Pyeon D</w:t>
      </w:r>
      <w:r w:rsidRPr="00A866D2">
        <w:rPr>
          <w:rFonts w:ascii="Cambria" w:hAnsi="Cambria"/>
          <w:noProof/>
          <w:sz w:val="22"/>
        </w:rPr>
        <w:t xml:space="preserve">, </w:t>
      </w:r>
      <w:r w:rsidRPr="00A866D2">
        <w:rPr>
          <w:rFonts w:ascii="Cambria" w:hAnsi="Cambria"/>
          <w:b/>
          <w:bCs/>
          <w:noProof/>
          <w:sz w:val="22"/>
        </w:rPr>
        <w:t>Qi X</w:t>
      </w:r>
      <w:r w:rsidRPr="00A866D2">
        <w:rPr>
          <w:rFonts w:ascii="Cambria" w:hAnsi="Cambria"/>
          <w:noProof/>
          <w:sz w:val="22"/>
        </w:rPr>
        <w:t xml:space="preserve">, </w:t>
      </w:r>
      <w:r w:rsidRPr="00A866D2">
        <w:rPr>
          <w:rFonts w:ascii="Cambria" w:hAnsi="Cambria"/>
          <w:b/>
          <w:bCs/>
          <w:noProof/>
          <w:sz w:val="22"/>
        </w:rPr>
        <w:t>Qian W</w:t>
      </w:r>
      <w:r w:rsidRPr="00A866D2">
        <w:rPr>
          <w:rFonts w:ascii="Cambria" w:hAnsi="Cambria"/>
          <w:noProof/>
          <w:sz w:val="22"/>
        </w:rPr>
        <w:t xml:space="preserve">, </w:t>
      </w:r>
      <w:r w:rsidRPr="00A866D2">
        <w:rPr>
          <w:rFonts w:ascii="Cambria" w:hAnsi="Cambria"/>
          <w:b/>
          <w:bCs/>
          <w:noProof/>
          <w:sz w:val="22"/>
        </w:rPr>
        <w:t>Qin Z-H</w:t>
      </w:r>
      <w:r w:rsidRPr="00A866D2">
        <w:rPr>
          <w:rFonts w:ascii="Cambria" w:hAnsi="Cambria"/>
          <w:noProof/>
          <w:sz w:val="22"/>
        </w:rPr>
        <w:t xml:space="preserve">, </w:t>
      </w:r>
      <w:r w:rsidRPr="00A866D2">
        <w:rPr>
          <w:rFonts w:ascii="Cambria" w:hAnsi="Cambria"/>
          <w:b/>
          <w:bCs/>
          <w:noProof/>
          <w:sz w:val="22"/>
        </w:rPr>
        <w:t>Qiu Y</w:t>
      </w:r>
      <w:r w:rsidRPr="00A866D2">
        <w:rPr>
          <w:rFonts w:ascii="Cambria" w:hAnsi="Cambria"/>
          <w:noProof/>
          <w:sz w:val="22"/>
        </w:rPr>
        <w:t xml:space="preserve">, </w:t>
      </w:r>
      <w:r w:rsidRPr="00A866D2">
        <w:rPr>
          <w:rFonts w:ascii="Cambria" w:hAnsi="Cambria"/>
          <w:b/>
          <w:bCs/>
          <w:noProof/>
          <w:sz w:val="22"/>
        </w:rPr>
        <w:t>Qu Z</w:t>
      </w:r>
      <w:r w:rsidRPr="00A866D2">
        <w:rPr>
          <w:rFonts w:ascii="Cambria" w:hAnsi="Cambria"/>
          <w:noProof/>
          <w:sz w:val="22"/>
        </w:rPr>
        <w:t xml:space="preserve">, </w:t>
      </w:r>
      <w:r w:rsidRPr="00A866D2">
        <w:rPr>
          <w:rFonts w:ascii="Cambria" w:hAnsi="Cambria"/>
          <w:b/>
          <w:bCs/>
          <w:noProof/>
          <w:sz w:val="22"/>
        </w:rPr>
        <w:t>Quadrilatero J</w:t>
      </w:r>
      <w:r w:rsidRPr="00A866D2">
        <w:rPr>
          <w:rFonts w:ascii="Cambria" w:hAnsi="Cambria"/>
          <w:noProof/>
          <w:sz w:val="22"/>
        </w:rPr>
        <w:t xml:space="preserve">, </w:t>
      </w:r>
      <w:r w:rsidRPr="00A866D2">
        <w:rPr>
          <w:rFonts w:ascii="Cambria" w:hAnsi="Cambria"/>
          <w:b/>
          <w:bCs/>
          <w:noProof/>
          <w:sz w:val="22"/>
        </w:rPr>
        <w:t>Quinn F</w:t>
      </w:r>
      <w:r w:rsidRPr="00A866D2">
        <w:rPr>
          <w:rFonts w:ascii="Cambria" w:hAnsi="Cambria"/>
          <w:noProof/>
          <w:sz w:val="22"/>
        </w:rPr>
        <w:t xml:space="preserve">, </w:t>
      </w:r>
      <w:r w:rsidRPr="00A866D2">
        <w:rPr>
          <w:rFonts w:ascii="Cambria" w:hAnsi="Cambria"/>
          <w:b/>
          <w:bCs/>
          <w:noProof/>
          <w:sz w:val="22"/>
        </w:rPr>
        <w:t>Raben N</w:t>
      </w:r>
      <w:r w:rsidRPr="00A866D2">
        <w:rPr>
          <w:rFonts w:ascii="Cambria" w:hAnsi="Cambria"/>
          <w:noProof/>
          <w:sz w:val="22"/>
        </w:rPr>
        <w:t xml:space="preserve">, </w:t>
      </w:r>
      <w:r w:rsidRPr="00A866D2">
        <w:rPr>
          <w:rFonts w:ascii="Cambria" w:hAnsi="Cambria"/>
          <w:b/>
          <w:bCs/>
          <w:noProof/>
          <w:sz w:val="22"/>
        </w:rPr>
        <w:t>Rabinowich H</w:t>
      </w:r>
      <w:r w:rsidRPr="00A866D2">
        <w:rPr>
          <w:rFonts w:ascii="Cambria" w:hAnsi="Cambria"/>
          <w:noProof/>
          <w:sz w:val="22"/>
        </w:rPr>
        <w:t xml:space="preserve">, </w:t>
      </w:r>
      <w:r w:rsidRPr="00A866D2">
        <w:rPr>
          <w:rFonts w:ascii="Cambria" w:hAnsi="Cambria"/>
          <w:b/>
          <w:bCs/>
          <w:noProof/>
          <w:sz w:val="22"/>
        </w:rPr>
        <w:t>Radogna F</w:t>
      </w:r>
      <w:r w:rsidRPr="00A866D2">
        <w:rPr>
          <w:rFonts w:ascii="Cambria" w:hAnsi="Cambria"/>
          <w:noProof/>
          <w:sz w:val="22"/>
        </w:rPr>
        <w:t xml:space="preserve">, </w:t>
      </w:r>
      <w:r w:rsidRPr="00A866D2">
        <w:rPr>
          <w:rFonts w:ascii="Cambria" w:hAnsi="Cambria"/>
          <w:b/>
          <w:bCs/>
          <w:noProof/>
          <w:sz w:val="22"/>
        </w:rPr>
        <w:t>Ragusa MJ</w:t>
      </w:r>
      <w:r w:rsidRPr="00A866D2">
        <w:rPr>
          <w:rFonts w:ascii="Cambria" w:hAnsi="Cambria"/>
          <w:noProof/>
          <w:sz w:val="22"/>
        </w:rPr>
        <w:t xml:space="preserve">, </w:t>
      </w:r>
      <w:r w:rsidRPr="00A866D2">
        <w:rPr>
          <w:rFonts w:ascii="Cambria" w:hAnsi="Cambria"/>
          <w:b/>
          <w:bCs/>
          <w:noProof/>
          <w:sz w:val="22"/>
        </w:rPr>
        <w:t>Rahmani M</w:t>
      </w:r>
      <w:r w:rsidRPr="00A866D2">
        <w:rPr>
          <w:rFonts w:ascii="Cambria" w:hAnsi="Cambria"/>
          <w:noProof/>
          <w:sz w:val="22"/>
        </w:rPr>
        <w:t xml:space="preserve">, </w:t>
      </w:r>
      <w:r w:rsidRPr="00A866D2">
        <w:rPr>
          <w:rFonts w:ascii="Cambria" w:hAnsi="Cambria"/>
          <w:b/>
          <w:bCs/>
          <w:noProof/>
          <w:sz w:val="22"/>
        </w:rPr>
        <w:t>Raina K</w:t>
      </w:r>
      <w:r w:rsidRPr="00A866D2">
        <w:rPr>
          <w:rFonts w:ascii="Cambria" w:hAnsi="Cambria"/>
          <w:noProof/>
          <w:sz w:val="22"/>
        </w:rPr>
        <w:t xml:space="preserve">, </w:t>
      </w:r>
      <w:r w:rsidRPr="00A866D2">
        <w:rPr>
          <w:rFonts w:ascii="Cambria" w:hAnsi="Cambria"/>
          <w:b/>
          <w:bCs/>
          <w:noProof/>
          <w:sz w:val="22"/>
        </w:rPr>
        <w:t>Ramanadham S</w:t>
      </w:r>
      <w:r w:rsidRPr="00A866D2">
        <w:rPr>
          <w:rFonts w:ascii="Cambria" w:hAnsi="Cambria"/>
          <w:noProof/>
          <w:sz w:val="22"/>
        </w:rPr>
        <w:t xml:space="preserve">, </w:t>
      </w:r>
      <w:r w:rsidRPr="00A866D2">
        <w:rPr>
          <w:rFonts w:ascii="Cambria" w:hAnsi="Cambria"/>
          <w:b/>
          <w:bCs/>
          <w:noProof/>
          <w:sz w:val="22"/>
        </w:rPr>
        <w:t>Ramesh R</w:t>
      </w:r>
      <w:r w:rsidRPr="00A866D2">
        <w:rPr>
          <w:rFonts w:ascii="Cambria" w:hAnsi="Cambria"/>
          <w:noProof/>
          <w:sz w:val="22"/>
        </w:rPr>
        <w:t xml:space="preserve">, </w:t>
      </w:r>
      <w:r w:rsidRPr="00A866D2">
        <w:rPr>
          <w:rFonts w:ascii="Cambria" w:hAnsi="Cambria"/>
          <w:b/>
          <w:bCs/>
          <w:noProof/>
          <w:sz w:val="22"/>
        </w:rPr>
        <w:t>Rami A</w:t>
      </w:r>
      <w:r w:rsidRPr="00A866D2">
        <w:rPr>
          <w:rFonts w:ascii="Cambria" w:hAnsi="Cambria"/>
          <w:noProof/>
          <w:sz w:val="22"/>
        </w:rPr>
        <w:t xml:space="preserve">, </w:t>
      </w:r>
      <w:r w:rsidRPr="00A866D2">
        <w:rPr>
          <w:rFonts w:ascii="Cambria" w:hAnsi="Cambria"/>
          <w:b/>
          <w:bCs/>
          <w:noProof/>
          <w:sz w:val="22"/>
        </w:rPr>
        <w:t>Randall-Demllo S</w:t>
      </w:r>
      <w:r w:rsidRPr="00A866D2">
        <w:rPr>
          <w:rFonts w:ascii="Cambria" w:hAnsi="Cambria"/>
          <w:noProof/>
          <w:sz w:val="22"/>
        </w:rPr>
        <w:t xml:space="preserve">, </w:t>
      </w:r>
      <w:r w:rsidRPr="00A866D2">
        <w:rPr>
          <w:rFonts w:ascii="Cambria" w:hAnsi="Cambria"/>
          <w:b/>
          <w:bCs/>
          <w:noProof/>
          <w:sz w:val="22"/>
        </w:rPr>
        <w:t>Randow F</w:t>
      </w:r>
      <w:r w:rsidRPr="00A866D2">
        <w:rPr>
          <w:rFonts w:ascii="Cambria" w:hAnsi="Cambria"/>
          <w:noProof/>
          <w:sz w:val="22"/>
        </w:rPr>
        <w:t xml:space="preserve">, </w:t>
      </w:r>
      <w:r w:rsidRPr="00A866D2">
        <w:rPr>
          <w:rFonts w:ascii="Cambria" w:hAnsi="Cambria"/>
          <w:b/>
          <w:bCs/>
          <w:noProof/>
          <w:sz w:val="22"/>
        </w:rPr>
        <w:t>Rao H</w:t>
      </w:r>
      <w:r w:rsidRPr="00A866D2">
        <w:rPr>
          <w:rFonts w:ascii="Cambria" w:hAnsi="Cambria"/>
          <w:noProof/>
          <w:sz w:val="22"/>
        </w:rPr>
        <w:t xml:space="preserve">, </w:t>
      </w:r>
      <w:r w:rsidRPr="00A866D2">
        <w:rPr>
          <w:rFonts w:ascii="Cambria" w:hAnsi="Cambria"/>
          <w:b/>
          <w:bCs/>
          <w:noProof/>
          <w:sz w:val="22"/>
        </w:rPr>
        <w:t>Rao VA</w:t>
      </w:r>
      <w:r w:rsidRPr="00A866D2">
        <w:rPr>
          <w:rFonts w:ascii="Cambria" w:hAnsi="Cambria"/>
          <w:noProof/>
          <w:sz w:val="22"/>
        </w:rPr>
        <w:t xml:space="preserve">, </w:t>
      </w:r>
      <w:r w:rsidRPr="00A866D2">
        <w:rPr>
          <w:rFonts w:ascii="Cambria" w:hAnsi="Cambria"/>
          <w:b/>
          <w:bCs/>
          <w:noProof/>
          <w:sz w:val="22"/>
        </w:rPr>
        <w:t>Rasmussen BB</w:t>
      </w:r>
      <w:r w:rsidRPr="00A866D2">
        <w:rPr>
          <w:rFonts w:ascii="Cambria" w:hAnsi="Cambria"/>
          <w:noProof/>
          <w:sz w:val="22"/>
        </w:rPr>
        <w:t xml:space="preserve">, </w:t>
      </w:r>
      <w:r w:rsidRPr="00A866D2">
        <w:rPr>
          <w:rFonts w:ascii="Cambria" w:hAnsi="Cambria"/>
          <w:b/>
          <w:bCs/>
          <w:noProof/>
          <w:sz w:val="22"/>
        </w:rPr>
        <w:t>Rasse TM</w:t>
      </w:r>
      <w:r w:rsidRPr="00A866D2">
        <w:rPr>
          <w:rFonts w:ascii="Cambria" w:hAnsi="Cambria"/>
          <w:noProof/>
          <w:sz w:val="22"/>
        </w:rPr>
        <w:t xml:space="preserve">, </w:t>
      </w:r>
      <w:r w:rsidRPr="00A866D2">
        <w:rPr>
          <w:rFonts w:ascii="Cambria" w:hAnsi="Cambria"/>
          <w:b/>
          <w:bCs/>
          <w:noProof/>
          <w:sz w:val="22"/>
        </w:rPr>
        <w:t>Ratovitski EA</w:t>
      </w:r>
      <w:r w:rsidRPr="00A866D2">
        <w:rPr>
          <w:rFonts w:ascii="Cambria" w:hAnsi="Cambria"/>
          <w:noProof/>
          <w:sz w:val="22"/>
        </w:rPr>
        <w:t xml:space="preserve">, </w:t>
      </w:r>
      <w:r w:rsidRPr="00A866D2">
        <w:rPr>
          <w:rFonts w:ascii="Cambria" w:hAnsi="Cambria"/>
          <w:b/>
          <w:bCs/>
          <w:noProof/>
          <w:sz w:val="22"/>
        </w:rPr>
        <w:t>Rautou P-E</w:t>
      </w:r>
      <w:r w:rsidRPr="00A866D2">
        <w:rPr>
          <w:rFonts w:ascii="Cambria" w:hAnsi="Cambria"/>
          <w:noProof/>
          <w:sz w:val="22"/>
        </w:rPr>
        <w:t xml:space="preserve">, </w:t>
      </w:r>
      <w:r w:rsidRPr="00A866D2">
        <w:rPr>
          <w:rFonts w:ascii="Cambria" w:hAnsi="Cambria"/>
          <w:b/>
          <w:bCs/>
          <w:noProof/>
          <w:sz w:val="22"/>
        </w:rPr>
        <w:t>Ray SK</w:t>
      </w:r>
      <w:r w:rsidRPr="00A866D2">
        <w:rPr>
          <w:rFonts w:ascii="Cambria" w:hAnsi="Cambria"/>
          <w:noProof/>
          <w:sz w:val="22"/>
        </w:rPr>
        <w:t xml:space="preserve">, </w:t>
      </w:r>
      <w:r w:rsidRPr="00A866D2">
        <w:rPr>
          <w:rFonts w:ascii="Cambria" w:hAnsi="Cambria"/>
          <w:b/>
          <w:bCs/>
          <w:noProof/>
          <w:sz w:val="22"/>
        </w:rPr>
        <w:t>Razani B</w:t>
      </w:r>
      <w:r w:rsidRPr="00A866D2">
        <w:rPr>
          <w:rFonts w:ascii="Cambria" w:hAnsi="Cambria"/>
          <w:noProof/>
          <w:sz w:val="22"/>
        </w:rPr>
        <w:t xml:space="preserve">, </w:t>
      </w:r>
      <w:r w:rsidRPr="00A866D2">
        <w:rPr>
          <w:rFonts w:ascii="Cambria" w:hAnsi="Cambria"/>
          <w:b/>
          <w:bCs/>
          <w:noProof/>
          <w:sz w:val="22"/>
        </w:rPr>
        <w:t>Reed BH</w:t>
      </w:r>
      <w:r w:rsidRPr="00A866D2">
        <w:rPr>
          <w:rFonts w:ascii="Cambria" w:hAnsi="Cambria"/>
          <w:noProof/>
          <w:sz w:val="22"/>
        </w:rPr>
        <w:t xml:space="preserve">, </w:t>
      </w:r>
      <w:r w:rsidRPr="00A866D2">
        <w:rPr>
          <w:rFonts w:ascii="Cambria" w:hAnsi="Cambria"/>
          <w:b/>
          <w:bCs/>
          <w:noProof/>
          <w:sz w:val="22"/>
        </w:rPr>
        <w:t>Reggiori F</w:t>
      </w:r>
      <w:r w:rsidRPr="00A866D2">
        <w:rPr>
          <w:rFonts w:ascii="Cambria" w:hAnsi="Cambria"/>
          <w:noProof/>
          <w:sz w:val="22"/>
        </w:rPr>
        <w:t xml:space="preserve">, </w:t>
      </w:r>
      <w:r w:rsidRPr="00A866D2">
        <w:rPr>
          <w:rFonts w:ascii="Cambria" w:hAnsi="Cambria"/>
          <w:b/>
          <w:bCs/>
          <w:noProof/>
          <w:sz w:val="22"/>
        </w:rPr>
        <w:t>Rehm M</w:t>
      </w:r>
      <w:r w:rsidRPr="00A866D2">
        <w:rPr>
          <w:rFonts w:ascii="Cambria" w:hAnsi="Cambria"/>
          <w:noProof/>
          <w:sz w:val="22"/>
        </w:rPr>
        <w:t xml:space="preserve">, </w:t>
      </w:r>
      <w:r w:rsidRPr="00A866D2">
        <w:rPr>
          <w:rFonts w:ascii="Cambria" w:hAnsi="Cambria"/>
          <w:b/>
          <w:bCs/>
          <w:noProof/>
          <w:sz w:val="22"/>
        </w:rPr>
        <w:t>Reichert AS</w:t>
      </w:r>
      <w:r w:rsidRPr="00A866D2">
        <w:rPr>
          <w:rFonts w:ascii="Cambria" w:hAnsi="Cambria"/>
          <w:noProof/>
          <w:sz w:val="22"/>
        </w:rPr>
        <w:t xml:space="preserve">, </w:t>
      </w:r>
      <w:r w:rsidRPr="00A866D2">
        <w:rPr>
          <w:rFonts w:ascii="Cambria" w:hAnsi="Cambria"/>
          <w:b/>
          <w:bCs/>
          <w:noProof/>
          <w:sz w:val="22"/>
        </w:rPr>
        <w:t>Rein T</w:t>
      </w:r>
      <w:r w:rsidRPr="00A866D2">
        <w:rPr>
          <w:rFonts w:ascii="Cambria" w:hAnsi="Cambria"/>
          <w:noProof/>
          <w:sz w:val="22"/>
        </w:rPr>
        <w:t xml:space="preserve">, </w:t>
      </w:r>
      <w:r w:rsidRPr="00A866D2">
        <w:rPr>
          <w:rFonts w:ascii="Cambria" w:hAnsi="Cambria"/>
          <w:b/>
          <w:bCs/>
          <w:noProof/>
          <w:sz w:val="22"/>
        </w:rPr>
        <w:t>Reiner DJ</w:t>
      </w:r>
      <w:r w:rsidRPr="00A866D2">
        <w:rPr>
          <w:rFonts w:ascii="Cambria" w:hAnsi="Cambria"/>
          <w:noProof/>
          <w:sz w:val="22"/>
        </w:rPr>
        <w:t xml:space="preserve">, </w:t>
      </w:r>
      <w:r w:rsidRPr="00A866D2">
        <w:rPr>
          <w:rFonts w:ascii="Cambria" w:hAnsi="Cambria"/>
          <w:b/>
          <w:bCs/>
          <w:noProof/>
          <w:sz w:val="22"/>
        </w:rPr>
        <w:t>Reits E</w:t>
      </w:r>
      <w:r w:rsidRPr="00A866D2">
        <w:rPr>
          <w:rFonts w:ascii="Cambria" w:hAnsi="Cambria"/>
          <w:noProof/>
          <w:sz w:val="22"/>
        </w:rPr>
        <w:t xml:space="preserve">, </w:t>
      </w:r>
      <w:r w:rsidRPr="00A866D2">
        <w:rPr>
          <w:rFonts w:ascii="Cambria" w:hAnsi="Cambria"/>
          <w:b/>
          <w:bCs/>
          <w:noProof/>
          <w:sz w:val="22"/>
        </w:rPr>
        <w:t>Ren J</w:t>
      </w:r>
      <w:r w:rsidRPr="00A866D2">
        <w:rPr>
          <w:rFonts w:ascii="Cambria" w:hAnsi="Cambria"/>
          <w:noProof/>
          <w:sz w:val="22"/>
        </w:rPr>
        <w:t xml:space="preserve">, </w:t>
      </w:r>
      <w:r w:rsidRPr="00A866D2">
        <w:rPr>
          <w:rFonts w:ascii="Cambria" w:hAnsi="Cambria"/>
          <w:b/>
          <w:bCs/>
          <w:noProof/>
          <w:sz w:val="22"/>
        </w:rPr>
        <w:t>Ren X</w:t>
      </w:r>
      <w:r w:rsidRPr="00A866D2">
        <w:rPr>
          <w:rFonts w:ascii="Cambria" w:hAnsi="Cambria"/>
          <w:noProof/>
          <w:sz w:val="22"/>
        </w:rPr>
        <w:t xml:space="preserve">, </w:t>
      </w:r>
      <w:r w:rsidRPr="00A866D2">
        <w:rPr>
          <w:rFonts w:ascii="Cambria" w:hAnsi="Cambria"/>
          <w:b/>
          <w:bCs/>
          <w:noProof/>
          <w:sz w:val="22"/>
        </w:rPr>
        <w:t>Renna M</w:t>
      </w:r>
      <w:r w:rsidRPr="00A866D2">
        <w:rPr>
          <w:rFonts w:ascii="Cambria" w:hAnsi="Cambria"/>
          <w:noProof/>
          <w:sz w:val="22"/>
        </w:rPr>
        <w:t xml:space="preserve">, </w:t>
      </w:r>
      <w:r w:rsidRPr="00A866D2">
        <w:rPr>
          <w:rFonts w:ascii="Cambria" w:hAnsi="Cambria"/>
          <w:b/>
          <w:bCs/>
          <w:noProof/>
          <w:sz w:val="22"/>
        </w:rPr>
        <w:t>Reusch JE</w:t>
      </w:r>
      <w:r w:rsidRPr="00A866D2">
        <w:rPr>
          <w:rFonts w:ascii="Cambria" w:hAnsi="Cambria"/>
          <w:noProof/>
          <w:sz w:val="22"/>
        </w:rPr>
        <w:t xml:space="preserve">, </w:t>
      </w:r>
      <w:r w:rsidRPr="00A866D2">
        <w:rPr>
          <w:rFonts w:ascii="Cambria" w:hAnsi="Cambria"/>
          <w:b/>
          <w:bCs/>
          <w:noProof/>
          <w:sz w:val="22"/>
        </w:rPr>
        <w:t>Revuelta JL</w:t>
      </w:r>
      <w:r w:rsidRPr="00A866D2">
        <w:rPr>
          <w:rFonts w:ascii="Cambria" w:hAnsi="Cambria"/>
          <w:noProof/>
          <w:sz w:val="22"/>
        </w:rPr>
        <w:t xml:space="preserve">, </w:t>
      </w:r>
      <w:r w:rsidRPr="00A866D2">
        <w:rPr>
          <w:rFonts w:ascii="Cambria" w:hAnsi="Cambria"/>
          <w:b/>
          <w:bCs/>
          <w:noProof/>
          <w:sz w:val="22"/>
        </w:rPr>
        <w:t>Reyes L</w:t>
      </w:r>
      <w:r w:rsidRPr="00A866D2">
        <w:rPr>
          <w:rFonts w:ascii="Cambria" w:hAnsi="Cambria"/>
          <w:noProof/>
          <w:sz w:val="22"/>
        </w:rPr>
        <w:t xml:space="preserve">, </w:t>
      </w:r>
      <w:r w:rsidRPr="00A866D2">
        <w:rPr>
          <w:rFonts w:ascii="Cambria" w:hAnsi="Cambria"/>
          <w:b/>
          <w:bCs/>
          <w:noProof/>
          <w:sz w:val="22"/>
        </w:rPr>
        <w:t>Rezaie AR</w:t>
      </w:r>
      <w:r w:rsidRPr="00A866D2">
        <w:rPr>
          <w:rFonts w:ascii="Cambria" w:hAnsi="Cambria"/>
          <w:noProof/>
          <w:sz w:val="22"/>
        </w:rPr>
        <w:t xml:space="preserve">, </w:t>
      </w:r>
      <w:r w:rsidRPr="00A866D2">
        <w:rPr>
          <w:rFonts w:ascii="Cambria" w:hAnsi="Cambria"/>
          <w:b/>
          <w:bCs/>
          <w:noProof/>
          <w:sz w:val="22"/>
        </w:rPr>
        <w:t>Richards RI</w:t>
      </w:r>
      <w:r w:rsidRPr="00A866D2">
        <w:rPr>
          <w:rFonts w:ascii="Cambria" w:hAnsi="Cambria"/>
          <w:noProof/>
          <w:sz w:val="22"/>
        </w:rPr>
        <w:t xml:space="preserve">, </w:t>
      </w:r>
      <w:r w:rsidRPr="00A866D2">
        <w:rPr>
          <w:rFonts w:ascii="Cambria" w:hAnsi="Cambria"/>
          <w:b/>
          <w:bCs/>
          <w:noProof/>
          <w:sz w:val="22"/>
        </w:rPr>
        <w:t>Richardson DR</w:t>
      </w:r>
      <w:r w:rsidRPr="00A866D2">
        <w:rPr>
          <w:rFonts w:ascii="Cambria" w:hAnsi="Cambria"/>
          <w:noProof/>
          <w:sz w:val="22"/>
        </w:rPr>
        <w:t xml:space="preserve">, </w:t>
      </w:r>
      <w:r w:rsidRPr="00A866D2">
        <w:rPr>
          <w:rFonts w:ascii="Cambria" w:hAnsi="Cambria"/>
          <w:b/>
          <w:bCs/>
          <w:noProof/>
          <w:sz w:val="22"/>
        </w:rPr>
        <w:t>Richetta C</w:t>
      </w:r>
      <w:r w:rsidRPr="00A866D2">
        <w:rPr>
          <w:rFonts w:ascii="Cambria" w:hAnsi="Cambria"/>
          <w:noProof/>
          <w:sz w:val="22"/>
        </w:rPr>
        <w:t xml:space="preserve">, </w:t>
      </w:r>
      <w:r w:rsidRPr="00A866D2">
        <w:rPr>
          <w:rFonts w:ascii="Cambria" w:hAnsi="Cambria"/>
          <w:b/>
          <w:bCs/>
          <w:noProof/>
          <w:sz w:val="22"/>
        </w:rPr>
        <w:t>Riehle MA</w:t>
      </w:r>
      <w:r w:rsidRPr="00A866D2">
        <w:rPr>
          <w:rFonts w:ascii="Cambria" w:hAnsi="Cambria"/>
          <w:noProof/>
          <w:sz w:val="22"/>
        </w:rPr>
        <w:t xml:space="preserve">, </w:t>
      </w:r>
      <w:r w:rsidRPr="00A866D2">
        <w:rPr>
          <w:rFonts w:ascii="Cambria" w:hAnsi="Cambria"/>
          <w:b/>
          <w:bCs/>
          <w:noProof/>
          <w:sz w:val="22"/>
        </w:rPr>
        <w:t>Rihn BH</w:t>
      </w:r>
      <w:r w:rsidRPr="00A866D2">
        <w:rPr>
          <w:rFonts w:ascii="Cambria" w:hAnsi="Cambria"/>
          <w:noProof/>
          <w:sz w:val="22"/>
        </w:rPr>
        <w:t xml:space="preserve">, </w:t>
      </w:r>
      <w:r w:rsidRPr="00A866D2">
        <w:rPr>
          <w:rFonts w:ascii="Cambria" w:hAnsi="Cambria"/>
          <w:b/>
          <w:bCs/>
          <w:noProof/>
          <w:sz w:val="22"/>
        </w:rPr>
        <w:t>Rikihisa Y</w:t>
      </w:r>
      <w:r w:rsidRPr="00A866D2">
        <w:rPr>
          <w:rFonts w:ascii="Cambria" w:hAnsi="Cambria"/>
          <w:noProof/>
          <w:sz w:val="22"/>
        </w:rPr>
        <w:t xml:space="preserve">, </w:t>
      </w:r>
      <w:r w:rsidRPr="00A866D2">
        <w:rPr>
          <w:rFonts w:ascii="Cambria" w:hAnsi="Cambria"/>
          <w:b/>
          <w:bCs/>
          <w:noProof/>
          <w:sz w:val="22"/>
        </w:rPr>
        <w:t>Riley BE</w:t>
      </w:r>
      <w:r w:rsidRPr="00A866D2">
        <w:rPr>
          <w:rFonts w:ascii="Cambria" w:hAnsi="Cambria"/>
          <w:noProof/>
          <w:sz w:val="22"/>
        </w:rPr>
        <w:t xml:space="preserve">, </w:t>
      </w:r>
      <w:r w:rsidRPr="00A866D2">
        <w:rPr>
          <w:rFonts w:ascii="Cambria" w:hAnsi="Cambria"/>
          <w:b/>
          <w:bCs/>
          <w:noProof/>
          <w:sz w:val="22"/>
        </w:rPr>
        <w:t>Rimbach G</w:t>
      </w:r>
      <w:r w:rsidRPr="00A866D2">
        <w:rPr>
          <w:rFonts w:ascii="Cambria" w:hAnsi="Cambria"/>
          <w:noProof/>
          <w:sz w:val="22"/>
        </w:rPr>
        <w:t xml:space="preserve">, </w:t>
      </w:r>
      <w:r w:rsidRPr="00A866D2">
        <w:rPr>
          <w:rFonts w:ascii="Cambria" w:hAnsi="Cambria"/>
          <w:b/>
          <w:bCs/>
          <w:noProof/>
          <w:sz w:val="22"/>
        </w:rPr>
        <w:t>Rippo MR</w:t>
      </w:r>
      <w:r w:rsidRPr="00A866D2">
        <w:rPr>
          <w:rFonts w:ascii="Cambria" w:hAnsi="Cambria"/>
          <w:noProof/>
          <w:sz w:val="22"/>
        </w:rPr>
        <w:t xml:space="preserve">, </w:t>
      </w:r>
      <w:r w:rsidRPr="00A866D2">
        <w:rPr>
          <w:rFonts w:ascii="Cambria" w:hAnsi="Cambria"/>
          <w:b/>
          <w:bCs/>
          <w:noProof/>
          <w:sz w:val="22"/>
        </w:rPr>
        <w:t>Ritis K</w:t>
      </w:r>
      <w:r w:rsidRPr="00A866D2">
        <w:rPr>
          <w:rFonts w:ascii="Cambria" w:hAnsi="Cambria"/>
          <w:noProof/>
          <w:sz w:val="22"/>
        </w:rPr>
        <w:t xml:space="preserve">, </w:t>
      </w:r>
      <w:r w:rsidRPr="00A866D2">
        <w:rPr>
          <w:rFonts w:ascii="Cambria" w:hAnsi="Cambria"/>
          <w:b/>
          <w:bCs/>
          <w:noProof/>
          <w:sz w:val="22"/>
        </w:rPr>
        <w:t>Rizzi F</w:t>
      </w:r>
      <w:r w:rsidRPr="00A866D2">
        <w:rPr>
          <w:rFonts w:ascii="Cambria" w:hAnsi="Cambria"/>
          <w:noProof/>
          <w:sz w:val="22"/>
        </w:rPr>
        <w:t xml:space="preserve">, </w:t>
      </w:r>
      <w:r w:rsidRPr="00A866D2">
        <w:rPr>
          <w:rFonts w:ascii="Cambria" w:hAnsi="Cambria"/>
          <w:b/>
          <w:bCs/>
          <w:noProof/>
          <w:sz w:val="22"/>
        </w:rPr>
        <w:t>Rizzo E</w:t>
      </w:r>
      <w:r w:rsidRPr="00A866D2">
        <w:rPr>
          <w:rFonts w:ascii="Cambria" w:hAnsi="Cambria"/>
          <w:noProof/>
          <w:sz w:val="22"/>
        </w:rPr>
        <w:t xml:space="preserve">, </w:t>
      </w:r>
      <w:r w:rsidRPr="00A866D2">
        <w:rPr>
          <w:rFonts w:ascii="Cambria" w:hAnsi="Cambria"/>
          <w:b/>
          <w:bCs/>
          <w:noProof/>
          <w:sz w:val="22"/>
        </w:rPr>
        <w:t>Roach PJ</w:t>
      </w:r>
      <w:r w:rsidRPr="00A866D2">
        <w:rPr>
          <w:rFonts w:ascii="Cambria" w:hAnsi="Cambria"/>
          <w:noProof/>
          <w:sz w:val="22"/>
        </w:rPr>
        <w:t xml:space="preserve">, </w:t>
      </w:r>
      <w:r w:rsidRPr="00A866D2">
        <w:rPr>
          <w:rFonts w:ascii="Cambria" w:hAnsi="Cambria"/>
          <w:b/>
          <w:bCs/>
          <w:noProof/>
          <w:sz w:val="22"/>
        </w:rPr>
        <w:t>Robbins J</w:t>
      </w:r>
      <w:r w:rsidRPr="00A866D2">
        <w:rPr>
          <w:rFonts w:ascii="Cambria" w:hAnsi="Cambria"/>
          <w:noProof/>
          <w:sz w:val="22"/>
        </w:rPr>
        <w:t xml:space="preserve">, </w:t>
      </w:r>
      <w:r w:rsidRPr="00A866D2">
        <w:rPr>
          <w:rFonts w:ascii="Cambria" w:hAnsi="Cambria"/>
          <w:b/>
          <w:bCs/>
          <w:noProof/>
          <w:sz w:val="22"/>
        </w:rPr>
        <w:t>Roberge M</w:t>
      </w:r>
      <w:r w:rsidRPr="00A866D2">
        <w:rPr>
          <w:rFonts w:ascii="Cambria" w:hAnsi="Cambria"/>
          <w:noProof/>
          <w:sz w:val="22"/>
        </w:rPr>
        <w:t xml:space="preserve">, </w:t>
      </w:r>
      <w:r w:rsidRPr="00A866D2">
        <w:rPr>
          <w:rFonts w:ascii="Cambria" w:hAnsi="Cambria"/>
          <w:b/>
          <w:bCs/>
          <w:noProof/>
          <w:sz w:val="22"/>
        </w:rPr>
        <w:t>Roca G</w:t>
      </w:r>
      <w:r w:rsidRPr="00A866D2">
        <w:rPr>
          <w:rFonts w:ascii="Cambria" w:hAnsi="Cambria"/>
          <w:noProof/>
          <w:sz w:val="22"/>
        </w:rPr>
        <w:t xml:space="preserve">, </w:t>
      </w:r>
      <w:r w:rsidRPr="00A866D2">
        <w:rPr>
          <w:rFonts w:ascii="Cambria" w:hAnsi="Cambria"/>
          <w:b/>
          <w:bCs/>
          <w:noProof/>
          <w:sz w:val="22"/>
        </w:rPr>
        <w:t>Roccheri MC</w:t>
      </w:r>
      <w:r w:rsidRPr="00A866D2">
        <w:rPr>
          <w:rFonts w:ascii="Cambria" w:hAnsi="Cambria"/>
          <w:noProof/>
          <w:sz w:val="22"/>
        </w:rPr>
        <w:t xml:space="preserve">, </w:t>
      </w:r>
      <w:r w:rsidRPr="00A866D2">
        <w:rPr>
          <w:rFonts w:ascii="Cambria" w:hAnsi="Cambria"/>
          <w:b/>
          <w:bCs/>
          <w:noProof/>
          <w:sz w:val="22"/>
        </w:rPr>
        <w:t>Rocha S</w:t>
      </w:r>
      <w:r w:rsidRPr="00A866D2">
        <w:rPr>
          <w:rFonts w:ascii="Cambria" w:hAnsi="Cambria"/>
          <w:noProof/>
          <w:sz w:val="22"/>
        </w:rPr>
        <w:t xml:space="preserve">, </w:t>
      </w:r>
      <w:r w:rsidRPr="00A866D2">
        <w:rPr>
          <w:rFonts w:ascii="Cambria" w:hAnsi="Cambria"/>
          <w:b/>
          <w:bCs/>
          <w:noProof/>
          <w:sz w:val="22"/>
        </w:rPr>
        <w:t>Rodrigues CM</w:t>
      </w:r>
      <w:r w:rsidRPr="00A866D2">
        <w:rPr>
          <w:rFonts w:ascii="Cambria" w:hAnsi="Cambria"/>
          <w:noProof/>
          <w:sz w:val="22"/>
        </w:rPr>
        <w:t xml:space="preserve">, </w:t>
      </w:r>
      <w:r w:rsidRPr="00A866D2">
        <w:rPr>
          <w:rFonts w:ascii="Cambria" w:hAnsi="Cambria"/>
          <w:b/>
          <w:bCs/>
          <w:noProof/>
          <w:sz w:val="22"/>
        </w:rPr>
        <w:t>Rodríguez CI</w:t>
      </w:r>
      <w:r w:rsidRPr="00A866D2">
        <w:rPr>
          <w:rFonts w:ascii="Cambria" w:hAnsi="Cambria"/>
          <w:noProof/>
          <w:sz w:val="22"/>
        </w:rPr>
        <w:t xml:space="preserve">, </w:t>
      </w:r>
      <w:r w:rsidRPr="00A866D2">
        <w:rPr>
          <w:rFonts w:ascii="Cambria" w:hAnsi="Cambria"/>
          <w:b/>
          <w:bCs/>
          <w:noProof/>
          <w:sz w:val="22"/>
        </w:rPr>
        <w:t>de Cordoba SR</w:t>
      </w:r>
      <w:r w:rsidRPr="00A866D2">
        <w:rPr>
          <w:rFonts w:ascii="Cambria" w:hAnsi="Cambria"/>
          <w:noProof/>
          <w:sz w:val="22"/>
        </w:rPr>
        <w:t xml:space="preserve">, </w:t>
      </w:r>
      <w:r w:rsidRPr="00A866D2">
        <w:rPr>
          <w:rFonts w:ascii="Cambria" w:hAnsi="Cambria"/>
          <w:b/>
          <w:bCs/>
          <w:noProof/>
          <w:sz w:val="22"/>
        </w:rPr>
        <w:t>Rodriguez-Muela N</w:t>
      </w:r>
      <w:r w:rsidRPr="00A866D2">
        <w:rPr>
          <w:rFonts w:ascii="Cambria" w:hAnsi="Cambria"/>
          <w:noProof/>
          <w:sz w:val="22"/>
        </w:rPr>
        <w:t xml:space="preserve">, </w:t>
      </w:r>
      <w:r w:rsidRPr="00A866D2">
        <w:rPr>
          <w:rFonts w:ascii="Cambria" w:hAnsi="Cambria"/>
          <w:b/>
          <w:bCs/>
          <w:noProof/>
          <w:sz w:val="22"/>
        </w:rPr>
        <w:t>Roelofs J</w:t>
      </w:r>
      <w:r w:rsidRPr="00A866D2">
        <w:rPr>
          <w:rFonts w:ascii="Cambria" w:hAnsi="Cambria"/>
          <w:noProof/>
          <w:sz w:val="22"/>
        </w:rPr>
        <w:t xml:space="preserve">, </w:t>
      </w:r>
      <w:r w:rsidRPr="00A866D2">
        <w:rPr>
          <w:rFonts w:ascii="Cambria" w:hAnsi="Cambria"/>
          <w:b/>
          <w:bCs/>
          <w:noProof/>
          <w:sz w:val="22"/>
        </w:rPr>
        <w:t>Rogov V V</w:t>
      </w:r>
      <w:r w:rsidRPr="00A866D2">
        <w:rPr>
          <w:rFonts w:ascii="Cambria" w:hAnsi="Cambria"/>
          <w:noProof/>
          <w:sz w:val="22"/>
        </w:rPr>
        <w:t xml:space="preserve">, </w:t>
      </w:r>
      <w:r w:rsidRPr="00A866D2">
        <w:rPr>
          <w:rFonts w:ascii="Cambria" w:hAnsi="Cambria"/>
          <w:b/>
          <w:bCs/>
          <w:noProof/>
          <w:sz w:val="22"/>
        </w:rPr>
        <w:t>Rohn TT</w:t>
      </w:r>
      <w:r w:rsidRPr="00A866D2">
        <w:rPr>
          <w:rFonts w:ascii="Cambria" w:hAnsi="Cambria"/>
          <w:noProof/>
          <w:sz w:val="22"/>
        </w:rPr>
        <w:t xml:space="preserve">, </w:t>
      </w:r>
      <w:r w:rsidRPr="00A866D2">
        <w:rPr>
          <w:rFonts w:ascii="Cambria" w:hAnsi="Cambria"/>
          <w:b/>
          <w:bCs/>
          <w:noProof/>
          <w:sz w:val="22"/>
        </w:rPr>
        <w:t>Rohrer B</w:t>
      </w:r>
      <w:r w:rsidRPr="00A866D2">
        <w:rPr>
          <w:rFonts w:ascii="Cambria" w:hAnsi="Cambria"/>
          <w:noProof/>
          <w:sz w:val="22"/>
        </w:rPr>
        <w:t xml:space="preserve">, </w:t>
      </w:r>
      <w:r w:rsidRPr="00A866D2">
        <w:rPr>
          <w:rFonts w:ascii="Cambria" w:hAnsi="Cambria"/>
          <w:b/>
          <w:bCs/>
          <w:noProof/>
          <w:sz w:val="22"/>
        </w:rPr>
        <w:t>Romanelli D</w:t>
      </w:r>
      <w:r w:rsidRPr="00A866D2">
        <w:rPr>
          <w:rFonts w:ascii="Cambria" w:hAnsi="Cambria"/>
          <w:noProof/>
          <w:sz w:val="22"/>
        </w:rPr>
        <w:t xml:space="preserve">, </w:t>
      </w:r>
      <w:r w:rsidRPr="00A866D2">
        <w:rPr>
          <w:rFonts w:ascii="Cambria" w:hAnsi="Cambria"/>
          <w:b/>
          <w:bCs/>
          <w:noProof/>
          <w:sz w:val="22"/>
        </w:rPr>
        <w:t>Romani L</w:t>
      </w:r>
      <w:r w:rsidRPr="00A866D2">
        <w:rPr>
          <w:rFonts w:ascii="Cambria" w:hAnsi="Cambria"/>
          <w:noProof/>
          <w:sz w:val="22"/>
        </w:rPr>
        <w:t xml:space="preserve">, </w:t>
      </w:r>
      <w:r w:rsidRPr="00A866D2">
        <w:rPr>
          <w:rFonts w:ascii="Cambria" w:hAnsi="Cambria"/>
          <w:b/>
          <w:bCs/>
          <w:noProof/>
          <w:sz w:val="22"/>
        </w:rPr>
        <w:t>Romano PS</w:t>
      </w:r>
      <w:r w:rsidRPr="00A866D2">
        <w:rPr>
          <w:rFonts w:ascii="Cambria" w:hAnsi="Cambria"/>
          <w:noProof/>
          <w:sz w:val="22"/>
        </w:rPr>
        <w:t xml:space="preserve">, </w:t>
      </w:r>
      <w:r w:rsidRPr="00A866D2">
        <w:rPr>
          <w:rFonts w:ascii="Cambria" w:hAnsi="Cambria"/>
          <w:b/>
          <w:bCs/>
          <w:noProof/>
          <w:sz w:val="22"/>
        </w:rPr>
        <w:t>Roncero MIG</w:t>
      </w:r>
      <w:r w:rsidRPr="00A866D2">
        <w:rPr>
          <w:rFonts w:ascii="Cambria" w:hAnsi="Cambria"/>
          <w:noProof/>
          <w:sz w:val="22"/>
        </w:rPr>
        <w:t xml:space="preserve">, </w:t>
      </w:r>
      <w:r w:rsidRPr="00A866D2">
        <w:rPr>
          <w:rFonts w:ascii="Cambria" w:hAnsi="Cambria"/>
          <w:b/>
          <w:bCs/>
          <w:noProof/>
          <w:sz w:val="22"/>
        </w:rPr>
        <w:t>Rosa JL</w:t>
      </w:r>
      <w:r w:rsidRPr="00A866D2">
        <w:rPr>
          <w:rFonts w:ascii="Cambria" w:hAnsi="Cambria"/>
          <w:noProof/>
          <w:sz w:val="22"/>
        </w:rPr>
        <w:t xml:space="preserve">, </w:t>
      </w:r>
      <w:r w:rsidRPr="00A866D2">
        <w:rPr>
          <w:rFonts w:ascii="Cambria" w:hAnsi="Cambria"/>
          <w:b/>
          <w:bCs/>
          <w:noProof/>
          <w:sz w:val="22"/>
        </w:rPr>
        <w:t>Rosello A</w:t>
      </w:r>
      <w:r w:rsidRPr="00A866D2">
        <w:rPr>
          <w:rFonts w:ascii="Cambria" w:hAnsi="Cambria"/>
          <w:noProof/>
          <w:sz w:val="22"/>
        </w:rPr>
        <w:t xml:space="preserve">, </w:t>
      </w:r>
      <w:r w:rsidRPr="00A866D2">
        <w:rPr>
          <w:rFonts w:ascii="Cambria" w:hAnsi="Cambria"/>
          <w:b/>
          <w:bCs/>
          <w:noProof/>
          <w:sz w:val="22"/>
        </w:rPr>
        <w:t>Rosen K V</w:t>
      </w:r>
      <w:r w:rsidRPr="00A866D2">
        <w:rPr>
          <w:rFonts w:ascii="Cambria" w:hAnsi="Cambria"/>
          <w:noProof/>
          <w:sz w:val="22"/>
        </w:rPr>
        <w:t xml:space="preserve">, </w:t>
      </w:r>
      <w:r w:rsidRPr="00A866D2">
        <w:rPr>
          <w:rFonts w:ascii="Cambria" w:hAnsi="Cambria"/>
          <w:b/>
          <w:bCs/>
          <w:noProof/>
          <w:sz w:val="22"/>
        </w:rPr>
        <w:t>Rosenstiel P</w:t>
      </w:r>
      <w:r w:rsidRPr="00A866D2">
        <w:rPr>
          <w:rFonts w:ascii="Cambria" w:hAnsi="Cambria"/>
          <w:noProof/>
          <w:sz w:val="22"/>
        </w:rPr>
        <w:t xml:space="preserve">, </w:t>
      </w:r>
      <w:r w:rsidRPr="00A866D2">
        <w:rPr>
          <w:rFonts w:ascii="Cambria" w:hAnsi="Cambria"/>
          <w:b/>
          <w:bCs/>
          <w:noProof/>
          <w:sz w:val="22"/>
        </w:rPr>
        <w:t>Rost-Roszkowska M</w:t>
      </w:r>
      <w:r w:rsidRPr="00A866D2">
        <w:rPr>
          <w:rFonts w:ascii="Cambria" w:hAnsi="Cambria"/>
          <w:noProof/>
          <w:sz w:val="22"/>
        </w:rPr>
        <w:t xml:space="preserve">, </w:t>
      </w:r>
      <w:r w:rsidRPr="00A866D2">
        <w:rPr>
          <w:rFonts w:ascii="Cambria" w:hAnsi="Cambria"/>
          <w:b/>
          <w:bCs/>
          <w:noProof/>
          <w:sz w:val="22"/>
        </w:rPr>
        <w:t>Roth KA</w:t>
      </w:r>
      <w:r w:rsidRPr="00A866D2">
        <w:rPr>
          <w:rFonts w:ascii="Cambria" w:hAnsi="Cambria"/>
          <w:noProof/>
          <w:sz w:val="22"/>
        </w:rPr>
        <w:t xml:space="preserve">, </w:t>
      </w:r>
      <w:r w:rsidRPr="00A866D2">
        <w:rPr>
          <w:rFonts w:ascii="Cambria" w:hAnsi="Cambria"/>
          <w:b/>
          <w:bCs/>
          <w:noProof/>
          <w:sz w:val="22"/>
        </w:rPr>
        <w:t>Roué G</w:t>
      </w:r>
      <w:r w:rsidRPr="00A866D2">
        <w:rPr>
          <w:rFonts w:ascii="Cambria" w:hAnsi="Cambria"/>
          <w:noProof/>
          <w:sz w:val="22"/>
        </w:rPr>
        <w:t xml:space="preserve">, </w:t>
      </w:r>
      <w:r w:rsidRPr="00A866D2">
        <w:rPr>
          <w:rFonts w:ascii="Cambria" w:hAnsi="Cambria"/>
          <w:b/>
          <w:bCs/>
          <w:noProof/>
          <w:sz w:val="22"/>
        </w:rPr>
        <w:t>Rouis M</w:t>
      </w:r>
      <w:r w:rsidRPr="00A866D2">
        <w:rPr>
          <w:rFonts w:ascii="Cambria" w:hAnsi="Cambria"/>
          <w:noProof/>
          <w:sz w:val="22"/>
        </w:rPr>
        <w:t xml:space="preserve">, </w:t>
      </w:r>
      <w:r w:rsidRPr="00A866D2">
        <w:rPr>
          <w:rFonts w:ascii="Cambria" w:hAnsi="Cambria"/>
          <w:b/>
          <w:bCs/>
          <w:noProof/>
          <w:sz w:val="22"/>
        </w:rPr>
        <w:t>Rouschop KM</w:t>
      </w:r>
      <w:r w:rsidRPr="00A866D2">
        <w:rPr>
          <w:rFonts w:ascii="Cambria" w:hAnsi="Cambria"/>
          <w:noProof/>
          <w:sz w:val="22"/>
        </w:rPr>
        <w:t xml:space="preserve">, </w:t>
      </w:r>
      <w:r w:rsidRPr="00A866D2">
        <w:rPr>
          <w:rFonts w:ascii="Cambria" w:hAnsi="Cambria"/>
          <w:b/>
          <w:bCs/>
          <w:noProof/>
          <w:sz w:val="22"/>
        </w:rPr>
        <w:t>Ruan DT</w:t>
      </w:r>
      <w:r w:rsidRPr="00A866D2">
        <w:rPr>
          <w:rFonts w:ascii="Cambria" w:hAnsi="Cambria"/>
          <w:noProof/>
          <w:sz w:val="22"/>
        </w:rPr>
        <w:t xml:space="preserve">, </w:t>
      </w:r>
      <w:r w:rsidRPr="00A866D2">
        <w:rPr>
          <w:rFonts w:ascii="Cambria" w:hAnsi="Cambria"/>
          <w:b/>
          <w:bCs/>
          <w:noProof/>
          <w:sz w:val="22"/>
        </w:rPr>
        <w:t>Ruano D</w:t>
      </w:r>
      <w:r w:rsidRPr="00A866D2">
        <w:rPr>
          <w:rFonts w:ascii="Cambria" w:hAnsi="Cambria"/>
          <w:noProof/>
          <w:sz w:val="22"/>
        </w:rPr>
        <w:t xml:space="preserve">, </w:t>
      </w:r>
      <w:r w:rsidRPr="00A866D2">
        <w:rPr>
          <w:rFonts w:ascii="Cambria" w:hAnsi="Cambria"/>
          <w:b/>
          <w:bCs/>
          <w:noProof/>
          <w:sz w:val="22"/>
        </w:rPr>
        <w:t>Rubinsztein DC</w:t>
      </w:r>
      <w:r w:rsidRPr="00A866D2">
        <w:rPr>
          <w:rFonts w:ascii="Cambria" w:hAnsi="Cambria"/>
          <w:noProof/>
          <w:sz w:val="22"/>
        </w:rPr>
        <w:t xml:space="preserve">, </w:t>
      </w:r>
      <w:r w:rsidRPr="00A866D2">
        <w:rPr>
          <w:rFonts w:ascii="Cambria" w:hAnsi="Cambria"/>
          <w:b/>
          <w:bCs/>
          <w:noProof/>
          <w:sz w:val="22"/>
        </w:rPr>
        <w:t>Rucker EB</w:t>
      </w:r>
      <w:r w:rsidRPr="00A866D2">
        <w:rPr>
          <w:rFonts w:ascii="Cambria" w:hAnsi="Cambria"/>
          <w:noProof/>
          <w:sz w:val="22"/>
        </w:rPr>
        <w:t xml:space="preserve">, </w:t>
      </w:r>
      <w:r w:rsidRPr="00A866D2">
        <w:rPr>
          <w:rFonts w:ascii="Cambria" w:hAnsi="Cambria"/>
          <w:b/>
          <w:bCs/>
          <w:noProof/>
          <w:sz w:val="22"/>
        </w:rPr>
        <w:t>Rudich A</w:t>
      </w:r>
      <w:r w:rsidRPr="00A866D2">
        <w:rPr>
          <w:rFonts w:ascii="Cambria" w:hAnsi="Cambria"/>
          <w:noProof/>
          <w:sz w:val="22"/>
        </w:rPr>
        <w:t xml:space="preserve">, </w:t>
      </w:r>
      <w:r w:rsidRPr="00A866D2">
        <w:rPr>
          <w:rFonts w:ascii="Cambria" w:hAnsi="Cambria"/>
          <w:b/>
          <w:bCs/>
          <w:noProof/>
          <w:sz w:val="22"/>
        </w:rPr>
        <w:t>Rudolf E</w:t>
      </w:r>
      <w:r w:rsidRPr="00A866D2">
        <w:rPr>
          <w:rFonts w:ascii="Cambria" w:hAnsi="Cambria"/>
          <w:noProof/>
          <w:sz w:val="22"/>
        </w:rPr>
        <w:t xml:space="preserve">, </w:t>
      </w:r>
      <w:r w:rsidRPr="00A866D2">
        <w:rPr>
          <w:rFonts w:ascii="Cambria" w:hAnsi="Cambria"/>
          <w:b/>
          <w:bCs/>
          <w:noProof/>
          <w:sz w:val="22"/>
        </w:rPr>
        <w:t>Rudolf R</w:t>
      </w:r>
      <w:r w:rsidRPr="00A866D2">
        <w:rPr>
          <w:rFonts w:ascii="Cambria" w:hAnsi="Cambria"/>
          <w:noProof/>
          <w:sz w:val="22"/>
        </w:rPr>
        <w:t xml:space="preserve">, </w:t>
      </w:r>
      <w:r w:rsidRPr="00A866D2">
        <w:rPr>
          <w:rFonts w:ascii="Cambria" w:hAnsi="Cambria"/>
          <w:b/>
          <w:bCs/>
          <w:noProof/>
          <w:sz w:val="22"/>
        </w:rPr>
        <w:t>Ruegg M a.</w:t>
      </w:r>
      <w:r w:rsidRPr="00A866D2">
        <w:rPr>
          <w:rFonts w:ascii="Cambria" w:hAnsi="Cambria"/>
          <w:noProof/>
          <w:sz w:val="22"/>
        </w:rPr>
        <w:t xml:space="preserve">, </w:t>
      </w:r>
      <w:r w:rsidRPr="00A866D2">
        <w:rPr>
          <w:rFonts w:ascii="Cambria" w:hAnsi="Cambria"/>
          <w:b/>
          <w:bCs/>
          <w:noProof/>
          <w:sz w:val="22"/>
        </w:rPr>
        <w:t>Ruiz-Roldan C</w:t>
      </w:r>
      <w:r w:rsidRPr="00A866D2">
        <w:rPr>
          <w:rFonts w:ascii="Cambria" w:hAnsi="Cambria"/>
          <w:noProof/>
          <w:sz w:val="22"/>
        </w:rPr>
        <w:t xml:space="preserve">, </w:t>
      </w:r>
      <w:r w:rsidRPr="00A866D2">
        <w:rPr>
          <w:rFonts w:ascii="Cambria" w:hAnsi="Cambria"/>
          <w:b/>
          <w:bCs/>
          <w:noProof/>
          <w:sz w:val="22"/>
        </w:rPr>
        <w:t>Ruparelia AA</w:t>
      </w:r>
      <w:r w:rsidRPr="00A866D2">
        <w:rPr>
          <w:rFonts w:ascii="Cambria" w:hAnsi="Cambria"/>
          <w:noProof/>
          <w:sz w:val="22"/>
        </w:rPr>
        <w:t xml:space="preserve">, </w:t>
      </w:r>
      <w:r w:rsidRPr="00A866D2">
        <w:rPr>
          <w:rFonts w:ascii="Cambria" w:hAnsi="Cambria"/>
          <w:b/>
          <w:bCs/>
          <w:noProof/>
          <w:sz w:val="22"/>
        </w:rPr>
        <w:t>Rusmini P</w:t>
      </w:r>
      <w:r w:rsidRPr="00A866D2">
        <w:rPr>
          <w:rFonts w:ascii="Cambria" w:hAnsi="Cambria"/>
          <w:noProof/>
          <w:sz w:val="22"/>
        </w:rPr>
        <w:t xml:space="preserve">, </w:t>
      </w:r>
      <w:r w:rsidRPr="00A866D2">
        <w:rPr>
          <w:rFonts w:ascii="Cambria" w:hAnsi="Cambria"/>
          <w:b/>
          <w:bCs/>
          <w:noProof/>
          <w:sz w:val="22"/>
        </w:rPr>
        <w:t>Russ DW</w:t>
      </w:r>
      <w:r w:rsidRPr="00A866D2">
        <w:rPr>
          <w:rFonts w:ascii="Cambria" w:hAnsi="Cambria"/>
          <w:noProof/>
          <w:sz w:val="22"/>
        </w:rPr>
        <w:t xml:space="preserve">, </w:t>
      </w:r>
      <w:r w:rsidRPr="00A866D2">
        <w:rPr>
          <w:rFonts w:ascii="Cambria" w:hAnsi="Cambria"/>
          <w:b/>
          <w:bCs/>
          <w:noProof/>
          <w:sz w:val="22"/>
        </w:rPr>
        <w:t>Russo GL</w:t>
      </w:r>
      <w:r w:rsidRPr="00A866D2">
        <w:rPr>
          <w:rFonts w:ascii="Cambria" w:hAnsi="Cambria"/>
          <w:noProof/>
          <w:sz w:val="22"/>
        </w:rPr>
        <w:t xml:space="preserve">, </w:t>
      </w:r>
      <w:r w:rsidRPr="00A866D2">
        <w:rPr>
          <w:rFonts w:ascii="Cambria" w:hAnsi="Cambria"/>
          <w:b/>
          <w:bCs/>
          <w:noProof/>
          <w:sz w:val="22"/>
        </w:rPr>
        <w:t>Russo G</w:t>
      </w:r>
      <w:r w:rsidRPr="00A866D2">
        <w:rPr>
          <w:rFonts w:ascii="Cambria" w:hAnsi="Cambria"/>
          <w:noProof/>
          <w:sz w:val="22"/>
        </w:rPr>
        <w:t xml:space="preserve">, </w:t>
      </w:r>
      <w:r w:rsidRPr="00A866D2">
        <w:rPr>
          <w:rFonts w:ascii="Cambria" w:hAnsi="Cambria"/>
          <w:b/>
          <w:bCs/>
          <w:noProof/>
          <w:sz w:val="22"/>
        </w:rPr>
        <w:t>Russo R</w:t>
      </w:r>
      <w:r w:rsidRPr="00A866D2">
        <w:rPr>
          <w:rFonts w:ascii="Cambria" w:hAnsi="Cambria"/>
          <w:noProof/>
          <w:sz w:val="22"/>
        </w:rPr>
        <w:t xml:space="preserve">, </w:t>
      </w:r>
      <w:r w:rsidRPr="00A866D2">
        <w:rPr>
          <w:rFonts w:ascii="Cambria" w:hAnsi="Cambria"/>
          <w:b/>
          <w:bCs/>
          <w:noProof/>
          <w:sz w:val="22"/>
        </w:rPr>
        <w:t>Rusten TE</w:t>
      </w:r>
      <w:r w:rsidRPr="00A866D2">
        <w:rPr>
          <w:rFonts w:ascii="Cambria" w:hAnsi="Cambria"/>
          <w:noProof/>
          <w:sz w:val="22"/>
        </w:rPr>
        <w:t xml:space="preserve">, </w:t>
      </w:r>
      <w:r w:rsidRPr="00A866D2">
        <w:rPr>
          <w:rFonts w:ascii="Cambria" w:hAnsi="Cambria"/>
          <w:b/>
          <w:bCs/>
          <w:noProof/>
          <w:sz w:val="22"/>
        </w:rPr>
        <w:t>Ryabovol V</w:t>
      </w:r>
      <w:r w:rsidRPr="00A866D2">
        <w:rPr>
          <w:rFonts w:ascii="Cambria" w:hAnsi="Cambria"/>
          <w:noProof/>
          <w:sz w:val="22"/>
        </w:rPr>
        <w:t xml:space="preserve">, </w:t>
      </w:r>
      <w:r w:rsidRPr="00A866D2">
        <w:rPr>
          <w:rFonts w:ascii="Cambria" w:hAnsi="Cambria"/>
          <w:b/>
          <w:bCs/>
          <w:noProof/>
          <w:sz w:val="22"/>
        </w:rPr>
        <w:t>Ryan KM</w:t>
      </w:r>
      <w:r w:rsidRPr="00A866D2">
        <w:rPr>
          <w:rFonts w:ascii="Cambria" w:hAnsi="Cambria"/>
          <w:noProof/>
          <w:sz w:val="22"/>
        </w:rPr>
        <w:t xml:space="preserve">, </w:t>
      </w:r>
      <w:r w:rsidRPr="00A866D2">
        <w:rPr>
          <w:rFonts w:ascii="Cambria" w:hAnsi="Cambria"/>
          <w:b/>
          <w:bCs/>
          <w:noProof/>
          <w:sz w:val="22"/>
        </w:rPr>
        <w:t>Ryter SW</w:t>
      </w:r>
      <w:r w:rsidRPr="00A866D2">
        <w:rPr>
          <w:rFonts w:ascii="Cambria" w:hAnsi="Cambria"/>
          <w:noProof/>
          <w:sz w:val="22"/>
        </w:rPr>
        <w:t xml:space="preserve">, </w:t>
      </w:r>
      <w:r w:rsidRPr="00A866D2">
        <w:rPr>
          <w:rFonts w:ascii="Cambria" w:hAnsi="Cambria"/>
          <w:b/>
          <w:bCs/>
          <w:noProof/>
          <w:sz w:val="22"/>
        </w:rPr>
        <w:t>Sabatini DM</w:t>
      </w:r>
      <w:r w:rsidRPr="00A866D2">
        <w:rPr>
          <w:rFonts w:ascii="Cambria" w:hAnsi="Cambria"/>
          <w:noProof/>
          <w:sz w:val="22"/>
        </w:rPr>
        <w:t xml:space="preserve">, </w:t>
      </w:r>
      <w:r w:rsidRPr="00A866D2">
        <w:rPr>
          <w:rFonts w:ascii="Cambria" w:hAnsi="Cambria"/>
          <w:b/>
          <w:bCs/>
          <w:noProof/>
          <w:sz w:val="22"/>
        </w:rPr>
        <w:t>Sacher M</w:t>
      </w:r>
      <w:r w:rsidRPr="00A866D2">
        <w:rPr>
          <w:rFonts w:ascii="Cambria" w:hAnsi="Cambria"/>
          <w:noProof/>
          <w:sz w:val="22"/>
        </w:rPr>
        <w:t xml:space="preserve">, </w:t>
      </w:r>
      <w:r w:rsidRPr="00A866D2">
        <w:rPr>
          <w:rFonts w:ascii="Cambria" w:hAnsi="Cambria"/>
          <w:b/>
          <w:bCs/>
          <w:noProof/>
          <w:sz w:val="22"/>
        </w:rPr>
        <w:t>Sachse C</w:t>
      </w:r>
      <w:r w:rsidRPr="00A866D2">
        <w:rPr>
          <w:rFonts w:ascii="Cambria" w:hAnsi="Cambria"/>
          <w:noProof/>
          <w:sz w:val="22"/>
        </w:rPr>
        <w:t xml:space="preserve">, </w:t>
      </w:r>
      <w:r w:rsidRPr="00A866D2">
        <w:rPr>
          <w:rFonts w:ascii="Cambria" w:hAnsi="Cambria"/>
          <w:b/>
          <w:bCs/>
          <w:noProof/>
          <w:sz w:val="22"/>
        </w:rPr>
        <w:t>Sack MN</w:t>
      </w:r>
      <w:r w:rsidRPr="00A866D2">
        <w:rPr>
          <w:rFonts w:ascii="Cambria" w:hAnsi="Cambria"/>
          <w:noProof/>
          <w:sz w:val="22"/>
        </w:rPr>
        <w:t xml:space="preserve">, </w:t>
      </w:r>
      <w:r w:rsidRPr="00A866D2">
        <w:rPr>
          <w:rFonts w:ascii="Cambria" w:hAnsi="Cambria"/>
          <w:b/>
          <w:bCs/>
          <w:noProof/>
          <w:sz w:val="22"/>
        </w:rPr>
        <w:t>Sadoshima J</w:t>
      </w:r>
      <w:r w:rsidRPr="00A866D2">
        <w:rPr>
          <w:rFonts w:ascii="Cambria" w:hAnsi="Cambria"/>
          <w:noProof/>
          <w:sz w:val="22"/>
        </w:rPr>
        <w:t xml:space="preserve">, </w:t>
      </w:r>
      <w:r w:rsidRPr="00A866D2">
        <w:rPr>
          <w:rFonts w:ascii="Cambria" w:hAnsi="Cambria"/>
          <w:b/>
          <w:bCs/>
          <w:noProof/>
          <w:sz w:val="22"/>
        </w:rPr>
        <w:t>Saftig P</w:t>
      </w:r>
      <w:r w:rsidRPr="00A866D2">
        <w:rPr>
          <w:rFonts w:ascii="Cambria" w:hAnsi="Cambria"/>
          <w:noProof/>
          <w:sz w:val="22"/>
        </w:rPr>
        <w:t xml:space="preserve">, </w:t>
      </w:r>
      <w:r w:rsidRPr="00A866D2">
        <w:rPr>
          <w:rFonts w:ascii="Cambria" w:hAnsi="Cambria"/>
          <w:b/>
          <w:bCs/>
          <w:noProof/>
          <w:sz w:val="22"/>
        </w:rPr>
        <w:t>Sagi-Eisenberg R</w:t>
      </w:r>
      <w:r w:rsidRPr="00A866D2">
        <w:rPr>
          <w:rFonts w:ascii="Cambria" w:hAnsi="Cambria"/>
          <w:noProof/>
          <w:sz w:val="22"/>
        </w:rPr>
        <w:t xml:space="preserve">, </w:t>
      </w:r>
      <w:r w:rsidRPr="00A866D2">
        <w:rPr>
          <w:rFonts w:ascii="Cambria" w:hAnsi="Cambria"/>
          <w:b/>
          <w:bCs/>
          <w:noProof/>
          <w:sz w:val="22"/>
        </w:rPr>
        <w:t>Sahni S</w:t>
      </w:r>
      <w:r w:rsidRPr="00A866D2">
        <w:rPr>
          <w:rFonts w:ascii="Cambria" w:hAnsi="Cambria"/>
          <w:noProof/>
          <w:sz w:val="22"/>
        </w:rPr>
        <w:t xml:space="preserve">, </w:t>
      </w:r>
      <w:r w:rsidRPr="00A866D2">
        <w:rPr>
          <w:rFonts w:ascii="Cambria" w:hAnsi="Cambria"/>
          <w:b/>
          <w:bCs/>
          <w:noProof/>
          <w:sz w:val="22"/>
        </w:rPr>
        <w:t>Saikumar P</w:t>
      </w:r>
      <w:r w:rsidRPr="00A866D2">
        <w:rPr>
          <w:rFonts w:ascii="Cambria" w:hAnsi="Cambria"/>
          <w:noProof/>
          <w:sz w:val="22"/>
        </w:rPr>
        <w:t xml:space="preserve">, </w:t>
      </w:r>
      <w:r w:rsidRPr="00A866D2">
        <w:rPr>
          <w:rFonts w:ascii="Cambria" w:hAnsi="Cambria"/>
          <w:b/>
          <w:bCs/>
          <w:noProof/>
          <w:sz w:val="22"/>
        </w:rPr>
        <w:t>Saito T</w:t>
      </w:r>
      <w:r w:rsidRPr="00A866D2">
        <w:rPr>
          <w:rFonts w:ascii="Cambria" w:hAnsi="Cambria"/>
          <w:noProof/>
          <w:sz w:val="22"/>
        </w:rPr>
        <w:t xml:space="preserve">, </w:t>
      </w:r>
      <w:r w:rsidRPr="00A866D2">
        <w:rPr>
          <w:rFonts w:ascii="Cambria" w:hAnsi="Cambria"/>
          <w:b/>
          <w:bCs/>
          <w:noProof/>
          <w:sz w:val="22"/>
        </w:rPr>
        <w:t>Saitoh T</w:t>
      </w:r>
      <w:r w:rsidRPr="00A866D2">
        <w:rPr>
          <w:rFonts w:ascii="Cambria" w:hAnsi="Cambria"/>
          <w:noProof/>
          <w:sz w:val="22"/>
        </w:rPr>
        <w:t xml:space="preserve">, </w:t>
      </w:r>
      <w:r w:rsidRPr="00A866D2">
        <w:rPr>
          <w:rFonts w:ascii="Cambria" w:hAnsi="Cambria"/>
          <w:b/>
          <w:bCs/>
          <w:noProof/>
          <w:sz w:val="22"/>
        </w:rPr>
        <w:t>Sakakura K</w:t>
      </w:r>
      <w:r w:rsidRPr="00A866D2">
        <w:rPr>
          <w:rFonts w:ascii="Cambria" w:hAnsi="Cambria"/>
          <w:noProof/>
          <w:sz w:val="22"/>
        </w:rPr>
        <w:t xml:space="preserve">, </w:t>
      </w:r>
      <w:r w:rsidRPr="00A866D2">
        <w:rPr>
          <w:rFonts w:ascii="Cambria" w:hAnsi="Cambria"/>
          <w:b/>
          <w:bCs/>
          <w:noProof/>
          <w:sz w:val="22"/>
        </w:rPr>
        <w:t>Sakoh-Nakatogawa M</w:t>
      </w:r>
      <w:r w:rsidRPr="00A866D2">
        <w:rPr>
          <w:rFonts w:ascii="Cambria" w:hAnsi="Cambria"/>
          <w:noProof/>
          <w:sz w:val="22"/>
        </w:rPr>
        <w:t xml:space="preserve">, </w:t>
      </w:r>
      <w:r w:rsidRPr="00A866D2">
        <w:rPr>
          <w:rFonts w:ascii="Cambria" w:hAnsi="Cambria"/>
          <w:b/>
          <w:bCs/>
          <w:noProof/>
          <w:sz w:val="22"/>
        </w:rPr>
        <w:t>Sakuraba Y</w:t>
      </w:r>
      <w:r w:rsidRPr="00A866D2">
        <w:rPr>
          <w:rFonts w:ascii="Cambria" w:hAnsi="Cambria"/>
          <w:noProof/>
          <w:sz w:val="22"/>
        </w:rPr>
        <w:t xml:space="preserve">, </w:t>
      </w:r>
      <w:r w:rsidRPr="00A866D2">
        <w:rPr>
          <w:rFonts w:ascii="Cambria" w:hAnsi="Cambria"/>
          <w:b/>
          <w:bCs/>
          <w:noProof/>
          <w:sz w:val="22"/>
        </w:rPr>
        <w:t>Salazar-Roa M</w:t>
      </w:r>
      <w:r w:rsidRPr="00A866D2">
        <w:rPr>
          <w:rFonts w:ascii="Cambria" w:hAnsi="Cambria"/>
          <w:noProof/>
          <w:sz w:val="22"/>
        </w:rPr>
        <w:t xml:space="preserve">, </w:t>
      </w:r>
      <w:r w:rsidRPr="00A866D2">
        <w:rPr>
          <w:rFonts w:ascii="Cambria" w:hAnsi="Cambria"/>
          <w:b/>
          <w:bCs/>
          <w:noProof/>
          <w:sz w:val="22"/>
        </w:rPr>
        <w:t>Salomoni P</w:t>
      </w:r>
      <w:r w:rsidRPr="00A866D2">
        <w:rPr>
          <w:rFonts w:ascii="Cambria" w:hAnsi="Cambria"/>
          <w:noProof/>
          <w:sz w:val="22"/>
        </w:rPr>
        <w:t xml:space="preserve">, </w:t>
      </w:r>
      <w:r w:rsidRPr="00A866D2">
        <w:rPr>
          <w:rFonts w:ascii="Cambria" w:hAnsi="Cambria"/>
          <w:b/>
          <w:bCs/>
          <w:noProof/>
          <w:sz w:val="22"/>
        </w:rPr>
        <w:t>Saluja AK</w:t>
      </w:r>
      <w:r w:rsidRPr="00A866D2">
        <w:rPr>
          <w:rFonts w:ascii="Cambria" w:hAnsi="Cambria"/>
          <w:noProof/>
          <w:sz w:val="22"/>
        </w:rPr>
        <w:t xml:space="preserve">, </w:t>
      </w:r>
      <w:r w:rsidRPr="00A866D2">
        <w:rPr>
          <w:rFonts w:ascii="Cambria" w:hAnsi="Cambria"/>
          <w:b/>
          <w:bCs/>
          <w:noProof/>
          <w:sz w:val="22"/>
        </w:rPr>
        <w:t>Salvaterra PM</w:t>
      </w:r>
      <w:r w:rsidRPr="00A866D2">
        <w:rPr>
          <w:rFonts w:ascii="Cambria" w:hAnsi="Cambria"/>
          <w:noProof/>
          <w:sz w:val="22"/>
        </w:rPr>
        <w:t xml:space="preserve">, </w:t>
      </w:r>
      <w:r w:rsidRPr="00A866D2">
        <w:rPr>
          <w:rFonts w:ascii="Cambria" w:hAnsi="Cambria"/>
          <w:b/>
          <w:bCs/>
          <w:noProof/>
          <w:sz w:val="22"/>
        </w:rPr>
        <w:t>Salvioli R</w:t>
      </w:r>
      <w:r w:rsidRPr="00A866D2">
        <w:rPr>
          <w:rFonts w:ascii="Cambria" w:hAnsi="Cambria"/>
          <w:noProof/>
          <w:sz w:val="22"/>
        </w:rPr>
        <w:t xml:space="preserve">, </w:t>
      </w:r>
      <w:r w:rsidRPr="00A866D2">
        <w:rPr>
          <w:rFonts w:ascii="Cambria" w:hAnsi="Cambria"/>
          <w:b/>
          <w:bCs/>
          <w:noProof/>
          <w:sz w:val="22"/>
        </w:rPr>
        <w:t>Samali A</w:t>
      </w:r>
      <w:r w:rsidRPr="00A866D2">
        <w:rPr>
          <w:rFonts w:ascii="Cambria" w:hAnsi="Cambria"/>
          <w:noProof/>
          <w:sz w:val="22"/>
        </w:rPr>
        <w:t xml:space="preserve">, </w:t>
      </w:r>
      <w:r w:rsidRPr="00A866D2">
        <w:rPr>
          <w:rFonts w:ascii="Cambria" w:hAnsi="Cambria"/>
          <w:b/>
          <w:bCs/>
          <w:noProof/>
          <w:sz w:val="22"/>
        </w:rPr>
        <w:t>Sanchez AM</w:t>
      </w:r>
      <w:r w:rsidRPr="00A866D2">
        <w:rPr>
          <w:rFonts w:ascii="Cambria" w:hAnsi="Cambria"/>
          <w:noProof/>
          <w:sz w:val="22"/>
        </w:rPr>
        <w:t xml:space="preserve">, </w:t>
      </w:r>
      <w:r w:rsidRPr="00A866D2">
        <w:rPr>
          <w:rFonts w:ascii="Cambria" w:hAnsi="Cambria"/>
          <w:b/>
          <w:bCs/>
          <w:noProof/>
          <w:sz w:val="22"/>
        </w:rPr>
        <w:t>Sánchez-Alcázar JA</w:t>
      </w:r>
      <w:r w:rsidRPr="00A866D2">
        <w:rPr>
          <w:rFonts w:ascii="Cambria" w:hAnsi="Cambria"/>
          <w:noProof/>
          <w:sz w:val="22"/>
        </w:rPr>
        <w:t xml:space="preserve">, </w:t>
      </w:r>
      <w:r w:rsidRPr="00A866D2">
        <w:rPr>
          <w:rFonts w:ascii="Cambria" w:hAnsi="Cambria"/>
          <w:b/>
          <w:bCs/>
          <w:noProof/>
          <w:sz w:val="22"/>
        </w:rPr>
        <w:t>Sanchez-Prieto R</w:t>
      </w:r>
      <w:r w:rsidRPr="00A866D2">
        <w:rPr>
          <w:rFonts w:ascii="Cambria" w:hAnsi="Cambria"/>
          <w:noProof/>
          <w:sz w:val="22"/>
        </w:rPr>
        <w:t xml:space="preserve">, </w:t>
      </w:r>
      <w:r w:rsidRPr="00A866D2">
        <w:rPr>
          <w:rFonts w:ascii="Cambria" w:hAnsi="Cambria"/>
          <w:b/>
          <w:bCs/>
          <w:noProof/>
          <w:sz w:val="22"/>
        </w:rPr>
        <w:t>Sandri M</w:t>
      </w:r>
      <w:r w:rsidRPr="00A866D2">
        <w:rPr>
          <w:rFonts w:ascii="Cambria" w:hAnsi="Cambria"/>
          <w:noProof/>
          <w:sz w:val="22"/>
        </w:rPr>
        <w:t xml:space="preserve">, </w:t>
      </w:r>
      <w:r w:rsidRPr="00A866D2">
        <w:rPr>
          <w:rFonts w:ascii="Cambria" w:hAnsi="Cambria"/>
          <w:b/>
          <w:bCs/>
          <w:noProof/>
          <w:sz w:val="22"/>
        </w:rPr>
        <w:t>Sanjuan MA</w:t>
      </w:r>
      <w:r w:rsidRPr="00A866D2">
        <w:rPr>
          <w:rFonts w:ascii="Cambria" w:hAnsi="Cambria"/>
          <w:noProof/>
          <w:sz w:val="22"/>
        </w:rPr>
        <w:t xml:space="preserve">, </w:t>
      </w:r>
      <w:r w:rsidRPr="00A866D2">
        <w:rPr>
          <w:rFonts w:ascii="Cambria" w:hAnsi="Cambria"/>
          <w:b/>
          <w:bCs/>
          <w:noProof/>
          <w:sz w:val="22"/>
        </w:rPr>
        <w:t>Santaguida S</w:t>
      </w:r>
      <w:r w:rsidRPr="00A866D2">
        <w:rPr>
          <w:rFonts w:ascii="Cambria" w:hAnsi="Cambria"/>
          <w:noProof/>
          <w:sz w:val="22"/>
        </w:rPr>
        <w:t xml:space="preserve">, </w:t>
      </w:r>
      <w:r w:rsidRPr="00A866D2">
        <w:rPr>
          <w:rFonts w:ascii="Cambria" w:hAnsi="Cambria"/>
          <w:b/>
          <w:bCs/>
          <w:noProof/>
          <w:sz w:val="22"/>
        </w:rPr>
        <w:t>Santambrogio L</w:t>
      </w:r>
      <w:r w:rsidRPr="00A866D2">
        <w:rPr>
          <w:rFonts w:ascii="Cambria" w:hAnsi="Cambria"/>
          <w:noProof/>
          <w:sz w:val="22"/>
        </w:rPr>
        <w:t xml:space="preserve">, </w:t>
      </w:r>
      <w:r w:rsidRPr="00A866D2">
        <w:rPr>
          <w:rFonts w:ascii="Cambria" w:hAnsi="Cambria"/>
          <w:b/>
          <w:bCs/>
          <w:noProof/>
          <w:sz w:val="22"/>
        </w:rPr>
        <w:t>Santoni G</w:t>
      </w:r>
      <w:r w:rsidRPr="00A866D2">
        <w:rPr>
          <w:rFonts w:ascii="Cambria" w:hAnsi="Cambria"/>
          <w:noProof/>
          <w:sz w:val="22"/>
        </w:rPr>
        <w:t xml:space="preserve">, </w:t>
      </w:r>
      <w:r w:rsidRPr="00A866D2">
        <w:rPr>
          <w:rFonts w:ascii="Cambria" w:hAnsi="Cambria"/>
          <w:b/>
          <w:bCs/>
          <w:noProof/>
          <w:sz w:val="22"/>
        </w:rPr>
        <w:t>dos Santos CN</w:t>
      </w:r>
      <w:r w:rsidRPr="00A866D2">
        <w:rPr>
          <w:rFonts w:ascii="Cambria" w:hAnsi="Cambria"/>
          <w:noProof/>
          <w:sz w:val="22"/>
        </w:rPr>
        <w:t xml:space="preserve">, </w:t>
      </w:r>
      <w:r w:rsidRPr="00A866D2">
        <w:rPr>
          <w:rFonts w:ascii="Cambria" w:hAnsi="Cambria"/>
          <w:b/>
          <w:bCs/>
          <w:noProof/>
          <w:sz w:val="22"/>
        </w:rPr>
        <w:t>Saran S</w:t>
      </w:r>
      <w:r w:rsidRPr="00A866D2">
        <w:rPr>
          <w:rFonts w:ascii="Cambria" w:hAnsi="Cambria"/>
          <w:noProof/>
          <w:sz w:val="22"/>
        </w:rPr>
        <w:t xml:space="preserve">, </w:t>
      </w:r>
      <w:r w:rsidRPr="00A866D2">
        <w:rPr>
          <w:rFonts w:ascii="Cambria" w:hAnsi="Cambria"/>
          <w:b/>
          <w:bCs/>
          <w:noProof/>
          <w:sz w:val="22"/>
        </w:rPr>
        <w:t>Sardiello M</w:t>
      </w:r>
      <w:r w:rsidRPr="00A866D2">
        <w:rPr>
          <w:rFonts w:ascii="Cambria" w:hAnsi="Cambria"/>
          <w:noProof/>
          <w:sz w:val="22"/>
        </w:rPr>
        <w:t xml:space="preserve">, </w:t>
      </w:r>
      <w:r w:rsidRPr="00A866D2">
        <w:rPr>
          <w:rFonts w:ascii="Cambria" w:hAnsi="Cambria"/>
          <w:b/>
          <w:bCs/>
          <w:noProof/>
          <w:sz w:val="22"/>
        </w:rPr>
        <w:t>Sargent G</w:t>
      </w:r>
      <w:r w:rsidRPr="00A866D2">
        <w:rPr>
          <w:rFonts w:ascii="Cambria" w:hAnsi="Cambria"/>
          <w:noProof/>
          <w:sz w:val="22"/>
        </w:rPr>
        <w:t xml:space="preserve">, </w:t>
      </w:r>
      <w:r w:rsidRPr="00A866D2">
        <w:rPr>
          <w:rFonts w:ascii="Cambria" w:hAnsi="Cambria"/>
          <w:b/>
          <w:bCs/>
          <w:noProof/>
          <w:sz w:val="22"/>
        </w:rPr>
        <w:t>Sarkar P</w:t>
      </w:r>
      <w:r w:rsidRPr="00A866D2">
        <w:rPr>
          <w:rFonts w:ascii="Cambria" w:hAnsi="Cambria"/>
          <w:noProof/>
          <w:sz w:val="22"/>
        </w:rPr>
        <w:t xml:space="preserve">, </w:t>
      </w:r>
      <w:r w:rsidRPr="00A866D2">
        <w:rPr>
          <w:rFonts w:ascii="Cambria" w:hAnsi="Cambria"/>
          <w:b/>
          <w:bCs/>
          <w:noProof/>
          <w:sz w:val="22"/>
        </w:rPr>
        <w:t>Sarkar S</w:t>
      </w:r>
      <w:r w:rsidRPr="00A866D2">
        <w:rPr>
          <w:rFonts w:ascii="Cambria" w:hAnsi="Cambria"/>
          <w:noProof/>
          <w:sz w:val="22"/>
        </w:rPr>
        <w:t xml:space="preserve">, </w:t>
      </w:r>
      <w:r w:rsidRPr="00A866D2">
        <w:rPr>
          <w:rFonts w:ascii="Cambria" w:hAnsi="Cambria"/>
          <w:b/>
          <w:bCs/>
          <w:noProof/>
          <w:sz w:val="22"/>
        </w:rPr>
        <w:t>Sarrias MR</w:t>
      </w:r>
      <w:r w:rsidRPr="00A866D2">
        <w:rPr>
          <w:rFonts w:ascii="Cambria" w:hAnsi="Cambria"/>
          <w:noProof/>
          <w:sz w:val="22"/>
        </w:rPr>
        <w:t xml:space="preserve">, </w:t>
      </w:r>
      <w:r w:rsidRPr="00A866D2">
        <w:rPr>
          <w:rFonts w:ascii="Cambria" w:hAnsi="Cambria"/>
          <w:b/>
          <w:bCs/>
          <w:noProof/>
          <w:sz w:val="22"/>
        </w:rPr>
        <w:t>Sarwal MM</w:t>
      </w:r>
      <w:r w:rsidRPr="00A866D2">
        <w:rPr>
          <w:rFonts w:ascii="Cambria" w:hAnsi="Cambria"/>
          <w:noProof/>
          <w:sz w:val="22"/>
        </w:rPr>
        <w:t xml:space="preserve">, </w:t>
      </w:r>
      <w:r w:rsidRPr="00A866D2">
        <w:rPr>
          <w:rFonts w:ascii="Cambria" w:hAnsi="Cambria"/>
          <w:b/>
          <w:bCs/>
          <w:noProof/>
          <w:sz w:val="22"/>
        </w:rPr>
        <w:t>Sasakawa C</w:t>
      </w:r>
      <w:r w:rsidRPr="00A866D2">
        <w:rPr>
          <w:rFonts w:ascii="Cambria" w:hAnsi="Cambria"/>
          <w:noProof/>
          <w:sz w:val="22"/>
        </w:rPr>
        <w:t xml:space="preserve">, </w:t>
      </w:r>
      <w:r w:rsidRPr="00A866D2">
        <w:rPr>
          <w:rFonts w:ascii="Cambria" w:hAnsi="Cambria"/>
          <w:b/>
          <w:bCs/>
          <w:noProof/>
          <w:sz w:val="22"/>
        </w:rPr>
        <w:t>Sasaki M</w:t>
      </w:r>
      <w:r w:rsidRPr="00A866D2">
        <w:rPr>
          <w:rFonts w:ascii="Cambria" w:hAnsi="Cambria"/>
          <w:noProof/>
          <w:sz w:val="22"/>
        </w:rPr>
        <w:t xml:space="preserve">, </w:t>
      </w:r>
      <w:r w:rsidRPr="00A866D2">
        <w:rPr>
          <w:rFonts w:ascii="Cambria" w:hAnsi="Cambria"/>
          <w:b/>
          <w:bCs/>
          <w:noProof/>
          <w:sz w:val="22"/>
        </w:rPr>
        <w:t>Sass M</w:t>
      </w:r>
      <w:r w:rsidRPr="00A866D2">
        <w:rPr>
          <w:rFonts w:ascii="Cambria" w:hAnsi="Cambria"/>
          <w:noProof/>
          <w:sz w:val="22"/>
        </w:rPr>
        <w:t xml:space="preserve">, </w:t>
      </w:r>
      <w:r w:rsidRPr="00A866D2">
        <w:rPr>
          <w:rFonts w:ascii="Cambria" w:hAnsi="Cambria"/>
          <w:b/>
          <w:bCs/>
          <w:noProof/>
          <w:sz w:val="22"/>
        </w:rPr>
        <w:t>Sato K</w:t>
      </w:r>
      <w:r w:rsidRPr="00A866D2">
        <w:rPr>
          <w:rFonts w:ascii="Cambria" w:hAnsi="Cambria"/>
          <w:noProof/>
          <w:sz w:val="22"/>
        </w:rPr>
        <w:t xml:space="preserve">, </w:t>
      </w:r>
      <w:r w:rsidRPr="00A866D2">
        <w:rPr>
          <w:rFonts w:ascii="Cambria" w:hAnsi="Cambria"/>
          <w:b/>
          <w:bCs/>
          <w:noProof/>
          <w:sz w:val="22"/>
        </w:rPr>
        <w:t>Sato M</w:t>
      </w:r>
      <w:r w:rsidRPr="00A866D2">
        <w:rPr>
          <w:rFonts w:ascii="Cambria" w:hAnsi="Cambria"/>
          <w:noProof/>
          <w:sz w:val="22"/>
        </w:rPr>
        <w:t xml:space="preserve">, </w:t>
      </w:r>
      <w:r w:rsidRPr="00A866D2">
        <w:rPr>
          <w:rFonts w:ascii="Cambria" w:hAnsi="Cambria"/>
          <w:b/>
          <w:bCs/>
          <w:noProof/>
          <w:sz w:val="22"/>
        </w:rPr>
        <w:t>Satriano J</w:t>
      </w:r>
      <w:r w:rsidRPr="00A866D2">
        <w:rPr>
          <w:rFonts w:ascii="Cambria" w:hAnsi="Cambria"/>
          <w:noProof/>
          <w:sz w:val="22"/>
        </w:rPr>
        <w:t xml:space="preserve">, </w:t>
      </w:r>
      <w:r w:rsidRPr="00A866D2">
        <w:rPr>
          <w:rFonts w:ascii="Cambria" w:hAnsi="Cambria"/>
          <w:b/>
          <w:bCs/>
          <w:noProof/>
          <w:sz w:val="22"/>
        </w:rPr>
        <w:t>Savaraj N</w:t>
      </w:r>
      <w:r w:rsidRPr="00A866D2">
        <w:rPr>
          <w:rFonts w:ascii="Cambria" w:hAnsi="Cambria"/>
          <w:noProof/>
          <w:sz w:val="22"/>
        </w:rPr>
        <w:t xml:space="preserve">, </w:t>
      </w:r>
      <w:r w:rsidRPr="00A866D2">
        <w:rPr>
          <w:rFonts w:ascii="Cambria" w:hAnsi="Cambria"/>
          <w:b/>
          <w:bCs/>
          <w:noProof/>
          <w:sz w:val="22"/>
        </w:rPr>
        <w:t>Saveljeva S</w:t>
      </w:r>
      <w:r w:rsidRPr="00A866D2">
        <w:rPr>
          <w:rFonts w:ascii="Cambria" w:hAnsi="Cambria"/>
          <w:noProof/>
          <w:sz w:val="22"/>
        </w:rPr>
        <w:t xml:space="preserve">, </w:t>
      </w:r>
      <w:r w:rsidRPr="00A866D2">
        <w:rPr>
          <w:rFonts w:ascii="Cambria" w:hAnsi="Cambria"/>
          <w:b/>
          <w:bCs/>
          <w:noProof/>
          <w:sz w:val="22"/>
        </w:rPr>
        <w:t>Schaefer L</w:t>
      </w:r>
      <w:r w:rsidRPr="00A866D2">
        <w:rPr>
          <w:rFonts w:ascii="Cambria" w:hAnsi="Cambria"/>
          <w:noProof/>
          <w:sz w:val="22"/>
        </w:rPr>
        <w:t xml:space="preserve">, </w:t>
      </w:r>
      <w:r w:rsidRPr="00A866D2">
        <w:rPr>
          <w:rFonts w:ascii="Cambria" w:hAnsi="Cambria"/>
          <w:b/>
          <w:bCs/>
          <w:noProof/>
          <w:sz w:val="22"/>
        </w:rPr>
        <w:t>Schaible UE</w:t>
      </w:r>
      <w:r w:rsidRPr="00A866D2">
        <w:rPr>
          <w:rFonts w:ascii="Cambria" w:hAnsi="Cambria"/>
          <w:noProof/>
          <w:sz w:val="22"/>
        </w:rPr>
        <w:t xml:space="preserve">, </w:t>
      </w:r>
      <w:r w:rsidRPr="00A866D2">
        <w:rPr>
          <w:rFonts w:ascii="Cambria" w:hAnsi="Cambria"/>
          <w:b/>
          <w:bCs/>
          <w:noProof/>
          <w:sz w:val="22"/>
        </w:rPr>
        <w:t>Scharl M</w:t>
      </w:r>
      <w:r w:rsidRPr="00A866D2">
        <w:rPr>
          <w:rFonts w:ascii="Cambria" w:hAnsi="Cambria"/>
          <w:noProof/>
          <w:sz w:val="22"/>
        </w:rPr>
        <w:t xml:space="preserve">, </w:t>
      </w:r>
      <w:r w:rsidRPr="00A866D2">
        <w:rPr>
          <w:rFonts w:ascii="Cambria" w:hAnsi="Cambria"/>
          <w:b/>
          <w:bCs/>
          <w:noProof/>
          <w:sz w:val="22"/>
        </w:rPr>
        <w:t>Schatzl HM</w:t>
      </w:r>
      <w:r w:rsidRPr="00A866D2">
        <w:rPr>
          <w:rFonts w:ascii="Cambria" w:hAnsi="Cambria"/>
          <w:noProof/>
          <w:sz w:val="22"/>
        </w:rPr>
        <w:t xml:space="preserve">, </w:t>
      </w:r>
      <w:r w:rsidRPr="00A866D2">
        <w:rPr>
          <w:rFonts w:ascii="Cambria" w:hAnsi="Cambria"/>
          <w:b/>
          <w:bCs/>
          <w:noProof/>
          <w:sz w:val="22"/>
        </w:rPr>
        <w:t>Schekman R</w:t>
      </w:r>
      <w:r w:rsidRPr="00A866D2">
        <w:rPr>
          <w:rFonts w:ascii="Cambria" w:hAnsi="Cambria"/>
          <w:noProof/>
          <w:sz w:val="22"/>
        </w:rPr>
        <w:t xml:space="preserve">, </w:t>
      </w:r>
      <w:r w:rsidRPr="00A866D2">
        <w:rPr>
          <w:rFonts w:ascii="Cambria" w:hAnsi="Cambria"/>
          <w:b/>
          <w:bCs/>
          <w:noProof/>
          <w:sz w:val="22"/>
        </w:rPr>
        <w:t>Scheper W</w:t>
      </w:r>
      <w:r w:rsidRPr="00A866D2">
        <w:rPr>
          <w:rFonts w:ascii="Cambria" w:hAnsi="Cambria"/>
          <w:noProof/>
          <w:sz w:val="22"/>
        </w:rPr>
        <w:t xml:space="preserve">, </w:t>
      </w:r>
      <w:r w:rsidRPr="00A866D2">
        <w:rPr>
          <w:rFonts w:ascii="Cambria" w:hAnsi="Cambria"/>
          <w:b/>
          <w:bCs/>
          <w:noProof/>
          <w:sz w:val="22"/>
        </w:rPr>
        <w:t>Schiavi A</w:t>
      </w:r>
      <w:r w:rsidRPr="00A866D2">
        <w:rPr>
          <w:rFonts w:ascii="Cambria" w:hAnsi="Cambria"/>
          <w:noProof/>
          <w:sz w:val="22"/>
        </w:rPr>
        <w:t xml:space="preserve">, </w:t>
      </w:r>
      <w:r w:rsidRPr="00A866D2">
        <w:rPr>
          <w:rFonts w:ascii="Cambria" w:hAnsi="Cambria"/>
          <w:b/>
          <w:bCs/>
          <w:noProof/>
          <w:sz w:val="22"/>
        </w:rPr>
        <w:t>Schipper HM</w:t>
      </w:r>
      <w:r w:rsidRPr="00A866D2">
        <w:rPr>
          <w:rFonts w:ascii="Cambria" w:hAnsi="Cambria"/>
          <w:noProof/>
          <w:sz w:val="22"/>
        </w:rPr>
        <w:t xml:space="preserve">, </w:t>
      </w:r>
      <w:r w:rsidRPr="00A866D2">
        <w:rPr>
          <w:rFonts w:ascii="Cambria" w:hAnsi="Cambria"/>
          <w:b/>
          <w:bCs/>
          <w:noProof/>
          <w:sz w:val="22"/>
        </w:rPr>
        <w:t>Schmeisser H</w:t>
      </w:r>
      <w:r w:rsidRPr="00A866D2">
        <w:rPr>
          <w:rFonts w:ascii="Cambria" w:hAnsi="Cambria"/>
          <w:noProof/>
          <w:sz w:val="22"/>
        </w:rPr>
        <w:t xml:space="preserve">, </w:t>
      </w:r>
      <w:r w:rsidRPr="00A866D2">
        <w:rPr>
          <w:rFonts w:ascii="Cambria" w:hAnsi="Cambria"/>
          <w:b/>
          <w:bCs/>
          <w:noProof/>
          <w:sz w:val="22"/>
        </w:rPr>
        <w:t>Schmidt J</w:t>
      </w:r>
      <w:r w:rsidRPr="00A866D2">
        <w:rPr>
          <w:rFonts w:ascii="Cambria" w:hAnsi="Cambria"/>
          <w:noProof/>
          <w:sz w:val="22"/>
        </w:rPr>
        <w:t xml:space="preserve">, </w:t>
      </w:r>
      <w:r w:rsidRPr="00A866D2">
        <w:rPr>
          <w:rFonts w:ascii="Cambria" w:hAnsi="Cambria"/>
          <w:b/>
          <w:bCs/>
          <w:noProof/>
          <w:sz w:val="22"/>
        </w:rPr>
        <w:t>Schmitz I</w:t>
      </w:r>
      <w:r w:rsidRPr="00A866D2">
        <w:rPr>
          <w:rFonts w:ascii="Cambria" w:hAnsi="Cambria"/>
          <w:noProof/>
          <w:sz w:val="22"/>
        </w:rPr>
        <w:t xml:space="preserve">, </w:t>
      </w:r>
      <w:r w:rsidRPr="00A866D2">
        <w:rPr>
          <w:rFonts w:ascii="Cambria" w:hAnsi="Cambria"/>
          <w:b/>
          <w:bCs/>
          <w:noProof/>
          <w:sz w:val="22"/>
        </w:rPr>
        <w:t>Schneider BE</w:t>
      </w:r>
      <w:r w:rsidRPr="00A866D2">
        <w:rPr>
          <w:rFonts w:ascii="Cambria" w:hAnsi="Cambria"/>
          <w:noProof/>
          <w:sz w:val="22"/>
        </w:rPr>
        <w:t xml:space="preserve">, </w:t>
      </w:r>
      <w:r w:rsidRPr="00A866D2">
        <w:rPr>
          <w:rFonts w:ascii="Cambria" w:hAnsi="Cambria"/>
          <w:b/>
          <w:bCs/>
          <w:noProof/>
          <w:sz w:val="22"/>
        </w:rPr>
        <w:t>Schneider EM</w:t>
      </w:r>
      <w:r w:rsidRPr="00A866D2">
        <w:rPr>
          <w:rFonts w:ascii="Cambria" w:hAnsi="Cambria"/>
          <w:noProof/>
          <w:sz w:val="22"/>
        </w:rPr>
        <w:t xml:space="preserve">, </w:t>
      </w:r>
      <w:r w:rsidRPr="00A866D2">
        <w:rPr>
          <w:rFonts w:ascii="Cambria" w:hAnsi="Cambria"/>
          <w:b/>
          <w:bCs/>
          <w:noProof/>
          <w:sz w:val="22"/>
        </w:rPr>
        <w:t>Schneider JL</w:t>
      </w:r>
      <w:r w:rsidRPr="00A866D2">
        <w:rPr>
          <w:rFonts w:ascii="Cambria" w:hAnsi="Cambria"/>
          <w:noProof/>
          <w:sz w:val="22"/>
        </w:rPr>
        <w:t xml:space="preserve">, </w:t>
      </w:r>
      <w:r w:rsidRPr="00A866D2">
        <w:rPr>
          <w:rFonts w:ascii="Cambria" w:hAnsi="Cambria"/>
          <w:b/>
          <w:bCs/>
          <w:noProof/>
          <w:sz w:val="22"/>
        </w:rPr>
        <w:t>Schon EA</w:t>
      </w:r>
      <w:r w:rsidRPr="00A866D2">
        <w:rPr>
          <w:rFonts w:ascii="Cambria" w:hAnsi="Cambria"/>
          <w:noProof/>
          <w:sz w:val="22"/>
        </w:rPr>
        <w:t xml:space="preserve">, </w:t>
      </w:r>
      <w:r w:rsidRPr="00A866D2">
        <w:rPr>
          <w:rFonts w:ascii="Cambria" w:hAnsi="Cambria"/>
          <w:b/>
          <w:bCs/>
          <w:noProof/>
          <w:sz w:val="22"/>
        </w:rPr>
        <w:t>Schönenberger MJ</w:t>
      </w:r>
      <w:r w:rsidRPr="00A866D2">
        <w:rPr>
          <w:rFonts w:ascii="Cambria" w:hAnsi="Cambria"/>
          <w:noProof/>
          <w:sz w:val="22"/>
        </w:rPr>
        <w:t xml:space="preserve">, </w:t>
      </w:r>
      <w:r w:rsidRPr="00A866D2">
        <w:rPr>
          <w:rFonts w:ascii="Cambria" w:hAnsi="Cambria"/>
          <w:b/>
          <w:bCs/>
          <w:noProof/>
          <w:sz w:val="22"/>
        </w:rPr>
        <w:t>Schönthal AH</w:t>
      </w:r>
      <w:r w:rsidRPr="00A866D2">
        <w:rPr>
          <w:rFonts w:ascii="Cambria" w:hAnsi="Cambria"/>
          <w:noProof/>
          <w:sz w:val="22"/>
        </w:rPr>
        <w:t xml:space="preserve">, </w:t>
      </w:r>
      <w:r w:rsidRPr="00A866D2">
        <w:rPr>
          <w:rFonts w:ascii="Cambria" w:hAnsi="Cambria"/>
          <w:b/>
          <w:bCs/>
          <w:noProof/>
          <w:sz w:val="22"/>
        </w:rPr>
        <w:t>Schorderet DF</w:t>
      </w:r>
      <w:r w:rsidRPr="00A866D2">
        <w:rPr>
          <w:rFonts w:ascii="Cambria" w:hAnsi="Cambria"/>
          <w:noProof/>
          <w:sz w:val="22"/>
        </w:rPr>
        <w:t xml:space="preserve">, </w:t>
      </w:r>
      <w:r w:rsidRPr="00A866D2">
        <w:rPr>
          <w:rFonts w:ascii="Cambria" w:hAnsi="Cambria"/>
          <w:b/>
          <w:bCs/>
          <w:noProof/>
          <w:sz w:val="22"/>
        </w:rPr>
        <w:t>Schröder B</w:t>
      </w:r>
      <w:r w:rsidRPr="00A866D2">
        <w:rPr>
          <w:rFonts w:ascii="Cambria" w:hAnsi="Cambria"/>
          <w:noProof/>
          <w:sz w:val="22"/>
        </w:rPr>
        <w:t xml:space="preserve">, </w:t>
      </w:r>
      <w:r w:rsidRPr="00A866D2">
        <w:rPr>
          <w:rFonts w:ascii="Cambria" w:hAnsi="Cambria"/>
          <w:b/>
          <w:bCs/>
          <w:noProof/>
          <w:sz w:val="22"/>
        </w:rPr>
        <w:t>Schuck S</w:t>
      </w:r>
      <w:r w:rsidRPr="00A866D2">
        <w:rPr>
          <w:rFonts w:ascii="Cambria" w:hAnsi="Cambria"/>
          <w:noProof/>
          <w:sz w:val="22"/>
        </w:rPr>
        <w:t xml:space="preserve">, </w:t>
      </w:r>
      <w:r w:rsidRPr="00A866D2">
        <w:rPr>
          <w:rFonts w:ascii="Cambria" w:hAnsi="Cambria"/>
          <w:b/>
          <w:bCs/>
          <w:noProof/>
          <w:sz w:val="22"/>
        </w:rPr>
        <w:t>Schulze RJ</w:t>
      </w:r>
      <w:r w:rsidRPr="00A866D2">
        <w:rPr>
          <w:rFonts w:ascii="Cambria" w:hAnsi="Cambria"/>
          <w:noProof/>
          <w:sz w:val="22"/>
        </w:rPr>
        <w:t xml:space="preserve">, </w:t>
      </w:r>
      <w:r w:rsidRPr="00A866D2">
        <w:rPr>
          <w:rFonts w:ascii="Cambria" w:hAnsi="Cambria"/>
          <w:b/>
          <w:bCs/>
          <w:noProof/>
          <w:sz w:val="22"/>
        </w:rPr>
        <w:t>Schwarten M</w:t>
      </w:r>
      <w:r w:rsidRPr="00A866D2">
        <w:rPr>
          <w:rFonts w:ascii="Cambria" w:hAnsi="Cambria"/>
          <w:noProof/>
          <w:sz w:val="22"/>
        </w:rPr>
        <w:t xml:space="preserve">, </w:t>
      </w:r>
      <w:r w:rsidRPr="00A866D2">
        <w:rPr>
          <w:rFonts w:ascii="Cambria" w:hAnsi="Cambria"/>
          <w:b/>
          <w:bCs/>
          <w:noProof/>
          <w:sz w:val="22"/>
        </w:rPr>
        <w:t>Schwarz TL</w:t>
      </w:r>
      <w:r w:rsidRPr="00A866D2">
        <w:rPr>
          <w:rFonts w:ascii="Cambria" w:hAnsi="Cambria"/>
          <w:noProof/>
          <w:sz w:val="22"/>
        </w:rPr>
        <w:t xml:space="preserve">, </w:t>
      </w:r>
      <w:r w:rsidRPr="00A866D2">
        <w:rPr>
          <w:rFonts w:ascii="Cambria" w:hAnsi="Cambria"/>
          <w:b/>
          <w:bCs/>
          <w:noProof/>
          <w:sz w:val="22"/>
        </w:rPr>
        <w:t>Sciarretta S</w:t>
      </w:r>
      <w:r w:rsidRPr="00A866D2">
        <w:rPr>
          <w:rFonts w:ascii="Cambria" w:hAnsi="Cambria"/>
          <w:noProof/>
          <w:sz w:val="22"/>
        </w:rPr>
        <w:t xml:space="preserve">, </w:t>
      </w:r>
      <w:r w:rsidRPr="00A866D2">
        <w:rPr>
          <w:rFonts w:ascii="Cambria" w:hAnsi="Cambria"/>
          <w:b/>
          <w:bCs/>
          <w:noProof/>
          <w:sz w:val="22"/>
        </w:rPr>
        <w:t>Scotto K</w:t>
      </w:r>
      <w:r w:rsidRPr="00A866D2">
        <w:rPr>
          <w:rFonts w:ascii="Cambria" w:hAnsi="Cambria"/>
          <w:noProof/>
          <w:sz w:val="22"/>
        </w:rPr>
        <w:t xml:space="preserve">, </w:t>
      </w:r>
      <w:r w:rsidRPr="00A866D2">
        <w:rPr>
          <w:rFonts w:ascii="Cambria" w:hAnsi="Cambria"/>
          <w:b/>
          <w:bCs/>
          <w:noProof/>
          <w:sz w:val="22"/>
        </w:rPr>
        <w:t>Scovassi AI</w:t>
      </w:r>
      <w:r w:rsidRPr="00A866D2">
        <w:rPr>
          <w:rFonts w:ascii="Cambria" w:hAnsi="Cambria"/>
          <w:noProof/>
          <w:sz w:val="22"/>
        </w:rPr>
        <w:t xml:space="preserve">, </w:t>
      </w:r>
      <w:r w:rsidRPr="00A866D2">
        <w:rPr>
          <w:rFonts w:ascii="Cambria" w:hAnsi="Cambria"/>
          <w:b/>
          <w:bCs/>
          <w:noProof/>
          <w:sz w:val="22"/>
        </w:rPr>
        <w:t>Screaton RA</w:t>
      </w:r>
      <w:r w:rsidRPr="00A866D2">
        <w:rPr>
          <w:rFonts w:ascii="Cambria" w:hAnsi="Cambria"/>
          <w:noProof/>
          <w:sz w:val="22"/>
        </w:rPr>
        <w:t xml:space="preserve">, </w:t>
      </w:r>
      <w:r w:rsidRPr="00A866D2">
        <w:rPr>
          <w:rFonts w:ascii="Cambria" w:hAnsi="Cambria"/>
          <w:b/>
          <w:bCs/>
          <w:noProof/>
          <w:sz w:val="22"/>
        </w:rPr>
        <w:t>Screen M</w:t>
      </w:r>
      <w:r w:rsidRPr="00A866D2">
        <w:rPr>
          <w:rFonts w:ascii="Cambria" w:hAnsi="Cambria"/>
          <w:noProof/>
          <w:sz w:val="22"/>
        </w:rPr>
        <w:t xml:space="preserve">, </w:t>
      </w:r>
      <w:r w:rsidRPr="00A866D2">
        <w:rPr>
          <w:rFonts w:ascii="Cambria" w:hAnsi="Cambria"/>
          <w:b/>
          <w:bCs/>
          <w:noProof/>
          <w:sz w:val="22"/>
        </w:rPr>
        <w:t>Seca H</w:t>
      </w:r>
      <w:r w:rsidRPr="00A866D2">
        <w:rPr>
          <w:rFonts w:ascii="Cambria" w:hAnsi="Cambria"/>
          <w:noProof/>
          <w:sz w:val="22"/>
        </w:rPr>
        <w:t xml:space="preserve">, </w:t>
      </w:r>
      <w:r w:rsidRPr="00A866D2">
        <w:rPr>
          <w:rFonts w:ascii="Cambria" w:hAnsi="Cambria"/>
          <w:b/>
          <w:bCs/>
          <w:noProof/>
          <w:sz w:val="22"/>
        </w:rPr>
        <w:t>Sedej S</w:t>
      </w:r>
      <w:r w:rsidRPr="00A866D2">
        <w:rPr>
          <w:rFonts w:ascii="Cambria" w:hAnsi="Cambria"/>
          <w:noProof/>
          <w:sz w:val="22"/>
        </w:rPr>
        <w:t xml:space="preserve">, </w:t>
      </w:r>
      <w:r w:rsidRPr="00A866D2">
        <w:rPr>
          <w:rFonts w:ascii="Cambria" w:hAnsi="Cambria"/>
          <w:b/>
          <w:bCs/>
          <w:noProof/>
          <w:sz w:val="22"/>
        </w:rPr>
        <w:t>Segatori L</w:t>
      </w:r>
      <w:r w:rsidRPr="00A866D2">
        <w:rPr>
          <w:rFonts w:ascii="Cambria" w:hAnsi="Cambria"/>
          <w:noProof/>
          <w:sz w:val="22"/>
        </w:rPr>
        <w:t xml:space="preserve">, </w:t>
      </w:r>
      <w:r w:rsidRPr="00A866D2">
        <w:rPr>
          <w:rFonts w:ascii="Cambria" w:hAnsi="Cambria"/>
          <w:b/>
          <w:bCs/>
          <w:noProof/>
          <w:sz w:val="22"/>
        </w:rPr>
        <w:t>Segev N</w:t>
      </w:r>
      <w:r w:rsidRPr="00A866D2">
        <w:rPr>
          <w:rFonts w:ascii="Cambria" w:hAnsi="Cambria"/>
          <w:noProof/>
          <w:sz w:val="22"/>
        </w:rPr>
        <w:t xml:space="preserve">, </w:t>
      </w:r>
      <w:r w:rsidRPr="00A866D2">
        <w:rPr>
          <w:rFonts w:ascii="Cambria" w:hAnsi="Cambria"/>
          <w:b/>
          <w:bCs/>
          <w:noProof/>
          <w:sz w:val="22"/>
        </w:rPr>
        <w:t>Seglen PO</w:t>
      </w:r>
      <w:r w:rsidRPr="00A866D2">
        <w:rPr>
          <w:rFonts w:ascii="Cambria" w:hAnsi="Cambria"/>
          <w:noProof/>
          <w:sz w:val="22"/>
        </w:rPr>
        <w:t xml:space="preserve">, </w:t>
      </w:r>
      <w:r w:rsidRPr="00A866D2">
        <w:rPr>
          <w:rFonts w:ascii="Cambria" w:hAnsi="Cambria"/>
          <w:b/>
          <w:bCs/>
          <w:noProof/>
          <w:sz w:val="22"/>
        </w:rPr>
        <w:t>Seguí-Simarro JM</w:t>
      </w:r>
      <w:r w:rsidRPr="00A866D2">
        <w:rPr>
          <w:rFonts w:ascii="Cambria" w:hAnsi="Cambria"/>
          <w:noProof/>
          <w:sz w:val="22"/>
        </w:rPr>
        <w:t xml:space="preserve">, </w:t>
      </w:r>
      <w:r w:rsidRPr="00A866D2">
        <w:rPr>
          <w:rFonts w:ascii="Cambria" w:hAnsi="Cambria"/>
          <w:b/>
          <w:bCs/>
          <w:noProof/>
          <w:sz w:val="22"/>
        </w:rPr>
        <w:t>Segura-Aguilar J</w:t>
      </w:r>
      <w:r w:rsidRPr="00A866D2">
        <w:rPr>
          <w:rFonts w:ascii="Cambria" w:hAnsi="Cambria"/>
          <w:noProof/>
          <w:sz w:val="22"/>
        </w:rPr>
        <w:t xml:space="preserve">, </w:t>
      </w:r>
      <w:r w:rsidRPr="00A866D2">
        <w:rPr>
          <w:rFonts w:ascii="Cambria" w:hAnsi="Cambria"/>
          <w:b/>
          <w:bCs/>
          <w:noProof/>
          <w:sz w:val="22"/>
        </w:rPr>
        <w:t>Seki E</w:t>
      </w:r>
      <w:r w:rsidRPr="00A866D2">
        <w:rPr>
          <w:rFonts w:ascii="Cambria" w:hAnsi="Cambria"/>
          <w:noProof/>
          <w:sz w:val="22"/>
        </w:rPr>
        <w:t xml:space="preserve">, </w:t>
      </w:r>
      <w:r w:rsidRPr="00A866D2">
        <w:rPr>
          <w:rFonts w:ascii="Cambria" w:hAnsi="Cambria"/>
          <w:b/>
          <w:bCs/>
          <w:noProof/>
          <w:sz w:val="22"/>
        </w:rPr>
        <w:t>Sell C</w:t>
      </w:r>
      <w:r w:rsidRPr="00A866D2">
        <w:rPr>
          <w:rFonts w:ascii="Cambria" w:hAnsi="Cambria"/>
          <w:noProof/>
          <w:sz w:val="22"/>
        </w:rPr>
        <w:t xml:space="preserve">, </w:t>
      </w:r>
      <w:r w:rsidRPr="00A866D2">
        <w:rPr>
          <w:rFonts w:ascii="Cambria" w:hAnsi="Cambria"/>
          <w:b/>
          <w:bCs/>
          <w:noProof/>
          <w:sz w:val="22"/>
        </w:rPr>
        <w:t>Selliez I</w:t>
      </w:r>
      <w:r w:rsidRPr="00A866D2">
        <w:rPr>
          <w:rFonts w:ascii="Cambria" w:hAnsi="Cambria"/>
          <w:noProof/>
          <w:sz w:val="22"/>
        </w:rPr>
        <w:t xml:space="preserve">, </w:t>
      </w:r>
      <w:r w:rsidRPr="00A866D2">
        <w:rPr>
          <w:rFonts w:ascii="Cambria" w:hAnsi="Cambria"/>
          <w:b/>
          <w:bCs/>
          <w:noProof/>
          <w:sz w:val="22"/>
        </w:rPr>
        <w:t>Semenkovich CF</w:t>
      </w:r>
      <w:r w:rsidRPr="00A866D2">
        <w:rPr>
          <w:rFonts w:ascii="Cambria" w:hAnsi="Cambria"/>
          <w:noProof/>
          <w:sz w:val="22"/>
        </w:rPr>
        <w:t xml:space="preserve">, </w:t>
      </w:r>
      <w:r w:rsidRPr="00A866D2">
        <w:rPr>
          <w:rFonts w:ascii="Cambria" w:hAnsi="Cambria"/>
          <w:b/>
          <w:bCs/>
          <w:noProof/>
          <w:sz w:val="22"/>
        </w:rPr>
        <w:t>Semenza GL</w:t>
      </w:r>
      <w:r w:rsidRPr="00A866D2">
        <w:rPr>
          <w:rFonts w:ascii="Cambria" w:hAnsi="Cambria"/>
          <w:noProof/>
          <w:sz w:val="22"/>
        </w:rPr>
        <w:t xml:space="preserve">, </w:t>
      </w:r>
      <w:r w:rsidRPr="00A866D2">
        <w:rPr>
          <w:rFonts w:ascii="Cambria" w:hAnsi="Cambria"/>
          <w:b/>
          <w:bCs/>
          <w:noProof/>
          <w:sz w:val="22"/>
        </w:rPr>
        <w:t>Sen U</w:t>
      </w:r>
      <w:r w:rsidRPr="00A866D2">
        <w:rPr>
          <w:rFonts w:ascii="Cambria" w:hAnsi="Cambria"/>
          <w:noProof/>
          <w:sz w:val="22"/>
        </w:rPr>
        <w:t xml:space="preserve">, </w:t>
      </w:r>
      <w:r w:rsidRPr="00A866D2">
        <w:rPr>
          <w:rFonts w:ascii="Cambria" w:hAnsi="Cambria"/>
          <w:b/>
          <w:bCs/>
          <w:noProof/>
          <w:sz w:val="22"/>
        </w:rPr>
        <w:t>Serra AL</w:t>
      </w:r>
      <w:r w:rsidRPr="00A866D2">
        <w:rPr>
          <w:rFonts w:ascii="Cambria" w:hAnsi="Cambria"/>
          <w:noProof/>
          <w:sz w:val="22"/>
        </w:rPr>
        <w:t xml:space="preserve">, </w:t>
      </w:r>
      <w:r w:rsidRPr="00A866D2">
        <w:rPr>
          <w:rFonts w:ascii="Cambria" w:hAnsi="Cambria"/>
          <w:b/>
          <w:bCs/>
          <w:noProof/>
          <w:sz w:val="22"/>
        </w:rPr>
        <w:t>Serrano-Puebla A</w:t>
      </w:r>
      <w:r w:rsidRPr="00A866D2">
        <w:rPr>
          <w:rFonts w:ascii="Cambria" w:hAnsi="Cambria"/>
          <w:noProof/>
          <w:sz w:val="22"/>
        </w:rPr>
        <w:t xml:space="preserve">, </w:t>
      </w:r>
      <w:r w:rsidRPr="00A866D2">
        <w:rPr>
          <w:rFonts w:ascii="Cambria" w:hAnsi="Cambria"/>
          <w:b/>
          <w:bCs/>
          <w:noProof/>
          <w:sz w:val="22"/>
        </w:rPr>
        <w:t>Sesaki H</w:t>
      </w:r>
      <w:r w:rsidRPr="00A866D2">
        <w:rPr>
          <w:rFonts w:ascii="Cambria" w:hAnsi="Cambria"/>
          <w:noProof/>
          <w:sz w:val="22"/>
        </w:rPr>
        <w:t xml:space="preserve">, </w:t>
      </w:r>
      <w:r w:rsidRPr="00A866D2">
        <w:rPr>
          <w:rFonts w:ascii="Cambria" w:hAnsi="Cambria"/>
          <w:b/>
          <w:bCs/>
          <w:noProof/>
          <w:sz w:val="22"/>
        </w:rPr>
        <w:t>Setoguchi T</w:t>
      </w:r>
      <w:r w:rsidRPr="00A866D2">
        <w:rPr>
          <w:rFonts w:ascii="Cambria" w:hAnsi="Cambria"/>
          <w:noProof/>
          <w:sz w:val="22"/>
        </w:rPr>
        <w:t xml:space="preserve">, </w:t>
      </w:r>
      <w:r w:rsidRPr="00A866D2">
        <w:rPr>
          <w:rFonts w:ascii="Cambria" w:hAnsi="Cambria"/>
          <w:b/>
          <w:bCs/>
          <w:noProof/>
          <w:sz w:val="22"/>
        </w:rPr>
        <w:t>Settembre C</w:t>
      </w:r>
      <w:r w:rsidRPr="00A866D2">
        <w:rPr>
          <w:rFonts w:ascii="Cambria" w:hAnsi="Cambria"/>
          <w:noProof/>
          <w:sz w:val="22"/>
        </w:rPr>
        <w:t xml:space="preserve">, </w:t>
      </w:r>
      <w:r w:rsidRPr="00A866D2">
        <w:rPr>
          <w:rFonts w:ascii="Cambria" w:hAnsi="Cambria"/>
          <w:b/>
          <w:bCs/>
          <w:noProof/>
          <w:sz w:val="22"/>
        </w:rPr>
        <w:t>Shacka JJ</w:t>
      </w:r>
      <w:r w:rsidRPr="00A866D2">
        <w:rPr>
          <w:rFonts w:ascii="Cambria" w:hAnsi="Cambria"/>
          <w:noProof/>
          <w:sz w:val="22"/>
        </w:rPr>
        <w:t xml:space="preserve">, </w:t>
      </w:r>
      <w:r w:rsidRPr="00A866D2">
        <w:rPr>
          <w:rFonts w:ascii="Cambria" w:hAnsi="Cambria"/>
          <w:b/>
          <w:bCs/>
          <w:noProof/>
          <w:sz w:val="22"/>
        </w:rPr>
        <w:t>Shajahan-Haq AN</w:t>
      </w:r>
      <w:r w:rsidRPr="00A866D2">
        <w:rPr>
          <w:rFonts w:ascii="Cambria" w:hAnsi="Cambria"/>
          <w:noProof/>
          <w:sz w:val="22"/>
        </w:rPr>
        <w:t xml:space="preserve">, </w:t>
      </w:r>
      <w:r w:rsidRPr="00A866D2">
        <w:rPr>
          <w:rFonts w:ascii="Cambria" w:hAnsi="Cambria"/>
          <w:b/>
          <w:bCs/>
          <w:noProof/>
          <w:sz w:val="22"/>
        </w:rPr>
        <w:t>Shapiro IM</w:t>
      </w:r>
      <w:r w:rsidRPr="00A866D2">
        <w:rPr>
          <w:rFonts w:ascii="Cambria" w:hAnsi="Cambria"/>
          <w:noProof/>
          <w:sz w:val="22"/>
        </w:rPr>
        <w:t xml:space="preserve">, </w:t>
      </w:r>
      <w:r w:rsidRPr="00A866D2">
        <w:rPr>
          <w:rFonts w:ascii="Cambria" w:hAnsi="Cambria"/>
          <w:b/>
          <w:bCs/>
          <w:noProof/>
          <w:sz w:val="22"/>
        </w:rPr>
        <w:t>Sharma S</w:t>
      </w:r>
      <w:r w:rsidRPr="00A866D2">
        <w:rPr>
          <w:rFonts w:ascii="Cambria" w:hAnsi="Cambria"/>
          <w:noProof/>
          <w:sz w:val="22"/>
        </w:rPr>
        <w:t xml:space="preserve">, </w:t>
      </w:r>
      <w:r w:rsidRPr="00A866D2">
        <w:rPr>
          <w:rFonts w:ascii="Cambria" w:hAnsi="Cambria"/>
          <w:b/>
          <w:bCs/>
          <w:noProof/>
          <w:sz w:val="22"/>
        </w:rPr>
        <w:t>She H</w:t>
      </w:r>
      <w:r w:rsidRPr="00A866D2">
        <w:rPr>
          <w:rFonts w:ascii="Cambria" w:hAnsi="Cambria"/>
          <w:noProof/>
          <w:sz w:val="22"/>
        </w:rPr>
        <w:t xml:space="preserve">, </w:t>
      </w:r>
      <w:r w:rsidRPr="00A866D2">
        <w:rPr>
          <w:rFonts w:ascii="Cambria" w:hAnsi="Cambria"/>
          <w:b/>
          <w:bCs/>
          <w:noProof/>
          <w:sz w:val="22"/>
        </w:rPr>
        <w:t>Shen C-KJ</w:t>
      </w:r>
      <w:r w:rsidRPr="00A866D2">
        <w:rPr>
          <w:rFonts w:ascii="Cambria" w:hAnsi="Cambria"/>
          <w:noProof/>
          <w:sz w:val="22"/>
        </w:rPr>
        <w:t xml:space="preserve">, </w:t>
      </w:r>
      <w:r w:rsidRPr="00A866D2">
        <w:rPr>
          <w:rFonts w:ascii="Cambria" w:hAnsi="Cambria"/>
          <w:b/>
          <w:bCs/>
          <w:noProof/>
          <w:sz w:val="22"/>
        </w:rPr>
        <w:t>Shen C-C</w:t>
      </w:r>
      <w:r w:rsidRPr="00A866D2">
        <w:rPr>
          <w:rFonts w:ascii="Cambria" w:hAnsi="Cambria"/>
          <w:noProof/>
          <w:sz w:val="22"/>
        </w:rPr>
        <w:t xml:space="preserve">, </w:t>
      </w:r>
      <w:r w:rsidRPr="00A866D2">
        <w:rPr>
          <w:rFonts w:ascii="Cambria" w:hAnsi="Cambria"/>
          <w:b/>
          <w:bCs/>
          <w:noProof/>
          <w:sz w:val="22"/>
        </w:rPr>
        <w:t>Shen H-M</w:t>
      </w:r>
      <w:r w:rsidRPr="00A866D2">
        <w:rPr>
          <w:rFonts w:ascii="Cambria" w:hAnsi="Cambria"/>
          <w:noProof/>
          <w:sz w:val="22"/>
        </w:rPr>
        <w:t xml:space="preserve">, </w:t>
      </w:r>
      <w:r w:rsidRPr="00A866D2">
        <w:rPr>
          <w:rFonts w:ascii="Cambria" w:hAnsi="Cambria"/>
          <w:b/>
          <w:bCs/>
          <w:noProof/>
          <w:sz w:val="22"/>
        </w:rPr>
        <w:t>Shen S</w:t>
      </w:r>
      <w:r w:rsidRPr="00A866D2">
        <w:rPr>
          <w:rFonts w:ascii="Cambria" w:hAnsi="Cambria"/>
          <w:noProof/>
          <w:sz w:val="22"/>
        </w:rPr>
        <w:t xml:space="preserve">, </w:t>
      </w:r>
      <w:r w:rsidRPr="00A866D2">
        <w:rPr>
          <w:rFonts w:ascii="Cambria" w:hAnsi="Cambria"/>
          <w:b/>
          <w:bCs/>
          <w:noProof/>
          <w:sz w:val="22"/>
        </w:rPr>
        <w:t>Shen W</w:t>
      </w:r>
      <w:r w:rsidRPr="00A866D2">
        <w:rPr>
          <w:rFonts w:ascii="Cambria" w:hAnsi="Cambria"/>
          <w:noProof/>
          <w:sz w:val="22"/>
        </w:rPr>
        <w:t xml:space="preserve">, </w:t>
      </w:r>
      <w:r w:rsidRPr="00A866D2">
        <w:rPr>
          <w:rFonts w:ascii="Cambria" w:hAnsi="Cambria"/>
          <w:b/>
          <w:bCs/>
          <w:noProof/>
          <w:sz w:val="22"/>
        </w:rPr>
        <w:t>Sheng R</w:t>
      </w:r>
      <w:r w:rsidRPr="00A866D2">
        <w:rPr>
          <w:rFonts w:ascii="Cambria" w:hAnsi="Cambria"/>
          <w:noProof/>
          <w:sz w:val="22"/>
        </w:rPr>
        <w:t xml:space="preserve">, </w:t>
      </w:r>
      <w:r w:rsidRPr="00A866D2">
        <w:rPr>
          <w:rFonts w:ascii="Cambria" w:hAnsi="Cambria"/>
          <w:b/>
          <w:bCs/>
          <w:noProof/>
          <w:sz w:val="22"/>
        </w:rPr>
        <w:t>Sheng X</w:t>
      </w:r>
      <w:r w:rsidRPr="00A866D2">
        <w:rPr>
          <w:rFonts w:ascii="Cambria" w:hAnsi="Cambria"/>
          <w:noProof/>
          <w:sz w:val="22"/>
        </w:rPr>
        <w:t xml:space="preserve">, </w:t>
      </w:r>
      <w:r w:rsidRPr="00A866D2">
        <w:rPr>
          <w:rFonts w:ascii="Cambria" w:hAnsi="Cambria"/>
          <w:b/>
          <w:bCs/>
          <w:noProof/>
          <w:sz w:val="22"/>
        </w:rPr>
        <w:t>Sheng Z-H</w:t>
      </w:r>
      <w:r w:rsidRPr="00A866D2">
        <w:rPr>
          <w:rFonts w:ascii="Cambria" w:hAnsi="Cambria"/>
          <w:noProof/>
          <w:sz w:val="22"/>
        </w:rPr>
        <w:t xml:space="preserve">, </w:t>
      </w:r>
      <w:r w:rsidRPr="00A866D2">
        <w:rPr>
          <w:rFonts w:ascii="Cambria" w:hAnsi="Cambria"/>
          <w:b/>
          <w:bCs/>
          <w:noProof/>
          <w:sz w:val="22"/>
        </w:rPr>
        <w:t>Shepherd TG</w:t>
      </w:r>
      <w:r w:rsidRPr="00A866D2">
        <w:rPr>
          <w:rFonts w:ascii="Cambria" w:hAnsi="Cambria"/>
          <w:noProof/>
          <w:sz w:val="22"/>
        </w:rPr>
        <w:t xml:space="preserve">, </w:t>
      </w:r>
      <w:r w:rsidRPr="00A866D2">
        <w:rPr>
          <w:rFonts w:ascii="Cambria" w:hAnsi="Cambria"/>
          <w:b/>
          <w:bCs/>
          <w:noProof/>
          <w:sz w:val="22"/>
        </w:rPr>
        <w:t>Shi J</w:t>
      </w:r>
      <w:r w:rsidRPr="00A866D2">
        <w:rPr>
          <w:rFonts w:ascii="Cambria" w:hAnsi="Cambria"/>
          <w:noProof/>
          <w:sz w:val="22"/>
        </w:rPr>
        <w:t xml:space="preserve">, </w:t>
      </w:r>
      <w:r w:rsidRPr="00A866D2">
        <w:rPr>
          <w:rFonts w:ascii="Cambria" w:hAnsi="Cambria"/>
          <w:b/>
          <w:bCs/>
          <w:noProof/>
          <w:sz w:val="22"/>
        </w:rPr>
        <w:t>Shi Q</w:t>
      </w:r>
      <w:r w:rsidRPr="00A866D2">
        <w:rPr>
          <w:rFonts w:ascii="Cambria" w:hAnsi="Cambria"/>
          <w:noProof/>
          <w:sz w:val="22"/>
        </w:rPr>
        <w:t xml:space="preserve">, </w:t>
      </w:r>
      <w:r w:rsidRPr="00A866D2">
        <w:rPr>
          <w:rFonts w:ascii="Cambria" w:hAnsi="Cambria"/>
          <w:b/>
          <w:bCs/>
          <w:noProof/>
          <w:sz w:val="22"/>
        </w:rPr>
        <w:t>Shi Q</w:t>
      </w:r>
      <w:r w:rsidRPr="00A866D2">
        <w:rPr>
          <w:rFonts w:ascii="Cambria" w:hAnsi="Cambria"/>
          <w:noProof/>
          <w:sz w:val="22"/>
        </w:rPr>
        <w:t xml:space="preserve">, </w:t>
      </w:r>
      <w:r w:rsidRPr="00A866D2">
        <w:rPr>
          <w:rFonts w:ascii="Cambria" w:hAnsi="Cambria"/>
          <w:b/>
          <w:bCs/>
          <w:noProof/>
          <w:sz w:val="22"/>
        </w:rPr>
        <w:t>Shi Y</w:t>
      </w:r>
      <w:r w:rsidRPr="00A866D2">
        <w:rPr>
          <w:rFonts w:ascii="Cambria" w:hAnsi="Cambria"/>
          <w:noProof/>
          <w:sz w:val="22"/>
        </w:rPr>
        <w:t xml:space="preserve">, </w:t>
      </w:r>
      <w:r w:rsidRPr="00A866D2">
        <w:rPr>
          <w:rFonts w:ascii="Cambria" w:hAnsi="Cambria"/>
          <w:b/>
          <w:bCs/>
          <w:noProof/>
          <w:sz w:val="22"/>
        </w:rPr>
        <w:t>Shibutani S</w:t>
      </w:r>
      <w:r w:rsidRPr="00A866D2">
        <w:rPr>
          <w:rFonts w:ascii="Cambria" w:hAnsi="Cambria"/>
          <w:noProof/>
          <w:sz w:val="22"/>
        </w:rPr>
        <w:t xml:space="preserve">, </w:t>
      </w:r>
      <w:r w:rsidRPr="00A866D2">
        <w:rPr>
          <w:rFonts w:ascii="Cambria" w:hAnsi="Cambria"/>
          <w:b/>
          <w:bCs/>
          <w:noProof/>
          <w:sz w:val="22"/>
        </w:rPr>
        <w:t>Shibuya K</w:t>
      </w:r>
      <w:r w:rsidRPr="00A866D2">
        <w:rPr>
          <w:rFonts w:ascii="Cambria" w:hAnsi="Cambria"/>
          <w:noProof/>
          <w:sz w:val="22"/>
        </w:rPr>
        <w:t xml:space="preserve">, </w:t>
      </w:r>
      <w:r w:rsidRPr="00A866D2">
        <w:rPr>
          <w:rFonts w:ascii="Cambria" w:hAnsi="Cambria"/>
          <w:b/>
          <w:bCs/>
          <w:noProof/>
          <w:sz w:val="22"/>
        </w:rPr>
        <w:t>Shidoji Y</w:t>
      </w:r>
      <w:r w:rsidRPr="00A866D2">
        <w:rPr>
          <w:rFonts w:ascii="Cambria" w:hAnsi="Cambria"/>
          <w:noProof/>
          <w:sz w:val="22"/>
        </w:rPr>
        <w:t xml:space="preserve">, </w:t>
      </w:r>
      <w:r w:rsidRPr="00A866D2">
        <w:rPr>
          <w:rFonts w:ascii="Cambria" w:hAnsi="Cambria"/>
          <w:b/>
          <w:bCs/>
          <w:noProof/>
          <w:sz w:val="22"/>
        </w:rPr>
        <w:t>Shieh J-J</w:t>
      </w:r>
      <w:r w:rsidRPr="00A866D2">
        <w:rPr>
          <w:rFonts w:ascii="Cambria" w:hAnsi="Cambria"/>
          <w:noProof/>
          <w:sz w:val="22"/>
        </w:rPr>
        <w:t xml:space="preserve">, </w:t>
      </w:r>
      <w:r w:rsidRPr="00A866D2">
        <w:rPr>
          <w:rFonts w:ascii="Cambria" w:hAnsi="Cambria"/>
          <w:b/>
          <w:bCs/>
          <w:noProof/>
          <w:sz w:val="22"/>
        </w:rPr>
        <w:t>Shih C-M</w:t>
      </w:r>
      <w:r w:rsidRPr="00A866D2">
        <w:rPr>
          <w:rFonts w:ascii="Cambria" w:hAnsi="Cambria"/>
          <w:noProof/>
          <w:sz w:val="22"/>
        </w:rPr>
        <w:t xml:space="preserve">, </w:t>
      </w:r>
      <w:r w:rsidRPr="00A866D2">
        <w:rPr>
          <w:rFonts w:ascii="Cambria" w:hAnsi="Cambria"/>
          <w:b/>
          <w:bCs/>
          <w:noProof/>
          <w:sz w:val="22"/>
        </w:rPr>
        <w:t>Shimada Y</w:t>
      </w:r>
      <w:r w:rsidRPr="00A866D2">
        <w:rPr>
          <w:rFonts w:ascii="Cambria" w:hAnsi="Cambria"/>
          <w:noProof/>
          <w:sz w:val="22"/>
        </w:rPr>
        <w:t xml:space="preserve">, </w:t>
      </w:r>
      <w:r w:rsidRPr="00A866D2">
        <w:rPr>
          <w:rFonts w:ascii="Cambria" w:hAnsi="Cambria"/>
          <w:b/>
          <w:bCs/>
          <w:noProof/>
          <w:sz w:val="22"/>
        </w:rPr>
        <w:t>Shimizu S</w:t>
      </w:r>
      <w:r w:rsidRPr="00A866D2">
        <w:rPr>
          <w:rFonts w:ascii="Cambria" w:hAnsi="Cambria"/>
          <w:noProof/>
          <w:sz w:val="22"/>
        </w:rPr>
        <w:t xml:space="preserve">, </w:t>
      </w:r>
      <w:r w:rsidRPr="00A866D2">
        <w:rPr>
          <w:rFonts w:ascii="Cambria" w:hAnsi="Cambria"/>
          <w:b/>
          <w:bCs/>
          <w:noProof/>
          <w:sz w:val="22"/>
        </w:rPr>
        <w:t>Shin DW</w:t>
      </w:r>
      <w:r w:rsidRPr="00A866D2">
        <w:rPr>
          <w:rFonts w:ascii="Cambria" w:hAnsi="Cambria"/>
          <w:noProof/>
          <w:sz w:val="22"/>
        </w:rPr>
        <w:t xml:space="preserve">, </w:t>
      </w:r>
      <w:r w:rsidRPr="00A866D2">
        <w:rPr>
          <w:rFonts w:ascii="Cambria" w:hAnsi="Cambria"/>
          <w:b/>
          <w:bCs/>
          <w:noProof/>
          <w:sz w:val="22"/>
        </w:rPr>
        <w:t>Shinohara ML</w:t>
      </w:r>
      <w:r w:rsidRPr="00A866D2">
        <w:rPr>
          <w:rFonts w:ascii="Cambria" w:hAnsi="Cambria"/>
          <w:noProof/>
          <w:sz w:val="22"/>
        </w:rPr>
        <w:t xml:space="preserve">, </w:t>
      </w:r>
      <w:r w:rsidRPr="00A866D2">
        <w:rPr>
          <w:rFonts w:ascii="Cambria" w:hAnsi="Cambria"/>
          <w:b/>
          <w:bCs/>
          <w:noProof/>
          <w:sz w:val="22"/>
        </w:rPr>
        <w:t>Shintani M</w:t>
      </w:r>
      <w:r w:rsidRPr="00A866D2">
        <w:rPr>
          <w:rFonts w:ascii="Cambria" w:hAnsi="Cambria"/>
          <w:noProof/>
          <w:sz w:val="22"/>
        </w:rPr>
        <w:t xml:space="preserve">, </w:t>
      </w:r>
      <w:r w:rsidRPr="00A866D2">
        <w:rPr>
          <w:rFonts w:ascii="Cambria" w:hAnsi="Cambria"/>
          <w:b/>
          <w:bCs/>
          <w:noProof/>
          <w:sz w:val="22"/>
        </w:rPr>
        <w:t>Shintani T</w:t>
      </w:r>
      <w:r w:rsidRPr="00A866D2">
        <w:rPr>
          <w:rFonts w:ascii="Cambria" w:hAnsi="Cambria"/>
          <w:noProof/>
          <w:sz w:val="22"/>
        </w:rPr>
        <w:t xml:space="preserve">, </w:t>
      </w:r>
      <w:r w:rsidRPr="00A866D2">
        <w:rPr>
          <w:rFonts w:ascii="Cambria" w:hAnsi="Cambria"/>
          <w:b/>
          <w:bCs/>
          <w:noProof/>
          <w:sz w:val="22"/>
        </w:rPr>
        <w:t>Shioi T</w:t>
      </w:r>
      <w:r w:rsidRPr="00A866D2">
        <w:rPr>
          <w:rFonts w:ascii="Cambria" w:hAnsi="Cambria"/>
          <w:noProof/>
          <w:sz w:val="22"/>
        </w:rPr>
        <w:t xml:space="preserve">, </w:t>
      </w:r>
      <w:r w:rsidRPr="00A866D2">
        <w:rPr>
          <w:rFonts w:ascii="Cambria" w:hAnsi="Cambria"/>
          <w:b/>
          <w:bCs/>
          <w:noProof/>
          <w:sz w:val="22"/>
        </w:rPr>
        <w:t>Shirabe K</w:t>
      </w:r>
      <w:r w:rsidRPr="00A866D2">
        <w:rPr>
          <w:rFonts w:ascii="Cambria" w:hAnsi="Cambria"/>
          <w:noProof/>
          <w:sz w:val="22"/>
        </w:rPr>
        <w:t xml:space="preserve">, </w:t>
      </w:r>
      <w:r w:rsidRPr="00A866D2">
        <w:rPr>
          <w:rFonts w:ascii="Cambria" w:hAnsi="Cambria"/>
          <w:b/>
          <w:bCs/>
          <w:noProof/>
          <w:sz w:val="22"/>
        </w:rPr>
        <w:t>Shiri-Sverdlov R</w:t>
      </w:r>
      <w:r w:rsidRPr="00A866D2">
        <w:rPr>
          <w:rFonts w:ascii="Cambria" w:hAnsi="Cambria"/>
          <w:noProof/>
          <w:sz w:val="22"/>
        </w:rPr>
        <w:t xml:space="preserve">, </w:t>
      </w:r>
      <w:r w:rsidRPr="00A866D2">
        <w:rPr>
          <w:rFonts w:ascii="Cambria" w:hAnsi="Cambria"/>
          <w:b/>
          <w:bCs/>
          <w:noProof/>
          <w:sz w:val="22"/>
        </w:rPr>
        <w:t>Shirihai O</w:t>
      </w:r>
      <w:r w:rsidRPr="00A866D2">
        <w:rPr>
          <w:rFonts w:ascii="Cambria" w:hAnsi="Cambria"/>
          <w:noProof/>
          <w:sz w:val="22"/>
        </w:rPr>
        <w:t xml:space="preserve">, </w:t>
      </w:r>
      <w:r w:rsidRPr="00A866D2">
        <w:rPr>
          <w:rFonts w:ascii="Cambria" w:hAnsi="Cambria"/>
          <w:b/>
          <w:bCs/>
          <w:noProof/>
          <w:sz w:val="22"/>
        </w:rPr>
        <w:t>Shore GC</w:t>
      </w:r>
      <w:r w:rsidRPr="00A866D2">
        <w:rPr>
          <w:rFonts w:ascii="Cambria" w:hAnsi="Cambria"/>
          <w:noProof/>
          <w:sz w:val="22"/>
        </w:rPr>
        <w:t xml:space="preserve">, </w:t>
      </w:r>
      <w:r w:rsidRPr="00A866D2">
        <w:rPr>
          <w:rFonts w:ascii="Cambria" w:hAnsi="Cambria"/>
          <w:b/>
          <w:bCs/>
          <w:noProof/>
          <w:sz w:val="22"/>
        </w:rPr>
        <w:t>Shu C-W</w:t>
      </w:r>
      <w:r w:rsidRPr="00A866D2">
        <w:rPr>
          <w:rFonts w:ascii="Cambria" w:hAnsi="Cambria"/>
          <w:noProof/>
          <w:sz w:val="22"/>
        </w:rPr>
        <w:t xml:space="preserve">, </w:t>
      </w:r>
      <w:r w:rsidRPr="00A866D2">
        <w:rPr>
          <w:rFonts w:ascii="Cambria" w:hAnsi="Cambria"/>
          <w:b/>
          <w:bCs/>
          <w:noProof/>
          <w:sz w:val="22"/>
        </w:rPr>
        <w:t>Shukla D</w:t>
      </w:r>
      <w:r w:rsidRPr="00A866D2">
        <w:rPr>
          <w:rFonts w:ascii="Cambria" w:hAnsi="Cambria"/>
          <w:noProof/>
          <w:sz w:val="22"/>
        </w:rPr>
        <w:t xml:space="preserve">, </w:t>
      </w:r>
      <w:r w:rsidRPr="00A866D2">
        <w:rPr>
          <w:rFonts w:ascii="Cambria" w:hAnsi="Cambria"/>
          <w:b/>
          <w:bCs/>
          <w:noProof/>
          <w:sz w:val="22"/>
        </w:rPr>
        <w:t>Sibirny AA</w:t>
      </w:r>
      <w:r w:rsidRPr="00A866D2">
        <w:rPr>
          <w:rFonts w:ascii="Cambria" w:hAnsi="Cambria"/>
          <w:noProof/>
          <w:sz w:val="22"/>
        </w:rPr>
        <w:t xml:space="preserve">, </w:t>
      </w:r>
      <w:r w:rsidRPr="00A866D2">
        <w:rPr>
          <w:rFonts w:ascii="Cambria" w:hAnsi="Cambria"/>
          <w:b/>
          <w:bCs/>
          <w:noProof/>
          <w:sz w:val="22"/>
        </w:rPr>
        <w:t>Sica V</w:t>
      </w:r>
      <w:r w:rsidRPr="00A866D2">
        <w:rPr>
          <w:rFonts w:ascii="Cambria" w:hAnsi="Cambria"/>
          <w:noProof/>
          <w:sz w:val="22"/>
        </w:rPr>
        <w:t xml:space="preserve">, </w:t>
      </w:r>
      <w:r w:rsidRPr="00A866D2">
        <w:rPr>
          <w:rFonts w:ascii="Cambria" w:hAnsi="Cambria"/>
          <w:b/>
          <w:bCs/>
          <w:noProof/>
          <w:sz w:val="22"/>
        </w:rPr>
        <w:t>Sigurdson CJ</w:t>
      </w:r>
      <w:r w:rsidRPr="00A866D2">
        <w:rPr>
          <w:rFonts w:ascii="Cambria" w:hAnsi="Cambria"/>
          <w:noProof/>
          <w:sz w:val="22"/>
        </w:rPr>
        <w:t xml:space="preserve">, </w:t>
      </w:r>
      <w:r w:rsidRPr="00A866D2">
        <w:rPr>
          <w:rFonts w:ascii="Cambria" w:hAnsi="Cambria"/>
          <w:b/>
          <w:bCs/>
          <w:noProof/>
          <w:sz w:val="22"/>
        </w:rPr>
        <w:t>Sigurdsson EM</w:t>
      </w:r>
      <w:r w:rsidRPr="00A866D2">
        <w:rPr>
          <w:rFonts w:ascii="Cambria" w:hAnsi="Cambria"/>
          <w:noProof/>
          <w:sz w:val="22"/>
        </w:rPr>
        <w:t xml:space="preserve">, </w:t>
      </w:r>
      <w:r w:rsidRPr="00A866D2">
        <w:rPr>
          <w:rFonts w:ascii="Cambria" w:hAnsi="Cambria"/>
          <w:b/>
          <w:bCs/>
          <w:noProof/>
          <w:sz w:val="22"/>
        </w:rPr>
        <w:t>Sijwali PS</w:t>
      </w:r>
      <w:r w:rsidRPr="00A866D2">
        <w:rPr>
          <w:rFonts w:ascii="Cambria" w:hAnsi="Cambria"/>
          <w:noProof/>
          <w:sz w:val="22"/>
        </w:rPr>
        <w:t xml:space="preserve">, </w:t>
      </w:r>
      <w:r w:rsidRPr="00A866D2">
        <w:rPr>
          <w:rFonts w:ascii="Cambria" w:hAnsi="Cambria"/>
          <w:b/>
          <w:bCs/>
          <w:noProof/>
          <w:sz w:val="22"/>
        </w:rPr>
        <w:t>Sikorska B</w:t>
      </w:r>
      <w:r w:rsidRPr="00A866D2">
        <w:rPr>
          <w:rFonts w:ascii="Cambria" w:hAnsi="Cambria"/>
          <w:noProof/>
          <w:sz w:val="22"/>
        </w:rPr>
        <w:t xml:space="preserve">, </w:t>
      </w:r>
      <w:r w:rsidRPr="00A866D2">
        <w:rPr>
          <w:rFonts w:ascii="Cambria" w:hAnsi="Cambria"/>
          <w:b/>
          <w:bCs/>
          <w:noProof/>
          <w:sz w:val="22"/>
        </w:rPr>
        <w:t>Silveira WA</w:t>
      </w:r>
      <w:r w:rsidRPr="00A866D2">
        <w:rPr>
          <w:rFonts w:ascii="Cambria" w:hAnsi="Cambria"/>
          <w:noProof/>
          <w:sz w:val="22"/>
        </w:rPr>
        <w:t xml:space="preserve">, </w:t>
      </w:r>
      <w:r w:rsidRPr="00A866D2">
        <w:rPr>
          <w:rFonts w:ascii="Cambria" w:hAnsi="Cambria"/>
          <w:b/>
          <w:bCs/>
          <w:noProof/>
          <w:sz w:val="22"/>
        </w:rPr>
        <w:t>Silvente-Poirot S</w:t>
      </w:r>
      <w:r w:rsidRPr="00A866D2">
        <w:rPr>
          <w:rFonts w:ascii="Cambria" w:hAnsi="Cambria"/>
          <w:noProof/>
          <w:sz w:val="22"/>
        </w:rPr>
        <w:t xml:space="preserve">, </w:t>
      </w:r>
      <w:r w:rsidRPr="00A866D2">
        <w:rPr>
          <w:rFonts w:ascii="Cambria" w:hAnsi="Cambria"/>
          <w:b/>
          <w:bCs/>
          <w:noProof/>
          <w:sz w:val="22"/>
        </w:rPr>
        <w:t>Silverman GA</w:t>
      </w:r>
      <w:r w:rsidRPr="00A866D2">
        <w:rPr>
          <w:rFonts w:ascii="Cambria" w:hAnsi="Cambria"/>
          <w:noProof/>
          <w:sz w:val="22"/>
        </w:rPr>
        <w:t xml:space="preserve">, </w:t>
      </w:r>
      <w:r w:rsidRPr="00A866D2">
        <w:rPr>
          <w:rFonts w:ascii="Cambria" w:hAnsi="Cambria"/>
          <w:b/>
          <w:bCs/>
          <w:noProof/>
          <w:sz w:val="22"/>
        </w:rPr>
        <w:t>Simak J</w:t>
      </w:r>
      <w:r w:rsidRPr="00A866D2">
        <w:rPr>
          <w:rFonts w:ascii="Cambria" w:hAnsi="Cambria"/>
          <w:noProof/>
          <w:sz w:val="22"/>
        </w:rPr>
        <w:t xml:space="preserve">, </w:t>
      </w:r>
      <w:r w:rsidRPr="00A866D2">
        <w:rPr>
          <w:rFonts w:ascii="Cambria" w:hAnsi="Cambria"/>
          <w:b/>
          <w:bCs/>
          <w:noProof/>
          <w:sz w:val="22"/>
        </w:rPr>
        <w:t>Simmet T</w:t>
      </w:r>
      <w:r w:rsidRPr="00A866D2">
        <w:rPr>
          <w:rFonts w:ascii="Cambria" w:hAnsi="Cambria"/>
          <w:noProof/>
          <w:sz w:val="22"/>
        </w:rPr>
        <w:t xml:space="preserve">, </w:t>
      </w:r>
      <w:r w:rsidRPr="00A866D2">
        <w:rPr>
          <w:rFonts w:ascii="Cambria" w:hAnsi="Cambria"/>
          <w:b/>
          <w:bCs/>
          <w:noProof/>
          <w:sz w:val="22"/>
        </w:rPr>
        <w:t>Simon AK</w:t>
      </w:r>
      <w:r w:rsidRPr="00A866D2">
        <w:rPr>
          <w:rFonts w:ascii="Cambria" w:hAnsi="Cambria"/>
          <w:noProof/>
          <w:sz w:val="22"/>
        </w:rPr>
        <w:t xml:space="preserve">, </w:t>
      </w:r>
      <w:r w:rsidRPr="00A866D2">
        <w:rPr>
          <w:rFonts w:ascii="Cambria" w:hAnsi="Cambria"/>
          <w:b/>
          <w:bCs/>
          <w:noProof/>
          <w:sz w:val="22"/>
        </w:rPr>
        <w:t>Simon H-U</w:t>
      </w:r>
      <w:r w:rsidRPr="00A866D2">
        <w:rPr>
          <w:rFonts w:ascii="Cambria" w:hAnsi="Cambria"/>
          <w:noProof/>
          <w:sz w:val="22"/>
        </w:rPr>
        <w:t xml:space="preserve">, </w:t>
      </w:r>
      <w:r w:rsidRPr="00A866D2">
        <w:rPr>
          <w:rFonts w:ascii="Cambria" w:hAnsi="Cambria"/>
          <w:b/>
          <w:bCs/>
          <w:noProof/>
          <w:sz w:val="22"/>
        </w:rPr>
        <w:t>Simone C</w:t>
      </w:r>
      <w:r w:rsidRPr="00A866D2">
        <w:rPr>
          <w:rFonts w:ascii="Cambria" w:hAnsi="Cambria"/>
          <w:noProof/>
          <w:sz w:val="22"/>
        </w:rPr>
        <w:t xml:space="preserve">, </w:t>
      </w:r>
      <w:r w:rsidRPr="00A866D2">
        <w:rPr>
          <w:rFonts w:ascii="Cambria" w:hAnsi="Cambria"/>
          <w:b/>
          <w:bCs/>
          <w:noProof/>
          <w:sz w:val="22"/>
        </w:rPr>
        <w:t>Simons M</w:t>
      </w:r>
      <w:r w:rsidRPr="00A866D2">
        <w:rPr>
          <w:rFonts w:ascii="Cambria" w:hAnsi="Cambria"/>
          <w:noProof/>
          <w:sz w:val="22"/>
        </w:rPr>
        <w:t xml:space="preserve">, </w:t>
      </w:r>
      <w:r w:rsidRPr="00A866D2">
        <w:rPr>
          <w:rFonts w:ascii="Cambria" w:hAnsi="Cambria"/>
          <w:b/>
          <w:bCs/>
          <w:noProof/>
          <w:sz w:val="22"/>
        </w:rPr>
        <w:t>Simonsen A</w:t>
      </w:r>
      <w:r w:rsidRPr="00A866D2">
        <w:rPr>
          <w:rFonts w:ascii="Cambria" w:hAnsi="Cambria"/>
          <w:noProof/>
          <w:sz w:val="22"/>
        </w:rPr>
        <w:t xml:space="preserve">, </w:t>
      </w:r>
      <w:r w:rsidRPr="00A866D2">
        <w:rPr>
          <w:rFonts w:ascii="Cambria" w:hAnsi="Cambria"/>
          <w:b/>
          <w:bCs/>
          <w:noProof/>
          <w:sz w:val="22"/>
        </w:rPr>
        <w:t>Singh R</w:t>
      </w:r>
      <w:r w:rsidRPr="00A866D2">
        <w:rPr>
          <w:rFonts w:ascii="Cambria" w:hAnsi="Cambria"/>
          <w:noProof/>
          <w:sz w:val="22"/>
        </w:rPr>
        <w:t xml:space="preserve">, </w:t>
      </w:r>
      <w:r w:rsidRPr="00A866D2">
        <w:rPr>
          <w:rFonts w:ascii="Cambria" w:hAnsi="Cambria"/>
          <w:b/>
          <w:bCs/>
          <w:noProof/>
          <w:sz w:val="22"/>
        </w:rPr>
        <w:t>Singh S V</w:t>
      </w:r>
      <w:r w:rsidRPr="00A866D2">
        <w:rPr>
          <w:rFonts w:ascii="Cambria" w:hAnsi="Cambria"/>
          <w:noProof/>
          <w:sz w:val="22"/>
        </w:rPr>
        <w:t xml:space="preserve">, </w:t>
      </w:r>
      <w:r w:rsidRPr="00A866D2">
        <w:rPr>
          <w:rFonts w:ascii="Cambria" w:hAnsi="Cambria"/>
          <w:b/>
          <w:bCs/>
          <w:noProof/>
          <w:sz w:val="22"/>
        </w:rPr>
        <w:t>Singh SK</w:t>
      </w:r>
      <w:r w:rsidRPr="00A866D2">
        <w:rPr>
          <w:rFonts w:ascii="Cambria" w:hAnsi="Cambria"/>
          <w:noProof/>
          <w:sz w:val="22"/>
        </w:rPr>
        <w:t xml:space="preserve">, </w:t>
      </w:r>
      <w:r w:rsidRPr="00A866D2">
        <w:rPr>
          <w:rFonts w:ascii="Cambria" w:hAnsi="Cambria"/>
          <w:b/>
          <w:bCs/>
          <w:noProof/>
          <w:sz w:val="22"/>
        </w:rPr>
        <w:t>Sinha D</w:t>
      </w:r>
      <w:r w:rsidRPr="00A866D2">
        <w:rPr>
          <w:rFonts w:ascii="Cambria" w:hAnsi="Cambria"/>
          <w:noProof/>
          <w:sz w:val="22"/>
        </w:rPr>
        <w:t xml:space="preserve">, </w:t>
      </w:r>
      <w:r w:rsidRPr="00A866D2">
        <w:rPr>
          <w:rFonts w:ascii="Cambria" w:hAnsi="Cambria"/>
          <w:b/>
          <w:bCs/>
          <w:noProof/>
          <w:sz w:val="22"/>
        </w:rPr>
        <w:t>Sinha S</w:t>
      </w:r>
      <w:r w:rsidRPr="00A866D2">
        <w:rPr>
          <w:rFonts w:ascii="Cambria" w:hAnsi="Cambria"/>
          <w:noProof/>
          <w:sz w:val="22"/>
        </w:rPr>
        <w:t xml:space="preserve">, </w:t>
      </w:r>
      <w:r w:rsidRPr="00A866D2">
        <w:rPr>
          <w:rFonts w:ascii="Cambria" w:hAnsi="Cambria"/>
          <w:b/>
          <w:bCs/>
          <w:noProof/>
          <w:sz w:val="22"/>
        </w:rPr>
        <w:t>Sinicrope FA</w:t>
      </w:r>
      <w:r w:rsidRPr="00A866D2">
        <w:rPr>
          <w:rFonts w:ascii="Cambria" w:hAnsi="Cambria"/>
          <w:noProof/>
          <w:sz w:val="22"/>
        </w:rPr>
        <w:t xml:space="preserve">, </w:t>
      </w:r>
      <w:r w:rsidRPr="00A866D2">
        <w:rPr>
          <w:rFonts w:ascii="Cambria" w:hAnsi="Cambria"/>
          <w:b/>
          <w:bCs/>
          <w:noProof/>
          <w:sz w:val="22"/>
        </w:rPr>
        <w:t>Sirko A</w:t>
      </w:r>
      <w:r w:rsidRPr="00A866D2">
        <w:rPr>
          <w:rFonts w:ascii="Cambria" w:hAnsi="Cambria"/>
          <w:noProof/>
          <w:sz w:val="22"/>
        </w:rPr>
        <w:t xml:space="preserve">, </w:t>
      </w:r>
      <w:r w:rsidRPr="00A866D2">
        <w:rPr>
          <w:rFonts w:ascii="Cambria" w:hAnsi="Cambria"/>
          <w:b/>
          <w:bCs/>
          <w:noProof/>
          <w:sz w:val="22"/>
        </w:rPr>
        <w:t>Sirohi K</w:t>
      </w:r>
      <w:r w:rsidRPr="00A866D2">
        <w:rPr>
          <w:rFonts w:ascii="Cambria" w:hAnsi="Cambria"/>
          <w:noProof/>
          <w:sz w:val="22"/>
        </w:rPr>
        <w:t xml:space="preserve">, </w:t>
      </w:r>
      <w:r w:rsidRPr="00A866D2">
        <w:rPr>
          <w:rFonts w:ascii="Cambria" w:hAnsi="Cambria"/>
          <w:b/>
          <w:bCs/>
          <w:noProof/>
          <w:sz w:val="22"/>
        </w:rPr>
        <w:t>Sishi BJ</w:t>
      </w:r>
      <w:r w:rsidRPr="00A866D2">
        <w:rPr>
          <w:rFonts w:ascii="Cambria" w:hAnsi="Cambria"/>
          <w:noProof/>
          <w:sz w:val="22"/>
        </w:rPr>
        <w:t xml:space="preserve">, </w:t>
      </w:r>
      <w:r w:rsidRPr="00A866D2">
        <w:rPr>
          <w:rFonts w:ascii="Cambria" w:hAnsi="Cambria"/>
          <w:b/>
          <w:bCs/>
          <w:noProof/>
          <w:sz w:val="22"/>
        </w:rPr>
        <w:t>Sittler A</w:t>
      </w:r>
      <w:r w:rsidRPr="00A866D2">
        <w:rPr>
          <w:rFonts w:ascii="Cambria" w:hAnsi="Cambria"/>
          <w:noProof/>
          <w:sz w:val="22"/>
        </w:rPr>
        <w:t xml:space="preserve">, </w:t>
      </w:r>
      <w:r w:rsidRPr="00A866D2">
        <w:rPr>
          <w:rFonts w:ascii="Cambria" w:hAnsi="Cambria"/>
          <w:b/>
          <w:bCs/>
          <w:noProof/>
          <w:sz w:val="22"/>
        </w:rPr>
        <w:t>Siu PM</w:t>
      </w:r>
      <w:r w:rsidRPr="00A866D2">
        <w:rPr>
          <w:rFonts w:ascii="Cambria" w:hAnsi="Cambria"/>
          <w:noProof/>
          <w:sz w:val="22"/>
        </w:rPr>
        <w:t xml:space="preserve">, </w:t>
      </w:r>
      <w:r w:rsidRPr="00A866D2">
        <w:rPr>
          <w:rFonts w:ascii="Cambria" w:hAnsi="Cambria"/>
          <w:b/>
          <w:bCs/>
          <w:noProof/>
          <w:sz w:val="22"/>
        </w:rPr>
        <w:t>Sivridis E</w:t>
      </w:r>
      <w:r w:rsidRPr="00A866D2">
        <w:rPr>
          <w:rFonts w:ascii="Cambria" w:hAnsi="Cambria"/>
          <w:noProof/>
          <w:sz w:val="22"/>
        </w:rPr>
        <w:t xml:space="preserve">, </w:t>
      </w:r>
      <w:r w:rsidRPr="00A866D2">
        <w:rPr>
          <w:rFonts w:ascii="Cambria" w:hAnsi="Cambria"/>
          <w:b/>
          <w:bCs/>
          <w:noProof/>
          <w:sz w:val="22"/>
        </w:rPr>
        <w:t>Skwarska A</w:t>
      </w:r>
      <w:r w:rsidRPr="00A866D2">
        <w:rPr>
          <w:rFonts w:ascii="Cambria" w:hAnsi="Cambria"/>
          <w:noProof/>
          <w:sz w:val="22"/>
        </w:rPr>
        <w:t xml:space="preserve">, </w:t>
      </w:r>
      <w:r w:rsidRPr="00A866D2">
        <w:rPr>
          <w:rFonts w:ascii="Cambria" w:hAnsi="Cambria"/>
          <w:b/>
          <w:bCs/>
          <w:noProof/>
          <w:sz w:val="22"/>
        </w:rPr>
        <w:t>Slack R</w:t>
      </w:r>
      <w:r w:rsidRPr="00A866D2">
        <w:rPr>
          <w:rFonts w:ascii="Cambria" w:hAnsi="Cambria"/>
          <w:noProof/>
          <w:sz w:val="22"/>
        </w:rPr>
        <w:t xml:space="preserve">, </w:t>
      </w:r>
      <w:r w:rsidRPr="00A866D2">
        <w:rPr>
          <w:rFonts w:ascii="Cambria" w:hAnsi="Cambria"/>
          <w:b/>
          <w:bCs/>
          <w:noProof/>
          <w:sz w:val="22"/>
        </w:rPr>
        <w:t>Slaninová I</w:t>
      </w:r>
      <w:r w:rsidRPr="00A866D2">
        <w:rPr>
          <w:rFonts w:ascii="Cambria" w:hAnsi="Cambria"/>
          <w:noProof/>
          <w:sz w:val="22"/>
        </w:rPr>
        <w:t xml:space="preserve">, </w:t>
      </w:r>
      <w:r w:rsidRPr="00A866D2">
        <w:rPr>
          <w:rFonts w:ascii="Cambria" w:hAnsi="Cambria"/>
          <w:b/>
          <w:bCs/>
          <w:noProof/>
          <w:sz w:val="22"/>
        </w:rPr>
        <w:t>Slavov N</w:t>
      </w:r>
      <w:r w:rsidRPr="00A866D2">
        <w:rPr>
          <w:rFonts w:ascii="Cambria" w:hAnsi="Cambria"/>
          <w:noProof/>
          <w:sz w:val="22"/>
        </w:rPr>
        <w:t xml:space="preserve">, </w:t>
      </w:r>
      <w:r w:rsidRPr="00A866D2">
        <w:rPr>
          <w:rFonts w:ascii="Cambria" w:hAnsi="Cambria"/>
          <w:b/>
          <w:bCs/>
          <w:noProof/>
          <w:sz w:val="22"/>
        </w:rPr>
        <w:t>Smaili SS</w:t>
      </w:r>
      <w:r w:rsidRPr="00A866D2">
        <w:rPr>
          <w:rFonts w:ascii="Cambria" w:hAnsi="Cambria"/>
          <w:noProof/>
          <w:sz w:val="22"/>
        </w:rPr>
        <w:t xml:space="preserve">, </w:t>
      </w:r>
      <w:r w:rsidRPr="00A866D2">
        <w:rPr>
          <w:rFonts w:ascii="Cambria" w:hAnsi="Cambria"/>
          <w:b/>
          <w:bCs/>
          <w:noProof/>
          <w:sz w:val="22"/>
        </w:rPr>
        <w:t>Smalley KS</w:t>
      </w:r>
      <w:r w:rsidRPr="00A866D2">
        <w:rPr>
          <w:rFonts w:ascii="Cambria" w:hAnsi="Cambria"/>
          <w:noProof/>
          <w:sz w:val="22"/>
        </w:rPr>
        <w:t xml:space="preserve">, </w:t>
      </w:r>
      <w:r w:rsidRPr="00A866D2">
        <w:rPr>
          <w:rFonts w:ascii="Cambria" w:hAnsi="Cambria"/>
          <w:b/>
          <w:bCs/>
          <w:noProof/>
          <w:sz w:val="22"/>
        </w:rPr>
        <w:t>Smith DR</w:t>
      </w:r>
      <w:r w:rsidRPr="00A866D2">
        <w:rPr>
          <w:rFonts w:ascii="Cambria" w:hAnsi="Cambria"/>
          <w:noProof/>
          <w:sz w:val="22"/>
        </w:rPr>
        <w:t xml:space="preserve">, </w:t>
      </w:r>
      <w:r w:rsidRPr="00A866D2">
        <w:rPr>
          <w:rFonts w:ascii="Cambria" w:hAnsi="Cambria"/>
          <w:b/>
          <w:bCs/>
          <w:noProof/>
          <w:sz w:val="22"/>
        </w:rPr>
        <w:t>Soenen SJ</w:t>
      </w:r>
      <w:r w:rsidRPr="00A866D2">
        <w:rPr>
          <w:rFonts w:ascii="Cambria" w:hAnsi="Cambria"/>
          <w:noProof/>
          <w:sz w:val="22"/>
        </w:rPr>
        <w:t xml:space="preserve">, </w:t>
      </w:r>
      <w:r w:rsidRPr="00A866D2">
        <w:rPr>
          <w:rFonts w:ascii="Cambria" w:hAnsi="Cambria"/>
          <w:b/>
          <w:bCs/>
          <w:noProof/>
          <w:sz w:val="22"/>
        </w:rPr>
        <w:t>Soleimanpour SA</w:t>
      </w:r>
      <w:r w:rsidRPr="00A866D2">
        <w:rPr>
          <w:rFonts w:ascii="Cambria" w:hAnsi="Cambria"/>
          <w:noProof/>
          <w:sz w:val="22"/>
        </w:rPr>
        <w:t xml:space="preserve">, </w:t>
      </w:r>
      <w:r w:rsidRPr="00A866D2">
        <w:rPr>
          <w:rFonts w:ascii="Cambria" w:hAnsi="Cambria"/>
          <w:b/>
          <w:bCs/>
          <w:noProof/>
          <w:sz w:val="22"/>
        </w:rPr>
        <w:t>Solhaug A</w:t>
      </w:r>
      <w:r w:rsidRPr="00A866D2">
        <w:rPr>
          <w:rFonts w:ascii="Cambria" w:hAnsi="Cambria"/>
          <w:noProof/>
          <w:sz w:val="22"/>
        </w:rPr>
        <w:t xml:space="preserve">, </w:t>
      </w:r>
      <w:r w:rsidRPr="00A866D2">
        <w:rPr>
          <w:rFonts w:ascii="Cambria" w:hAnsi="Cambria"/>
          <w:b/>
          <w:bCs/>
          <w:noProof/>
          <w:sz w:val="22"/>
        </w:rPr>
        <w:t>Somasundaram K</w:t>
      </w:r>
      <w:r w:rsidRPr="00A866D2">
        <w:rPr>
          <w:rFonts w:ascii="Cambria" w:hAnsi="Cambria"/>
          <w:noProof/>
          <w:sz w:val="22"/>
        </w:rPr>
        <w:t xml:space="preserve">, </w:t>
      </w:r>
      <w:r w:rsidRPr="00A866D2">
        <w:rPr>
          <w:rFonts w:ascii="Cambria" w:hAnsi="Cambria"/>
          <w:b/>
          <w:bCs/>
          <w:noProof/>
          <w:sz w:val="22"/>
        </w:rPr>
        <w:t>Son JH</w:t>
      </w:r>
      <w:r w:rsidRPr="00A866D2">
        <w:rPr>
          <w:rFonts w:ascii="Cambria" w:hAnsi="Cambria"/>
          <w:noProof/>
          <w:sz w:val="22"/>
        </w:rPr>
        <w:t xml:space="preserve">, </w:t>
      </w:r>
      <w:r w:rsidRPr="00A866D2">
        <w:rPr>
          <w:rFonts w:ascii="Cambria" w:hAnsi="Cambria"/>
          <w:b/>
          <w:bCs/>
          <w:noProof/>
          <w:sz w:val="22"/>
        </w:rPr>
        <w:t>Sonawane A</w:t>
      </w:r>
      <w:r w:rsidRPr="00A866D2">
        <w:rPr>
          <w:rFonts w:ascii="Cambria" w:hAnsi="Cambria"/>
          <w:noProof/>
          <w:sz w:val="22"/>
        </w:rPr>
        <w:t xml:space="preserve">, </w:t>
      </w:r>
      <w:r w:rsidRPr="00A866D2">
        <w:rPr>
          <w:rFonts w:ascii="Cambria" w:hAnsi="Cambria"/>
          <w:b/>
          <w:bCs/>
          <w:noProof/>
          <w:sz w:val="22"/>
        </w:rPr>
        <w:t>Song C</w:t>
      </w:r>
      <w:r w:rsidRPr="00A866D2">
        <w:rPr>
          <w:rFonts w:ascii="Cambria" w:hAnsi="Cambria"/>
          <w:noProof/>
          <w:sz w:val="22"/>
        </w:rPr>
        <w:t xml:space="preserve">, </w:t>
      </w:r>
      <w:r w:rsidRPr="00A866D2">
        <w:rPr>
          <w:rFonts w:ascii="Cambria" w:hAnsi="Cambria"/>
          <w:b/>
          <w:bCs/>
          <w:noProof/>
          <w:sz w:val="22"/>
        </w:rPr>
        <w:t>Song F</w:t>
      </w:r>
      <w:r w:rsidRPr="00A866D2">
        <w:rPr>
          <w:rFonts w:ascii="Cambria" w:hAnsi="Cambria"/>
          <w:noProof/>
          <w:sz w:val="22"/>
        </w:rPr>
        <w:t xml:space="preserve">, </w:t>
      </w:r>
      <w:r w:rsidRPr="00A866D2">
        <w:rPr>
          <w:rFonts w:ascii="Cambria" w:hAnsi="Cambria"/>
          <w:b/>
          <w:bCs/>
          <w:noProof/>
          <w:sz w:val="22"/>
        </w:rPr>
        <w:t>Song HK</w:t>
      </w:r>
      <w:r w:rsidRPr="00A866D2">
        <w:rPr>
          <w:rFonts w:ascii="Cambria" w:hAnsi="Cambria"/>
          <w:noProof/>
          <w:sz w:val="22"/>
        </w:rPr>
        <w:t xml:space="preserve">, </w:t>
      </w:r>
      <w:r w:rsidRPr="00A866D2">
        <w:rPr>
          <w:rFonts w:ascii="Cambria" w:hAnsi="Cambria"/>
          <w:b/>
          <w:bCs/>
          <w:noProof/>
          <w:sz w:val="22"/>
        </w:rPr>
        <w:t>Song J-X</w:t>
      </w:r>
      <w:r w:rsidRPr="00A866D2">
        <w:rPr>
          <w:rFonts w:ascii="Cambria" w:hAnsi="Cambria"/>
          <w:noProof/>
          <w:sz w:val="22"/>
        </w:rPr>
        <w:t xml:space="preserve">, </w:t>
      </w:r>
      <w:r w:rsidRPr="00A866D2">
        <w:rPr>
          <w:rFonts w:ascii="Cambria" w:hAnsi="Cambria"/>
          <w:b/>
          <w:bCs/>
          <w:noProof/>
          <w:sz w:val="22"/>
        </w:rPr>
        <w:t>Song W</w:t>
      </w:r>
      <w:r w:rsidRPr="00A866D2">
        <w:rPr>
          <w:rFonts w:ascii="Cambria" w:hAnsi="Cambria"/>
          <w:noProof/>
          <w:sz w:val="22"/>
        </w:rPr>
        <w:t xml:space="preserve">, </w:t>
      </w:r>
      <w:r w:rsidRPr="00A866D2">
        <w:rPr>
          <w:rFonts w:ascii="Cambria" w:hAnsi="Cambria"/>
          <w:b/>
          <w:bCs/>
          <w:noProof/>
          <w:sz w:val="22"/>
        </w:rPr>
        <w:t>Soo KY</w:t>
      </w:r>
      <w:r w:rsidRPr="00A866D2">
        <w:rPr>
          <w:rFonts w:ascii="Cambria" w:hAnsi="Cambria"/>
          <w:noProof/>
          <w:sz w:val="22"/>
        </w:rPr>
        <w:t xml:space="preserve">, </w:t>
      </w:r>
      <w:r w:rsidRPr="00A866D2">
        <w:rPr>
          <w:rFonts w:ascii="Cambria" w:hAnsi="Cambria"/>
          <w:b/>
          <w:bCs/>
          <w:noProof/>
          <w:sz w:val="22"/>
        </w:rPr>
        <w:t>Sood AK</w:t>
      </w:r>
      <w:r w:rsidRPr="00A866D2">
        <w:rPr>
          <w:rFonts w:ascii="Cambria" w:hAnsi="Cambria"/>
          <w:noProof/>
          <w:sz w:val="22"/>
        </w:rPr>
        <w:t xml:space="preserve">, </w:t>
      </w:r>
      <w:r w:rsidRPr="00A866D2">
        <w:rPr>
          <w:rFonts w:ascii="Cambria" w:hAnsi="Cambria"/>
          <w:b/>
          <w:bCs/>
          <w:noProof/>
          <w:sz w:val="22"/>
        </w:rPr>
        <w:t>Soong TW</w:t>
      </w:r>
      <w:r w:rsidRPr="00A866D2">
        <w:rPr>
          <w:rFonts w:ascii="Cambria" w:hAnsi="Cambria"/>
          <w:noProof/>
          <w:sz w:val="22"/>
        </w:rPr>
        <w:t xml:space="preserve">, </w:t>
      </w:r>
      <w:r w:rsidRPr="00A866D2">
        <w:rPr>
          <w:rFonts w:ascii="Cambria" w:hAnsi="Cambria"/>
          <w:b/>
          <w:bCs/>
          <w:noProof/>
          <w:sz w:val="22"/>
        </w:rPr>
        <w:t>Soontornniyomkij V</w:t>
      </w:r>
      <w:r w:rsidRPr="00A866D2">
        <w:rPr>
          <w:rFonts w:ascii="Cambria" w:hAnsi="Cambria"/>
          <w:noProof/>
          <w:sz w:val="22"/>
        </w:rPr>
        <w:t xml:space="preserve">, </w:t>
      </w:r>
      <w:r w:rsidRPr="00A866D2">
        <w:rPr>
          <w:rFonts w:ascii="Cambria" w:hAnsi="Cambria"/>
          <w:b/>
          <w:bCs/>
          <w:noProof/>
          <w:sz w:val="22"/>
        </w:rPr>
        <w:t>Sorice M</w:t>
      </w:r>
      <w:r w:rsidRPr="00A866D2">
        <w:rPr>
          <w:rFonts w:ascii="Cambria" w:hAnsi="Cambria"/>
          <w:noProof/>
          <w:sz w:val="22"/>
        </w:rPr>
        <w:t xml:space="preserve">, </w:t>
      </w:r>
      <w:r w:rsidRPr="00A866D2">
        <w:rPr>
          <w:rFonts w:ascii="Cambria" w:hAnsi="Cambria"/>
          <w:b/>
          <w:bCs/>
          <w:noProof/>
          <w:sz w:val="22"/>
        </w:rPr>
        <w:t>Sotgia F</w:t>
      </w:r>
      <w:r w:rsidRPr="00A866D2">
        <w:rPr>
          <w:rFonts w:ascii="Cambria" w:hAnsi="Cambria"/>
          <w:noProof/>
          <w:sz w:val="22"/>
        </w:rPr>
        <w:t xml:space="preserve">, </w:t>
      </w:r>
      <w:r w:rsidRPr="00A866D2">
        <w:rPr>
          <w:rFonts w:ascii="Cambria" w:hAnsi="Cambria"/>
          <w:b/>
          <w:bCs/>
          <w:noProof/>
          <w:sz w:val="22"/>
        </w:rPr>
        <w:t>Soto-Pantoja DR</w:t>
      </w:r>
      <w:r w:rsidRPr="00A866D2">
        <w:rPr>
          <w:rFonts w:ascii="Cambria" w:hAnsi="Cambria"/>
          <w:noProof/>
          <w:sz w:val="22"/>
        </w:rPr>
        <w:t xml:space="preserve">, </w:t>
      </w:r>
      <w:r w:rsidRPr="00A866D2">
        <w:rPr>
          <w:rFonts w:ascii="Cambria" w:hAnsi="Cambria"/>
          <w:b/>
          <w:bCs/>
          <w:noProof/>
          <w:sz w:val="22"/>
        </w:rPr>
        <w:t>Sotthibundhu A</w:t>
      </w:r>
      <w:r w:rsidRPr="00A866D2">
        <w:rPr>
          <w:rFonts w:ascii="Cambria" w:hAnsi="Cambria"/>
          <w:noProof/>
          <w:sz w:val="22"/>
        </w:rPr>
        <w:t xml:space="preserve">, </w:t>
      </w:r>
      <w:r w:rsidRPr="00A866D2">
        <w:rPr>
          <w:rFonts w:ascii="Cambria" w:hAnsi="Cambria"/>
          <w:b/>
          <w:bCs/>
          <w:noProof/>
          <w:sz w:val="22"/>
        </w:rPr>
        <w:t>Sousa MJ</w:t>
      </w:r>
      <w:r w:rsidRPr="00A866D2">
        <w:rPr>
          <w:rFonts w:ascii="Cambria" w:hAnsi="Cambria"/>
          <w:noProof/>
          <w:sz w:val="22"/>
        </w:rPr>
        <w:t xml:space="preserve">, </w:t>
      </w:r>
      <w:r w:rsidRPr="00A866D2">
        <w:rPr>
          <w:rFonts w:ascii="Cambria" w:hAnsi="Cambria"/>
          <w:b/>
          <w:bCs/>
          <w:noProof/>
          <w:sz w:val="22"/>
        </w:rPr>
        <w:t>Spaink HP</w:t>
      </w:r>
      <w:r w:rsidRPr="00A866D2">
        <w:rPr>
          <w:rFonts w:ascii="Cambria" w:hAnsi="Cambria"/>
          <w:noProof/>
          <w:sz w:val="22"/>
        </w:rPr>
        <w:t xml:space="preserve">, </w:t>
      </w:r>
      <w:r w:rsidRPr="00A866D2">
        <w:rPr>
          <w:rFonts w:ascii="Cambria" w:hAnsi="Cambria"/>
          <w:b/>
          <w:bCs/>
          <w:noProof/>
          <w:sz w:val="22"/>
        </w:rPr>
        <w:t>Span PN</w:t>
      </w:r>
      <w:r w:rsidRPr="00A866D2">
        <w:rPr>
          <w:rFonts w:ascii="Cambria" w:hAnsi="Cambria"/>
          <w:noProof/>
          <w:sz w:val="22"/>
        </w:rPr>
        <w:t xml:space="preserve">, </w:t>
      </w:r>
      <w:r w:rsidRPr="00A866D2">
        <w:rPr>
          <w:rFonts w:ascii="Cambria" w:hAnsi="Cambria"/>
          <w:b/>
          <w:bCs/>
          <w:noProof/>
          <w:sz w:val="22"/>
        </w:rPr>
        <w:t>Spang A</w:t>
      </w:r>
      <w:r w:rsidRPr="00A866D2">
        <w:rPr>
          <w:rFonts w:ascii="Cambria" w:hAnsi="Cambria"/>
          <w:noProof/>
          <w:sz w:val="22"/>
        </w:rPr>
        <w:t xml:space="preserve">, </w:t>
      </w:r>
      <w:r w:rsidRPr="00A866D2">
        <w:rPr>
          <w:rFonts w:ascii="Cambria" w:hAnsi="Cambria"/>
          <w:b/>
          <w:bCs/>
          <w:noProof/>
          <w:sz w:val="22"/>
        </w:rPr>
        <w:t>Sparks JD</w:t>
      </w:r>
      <w:r w:rsidRPr="00A866D2">
        <w:rPr>
          <w:rFonts w:ascii="Cambria" w:hAnsi="Cambria"/>
          <w:noProof/>
          <w:sz w:val="22"/>
        </w:rPr>
        <w:t xml:space="preserve">, </w:t>
      </w:r>
      <w:r w:rsidRPr="00A866D2">
        <w:rPr>
          <w:rFonts w:ascii="Cambria" w:hAnsi="Cambria"/>
          <w:b/>
          <w:bCs/>
          <w:noProof/>
          <w:sz w:val="22"/>
        </w:rPr>
        <w:t>Speck PG</w:t>
      </w:r>
      <w:r w:rsidRPr="00A866D2">
        <w:rPr>
          <w:rFonts w:ascii="Cambria" w:hAnsi="Cambria"/>
          <w:noProof/>
          <w:sz w:val="22"/>
        </w:rPr>
        <w:t xml:space="preserve">, </w:t>
      </w:r>
      <w:r w:rsidRPr="00A866D2">
        <w:rPr>
          <w:rFonts w:ascii="Cambria" w:hAnsi="Cambria"/>
          <w:b/>
          <w:bCs/>
          <w:noProof/>
          <w:sz w:val="22"/>
        </w:rPr>
        <w:t>Spector SA</w:t>
      </w:r>
      <w:r w:rsidRPr="00A866D2">
        <w:rPr>
          <w:rFonts w:ascii="Cambria" w:hAnsi="Cambria"/>
          <w:noProof/>
          <w:sz w:val="22"/>
        </w:rPr>
        <w:t xml:space="preserve">, </w:t>
      </w:r>
      <w:r w:rsidRPr="00A866D2">
        <w:rPr>
          <w:rFonts w:ascii="Cambria" w:hAnsi="Cambria"/>
          <w:b/>
          <w:bCs/>
          <w:noProof/>
          <w:sz w:val="22"/>
        </w:rPr>
        <w:t>Spies CD</w:t>
      </w:r>
      <w:r w:rsidRPr="00A866D2">
        <w:rPr>
          <w:rFonts w:ascii="Cambria" w:hAnsi="Cambria"/>
          <w:noProof/>
          <w:sz w:val="22"/>
        </w:rPr>
        <w:t xml:space="preserve">, </w:t>
      </w:r>
      <w:r w:rsidRPr="00A866D2">
        <w:rPr>
          <w:rFonts w:ascii="Cambria" w:hAnsi="Cambria"/>
          <w:b/>
          <w:bCs/>
          <w:noProof/>
          <w:sz w:val="22"/>
        </w:rPr>
        <w:t>Springer W</w:t>
      </w:r>
      <w:r w:rsidRPr="00A866D2">
        <w:rPr>
          <w:rFonts w:ascii="Cambria" w:hAnsi="Cambria"/>
          <w:noProof/>
          <w:sz w:val="22"/>
        </w:rPr>
        <w:t xml:space="preserve">, </w:t>
      </w:r>
      <w:r w:rsidRPr="00A866D2">
        <w:rPr>
          <w:rFonts w:ascii="Cambria" w:hAnsi="Cambria"/>
          <w:b/>
          <w:bCs/>
          <w:noProof/>
          <w:sz w:val="22"/>
        </w:rPr>
        <w:t>Clair DS</w:t>
      </w:r>
      <w:r w:rsidRPr="00A866D2">
        <w:rPr>
          <w:rFonts w:ascii="Cambria" w:hAnsi="Cambria"/>
          <w:noProof/>
          <w:sz w:val="22"/>
        </w:rPr>
        <w:t xml:space="preserve">, </w:t>
      </w:r>
      <w:r w:rsidRPr="00A866D2">
        <w:rPr>
          <w:rFonts w:ascii="Cambria" w:hAnsi="Cambria"/>
          <w:b/>
          <w:bCs/>
          <w:noProof/>
          <w:sz w:val="22"/>
        </w:rPr>
        <w:t>Stacchiotti A</w:t>
      </w:r>
      <w:r w:rsidRPr="00A866D2">
        <w:rPr>
          <w:rFonts w:ascii="Cambria" w:hAnsi="Cambria"/>
          <w:noProof/>
          <w:sz w:val="22"/>
        </w:rPr>
        <w:t xml:space="preserve">, </w:t>
      </w:r>
      <w:r w:rsidRPr="00A866D2">
        <w:rPr>
          <w:rFonts w:ascii="Cambria" w:hAnsi="Cambria"/>
          <w:b/>
          <w:bCs/>
          <w:noProof/>
          <w:sz w:val="22"/>
        </w:rPr>
        <w:t>Staels B</w:t>
      </w:r>
      <w:r w:rsidRPr="00A866D2">
        <w:rPr>
          <w:rFonts w:ascii="Cambria" w:hAnsi="Cambria"/>
          <w:noProof/>
          <w:sz w:val="22"/>
        </w:rPr>
        <w:t xml:space="preserve">, </w:t>
      </w:r>
      <w:r w:rsidRPr="00A866D2">
        <w:rPr>
          <w:rFonts w:ascii="Cambria" w:hAnsi="Cambria"/>
          <w:b/>
          <w:bCs/>
          <w:noProof/>
          <w:sz w:val="22"/>
        </w:rPr>
        <w:t>Stang MT</w:t>
      </w:r>
      <w:r w:rsidRPr="00A866D2">
        <w:rPr>
          <w:rFonts w:ascii="Cambria" w:hAnsi="Cambria"/>
          <w:noProof/>
          <w:sz w:val="22"/>
        </w:rPr>
        <w:t xml:space="preserve">, </w:t>
      </w:r>
      <w:r w:rsidRPr="00A866D2">
        <w:rPr>
          <w:rFonts w:ascii="Cambria" w:hAnsi="Cambria"/>
          <w:b/>
          <w:bCs/>
          <w:noProof/>
          <w:sz w:val="22"/>
        </w:rPr>
        <w:t>Starczynowski DT</w:t>
      </w:r>
      <w:r w:rsidRPr="00A866D2">
        <w:rPr>
          <w:rFonts w:ascii="Cambria" w:hAnsi="Cambria"/>
          <w:noProof/>
          <w:sz w:val="22"/>
        </w:rPr>
        <w:t xml:space="preserve">, </w:t>
      </w:r>
      <w:r w:rsidRPr="00A866D2">
        <w:rPr>
          <w:rFonts w:ascii="Cambria" w:hAnsi="Cambria"/>
          <w:b/>
          <w:bCs/>
          <w:noProof/>
          <w:sz w:val="22"/>
        </w:rPr>
        <w:t>Starokadomskyy P</w:t>
      </w:r>
      <w:r w:rsidRPr="00A866D2">
        <w:rPr>
          <w:rFonts w:ascii="Cambria" w:hAnsi="Cambria"/>
          <w:noProof/>
          <w:sz w:val="22"/>
        </w:rPr>
        <w:t xml:space="preserve">, </w:t>
      </w:r>
      <w:r w:rsidRPr="00A866D2">
        <w:rPr>
          <w:rFonts w:ascii="Cambria" w:hAnsi="Cambria"/>
          <w:b/>
          <w:bCs/>
          <w:noProof/>
          <w:sz w:val="22"/>
        </w:rPr>
        <w:t>Steegborn C</w:t>
      </w:r>
      <w:r w:rsidRPr="00A866D2">
        <w:rPr>
          <w:rFonts w:ascii="Cambria" w:hAnsi="Cambria"/>
          <w:noProof/>
          <w:sz w:val="22"/>
        </w:rPr>
        <w:t xml:space="preserve">, </w:t>
      </w:r>
      <w:r w:rsidRPr="00A866D2">
        <w:rPr>
          <w:rFonts w:ascii="Cambria" w:hAnsi="Cambria"/>
          <w:b/>
          <w:bCs/>
          <w:noProof/>
          <w:sz w:val="22"/>
        </w:rPr>
        <w:t>Steele JW</w:t>
      </w:r>
      <w:r w:rsidRPr="00A866D2">
        <w:rPr>
          <w:rFonts w:ascii="Cambria" w:hAnsi="Cambria"/>
          <w:noProof/>
          <w:sz w:val="22"/>
        </w:rPr>
        <w:t xml:space="preserve">, </w:t>
      </w:r>
      <w:r w:rsidRPr="00A866D2">
        <w:rPr>
          <w:rFonts w:ascii="Cambria" w:hAnsi="Cambria"/>
          <w:b/>
          <w:bCs/>
          <w:noProof/>
          <w:sz w:val="22"/>
        </w:rPr>
        <w:t>Stefanis L</w:t>
      </w:r>
      <w:r w:rsidRPr="00A866D2">
        <w:rPr>
          <w:rFonts w:ascii="Cambria" w:hAnsi="Cambria"/>
          <w:noProof/>
          <w:sz w:val="22"/>
        </w:rPr>
        <w:t xml:space="preserve">, </w:t>
      </w:r>
      <w:r w:rsidRPr="00A866D2">
        <w:rPr>
          <w:rFonts w:ascii="Cambria" w:hAnsi="Cambria"/>
          <w:b/>
          <w:bCs/>
          <w:noProof/>
          <w:sz w:val="22"/>
        </w:rPr>
        <w:t>Steffan J</w:t>
      </w:r>
      <w:r w:rsidRPr="00A866D2">
        <w:rPr>
          <w:rFonts w:ascii="Cambria" w:hAnsi="Cambria"/>
          <w:noProof/>
          <w:sz w:val="22"/>
        </w:rPr>
        <w:t xml:space="preserve">, </w:t>
      </w:r>
      <w:r w:rsidRPr="00A866D2">
        <w:rPr>
          <w:rFonts w:ascii="Cambria" w:hAnsi="Cambria"/>
          <w:b/>
          <w:bCs/>
          <w:noProof/>
          <w:sz w:val="22"/>
        </w:rPr>
        <w:t>Stellrecht CM</w:t>
      </w:r>
      <w:r w:rsidRPr="00A866D2">
        <w:rPr>
          <w:rFonts w:ascii="Cambria" w:hAnsi="Cambria"/>
          <w:noProof/>
          <w:sz w:val="22"/>
        </w:rPr>
        <w:t xml:space="preserve">, </w:t>
      </w:r>
      <w:r w:rsidRPr="00A866D2">
        <w:rPr>
          <w:rFonts w:ascii="Cambria" w:hAnsi="Cambria"/>
          <w:b/>
          <w:bCs/>
          <w:noProof/>
          <w:sz w:val="22"/>
        </w:rPr>
        <w:t>Stenmark H</w:t>
      </w:r>
      <w:r w:rsidRPr="00A866D2">
        <w:rPr>
          <w:rFonts w:ascii="Cambria" w:hAnsi="Cambria"/>
          <w:noProof/>
          <w:sz w:val="22"/>
        </w:rPr>
        <w:t xml:space="preserve">, </w:t>
      </w:r>
      <w:r w:rsidRPr="00A866D2">
        <w:rPr>
          <w:rFonts w:ascii="Cambria" w:hAnsi="Cambria"/>
          <w:b/>
          <w:bCs/>
          <w:noProof/>
          <w:sz w:val="22"/>
        </w:rPr>
        <w:t>Stepkowski TM</w:t>
      </w:r>
      <w:r w:rsidRPr="00A866D2">
        <w:rPr>
          <w:rFonts w:ascii="Cambria" w:hAnsi="Cambria"/>
          <w:noProof/>
          <w:sz w:val="22"/>
        </w:rPr>
        <w:t xml:space="preserve">, </w:t>
      </w:r>
      <w:r w:rsidRPr="00A866D2">
        <w:rPr>
          <w:rFonts w:ascii="Cambria" w:hAnsi="Cambria"/>
          <w:b/>
          <w:bCs/>
          <w:noProof/>
          <w:sz w:val="22"/>
        </w:rPr>
        <w:t>Stern ST</w:t>
      </w:r>
      <w:r w:rsidRPr="00A866D2">
        <w:rPr>
          <w:rFonts w:ascii="Cambria" w:hAnsi="Cambria"/>
          <w:noProof/>
          <w:sz w:val="22"/>
        </w:rPr>
        <w:t xml:space="preserve">, </w:t>
      </w:r>
      <w:r w:rsidRPr="00A866D2">
        <w:rPr>
          <w:rFonts w:ascii="Cambria" w:hAnsi="Cambria"/>
          <w:b/>
          <w:bCs/>
          <w:noProof/>
          <w:sz w:val="22"/>
        </w:rPr>
        <w:t>Stevens C</w:t>
      </w:r>
      <w:r w:rsidRPr="00A866D2">
        <w:rPr>
          <w:rFonts w:ascii="Cambria" w:hAnsi="Cambria"/>
          <w:noProof/>
          <w:sz w:val="22"/>
        </w:rPr>
        <w:t xml:space="preserve">, </w:t>
      </w:r>
      <w:r w:rsidRPr="00A866D2">
        <w:rPr>
          <w:rFonts w:ascii="Cambria" w:hAnsi="Cambria"/>
          <w:b/>
          <w:bCs/>
          <w:noProof/>
          <w:sz w:val="22"/>
        </w:rPr>
        <w:t>Stockwell BR</w:t>
      </w:r>
      <w:r w:rsidRPr="00A866D2">
        <w:rPr>
          <w:rFonts w:ascii="Cambria" w:hAnsi="Cambria"/>
          <w:noProof/>
          <w:sz w:val="22"/>
        </w:rPr>
        <w:t xml:space="preserve">, </w:t>
      </w:r>
      <w:r w:rsidRPr="00A866D2">
        <w:rPr>
          <w:rFonts w:ascii="Cambria" w:hAnsi="Cambria"/>
          <w:b/>
          <w:bCs/>
          <w:noProof/>
          <w:sz w:val="22"/>
        </w:rPr>
        <w:t>Stoka V</w:t>
      </w:r>
      <w:r w:rsidRPr="00A866D2">
        <w:rPr>
          <w:rFonts w:ascii="Cambria" w:hAnsi="Cambria"/>
          <w:noProof/>
          <w:sz w:val="22"/>
        </w:rPr>
        <w:t xml:space="preserve">, </w:t>
      </w:r>
      <w:r w:rsidRPr="00A866D2">
        <w:rPr>
          <w:rFonts w:ascii="Cambria" w:hAnsi="Cambria"/>
          <w:b/>
          <w:bCs/>
          <w:noProof/>
          <w:sz w:val="22"/>
        </w:rPr>
        <w:t>Storchova Z</w:t>
      </w:r>
      <w:r w:rsidRPr="00A866D2">
        <w:rPr>
          <w:rFonts w:ascii="Cambria" w:hAnsi="Cambria"/>
          <w:noProof/>
          <w:sz w:val="22"/>
        </w:rPr>
        <w:t xml:space="preserve">, </w:t>
      </w:r>
      <w:r w:rsidRPr="00A866D2">
        <w:rPr>
          <w:rFonts w:ascii="Cambria" w:hAnsi="Cambria"/>
          <w:b/>
          <w:bCs/>
          <w:noProof/>
          <w:sz w:val="22"/>
        </w:rPr>
        <w:t>Stork B</w:t>
      </w:r>
      <w:r w:rsidRPr="00A866D2">
        <w:rPr>
          <w:rFonts w:ascii="Cambria" w:hAnsi="Cambria"/>
          <w:noProof/>
          <w:sz w:val="22"/>
        </w:rPr>
        <w:t xml:space="preserve">, </w:t>
      </w:r>
      <w:r w:rsidRPr="00A866D2">
        <w:rPr>
          <w:rFonts w:ascii="Cambria" w:hAnsi="Cambria"/>
          <w:b/>
          <w:bCs/>
          <w:noProof/>
          <w:sz w:val="22"/>
        </w:rPr>
        <w:t>Stratoulias V</w:t>
      </w:r>
      <w:r w:rsidRPr="00A866D2">
        <w:rPr>
          <w:rFonts w:ascii="Cambria" w:hAnsi="Cambria"/>
          <w:noProof/>
          <w:sz w:val="22"/>
        </w:rPr>
        <w:t xml:space="preserve">, </w:t>
      </w:r>
      <w:r w:rsidRPr="00A866D2">
        <w:rPr>
          <w:rFonts w:ascii="Cambria" w:hAnsi="Cambria"/>
          <w:b/>
          <w:bCs/>
          <w:noProof/>
          <w:sz w:val="22"/>
        </w:rPr>
        <w:t>Stravopodis DJ</w:t>
      </w:r>
      <w:r w:rsidRPr="00A866D2">
        <w:rPr>
          <w:rFonts w:ascii="Cambria" w:hAnsi="Cambria"/>
          <w:noProof/>
          <w:sz w:val="22"/>
        </w:rPr>
        <w:t xml:space="preserve">, </w:t>
      </w:r>
      <w:r w:rsidRPr="00A866D2">
        <w:rPr>
          <w:rFonts w:ascii="Cambria" w:hAnsi="Cambria"/>
          <w:b/>
          <w:bCs/>
          <w:noProof/>
          <w:sz w:val="22"/>
        </w:rPr>
        <w:t>Strnad P</w:t>
      </w:r>
      <w:r w:rsidRPr="00A866D2">
        <w:rPr>
          <w:rFonts w:ascii="Cambria" w:hAnsi="Cambria"/>
          <w:noProof/>
          <w:sz w:val="22"/>
        </w:rPr>
        <w:t xml:space="preserve">, </w:t>
      </w:r>
      <w:r w:rsidRPr="00A866D2">
        <w:rPr>
          <w:rFonts w:ascii="Cambria" w:hAnsi="Cambria"/>
          <w:b/>
          <w:bCs/>
          <w:noProof/>
          <w:sz w:val="22"/>
        </w:rPr>
        <w:t>Strohecker AM</w:t>
      </w:r>
      <w:r w:rsidRPr="00A866D2">
        <w:rPr>
          <w:rFonts w:ascii="Cambria" w:hAnsi="Cambria"/>
          <w:noProof/>
          <w:sz w:val="22"/>
        </w:rPr>
        <w:t xml:space="preserve">, </w:t>
      </w:r>
      <w:r w:rsidRPr="00A866D2">
        <w:rPr>
          <w:rFonts w:ascii="Cambria" w:hAnsi="Cambria"/>
          <w:b/>
          <w:bCs/>
          <w:noProof/>
          <w:sz w:val="22"/>
        </w:rPr>
        <w:t>Ström A-L</w:t>
      </w:r>
      <w:r w:rsidRPr="00A866D2">
        <w:rPr>
          <w:rFonts w:ascii="Cambria" w:hAnsi="Cambria"/>
          <w:noProof/>
          <w:sz w:val="22"/>
        </w:rPr>
        <w:t xml:space="preserve">, </w:t>
      </w:r>
      <w:r w:rsidRPr="00A866D2">
        <w:rPr>
          <w:rFonts w:ascii="Cambria" w:hAnsi="Cambria"/>
          <w:b/>
          <w:bCs/>
          <w:noProof/>
          <w:sz w:val="22"/>
        </w:rPr>
        <w:t>Stromhaug P</w:t>
      </w:r>
      <w:r w:rsidRPr="00A866D2">
        <w:rPr>
          <w:rFonts w:ascii="Cambria" w:hAnsi="Cambria"/>
          <w:noProof/>
          <w:sz w:val="22"/>
        </w:rPr>
        <w:t xml:space="preserve">, </w:t>
      </w:r>
      <w:r w:rsidRPr="00A866D2">
        <w:rPr>
          <w:rFonts w:ascii="Cambria" w:hAnsi="Cambria"/>
          <w:b/>
          <w:bCs/>
          <w:noProof/>
          <w:sz w:val="22"/>
        </w:rPr>
        <w:t>Stulik J</w:t>
      </w:r>
      <w:r w:rsidRPr="00A866D2">
        <w:rPr>
          <w:rFonts w:ascii="Cambria" w:hAnsi="Cambria"/>
          <w:noProof/>
          <w:sz w:val="22"/>
        </w:rPr>
        <w:t xml:space="preserve">, </w:t>
      </w:r>
      <w:r w:rsidRPr="00A866D2">
        <w:rPr>
          <w:rFonts w:ascii="Cambria" w:hAnsi="Cambria"/>
          <w:b/>
          <w:bCs/>
          <w:noProof/>
          <w:sz w:val="22"/>
        </w:rPr>
        <w:t>Su Y-X</w:t>
      </w:r>
      <w:r w:rsidRPr="00A866D2">
        <w:rPr>
          <w:rFonts w:ascii="Cambria" w:hAnsi="Cambria"/>
          <w:noProof/>
          <w:sz w:val="22"/>
        </w:rPr>
        <w:t xml:space="preserve">, </w:t>
      </w:r>
      <w:r w:rsidRPr="00A866D2">
        <w:rPr>
          <w:rFonts w:ascii="Cambria" w:hAnsi="Cambria"/>
          <w:b/>
          <w:bCs/>
          <w:noProof/>
          <w:sz w:val="22"/>
        </w:rPr>
        <w:t>Su Z</w:t>
      </w:r>
      <w:r w:rsidRPr="00A866D2">
        <w:rPr>
          <w:rFonts w:ascii="Cambria" w:hAnsi="Cambria"/>
          <w:noProof/>
          <w:sz w:val="22"/>
        </w:rPr>
        <w:t xml:space="preserve">, </w:t>
      </w:r>
      <w:r w:rsidRPr="00A866D2">
        <w:rPr>
          <w:rFonts w:ascii="Cambria" w:hAnsi="Cambria"/>
          <w:b/>
          <w:bCs/>
          <w:noProof/>
          <w:sz w:val="22"/>
        </w:rPr>
        <w:t>Subauste CS</w:t>
      </w:r>
      <w:r w:rsidRPr="00A866D2">
        <w:rPr>
          <w:rFonts w:ascii="Cambria" w:hAnsi="Cambria"/>
          <w:noProof/>
          <w:sz w:val="22"/>
        </w:rPr>
        <w:t xml:space="preserve">, </w:t>
      </w:r>
      <w:r w:rsidRPr="00A866D2">
        <w:rPr>
          <w:rFonts w:ascii="Cambria" w:hAnsi="Cambria"/>
          <w:b/>
          <w:bCs/>
          <w:noProof/>
          <w:sz w:val="22"/>
        </w:rPr>
        <w:t>Subramaniam S</w:t>
      </w:r>
      <w:r w:rsidRPr="00A866D2">
        <w:rPr>
          <w:rFonts w:ascii="Cambria" w:hAnsi="Cambria"/>
          <w:noProof/>
          <w:sz w:val="22"/>
        </w:rPr>
        <w:t xml:space="preserve">, </w:t>
      </w:r>
      <w:r w:rsidRPr="00A866D2">
        <w:rPr>
          <w:rFonts w:ascii="Cambria" w:hAnsi="Cambria"/>
          <w:b/>
          <w:bCs/>
          <w:noProof/>
          <w:sz w:val="22"/>
        </w:rPr>
        <w:t>Sue CM</w:t>
      </w:r>
      <w:r w:rsidRPr="00A866D2">
        <w:rPr>
          <w:rFonts w:ascii="Cambria" w:hAnsi="Cambria"/>
          <w:noProof/>
          <w:sz w:val="22"/>
        </w:rPr>
        <w:t xml:space="preserve">, </w:t>
      </w:r>
      <w:r w:rsidRPr="00A866D2">
        <w:rPr>
          <w:rFonts w:ascii="Cambria" w:hAnsi="Cambria"/>
          <w:b/>
          <w:bCs/>
          <w:noProof/>
          <w:sz w:val="22"/>
        </w:rPr>
        <w:t>Suh SW</w:t>
      </w:r>
      <w:r w:rsidRPr="00A866D2">
        <w:rPr>
          <w:rFonts w:ascii="Cambria" w:hAnsi="Cambria"/>
          <w:noProof/>
          <w:sz w:val="22"/>
        </w:rPr>
        <w:t xml:space="preserve">, </w:t>
      </w:r>
      <w:r w:rsidRPr="00A866D2">
        <w:rPr>
          <w:rFonts w:ascii="Cambria" w:hAnsi="Cambria"/>
          <w:b/>
          <w:bCs/>
          <w:noProof/>
          <w:sz w:val="22"/>
        </w:rPr>
        <w:t>Sui X</w:t>
      </w:r>
      <w:r w:rsidRPr="00A866D2">
        <w:rPr>
          <w:rFonts w:ascii="Cambria" w:hAnsi="Cambria"/>
          <w:noProof/>
          <w:sz w:val="22"/>
        </w:rPr>
        <w:t xml:space="preserve">, </w:t>
      </w:r>
      <w:r w:rsidRPr="00A866D2">
        <w:rPr>
          <w:rFonts w:ascii="Cambria" w:hAnsi="Cambria"/>
          <w:b/>
          <w:bCs/>
          <w:noProof/>
          <w:sz w:val="22"/>
        </w:rPr>
        <w:t>Sukseree S</w:t>
      </w:r>
      <w:r w:rsidRPr="00A866D2">
        <w:rPr>
          <w:rFonts w:ascii="Cambria" w:hAnsi="Cambria"/>
          <w:noProof/>
          <w:sz w:val="22"/>
        </w:rPr>
        <w:t xml:space="preserve">, </w:t>
      </w:r>
      <w:r w:rsidRPr="00A866D2">
        <w:rPr>
          <w:rFonts w:ascii="Cambria" w:hAnsi="Cambria"/>
          <w:b/>
          <w:bCs/>
          <w:noProof/>
          <w:sz w:val="22"/>
        </w:rPr>
        <w:t>Sulzer D</w:t>
      </w:r>
      <w:r w:rsidRPr="00A866D2">
        <w:rPr>
          <w:rFonts w:ascii="Cambria" w:hAnsi="Cambria"/>
          <w:noProof/>
          <w:sz w:val="22"/>
        </w:rPr>
        <w:t xml:space="preserve">, </w:t>
      </w:r>
      <w:r w:rsidRPr="00A866D2">
        <w:rPr>
          <w:rFonts w:ascii="Cambria" w:hAnsi="Cambria"/>
          <w:b/>
          <w:bCs/>
          <w:noProof/>
          <w:sz w:val="22"/>
        </w:rPr>
        <w:t>Sun F-L</w:t>
      </w:r>
      <w:r w:rsidRPr="00A866D2">
        <w:rPr>
          <w:rFonts w:ascii="Cambria" w:hAnsi="Cambria"/>
          <w:noProof/>
          <w:sz w:val="22"/>
        </w:rPr>
        <w:t xml:space="preserve">, </w:t>
      </w:r>
      <w:r w:rsidRPr="00A866D2">
        <w:rPr>
          <w:rFonts w:ascii="Cambria" w:hAnsi="Cambria"/>
          <w:b/>
          <w:bCs/>
          <w:noProof/>
          <w:sz w:val="22"/>
        </w:rPr>
        <w:t>Sun J</w:t>
      </w:r>
      <w:r w:rsidRPr="00A866D2">
        <w:rPr>
          <w:rFonts w:ascii="Cambria" w:hAnsi="Cambria"/>
          <w:noProof/>
          <w:sz w:val="22"/>
        </w:rPr>
        <w:t xml:space="preserve">, </w:t>
      </w:r>
      <w:r w:rsidRPr="00A866D2">
        <w:rPr>
          <w:rFonts w:ascii="Cambria" w:hAnsi="Cambria"/>
          <w:b/>
          <w:bCs/>
          <w:noProof/>
          <w:sz w:val="22"/>
        </w:rPr>
        <w:t>Sun J</w:t>
      </w:r>
      <w:r w:rsidRPr="00A866D2">
        <w:rPr>
          <w:rFonts w:ascii="Cambria" w:hAnsi="Cambria"/>
          <w:noProof/>
          <w:sz w:val="22"/>
        </w:rPr>
        <w:t xml:space="preserve">, </w:t>
      </w:r>
      <w:r w:rsidRPr="00A866D2">
        <w:rPr>
          <w:rFonts w:ascii="Cambria" w:hAnsi="Cambria"/>
          <w:b/>
          <w:bCs/>
          <w:noProof/>
          <w:sz w:val="22"/>
        </w:rPr>
        <w:t>Sun S-Y</w:t>
      </w:r>
      <w:r w:rsidRPr="00A866D2">
        <w:rPr>
          <w:rFonts w:ascii="Cambria" w:hAnsi="Cambria"/>
          <w:noProof/>
          <w:sz w:val="22"/>
        </w:rPr>
        <w:t xml:space="preserve">, </w:t>
      </w:r>
      <w:r w:rsidRPr="00A866D2">
        <w:rPr>
          <w:rFonts w:ascii="Cambria" w:hAnsi="Cambria"/>
          <w:b/>
          <w:bCs/>
          <w:noProof/>
          <w:sz w:val="22"/>
        </w:rPr>
        <w:t>Sun Y</w:t>
      </w:r>
      <w:r w:rsidRPr="00A866D2">
        <w:rPr>
          <w:rFonts w:ascii="Cambria" w:hAnsi="Cambria"/>
          <w:noProof/>
          <w:sz w:val="22"/>
        </w:rPr>
        <w:t xml:space="preserve">, </w:t>
      </w:r>
      <w:r w:rsidRPr="00A866D2">
        <w:rPr>
          <w:rFonts w:ascii="Cambria" w:hAnsi="Cambria"/>
          <w:b/>
          <w:bCs/>
          <w:noProof/>
          <w:sz w:val="22"/>
        </w:rPr>
        <w:t>Sun Y</w:t>
      </w:r>
      <w:r w:rsidRPr="00A866D2">
        <w:rPr>
          <w:rFonts w:ascii="Cambria" w:hAnsi="Cambria"/>
          <w:noProof/>
          <w:sz w:val="22"/>
        </w:rPr>
        <w:t xml:space="preserve">, </w:t>
      </w:r>
      <w:r w:rsidRPr="00A866D2">
        <w:rPr>
          <w:rFonts w:ascii="Cambria" w:hAnsi="Cambria"/>
          <w:b/>
          <w:bCs/>
          <w:noProof/>
          <w:sz w:val="22"/>
        </w:rPr>
        <w:t>Sun Y</w:t>
      </w:r>
      <w:r w:rsidRPr="00A866D2">
        <w:rPr>
          <w:rFonts w:ascii="Cambria" w:hAnsi="Cambria"/>
          <w:noProof/>
          <w:sz w:val="22"/>
        </w:rPr>
        <w:t xml:space="preserve">, </w:t>
      </w:r>
      <w:r w:rsidRPr="00A866D2">
        <w:rPr>
          <w:rFonts w:ascii="Cambria" w:hAnsi="Cambria"/>
          <w:b/>
          <w:bCs/>
          <w:noProof/>
          <w:sz w:val="22"/>
        </w:rPr>
        <w:t>Sundaramoorthy V</w:t>
      </w:r>
      <w:r w:rsidRPr="00A866D2">
        <w:rPr>
          <w:rFonts w:ascii="Cambria" w:hAnsi="Cambria"/>
          <w:noProof/>
          <w:sz w:val="22"/>
        </w:rPr>
        <w:t xml:space="preserve">, </w:t>
      </w:r>
      <w:r w:rsidRPr="00A866D2">
        <w:rPr>
          <w:rFonts w:ascii="Cambria" w:hAnsi="Cambria"/>
          <w:b/>
          <w:bCs/>
          <w:noProof/>
          <w:sz w:val="22"/>
        </w:rPr>
        <w:t>Sung J</w:t>
      </w:r>
      <w:r w:rsidRPr="00A866D2">
        <w:rPr>
          <w:rFonts w:ascii="Cambria" w:hAnsi="Cambria"/>
          <w:noProof/>
          <w:sz w:val="22"/>
        </w:rPr>
        <w:t xml:space="preserve">, </w:t>
      </w:r>
      <w:r w:rsidRPr="00A866D2">
        <w:rPr>
          <w:rFonts w:ascii="Cambria" w:hAnsi="Cambria"/>
          <w:b/>
          <w:bCs/>
          <w:noProof/>
          <w:sz w:val="22"/>
        </w:rPr>
        <w:t>Suzuki H</w:t>
      </w:r>
      <w:r w:rsidRPr="00A866D2">
        <w:rPr>
          <w:rFonts w:ascii="Cambria" w:hAnsi="Cambria"/>
          <w:noProof/>
          <w:sz w:val="22"/>
        </w:rPr>
        <w:t xml:space="preserve">, </w:t>
      </w:r>
      <w:r w:rsidRPr="00A866D2">
        <w:rPr>
          <w:rFonts w:ascii="Cambria" w:hAnsi="Cambria"/>
          <w:b/>
          <w:bCs/>
          <w:noProof/>
          <w:sz w:val="22"/>
        </w:rPr>
        <w:t>Suzuki K</w:t>
      </w:r>
      <w:r w:rsidRPr="00A866D2">
        <w:rPr>
          <w:rFonts w:ascii="Cambria" w:hAnsi="Cambria"/>
          <w:noProof/>
          <w:sz w:val="22"/>
        </w:rPr>
        <w:t xml:space="preserve">, </w:t>
      </w:r>
      <w:r w:rsidRPr="00A866D2">
        <w:rPr>
          <w:rFonts w:ascii="Cambria" w:hAnsi="Cambria"/>
          <w:b/>
          <w:bCs/>
          <w:noProof/>
          <w:sz w:val="22"/>
        </w:rPr>
        <w:t>Suzuki N</w:t>
      </w:r>
      <w:r w:rsidRPr="00A866D2">
        <w:rPr>
          <w:rFonts w:ascii="Cambria" w:hAnsi="Cambria"/>
          <w:noProof/>
          <w:sz w:val="22"/>
        </w:rPr>
        <w:t xml:space="preserve">, </w:t>
      </w:r>
      <w:r w:rsidRPr="00A866D2">
        <w:rPr>
          <w:rFonts w:ascii="Cambria" w:hAnsi="Cambria"/>
          <w:b/>
          <w:bCs/>
          <w:noProof/>
          <w:sz w:val="22"/>
        </w:rPr>
        <w:t>Suzuki T</w:t>
      </w:r>
      <w:r w:rsidRPr="00A866D2">
        <w:rPr>
          <w:rFonts w:ascii="Cambria" w:hAnsi="Cambria"/>
          <w:noProof/>
          <w:sz w:val="22"/>
        </w:rPr>
        <w:t xml:space="preserve">, </w:t>
      </w:r>
      <w:r w:rsidRPr="00A866D2">
        <w:rPr>
          <w:rFonts w:ascii="Cambria" w:hAnsi="Cambria"/>
          <w:b/>
          <w:bCs/>
          <w:noProof/>
          <w:sz w:val="22"/>
        </w:rPr>
        <w:t>Suzuki YJ</w:t>
      </w:r>
      <w:r w:rsidRPr="00A866D2">
        <w:rPr>
          <w:rFonts w:ascii="Cambria" w:hAnsi="Cambria"/>
          <w:noProof/>
          <w:sz w:val="22"/>
        </w:rPr>
        <w:t xml:space="preserve">, </w:t>
      </w:r>
      <w:r w:rsidRPr="00A866D2">
        <w:rPr>
          <w:rFonts w:ascii="Cambria" w:hAnsi="Cambria"/>
          <w:b/>
          <w:bCs/>
          <w:noProof/>
          <w:sz w:val="22"/>
        </w:rPr>
        <w:t>Swanson MS</w:t>
      </w:r>
      <w:r w:rsidRPr="00A866D2">
        <w:rPr>
          <w:rFonts w:ascii="Cambria" w:hAnsi="Cambria"/>
          <w:noProof/>
          <w:sz w:val="22"/>
        </w:rPr>
        <w:t xml:space="preserve">, </w:t>
      </w:r>
      <w:r w:rsidRPr="00A866D2">
        <w:rPr>
          <w:rFonts w:ascii="Cambria" w:hAnsi="Cambria"/>
          <w:b/>
          <w:bCs/>
          <w:noProof/>
          <w:sz w:val="22"/>
        </w:rPr>
        <w:t>Swanton C</w:t>
      </w:r>
      <w:r w:rsidRPr="00A866D2">
        <w:rPr>
          <w:rFonts w:ascii="Cambria" w:hAnsi="Cambria"/>
          <w:noProof/>
          <w:sz w:val="22"/>
        </w:rPr>
        <w:t xml:space="preserve">, </w:t>
      </w:r>
      <w:r w:rsidRPr="00A866D2">
        <w:rPr>
          <w:rFonts w:ascii="Cambria" w:hAnsi="Cambria"/>
          <w:b/>
          <w:bCs/>
          <w:noProof/>
          <w:sz w:val="22"/>
        </w:rPr>
        <w:t>Swärd K</w:t>
      </w:r>
      <w:r w:rsidRPr="00A866D2">
        <w:rPr>
          <w:rFonts w:ascii="Cambria" w:hAnsi="Cambria"/>
          <w:noProof/>
          <w:sz w:val="22"/>
        </w:rPr>
        <w:t xml:space="preserve">, </w:t>
      </w:r>
      <w:r w:rsidRPr="00A866D2">
        <w:rPr>
          <w:rFonts w:ascii="Cambria" w:hAnsi="Cambria"/>
          <w:b/>
          <w:bCs/>
          <w:noProof/>
          <w:sz w:val="22"/>
        </w:rPr>
        <w:t>Swarup G</w:t>
      </w:r>
      <w:r w:rsidRPr="00A866D2">
        <w:rPr>
          <w:rFonts w:ascii="Cambria" w:hAnsi="Cambria"/>
          <w:noProof/>
          <w:sz w:val="22"/>
        </w:rPr>
        <w:t xml:space="preserve">, </w:t>
      </w:r>
      <w:r w:rsidRPr="00A866D2">
        <w:rPr>
          <w:rFonts w:ascii="Cambria" w:hAnsi="Cambria"/>
          <w:b/>
          <w:bCs/>
          <w:noProof/>
          <w:sz w:val="22"/>
        </w:rPr>
        <w:t>Sweeney ST</w:t>
      </w:r>
      <w:r w:rsidRPr="00A866D2">
        <w:rPr>
          <w:rFonts w:ascii="Cambria" w:hAnsi="Cambria"/>
          <w:noProof/>
          <w:sz w:val="22"/>
        </w:rPr>
        <w:t xml:space="preserve">, </w:t>
      </w:r>
      <w:r w:rsidRPr="00A866D2">
        <w:rPr>
          <w:rFonts w:ascii="Cambria" w:hAnsi="Cambria"/>
          <w:b/>
          <w:bCs/>
          <w:noProof/>
          <w:sz w:val="22"/>
        </w:rPr>
        <w:t>Sylvester PW</w:t>
      </w:r>
      <w:r w:rsidRPr="00A866D2">
        <w:rPr>
          <w:rFonts w:ascii="Cambria" w:hAnsi="Cambria"/>
          <w:noProof/>
          <w:sz w:val="22"/>
        </w:rPr>
        <w:t xml:space="preserve">, </w:t>
      </w:r>
      <w:r w:rsidRPr="00A866D2">
        <w:rPr>
          <w:rFonts w:ascii="Cambria" w:hAnsi="Cambria"/>
          <w:b/>
          <w:bCs/>
          <w:noProof/>
          <w:sz w:val="22"/>
        </w:rPr>
        <w:t>Szatmari Z</w:t>
      </w:r>
      <w:r w:rsidRPr="00A866D2">
        <w:rPr>
          <w:rFonts w:ascii="Cambria" w:hAnsi="Cambria"/>
          <w:noProof/>
          <w:sz w:val="22"/>
        </w:rPr>
        <w:t xml:space="preserve">, </w:t>
      </w:r>
      <w:r w:rsidRPr="00A866D2">
        <w:rPr>
          <w:rFonts w:ascii="Cambria" w:hAnsi="Cambria"/>
          <w:b/>
          <w:bCs/>
          <w:noProof/>
          <w:sz w:val="22"/>
        </w:rPr>
        <w:t>Szegezdi E</w:t>
      </w:r>
      <w:r w:rsidRPr="00A866D2">
        <w:rPr>
          <w:rFonts w:ascii="Cambria" w:hAnsi="Cambria"/>
          <w:noProof/>
          <w:sz w:val="22"/>
        </w:rPr>
        <w:t xml:space="preserve">, </w:t>
      </w:r>
      <w:r w:rsidRPr="00A866D2">
        <w:rPr>
          <w:rFonts w:ascii="Cambria" w:hAnsi="Cambria"/>
          <w:b/>
          <w:bCs/>
          <w:noProof/>
          <w:sz w:val="22"/>
        </w:rPr>
        <w:t>Szlosarek PW</w:t>
      </w:r>
      <w:r w:rsidRPr="00A866D2">
        <w:rPr>
          <w:rFonts w:ascii="Cambria" w:hAnsi="Cambria"/>
          <w:noProof/>
          <w:sz w:val="22"/>
        </w:rPr>
        <w:t xml:space="preserve">, </w:t>
      </w:r>
      <w:r w:rsidRPr="00A866D2">
        <w:rPr>
          <w:rFonts w:ascii="Cambria" w:hAnsi="Cambria"/>
          <w:b/>
          <w:bCs/>
          <w:noProof/>
          <w:sz w:val="22"/>
        </w:rPr>
        <w:t>Taegtmeyer H</w:t>
      </w:r>
      <w:r w:rsidRPr="00A866D2">
        <w:rPr>
          <w:rFonts w:ascii="Cambria" w:hAnsi="Cambria"/>
          <w:noProof/>
          <w:sz w:val="22"/>
        </w:rPr>
        <w:t xml:space="preserve">, </w:t>
      </w:r>
      <w:r w:rsidRPr="00A866D2">
        <w:rPr>
          <w:rFonts w:ascii="Cambria" w:hAnsi="Cambria"/>
          <w:b/>
          <w:bCs/>
          <w:noProof/>
          <w:sz w:val="22"/>
        </w:rPr>
        <w:t>Tafani M</w:t>
      </w:r>
      <w:r w:rsidRPr="00A866D2">
        <w:rPr>
          <w:rFonts w:ascii="Cambria" w:hAnsi="Cambria"/>
          <w:noProof/>
          <w:sz w:val="22"/>
        </w:rPr>
        <w:t xml:space="preserve">, </w:t>
      </w:r>
      <w:r w:rsidRPr="00A866D2">
        <w:rPr>
          <w:rFonts w:ascii="Cambria" w:hAnsi="Cambria"/>
          <w:b/>
          <w:bCs/>
          <w:noProof/>
          <w:sz w:val="22"/>
        </w:rPr>
        <w:t>Taillebourg E</w:t>
      </w:r>
      <w:r w:rsidRPr="00A866D2">
        <w:rPr>
          <w:rFonts w:ascii="Cambria" w:hAnsi="Cambria"/>
          <w:noProof/>
          <w:sz w:val="22"/>
        </w:rPr>
        <w:t xml:space="preserve">, </w:t>
      </w:r>
      <w:r w:rsidRPr="00A866D2">
        <w:rPr>
          <w:rFonts w:ascii="Cambria" w:hAnsi="Cambria"/>
          <w:b/>
          <w:bCs/>
          <w:noProof/>
          <w:sz w:val="22"/>
        </w:rPr>
        <w:t>Tait SW</w:t>
      </w:r>
      <w:r w:rsidRPr="00A866D2">
        <w:rPr>
          <w:rFonts w:ascii="Cambria" w:hAnsi="Cambria"/>
          <w:noProof/>
          <w:sz w:val="22"/>
        </w:rPr>
        <w:t xml:space="preserve">, </w:t>
      </w:r>
      <w:r w:rsidRPr="00A866D2">
        <w:rPr>
          <w:rFonts w:ascii="Cambria" w:hAnsi="Cambria"/>
          <w:b/>
          <w:bCs/>
          <w:noProof/>
          <w:sz w:val="22"/>
        </w:rPr>
        <w:t>Takacs-Vellai K</w:t>
      </w:r>
      <w:r w:rsidRPr="00A866D2">
        <w:rPr>
          <w:rFonts w:ascii="Cambria" w:hAnsi="Cambria"/>
          <w:noProof/>
          <w:sz w:val="22"/>
        </w:rPr>
        <w:t xml:space="preserve">, </w:t>
      </w:r>
      <w:r w:rsidRPr="00A866D2">
        <w:rPr>
          <w:rFonts w:ascii="Cambria" w:hAnsi="Cambria"/>
          <w:b/>
          <w:bCs/>
          <w:noProof/>
          <w:sz w:val="22"/>
        </w:rPr>
        <w:t>Takahashi Y</w:t>
      </w:r>
      <w:r w:rsidRPr="00A866D2">
        <w:rPr>
          <w:rFonts w:ascii="Cambria" w:hAnsi="Cambria"/>
          <w:noProof/>
          <w:sz w:val="22"/>
        </w:rPr>
        <w:t xml:space="preserve">, </w:t>
      </w:r>
      <w:r w:rsidRPr="00A866D2">
        <w:rPr>
          <w:rFonts w:ascii="Cambria" w:hAnsi="Cambria"/>
          <w:b/>
          <w:bCs/>
          <w:noProof/>
          <w:sz w:val="22"/>
        </w:rPr>
        <w:t>Takáts S</w:t>
      </w:r>
      <w:r w:rsidRPr="00A866D2">
        <w:rPr>
          <w:rFonts w:ascii="Cambria" w:hAnsi="Cambria"/>
          <w:noProof/>
          <w:sz w:val="22"/>
        </w:rPr>
        <w:t xml:space="preserve">, </w:t>
      </w:r>
      <w:r w:rsidRPr="00A866D2">
        <w:rPr>
          <w:rFonts w:ascii="Cambria" w:hAnsi="Cambria"/>
          <w:b/>
          <w:bCs/>
          <w:noProof/>
          <w:sz w:val="22"/>
        </w:rPr>
        <w:t>Takemura G</w:t>
      </w:r>
      <w:r w:rsidRPr="00A866D2">
        <w:rPr>
          <w:rFonts w:ascii="Cambria" w:hAnsi="Cambria"/>
          <w:noProof/>
          <w:sz w:val="22"/>
        </w:rPr>
        <w:t xml:space="preserve">, </w:t>
      </w:r>
      <w:r w:rsidRPr="00A866D2">
        <w:rPr>
          <w:rFonts w:ascii="Cambria" w:hAnsi="Cambria"/>
          <w:b/>
          <w:bCs/>
          <w:noProof/>
          <w:sz w:val="22"/>
        </w:rPr>
        <w:t>Takigawa N</w:t>
      </w:r>
      <w:r w:rsidRPr="00A866D2">
        <w:rPr>
          <w:rFonts w:ascii="Cambria" w:hAnsi="Cambria"/>
          <w:noProof/>
          <w:sz w:val="22"/>
        </w:rPr>
        <w:t xml:space="preserve">, </w:t>
      </w:r>
      <w:r w:rsidRPr="00A866D2">
        <w:rPr>
          <w:rFonts w:ascii="Cambria" w:hAnsi="Cambria"/>
          <w:b/>
          <w:bCs/>
          <w:noProof/>
          <w:sz w:val="22"/>
        </w:rPr>
        <w:t>Talbot NJ</w:t>
      </w:r>
      <w:r w:rsidRPr="00A866D2">
        <w:rPr>
          <w:rFonts w:ascii="Cambria" w:hAnsi="Cambria"/>
          <w:noProof/>
          <w:sz w:val="22"/>
        </w:rPr>
        <w:t xml:space="preserve">, </w:t>
      </w:r>
      <w:r w:rsidRPr="00A866D2">
        <w:rPr>
          <w:rFonts w:ascii="Cambria" w:hAnsi="Cambria"/>
          <w:b/>
          <w:bCs/>
          <w:noProof/>
          <w:sz w:val="22"/>
        </w:rPr>
        <w:t>Tamagno E</w:t>
      </w:r>
      <w:r w:rsidRPr="00A866D2">
        <w:rPr>
          <w:rFonts w:ascii="Cambria" w:hAnsi="Cambria"/>
          <w:noProof/>
          <w:sz w:val="22"/>
        </w:rPr>
        <w:t xml:space="preserve">, </w:t>
      </w:r>
      <w:r w:rsidRPr="00A866D2">
        <w:rPr>
          <w:rFonts w:ascii="Cambria" w:hAnsi="Cambria"/>
          <w:b/>
          <w:bCs/>
          <w:noProof/>
          <w:sz w:val="22"/>
        </w:rPr>
        <w:t>Tamburini J</w:t>
      </w:r>
      <w:r w:rsidRPr="00A866D2">
        <w:rPr>
          <w:rFonts w:ascii="Cambria" w:hAnsi="Cambria"/>
          <w:noProof/>
          <w:sz w:val="22"/>
        </w:rPr>
        <w:t xml:space="preserve">, </w:t>
      </w:r>
      <w:r w:rsidRPr="00A866D2">
        <w:rPr>
          <w:rFonts w:ascii="Cambria" w:hAnsi="Cambria"/>
          <w:b/>
          <w:bCs/>
          <w:noProof/>
          <w:sz w:val="22"/>
        </w:rPr>
        <w:t>Tan C-P</w:t>
      </w:r>
      <w:r w:rsidRPr="00A866D2">
        <w:rPr>
          <w:rFonts w:ascii="Cambria" w:hAnsi="Cambria"/>
          <w:noProof/>
          <w:sz w:val="22"/>
        </w:rPr>
        <w:t xml:space="preserve">, </w:t>
      </w:r>
      <w:r w:rsidRPr="00A866D2">
        <w:rPr>
          <w:rFonts w:ascii="Cambria" w:hAnsi="Cambria"/>
          <w:b/>
          <w:bCs/>
          <w:noProof/>
          <w:sz w:val="22"/>
        </w:rPr>
        <w:t>Tan L</w:t>
      </w:r>
      <w:r w:rsidRPr="00A866D2">
        <w:rPr>
          <w:rFonts w:ascii="Cambria" w:hAnsi="Cambria"/>
          <w:noProof/>
          <w:sz w:val="22"/>
        </w:rPr>
        <w:t xml:space="preserve">, </w:t>
      </w:r>
      <w:r w:rsidRPr="00A866D2">
        <w:rPr>
          <w:rFonts w:ascii="Cambria" w:hAnsi="Cambria"/>
          <w:b/>
          <w:bCs/>
          <w:noProof/>
          <w:sz w:val="22"/>
        </w:rPr>
        <w:t>Tan ML</w:t>
      </w:r>
      <w:r w:rsidRPr="00A866D2">
        <w:rPr>
          <w:rFonts w:ascii="Cambria" w:hAnsi="Cambria"/>
          <w:noProof/>
          <w:sz w:val="22"/>
        </w:rPr>
        <w:t xml:space="preserve">, </w:t>
      </w:r>
      <w:r w:rsidRPr="00A866D2">
        <w:rPr>
          <w:rFonts w:ascii="Cambria" w:hAnsi="Cambria"/>
          <w:b/>
          <w:bCs/>
          <w:noProof/>
          <w:sz w:val="22"/>
        </w:rPr>
        <w:t>Tan M</w:t>
      </w:r>
      <w:r w:rsidRPr="00A866D2">
        <w:rPr>
          <w:rFonts w:ascii="Cambria" w:hAnsi="Cambria"/>
          <w:noProof/>
          <w:sz w:val="22"/>
        </w:rPr>
        <w:t xml:space="preserve">, </w:t>
      </w:r>
      <w:r w:rsidRPr="00A866D2">
        <w:rPr>
          <w:rFonts w:ascii="Cambria" w:hAnsi="Cambria"/>
          <w:b/>
          <w:bCs/>
          <w:noProof/>
          <w:sz w:val="22"/>
        </w:rPr>
        <w:t>Tan Y-J</w:t>
      </w:r>
      <w:r w:rsidRPr="00A866D2">
        <w:rPr>
          <w:rFonts w:ascii="Cambria" w:hAnsi="Cambria"/>
          <w:noProof/>
          <w:sz w:val="22"/>
        </w:rPr>
        <w:t xml:space="preserve">, </w:t>
      </w:r>
      <w:r w:rsidRPr="00A866D2">
        <w:rPr>
          <w:rFonts w:ascii="Cambria" w:hAnsi="Cambria"/>
          <w:b/>
          <w:bCs/>
          <w:noProof/>
          <w:sz w:val="22"/>
        </w:rPr>
        <w:t>Tanaka K</w:t>
      </w:r>
      <w:r w:rsidRPr="00A866D2">
        <w:rPr>
          <w:rFonts w:ascii="Cambria" w:hAnsi="Cambria"/>
          <w:noProof/>
          <w:sz w:val="22"/>
        </w:rPr>
        <w:t xml:space="preserve">, </w:t>
      </w:r>
      <w:r w:rsidRPr="00A866D2">
        <w:rPr>
          <w:rFonts w:ascii="Cambria" w:hAnsi="Cambria"/>
          <w:b/>
          <w:bCs/>
          <w:noProof/>
          <w:sz w:val="22"/>
        </w:rPr>
        <w:t>Tanaka M</w:t>
      </w:r>
      <w:r w:rsidRPr="00A866D2">
        <w:rPr>
          <w:rFonts w:ascii="Cambria" w:hAnsi="Cambria"/>
          <w:noProof/>
          <w:sz w:val="22"/>
        </w:rPr>
        <w:t xml:space="preserve">, </w:t>
      </w:r>
      <w:r w:rsidRPr="00A866D2">
        <w:rPr>
          <w:rFonts w:ascii="Cambria" w:hAnsi="Cambria"/>
          <w:b/>
          <w:bCs/>
          <w:noProof/>
          <w:sz w:val="22"/>
        </w:rPr>
        <w:t>Tang D</w:t>
      </w:r>
      <w:r w:rsidRPr="00A866D2">
        <w:rPr>
          <w:rFonts w:ascii="Cambria" w:hAnsi="Cambria"/>
          <w:noProof/>
          <w:sz w:val="22"/>
        </w:rPr>
        <w:t xml:space="preserve">, </w:t>
      </w:r>
      <w:r w:rsidRPr="00A866D2">
        <w:rPr>
          <w:rFonts w:ascii="Cambria" w:hAnsi="Cambria"/>
          <w:b/>
          <w:bCs/>
          <w:noProof/>
          <w:sz w:val="22"/>
        </w:rPr>
        <w:t>Tang D</w:t>
      </w:r>
      <w:r w:rsidRPr="00A866D2">
        <w:rPr>
          <w:rFonts w:ascii="Cambria" w:hAnsi="Cambria"/>
          <w:noProof/>
          <w:sz w:val="22"/>
        </w:rPr>
        <w:t xml:space="preserve">, </w:t>
      </w:r>
      <w:r w:rsidRPr="00A866D2">
        <w:rPr>
          <w:rFonts w:ascii="Cambria" w:hAnsi="Cambria"/>
          <w:b/>
          <w:bCs/>
          <w:noProof/>
          <w:sz w:val="22"/>
        </w:rPr>
        <w:t>Tang G</w:t>
      </w:r>
      <w:r w:rsidRPr="00A866D2">
        <w:rPr>
          <w:rFonts w:ascii="Cambria" w:hAnsi="Cambria"/>
          <w:noProof/>
          <w:sz w:val="22"/>
        </w:rPr>
        <w:t xml:space="preserve">, </w:t>
      </w:r>
      <w:r w:rsidRPr="00A866D2">
        <w:rPr>
          <w:rFonts w:ascii="Cambria" w:hAnsi="Cambria"/>
          <w:b/>
          <w:bCs/>
          <w:noProof/>
          <w:sz w:val="22"/>
        </w:rPr>
        <w:t>Tanida I</w:t>
      </w:r>
      <w:r w:rsidRPr="00A866D2">
        <w:rPr>
          <w:rFonts w:ascii="Cambria" w:hAnsi="Cambria"/>
          <w:noProof/>
          <w:sz w:val="22"/>
        </w:rPr>
        <w:t xml:space="preserve">, </w:t>
      </w:r>
      <w:r w:rsidRPr="00A866D2">
        <w:rPr>
          <w:rFonts w:ascii="Cambria" w:hAnsi="Cambria"/>
          <w:b/>
          <w:bCs/>
          <w:noProof/>
          <w:sz w:val="22"/>
        </w:rPr>
        <w:t>Tanji K</w:t>
      </w:r>
      <w:r w:rsidRPr="00A866D2">
        <w:rPr>
          <w:rFonts w:ascii="Cambria" w:hAnsi="Cambria"/>
          <w:noProof/>
          <w:sz w:val="22"/>
        </w:rPr>
        <w:t xml:space="preserve">, </w:t>
      </w:r>
      <w:r w:rsidRPr="00A866D2">
        <w:rPr>
          <w:rFonts w:ascii="Cambria" w:hAnsi="Cambria"/>
          <w:b/>
          <w:bCs/>
          <w:noProof/>
          <w:sz w:val="22"/>
        </w:rPr>
        <w:t>Tannous BA</w:t>
      </w:r>
      <w:r w:rsidRPr="00A866D2">
        <w:rPr>
          <w:rFonts w:ascii="Cambria" w:hAnsi="Cambria"/>
          <w:noProof/>
          <w:sz w:val="22"/>
        </w:rPr>
        <w:t xml:space="preserve">, </w:t>
      </w:r>
      <w:r w:rsidRPr="00A866D2">
        <w:rPr>
          <w:rFonts w:ascii="Cambria" w:hAnsi="Cambria"/>
          <w:b/>
          <w:bCs/>
          <w:noProof/>
          <w:sz w:val="22"/>
        </w:rPr>
        <w:t>Tapia JA</w:t>
      </w:r>
      <w:r w:rsidRPr="00A866D2">
        <w:rPr>
          <w:rFonts w:ascii="Cambria" w:hAnsi="Cambria"/>
          <w:noProof/>
          <w:sz w:val="22"/>
        </w:rPr>
        <w:t xml:space="preserve">, </w:t>
      </w:r>
      <w:r w:rsidRPr="00A866D2">
        <w:rPr>
          <w:rFonts w:ascii="Cambria" w:hAnsi="Cambria"/>
          <w:b/>
          <w:bCs/>
          <w:noProof/>
          <w:sz w:val="22"/>
        </w:rPr>
        <w:t>Tasset-Cuevas I</w:t>
      </w:r>
      <w:r w:rsidRPr="00A866D2">
        <w:rPr>
          <w:rFonts w:ascii="Cambria" w:hAnsi="Cambria"/>
          <w:noProof/>
          <w:sz w:val="22"/>
        </w:rPr>
        <w:t xml:space="preserve">, </w:t>
      </w:r>
      <w:r w:rsidRPr="00A866D2">
        <w:rPr>
          <w:rFonts w:ascii="Cambria" w:hAnsi="Cambria"/>
          <w:b/>
          <w:bCs/>
          <w:noProof/>
          <w:sz w:val="22"/>
        </w:rPr>
        <w:t>Tatar M</w:t>
      </w:r>
      <w:r w:rsidRPr="00A866D2">
        <w:rPr>
          <w:rFonts w:ascii="Cambria" w:hAnsi="Cambria"/>
          <w:noProof/>
          <w:sz w:val="22"/>
        </w:rPr>
        <w:t xml:space="preserve">, </w:t>
      </w:r>
      <w:r w:rsidRPr="00A866D2">
        <w:rPr>
          <w:rFonts w:ascii="Cambria" w:hAnsi="Cambria"/>
          <w:b/>
          <w:bCs/>
          <w:noProof/>
          <w:sz w:val="22"/>
        </w:rPr>
        <w:t>Tavassoly I</w:t>
      </w:r>
      <w:r w:rsidRPr="00A866D2">
        <w:rPr>
          <w:rFonts w:ascii="Cambria" w:hAnsi="Cambria"/>
          <w:noProof/>
          <w:sz w:val="22"/>
        </w:rPr>
        <w:t xml:space="preserve">, </w:t>
      </w:r>
      <w:r w:rsidRPr="00A866D2">
        <w:rPr>
          <w:rFonts w:ascii="Cambria" w:hAnsi="Cambria"/>
          <w:b/>
          <w:bCs/>
          <w:noProof/>
          <w:sz w:val="22"/>
        </w:rPr>
        <w:t>Tavernarakis N</w:t>
      </w:r>
      <w:r w:rsidRPr="00A866D2">
        <w:rPr>
          <w:rFonts w:ascii="Cambria" w:hAnsi="Cambria"/>
          <w:noProof/>
          <w:sz w:val="22"/>
        </w:rPr>
        <w:t xml:space="preserve">, </w:t>
      </w:r>
      <w:r w:rsidRPr="00A866D2">
        <w:rPr>
          <w:rFonts w:ascii="Cambria" w:hAnsi="Cambria"/>
          <w:b/>
          <w:bCs/>
          <w:noProof/>
          <w:sz w:val="22"/>
        </w:rPr>
        <w:t>Taylor A</w:t>
      </w:r>
      <w:r w:rsidRPr="00A866D2">
        <w:rPr>
          <w:rFonts w:ascii="Cambria" w:hAnsi="Cambria"/>
          <w:noProof/>
          <w:sz w:val="22"/>
        </w:rPr>
        <w:t xml:space="preserve">, </w:t>
      </w:r>
      <w:r w:rsidRPr="00A866D2">
        <w:rPr>
          <w:rFonts w:ascii="Cambria" w:hAnsi="Cambria"/>
          <w:b/>
          <w:bCs/>
          <w:noProof/>
          <w:sz w:val="22"/>
        </w:rPr>
        <w:t>Taylor GS</w:t>
      </w:r>
      <w:r w:rsidRPr="00A866D2">
        <w:rPr>
          <w:rFonts w:ascii="Cambria" w:hAnsi="Cambria"/>
          <w:noProof/>
          <w:sz w:val="22"/>
        </w:rPr>
        <w:t xml:space="preserve">, </w:t>
      </w:r>
      <w:r w:rsidRPr="00A866D2">
        <w:rPr>
          <w:rFonts w:ascii="Cambria" w:hAnsi="Cambria"/>
          <w:b/>
          <w:bCs/>
          <w:noProof/>
          <w:sz w:val="22"/>
        </w:rPr>
        <w:t>Taylor GA</w:t>
      </w:r>
      <w:r w:rsidRPr="00A866D2">
        <w:rPr>
          <w:rFonts w:ascii="Cambria" w:hAnsi="Cambria"/>
          <w:noProof/>
          <w:sz w:val="22"/>
        </w:rPr>
        <w:t xml:space="preserve">, </w:t>
      </w:r>
      <w:r w:rsidRPr="00A866D2">
        <w:rPr>
          <w:rFonts w:ascii="Cambria" w:hAnsi="Cambria"/>
          <w:b/>
          <w:bCs/>
          <w:noProof/>
          <w:sz w:val="22"/>
        </w:rPr>
        <w:t>Taylor JP</w:t>
      </w:r>
      <w:r w:rsidRPr="00A866D2">
        <w:rPr>
          <w:rFonts w:ascii="Cambria" w:hAnsi="Cambria"/>
          <w:noProof/>
          <w:sz w:val="22"/>
        </w:rPr>
        <w:t xml:space="preserve">, </w:t>
      </w:r>
      <w:r w:rsidRPr="00A866D2">
        <w:rPr>
          <w:rFonts w:ascii="Cambria" w:hAnsi="Cambria"/>
          <w:b/>
          <w:bCs/>
          <w:noProof/>
          <w:sz w:val="22"/>
        </w:rPr>
        <w:t>Taylor MJ</w:t>
      </w:r>
      <w:r w:rsidRPr="00A866D2">
        <w:rPr>
          <w:rFonts w:ascii="Cambria" w:hAnsi="Cambria"/>
          <w:noProof/>
          <w:sz w:val="22"/>
        </w:rPr>
        <w:t xml:space="preserve">, </w:t>
      </w:r>
      <w:r w:rsidRPr="00A866D2">
        <w:rPr>
          <w:rFonts w:ascii="Cambria" w:hAnsi="Cambria"/>
          <w:b/>
          <w:bCs/>
          <w:noProof/>
          <w:sz w:val="22"/>
        </w:rPr>
        <w:t>Tchetina E V</w:t>
      </w:r>
      <w:r w:rsidRPr="00A866D2">
        <w:rPr>
          <w:rFonts w:ascii="Cambria" w:hAnsi="Cambria"/>
          <w:noProof/>
          <w:sz w:val="22"/>
        </w:rPr>
        <w:t xml:space="preserve">, </w:t>
      </w:r>
      <w:r w:rsidRPr="00A866D2">
        <w:rPr>
          <w:rFonts w:ascii="Cambria" w:hAnsi="Cambria"/>
          <w:b/>
          <w:bCs/>
          <w:noProof/>
          <w:sz w:val="22"/>
        </w:rPr>
        <w:t>Tee AR</w:t>
      </w:r>
      <w:r w:rsidRPr="00A866D2">
        <w:rPr>
          <w:rFonts w:ascii="Cambria" w:hAnsi="Cambria"/>
          <w:noProof/>
          <w:sz w:val="22"/>
        </w:rPr>
        <w:t xml:space="preserve">, </w:t>
      </w:r>
      <w:r w:rsidRPr="00A866D2">
        <w:rPr>
          <w:rFonts w:ascii="Cambria" w:hAnsi="Cambria"/>
          <w:b/>
          <w:bCs/>
          <w:noProof/>
          <w:sz w:val="22"/>
        </w:rPr>
        <w:t>Teixeira-Clerc F</w:t>
      </w:r>
      <w:r w:rsidRPr="00A866D2">
        <w:rPr>
          <w:rFonts w:ascii="Cambria" w:hAnsi="Cambria"/>
          <w:noProof/>
          <w:sz w:val="22"/>
        </w:rPr>
        <w:t xml:space="preserve">, </w:t>
      </w:r>
      <w:r w:rsidRPr="00A866D2">
        <w:rPr>
          <w:rFonts w:ascii="Cambria" w:hAnsi="Cambria"/>
          <w:b/>
          <w:bCs/>
          <w:noProof/>
          <w:sz w:val="22"/>
        </w:rPr>
        <w:t>Telang S</w:t>
      </w:r>
      <w:r w:rsidRPr="00A866D2">
        <w:rPr>
          <w:rFonts w:ascii="Cambria" w:hAnsi="Cambria"/>
          <w:noProof/>
          <w:sz w:val="22"/>
        </w:rPr>
        <w:t xml:space="preserve">, </w:t>
      </w:r>
      <w:r w:rsidRPr="00A866D2">
        <w:rPr>
          <w:rFonts w:ascii="Cambria" w:hAnsi="Cambria"/>
          <w:b/>
          <w:bCs/>
          <w:noProof/>
          <w:sz w:val="22"/>
        </w:rPr>
        <w:t>Tencomnao T</w:t>
      </w:r>
      <w:r w:rsidRPr="00A866D2">
        <w:rPr>
          <w:rFonts w:ascii="Cambria" w:hAnsi="Cambria"/>
          <w:noProof/>
          <w:sz w:val="22"/>
        </w:rPr>
        <w:t xml:space="preserve">, </w:t>
      </w:r>
      <w:r w:rsidRPr="00A866D2">
        <w:rPr>
          <w:rFonts w:ascii="Cambria" w:hAnsi="Cambria"/>
          <w:b/>
          <w:bCs/>
          <w:noProof/>
          <w:sz w:val="22"/>
        </w:rPr>
        <w:t>Teng B-B</w:t>
      </w:r>
      <w:r w:rsidRPr="00A866D2">
        <w:rPr>
          <w:rFonts w:ascii="Cambria" w:hAnsi="Cambria"/>
          <w:noProof/>
          <w:sz w:val="22"/>
        </w:rPr>
        <w:t xml:space="preserve">, </w:t>
      </w:r>
      <w:r w:rsidRPr="00A866D2">
        <w:rPr>
          <w:rFonts w:ascii="Cambria" w:hAnsi="Cambria"/>
          <w:b/>
          <w:bCs/>
          <w:noProof/>
          <w:sz w:val="22"/>
        </w:rPr>
        <w:t>Teng R-J</w:t>
      </w:r>
      <w:r w:rsidRPr="00A866D2">
        <w:rPr>
          <w:rFonts w:ascii="Cambria" w:hAnsi="Cambria"/>
          <w:noProof/>
          <w:sz w:val="22"/>
        </w:rPr>
        <w:t xml:space="preserve">, </w:t>
      </w:r>
      <w:r w:rsidRPr="00A866D2">
        <w:rPr>
          <w:rFonts w:ascii="Cambria" w:hAnsi="Cambria"/>
          <w:b/>
          <w:bCs/>
          <w:noProof/>
          <w:sz w:val="22"/>
        </w:rPr>
        <w:t>Terro F</w:t>
      </w:r>
      <w:r w:rsidRPr="00A866D2">
        <w:rPr>
          <w:rFonts w:ascii="Cambria" w:hAnsi="Cambria"/>
          <w:noProof/>
          <w:sz w:val="22"/>
        </w:rPr>
        <w:t xml:space="preserve">, </w:t>
      </w:r>
      <w:r w:rsidRPr="00A866D2">
        <w:rPr>
          <w:rFonts w:ascii="Cambria" w:hAnsi="Cambria"/>
          <w:b/>
          <w:bCs/>
          <w:noProof/>
          <w:sz w:val="22"/>
        </w:rPr>
        <w:t>Tettamanti G</w:t>
      </w:r>
      <w:r w:rsidRPr="00A866D2">
        <w:rPr>
          <w:rFonts w:ascii="Cambria" w:hAnsi="Cambria"/>
          <w:noProof/>
          <w:sz w:val="22"/>
        </w:rPr>
        <w:t xml:space="preserve">, </w:t>
      </w:r>
      <w:r w:rsidRPr="00A866D2">
        <w:rPr>
          <w:rFonts w:ascii="Cambria" w:hAnsi="Cambria"/>
          <w:b/>
          <w:bCs/>
          <w:noProof/>
          <w:sz w:val="22"/>
        </w:rPr>
        <w:t>Theiss AL</w:t>
      </w:r>
      <w:r w:rsidRPr="00A866D2">
        <w:rPr>
          <w:rFonts w:ascii="Cambria" w:hAnsi="Cambria"/>
          <w:noProof/>
          <w:sz w:val="22"/>
        </w:rPr>
        <w:t xml:space="preserve">, </w:t>
      </w:r>
      <w:r w:rsidRPr="00A866D2">
        <w:rPr>
          <w:rFonts w:ascii="Cambria" w:hAnsi="Cambria"/>
          <w:b/>
          <w:bCs/>
          <w:noProof/>
          <w:sz w:val="22"/>
        </w:rPr>
        <w:t>Theron AE</w:t>
      </w:r>
      <w:r w:rsidRPr="00A866D2">
        <w:rPr>
          <w:rFonts w:ascii="Cambria" w:hAnsi="Cambria"/>
          <w:noProof/>
          <w:sz w:val="22"/>
        </w:rPr>
        <w:t xml:space="preserve">, </w:t>
      </w:r>
      <w:r w:rsidRPr="00A866D2">
        <w:rPr>
          <w:rFonts w:ascii="Cambria" w:hAnsi="Cambria"/>
          <w:b/>
          <w:bCs/>
          <w:noProof/>
          <w:sz w:val="22"/>
        </w:rPr>
        <w:t>Thomas KJ</w:t>
      </w:r>
      <w:r w:rsidRPr="00A866D2">
        <w:rPr>
          <w:rFonts w:ascii="Cambria" w:hAnsi="Cambria"/>
          <w:noProof/>
          <w:sz w:val="22"/>
        </w:rPr>
        <w:t xml:space="preserve">, </w:t>
      </w:r>
      <w:r w:rsidRPr="00A866D2">
        <w:rPr>
          <w:rFonts w:ascii="Cambria" w:hAnsi="Cambria"/>
          <w:b/>
          <w:bCs/>
          <w:noProof/>
          <w:sz w:val="22"/>
        </w:rPr>
        <w:t>Thomé MP</w:t>
      </w:r>
      <w:r w:rsidRPr="00A866D2">
        <w:rPr>
          <w:rFonts w:ascii="Cambria" w:hAnsi="Cambria"/>
          <w:noProof/>
          <w:sz w:val="22"/>
        </w:rPr>
        <w:t xml:space="preserve">, </w:t>
      </w:r>
      <w:r w:rsidRPr="00A866D2">
        <w:rPr>
          <w:rFonts w:ascii="Cambria" w:hAnsi="Cambria"/>
          <w:b/>
          <w:bCs/>
          <w:noProof/>
          <w:sz w:val="22"/>
        </w:rPr>
        <w:t>Thomes PG</w:t>
      </w:r>
      <w:r w:rsidRPr="00A866D2">
        <w:rPr>
          <w:rFonts w:ascii="Cambria" w:hAnsi="Cambria"/>
          <w:noProof/>
          <w:sz w:val="22"/>
        </w:rPr>
        <w:t xml:space="preserve">, </w:t>
      </w:r>
      <w:r w:rsidRPr="00A866D2">
        <w:rPr>
          <w:rFonts w:ascii="Cambria" w:hAnsi="Cambria"/>
          <w:b/>
          <w:bCs/>
          <w:noProof/>
          <w:sz w:val="22"/>
        </w:rPr>
        <w:t>Thorburn A</w:t>
      </w:r>
      <w:r w:rsidRPr="00A866D2">
        <w:rPr>
          <w:rFonts w:ascii="Cambria" w:hAnsi="Cambria"/>
          <w:noProof/>
          <w:sz w:val="22"/>
        </w:rPr>
        <w:t xml:space="preserve">, </w:t>
      </w:r>
      <w:r w:rsidRPr="00A866D2">
        <w:rPr>
          <w:rFonts w:ascii="Cambria" w:hAnsi="Cambria"/>
          <w:b/>
          <w:bCs/>
          <w:noProof/>
          <w:sz w:val="22"/>
        </w:rPr>
        <w:t>Thorner J</w:t>
      </w:r>
      <w:r w:rsidRPr="00A866D2">
        <w:rPr>
          <w:rFonts w:ascii="Cambria" w:hAnsi="Cambria"/>
          <w:noProof/>
          <w:sz w:val="22"/>
        </w:rPr>
        <w:t xml:space="preserve">, </w:t>
      </w:r>
      <w:r w:rsidRPr="00A866D2">
        <w:rPr>
          <w:rFonts w:ascii="Cambria" w:hAnsi="Cambria"/>
          <w:b/>
          <w:bCs/>
          <w:noProof/>
          <w:sz w:val="22"/>
        </w:rPr>
        <w:t>Thum T</w:t>
      </w:r>
      <w:r w:rsidRPr="00A866D2">
        <w:rPr>
          <w:rFonts w:ascii="Cambria" w:hAnsi="Cambria"/>
          <w:noProof/>
          <w:sz w:val="22"/>
        </w:rPr>
        <w:t xml:space="preserve">, </w:t>
      </w:r>
      <w:r w:rsidRPr="00A866D2">
        <w:rPr>
          <w:rFonts w:ascii="Cambria" w:hAnsi="Cambria"/>
          <w:b/>
          <w:bCs/>
          <w:noProof/>
          <w:sz w:val="22"/>
        </w:rPr>
        <w:t>Thumm M</w:t>
      </w:r>
      <w:r w:rsidRPr="00A866D2">
        <w:rPr>
          <w:rFonts w:ascii="Cambria" w:hAnsi="Cambria"/>
          <w:noProof/>
          <w:sz w:val="22"/>
        </w:rPr>
        <w:t xml:space="preserve">, </w:t>
      </w:r>
      <w:r w:rsidRPr="00A866D2">
        <w:rPr>
          <w:rFonts w:ascii="Cambria" w:hAnsi="Cambria"/>
          <w:b/>
          <w:bCs/>
          <w:noProof/>
          <w:sz w:val="22"/>
        </w:rPr>
        <w:t>Thurston TL</w:t>
      </w:r>
      <w:r w:rsidRPr="00A866D2">
        <w:rPr>
          <w:rFonts w:ascii="Cambria" w:hAnsi="Cambria"/>
          <w:noProof/>
          <w:sz w:val="22"/>
        </w:rPr>
        <w:t xml:space="preserve">, </w:t>
      </w:r>
      <w:r w:rsidRPr="00A866D2">
        <w:rPr>
          <w:rFonts w:ascii="Cambria" w:hAnsi="Cambria"/>
          <w:b/>
          <w:bCs/>
          <w:noProof/>
          <w:sz w:val="22"/>
        </w:rPr>
        <w:t>Tian L</w:t>
      </w:r>
      <w:r w:rsidRPr="00A866D2">
        <w:rPr>
          <w:rFonts w:ascii="Cambria" w:hAnsi="Cambria"/>
          <w:noProof/>
          <w:sz w:val="22"/>
        </w:rPr>
        <w:t xml:space="preserve">, </w:t>
      </w:r>
      <w:r w:rsidRPr="00A866D2">
        <w:rPr>
          <w:rFonts w:ascii="Cambria" w:hAnsi="Cambria"/>
          <w:b/>
          <w:bCs/>
          <w:noProof/>
          <w:sz w:val="22"/>
        </w:rPr>
        <w:t>Till A</w:t>
      </w:r>
      <w:r w:rsidRPr="00A866D2">
        <w:rPr>
          <w:rFonts w:ascii="Cambria" w:hAnsi="Cambria"/>
          <w:noProof/>
          <w:sz w:val="22"/>
        </w:rPr>
        <w:t xml:space="preserve">, </w:t>
      </w:r>
      <w:r w:rsidRPr="00A866D2">
        <w:rPr>
          <w:rFonts w:ascii="Cambria" w:hAnsi="Cambria"/>
          <w:b/>
          <w:bCs/>
          <w:noProof/>
          <w:sz w:val="22"/>
        </w:rPr>
        <w:t>Ting JP</w:t>
      </w:r>
      <w:r w:rsidRPr="00A866D2">
        <w:rPr>
          <w:rFonts w:ascii="Cambria" w:hAnsi="Cambria"/>
          <w:noProof/>
          <w:sz w:val="22"/>
        </w:rPr>
        <w:t xml:space="preserve">, </w:t>
      </w:r>
      <w:r w:rsidRPr="00A866D2">
        <w:rPr>
          <w:rFonts w:ascii="Cambria" w:hAnsi="Cambria"/>
          <w:b/>
          <w:bCs/>
          <w:noProof/>
          <w:sz w:val="22"/>
        </w:rPr>
        <w:t>Titorenko VI</w:t>
      </w:r>
      <w:r w:rsidRPr="00A866D2">
        <w:rPr>
          <w:rFonts w:ascii="Cambria" w:hAnsi="Cambria"/>
          <w:noProof/>
          <w:sz w:val="22"/>
        </w:rPr>
        <w:t xml:space="preserve">, </w:t>
      </w:r>
      <w:r w:rsidRPr="00A866D2">
        <w:rPr>
          <w:rFonts w:ascii="Cambria" w:hAnsi="Cambria"/>
          <w:b/>
          <w:bCs/>
          <w:noProof/>
          <w:sz w:val="22"/>
        </w:rPr>
        <w:t>Toker L</w:t>
      </w:r>
      <w:r w:rsidRPr="00A866D2">
        <w:rPr>
          <w:rFonts w:ascii="Cambria" w:hAnsi="Cambria"/>
          <w:noProof/>
          <w:sz w:val="22"/>
        </w:rPr>
        <w:t xml:space="preserve">, </w:t>
      </w:r>
      <w:r w:rsidRPr="00A866D2">
        <w:rPr>
          <w:rFonts w:ascii="Cambria" w:hAnsi="Cambria"/>
          <w:b/>
          <w:bCs/>
          <w:noProof/>
          <w:sz w:val="22"/>
        </w:rPr>
        <w:t>Toldo S</w:t>
      </w:r>
      <w:r w:rsidRPr="00A866D2">
        <w:rPr>
          <w:rFonts w:ascii="Cambria" w:hAnsi="Cambria"/>
          <w:noProof/>
          <w:sz w:val="22"/>
        </w:rPr>
        <w:t xml:space="preserve">, </w:t>
      </w:r>
      <w:r w:rsidRPr="00A866D2">
        <w:rPr>
          <w:rFonts w:ascii="Cambria" w:hAnsi="Cambria"/>
          <w:b/>
          <w:bCs/>
          <w:noProof/>
          <w:sz w:val="22"/>
        </w:rPr>
        <w:t>Tooze SA</w:t>
      </w:r>
      <w:r w:rsidRPr="00A866D2">
        <w:rPr>
          <w:rFonts w:ascii="Cambria" w:hAnsi="Cambria"/>
          <w:noProof/>
          <w:sz w:val="22"/>
        </w:rPr>
        <w:t xml:space="preserve">, </w:t>
      </w:r>
      <w:r w:rsidRPr="00A866D2">
        <w:rPr>
          <w:rFonts w:ascii="Cambria" w:hAnsi="Cambria"/>
          <w:b/>
          <w:bCs/>
          <w:noProof/>
          <w:sz w:val="22"/>
        </w:rPr>
        <w:t>Topisirovic I</w:t>
      </w:r>
      <w:r w:rsidRPr="00A866D2">
        <w:rPr>
          <w:rFonts w:ascii="Cambria" w:hAnsi="Cambria"/>
          <w:noProof/>
          <w:sz w:val="22"/>
        </w:rPr>
        <w:t xml:space="preserve">, </w:t>
      </w:r>
      <w:r w:rsidRPr="00A866D2">
        <w:rPr>
          <w:rFonts w:ascii="Cambria" w:hAnsi="Cambria"/>
          <w:b/>
          <w:bCs/>
          <w:noProof/>
          <w:sz w:val="22"/>
        </w:rPr>
        <w:t>Torgersen ML</w:t>
      </w:r>
      <w:r w:rsidRPr="00A866D2">
        <w:rPr>
          <w:rFonts w:ascii="Cambria" w:hAnsi="Cambria"/>
          <w:noProof/>
          <w:sz w:val="22"/>
        </w:rPr>
        <w:t xml:space="preserve">, </w:t>
      </w:r>
      <w:r w:rsidRPr="00A866D2">
        <w:rPr>
          <w:rFonts w:ascii="Cambria" w:hAnsi="Cambria"/>
          <w:b/>
          <w:bCs/>
          <w:noProof/>
          <w:sz w:val="22"/>
        </w:rPr>
        <w:t>Torosantucci L</w:t>
      </w:r>
      <w:r w:rsidRPr="00A866D2">
        <w:rPr>
          <w:rFonts w:ascii="Cambria" w:hAnsi="Cambria"/>
          <w:noProof/>
          <w:sz w:val="22"/>
        </w:rPr>
        <w:t xml:space="preserve">, </w:t>
      </w:r>
      <w:r w:rsidRPr="00A866D2">
        <w:rPr>
          <w:rFonts w:ascii="Cambria" w:hAnsi="Cambria"/>
          <w:b/>
          <w:bCs/>
          <w:noProof/>
          <w:sz w:val="22"/>
        </w:rPr>
        <w:t>Torriglia A</w:t>
      </w:r>
      <w:r w:rsidRPr="00A866D2">
        <w:rPr>
          <w:rFonts w:ascii="Cambria" w:hAnsi="Cambria"/>
          <w:noProof/>
          <w:sz w:val="22"/>
        </w:rPr>
        <w:t xml:space="preserve">, </w:t>
      </w:r>
      <w:r w:rsidRPr="00A866D2">
        <w:rPr>
          <w:rFonts w:ascii="Cambria" w:hAnsi="Cambria"/>
          <w:b/>
          <w:bCs/>
          <w:noProof/>
          <w:sz w:val="22"/>
        </w:rPr>
        <w:t>Torrisi MR</w:t>
      </w:r>
      <w:r w:rsidRPr="00A866D2">
        <w:rPr>
          <w:rFonts w:ascii="Cambria" w:hAnsi="Cambria"/>
          <w:noProof/>
          <w:sz w:val="22"/>
        </w:rPr>
        <w:t xml:space="preserve">, </w:t>
      </w:r>
      <w:r w:rsidRPr="00A866D2">
        <w:rPr>
          <w:rFonts w:ascii="Cambria" w:hAnsi="Cambria"/>
          <w:b/>
          <w:bCs/>
          <w:noProof/>
          <w:sz w:val="22"/>
        </w:rPr>
        <w:t>Tournier C</w:t>
      </w:r>
      <w:r w:rsidRPr="00A866D2">
        <w:rPr>
          <w:rFonts w:ascii="Cambria" w:hAnsi="Cambria"/>
          <w:noProof/>
          <w:sz w:val="22"/>
        </w:rPr>
        <w:t xml:space="preserve">, </w:t>
      </w:r>
      <w:r w:rsidRPr="00A866D2">
        <w:rPr>
          <w:rFonts w:ascii="Cambria" w:hAnsi="Cambria"/>
          <w:b/>
          <w:bCs/>
          <w:noProof/>
          <w:sz w:val="22"/>
        </w:rPr>
        <w:t>Towns R</w:t>
      </w:r>
      <w:r w:rsidRPr="00A866D2">
        <w:rPr>
          <w:rFonts w:ascii="Cambria" w:hAnsi="Cambria"/>
          <w:noProof/>
          <w:sz w:val="22"/>
        </w:rPr>
        <w:t xml:space="preserve">, </w:t>
      </w:r>
      <w:r w:rsidRPr="00A866D2">
        <w:rPr>
          <w:rFonts w:ascii="Cambria" w:hAnsi="Cambria"/>
          <w:b/>
          <w:bCs/>
          <w:noProof/>
          <w:sz w:val="22"/>
        </w:rPr>
        <w:t>Trajkovic V</w:t>
      </w:r>
      <w:r w:rsidRPr="00A866D2">
        <w:rPr>
          <w:rFonts w:ascii="Cambria" w:hAnsi="Cambria"/>
          <w:noProof/>
          <w:sz w:val="22"/>
        </w:rPr>
        <w:t xml:space="preserve">, </w:t>
      </w:r>
      <w:r w:rsidRPr="00A866D2">
        <w:rPr>
          <w:rFonts w:ascii="Cambria" w:hAnsi="Cambria"/>
          <w:b/>
          <w:bCs/>
          <w:noProof/>
          <w:sz w:val="22"/>
        </w:rPr>
        <w:t>Travassos LH</w:t>
      </w:r>
      <w:r w:rsidRPr="00A866D2">
        <w:rPr>
          <w:rFonts w:ascii="Cambria" w:hAnsi="Cambria"/>
          <w:noProof/>
          <w:sz w:val="22"/>
        </w:rPr>
        <w:t xml:space="preserve">, </w:t>
      </w:r>
      <w:r w:rsidRPr="00A866D2">
        <w:rPr>
          <w:rFonts w:ascii="Cambria" w:hAnsi="Cambria"/>
          <w:b/>
          <w:bCs/>
          <w:noProof/>
          <w:sz w:val="22"/>
        </w:rPr>
        <w:t>Triola G</w:t>
      </w:r>
      <w:r w:rsidRPr="00A866D2">
        <w:rPr>
          <w:rFonts w:ascii="Cambria" w:hAnsi="Cambria"/>
          <w:noProof/>
          <w:sz w:val="22"/>
        </w:rPr>
        <w:t xml:space="preserve">, </w:t>
      </w:r>
      <w:r w:rsidRPr="00A866D2">
        <w:rPr>
          <w:rFonts w:ascii="Cambria" w:hAnsi="Cambria"/>
          <w:b/>
          <w:bCs/>
          <w:noProof/>
          <w:sz w:val="22"/>
        </w:rPr>
        <w:t>Tripathi DN</w:t>
      </w:r>
      <w:r w:rsidRPr="00A866D2">
        <w:rPr>
          <w:rFonts w:ascii="Cambria" w:hAnsi="Cambria"/>
          <w:noProof/>
          <w:sz w:val="22"/>
        </w:rPr>
        <w:t xml:space="preserve">, </w:t>
      </w:r>
      <w:r w:rsidRPr="00A866D2">
        <w:rPr>
          <w:rFonts w:ascii="Cambria" w:hAnsi="Cambria"/>
          <w:b/>
          <w:bCs/>
          <w:noProof/>
          <w:sz w:val="22"/>
        </w:rPr>
        <w:t>Trisciuoglio D</w:t>
      </w:r>
      <w:r w:rsidRPr="00A866D2">
        <w:rPr>
          <w:rFonts w:ascii="Cambria" w:hAnsi="Cambria"/>
          <w:noProof/>
          <w:sz w:val="22"/>
        </w:rPr>
        <w:t xml:space="preserve">, </w:t>
      </w:r>
      <w:r w:rsidRPr="00A866D2">
        <w:rPr>
          <w:rFonts w:ascii="Cambria" w:hAnsi="Cambria"/>
          <w:b/>
          <w:bCs/>
          <w:noProof/>
          <w:sz w:val="22"/>
        </w:rPr>
        <w:t>Troncoso R</w:t>
      </w:r>
      <w:r w:rsidRPr="00A866D2">
        <w:rPr>
          <w:rFonts w:ascii="Cambria" w:hAnsi="Cambria"/>
          <w:noProof/>
          <w:sz w:val="22"/>
        </w:rPr>
        <w:t xml:space="preserve">, </w:t>
      </w:r>
      <w:r w:rsidRPr="00A866D2">
        <w:rPr>
          <w:rFonts w:ascii="Cambria" w:hAnsi="Cambria"/>
          <w:b/>
          <w:bCs/>
          <w:noProof/>
          <w:sz w:val="22"/>
        </w:rPr>
        <w:t>Trougakos IP</w:t>
      </w:r>
      <w:r w:rsidRPr="00A866D2">
        <w:rPr>
          <w:rFonts w:ascii="Cambria" w:hAnsi="Cambria"/>
          <w:noProof/>
          <w:sz w:val="22"/>
        </w:rPr>
        <w:t xml:space="preserve">, </w:t>
      </w:r>
      <w:r w:rsidRPr="00A866D2">
        <w:rPr>
          <w:rFonts w:ascii="Cambria" w:hAnsi="Cambria"/>
          <w:b/>
          <w:bCs/>
          <w:noProof/>
          <w:sz w:val="22"/>
        </w:rPr>
        <w:t>Truttmann AC</w:t>
      </w:r>
      <w:r w:rsidRPr="00A866D2">
        <w:rPr>
          <w:rFonts w:ascii="Cambria" w:hAnsi="Cambria"/>
          <w:noProof/>
          <w:sz w:val="22"/>
        </w:rPr>
        <w:t xml:space="preserve">, </w:t>
      </w:r>
      <w:r w:rsidRPr="00A866D2">
        <w:rPr>
          <w:rFonts w:ascii="Cambria" w:hAnsi="Cambria"/>
          <w:b/>
          <w:bCs/>
          <w:noProof/>
          <w:sz w:val="22"/>
        </w:rPr>
        <w:t>Tsai K-J</w:t>
      </w:r>
      <w:r w:rsidRPr="00A866D2">
        <w:rPr>
          <w:rFonts w:ascii="Cambria" w:hAnsi="Cambria"/>
          <w:noProof/>
          <w:sz w:val="22"/>
        </w:rPr>
        <w:t xml:space="preserve">, </w:t>
      </w:r>
      <w:r w:rsidRPr="00A866D2">
        <w:rPr>
          <w:rFonts w:ascii="Cambria" w:hAnsi="Cambria"/>
          <w:b/>
          <w:bCs/>
          <w:noProof/>
          <w:sz w:val="22"/>
        </w:rPr>
        <w:t>Tschan MP</w:t>
      </w:r>
      <w:r w:rsidRPr="00A866D2">
        <w:rPr>
          <w:rFonts w:ascii="Cambria" w:hAnsi="Cambria"/>
          <w:noProof/>
          <w:sz w:val="22"/>
        </w:rPr>
        <w:t xml:space="preserve">, </w:t>
      </w:r>
      <w:r w:rsidRPr="00A866D2">
        <w:rPr>
          <w:rFonts w:ascii="Cambria" w:hAnsi="Cambria"/>
          <w:b/>
          <w:bCs/>
          <w:noProof/>
          <w:sz w:val="22"/>
        </w:rPr>
        <w:t>Tseng Y-H</w:t>
      </w:r>
      <w:r w:rsidRPr="00A866D2">
        <w:rPr>
          <w:rFonts w:ascii="Cambria" w:hAnsi="Cambria"/>
          <w:noProof/>
          <w:sz w:val="22"/>
        </w:rPr>
        <w:t xml:space="preserve">, </w:t>
      </w:r>
      <w:r w:rsidRPr="00A866D2">
        <w:rPr>
          <w:rFonts w:ascii="Cambria" w:hAnsi="Cambria"/>
          <w:b/>
          <w:bCs/>
          <w:noProof/>
          <w:sz w:val="22"/>
        </w:rPr>
        <w:t>Tsukuba T</w:t>
      </w:r>
      <w:r w:rsidRPr="00A866D2">
        <w:rPr>
          <w:rFonts w:ascii="Cambria" w:hAnsi="Cambria"/>
          <w:noProof/>
          <w:sz w:val="22"/>
        </w:rPr>
        <w:t xml:space="preserve">, </w:t>
      </w:r>
      <w:r w:rsidRPr="00A866D2">
        <w:rPr>
          <w:rFonts w:ascii="Cambria" w:hAnsi="Cambria"/>
          <w:b/>
          <w:bCs/>
          <w:noProof/>
          <w:sz w:val="22"/>
        </w:rPr>
        <w:t>Tsung A</w:t>
      </w:r>
      <w:r w:rsidRPr="00A866D2">
        <w:rPr>
          <w:rFonts w:ascii="Cambria" w:hAnsi="Cambria"/>
          <w:noProof/>
          <w:sz w:val="22"/>
        </w:rPr>
        <w:t xml:space="preserve">, </w:t>
      </w:r>
      <w:r w:rsidRPr="00A866D2">
        <w:rPr>
          <w:rFonts w:ascii="Cambria" w:hAnsi="Cambria"/>
          <w:b/>
          <w:bCs/>
          <w:noProof/>
          <w:sz w:val="22"/>
        </w:rPr>
        <w:t>Tsvetkov AS</w:t>
      </w:r>
      <w:r w:rsidRPr="00A866D2">
        <w:rPr>
          <w:rFonts w:ascii="Cambria" w:hAnsi="Cambria"/>
          <w:noProof/>
          <w:sz w:val="22"/>
        </w:rPr>
        <w:t xml:space="preserve">, </w:t>
      </w:r>
      <w:r w:rsidRPr="00A866D2">
        <w:rPr>
          <w:rFonts w:ascii="Cambria" w:hAnsi="Cambria"/>
          <w:b/>
          <w:bCs/>
          <w:noProof/>
          <w:sz w:val="22"/>
        </w:rPr>
        <w:t>Tu S</w:t>
      </w:r>
      <w:r w:rsidRPr="00A866D2">
        <w:rPr>
          <w:rFonts w:ascii="Cambria" w:hAnsi="Cambria"/>
          <w:noProof/>
          <w:sz w:val="22"/>
        </w:rPr>
        <w:t xml:space="preserve">, </w:t>
      </w:r>
      <w:r w:rsidRPr="00A866D2">
        <w:rPr>
          <w:rFonts w:ascii="Cambria" w:hAnsi="Cambria"/>
          <w:b/>
          <w:bCs/>
          <w:noProof/>
          <w:sz w:val="22"/>
        </w:rPr>
        <w:t>Tuan H-Y</w:t>
      </w:r>
      <w:r w:rsidRPr="00A866D2">
        <w:rPr>
          <w:rFonts w:ascii="Cambria" w:hAnsi="Cambria"/>
          <w:noProof/>
          <w:sz w:val="22"/>
        </w:rPr>
        <w:t xml:space="preserve">, </w:t>
      </w:r>
      <w:r w:rsidRPr="00A866D2">
        <w:rPr>
          <w:rFonts w:ascii="Cambria" w:hAnsi="Cambria"/>
          <w:b/>
          <w:bCs/>
          <w:noProof/>
          <w:sz w:val="22"/>
        </w:rPr>
        <w:t>Tucci M</w:t>
      </w:r>
      <w:r w:rsidRPr="00A866D2">
        <w:rPr>
          <w:rFonts w:ascii="Cambria" w:hAnsi="Cambria"/>
          <w:noProof/>
          <w:sz w:val="22"/>
        </w:rPr>
        <w:t xml:space="preserve">, </w:t>
      </w:r>
      <w:r w:rsidRPr="00A866D2">
        <w:rPr>
          <w:rFonts w:ascii="Cambria" w:hAnsi="Cambria"/>
          <w:b/>
          <w:bCs/>
          <w:noProof/>
          <w:sz w:val="22"/>
        </w:rPr>
        <w:t>Tumbarello DA</w:t>
      </w:r>
      <w:r w:rsidRPr="00A866D2">
        <w:rPr>
          <w:rFonts w:ascii="Cambria" w:hAnsi="Cambria"/>
          <w:noProof/>
          <w:sz w:val="22"/>
        </w:rPr>
        <w:t xml:space="preserve">, </w:t>
      </w:r>
      <w:r w:rsidRPr="00A866D2">
        <w:rPr>
          <w:rFonts w:ascii="Cambria" w:hAnsi="Cambria"/>
          <w:b/>
          <w:bCs/>
          <w:noProof/>
          <w:sz w:val="22"/>
        </w:rPr>
        <w:t>Turk B</w:t>
      </w:r>
      <w:r w:rsidRPr="00A866D2">
        <w:rPr>
          <w:rFonts w:ascii="Cambria" w:hAnsi="Cambria"/>
          <w:noProof/>
          <w:sz w:val="22"/>
        </w:rPr>
        <w:t xml:space="preserve">, </w:t>
      </w:r>
      <w:r w:rsidRPr="00A866D2">
        <w:rPr>
          <w:rFonts w:ascii="Cambria" w:hAnsi="Cambria"/>
          <w:b/>
          <w:bCs/>
          <w:noProof/>
          <w:sz w:val="22"/>
        </w:rPr>
        <w:t>Turk V</w:t>
      </w:r>
      <w:r w:rsidRPr="00A866D2">
        <w:rPr>
          <w:rFonts w:ascii="Cambria" w:hAnsi="Cambria"/>
          <w:noProof/>
          <w:sz w:val="22"/>
        </w:rPr>
        <w:t xml:space="preserve">, </w:t>
      </w:r>
      <w:r w:rsidRPr="00A866D2">
        <w:rPr>
          <w:rFonts w:ascii="Cambria" w:hAnsi="Cambria"/>
          <w:b/>
          <w:bCs/>
          <w:noProof/>
          <w:sz w:val="22"/>
        </w:rPr>
        <w:t>Turner RF</w:t>
      </w:r>
      <w:r w:rsidRPr="00A866D2">
        <w:rPr>
          <w:rFonts w:ascii="Cambria" w:hAnsi="Cambria"/>
          <w:noProof/>
          <w:sz w:val="22"/>
        </w:rPr>
        <w:t xml:space="preserve">, </w:t>
      </w:r>
      <w:r w:rsidRPr="00A866D2">
        <w:rPr>
          <w:rFonts w:ascii="Cambria" w:hAnsi="Cambria"/>
          <w:b/>
          <w:bCs/>
          <w:noProof/>
          <w:sz w:val="22"/>
        </w:rPr>
        <w:t>Tveita AA</w:t>
      </w:r>
      <w:r w:rsidRPr="00A866D2">
        <w:rPr>
          <w:rFonts w:ascii="Cambria" w:hAnsi="Cambria"/>
          <w:noProof/>
          <w:sz w:val="22"/>
        </w:rPr>
        <w:t xml:space="preserve">, </w:t>
      </w:r>
      <w:r w:rsidRPr="00A866D2">
        <w:rPr>
          <w:rFonts w:ascii="Cambria" w:hAnsi="Cambria"/>
          <w:b/>
          <w:bCs/>
          <w:noProof/>
          <w:sz w:val="22"/>
        </w:rPr>
        <w:t>Tyagi SC</w:t>
      </w:r>
      <w:r w:rsidRPr="00A866D2">
        <w:rPr>
          <w:rFonts w:ascii="Cambria" w:hAnsi="Cambria"/>
          <w:noProof/>
          <w:sz w:val="22"/>
        </w:rPr>
        <w:t xml:space="preserve">, </w:t>
      </w:r>
      <w:r w:rsidRPr="00A866D2">
        <w:rPr>
          <w:rFonts w:ascii="Cambria" w:hAnsi="Cambria"/>
          <w:b/>
          <w:bCs/>
          <w:noProof/>
          <w:sz w:val="22"/>
        </w:rPr>
        <w:t>Ubukata M</w:t>
      </w:r>
      <w:r w:rsidRPr="00A866D2">
        <w:rPr>
          <w:rFonts w:ascii="Cambria" w:hAnsi="Cambria"/>
          <w:noProof/>
          <w:sz w:val="22"/>
        </w:rPr>
        <w:t xml:space="preserve">, </w:t>
      </w:r>
      <w:r w:rsidRPr="00A866D2">
        <w:rPr>
          <w:rFonts w:ascii="Cambria" w:hAnsi="Cambria"/>
          <w:b/>
          <w:bCs/>
          <w:noProof/>
          <w:sz w:val="22"/>
        </w:rPr>
        <w:t>Uchiyama Y</w:t>
      </w:r>
      <w:r w:rsidRPr="00A866D2">
        <w:rPr>
          <w:rFonts w:ascii="Cambria" w:hAnsi="Cambria"/>
          <w:noProof/>
          <w:sz w:val="22"/>
        </w:rPr>
        <w:t xml:space="preserve">, </w:t>
      </w:r>
      <w:r w:rsidRPr="00A866D2">
        <w:rPr>
          <w:rFonts w:ascii="Cambria" w:hAnsi="Cambria"/>
          <w:b/>
          <w:bCs/>
          <w:noProof/>
          <w:sz w:val="22"/>
        </w:rPr>
        <w:t>Udelnow A</w:t>
      </w:r>
      <w:r w:rsidRPr="00A866D2">
        <w:rPr>
          <w:rFonts w:ascii="Cambria" w:hAnsi="Cambria"/>
          <w:noProof/>
          <w:sz w:val="22"/>
        </w:rPr>
        <w:t xml:space="preserve">, </w:t>
      </w:r>
      <w:r w:rsidRPr="00A866D2">
        <w:rPr>
          <w:rFonts w:ascii="Cambria" w:hAnsi="Cambria"/>
          <w:b/>
          <w:bCs/>
          <w:noProof/>
          <w:sz w:val="22"/>
        </w:rPr>
        <w:t>Ueno T</w:t>
      </w:r>
      <w:r w:rsidRPr="00A866D2">
        <w:rPr>
          <w:rFonts w:ascii="Cambria" w:hAnsi="Cambria"/>
          <w:noProof/>
          <w:sz w:val="22"/>
        </w:rPr>
        <w:t xml:space="preserve">, </w:t>
      </w:r>
      <w:r w:rsidRPr="00A866D2">
        <w:rPr>
          <w:rFonts w:ascii="Cambria" w:hAnsi="Cambria"/>
          <w:b/>
          <w:bCs/>
          <w:noProof/>
          <w:sz w:val="22"/>
        </w:rPr>
        <w:t>Umekawa M</w:t>
      </w:r>
      <w:r w:rsidRPr="00A866D2">
        <w:rPr>
          <w:rFonts w:ascii="Cambria" w:hAnsi="Cambria"/>
          <w:noProof/>
          <w:sz w:val="22"/>
        </w:rPr>
        <w:t xml:space="preserve">, </w:t>
      </w:r>
      <w:r w:rsidRPr="00A866D2">
        <w:rPr>
          <w:rFonts w:ascii="Cambria" w:hAnsi="Cambria"/>
          <w:b/>
          <w:bCs/>
          <w:noProof/>
          <w:sz w:val="22"/>
        </w:rPr>
        <w:t>Umemiya-Shirafuji R</w:t>
      </w:r>
      <w:r w:rsidRPr="00A866D2">
        <w:rPr>
          <w:rFonts w:ascii="Cambria" w:hAnsi="Cambria"/>
          <w:noProof/>
          <w:sz w:val="22"/>
        </w:rPr>
        <w:t xml:space="preserve">, </w:t>
      </w:r>
      <w:r w:rsidRPr="00A866D2">
        <w:rPr>
          <w:rFonts w:ascii="Cambria" w:hAnsi="Cambria"/>
          <w:b/>
          <w:bCs/>
          <w:noProof/>
          <w:sz w:val="22"/>
        </w:rPr>
        <w:t>Underwood BR</w:t>
      </w:r>
      <w:r w:rsidRPr="00A866D2">
        <w:rPr>
          <w:rFonts w:ascii="Cambria" w:hAnsi="Cambria"/>
          <w:noProof/>
          <w:sz w:val="22"/>
        </w:rPr>
        <w:t xml:space="preserve">, </w:t>
      </w:r>
      <w:r w:rsidRPr="00A866D2">
        <w:rPr>
          <w:rFonts w:ascii="Cambria" w:hAnsi="Cambria"/>
          <w:b/>
          <w:bCs/>
          <w:noProof/>
          <w:sz w:val="22"/>
        </w:rPr>
        <w:t>Ungermann C</w:t>
      </w:r>
      <w:r w:rsidRPr="00A866D2">
        <w:rPr>
          <w:rFonts w:ascii="Cambria" w:hAnsi="Cambria"/>
          <w:noProof/>
          <w:sz w:val="22"/>
        </w:rPr>
        <w:t xml:space="preserve">, </w:t>
      </w:r>
      <w:r w:rsidRPr="00A866D2">
        <w:rPr>
          <w:rFonts w:ascii="Cambria" w:hAnsi="Cambria"/>
          <w:b/>
          <w:bCs/>
          <w:noProof/>
          <w:sz w:val="22"/>
        </w:rPr>
        <w:t>Ureshino RP</w:t>
      </w:r>
      <w:r w:rsidRPr="00A866D2">
        <w:rPr>
          <w:rFonts w:ascii="Cambria" w:hAnsi="Cambria"/>
          <w:noProof/>
          <w:sz w:val="22"/>
        </w:rPr>
        <w:t xml:space="preserve">, </w:t>
      </w:r>
      <w:r w:rsidRPr="00A866D2">
        <w:rPr>
          <w:rFonts w:ascii="Cambria" w:hAnsi="Cambria"/>
          <w:b/>
          <w:bCs/>
          <w:noProof/>
          <w:sz w:val="22"/>
        </w:rPr>
        <w:t>Ushioda R</w:t>
      </w:r>
      <w:r w:rsidRPr="00A866D2">
        <w:rPr>
          <w:rFonts w:ascii="Cambria" w:hAnsi="Cambria"/>
          <w:noProof/>
          <w:sz w:val="22"/>
        </w:rPr>
        <w:t xml:space="preserve">, </w:t>
      </w:r>
      <w:r w:rsidRPr="00A866D2">
        <w:rPr>
          <w:rFonts w:ascii="Cambria" w:hAnsi="Cambria"/>
          <w:b/>
          <w:bCs/>
          <w:noProof/>
          <w:sz w:val="22"/>
        </w:rPr>
        <w:t>Uversky VN</w:t>
      </w:r>
      <w:r w:rsidRPr="00A866D2">
        <w:rPr>
          <w:rFonts w:ascii="Cambria" w:hAnsi="Cambria"/>
          <w:noProof/>
          <w:sz w:val="22"/>
        </w:rPr>
        <w:t xml:space="preserve">, </w:t>
      </w:r>
      <w:r w:rsidRPr="00A866D2">
        <w:rPr>
          <w:rFonts w:ascii="Cambria" w:hAnsi="Cambria"/>
          <w:b/>
          <w:bCs/>
          <w:noProof/>
          <w:sz w:val="22"/>
        </w:rPr>
        <w:t>Uzcátegui NL</w:t>
      </w:r>
      <w:r w:rsidRPr="00A866D2">
        <w:rPr>
          <w:rFonts w:ascii="Cambria" w:hAnsi="Cambria"/>
          <w:noProof/>
          <w:sz w:val="22"/>
        </w:rPr>
        <w:t xml:space="preserve">, </w:t>
      </w:r>
      <w:r w:rsidRPr="00A866D2">
        <w:rPr>
          <w:rFonts w:ascii="Cambria" w:hAnsi="Cambria"/>
          <w:b/>
          <w:bCs/>
          <w:noProof/>
          <w:sz w:val="22"/>
        </w:rPr>
        <w:t>Vaccari T</w:t>
      </w:r>
      <w:r w:rsidRPr="00A866D2">
        <w:rPr>
          <w:rFonts w:ascii="Cambria" w:hAnsi="Cambria"/>
          <w:noProof/>
          <w:sz w:val="22"/>
        </w:rPr>
        <w:t xml:space="preserve">, </w:t>
      </w:r>
      <w:r w:rsidRPr="00A866D2">
        <w:rPr>
          <w:rFonts w:ascii="Cambria" w:hAnsi="Cambria"/>
          <w:b/>
          <w:bCs/>
          <w:noProof/>
          <w:sz w:val="22"/>
        </w:rPr>
        <w:t>Vaccaro MI</w:t>
      </w:r>
      <w:r w:rsidRPr="00A866D2">
        <w:rPr>
          <w:rFonts w:ascii="Cambria" w:hAnsi="Cambria"/>
          <w:noProof/>
          <w:sz w:val="22"/>
        </w:rPr>
        <w:t xml:space="preserve">, </w:t>
      </w:r>
      <w:r w:rsidRPr="00A866D2">
        <w:rPr>
          <w:rFonts w:ascii="Cambria" w:hAnsi="Cambria"/>
          <w:b/>
          <w:bCs/>
          <w:noProof/>
          <w:sz w:val="22"/>
        </w:rPr>
        <w:t>Váchová L</w:t>
      </w:r>
      <w:r w:rsidRPr="00A866D2">
        <w:rPr>
          <w:rFonts w:ascii="Cambria" w:hAnsi="Cambria"/>
          <w:noProof/>
          <w:sz w:val="22"/>
        </w:rPr>
        <w:t xml:space="preserve">, </w:t>
      </w:r>
      <w:r w:rsidRPr="00A866D2">
        <w:rPr>
          <w:rFonts w:ascii="Cambria" w:hAnsi="Cambria"/>
          <w:b/>
          <w:bCs/>
          <w:noProof/>
          <w:sz w:val="22"/>
        </w:rPr>
        <w:t>Vakifahmetoglu-Norberg H</w:t>
      </w:r>
      <w:r w:rsidRPr="00A866D2">
        <w:rPr>
          <w:rFonts w:ascii="Cambria" w:hAnsi="Cambria"/>
          <w:noProof/>
          <w:sz w:val="22"/>
        </w:rPr>
        <w:t xml:space="preserve">, </w:t>
      </w:r>
      <w:r w:rsidRPr="00A866D2">
        <w:rPr>
          <w:rFonts w:ascii="Cambria" w:hAnsi="Cambria"/>
          <w:b/>
          <w:bCs/>
          <w:noProof/>
          <w:sz w:val="22"/>
        </w:rPr>
        <w:t>Valdor R</w:t>
      </w:r>
      <w:r w:rsidRPr="00A866D2">
        <w:rPr>
          <w:rFonts w:ascii="Cambria" w:hAnsi="Cambria"/>
          <w:noProof/>
          <w:sz w:val="22"/>
        </w:rPr>
        <w:t xml:space="preserve">, </w:t>
      </w:r>
      <w:r w:rsidRPr="00A866D2">
        <w:rPr>
          <w:rFonts w:ascii="Cambria" w:hAnsi="Cambria"/>
          <w:b/>
          <w:bCs/>
          <w:noProof/>
          <w:sz w:val="22"/>
        </w:rPr>
        <w:t>Valente EM</w:t>
      </w:r>
      <w:r w:rsidRPr="00A866D2">
        <w:rPr>
          <w:rFonts w:ascii="Cambria" w:hAnsi="Cambria"/>
          <w:noProof/>
          <w:sz w:val="22"/>
        </w:rPr>
        <w:t xml:space="preserve">, </w:t>
      </w:r>
      <w:r w:rsidRPr="00A866D2">
        <w:rPr>
          <w:rFonts w:ascii="Cambria" w:hAnsi="Cambria"/>
          <w:b/>
          <w:bCs/>
          <w:noProof/>
          <w:sz w:val="22"/>
        </w:rPr>
        <w:t>Vallette F</w:t>
      </w:r>
      <w:r w:rsidRPr="00A866D2">
        <w:rPr>
          <w:rFonts w:ascii="Cambria" w:hAnsi="Cambria"/>
          <w:noProof/>
          <w:sz w:val="22"/>
        </w:rPr>
        <w:t xml:space="preserve">, </w:t>
      </w:r>
      <w:r w:rsidRPr="00A866D2">
        <w:rPr>
          <w:rFonts w:ascii="Cambria" w:hAnsi="Cambria"/>
          <w:b/>
          <w:bCs/>
          <w:noProof/>
          <w:sz w:val="22"/>
        </w:rPr>
        <w:t>Valverde AM</w:t>
      </w:r>
      <w:r w:rsidRPr="00A866D2">
        <w:rPr>
          <w:rFonts w:ascii="Cambria" w:hAnsi="Cambria"/>
          <w:noProof/>
          <w:sz w:val="22"/>
        </w:rPr>
        <w:t xml:space="preserve">, </w:t>
      </w:r>
      <w:r w:rsidRPr="00A866D2">
        <w:rPr>
          <w:rFonts w:ascii="Cambria" w:hAnsi="Cambria"/>
          <w:b/>
          <w:bCs/>
          <w:noProof/>
          <w:sz w:val="22"/>
        </w:rPr>
        <w:t>Van den Berghe G</w:t>
      </w:r>
      <w:r w:rsidRPr="00A866D2">
        <w:rPr>
          <w:rFonts w:ascii="Cambria" w:hAnsi="Cambria"/>
          <w:noProof/>
          <w:sz w:val="22"/>
        </w:rPr>
        <w:t xml:space="preserve">, </w:t>
      </w:r>
      <w:r w:rsidRPr="00A866D2">
        <w:rPr>
          <w:rFonts w:ascii="Cambria" w:hAnsi="Cambria"/>
          <w:b/>
          <w:bCs/>
          <w:noProof/>
          <w:sz w:val="22"/>
        </w:rPr>
        <w:t>Van Den Bosch L</w:t>
      </w:r>
      <w:r w:rsidRPr="00A866D2">
        <w:rPr>
          <w:rFonts w:ascii="Cambria" w:hAnsi="Cambria"/>
          <w:noProof/>
          <w:sz w:val="22"/>
        </w:rPr>
        <w:t xml:space="preserve">, </w:t>
      </w:r>
      <w:r w:rsidRPr="00A866D2">
        <w:rPr>
          <w:rFonts w:ascii="Cambria" w:hAnsi="Cambria"/>
          <w:b/>
          <w:bCs/>
          <w:noProof/>
          <w:sz w:val="22"/>
        </w:rPr>
        <w:t>van den Brink GR</w:t>
      </w:r>
      <w:r w:rsidRPr="00A866D2">
        <w:rPr>
          <w:rFonts w:ascii="Cambria" w:hAnsi="Cambria"/>
          <w:noProof/>
          <w:sz w:val="22"/>
        </w:rPr>
        <w:t xml:space="preserve">, </w:t>
      </w:r>
      <w:r w:rsidRPr="00A866D2">
        <w:rPr>
          <w:rFonts w:ascii="Cambria" w:hAnsi="Cambria"/>
          <w:b/>
          <w:bCs/>
          <w:noProof/>
          <w:sz w:val="22"/>
        </w:rPr>
        <w:t>van der Goot FG</w:t>
      </w:r>
      <w:r w:rsidRPr="00A866D2">
        <w:rPr>
          <w:rFonts w:ascii="Cambria" w:hAnsi="Cambria"/>
          <w:noProof/>
          <w:sz w:val="22"/>
        </w:rPr>
        <w:t xml:space="preserve">, </w:t>
      </w:r>
      <w:r w:rsidRPr="00A866D2">
        <w:rPr>
          <w:rFonts w:ascii="Cambria" w:hAnsi="Cambria"/>
          <w:b/>
          <w:bCs/>
          <w:noProof/>
          <w:sz w:val="22"/>
        </w:rPr>
        <w:t>van der Klei IJ</w:t>
      </w:r>
      <w:r w:rsidRPr="00A866D2">
        <w:rPr>
          <w:rFonts w:ascii="Cambria" w:hAnsi="Cambria"/>
          <w:noProof/>
          <w:sz w:val="22"/>
        </w:rPr>
        <w:t xml:space="preserve">, </w:t>
      </w:r>
      <w:r w:rsidRPr="00A866D2">
        <w:rPr>
          <w:rFonts w:ascii="Cambria" w:hAnsi="Cambria"/>
          <w:b/>
          <w:bCs/>
          <w:noProof/>
          <w:sz w:val="22"/>
        </w:rPr>
        <w:t>van der Laan LJ</w:t>
      </w:r>
      <w:r w:rsidRPr="00A866D2">
        <w:rPr>
          <w:rFonts w:ascii="Cambria" w:hAnsi="Cambria"/>
          <w:noProof/>
          <w:sz w:val="22"/>
        </w:rPr>
        <w:t xml:space="preserve">, </w:t>
      </w:r>
      <w:r w:rsidRPr="00A866D2">
        <w:rPr>
          <w:rFonts w:ascii="Cambria" w:hAnsi="Cambria"/>
          <w:b/>
          <w:bCs/>
          <w:noProof/>
          <w:sz w:val="22"/>
        </w:rPr>
        <w:t>van Doorn WG</w:t>
      </w:r>
      <w:r w:rsidRPr="00A866D2">
        <w:rPr>
          <w:rFonts w:ascii="Cambria" w:hAnsi="Cambria"/>
          <w:noProof/>
          <w:sz w:val="22"/>
        </w:rPr>
        <w:t xml:space="preserve">, </w:t>
      </w:r>
      <w:r w:rsidRPr="00A866D2">
        <w:rPr>
          <w:rFonts w:ascii="Cambria" w:hAnsi="Cambria"/>
          <w:b/>
          <w:bCs/>
          <w:noProof/>
          <w:sz w:val="22"/>
        </w:rPr>
        <w:t>van Egmond M</w:t>
      </w:r>
      <w:r w:rsidRPr="00A866D2">
        <w:rPr>
          <w:rFonts w:ascii="Cambria" w:hAnsi="Cambria"/>
          <w:noProof/>
          <w:sz w:val="22"/>
        </w:rPr>
        <w:t xml:space="preserve">, </w:t>
      </w:r>
      <w:r w:rsidRPr="00A866D2">
        <w:rPr>
          <w:rFonts w:ascii="Cambria" w:hAnsi="Cambria"/>
          <w:b/>
          <w:bCs/>
          <w:noProof/>
          <w:sz w:val="22"/>
        </w:rPr>
        <w:t>van Golen KL</w:t>
      </w:r>
      <w:r w:rsidRPr="00A866D2">
        <w:rPr>
          <w:rFonts w:ascii="Cambria" w:hAnsi="Cambria"/>
          <w:noProof/>
          <w:sz w:val="22"/>
        </w:rPr>
        <w:t xml:space="preserve">, </w:t>
      </w:r>
      <w:r w:rsidRPr="00A866D2">
        <w:rPr>
          <w:rFonts w:ascii="Cambria" w:hAnsi="Cambria"/>
          <w:b/>
          <w:bCs/>
          <w:noProof/>
          <w:sz w:val="22"/>
        </w:rPr>
        <w:t>Van Kaer L</w:t>
      </w:r>
      <w:r w:rsidRPr="00A866D2">
        <w:rPr>
          <w:rFonts w:ascii="Cambria" w:hAnsi="Cambria"/>
          <w:noProof/>
          <w:sz w:val="22"/>
        </w:rPr>
        <w:t xml:space="preserve">, </w:t>
      </w:r>
      <w:r w:rsidRPr="00A866D2">
        <w:rPr>
          <w:rFonts w:ascii="Cambria" w:hAnsi="Cambria"/>
          <w:b/>
          <w:bCs/>
          <w:noProof/>
          <w:sz w:val="22"/>
        </w:rPr>
        <w:t>van Lookeren Campagne M</w:t>
      </w:r>
      <w:r w:rsidRPr="00A866D2">
        <w:rPr>
          <w:rFonts w:ascii="Cambria" w:hAnsi="Cambria"/>
          <w:noProof/>
          <w:sz w:val="22"/>
        </w:rPr>
        <w:t xml:space="preserve">, </w:t>
      </w:r>
      <w:r w:rsidRPr="00A866D2">
        <w:rPr>
          <w:rFonts w:ascii="Cambria" w:hAnsi="Cambria"/>
          <w:b/>
          <w:bCs/>
          <w:noProof/>
          <w:sz w:val="22"/>
        </w:rPr>
        <w:t>Vandenabeele P</w:t>
      </w:r>
      <w:r w:rsidRPr="00A866D2">
        <w:rPr>
          <w:rFonts w:ascii="Cambria" w:hAnsi="Cambria"/>
          <w:noProof/>
          <w:sz w:val="22"/>
        </w:rPr>
        <w:t xml:space="preserve">, </w:t>
      </w:r>
      <w:r w:rsidRPr="00A866D2">
        <w:rPr>
          <w:rFonts w:ascii="Cambria" w:hAnsi="Cambria"/>
          <w:b/>
          <w:bCs/>
          <w:noProof/>
          <w:sz w:val="22"/>
        </w:rPr>
        <w:t>Vandenberghe W</w:t>
      </w:r>
      <w:r w:rsidRPr="00A866D2">
        <w:rPr>
          <w:rFonts w:ascii="Cambria" w:hAnsi="Cambria"/>
          <w:noProof/>
          <w:sz w:val="22"/>
        </w:rPr>
        <w:t xml:space="preserve">, </w:t>
      </w:r>
      <w:r w:rsidRPr="00A866D2">
        <w:rPr>
          <w:rFonts w:ascii="Cambria" w:hAnsi="Cambria"/>
          <w:b/>
          <w:bCs/>
          <w:noProof/>
          <w:sz w:val="22"/>
        </w:rPr>
        <w:t>Vanhorebeek I</w:t>
      </w:r>
      <w:r w:rsidRPr="00A866D2">
        <w:rPr>
          <w:rFonts w:ascii="Cambria" w:hAnsi="Cambria"/>
          <w:noProof/>
          <w:sz w:val="22"/>
        </w:rPr>
        <w:t xml:space="preserve">, </w:t>
      </w:r>
      <w:r w:rsidRPr="00A866D2">
        <w:rPr>
          <w:rFonts w:ascii="Cambria" w:hAnsi="Cambria"/>
          <w:b/>
          <w:bCs/>
          <w:noProof/>
          <w:sz w:val="22"/>
        </w:rPr>
        <w:t>Varela-Nieto I</w:t>
      </w:r>
      <w:r w:rsidRPr="00A866D2">
        <w:rPr>
          <w:rFonts w:ascii="Cambria" w:hAnsi="Cambria"/>
          <w:noProof/>
          <w:sz w:val="22"/>
        </w:rPr>
        <w:t xml:space="preserve">, </w:t>
      </w:r>
      <w:r w:rsidRPr="00A866D2">
        <w:rPr>
          <w:rFonts w:ascii="Cambria" w:hAnsi="Cambria"/>
          <w:b/>
          <w:bCs/>
          <w:noProof/>
          <w:sz w:val="22"/>
        </w:rPr>
        <w:t>Vasconcelos MH</w:t>
      </w:r>
      <w:r w:rsidRPr="00A866D2">
        <w:rPr>
          <w:rFonts w:ascii="Cambria" w:hAnsi="Cambria"/>
          <w:noProof/>
          <w:sz w:val="22"/>
        </w:rPr>
        <w:t xml:space="preserve">, </w:t>
      </w:r>
      <w:r w:rsidRPr="00A866D2">
        <w:rPr>
          <w:rFonts w:ascii="Cambria" w:hAnsi="Cambria"/>
          <w:b/>
          <w:bCs/>
          <w:noProof/>
          <w:sz w:val="22"/>
        </w:rPr>
        <w:t>Vasko R</w:t>
      </w:r>
      <w:r w:rsidRPr="00A866D2">
        <w:rPr>
          <w:rFonts w:ascii="Cambria" w:hAnsi="Cambria"/>
          <w:noProof/>
          <w:sz w:val="22"/>
        </w:rPr>
        <w:t xml:space="preserve">, </w:t>
      </w:r>
      <w:r w:rsidRPr="00A866D2">
        <w:rPr>
          <w:rFonts w:ascii="Cambria" w:hAnsi="Cambria"/>
          <w:b/>
          <w:bCs/>
          <w:noProof/>
          <w:sz w:val="22"/>
        </w:rPr>
        <w:t>Vavvas DG</w:t>
      </w:r>
      <w:r w:rsidRPr="00A866D2">
        <w:rPr>
          <w:rFonts w:ascii="Cambria" w:hAnsi="Cambria"/>
          <w:noProof/>
          <w:sz w:val="22"/>
        </w:rPr>
        <w:t xml:space="preserve">, </w:t>
      </w:r>
      <w:r w:rsidRPr="00A866D2">
        <w:rPr>
          <w:rFonts w:ascii="Cambria" w:hAnsi="Cambria"/>
          <w:b/>
          <w:bCs/>
          <w:noProof/>
          <w:sz w:val="22"/>
        </w:rPr>
        <w:t>Vega-Naredo I</w:t>
      </w:r>
      <w:r w:rsidRPr="00A866D2">
        <w:rPr>
          <w:rFonts w:ascii="Cambria" w:hAnsi="Cambria"/>
          <w:noProof/>
          <w:sz w:val="22"/>
        </w:rPr>
        <w:t xml:space="preserve">, </w:t>
      </w:r>
      <w:r w:rsidRPr="00A866D2">
        <w:rPr>
          <w:rFonts w:ascii="Cambria" w:hAnsi="Cambria"/>
          <w:b/>
          <w:bCs/>
          <w:noProof/>
          <w:sz w:val="22"/>
        </w:rPr>
        <w:t>Velasco G</w:t>
      </w:r>
      <w:r w:rsidRPr="00A866D2">
        <w:rPr>
          <w:rFonts w:ascii="Cambria" w:hAnsi="Cambria"/>
          <w:noProof/>
          <w:sz w:val="22"/>
        </w:rPr>
        <w:t xml:space="preserve">, </w:t>
      </w:r>
      <w:r w:rsidRPr="00A866D2">
        <w:rPr>
          <w:rFonts w:ascii="Cambria" w:hAnsi="Cambria"/>
          <w:b/>
          <w:bCs/>
          <w:noProof/>
          <w:sz w:val="22"/>
        </w:rPr>
        <w:t>Velentzas AD</w:t>
      </w:r>
      <w:r w:rsidRPr="00A866D2">
        <w:rPr>
          <w:rFonts w:ascii="Cambria" w:hAnsi="Cambria"/>
          <w:noProof/>
          <w:sz w:val="22"/>
        </w:rPr>
        <w:t xml:space="preserve">, </w:t>
      </w:r>
      <w:r w:rsidRPr="00A866D2">
        <w:rPr>
          <w:rFonts w:ascii="Cambria" w:hAnsi="Cambria"/>
          <w:b/>
          <w:bCs/>
          <w:noProof/>
          <w:sz w:val="22"/>
        </w:rPr>
        <w:t>Velentzas PD</w:t>
      </w:r>
      <w:r w:rsidRPr="00A866D2">
        <w:rPr>
          <w:rFonts w:ascii="Cambria" w:hAnsi="Cambria"/>
          <w:noProof/>
          <w:sz w:val="22"/>
        </w:rPr>
        <w:t xml:space="preserve">, </w:t>
      </w:r>
      <w:r w:rsidRPr="00A866D2">
        <w:rPr>
          <w:rFonts w:ascii="Cambria" w:hAnsi="Cambria"/>
          <w:b/>
          <w:bCs/>
          <w:noProof/>
          <w:sz w:val="22"/>
        </w:rPr>
        <w:t>Vellai T</w:t>
      </w:r>
      <w:r w:rsidRPr="00A866D2">
        <w:rPr>
          <w:rFonts w:ascii="Cambria" w:hAnsi="Cambria"/>
          <w:noProof/>
          <w:sz w:val="22"/>
        </w:rPr>
        <w:t xml:space="preserve">, </w:t>
      </w:r>
      <w:r w:rsidRPr="00A866D2">
        <w:rPr>
          <w:rFonts w:ascii="Cambria" w:hAnsi="Cambria"/>
          <w:b/>
          <w:bCs/>
          <w:noProof/>
          <w:sz w:val="22"/>
        </w:rPr>
        <w:t>Vellenga E</w:t>
      </w:r>
      <w:r w:rsidRPr="00A866D2">
        <w:rPr>
          <w:rFonts w:ascii="Cambria" w:hAnsi="Cambria"/>
          <w:noProof/>
          <w:sz w:val="22"/>
        </w:rPr>
        <w:t xml:space="preserve">, </w:t>
      </w:r>
      <w:r w:rsidRPr="00A866D2">
        <w:rPr>
          <w:rFonts w:ascii="Cambria" w:hAnsi="Cambria"/>
          <w:b/>
          <w:bCs/>
          <w:noProof/>
          <w:sz w:val="22"/>
        </w:rPr>
        <w:t>Vendelbo MH</w:t>
      </w:r>
      <w:r w:rsidRPr="00A866D2">
        <w:rPr>
          <w:rFonts w:ascii="Cambria" w:hAnsi="Cambria"/>
          <w:noProof/>
          <w:sz w:val="22"/>
        </w:rPr>
        <w:t xml:space="preserve">, </w:t>
      </w:r>
      <w:r w:rsidRPr="00A866D2">
        <w:rPr>
          <w:rFonts w:ascii="Cambria" w:hAnsi="Cambria"/>
          <w:b/>
          <w:bCs/>
          <w:noProof/>
          <w:sz w:val="22"/>
        </w:rPr>
        <w:t>Venkatachalam K</w:t>
      </w:r>
      <w:r w:rsidRPr="00A866D2">
        <w:rPr>
          <w:rFonts w:ascii="Cambria" w:hAnsi="Cambria"/>
          <w:noProof/>
          <w:sz w:val="22"/>
        </w:rPr>
        <w:t xml:space="preserve">, </w:t>
      </w:r>
      <w:r w:rsidRPr="00A866D2">
        <w:rPr>
          <w:rFonts w:ascii="Cambria" w:hAnsi="Cambria"/>
          <w:b/>
          <w:bCs/>
          <w:noProof/>
          <w:sz w:val="22"/>
        </w:rPr>
        <w:t>Ventura N</w:t>
      </w:r>
      <w:r w:rsidRPr="00A866D2">
        <w:rPr>
          <w:rFonts w:ascii="Cambria" w:hAnsi="Cambria"/>
          <w:noProof/>
          <w:sz w:val="22"/>
        </w:rPr>
        <w:t xml:space="preserve">, </w:t>
      </w:r>
      <w:r w:rsidRPr="00A866D2">
        <w:rPr>
          <w:rFonts w:ascii="Cambria" w:hAnsi="Cambria"/>
          <w:b/>
          <w:bCs/>
          <w:noProof/>
          <w:sz w:val="22"/>
        </w:rPr>
        <w:t>Ventura S</w:t>
      </w:r>
      <w:r w:rsidRPr="00A866D2">
        <w:rPr>
          <w:rFonts w:ascii="Cambria" w:hAnsi="Cambria"/>
          <w:noProof/>
          <w:sz w:val="22"/>
        </w:rPr>
        <w:t xml:space="preserve">, </w:t>
      </w:r>
      <w:r w:rsidRPr="00A866D2">
        <w:rPr>
          <w:rFonts w:ascii="Cambria" w:hAnsi="Cambria"/>
          <w:b/>
          <w:bCs/>
          <w:noProof/>
          <w:sz w:val="22"/>
        </w:rPr>
        <w:t>Veras PS</w:t>
      </w:r>
      <w:r w:rsidRPr="00A866D2">
        <w:rPr>
          <w:rFonts w:ascii="Cambria" w:hAnsi="Cambria"/>
          <w:noProof/>
          <w:sz w:val="22"/>
        </w:rPr>
        <w:t xml:space="preserve">, </w:t>
      </w:r>
      <w:r w:rsidRPr="00A866D2">
        <w:rPr>
          <w:rFonts w:ascii="Cambria" w:hAnsi="Cambria"/>
          <w:b/>
          <w:bCs/>
          <w:noProof/>
          <w:sz w:val="22"/>
        </w:rPr>
        <w:t>Verdier M</w:t>
      </w:r>
      <w:r w:rsidRPr="00A866D2">
        <w:rPr>
          <w:rFonts w:ascii="Cambria" w:hAnsi="Cambria"/>
          <w:noProof/>
          <w:sz w:val="22"/>
        </w:rPr>
        <w:t xml:space="preserve">, </w:t>
      </w:r>
      <w:r w:rsidRPr="00A866D2">
        <w:rPr>
          <w:rFonts w:ascii="Cambria" w:hAnsi="Cambria"/>
          <w:b/>
          <w:bCs/>
          <w:noProof/>
          <w:sz w:val="22"/>
        </w:rPr>
        <w:t>Vertessy BG</w:t>
      </w:r>
      <w:r w:rsidRPr="00A866D2">
        <w:rPr>
          <w:rFonts w:ascii="Cambria" w:hAnsi="Cambria"/>
          <w:noProof/>
          <w:sz w:val="22"/>
        </w:rPr>
        <w:t xml:space="preserve">, </w:t>
      </w:r>
      <w:r w:rsidRPr="00A866D2">
        <w:rPr>
          <w:rFonts w:ascii="Cambria" w:hAnsi="Cambria"/>
          <w:b/>
          <w:bCs/>
          <w:noProof/>
          <w:sz w:val="22"/>
        </w:rPr>
        <w:t>Viale A</w:t>
      </w:r>
      <w:r w:rsidRPr="00A866D2">
        <w:rPr>
          <w:rFonts w:ascii="Cambria" w:hAnsi="Cambria"/>
          <w:noProof/>
          <w:sz w:val="22"/>
        </w:rPr>
        <w:t xml:space="preserve">, </w:t>
      </w:r>
      <w:r w:rsidRPr="00A866D2">
        <w:rPr>
          <w:rFonts w:ascii="Cambria" w:hAnsi="Cambria"/>
          <w:b/>
          <w:bCs/>
          <w:noProof/>
          <w:sz w:val="22"/>
        </w:rPr>
        <w:t>Vidal M</w:t>
      </w:r>
      <w:r w:rsidRPr="00A866D2">
        <w:rPr>
          <w:rFonts w:ascii="Cambria" w:hAnsi="Cambria"/>
          <w:noProof/>
          <w:sz w:val="22"/>
        </w:rPr>
        <w:t xml:space="preserve">, </w:t>
      </w:r>
      <w:r w:rsidRPr="00A866D2">
        <w:rPr>
          <w:rFonts w:ascii="Cambria" w:hAnsi="Cambria"/>
          <w:b/>
          <w:bCs/>
          <w:noProof/>
          <w:sz w:val="22"/>
        </w:rPr>
        <w:t>Vieira H LA</w:t>
      </w:r>
      <w:r w:rsidRPr="00A866D2">
        <w:rPr>
          <w:rFonts w:ascii="Cambria" w:hAnsi="Cambria"/>
          <w:noProof/>
          <w:sz w:val="22"/>
        </w:rPr>
        <w:t xml:space="preserve">, </w:t>
      </w:r>
      <w:r w:rsidRPr="00A866D2">
        <w:rPr>
          <w:rFonts w:ascii="Cambria" w:hAnsi="Cambria"/>
          <w:b/>
          <w:bCs/>
          <w:noProof/>
          <w:sz w:val="22"/>
        </w:rPr>
        <w:t>Vierstra RD</w:t>
      </w:r>
      <w:r w:rsidRPr="00A866D2">
        <w:rPr>
          <w:rFonts w:ascii="Cambria" w:hAnsi="Cambria"/>
          <w:noProof/>
          <w:sz w:val="22"/>
        </w:rPr>
        <w:t xml:space="preserve">, </w:t>
      </w:r>
      <w:r w:rsidRPr="00A866D2">
        <w:rPr>
          <w:rFonts w:ascii="Cambria" w:hAnsi="Cambria"/>
          <w:b/>
          <w:bCs/>
          <w:noProof/>
          <w:sz w:val="22"/>
        </w:rPr>
        <w:t>Vigneswaran N</w:t>
      </w:r>
      <w:r w:rsidRPr="00A866D2">
        <w:rPr>
          <w:rFonts w:ascii="Cambria" w:hAnsi="Cambria"/>
          <w:noProof/>
          <w:sz w:val="22"/>
        </w:rPr>
        <w:t xml:space="preserve">, </w:t>
      </w:r>
      <w:r w:rsidRPr="00A866D2">
        <w:rPr>
          <w:rFonts w:ascii="Cambria" w:hAnsi="Cambria"/>
          <w:b/>
          <w:bCs/>
          <w:noProof/>
          <w:sz w:val="22"/>
        </w:rPr>
        <w:t>Vij N</w:t>
      </w:r>
      <w:r w:rsidRPr="00A866D2">
        <w:rPr>
          <w:rFonts w:ascii="Cambria" w:hAnsi="Cambria"/>
          <w:noProof/>
          <w:sz w:val="22"/>
        </w:rPr>
        <w:t xml:space="preserve">, </w:t>
      </w:r>
      <w:r w:rsidRPr="00A866D2">
        <w:rPr>
          <w:rFonts w:ascii="Cambria" w:hAnsi="Cambria"/>
          <w:b/>
          <w:bCs/>
          <w:noProof/>
          <w:sz w:val="22"/>
        </w:rPr>
        <w:t>Vila M</w:t>
      </w:r>
      <w:r w:rsidRPr="00A866D2">
        <w:rPr>
          <w:rFonts w:ascii="Cambria" w:hAnsi="Cambria"/>
          <w:noProof/>
          <w:sz w:val="22"/>
        </w:rPr>
        <w:t xml:space="preserve">, </w:t>
      </w:r>
      <w:r w:rsidRPr="00A866D2">
        <w:rPr>
          <w:rFonts w:ascii="Cambria" w:hAnsi="Cambria"/>
          <w:b/>
          <w:bCs/>
          <w:noProof/>
          <w:sz w:val="22"/>
        </w:rPr>
        <w:t>Villar M</w:t>
      </w:r>
      <w:r w:rsidRPr="00A866D2">
        <w:rPr>
          <w:rFonts w:ascii="Cambria" w:hAnsi="Cambria"/>
          <w:noProof/>
          <w:sz w:val="22"/>
        </w:rPr>
        <w:t xml:space="preserve">, </w:t>
      </w:r>
      <w:r w:rsidRPr="00A866D2">
        <w:rPr>
          <w:rFonts w:ascii="Cambria" w:hAnsi="Cambria"/>
          <w:b/>
          <w:bCs/>
          <w:noProof/>
          <w:sz w:val="22"/>
        </w:rPr>
        <w:t>Villar VH</w:t>
      </w:r>
      <w:r w:rsidRPr="00A866D2">
        <w:rPr>
          <w:rFonts w:ascii="Cambria" w:hAnsi="Cambria"/>
          <w:noProof/>
          <w:sz w:val="22"/>
        </w:rPr>
        <w:t xml:space="preserve">, </w:t>
      </w:r>
      <w:r w:rsidRPr="00A866D2">
        <w:rPr>
          <w:rFonts w:ascii="Cambria" w:hAnsi="Cambria"/>
          <w:b/>
          <w:bCs/>
          <w:noProof/>
          <w:sz w:val="22"/>
        </w:rPr>
        <w:t>Villarroya J</w:t>
      </w:r>
      <w:r w:rsidRPr="00A866D2">
        <w:rPr>
          <w:rFonts w:ascii="Cambria" w:hAnsi="Cambria"/>
          <w:noProof/>
          <w:sz w:val="22"/>
        </w:rPr>
        <w:t xml:space="preserve">, </w:t>
      </w:r>
      <w:r w:rsidRPr="00A866D2">
        <w:rPr>
          <w:rFonts w:ascii="Cambria" w:hAnsi="Cambria"/>
          <w:b/>
          <w:bCs/>
          <w:noProof/>
          <w:sz w:val="22"/>
        </w:rPr>
        <w:t>Vindis C</w:t>
      </w:r>
      <w:r w:rsidRPr="00A866D2">
        <w:rPr>
          <w:rFonts w:ascii="Cambria" w:hAnsi="Cambria"/>
          <w:noProof/>
          <w:sz w:val="22"/>
        </w:rPr>
        <w:t xml:space="preserve">, </w:t>
      </w:r>
      <w:r w:rsidRPr="00A866D2">
        <w:rPr>
          <w:rFonts w:ascii="Cambria" w:hAnsi="Cambria"/>
          <w:b/>
          <w:bCs/>
          <w:noProof/>
          <w:sz w:val="22"/>
        </w:rPr>
        <w:t>Viola G</w:t>
      </w:r>
      <w:r w:rsidRPr="00A866D2">
        <w:rPr>
          <w:rFonts w:ascii="Cambria" w:hAnsi="Cambria"/>
          <w:noProof/>
          <w:sz w:val="22"/>
        </w:rPr>
        <w:t xml:space="preserve">, </w:t>
      </w:r>
      <w:r w:rsidRPr="00A866D2">
        <w:rPr>
          <w:rFonts w:ascii="Cambria" w:hAnsi="Cambria"/>
          <w:b/>
          <w:bCs/>
          <w:noProof/>
          <w:sz w:val="22"/>
        </w:rPr>
        <w:t>Viscomi MT</w:t>
      </w:r>
      <w:r w:rsidRPr="00A866D2">
        <w:rPr>
          <w:rFonts w:ascii="Cambria" w:hAnsi="Cambria"/>
          <w:noProof/>
          <w:sz w:val="22"/>
        </w:rPr>
        <w:t xml:space="preserve">, </w:t>
      </w:r>
      <w:r w:rsidRPr="00A866D2">
        <w:rPr>
          <w:rFonts w:ascii="Cambria" w:hAnsi="Cambria"/>
          <w:b/>
          <w:bCs/>
          <w:noProof/>
          <w:sz w:val="22"/>
        </w:rPr>
        <w:t>Vitale G</w:t>
      </w:r>
      <w:r w:rsidRPr="00A866D2">
        <w:rPr>
          <w:rFonts w:ascii="Cambria" w:hAnsi="Cambria"/>
          <w:noProof/>
          <w:sz w:val="22"/>
        </w:rPr>
        <w:t xml:space="preserve">, </w:t>
      </w:r>
      <w:r w:rsidRPr="00A866D2">
        <w:rPr>
          <w:rFonts w:ascii="Cambria" w:hAnsi="Cambria"/>
          <w:b/>
          <w:bCs/>
          <w:noProof/>
          <w:sz w:val="22"/>
        </w:rPr>
        <w:t>Vogl DT</w:t>
      </w:r>
      <w:r w:rsidRPr="00A866D2">
        <w:rPr>
          <w:rFonts w:ascii="Cambria" w:hAnsi="Cambria"/>
          <w:noProof/>
          <w:sz w:val="22"/>
        </w:rPr>
        <w:t xml:space="preserve">, </w:t>
      </w:r>
      <w:r w:rsidRPr="00A866D2">
        <w:rPr>
          <w:rFonts w:ascii="Cambria" w:hAnsi="Cambria"/>
          <w:b/>
          <w:bCs/>
          <w:noProof/>
          <w:sz w:val="22"/>
        </w:rPr>
        <w:t>Voitsekhovskaja O V</w:t>
      </w:r>
      <w:r w:rsidRPr="00A866D2">
        <w:rPr>
          <w:rFonts w:ascii="Cambria" w:hAnsi="Cambria"/>
          <w:noProof/>
          <w:sz w:val="22"/>
        </w:rPr>
        <w:t xml:space="preserve">, </w:t>
      </w:r>
      <w:r w:rsidRPr="00A866D2">
        <w:rPr>
          <w:rFonts w:ascii="Cambria" w:hAnsi="Cambria"/>
          <w:b/>
          <w:bCs/>
          <w:noProof/>
          <w:sz w:val="22"/>
        </w:rPr>
        <w:t>von Haefen C</w:t>
      </w:r>
      <w:r w:rsidRPr="00A866D2">
        <w:rPr>
          <w:rFonts w:ascii="Cambria" w:hAnsi="Cambria"/>
          <w:noProof/>
          <w:sz w:val="22"/>
        </w:rPr>
        <w:t xml:space="preserve">, </w:t>
      </w:r>
      <w:r w:rsidRPr="00A866D2">
        <w:rPr>
          <w:rFonts w:ascii="Cambria" w:hAnsi="Cambria"/>
          <w:b/>
          <w:bCs/>
          <w:noProof/>
          <w:sz w:val="22"/>
        </w:rPr>
        <w:t>von Schwarzenberg K</w:t>
      </w:r>
      <w:r w:rsidRPr="00A866D2">
        <w:rPr>
          <w:rFonts w:ascii="Cambria" w:hAnsi="Cambria"/>
          <w:noProof/>
          <w:sz w:val="22"/>
        </w:rPr>
        <w:t xml:space="preserve">, </w:t>
      </w:r>
      <w:r w:rsidRPr="00A866D2">
        <w:rPr>
          <w:rFonts w:ascii="Cambria" w:hAnsi="Cambria"/>
          <w:b/>
          <w:bCs/>
          <w:noProof/>
          <w:sz w:val="22"/>
        </w:rPr>
        <w:t>Voth DE</w:t>
      </w:r>
      <w:r w:rsidRPr="00A866D2">
        <w:rPr>
          <w:rFonts w:ascii="Cambria" w:hAnsi="Cambria"/>
          <w:noProof/>
          <w:sz w:val="22"/>
        </w:rPr>
        <w:t xml:space="preserve">, </w:t>
      </w:r>
      <w:r w:rsidRPr="00A866D2">
        <w:rPr>
          <w:rFonts w:ascii="Cambria" w:hAnsi="Cambria"/>
          <w:b/>
          <w:bCs/>
          <w:noProof/>
          <w:sz w:val="22"/>
        </w:rPr>
        <w:t>Vouret-Craviari V</w:t>
      </w:r>
      <w:r w:rsidRPr="00A866D2">
        <w:rPr>
          <w:rFonts w:ascii="Cambria" w:hAnsi="Cambria"/>
          <w:noProof/>
          <w:sz w:val="22"/>
        </w:rPr>
        <w:t xml:space="preserve">, </w:t>
      </w:r>
      <w:r w:rsidRPr="00A866D2">
        <w:rPr>
          <w:rFonts w:ascii="Cambria" w:hAnsi="Cambria"/>
          <w:b/>
          <w:bCs/>
          <w:noProof/>
          <w:sz w:val="22"/>
        </w:rPr>
        <w:t>Vuori K</w:t>
      </w:r>
      <w:r w:rsidRPr="00A866D2">
        <w:rPr>
          <w:rFonts w:ascii="Cambria" w:hAnsi="Cambria"/>
          <w:noProof/>
          <w:sz w:val="22"/>
        </w:rPr>
        <w:t xml:space="preserve">, </w:t>
      </w:r>
      <w:r w:rsidRPr="00A866D2">
        <w:rPr>
          <w:rFonts w:ascii="Cambria" w:hAnsi="Cambria"/>
          <w:b/>
          <w:bCs/>
          <w:noProof/>
          <w:sz w:val="22"/>
        </w:rPr>
        <w:t>Vyas JM</w:t>
      </w:r>
      <w:r w:rsidRPr="00A866D2">
        <w:rPr>
          <w:rFonts w:ascii="Cambria" w:hAnsi="Cambria"/>
          <w:noProof/>
          <w:sz w:val="22"/>
        </w:rPr>
        <w:t xml:space="preserve">, </w:t>
      </w:r>
      <w:r w:rsidRPr="00A866D2">
        <w:rPr>
          <w:rFonts w:ascii="Cambria" w:hAnsi="Cambria"/>
          <w:b/>
          <w:bCs/>
          <w:noProof/>
          <w:sz w:val="22"/>
        </w:rPr>
        <w:t>Waeber C</w:t>
      </w:r>
      <w:r w:rsidRPr="00A866D2">
        <w:rPr>
          <w:rFonts w:ascii="Cambria" w:hAnsi="Cambria"/>
          <w:noProof/>
          <w:sz w:val="22"/>
        </w:rPr>
        <w:t xml:space="preserve">, </w:t>
      </w:r>
      <w:r w:rsidRPr="00A866D2">
        <w:rPr>
          <w:rFonts w:ascii="Cambria" w:hAnsi="Cambria"/>
          <w:b/>
          <w:bCs/>
          <w:noProof/>
          <w:sz w:val="22"/>
        </w:rPr>
        <w:t>Walker CL</w:t>
      </w:r>
      <w:r w:rsidRPr="00A866D2">
        <w:rPr>
          <w:rFonts w:ascii="Cambria" w:hAnsi="Cambria"/>
          <w:noProof/>
          <w:sz w:val="22"/>
        </w:rPr>
        <w:t xml:space="preserve">, </w:t>
      </w:r>
      <w:r w:rsidRPr="00A866D2">
        <w:rPr>
          <w:rFonts w:ascii="Cambria" w:hAnsi="Cambria"/>
          <w:b/>
          <w:bCs/>
          <w:noProof/>
          <w:sz w:val="22"/>
        </w:rPr>
        <w:t>Walker MJ</w:t>
      </w:r>
      <w:r w:rsidRPr="00A866D2">
        <w:rPr>
          <w:rFonts w:ascii="Cambria" w:hAnsi="Cambria"/>
          <w:noProof/>
          <w:sz w:val="22"/>
        </w:rPr>
        <w:t xml:space="preserve">, </w:t>
      </w:r>
      <w:r w:rsidRPr="00A866D2">
        <w:rPr>
          <w:rFonts w:ascii="Cambria" w:hAnsi="Cambria"/>
          <w:b/>
          <w:bCs/>
          <w:noProof/>
          <w:sz w:val="22"/>
        </w:rPr>
        <w:t>Walter J</w:t>
      </w:r>
      <w:r w:rsidRPr="00A866D2">
        <w:rPr>
          <w:rFonts w:ascii="Cambria" w:hAnsi="Cambria"/>
          <w:noProof/>
          <w:sz w:val="22"/>
        </w:rPr>
        <w:t xml:space="preserve">, </w:t>
      </w:r>
      <w:r w:rsidRPr="00A866D2">
        <w:rPr>
          <w:rFonts w:ascii="Cambria" w:hAnsi="Cambria"/>
          <w:b/>
          <w:bCs/>
          <w:noProof/>
          <w:sz w:val="22"/>
        </w:rPr>
        <w:t>Wan L</w:t>
      </w:r>
      <w:r w:rsidRPr="00A866D2">
        <w:rPr>
          <w:rFonts w:ascii="Cambria" w:hAnsi="Cambria"/>
          <w:noProof/>
          <w:sz w:val="22"/>
        </w:rPr>
        <w:t xml:space="preserve">, </w:t>
      </w:r>
      <w:r w:rsidRPr="00A866D2">
        <w:rPr>
          <w:rFonts w:ascii="Cambria" w:hAnsi="Cambria"/>
          <w:b/>
          <w:bCs/>
          <w:noProof/>
          <w:sz w:val="22"/>
        </w:rPr>
        <w:t>Wan X</w:t>
      </w:r>
      <w:r w:rsidRPr="00A866D2">
        <w:rPr>
          <w:rFonts w:ascii="Cambria" w:hAnsi="Cambria"/>
          <w:noProof/>
          <w:sz w:val="22"/>
        </w:rPr>
        <w:t xml:space="preserve">, </w:t>
      </w:r>
      <w:r w:rsidRPr="00A866D2">
        <w:rPr>
          <w:rFonts w:ascii="Cambria" w:hAnsi="Cambria"/>
          <w:b/>
          <w:bCs/>
          <w:noProof/>
          <w:sz w:val="22"/>
        </w:rPr>
        <w:t>Wang B</w:t>
      </w:r>
      <w:r w:rsidRPr="00A866D2">
        <w:rPr>
          <w:rFonts w:ascii="Cambria" w:hAnsi="Cambria"/>
          <w:noProof/>
          <w:sz w:val="22"/>
        </w:rPr>
        <w:t xml:space="preserve">, </w:t>
      </w:r>
      <w:r w:rsidRPr="00A866D2">
        <w:rPr>
          <w:rFonts w:ascii="Cambria" w:hAnsi="Cambria"/>
          <w:b/>
          <w:bCs/>
          <w:noProof/>
          <w:sz w:val="22"/>
        </w:rPr>
        <w:t>Wang C</w:t>
      </w:r>
      <w:r w:rsidRPr="00A866D2">
        <w:rPr>
          <w:rFonts w:ascii="Cambria" w:hAnsi="Cambria"/>
          <w:noProof/>
          <w:sz w:val="22"/>
        </w:rPr>
        <w:t xml:space="preserve">, </w:t>
      </w:r>
      <w:r w:rsidRPr="00A866D2">
        <w:rPr>
          <w:rFonts w:ascii="Cambria" w:hAnsi="Cambria"/>
          <w:b/>
          <w:bCs/>
          <w:noProof/>
          <w:sz w:val="22"/>
        </w:rPr>
        <w:t>Wang C-Y</w:t>
      </w:r>
      <w:r w:rsidRPr="00A866D2">
        <w:rPr>
          <w:rFonts w:ascii="Cambria" w:hAnsi="Cambria"/>
          <w:noProof/>
          <w:sz w:val="22"/>
        </w:rPr>
        <w:t xml:space="preserve">, </w:t>
      </w:r>
      <w:r w:rsidRPr="00A866D2">
        <w:rPr>
          <w:rFonts w:ascii="Cambria" w:hAnsi="Cambria"/>
          <w:b/>
          <w:bCs/>
          <w:noProof/>
          <w:sz w:val="22"/>
        </w:rPr>
        <w:t>Wang C</w:t>
      </w:r>
      <w:r w:rsidRPr="00A866D2">
        <w:rPr>
          <w:rFonts w:ascii="Cambria" w:hAnsi="Cambria"/>
          <w:noProof/>
          <w:sz w:val="22"/>
        </w:rPr>
        <w:t xml:space="preserve">, </w:t>
      </w:r>
      <w:r w:rsidRPr="00A866D2">
        <w:rPr>
          <w:rFonts w:ascii="Cambria" w:hAnsi="Cambria"/>
          <w:b/>
          <w:bCs/>
          <w:noProof/>
          <w:sz w:val="22"/>
        </w:rPr>
        <w:t>Wang C</w:t>
      </w:r>
      <w:r w:rsidRPr="00A866D2">
        <w:rPr>
          <w:rFonts w:ascii="Cambria" w:hAnsi="Cambria"/>
          <w:noProof/>
          <w:sz w:val="22"/>
        </w:rPr>
        <w:t xml:space="preserve">, </w:t>
      </w:r>
      <w:r w:rsidRPr="00A866D2">
        <w:rPr>
          <w:rFonts w:ascii="Cambria" w:hAnsi="Cambria"/>
          <w:b/>
          <w:bCs/>
          <w:noProof/>
          <w:sz w:val="22"/>
        </w:rPr>
        <w:t>Wang C</w:t>
      </w:r>
      <w:r w:rsidRPr="00A866D2">
        <w:rPr>
          <w:rFonts w:ascii="Cambria" w:hAnsi="Cambria"/>
          <w:noProof/>
          <w:sz w:val="22"/>
        </w:rPr>
        <w:t xml:space="preserve">, </w:t>
      </w:r>
      <w:r w:rsidRPr="00A866D2">
        <w:rPr>
          <w:rFonts w:ascii="Cambria" w:hAnsi="Cambria"/>
          <w:b/>
          <w:bCs/>
          <w:noProof/>
          <w:sz w:val="22"/>
        </w:rPr>
        <w:t>Wang D</w:t>
      </w:r>
      <w:r w:rsidRPr="00A866D2">
        <w:rPr>
          <w:rFonts w:ascii="Cambria" w:hAnsi="Cambria"/>
          <w:noProof/>
          <w:sz w:val="22"/>
        </w:rPr>
        <w:t xml:space="preserve">, </w:t>
      </w:r>
      <w:r w:rsidRPr="00A866D2">
        <w:rPr>
          <w:rFonts w:ascii="Cambria" w:hAnsi="Cambria"/>
          <w:b/>
          <w:bCs/>
          <w:noProof/>
          <w:sz w:val="22"/>
        </w:rPr>
        <w:t>Wang F</w:t>
      </w:r>
      <w:r w:rsidRPr="00A866D2">
        <w:rPr>
          <w:rFonts w:ascii="Cambria" w:hAnsi="Cambria"/>
          <w:noProof/>
          <w:sz w:val="22"/>
        </w:rPr>
        <w:t xml:space="preserve">, </w:t>
      </w:r>
      <w:r w:rsidRPr="00A866D2">
        <w:rPr>
          <w:rFonts w:ascii="Cambria" w:hAnsi="Cambria"/>
          <w:b/>
          <w:bCs/>
          <w:noProof/>
          <w:sz w:val="22"/>
        </w:rPr>
        <w:t>Wang F</w:t>
      </w:r>
      <w:r w:rsidRPr="00A866D2">
        <w:rPr>
          <w:rFonts w:ascii="Cambria" w:hAnsi="Cambria"/>
          <w:noProof/>
          <w:sz w:val="22"/>
        </w:rPr>
        <w:t xml:space="preserve">, </w:t>
      </w:r>
      <w:r w:rsidRPr="00A866D2">
        <w:rPr>
          <w:rFonts w:ascii="Cambria" w:hAnsi="Cambria"/>
          <w:b/>
          <w:bCs/>
          <w:noProof/>
          <w:sz w:val="22"/>
        </w:rPr>
        <w:t>Wang G</w:t>
      </w:r>
      <w:r w:rsidRPr="00A866D2">
        <w:rPr>
          <w:rFonts w:ascii="Cambria" w:hAnsi="Cambria"/>
          <w:noProof/>
          <w:sz w:val="22"/>
        </w:rPr>
        <w:t xml:space="preserve">, </w:t>
      </w:r>
      <w:r w:rsidRPr="00A866D2">
        <w:rPr>
          <w:rFonts w:ascii="Cambria" w:hAnsi="Cambria"/>
          <w:b/>
          <w:bCs/>
          <w:noProof/>
          <w:sz w:val="22"/>
        </w:rPr>
        <w:t>Wang H</w:t>
      </w:r>
      <w:r w:rsidRPr="00A866D2">
        <w:rPr>
          <w:rFonts w:ascii="Cambria" w:hAnsi="Cambria"/>
          <w:noProof/>
          <w:sz w:val="22"/>
        </w:rPr>
        <w:t xml:space="preserve">, </w:t>
      </w:r>
      <w:r w:rsidRPr="00A866D2">
        <w:rPr>
          <w:rFonts w:ascii="Cambria" w:hAnsi="Cambria"/>
          <w:b/>
          <w:bCs/>
          <w:noProof/>
          <w:sz w:val="22"/>
        </w:rPr>
        <w:t>Wang H</w:t>
      </w:r>
      <w:r w:rsidRPr="00A866D2">
        <w:rPr>
          <w:rFonts w:ascii="Cambria" w:hAnsi="Cambria"/>
          <w:noProof/>
          <w:sz w:val="22"/>
        </w:rPr>
        <w:t xml:space="preserve">, </w:t>
      </w:r>
      <w:r w:rsidRPr="00A866D2">
        <w:rPr>
          <w:rFonts w:ascii="Cambria" w:hAnsi="Cambria"/>
          <w:b/>
          <w:bCs/>
          <w:noProof/>
          <w:sz w:val="22"/>
        </w:rPr>
        <w:t>Wang H-G</w:t>
      </w:r>
      <w:r w:rsidRPr="00A866D2">
        <w:rPr>
          <w:rFonts w:ascii="Cambria" w:hAnsi="Cambria"/>
          <w:noProof/>
          <w:sz w:val="22"/>
        </w:rPr>
        <w:t xml:space="preserve">, </w:t>
      </w:r>
      <w:r w:rsidRPr="00A866D2">
        <w:rPr>
          <w:rFonts w:ascii="Cambria" w:hAnsi="Cambria"/>
          <w:b/>
          <w:bCs/>
          <w:noProof/>
          <w:sz w:val="22"/>
        </w:rPr>
        <w:t>Wang H</w:t>
      </w:r>
      <w:r w:rsidRPr="00A866D2">
        <w:rPr>
          <w:rFonts w:ascii="Cambria" w:hAnsi="Cambria"/>
          <w:noProof/>
          <w:sz w:val="22"/>
        </w:rPr>
        <w:t xml:space="preserve">, </w:t>
      </w:r>
      <w:r w:rsidRPr="00A866D2">
        <w:rPr>
          <w:rFonts w:ascii="Cambria" w:hAnsi="Cambria"/>
          <w:b/>
          <w:bCs/>
          <w:noProof/>
          <w:sz w:val="22"/>
        </w:rPr>
        <w:t>Wang H-D</w:t>
      </w:r>
      <w:r w:rsidRPr="00A866D2">
        <w:rPr>
          <w:rFonts w:ascii="Cambria" w:hAnsi="Cambria"/>
          <w:noProof/>
          <w:sz w:val="22"/>
        </w:rPr>
        <w:t xml:space="preserve">, </w:t>
      </w:r>
      <w:r w:rsidRPr="00A866D2">
        <w:rPr>
          <w:rFonts w:ascii="Cambria" w:hAnsi="Cambria"/>
          <w:b/>
          <w:bCs/>
          <w:noProof/>
          <w:sz w:val="22"/>
        </w:rPr>
        <w:t>Wang J</w:t>
      </w:r>
      <w:r w:rsidRPr="00A866D2">
        <w:rPr>
          <w:rFonts w:ascii="Cambria" w:hAnsi="Cambria"/>
          <w:noProof/>
          <w:sz w:val="22"/>
        </w:rPr>
        <w:t xml:space="preserve">, </w:t>
      </w:r>
      <w:r w:rsidRPr="00A866D2">
        <w:rPr>
          <w:rFonts w:ascii="Cambria" w:hAnsi="Cambria"/>
          <w:b/>
          <w:bCs/>
          <w:noProof/>
          <w:sz w:val="22"/>
        </w:rPr>
        <w:t>Wang J</w:t>
      </w:r>
      <w:r w:rsidRPr="00A866D2">
        <w:rPr>
          <w:rFonts w:ascii="Cambria" w:hAnsi="Cambria"/>
          <w:noProof/>
          <w:sz w:val="22"/>
        </w:rPr>
        <w:t xml:space="preserve">, </w:t>
      </w:r>
      <w:r w:rsidRPr="00A866D2">
        <w:rPr>
          <w:rFonts w:ascii="Cambria" w:hAnsi="Cambria"/>
          <w:b/>
          <w:bCs/>
          <w:noProof/>
          <w:sz w:val="22"/>
        </w:rPr>
        <w:t>Wang M</w:t>
      </w:r>
      <w:r w:rsidRPr="00A866D2">
        <w:rPr>
          <w:rFonts w:ascii="Cambria" w:hAnsi="Cambria"/>
          <w:noProof/>
          <w:sz w:val="22"/>
        </w:rPr>
        <w:t xml:space="preserve">, </w:t>
      </w:r>
      <w:r w:rsidRPr="00A866D2">
        <w:rPr>
          <w:rFonts w:ascii="Cambria" w:hAnsi="Cambria"/>
          <w:b/>
          <w:bCs/>
          <w:noProof/>
          <w:sz w:val="22"/>
        </w:rPr>
        <w:t>Wang M-Q</w:t>
      </w:r>
      <w:r w:rsidRPr="00A866D2">
        <w:rPr>
          <w:rFonts w:ascii="Cambria" w:hAnsi="Cambria"/>
          <w:noProof/>
          <w:sz w:val="22"/>
        </w:rPr>
        <w:t xml:space="preserve">, </w:t>
      </w:r>
      <w:r w:rsidRPr="00A866D2">
        <w:rPr>
          <w:rFonts w:ascii="Cambria" w:hAnsi="Cambria"/>
          <w:b/>
          <w:bCs/>
          <w:noProof/>
          <w:sz w:val="22"/>
        </w:rPr>
        <w:t>Wang P-Y</w:t>
      </w:r>
      <w:r w:rsidRPr="00A866D2">
        <w:rPr>
          <w:rFonts w:ascii="Cambria" w:hAnsi="Cambria"/>
          <w:noProof/>
          <w:sz w:val="22"/>
        </w:rPr>
        <w:t xml:space="preserve">, </w:t>
      </w:r>
      <w:r w:rsidRPr="00A866D2">
        <w:rPr>
          <w:rFonts w:ascii="Cambria" w:hAnsi="Cambria"/>
          <w:b/>
          <w:bCs/>
          <w:noProof/>
          <w:sz w:val="22"/>
        </w:rPr>
        <w:t>Wang P</w:t>
      </w:r>
      <w:r w:rsidRPr="00A866D2">
        <w:rPr>
          <w:rFonts w:ascii="Cambria" w:hAnsi="Cambria"/>
          <w:noProof/>
          <w:sz w:val="22"/>
        </w:rPr>
        <w:t xml:space="preserve">, </w:t>
      </w:r>
      <w:r w:rsidRPr="00A866D2">
        <w:rPr>
          <w:rFonts w:ascii="Cambria" w:hAnsi="Cambria"/>
          <w:b/>
          <w:bCs/>
          <w:noProof/>
          <w:sz w:val="22"/>
        </w:rPr>
        <w:t>Wang RC</w:t>
      </w:r>
      <w:r w:rsidRPr="00A866D2">
        <w:rPr>
          <w:rFonts w:ascii="Cambria" w:hAnsi="Cambria"/>
          <w:noProof/>
          <w:sz w:val="22"/>
        </w:rPr>
        <w:t xml:space="preserve">, </w:t>
      </w:r>
      <w:r w:rsidRPr="00A866D2">
        <w:rPr>
          <w:rFonts w:ascii="Cambria" w:hAnsi="Cambria"/>
          <w:b/>
          <w:bCs/>
          <w:noProof/>
          <w:sz w:val="22"/>
        </w:rPr>
        <w:t>Wang S</w:t>
      </w:r>
      <w:r w:rsidRPr="00A866D2">
        <w:rPr>
          <w:rFonts w:ascii="Cambria" w:hAnsi="Cambria"/>
          <w:noProof/>
          <w:sz w:val="22"/>
        </w:rPr>
        <w:t xml:space="preserve">, </w:t>
      </w:r>
      <w:r w:rsidRPr="00A866D2">
        <w:rPr>
          <w:rFonts w:ascii="Cambria" w:hAnsi="Cambria"/>
          <w:b/>
          <w:bCs/>
          <w:noProof/>
          <w:sz w:val="22"/>
        </w:rPr>
        <w:t>Wang T-F</w:t>
      </w:r>
      <w:r w:rsidRPr="00A866D2">
        <w:rPr>
          <w:rFonts w:ascii="Cambria" w:hAnsi="Cambria"/>
          <w:noProof/>
          <w:sz w:val="22"/>
        </w:rPr>
        <w:t xml:space="preserve">, </w:t>
      </w:r>
      <w:r w:rsidRPr="00A866D2">
        <w:rPr>
          <w:rFonts w:ascii="Cambria" w:hAnsi="Cambria"/>
          <w:b/>
          <w:bCs/>
          <w:noProof/>
          <w:sz w:val="22"/>
        </w:rPr>
        <w:t>Wang X</w:t>
      </w:r>
      <w:r w:rsidRPr="00A866D2">
        <w:rPr>
          <w:rFonts w:ascii="Cambria" w:hAnsi="Cambria"/>
          <w:noProof/>
          <w:sz w:val="22"/>
        </w:rPr>
        <w:t xml:space="preserve">, </w:t>
      </w:r>
      <w:r w:rsidRPr="00A866D2">
        <w:rPr>
          <w:rFonts w:ascii="Cambria" w:hAnsi="Cambria"/>
          <w:b/>
          <w:bCs/>
          <w:noProof/>
          <w:sz w:val="22"/>
        </w:rPr>
        <w:t>Wang X</w:t>
      </w:r>
      <w:r w:rsidRPr="00A866D2">
        <w:rPr>
          <w:rFonts w:ascii="Cambria" w:hAnsi="Cambria"/>
          <w:noProof/>
          <w:sz w:val="22"/>
        </w:rPr>
        <w:t xml:space="preserve">, </w:t>
      </w:r>
      <w:r w:rsidRPr="00A866D2">
        <w:rPr>
          <w:rFonts w:ascii="Cambria" w:hAnsi="Cambria"/>
          <w:b/>
          <w:bCs/>
          <w:noProof/>
          <w:sz w:val="22"/>
        </w:rPr>
        <w:t>Wang X-W</w:t>
      </w:r>
      <w:r w:rsidRPr="00A866D2">
        <w:rPr>
          <w:rFonts w:ascii="Cambria" w:hAnsi="Cambria"/>
          <w:noProof/>
          <w:sz w:val="22"/>
        </w:rPr>
        <w:t xml:space="preserve">, </w:t>
      </w:r>
      <w:r w:rsidRPr="00A866D2">
        <w:rPr>
          <w:rFonts w:ascii="Cambria" w:hAnsi="Cambria"/>
          <w:b/>
          <w:bCs/>
          <w:noProof/>
          <w:sz w:val="22"/>
        </w:rPr>
        <w:t>Wang X</w:t>
      </w:r>
      <w:r w:rsidRPr="00A866D2">
        <w:rPr>
          <w:rFonts w:ascii="Cambria" w:hAnsi="Cambria"/>
          <w:noProof/>
          <w:sz w:val="22"/>
        </w:rPr>
        <w:t xml:space="preserve">, </w:t>
      </w:r>
      <w:r w:rsidRPr="00A866D2">
        <w:rPr>
          <w:rFonts w:ascii="Cambria" w:hAnsi="Cambria"/>
          <w:b/>
          <w:bCs/>
          <w:noProof/>
          <w:sz w:val="22"/>
        </w:rPr>
        <w:t>Wang X</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Y-J</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YT</w:t>
      </w:r>
      <w:r w:rsidRPr="00A866D2">
        <w:rPr>
          <w:rFonts w:ascii="Cambria" w:hAnsi="Cambria"/>
          <w:noProof/>
          <w:sz w:val="22"/>
        </w:rPr>
        <w:t xml:space="preserve">, </w:t>
      </w:r>
      <w:r w:rsidRPr="00A866D2">
        <w:rPr>
          <w:rFonts w:ascii="Cambria" w:hAnsi="Cambria"/>
          <w:b/>
          <w:bCs/>
          <w:noProof/>
          <w:sz w:val="22"/>
        </w:rPr>
        <w:t>Wang Y</w:t>
      </w:r>
      <w:r w:rsidRPr="00A866D2">
        <w:rPr>
          <w:rFonts w:ascii="Cambria" w:hAnsi="Cambria"/>
          <w:noProof/>
          <w:sz w:val="22"/>
        </w:rPr>
        <w:t xml:space="preserve">, </w:t>
      </w:r>
      <w:r w:rsidRPr="00A866D2">
        <w:rPr>
          <w:rFonts w:ascii="Cambria" w:hAnsi="Cambria"/>
          <w:b/>
          <w:bCs/>
          <w:noProof/>
          <w:sz w:val="22"/>
        </w:rPr>
        <w:t>Wang Z-N</w:t>
      </w:r>
      <w:r w:rsidRPr="00A866D2">
        <w:rPr>
          <w:rFonts w:ascii="Cambria" w:hAnsi="Cambria"/>
          <w:noProof/>
          <w:sz w:val="22"/>
        </w:rPr>
        <w:t xml:space="preserve">, </w:t>
      </w:r>
      <w:r w:rsidRPr="00A866D2">
        <w:rPr>
          <w:rFonts w:ascii="Cambria" w:hAnsi="Cambria"/>
          <w:b/>
          <w:bCs/>
          <w:noProof/>
          <w:sz w:val="22"/>
        </w:rPr>
        <w:t>Wappner P</w:t>
      </w:r>
      <w:r w:rsidRPr="00A866D2">
        <w:rPr>
          <w:rFonts w:ascii="Cambria" w:hAnsi="Cambria"/>
          <w:noProof/>
          <w:sz w:val="22"/>
        </w:rPr>
        <w:t xml:space="preserve">, </w:t>
      </w:r>
      <w:r w:rsidRPr="00A866D2">
        <w:rPr>
          <w:rFonts w:ascii="Cambria" w:hAnsi="Cambria"/>
          <w:b/>
          <w:bCs/>
          <w:noProof/>
          <w:sz w:val="22"/>
        </w:rPr>
        <w:t>Ward C</w:t>
      </w:r>
      <w:r w:rsidRPr="00A866D2">
        <w:rPr>
          <w:rFonts w:ascii="Cambria" w:hAnsi="Cambria"/>
          <w:noProof/>
          <w:sz w:val="22"/>
        </w:rPr>
        <w:t xml:space="preserve">, </w:t>
      </w:r>
      <w:r w:rsidRPr="00A866D2">
        <w:rPr>
          <w:rFonts w:ascii="Cambria" w:hAnsi="Cambria"/>
          <w:b/>
          <w:bCs/>
          <w:noProof/>
          <w:sz w:val="22"/>
        </w:rPr>
        <w:t>Ward DM</w:t>
      </w:r>
      <w:r w:rsidRPr="00A866D2">
        <w:rPr>
          <w:rFonts w:ascii="Cambria" w:hAnsi="Cambria"/>
          <w:noProof/>
          <w:sz w:val="22"/>
        </w:rPr>
        <w:t xml:space="preserve">, </w:t>
      </w:r>
      <w:r w:rsidRPr="00A866D2">
        <w:rPr>
          <w:rFonts w:ascii="Cambria" w:hAnsi="Cambria"/>
          <w:b/>
          <w:bCs/>
          <w:noProof/>
          <w:sz w:val="22"/>
        </w:rPr>
        <w:t>Warnes G</w:t>
      </w:r>
      <w:r w:rsidRPr="00A866D2">
        <w:rPr>
          <w:rFonts w:ascii="Cambria" w:hAnsi="Cambria"/>
          <w:noProof/>
          <w:sz w:val="22"/>
        </w:rPr>
        <w:t xml:space="preserve">, </w:t>
      </w:r>
      <w:r w:rsidRPr="00A866D2">
        <w:rPr>
          <w:rFonts w:ascii="Cambria" w:hAnsi="Cambria"/>
          <w:b/>
          <w:bCs/>
          <w:noProof/>
          <w:sz w:val="22"/>
        </w:rPr>
        <w:t>Watada H</w:t>
      </w:r>
      <w:r w:rsidRPr="00A866D2">
        <w:rPr>
          <w:rFonts w:ascii="Cambria" w:hAnsi="Cambria"/>
          <w:noProof/>
          <w:sz w:val="22"/>
        </w:rPr>
        <w:t xml:space="preserve">, </w:t>
      </w:r>
      <w:r w:rsidRPr="00A866D2">
        <w:rPr>
          <w:rFonts w:ascii="Cambria" w:hAnsi="Cambria"/>
          <w:b/>
          <w:bCs/>
          <w:noProof/>
          <w:sz w:val="22"/>
        </w:rPr>
        <w:t>Watanabe Y</w:t>
      </w:r>
      <w:r w:rsidRPr="00A866D2">
        <w:rPr>
          <w:rFonts w:ascii="Cambria" w:hAnsi="Cambria"/>
          <w:noProof/>
          <w:sz w:val="22"/>
        </w:rPr>
        <w:t xml:space="preserve">, </w:t>
      </w:r>
      <w:r w:rsidRPr="00A866D2">
        <w:rPr>
          <w:rFonts w:ascii="Cambria" w:hAnsi="Cambria"/>
          <w:b/>
          <w:bCs/>
          <w:noProof/>
          <w:sz w:val="22"/>
        </w:rPr>
        <w:t>Watase K</w:t>
      </w:r>
      <w:r w:rsidRPr="00A866D2">
        <w:rPr>
          <w:rFonts w:ascii="Cambria" w:hAnsi="Cambria"/>
          <w:noProof/>
          <w:sz w:val="22"/>
        </w:rPr>
        <w:t xml:space="preserve">, </w:t>
      </w:r>
      <w:r w:rsidRPr="00A866D2">
        <w:rPr>
          <w:rFonts w:ascii="Cambria" w:hAnsi="Cambria"/>
          <w:b/>
          <w:bCs/>
          <w:noProof/>
          <w:sz w:val="22"/>
        </w:rPr>
        <w:t>Weaver TE</w:t>
      </w:r>
      <w:r w:rsidRPr="00A866D2">
        <w:rPr>
          <w:rFonts w:ascii="Cambria" w:hAnsi="Cambria"/>
          <w:noProof/>
          <w:sz w:val="22"/>
        </w:rPr>
        <w:t xml:space="preserve">, </w:t>
      </w:r>
      <w:r w:rsidRPr="00A866D2">
        <w:rPr>
          <w:rFonts w:ascii="Cambria" w:hAnsi="Cambria"/>
          <w:b/>
          <w:bCs/>
          <w:noProof/>
          <w:sz w:val="22"/>
        </w:rPr>
        <w:t>Weekes CD</w:t>
      </w:r>
      <w:r w:rsidRPr="00A866D2">
        <w:rPr>
          <w:rFonts w:ascii="Cambria" w:hAnsi="Cambria"/>
          <w:noProof/>
          <w:sz w:val="22"/>
        </w:rPr>
        <w:t xml:space="preserve">, </w:t>
      </w:r>
      <w:r w:rsidRPr="00A866D2">
        <w:rPr>
          <w:rFonts w:ascii="Cambria" w:hAnsi="Cambria"/>
          <w:b/>
          <w:bCs/>
          <w:noProof/>
          <w:sz w:val="22"/>
        </w:rPr>
        <w:t>Wei J</w:t>
      </w:r>
      <w:r w:rsidRPr="00A866D2">
        <w:rPr>
          <w:rFonts w:ascii="Cambria" w:hAnsi="Cambria"/>
          <w:noProof/>
          <w:sz w:val="22"/>
        </w:rPr>
        <w:t xml:space="preserve">, </w:t>
      </w:r>
      <w:r w:rsidRPr="00A866D2">
        <w:rPr>
          <w:rFonts w:ascii="Cambria" w:hAnsi="Cambria"/>
          <w:b/>
          <w:bCs/>
          <w:noProof/>
          <w:sz w:val="22"/>
        </w:rPr>
        <w:t>Weide T</w:t>
      </w:r>
      <w:r w:rsidRPr="00A866D2">
        <w:rPr>
          <w:rFonts w:ascii="Cambria" w:hAnsi="Cambria"/>
          <w:noProof/>
          <w:sz w:val="22"/>
        </w:rPr>
        <w:t xml:space="preserve">, </w:t>
      </w:r>
      <w:r w:rsidRPr="00A866D2">
        <w:rPr>
          <w:rFonts w:ascii="Cambria" w:hAnsi="Cambria"/>
          <w:b/>
          <w:bCs/>
          <w:noProof/>
          <w:sz w:val="22"/>
        </w:rPr>
        <w:t>Weihl CC</w:t>
      </w:r>
      <w:r w:rsidRPr="00A866D2">
        <w:rPr>
          <w:rFonts w:ascii="Cambria" w:hAnsi="Cambria"/>
          <w:noProof/>
          <w:sz w:val="22"/>
        </w:rPr>
        <w:t xml:space="preserve">, </w:t>
      </w:r>
      <w:r w:rsidRPr="00A866D2">
        <w:rPr>
          <w:rFonts w:ascii="Cambria" w:hAnsi="Cambria"/>
          <w:b/>
          <w:bCs/>
          <w:noProof/>
          <w:sz w:val="22"/>
        </w:rPr>
        <w:t>Weindl G</w:t>
      </w:r>
      <w:r w:rsidRPr="00A866D2">
        <w:rPr>
          <w:rFonts w:ascii="Cambria" w:hAnsi="Cambria"/>
          <w:noProof/>
          <w:sz w:val="22"/>
        </w:rPr>
        <w:t xml:space="preserve">, </w:t>
      </w:r>
      <w:r w:rsidRPr="00A866D2">
        <w:rPr>
          <w:rFonts w:ascii="Cambria" w:hAnsi="Cambria"/>
          <w:b/>
          <w:bCs/>
          <w:noProof/>
          <w:sz w:val="22"/>
        </w:rPr>
        <w:t>Weis SN</w:t>
      </w:r>
      <w:r w:rsidRPr="00A866D2">
        <w:rPr>
          <w:rFonts w:ascii="Cambria" w:hAnsi="Cambria"/>
          <w:noProof/>
          <w:sz w:val="22"/>
        </w:rPr>
        <w:t xml:space="preserve">, </w:t>
      </w:r>
      <w:r w:rsidRPr="00A866D2">
        <w:rPr>
          <w:rFonts w:ascii="Cambria" w:hAnsi="Cambria"/>
          <w:b/>
          <w:bCs/>
          <w:noProof/>
          <w:sz w:val="22"/>
        </w:rPr>
        <w:t>Wen L</w:t>
      </w:r>
      <w:r w:rsidRPr="00A866D2">
        <w:rPr>
          <w:rFonts w:ascii="Cambria" w:hAnsi="Cambria"/>
          <w:noProof/>
          <w:sz w:val="22"/>
        </w:rPr>
        <w:t xml:space="preserve">, </w:t>
      </w:r>
      <w:r w:rsidRPr="00A866D2">
        <w:rPr>
          <w:rFonts w:ascii="Cambria" w:hAnsi="Cambria"/>
          <w:b/>
          <w:bCs/>
          <w:noProof/>
          <w:sz w:val="22"/>
        </w:rPr>
        <w:t>Wen X</w:t>
      </w:r>
      <w:r w:rsidRPr="00A866D2">
        <w:rPr>
          <w:rFonts w:ascii="Cambria" w:hAnsi="Cambria"/>
          <w:noProof/>
          <w:sz w:val="22"/>
        </w:rPr>
        <w:t xml:space="preserve">, </w:t>
      </w:r>
      <w:r w:rsidRPr="00A866D2">
        <w:rPr>
          <w:rFonts w:ascii="Cambria" w:hAnsi="Cambria"/>
          <w:b/>
          <w:bCs/>
          <w:noProof/>
          <w:sz w:val="22"/>
        </w:rPr>
        <w:t>Wen Y</w:t>
      </w:r>
      <w:r w:rsidRPr="00A866D2">
        <w:rPr>
          <w:rFonts w:ascii="Cambria" w:hAnsi="Cambria"/>
          <w:noProof/>
          <w:sz w:val="22"/>
        </w:rPr>
        <w:t xml:space="preserve">, </w:t>
      </w:r>
      <w:r w:rsidRPr="00A866D2">
        <w:rPr>
          <w:rFonts w:ascii="Cambria" w:hAnsi="Cambria"/>
          <w:b/>
          <w:bCs/>
          <w:noProof/>
          <w:sz w:val="22"/>
        </w:rPr>
        <w:t>Westermann B</w:t>
      </w:r>
      <w:r w:rsidRPr="00A866D2">
        <w:rPr>
          <w:rFonts w:ascii="Cambria" w:hAnsi="Cambria"/>
          <w:noProof/>
          <w:sz w:val="22"/>
        </w:rPr>
        <w:t xml:space="preserve">, </w:t>
      </w:r>
      <w:r w:rsidRPr="00A866D2">
        <w:rPr>
          <w:rFonts w:ascii="Cambria" w:hAnsi="Cambria"/>
          <w:b/>
          <w:bCs/>
          <w:noProof/>
          <w:sz w:val="22"/>
        </w:rPr>
        <w:t>Weyand CM</w:t>
      </w:r>
      <w:r w:rsidRPr="00A866D2">
        <w:rPr>
          <w:rFonts w:ascii="Cambria" w:hAnsi="Cambria"/>
          <w:noProof/>
          <w:sz w:val="22"/>
        </w:rPr>
        <w:t xml:space="preserve">, </w:t>
      </w:r>
      <w:r w:rsidRPr="00A866D2">
        <w:rPr>
          <w:rFonts w:ascii="Cambria" w:hAnsi="Cambria"/>
          <w:b/>
          <w:bCs/>
          <w:noProof/>
          <w:sz w:val="22"/>
        </w:rPr>
        <w:t>White AR</w:t>
      </w:r>
      <w:r w:rsidRPr="00A866D2">
        <w:rPr>
          <w:rFonts w:ascii="Cambria" w:hAnsi="Cambria"/>
          <w:noProof/>
          <w:sz w:val="22"/>
        </w:rPr>
        <w:t xml:space="preserve">, </w:t>
      </w:r>
      <w:r w:rsidRPr="00A866D2">
        <w:rPr>
          <w:rFonts w:ascii="Cambria" w:hAnsi="Cambria"/>
          <w:b/>
          <w:bCs/>
          <w:noProof/>
          <w:sz w:val="22"/>
        </w:rPr>
        <w:t>White E</w:t>
      </w:r>
      <w:r w:rsidRPr="00A866D2">
        <w:rPr>
          <w:rFonts w:ascii="Cambria" w:hAnsi="Cambria"/>
          <w:noProof/>
          <w:sz w:val="22"/>
        </w:rPr>
        <w:t xml:space="preserve">, </w:t>
      </w:r>
      <w:r w:rsidRPr="00A866D2">
        <w:rPr>
          <w:rFonts w:ascii="Cambria" w:hAnsi="Cambria"/>
          <w:b/>
          <w:bCs/>
          <w:noProof/>
          <w:sz w:val="22"/>
        </w:rPr>
        <w:t>Whitton JL</w:t>
      </w:r>
      <w:r w:rsidRPr="00A866D2">
        <w:rPr>
          <w:rFonts w:ascii="Cambria" w:hAnsi="Cambria"/>
          <w:noProof/>
          <w:sz w:val="22"/>
        </w:rPr>
        <w:t xml:space="preserve">, </w:t>
      </w:r>
      <w:r w:rsidRPr="00A866D2">
        <w:rPr>
          <w:rFonts w:ascii="Cambria" w:hAnsi="Cambria"/>
          <w:b/>
          <w:bCs/>
          <w:noProof/>
          <w:sz w:val="22"/>
        </w:rPr>
        <w:t>Whitworth AJ</w:t>
      </w:r>
      <w:r w:rsidRPr="00A866D2">
        <w:rPr>
          <w:rFonts w:ascii="Cambria" w:hAnsi="Cambria"/>
          <w:noProof/>
          <w:sz w:val="22"/>
        </w:rPr>
        <w:t xml:space="preserve">, </w:t>
      </w:r>
      <w:r w:rsidRPr="00A866D2">
        <w:rPr>
          <w:rFonts w:ascii="Cambria" w:hAnsi="Cambria"/>
          <w:b/>
          <w:bCs/>
          <w:noProof/>
          <w:sz w:val="22"/>
        </w:rPr>
        <w:t>Wiels J</w:t>
      </w:r>
      <w:r w:rsidRPr="00A866D2">
        <w:rPr>
          <w:rFonts w:ascii="Cambria" w:hAnsi="Cambria"/>
          <w:noProof/>
          <w:sz w:val="22"/>
        </w:rPr>
        <w:t xml:space="preserve">, </w:t>
      </w:r>
      <w:r w:rsidRPr="00A866D2">
        <w:rPr>
          <w:rFonts w:ascii="Cambria" w:hAnsi="Cambria"/>
          <w:b/>
          <w:bCs/>
          <w:noProof/>
          <w:sz w:val="22"/>
        </w:rPr>
        <w:t>Wild F</w:t>
      </w:r>
      <w:r w:rsidRPr="00A866D2">
        <w:rPr>
          <w:rFonts w:ascii="Cambria" w:hAnsi="Cambria"/>
          <w:noProof/>
          <w:sz w:val="22"/>
        </w:rPr>
        <w:t xml:space="preserve">, </w:t>
      </w:r>
      <w:r w:rsidRPr="00A866D2">
        <w:rPr>
          <w:rFonts w:ascii="Cambria" w:hAnsi="Cambria"/>
          <w:b/>
          <w:bCs/>
          <w:noProof/>
          <w:sz w:val="22"/>
        </w:rPr>
        <w:t>Wildenberg ME</w:t>
      </w:r>
      <w:r w:rsidRPr="00A866D2">
        <w:rPr>
          <w:rFonts w:ascii="Cambria" w:hAnsi="Cambria"/>
          <w:noProof/>
          <w:sz w:val="22"/>
        </w:rPr>
        <w:t xml:space="preserve">, </w:t>
      </w:r>
      <w:r w:rsidRPr="00A866D2">
        <w:rPr>
          <w:rFonts w:ascii="Cambria" w:hAnsi="Cambria"/>
          <w:b/>
          <w:bCs/>
          <w:noProof/>
          <w:sz w:val="22"/>
        </w:rPr>
        <w:t>Wileman T</w:t>
      </w:r>
      <w:r w:rsidRPr="00A866D2">
        <w:rPr>
          <w:rFonts w:ascii="Cambria" w:hAnsi="Cambria"/>
          <w:noProof/>
          <w:sz w:val="22"/>
        </w:rPr>
        <w:t xml:space="preserve">, </w:t>
      </w:r>
      <w:r w:rsidRPr="00A866D2">
        <w:rPr>
          <w:rFonts w:ascii="Cambria" w:hAnsi="Cambria"/>
          <w:b/>
          <w:bCs/>
          <w:noProof/>
          <w:sz w:val="22"/>
        </w:rPr>
        <w:t>Wilkinson DS</w:t>
      </w:r>
      <w:r w:rsidRPr="00A866D2">
        <w:rPr>
          <w:rFonts w:ascii="Cambria" w:hAnsi="Cambria"/>
          <w:noProof/>
          <w:sz w:val="22"/>
        </w:rPr>
        <w:t xml:space="preserve">, </w:t>
      </w:r>
      <w:r w:rsidRPr="00A866D2">
        <w:rPr>
          <w:rFonts w:ascii="Cambria" w:hAnsi="Cambria"/>
          <w:b/>
          <w:bCs/>
          <w:noProof/>
          <w:sz w:val="22"/>
        </w:rPr>
        <w:t>Wilkinson S</w:t>
      </w:r>
      <w:r w:rsidRPr="00A866D2">
        <w:rPr>
          <w:rFonts w:ascii="Cambria" w:hAnsi="Cambria"/>
          <w:noProof/>
          <w:sz w:val="22"/>
        </w:rPr>
        <w:t xml:space="preserve">, </w:t>
      </w:r>
      <w:r w:rsidRPr="00A866D2">
        <w:rPr>
          <w:rFonts w:ascii="Cambria" w:hAnsi="Cambria"/>
          <w:b/>
          <w:bCs/>
          <w:noProof/>
          <w:sz w:val="22"/>
        </w:rPr>
        <w:t>Willbold D</w:t>
      </w:r>
      <w:r w:rsidRPr="00A866D2">
        <w:rPr>
          <w:rFonts w:ascii="Cambria" w:hAnsi="Cambria"/>
          <w:noProof/>
          <w:sz w:val="22"/>
        </w:rPr>
        <w:t xml:space="preserve">, </w:t>
      </w:r>
      <w:r w:rsidRPr="00A866D2">
        <w:rPr>
          <w:rFonts w:ascii="Cambria" w:hAnsi="Cambria"/>
          <w:b/>
          <w:bCs/>
          <w:noProof/>
          <w:sz w:val="22"/>
        </w:rPr>
        <w:t>Williams C</w:t>
      </w:r>
      <w:r w:rsidRPr="00A866D2">
        <w:rPr>
          <w:rFonts w:ascii="Cambria" w:hAnsi="Cambria"/>
          <w:noProof/>
          <w:sz w:val="22"/>
        </w:rPr>
        <w:t xml:space="preserve">, </w:t>
      </w:r>
      <w:r w:rsidRPr="00A866D2">
        <w:rPr>
          <w:rFonts w:ascii="Cambria" w:hAnsi="Cambria"/>
          <w:b/>
          <w:bCs/>
          <w:noProof/>
          <w:sz w:val="22"/>
        </w:rPr>
        <w:t>Williams K</w:t>
      </w:r>
      <w:r w:rsidRPr="00A866D2">
        <w:rPr>
          <w:rFonts w:ascii="Cambria" w:hAnsi="Cambria"/>
          <w:noProof/>
          <w:sz w:val="22"/>
        </w:rPr>
        <w:t xml:space="preserve">, </w:t>
      </w:r>
      <w:r w:rsidRPr="00A866D2">
        <w:rPr>
          <w:rFonts w:ascii="Cambria" w:hAnsi="Cambria"/>
          <w:b/>
          <w:bCs/>
          <w:noProof/>
          <w:sz w:val="22"/>
        </w:rPr>
        <w:t>Williamson PR</w:t>
      </w:r>
      <w:r w:rsidRPr="00A866D2">
        <w:rPr>
          <w:rFonts w:ascii="Cambria" w:hAnsi="Cambria"/>
          <w:noProof/>
          <w:sz w:val="22"/>
        </w:rPr>
        <w:t xml:space="preserve">, </w:t>
      </w:r>
      <w:r w:rsidRPr="00A866D2">
        <w:rPr>
          <w:rFonts w:ascii="Cambria" w:hAnsi="Cambria"/>
          <w:b/>
          <w:bCs/>
          <w:noProof/>
          <w:sz w:val="22"/>
        </w:rPr>
        <w:t>Winklhofer KF</w:t>
      </w:r>
      <w:r w:rsidRPr="00A866D2">
        <w:rPr>
          <w:rFonts w:ascii="Cambria" w:hAnsi="Cambria"/>
          <w:noProof/>
          <w:sz w:val="22"/>
        </w:rPr>
        <w:t xml:space="preserve">, </w:t>
      </w:r>
      <w:r w:rsidRPr="00A866D2">
        <w:rPr>
          <w:rFonts w:ascii="Cambria" w:hAnsi="Cambria"/>
          <w:b/>
          <w:bCs/>
          <w:noProof/>
          <w:sz w:val="22"/>
        </w:rPr>
        <w:t>Witkin SS</w:t>
      </w:r>
      <w:r w:rsidRPr="00A866D2">
        <w:rPr>
          <w:rFonts w:ascii="Cambria" w:hAnsi="Cambria"/>
          <w:noProof/>
          <w:sz w:val="22"/>
        </w:rPr>
        <w:t xml:space="preserve">, </w:t>
      </w:r>
      <w:r w:rsidRPr="00A866D2">
        <w:rPr>
          <w:rFonts w:ascii="Cambria" w:hAnsi="Cambria"/>
          <w:b/>
          <w:bCs/>
          <w:noProof/>
          <w:sz w:val="22"/>
        </w:rPr>
        <w:t>Wohlgemuth SE</w:t>
      </w:r>
      <w:r w:rsidRPr="00A866D2">
        <w:rPr>
          <w:rFonts w:ascii="Cambria" w:hAnsi="Cambria"/>
          <w:noProof/>
          <w:sz w:val="22"/>
        </w:rPr>
        <w:t xml:space="preserve">, </w:t>
      </w:r>
      <w:r w:rsidRPr="00A866D2">
        <w:rPr>
          <w:rFonts w:ascii="Cambria" w:hAnsi="Cambria"/>
          <w:b/>
          <w:bCs/>
          <w:noProof/>
          <w:sz w:val="22"/>
        </w:rPr>
        <w:t>Wollert T</w:t>
      </w:r>
      <w:r w:rsidRPr="00A866D2">
        <w:rPr>
          <w:rFonts w:ascii="Cambria" w:hAnsi="Cambria"/>
          <w:noProof/>
          <w:sz w:val="22"/>
        </w:rPr>
        <w:t xml:space="preserve">, </w:t>
      </w:r>
      <w:r w:rsidRPr="00A866D2">
        <w:rPr>
          <w:rFonts w:ascii="Cambria" w:hAnsi="Cambria"/>
          <w:b/>
          <w:bCs/>
          <w:noProof/>
          <w:sz w:val="22"/>
        </w:rPr>
        <w:t>Wolvetang EJ</w:t>
      </w:r>
      <w:r w:rsidRPr="00A866D2">
        <w:rPr>
          <w:rFonts w:ascii="Cambria" w:hAnsi="Cambria"/>
          <w:noProof/>
          <w:sz w:val="22"/>
        </w:rPr>
        <w:t xml:space="preserve">, </w:t>
      </w:r>
      <w:r w:rsidRPr="00A866D2">
        <w:rPr>
          <w:rFonts w:ascii="Cambria" w:hAnsi="Cambria"/>
          <w:b/>
          <w:bCs/>
          <w:noProof/>
          <w:sz w:val="22"/>
        </w:rPr>
        <w:t>Wong E</w:t>
      </w:r>
      <w:r w:rsidRPr="00A866D2">
        <w:rPr>
          <w:rFonts w:ascii="Cambria" w:hAnsi="Cambria"/>
          <w:noProof/>
          <w:sz w:val="22"/>
        </w:rPr>
        <w:t xml:space="preserve">, </w:t>
      </w:r>
      <w:r w:rsidRPr="00A866D2">
        <w:rPr>
          <w:rFonts w:ascii="Cambria" w:hAnsi="Cambria"/>
          <w:b/>
          <w:bCs/>
          <w:noProof/>
          <w:sz w:val="22"/>
        </w:rPr>
        <w:t>Wong GW</w:t>
      </w:r>
      <w:r w:rsidRPr="00A866D2">
        <w:rPr>
          <w:rFonts w:ascii="Cambria" w:hAnsi="Cambria"/>
          <w:noProof/>
          <w:sz w:val="22"/>
        </w:rPr>
        <w:t xml:space="preserve">, </w:t>
      </w:r>
      <w:r w:rsidRPr="00A866D2">
        <w:rPr>
          <w:rFonts w:ascii="Cambria" w:hAnsi="Cambria"/>
          <w:b/>
          <w:bCs/>
          <w:noProof/>
          <w:sz w:val="22"/>
        </w:rPr>
        <w:t>Wong RW</w:t>
      </w:r>
      <w:r w:rsidRPr="00A866D2">
        <w:rPr>
          <w:rFonts w:ascii="Cambria" w:hAnsi="Cambria"/>
          <w:noProof/>
          <w:sz w:val="22"/>
        </w:rPr>
        <w:t xml:space="preserve">, </w:t>
      </w:r>
      <w:r w:rsidRPr="00A866D2">
        <w:rPr>
          <w:rFonts w:ascii="Cambria" w:hAnsi="Cambria"/>
          <w:b/>
          <w:bCs/>
          <w:noProof/>
          <w:sz w:val="22"/>
        </w:rPr>
        <w:t>Wong VKW</w:t>
      </w:r>
      <w:r w:rsidRPr="00A866D2">
        <w:rPr>
          <w:rFonts w:ascii="Cambria" w:hAnsi="Cambria"/>
          <w:noProof/>
          <w:sz w:val="22"/>
        </w:rPr>
        <w:t xml:space="preserve">, </w:t>
      </w:r>
      <w:r w:rsidRPr="00A866D2">
        <w:rPr>
          <w:rFonts w:ascii="Cambria" w:hAnsi="Cambria"/>
          <w:b/>
          <w:bCs/>
          <w:noProof/>
          <w:sz w:val="22"/>
        </w:rPr>
        <w:t>Woodcock EA</w:t>
      </w:r>
      <w:r w:rsidRPr="00A866D2">
        <w:rPr>
          <w:rFonts w:ascii="Cambria" w:hAnsi="Cambria"/>
          <w:noProof/>
          <w:sz w:val="22"/>
        </w:rPr>
        <w:t xml:space="preserve">, </w:t>
      </w:r>
      <w:r w:rsidRPr="00A866D2">
        <w:rPr>
          <w:rFonts w:ascii="Cambria" w:hAnsi="Cambria"/>
          <w:b/>
          <w:bCs/>
          <w:noProof/>
          <w:sz w:val="22"/>
        </w:rPr>
        <w:t>Wright KL</w:t>
      </w:r>
      <w:r w:rsidRPr="00A866D2">
        <w:rPr>
          <w:rFonts w:ascii="Cambria" w:hAnsi="Cambria"/>
          <w:noProof/>
          <w:sz w:val="22"/>
        </w:rPr>
        <w:t xml:space="preserve">, </w:t>
      </w:r>
      <w:r w:rsidRPr="00A866D2">
        <w:rPr>
          <w:rFonts w:ascii="Cambria" w:hAnsi="Cambria"/>
          <w:b/>
          <w:bCs/>
          <w:noProof/>
          <w:sz w:val="22"/>
        </w:rPr>
        <w:t>Wu C</w:t>
      </w:r>
      <w:r w:rsidRPr="00A866D2">
        <w:rPr>
          <w:rFonts w:ascii="Cambria" w:hAnsi="Cambria"/>
          <w:noProof/>
          <w:sz w:val="22"/>
        </w:rPr>
        <w:t xml:space="preserve">, </w:t>
      </w:r>
      <w:r w:rsidRPr="00A866D2">
        <w:rPr>
          <w:rFonts w:ascii="Cambria" w:hAnsi="Cambria"/>
          <w:b/>
          <w:bCs/>
          <w:noProof/>
          <w:sz w:val="22"/>
        </w:rPr>
        <w:t>Wu D</w:t>
      </w:r>
      <w:r w:rsidRPr="00A866D2">
        <w:rPr>
          <w:rFonts w:ascii="Cambria" w:hAnsi="Cambria"/>
          <w:noProof/>
          <w:sz w:val="22"/>
        </w:rPr>
        <w:t xml:space="preserve">, </w:t>
      </w:r>
      <w:r w:rsidRPr="00A866D2">
        <w:rPr>
          <w:rFonts w:ascii="Cambria" w:hAnsi="Cambria"/>
          <w:b/>
          <w:bCs/>
          <w:noProof/>
          <w:sz w:val="22"/>
        </w:rPr>
        <w:t>Wu GS</w:t>
      </w:r>
      <w:r w:rsidRPr="00A866D2">
        <w:rPr>
          <w:rFonts w:ascii="Cambria" w:hAnsi="Cambria"/>
          <w:noProof/>
          <w:sz w:val="22"/>
        </w:rPr>
        <w:t xml:space="preserve">, </w:t>
      </w:r>
      <w:r w:rsidRPr="00A866D2">
        <w:rPr>
          <w:rFonts w:ascii="Cambria" w:hAnsi="Cambria"/>
          <w:b/>
          <w:bCs/>
          <w:noProof/>
          <w:sz w:val="22"/>
        </w:rPr>
        <w:t>Wu J</w:t>
      </w:r>
      <w:r w:rsidRPr="00A866D2">
        <w:rPr>
          <w:rFonts w:ascii="Cambria" w:hAnsi="Cambria"/>
          <w:noProof/>
          <w:sz w:val="22"/>
        </w:rPr>
        <w:t xml:space="preserve">, </w:t>
      </w:r>
      <w:r w:rsidRPr="00A866D2">
        <w:rPr>
          <w:rFonts w:ascii="Cambria" w:hAnsi="Cambria"/>
          <w:b/>
          <w:bCs/>
          <w:noProof/>
          <w:sz w:val="22"/>
        </w:rPr>
        <w:t>Wu J</w:t>
      </w:r>
      <w:r w:rsidRPr="00A866D2">
        <w:rPr>
          <w:rFonts w:ascii="Cambria" w:hAnsi="Cambria"/>
          <w:noProof/>
          <w:sz w:val="22"/>
        </w:rPr>
        <w:t xml:space="preserve">, </w:t>
      </w:r>
      <w:r w:rsidRPr="00A866D2">
        <w:rPr>
          <w:rFonts w:ascii="Cambria" w:hAnsi="Cambria"/>
          <w:b/>
          <w:bCs/>
          <w:noProof/>
          <w:sz w:val="22"/>
        </w:rPr>
        <w:t>Wu M</w:t>
      </w:r>
      <w:r w:rsidRPr="00A866D2">
        <w:rPr>
          <w:rFonts w:ascii="Cambria" w:hAnsi="Cambria"/>
          <w:noProof/>
          <w:sz w:val="22"/>
        </w:rPr>
        <w:t xml:space="preserve">, </w:t>
      </w:r>
      <w:r w:rsidRPr="00A866D2">
        <w:rPr>
          <w:rFonts w:ascii="Cambria" w:hAnsi="Cambria"/>
          <w:b/>
          <w:bCs/>
          <w:noProof/>
          <w:sz w:val="22"/>
        </w:rPr>
        <w:t>Wu M</w:t>
      </w:r>
      <w:r w:rsidRPr="00A866D2">
        <w:rPr>
          <w:rFonts w:ascii="Cambria" w:hAnsi="Cambria"/>
          <w:noProof/>
          <w:sz w:val="22"/>
        </w:rPr>
        <w:t xml:space="preserve">, </w:t>
      </w:r>
      <w:r w:rsidRPr="00A866D2">
        <w:rPr>
          <w:rFonts w:ascii="Cambria" w:hAnsi="Cambria"/>
          <w:b/>
          <w:bCs/>
          <w:noProof/>
          <w:sz w:val="22"/>
        </w:rPr>
        <w:t>Wu S</w:t>
      </w:r>
      <w:r w:rsidRPr="00A866D2">
        <w:rPr>
          <w:rFonts w:ascii="Cambria" w:hAnsi="Cambria"/>
          <w:noProof/>
          <w:sz w:val="22"/>
        </w:rPr>
        <w:t xml:space="preserve">, </w:t>
      </w:r>
      <w:r w:rsidRPr="00A866D2">
        <w:rPr>
          <w:rFonts w:ascii="Cambria" w:hAnsi="Cambria"/>
          <w:b/>
          <w:bCs/>
          <w:noProof/>
          <w:sz w:val="22"/>
        </w:rPr>
        <w:t>Wu WK</w:t>
      </w:r>
      <w:r w:rsidRPr="00A866D2">
        <w:rPr>
          <w:rFonts w:ascii="Cambria" w:hAnsi="Cambria"/>
          <w:noProof/>
          <w:sz w:val="22"/>
        </w:rPr>
        <w:t xml:space="preserve">, </w:t>
      </w:r>
      <w:r w:rsidRPr="00A866D2">
        <w:rPr>
          <w:rFonts w:ascii="Cambria" w:hAnsi="Cambria"/>
          <w:b/>
          <w:bCs/>
          <w:noProof/>
          <w:sz w:val="22"/>
        </w:rPr>
        <w:t>Wu Y</w:t>
      </w:r>
      <w:r w:rsidRPr="00A866D2">
        <w:rPr>
          <w:rFonts w:ascii="Cambria" w:hAnsi="Cambria"/>
          <w:noProof/>
          <w:sz w:val="22"/>
        </w:rPr>
        <w:t xml:space="preserve">, </w:t>
      </w:r>
      <w:r w:rsidRPr="00A866D2">
        <w:rPr>
          <w:rFonts w:ascii="Cambria" w:hAnsi="Cambria"/>
          <w:b/>
          <w:bCs/>
          <w:noProof/>
          <w:sz w:val="22"/>
        </w:rPr>
        <w:t>Wu Z</w:t>
      </w:r>
      <w:r w:rsidRPr="00A866D2">
        <w:rPr>
          <w:rFonts w:ascii="Cambria" w:hAnsi="Cambria"/>
          <w:noProof/>
          <w:sz w:val="22"/>
        </w:rPr>
        <w:t xml:space="preserve">, </w:t>
      </w:r>
      <w:r w:rsidRPr="00A866D2">
        <w:rPr>
          <w:rFonts w:ascii="Cambria" w:hAnsi="Cambria"/>
          <w:b/>
          <w:bCs/>
          <w:noProof/>
          <w:sz w:val="22"/>
        </w:rPr>
        <w:t>Xavier CP</w:t>
      </w:r>
      <w:r w:rsidRPr="00A866D2">
        <w:rPr>
          <w:rFonts w:ascii="Cambria" w:hAnsi="Cambria"/>
          <w:noProof/>
          <w:sz w:val="22"/>
        </w:rPr>
        <w:t xml:space="preserve">, </w:t>
      </w:r>
      <w:r w:rsidRPr="00A866D2">
        <w:rPr>
          <w:rFonts w:ascii="Cambria" w:hAnsi="Cambria"/>
          <w:b/>
          <w:bCs/>
          <w:noProof/>
          <w:sz w:val="22"/>
        </w:rPr>
        <w:t>Xavier RJ</w:t>
      </w:r>
      <w:r w:rsidRPr="00A866D2">
        <w:rPr>
          <w:rFonts w:ascii="Cambria" w:hAnsi="Cambria"/>
          <w:noProof/>
          <w:sz w:val="22"/>
        </w:rPr>
        <w:t xml:space="preserve">, </w:t>
      </w:r>
      <w:r w:rsidRPr="00A866D2">
        <w:rPr>
          <w:rFonts w:ascii="Cambria" w:hAnsi="Cambria"/>
          <w:b/>
          <w:bCs/>
          <w:noProof/>
          <w:sz w:val="22"/>
        </w:rPr>
        <w:t>Xia G-X</w:t>
      </w:r>
      <w:r w:rsidRPr="00A866D2">
        <w:rPr>
          <w:rFonts w:ascii="Cambria" w:hAnsi="Cambria"/>
          <w:noProof/>
          <w:sz w:val="22"/>
        </w:rPr>
        <w:t xml:space="preserve">, </w:t>
      </w:r>
      <w:r w:rsidRPr="00A866D2">
        <w:rPr>
          <w:rFonts w:ascii="Cambria" w:hAnsi="Cambria"/>
          <w:b/>
          <w:bCs/>
          <w:noProof/>
          <w:sz w:val="22"/>
        </w:rPr>
        <w:t>Xia T</w:t>
      </w:r>
      <w:r w:rsidRPr="00A866D2">
        <w:rPr>
          <w:rFonts w:ascii="Cambria" w:hAnsi="Cambria"/>
          <w:noProof/>
          <w:sz w:val="22"/>
        </w:rPr>
        <w:t xml:space="preserve">, </w:t>
      </w:r>
      <w:r w:rsidRPr="00A866D2">
        <w:rPr>
          <w:rFonts w:ascii="Cambria" w:hAnsi="Cambria"/>
          <w:b/>
          <w:bCs/>
          <w:noProof/>
          <w:sz w:val="22"/>
        </w:rPr>
        <w:t>Xia W</w:t>
      </w:r>
      <w:r w:rsidRPr="00A866D2">
        <w:rPr>
          <w:rFonts w:ascii="Cambria" w:hAnsi="Cambria"/>
          <w:noProof/>
          <w:sz w:val="22"/>
        </w:rPr>
        <w:t xml:space="preserve">, </w:t>
      </w:r>
      <w:r w:rsidRPr="00A866D2">
        <w:rPr>
          <w:rFonts w:ascii="Cambria" w:hAnsi="Cambria"/>
          <w:b/>
          <w:bCs/>
          <w:noProof/>
          <w:sz w:val="22"/>
        </w:rPr>
        <w:t>Xia Y</w:t>
      </w:r>
      <w:r w:rsidRPr="00A866D2">
        <w:rPr>
          <w:rFonts w:ascii="Cambria" w:hAnsi="Cambria"/>
          <w:noProof/>
          <w:sz w:val="22"/>
        </w:rPr>
        <w:t xml:space="preserve">, </w:t>
      </w:r>
      <w:r w:rsidRPr="00A866D2">
        <w:rPr>
          <w:rFonts w:ascii="Cambria" w:hAnsi="Cambria"/>
          <w:b/>
          <w:bCs/>
          <w:noProof/>
          <w:sz w:val="22"/>
        </w:rPr>
        <w:t>Xiao H</w:t>
      </w:r>
      <w:r w:rsidRPr="00A866D2">
        <w:rPr>
          <w:rFonts w:ascii="Cambria" w:hAnsi="Cambria"/>
          <w:noProof/>
          <w:sz w:val="22"/>
        </w:rPr>
        <w:t xml:space="preserve">, </w:t>
      </w:r>
      <w:r w:rsidRPr="00A866D2">
        <w:rPr>
          <w:rFonts w:ascii="Cambria" w:hAnsi="Cambria"/>
          <w:b/>
          <w:bCs/>
          <w:noProof/>
          <w:sz w:val="22"/>
        </w:rPr>
        <w:t>Xiao J</w:t>
      </w:r>
      <w:r w:rsidRPr="00A866D2">
        <w:rPr>
          <w:rFonts w:ascii="Cambria" w:hAnsi="Cambria"/>
          <w:noProof/>
          <w:sz w:val="22"/>
        </w:rPr>
        <w:t xml:space="preserve">, </w:t>
      </w:r>
      <w:r w:rsidRPr="00A866D2">
        <w:rPr>
          <w:rFonts w:ascii="Cambria" w:hAnsi="Cambria"/>
          <w:b/>
          <w:bCs/>
          <w:noProof/>
          <w:sz w:val="22"/>
        </w:rPr>
        <w:t>Xiao S</w:t>
      </w:r>
      <w:r w:rsidRPr="00A866D2">
        <w:rPr>
          <w:rFonts w:ascii="Cambria" w:hAnsi="Cambria"/>
          <w:noProof/>
          <w:sz w:val="22"/>
        </w:rPr>
        <w:t xml:space="preserve">, </w:t>
      </w:r>
      <w:r w:rsidRPr="00A866D2">
        <w:rPr>
          <w:rFonts w:ascii="Cambria" w:hAnsi="Cambria"/>
          <w:b/>
          <w:bCs/>
          <w:noProof/>
          <w:sz w:val="22"/>
        </w:rPr>
        <w:t>Xiao W</w:t>
      </w:r>
      <w:r w:rsidRPr="00A866D2">
        <w:rPr>
          <w:rFonts w:ascii="Cambria" w:hAnsi="Cambria"/>
          <w:noProof/>
          <w:sz w:val="22"/>
        </w:rPr>
        <w:t xml:space="preserve">, </w:t>
      </w:r>
      <w:r w:rsidRPr="00A866D2">
        <w:rPr>
          <w:rFonts w:ascii="Cambria" w:hAnsi="Cambria"/>
          <w:b/>
          <w:bCs/>
          <w:noProof/>
          <w:sz w:val="22"/>
        </w:rPr>
        <w:t>Xie C-M</w:t>
      </w:r>
      <w:r w:rsidRPr="00A866D2">
        <w:rPr>
          <w:rFonts w:ascii="Cambria" w:hAnsi="Cambria"/>
          <w:noProof/>
          <w:sz w:val="22"/>
        </w:rPr>
        <w:t xml:space="preserve">, </w:t>
      </w:r>
      <w:r w:rsidRPr="00A866D2">
        <w:rPr>
          <w:rFonts w:ascii="Cambria" w:hAnsi="Cambria"/>
          <w:b/>
          <w:bCs/>
          <w:noProof/>
          <w:sz w:val="22"/>
        </w:rPr>
        <w:t>Xie Z</w:t>
      </w:r>
      <w:r w:rsidRPr="00A866D2">
        <w:rPr>
          <w:rFonts w:ascii="Cambria" w:hAnsi="Cambria"/>
          <w:noProof/>
          <w:sz w:val="22"/>
        </w:rPr>
        <w:t xml:space="preserve">, </w:t>
      </w:r>
      <w:r w:rsidRPr="00A866D2">
        <w:rPr>
          <w:rFonts w:ascii="Cambria" w:hAnsi="Cambria"/>
          <w:b/>
          <w:bCs/>
          <w:noProof/>
          <w:sz w:val="22"/>
        </w:rPr>
        <w:t>Xie Z</w:t>
      </w:r>
      <w:r w:rsidRPr="00A866D2">
        <w:rPr>
          <w:rFonts w:ascii="Cambria" w:hAnsi="Cambria"/>
          <w:noProof/>
          <w:sz w:val="22"/>
        </w:rPr>
        <w:t xml:space="preserve">, </w:t>
      </w:r>
      <w:r w:rsidRPr="00A866D2">
        <w:rPr>
          <w:rFonts w:ascii="Cambria" w:hAnsi="Cambria"/>
          <w:b/>
          <w:bCs/>
          <w:noProof/>
          <w:sz w:val="22"/>
        </w:rPr>
        <w:t>Xilouri M</w:t>
      </w:r>
      <w:r w:rsidRPr="00A866D2">
        <w:rPr>
          <w:rFonts w:ascii="Cambria" w:hAnsi="Cambria"/>
          <w:noProof/>
          <w:sz w:val="22"/>
        </w:rPr>
        <w:t xml:space="preserve">, </w:t>
      </w:r>
      <w:r w:rsidRPr="00A866D2">
        <w:rPr>
          <w:rFonts w:ascii="Cambria" w:hAnsi="Cambria"/>
          <w:b/>
          <w:bCs/>
          <w:noProof/>
          <w:sz w:val="22"/>
        </w:rPr>
        <w:t>Xiong Y</w:t>
      </w:r>
      <w:r w:rsidRPr="00A866D2">
        <w:rPr>
          <w:rFonts w:ascii="Cambria" w:hAnsi="Cambria"/>
          <w:noProof/>
          <w:sz w:val="22"/>
        </w:rPr>
        <w:t xml:space="preserve">, </w:t>
      </w:r>
      <w:r w:rsidRPr="00A866D2">
        <w:rPr>
          <w:rFonts w:ascii="Cambria" w:hAnsi="Cambria"/>
          <w:b/>
          <w:bCs/>
          <w:noProof/>
          <w:sz w:val="22"/>
        </w:rPr>
        <w:t>Xu C</w:t>
      </w:r>
      <w:r w:rsidRPr="00A866D2">
        <w:rPr>
          <w:rFonts w:ascii="Cambria" w:hAnsi="Cambria"/>
          <w:noProof/>
          <w:sz w:val="22"/>
        </w:rPr>
        <w:t xml:space="preserve">, </w:t>
      </w:r>
      <w:r w:rsidRPr="00A866D2">
        <w:rPr>
          <w:rFonts w:ascii="Cambria" w:hAnsi="Cambria"/>
          <w:b/>
          <w:bCs/>
          <w:noProof/>
          <w:sz w:val="22"/>
        </w:rPr>
        <w:t>Xu C</w:t>
      </w:r>
      <w:r w:rsidRPr="00A866D2">
        <w:rPr>
          <w:rFonts w:ascii="Cambria" w:hAnsi="Cambria"/>
          <w:noProof/>
          <w:sz w:val="22"/>
        </w:rPr>
        <w:t xml:space="preserve">, </w:t>
      </w:r>
      <w:r w:rsidRPr="00A866D2">
        <w:rPr>
          <w:rFonts w:ascii="Cambria" w:hAnsi="Cambria"/>
          <w:b/>
          <w:bCs/>
          <w:noProof/>
          <w:sz w:val="22"/>
        </w:rPr>
        <w:t>Xu F</w:t>
      </w:r>
      <w:r w:rsidRPr="00A866D2">
        <w:rPr>
          <w:rFonts w:ascii="Cambria" w:hAnsi="Cambria"/>
          <w:noProof/>
          <w:sz w:val="22"/>
        </w:rPr>
        <w:t xml:space="preserve">, </w:t>
      </w:r>
      <w:r w:rsidRPr="00A866D2">
        <w:rPr>
          <w:rFonts w:ascii="Cambria" w:hAnsi="Cambria"/>
          <w:b/>
          <w:bCs/>
          <w:noProof/>
          <w:sz w:val="22"/>
        </w:rPr>
        <w:t>Xu H</w:t>
      </w:r>
      <w:r w:rsidRPr="00A866D2">
        <w:rPr>
          <w:rFonts w:ascii="Cambria" w:hAnsi="Cambria"/>
          <w:noProof/>
          <w:sz w:val="22"/>
        </w:rPr>
        <w:t xml:space="preserve">, </w:t>
      </w:r>
      <w:r w:rsidRPr="00A866D2">
        <w:rPr>
          <w:rFonts w:ascii="Cambria" w:hAnsi="Cambria"/>
          <w:b/>
          <w:bCs/>
          <w:noProof/>
          <w:sz w:val="22"/>
        </w:rPr>
        <w:t>Xu H</w:t>
      </w:r>
      <w:r w:rsidRPr="00A866D2">
        <w:rPr>
          <w:rFonts w:ascii="Cambria" w:hAnsi="Cambria"/>
          <w:noProof/>
          <w:sz w:val="22"/>
        </w:rPr>
        <w:t xml:space="preserve">, </w:t>
      </w:r>
      <w:r w:rsidRPr="00A866D2">
        <w:rPr>
          <w:rFonts w:ascii="Cambria" w:hAnsi="Cambria"/>
          <w:b/>
          <w:bCs/>
          <w:noProof/>
          <w:sz w:val="22"/>
        </w:rPr>
        <w:t>Xu J</w:t>
      </w:r>
      <w:r w:rsidRPr="00A866D2">
        <w:rPr>
          <w:rFonts w:ascii="Cambria" w:hAnsi="Cambria"/>
          <w:noProof/>
          <w:sz w:val="22"/>
        </w:rPr>
        <w:t xml:space="preserve">, </w:t>
      </w:r>
      <w:r w:rsidRPr="00A866D2">
        <w:rPr>
          <w:rFonts w:ascii="Cambria" w:hAnsi="Cambria"/>
          <w:b/>
          <w:bCs/>
          <w:noProof/>
          <w:sz w:val="22"/>
        </w:rPr>
        <w:t>Xu J</w:t>
      </w:r>
      <w:r w:rsidRPr="00A866D2">
        <w:rPr>
          <w:rFonts w:ascii="Cambria" w:hAnsi="Cambria"/>
          <w:noProof/>
          <w:sz w:val="22"/>
        </w:rPr>
        <w:t xml:space="preserve">, </w:t>
      </w:r>
      <w:r w:rsidRPr="00A866D2">
        <w:rPr>
          <w:rFonts w:ascii="Cambria" w:hAnsi="Cambria"/>
          <w:b/>
          <w:bCs/>
          <w:noProof/>
          <w:sz w:val="22"/>
        </w:rPr>
        <w:t>Xu J</w:t>
      </w:r>
      <w:r w:rsidRPr="00A866D2">
        <w:rPr>
          <w:rFonts w:ascii="Cambria" w:hAnsi="Cambria"/>
          <w:noProof/>
          <w:sz w:val="22"/>
        </w:rPr>
        <w:t xml:space="preserve">, </w:t>
      </w:r>
      <w:r w:rsidRPr="00A866D2">
        <w:rPr>
          <w:rFonts w:ascii="Cambria" w:hAnsi="Cambria"/>
          <w:b/>
          <w:bCs/>
          <w:noProof/>
          <w:sz w:val="22"/>
        </w:rPr>
        <w:t>Xu L</w:t>
      </w:r>
      <w:r w:rsidRPr="00A866D2">
        <w:rPr>
          <w:rFonts w:ascii="Cambria" w:hAnsi="Cambria"/>
          <w:noProof/>
          <w:sz w:val="22"/>
        </w:rPr>
        <w:t xml:space="preserve">, </w:t>
      </w:r>
      <w:r w:rsidRPr="00A866D2">
        <w:rPr>
          <w:rFonts w:ascii="Cambria" w:hAnsi="Cambria"/>
          <w:b/>
          <w:bCs/>
          <w:noProof/>
          <w:sz w:val="22"/>
        </w:rPr>
        <w:t>Xu X</w:t>
      </w:r>
      <w:r w:rsidRPr="00A866D2">
        <w:rPr>
          <w:rFonts w:ascii="Cambria" w:hAnsi="Cambria"/>
          <w:noProof/>
          <w:sz w:val="22"/>
        </w:rPr>
        <w:t xml:space="preserve">, </w:t>
      </w:r>
      <w:r w:rsidRPr="00A866D2">
        <w:rPr>
          <w:rFonts w:ascii="Cambria" w:hAnsi="Cambria"/>
          <w:b/>
          <w:bCs/>
          <w:noProof/>
          <w:sz w:val="22"/>
        </w:rPr>
        <w:t>Xu Y</w:t>
      </w:r>
      <w:r w:rsidRPr="00A866D2">
        <w:rPr>
          <w:rFonts w:ascii="Cambria" w:hAnsi="Cambria"/>
          <w:noProof/>
          <w:sz w:val="22"/>
        </w:rPr>
        <w:t xml:space="preserve">, </w:t>
      </w:r>
      <w:r w:rsidRPr="00A866D2">
        <w:rPr>
          <w:rFonts w:ascii="Cambria" w:hAnsi="Cambria"/>
          <w:b/>
          <w:bCs/>
          <w:noProof/>
          <w:sz w:val="22"/>
        </w:rPr>
        <w:t>Xu Y</w:t>
      </w:r>
      <w:r w:rsidRPr="00A866D2">
        <w:rPr>
          <w:rFonts w:ascii="Cambria" w:hAnsi="Cambria"/>
          <w:noProof/>
          <w:sz w:val="22"/>
        </w:rPr>
        <w:t xml:space="preserve">, </w:t>
      </w:r>
      <w:r w:rsidRPr="00A866D2">
        <w:rPr>
          <w:rFonts w:ascii="Cambria" w:hAnsi="Cambria"/>
          <w:b/>
          <w:bCs/>
          <w:noProof/>
          <w:sz w:val="22"/>
        </w:rPr>
        <w:t>Xu Z-X</w:t>
      </w:r>
      <w:r w:rsidRPr="00A866D2">
        <w:rPr>
          <w:rFonts w:ascii="Cambria" w:hAnsi="Cambria"/>
          <w:noProof/>
          <w:sz w:val="22"/>
        </w:rPr>
        <w:t xml:space="preserve">, </w:t>
      </w:r>
      <w:r w:rsidRPr="00A866D2">
        <w:rPr>
          <w:rFonts w:ascii="Cambria" w:hAnsi="Cambria"/>
          <w:b/>
          <w:bCs/>
          <w:noProof/>
          <w:sz w:val="22"/>
        </w:rPr>
        <w:t>Xu Z</w:t>
      </w:r>
      <w:r w:rsidRPr="00A866D2">
        <w:rPr>
          <w:rFonts w:ascii="Cambria" w:hAnsi="Cambria"/>
          <w:noProof/>
          <w:sz w:val="22"/>
        </w:rPr>
        <w:t xml:space="preserve">, </w:t>
      </w:r>
      <w:r w:rsidRPr="00A866D2">
        <w:rPr>
          <w:rFonts w:ascii="Cambria" w:hAnsi="Cambria"/>
          <w:b/>
          <w:bCs/>
          <w:noProof/>
          <w:sz w:val="22"/>
        </w:rPr>
        <w:t>Xue Y</w:t>
      </w:r>
      <w:r w:rsidRPr="00A866D2">
        <w:rPr>
          <w:rFonts w:ascii="Cambria" w:hAnsi="Cambria"/>
          <w:noProof/>
          <w:sz w:val="22"/>
        </w:rPr>
        <w:t xml:space="preserve">, </w:t>
      </w:r>
      <w:r w:rsidRPr="00A866D2">
        <w:rPr>
          <w:rFonts w:ascii="Cambria" w:hAnsi="Cambria"/>
          <w:b/>
          <w:bCs/>
          <w:noProof/>
          <w:sz w:val="22"/>
        </w:rPr>
        <w:t>Yamada T</w:t>
      </w:r>
      <w:r w:rsidRPr="00A866D2">
        <w:rPr>
          <w:rFonts w:ascii="Cambria" w:hAnsi="Cambria"/>
          <w:noProof/>
          <w:sz w:val="22"/>
        </w:rPr>
        <w:t xml:space="preserve">, </w:t>
      </w:r>
      <w:r w:rsidRPr="00A866D2">
        <w:rPr>
          <w:rFonts w:ascii="Cambria" w:hAnsi="Cambria"/>
          <w:b/>
          <w:bCs/>
          <w:noProof/>
          <w:sz w:val="22"/>
        </w:rPr>
        <w:t>Yamamoto A</w:t>
      </w:r>
      <w:r w:rsidRPr="00A866D2">
        <w:rPr>
          <w:rFonts w:ascii="Cambria" w:hAnsi="Cambria"/>
          <w:noProof/>
          <w:sz w:val="22"/>
        </w:rPr>
        <w:t xml:space="preserve">, </w:t>
      </w:r>
      <w:r w:rsidRPr="00A866D2">
        <w:rPr>
          <w:rFonts w:ascii="Cambria" w:hAnsi="Cambria"/>
          <w:b/>
          <w:bCs/>
          <w:noProof/>
          <w:sz w:val="22"/>
        </w:rPr>
        <w:t>Yamanaka K</w:t>
      </w:r>
      <w:r w:rsidRPr="00A866D2">
        <w:rPr>
          <w:rFonts w:ascii="Cambria" w:hAnsi="Cambria"/>
          <w:noProof/>
          <w:sz w:val="22"/>
        </w:rPr>
        <w:t xml:space="preserve">, </w:t>
      </w:r>
      <w:r w:rsidRPr="00A866D2">
        <w:rPr>
          <w:rFonts w:ascii="Cambria" w:hAnsi="Cambria"/>
          <w:b/>
          <w:bCs/>
          <w:noProof/>
          <w:sz w:val="22"/>
        </w:rPr>
        <w:t>Yamashina S</w:t>
      </w:r>
      <w:r w:rsidRPr="00A866D2">
        <w:rPr>
          <w:rFonts w:ascii="Cambria" w:hAnsi="Cambria"/>
          <w:noProof/>
          <w:sz w:val="22"/>
        </w:rPr>
        <w:t xml:space="preserve">, </w:t>
      </w:r>
      <w:r w:rsidRPr="00A866D2">
        <w:rPr>
          <w:rFonts w:ascii="Cambria" w:hAnsi="Cambria"/>
          <w:b/>
          <w:bCs/>
          <w:noProof/>
          <w:sz w:val="22"/>
        </w:rPr>
        <w:t>Yamashiro S</w:t>
      </w:r>
      <w:r w:rsidRPr="00A866D2">
        <w:rPr>
          <w:rFonts w:ascii="Cambria" w:hAnsi="Cambria"/>
          <w:noProof/>
          <w:sz w:val="22"/>
        </w:rPr>
        <w:t xml:space="preserve">, </w:t>
      </w:r>
      <w:r w:rsidRPr="00A866D2">
        <w:rPr>
          <w:rFonts w:ascii="Cambria" w:hAnsi="Cambria"/>
          <w:b/>
          <w:bCs/>
          <w:noProof/>
          <w:sz w:val="22"/>
        </w:rPr>
        <w:t>Yan B</w:t>
      </w:r>
      <w:r w:rsidRPr="00A866D2">
        <w:rPr>
          <w:rFonts w:ascii="Cambria" w:hAnsi="Cambria"/>
          <w:noProof/>
          <w:sz w:val="22"/>
        </w:rPr>
        <w:t xml:space="preserve">, </w:t>
      </w:r>
      <w:r w:rsidRPr="00A866D2">
        <w:rPr>
          <w:rFonts w:ascii="Cambria" w:hAnsi="Cambria"/>
          <w:b/>
          <w:bCs/>
          <w:noProof/>
          <w:sz w:val="22"/>
        </w:rPr>
        <w:t>Yan B</w:t>
      </w:r>
      <w:r w:rsidRPr="00A866D2">
        <w:rPr>
          <w:rFonts w:ascii="Cambria" w:hAnsi="Cambria"/>
          <w:noProof/>
          <w:sz w:val="22"/>
        </w:rPr>
        <w:t xml:space="preserve">, </w:t>
      </w:r>
      <w:r w:rsidRPr="00A866D2">
        <w:rPr>
          <w:rFonts w:ascii="Cambria" w:hAnsi="Cambria"/>
          <w:b/>
          <w:bCs/>
          <w:noProof/>
          <w:sz w:val="22"/>
        </w:rPr>
        <w:t>Yan X</w:t>
      </w:r>
      <w:r w:rsidRPr="00A866D2">
        <w:rPr>
          <w:rFonts w:ascii="Cambria" w:hAnsi="Cambria"/>
          <w:noProof/>
          <w:sz w:val="22"/>
        </w:rPr>
        <w:t xml:space="preserve">, </w:t>
      </w:r>
      <w:r w:rsidRPr="00A866D2">
        <w:rPr>
          <w:rFonts w:ascii="Cambria" w:hAnsi="Cambria"/>
          <w:b/>
          <w:bCs/>
          <w:noProof/>
          <w:sz w:val="22"/>
        </w:rPr>
        <w:t>Yan Z</w:t>
      </w:r>
      <w:r w:rsidRPr="00A866D2">
        <w:rPr>
          <w:rFonts w:ascii="Cambria" w:hAnsi="Cambria"/>
          <w:noProof/>
          <w:sz w:val="22"/>
        </w:rPr>
        <w:t xml:space="preserve">, </w:t>
      </w:r>
      <w:r w:rsidRPr="00A866D2">
        <w:rPr>
          <w:rFonts w:ascii="Cambria" w:hAnsi="Cambria"/>
          <w:b/>
          <w:bCs/>
          <w:noProof/>
          <w:sz w:val="22"/>
        </w:rPr>
        <w:t>Yanagi Y</w:t>
      </w:r>
      <w:r w:rsidRPr="00A866D2">
        <w:rPr>
          <w:rFonts w:ascii="Cambria" w:hAnsi="Cambria"/>
          <w:noProof/>
          <w:sz w:val="22"/>
        </w:rPr>
        <w:t xml:space="preserve">, </w:t>
      </w:r>
      <w:r w:rsidRPr="00A866D2">
        <w:rPr>
          <w:rFonts w:ascii="Cambria" w:hAnsi="Cambria"/>
          <w:b/>
          <w:bCs/>
          <w:noProof/>
          <w:sz w:val="22"/>
        </w:rPr>
        <w:t>Yang D-S</w:t>
      </w:r>
      <w:r w:rsidRPr="00A866D2">
        <w:rPr>
          <w:rFonts w:ascii="Cambria" w:hAnsi="Cambria"/>
          <w:noProof/>
          <w:sz w:val="22"/>
        </w:rPr>
        <w:t xml:space="preserve">, </w:t>
      </w:r>
      <w:r w:rsidRPr="00A866D2">
        <w:rPr>
          <w:rFonts w:ascii="Cambria" w:hAnsi="Cambria"/>
          <w:b/>
          <w:bCs/>
          <w:noProof/>
          <w:sz w:val="22"/>
        </w:rPr>
        <w:t>Yang J-M</w:t>
      </w:r>
      <w:r w:rsidRPr="00A866D2">
        <w:rPr>
          <w:rFonts w:ascii="Cambria" w:hAnsi="Cambria"/>
          <w:noProof/>
          <w:sz w:val="22"/>
        </w:rPr>
        <w:t xml:space="preserve">, </w:t>
      </w:r>
      <w:r w:rsidRPr="00A866D2">
        <w:rPr>
          <w:rFonts w:ascii="Cambria" w:hAnsi="Cambria"/>
          <w:b/>
          <w:bCs/>
          <w:noProof/>
          <w:sz w:val="22"/>
        </w:rPr>
        <w:t>Yang L</w:t>
      </w:r>
      <w:r w:rsidRPr="00A866D2">
        <w:rPr>
          <w:rFonts w:ascii="Cambria" w:hAnsi="Cambria"/>
          <w:noProof/>
          <w:sz w:val="22"/>
        </w:rPr>
        <w:t xml:space="preserve">, </w:t>
      </w:r>
      <w:r w:rsidRPr="00A866D2">
        <w:rPr>
          <w:rFonts w:ascii="Cambria" w:hAnsi="Cambria"/>
          <w:b/>
          <w:bCs/>
          <w:noProof/>
          <w:sz w:val="22"/>
        </w:rPr>
        <w:t>Yang M</w:t>
      </w:r>
      <w:r w:rsidRPr="00A866D2">
        <w:rPr>
          <w:rFonts w:ascii="Cambria" w:hAnsi="Cambria"/>
          <w:noProof/>
          <w:sz w:val="22"/>
        </w:rPr>
        <w:t xml:space="preserve">, </w:t>
      </w:r>
      <w:r w:rsidRPr="00A866D2">
        <w:rPr>
          <w:rFonts w:ascii="Cambria" w:hAnsi="Cambria"/>
          <w:b/>
          <w:bCs/>
          <w:noProof/>
          <w:sz w:val="22"/>
        </w:rPr>
        <w:t>Yang P-M</w:t>
      </w:r>
      <w:r w:rsidRPr="00A866D2">
        <w:rPr>
          <w:rFonts w:ascii="Cambria" w:hAnsi="Cambria"/>
          <w:noProof/>
          <w:sz w:val="22"/>
        </w:rPr>
        <w:t xml:space="preserve">, </w:t>
      </w:r>
      <w:r w:rsidRPr="00A866D2">
        <w:rPr>
          <w:rFonts w:ascii="Cambria" w:hAnsi="Cambria"/>
          <w:b/>
          <w:bCs/>
          <w:noProof/>
          <w:sz w:val="22"/>
        </w:rPr>
        <w:t>Yang P</w:t>
      </w:r>
      <w:r w:rsidRPr="00A866D2">
        <w:rPr>
          <w:rFonts w:ascii="Cambria" w:hAnsi="Cambria"/>
          <w:noProof/>
          <w:sz w:val="22"/>
        </w:rPr>
        <w:t xml:space="preserve">, </w:t>
      </w:r>
      <w:r w:rsidRPr="00A866D2">
        <w:rPr>
          <w:rFonts w:ascii="Cambria" w:hAnsi="Cambria"/>
          <w:b/>
          <w:bCs/>
          <w:noProof/>
          <w:sz w:val="22"/>
        </w:rPr>
        <w:t>Yang Q</w:t>
      </w:r>
      <w:r w:rsidRPr="00A866D2">
        <w:rPr>
          <w:rFonts w:ascii="Cambria" w:hAnsi="Cambria"/>
          <w:noProof/>
          <w:sz w:val="22"/>
        </w:rPr>
        <w:t xml:space="preserve">, </w:t>
      </w:r>
      <w:r w:rsidRPr="00A866D2">
        <w:rPr>
          <w:rFonts w:ascii="Cambria" w:hAnsi="Cambria"/>
          <w:b/>
          <w:bCs/>
          <w:noProof/>
          <w:sz w:val="22"/>
        </w:rPr>
        <w:t>Yang W</w:t>
      </w:r>
      <w:r w:rsidRPr="00A866D2">
        <w:rPr>
          <w:rFonts w:ascii="Cambria" w:hAnsi="Cambria"/>
          <w:noProof/>
          <w:sz w:val="22"/>
        </w:rPr>
        <w:t xml:space="preserve">, </w:t>
      </w:r>
      <w:r w:rsidRPr="00A866D2">
        <w:rPr>
          <w:rFonts w:ascii="Cambria" w:hAnsi="Cambria"/>
          <w:b/>
          <w:bCs/>
          <w:noProof/>
          <w:sz w:val="22"/>
        </w:rPr>
        <w:t>Yang WY</w:t>
      </w:r>
      <w:r w:rsidRPr="00A866D2">
        <w:rPr>
          <w:rFonts w:ascii="Cambria" w:hAnsi="Cambria"/>
          <w:noProof/>
          <w:sz w:val="22"/>
        </w:rPr>
        <w:t xml:space="preserve">, </w:t>
      </w:r>
      <w:r w:rsidRPr="00A866D2">
        <w:rPr>
          <w:rFonts w:ascii="Cambria" w:hAnsi="Cambria"/>
          <w:b/>
          <w:bCs/>
          <w:noProof/>
          <w:sz w:val="22"/>
        </w:rPr>
        <w:t>Yang X</w:t>
      </w:r>
      <w:r w:rsidRPr="00A866D2">
        <w:rPr>
          <w:rFonts w:ascii="Cambria" w:hAnsi="Cambria"/>
          <w:noProof/>
          <w:sz w:val="22"/>
        </w:rPr>
        <w:t xml:space="preserve">, </w:t>
      </w:r>
      <w:r w:rsidRPr="00A866D2">
        <w:rPr>
          <w:rFonts w:ascii="Cambria" w:hAnsi="Cambria"/>
          <w:b/>
          <w:bCs/>
          <w:noProof/>
          <w:sz w:val="22"/>
        </w:rPr>
        <w:t>Yang Y</w:t>
      </w:r>
      <w:r w:rsidRPr="00A866D2">
        <w:rPr>
          <w:rFonts w:ascii="Cambria" w:hAnsi="Cambria"/>
          <w:noProof/>
          <w:sz w:val="22"/>
        </w:rPr>
        <w:t xml:space="preserve">, </w:t>
      </w:r>
      <w:r w:rsidRPr="00A866D2">
        <w:rPr>
          <w:rFonts w:ascii="Cambria" w:hAnsi="Cambria"/>
          <w:b/>
          <w:bCs/>
          <w:noProof/>
          <w:sz w:val="22"/>
        </w:rPr>
        <w:t>Yang Y</w:t>
      </w:r>
      <w:r w:rsidRPr="00A866D2">
        <w:rPr>
          <w:rFonts w:ascii="Cambria" w:hAnsi="Cambria"/>
          <w:noProof/>
          <w:sz w:val="22"/>
        </w:rPr>
        <w:t xml:space="preserve">, </w:t>
      </w:r>
      <w:r w:rsidRPr="00A866D2">
        <w:rPr>
          <w:rFonts w:ascii="Cambria" w:hAnsi="Cambria"/>
          <w:b/>
          <w:bCs/>
          <w:noProof/>
          <w:sz w:val="22"/>
        </w:rPr>
        <w:t>Yang Z</w:t>
      </w:r>
      <w:r w:rsidRPr="00A866D2">
        <w:rPr>
          <w:rFonts w:ascii="Cambria" w:hAnsi="Cambria"/>
          <w:noProof/>
          <w:sz w:val="22"/>
        </w:rPr>
        <w:t xml:space="preserve">, </w:t>
      </w:r>
      <w:r w:rsidRPr="00A866D2">
        <w:rPr>
          <w:rFonts w:ascii="Cambria" w:hAnsi="Cambria"/>
          <w:b/>
          <w:bCs/>
          <w:noProof/>
          <w:sz w:val="22"/>
        </w:rPr>
        <w:t>Yang Z</w:t>
      </w:r>
      <w:r w:rsidRPr="00A866D2">
        <w:rPr>
          <w:rFonts w:ascii="Cambria" w:hAnsi="Cambria"/>
          <w:noProof/>
          <w:sz w:val="22"/>
        </w:rPr>
        <w:t xml:space="preserve">, </w:t>
      </w:r>
      <w:r w:rsidRPr="00A866D2">
        <w:rPr>
          <w:rFonts w:ascii="Cambria" w:hAnsi="Cambria"/>
          <w:b/>
          <w:bCs/>
          <w:noProof/>
          <w:sz w:val="22"/>
        </w:rPr>
        <w:t>Yao M-C</w:t>
      </w:r>
      <w:r w:rsidRPr="00A866D2">
        <w:rPr>
          <w:rFonts w:ascii="Cambria" w:hAnsi="Cambria"/>
          <w:noProof/>
          <w:sz w:val="22"/>
        </w:rPr>
        <w:t xml:space="preserve">, </w:t>
      </w:r>
      <w:r w:rsidRPr="00A866D2">
        <w:rPr>
          <w:rFonts w:ascii="Cambria" w:hAnsi="Cambria"/>
          <w:b/>
          <w:bCs/>
          <w:noProof/>
          <w:sz w:val="22"/>
        </w:rPr>
        <w:t>Yao PJ</w:t>
      </w:r>
      <w:r w:rsidRPr="00A866D2">
        <w:rPr>
          <w:rFonts w:ascii="Cambria" w:hAnsi="Cambria"/>
          <w:noProof/>
          <w:sz w:val="22"/>
        </w:rPr>
        <w:t xml:space="preserve">, </w:t>
      </w:r>
      <w:r w:rsidRPr="00A866D2">
        <w:rPr>
          <w:rFonts w:ascii="Cambria" w:hAnsi="Cambria"/>
          <w:b/>
          <w:bCs/>
          <w:noProof/>
          <w:sz w:val="22"/>
        </w:rPr>
        <w:t>Yao X</w:t>
      </w:r>
      <w:r w:rsidRPr="00A866D2">
        <w:rPr>
          <w:rFonts w:ascii="Cambria" w:hAnsi="Cambria"/>
          <w:noProof/>
          <w:sz w:val="22"/>
        </w:rPr>
        <w:t xml:space="preserve">, </w:t>
      </w:r>
      <w:r w:rsidRPr="00A866D2">
        <w:rPr>
          <w:rFonts w:ascii="Cambria" w:hAnsi="Cambria"/>
          <w:b/>
          <w:bCs/>
          <w:noProof/>
          <w:sz w:val="22"/>
        </w:rPr>
        <w:t>Yao Z</w:t>
      </w:r>
      <w:r w:rsidRPr="00A866D2">
        <w:rPr>
          <w:rFonts w:ascii="Cambria" w:hAnsi="Cambria"/>
          <w:noProof/>
          <w:sz w:val="22"/>
        </w:rPr>
        <w:t xml:space="preserve">, </w:t>
      </w:r>
      <w:r w:rsidRPr="00A866D2">
        <w:rPr>
          <w:rFonts w:ascii="Cambria" w:hAnsi="Cambria"/>
          <w:b/>
          <w:bCs/>
          <w:noProof/>
          <w:sz w:val="22"/>
        </w:rPr>
        <w:t>Yao Z</w:t>
      </w:r>
      <w:r w:rsidRPr="00A866D2">
        <w:rPr>
          <w:rFonts w:ascii="Cambria" w:hAnsi="Cambria"/>
          <w:noProof/>
          <w:sz w:val="22"/>
        </w:rPr>
        <w:t xml:space="preserve">, </w:t>
      </w:r>
      <w:r w:rsidRPr="00A866D2">
        <w:rPr>
          <w:rFonts w:ascii="Cambria" w:hAnsi="Cambria"/>
          <w:b/>
          <w:bCs/>
          <w:noProof/>
          <w:sz w:val="22"/>
        </w:rPr>
        <w:t>Yasui LS</w:t>
      </w:r>
      <w:r w:rsidRPr="00A866D2">
        <w:rPr>
          <w:rFonts w:ascii="Cambria" w:hAnsi="Cambria"/>
          <w:noProof/>
          <w:sz w:val="22"/>
        </w:rPr>
        <w:t xml:space="preserve">, </w:t>
      </w:r>
      <w:r w:rsidRPr="00A866D2">
        <w:rPr>
          <w:rFonts w:ascii="Cambria" w:hAnsi="Cambria"/>
          <w:b/>
          <w:bCs/>
          <w:noProof/>
          <w:sz w:val="22"/>
        </w:rPr>
        <w:t>Ye M</w:t>
      </w:r>
      <w:r w:rsidRPr="00A866D2">
        <w:rPr>
          <w:rFonts w:ascii="Cambria" w:hAnsi="Cambria"/>
          <w:noProof/>
          <w:sz w:val="22"/>
        </w:rPr>
        <w:t xml:space="preserve">, </w:t>
      </w:r>
      <w:r w:rsidRPr="00A866D2">
        <w:rPr>
          <w:rFonts w:ascii="Cambria" w:hAnsi="Cambria"/>
          <w:b/>
          <w:bCs/>
          <w:noProof/>
          <w:sz w:val="22"/>
        </w:rPr>
        <w:t>Yedvobnick B</w:t>
      </w:r>
      <w:r w:rsidRPr="00A866D2">
        <w:rPr>
          <w:rFonts w:ascii="Cambria" w:hAnsi="Cambria"/>
          <w:noProof/>
          <w:sz w:val="22"/>
        </w:rPr>
        <w:t xml:space="preserve">, </w:t>
      </w:r>
      <w:r w:rsidRPr="00A866D2">
        <w:rPr>
          <w:rFonts w:ascii="Cambria" w:hAnsi="Cambria"/>
          <w:b/>
          <w:bCs/>
          <w:noProof/>
          <w:sz w:val="22"/>
        </w:rPr>
        <w:t>Yeganeh B</w:t>
      </w:r>
      <w:r w:rsidRPr="00A866D2">
        <w:rPr>
          <w:rFonts w:ascii="Cambria" w:hAnsi="Cambria"/>
          <w:noProof/>
          <w:sz w:val="22"/>
        </w:rPr>
        <w:t xml:space="preserve">, </w:t>
      </w:r>
      <w:r w:rsidRPr="00A866D2">
        <w:rPr>
          <w:rFonts w:ascii="Cambria" w:hAnsi="Cambria"/>
          <w:b/>
          <w:bCs/>
          <w:noProof/>
          <w:sz w:val="22"/>
        </w:rPr>
        <w:t>Yeh ES</w:t>
      </w:r>
      <w:r w:rsidRPr="00A866D2">
        <w:rPr>
          <w:rFonts w:ascii="Cambria" w:hAnsi="Cambria"/>
          <w:noProof/>
          <w:sz w:val="22"/>
        </w:rPr>
        <w:t xml:space="preserve">, </w:t>
      </w:r>
      <w:r w:rsidRPr="00A866D2">
        <w:rPr>
          <w:rFonts w:ascii="Cambria" w:hAnsi="Cambria"/>
          <w:b/>
          <w:bCs/>
          <w:noProof/>
          <w:sz w:val="22"/>
        </w:rPr>
        <w:t>Yeyati PL</w:t>
      </w:r>
      <w:r w:rsidRPr="00A866D2">
        <w:rPr>
          <w:rFonts w:ascii="Cambria" w:hAnsi="Cambria"/>
          <w:noProof/>
          <w:sz w:val="22"/>
        </w:rPr>
        <w:t xml:space="preserve">, </w:t>
      </w:r>
      <w:r w:rsidRPr="00A866D2">
        <w:rPr>
          <w:rFonts w:ascii="Cambria" w:hAnsi="Cambria"/>
          <w:b/>
          <w:bCs/>
          <w:noProof/>
          <w:sz w:val="22"/>
        </w:rPr>
        <w:t>Yi F</w:t>
      </w:r>
      <w:r w:rsidRPr="00A866D2">
        <w:rPr>
          <w:rFonts w:ascii="Cambria" w:hAnsi="Cambria"/>
          <w:noProof/>
          <w:sz w:val="22"/>
        </w:rPr>
        <w:t xml:space="preserve">, </w:t>
      </w:r>
      <w:r w:rsidRPr="00A866D2">
        <w:rPr>
          <w:rFonts w:ascii="Cambria" w:hAnsi="Cambria"/>
          <w:b/>
          <w:bCs/>
          <w:noProof/>
          <w:sz w:val="22"/>
        </w:rPr>
        <w:t>Yi L</w:t>
      </w:r>
      <w:r w:rsidRPr="00A866D2">
        <w:rPr>
          <w:rFonts w:ascii="Cambria" w:hAnsi="Cambria"/>
          <w:noProof/>
          <w:sz w:val="22"/>
        </w:rPr>
        <w:t xml:space="preserve">, </w:t>
      </w:r>
      <w:r w:rsidRPr="00A866D2">
        <w:rPr>
          <w:rFonts w:ascii="Cambria" w:hAnsi="Cambria"/>
          <w:b/>
          <w:bCs/>
          <w:noProof/>
          <w:sz w:val="22"/>
        </w:rPr>
        <w:t>Yin X-M</w:t>
      </w:r>
      <w:r w:rsidRPr="00A866D2">
        <w:rPr>
          <w:rFonts w:ascii="Cambria" w:hAnsi="Cambria"/>
          <w:noProof/>
          <w:sz w:val="22"/>
        </w:rPr>
        <w:t xml:space="preserve">, </w:t>
      </w:r>
      <w:r w:rsidRPr="00A866D2">
        <w:rPr>
          <w:rFonts w:ascii="Cambria" w:hAnsi="Cambria"/>
          <w:b/>
          <w:bCs/>
          <w:noProof/>
          <w:sz w:val="22"/>
        </w:rPr>
        <w:t>Yip CK</w:t>
      </w:r>
      <w:r w:rsidRPr="00A866D2">
        <w:rPr>
          <w:rFonts w:ascii="Cambria" w:hAnsi="Cambria"/>
          <w:noProof/>
          <w:sz w:val="22"/>
        </w:rPr>
        <w:t xml:space="preserve">, </w:t>
      </w:r>
      <w:r w:rsidRPr="00A866D2">
        <w:rPr>
          <w:rFonts w:ascii="Cambria" w:hAnsi="Cambria"/>
          <w:b/>
          <w:bCs/>
          <w:noProof/>
          <w:sz w:val="22"/>
        </w:rPr>
        <w:t>Yoo Y-M</w:t>
      </w:r>
      <w:r w:rsidRPr="00A866D2">
        <w:rPr>
          <w:rFonts w:ascii="Cambria" w:hAnsi="Cambria"/>
          <w:noProof/>
          <w:sz w:val="22"/>
        </w:rPr>
        <w:t xml:space="preserve">, </w:t>
      </w:r>
      <w:r w:rsidRPr="00A866D2">
        <w:rPr>
          <w:rFonts w:ascii="Cambria" w:hAnsi="Cambria"/>
          <w:b/>
          <w:bCs/>
          <w:noProof/>
          <w:sz w:val="22"/>
        </w:rPr>
        <w:t>Yoo YH</w:t>
      </w:r>
      <w:r w:rsidRPr="00A866D2">
        <w:rPr>
          <w:rFonts w:ascii="Cambria" w:hAnsi="Cambria"/>
          <w:noProof/>
          <w:sz w:val="22"/>
        </w:rPr>
        <w:t xml:space="preserve">, </w:t>
      </w:r>
      <w:r w:rsidRPr="00A866D2">
        <w:rPr>
          <w:rFonts w:ascii="Cambria" w:hAnsi="Cambria"/>
          <w:b/>
          <w:bCs/>
          <w:noProof/>
          <w:sz w:val="22"/>
        </w:rPr>
        <w:t>Yoon S-Y</w:t>
      </w:r>
      <w:r w:rsidRPr="00A866D2">
        <w:rPr>
          <w:rFonts w:ascii="Cambria" w:hAnsi="Cambria"/>
          <w:noProof/>
          <w:sz w:val="22"/>
        </w:rPr>
        <w:t xml:space="preserve">, </w:t>
      </w:r>
      <w:r w:rsidRPr="00A866D2">
        <w:rPr>
          <w:rFonts w:ascii="Cambria" w:hAnsi="Cambria"/>
          <w:b/>
          <w:bCs/>
          <w:noProof/>
          <w:sz w:val="22"/>
        </w:rPr>
        <w:t>Yoshida K-I</w:t>
      </w:r>
      <w:r w:rsidRPr="00A866D2">
        <w:rPr>
          <w:rFonts w:ascii="Cambria" w:hAnsi="Cambria"/>
          <w:noProof/>
          <w:sz w:val="22"/>
        </w:rPr>
        <w:t xml:space="preserve">, </w:t>
      </w:r>
      <w:r w:rsidRPr="00A866D2">
        <w:rPr>
          <w:rFonts w:ascii="Cambria" w:hAnsi="Cambria"/>
          <w:b/>
          <w:bCs/>
          <w:noProof/>
          <w:sz w:val="22"/>
        </w:rPr>
        <w:t>Yoshimori T</w:t>
      </w:r>
      <w:r w:rsidRPr="00A866D2">
        <w:rPr>
          <w:rFonts w:ascii="Cambria" w:hAnsi="Cambria"/>
          <w:noProof/>
          <w:sz w:val="22"/>
        </w:rPr>
        <w:t xml:space="preserve">, </w:t>
      </w:r>
      <w:r w:rsidRPr="00A866D2">
        <w:rPr>
          <w:rFonts w:ascii="Cambria" w:hAnsi="Cambria"/>
          <w:b/>
          <w:bCs/>
          <w:noProof/>
          <w:sz w:val="22"/>
        </w:rPr>
        <w:t>Young KH</w:t>
      </w:r>
      <w:r w:rsidRPr="00A866D2">
        <w:rPr>
          <w:rFonts w:ascii="Cambria" w:hAnsi="Cambria"/>
          <w:noProof/>
          <w:sz w:val="22"/>
        </w:rPr>
        <w:t xml:space="preserve">, </w:t>
      </w:r>
      <w:r w:rsidRPr="00A866D2">
        <w:rPr>
          <w:rFonts w:ascii="Cambria" w:hAnsi="Cambria"/>
          <w:b/>
          <w:bCs/>
          <w:noProof/>
          <w:sz w:val="22"/>
        </w:rPr>
        <w:t>Yu H</w:t>
      </w:r>
      <w:r w:rsidRPr="00A866D2">
        <w:rPr>
          <w:rFonts w:ascii="Cambria" w:hAnsi="Cambria"/>
          <w:noProof/>
          <w:sz w:val="22"/>
        </w:rPr>
        <w:t xml:space="preserve">, </w:t>
      </w:r>
      <w:r w:rsidRPr="00A866D2">
        <w:rPr>
          <w:rFonts w:ascii="Cambria" w:hAnsi="Cambria"/>
          <w:b/>
          <w:bCs/>
          <w:noProof/>
          <w:sz w:val="22"/>
        </w:rPr>
        <w:t>Yu JJ</w:t>
      </w:r>
      <w:r w:rsidRPr="00A866D2">
        <w:rPr>
          <w:rFonts w:ascii="Cambria" w:hAnsi="Cambria"/>
          <w:noProof/>
          <w:sz w:val="22"/>
        </w:rPr>
        <w:t xml:space="preserve">, </w:t>
      </w:r>
      <w:r w:rsidRPr="00A866D2">
        <w:rPr>
          <w:rFonts w:ascii="Cambria" w:hAnsi="Cambria"/>
          <w:b/>
          <w:bCs/>
          <w:noProof/>
          <w:sz w:val="22"/>
        </w:rPr>
        <w:t>Yu J-T</w:t>
      </w:r>
      <w:r w:rsidRPr="00A866D2">
        <w:rPr>
          <w:rFonts w:ascii="Cambria" w:hAnsi="Cambria"/>
          <w:noProof/>
          <w:sz w:val="22"/>
        </w:rPr>
        <w:t xml:space="preserve">, </w:t>
      </w:r>
      <w:r w:rsidRPr="00A866D2">
        <w:rPr>
          <w:rFonts w:ascii="Cambria" w:hAnsi="Cambria"/>
          <w:b/>
          <w:bCs/>
          <w:noProof/>
          <w:sz w:val="22"/>
        </w:rPr>
        <w:t>Yu J</w:t>
      </w:r>
      <w:r w:rsidRPr="00A866D2">
        <w:rPr>
          <w:rFonts w:ascii="Cambria" w:hAnsi="Cambria"/>
          <w:noProof/>
          <w:sz w:val="22"/>
        </w:rPr>
        <w:t xml:space="preserve">, </w:t>
      </w:r>
      <w:r w:rsidRPr="00A866D2">
        <w:rPr>
          <w:rFonts w:ascii="Cambria" w:hAnsi="Cambria"/>
          <w:b/>
          <w:bCs/>
          <w:noProof/>
          <w:sz w:val="22"/>
        </w:rPr>
        <w:t>Yu L</w:t>
      </w:r>
      <w:r w:rsidRPr="00A866D2">
        <w:rPr>
          <w:rFonts w:ascii="Cambria" w:hAnsi="Cambria"/>
          <w:noProof/>
          <w:sz w:val="22"/>
        </w:rPr>
        <w:t xml:space="preserve">, </w:t>
      </w:r>
      <w:r w:rsidRPr="00A866D2">
        <w:rPr>
          <w:rFonts w:ascii="Cambria" w:hAnsi="Cambria"/>
          <w:b/>
          <w:bCs/>
          <w:noProof/>
          <w:sz w:val="22"/>
        </w:rPr>
        <w:t>Yu WH</w:t>
      </w:r>
      <w:r w:rsidRPr="00A866D2">
        <w:rPr>
          <w:rFonts w:ascii="Cambria" w:hAnsi="Cambria"/>
          <w:noProof/>
          <w:sz w:val="22"/>
        </w:rPr>
        <w:t xml:space="preserve">, </w:t>
      </w:r>
      <w:r w:rsidRPr="00A866D2">
        <w:rPr>
          <w:rFonts w:ascii="Cambria" w:hAnsi="Cambria"/>
          <w:b/>
          <w:bCs/>
          <w:noProof/>
          <w:sz w:val="22"/>
        </w:rPr>
        <w:t>Yu X-F</w:t>
      </w:r>
      <w:r w:rsidRPr="00A866D2">
        <w:rPr>
          <w:rFonts w:ascii="Cambria" w:hAnsi="Cambria"/>
          <w:noProof/>
          <w:sz w:val="22"/>
        </w:rPr>
        <w:t xml:space="preserve">, </w:t>
      </w:r>
      <w:r w:rsidRPr="00A866D2">
        <w:rPr>
          <w:rFonts w:ascii="Cambria" w:hAnsi="Cambria"/>
          <w:b/>
          <w:bCs/>
          <w:noProof/>
          <w:sz w:val="22"/>
        </w:rPr>
        <w:t>Yu Z</w:t>
      </w:r>
      <w:r w:rsidRPr="00A866D2">
        <w:rPr>
          <w:rFonts w:ascii="Cambria" w:hAnsi="Cambria"/>
          <w:noProof/>
          <w:sz w:val="22"/>
        </w:rPr>
        <w:t xml:space="preserve">, </w:t>
      </w:r>
      <w:r w:rsidRPr="00A866D2">
        <w:rPr>
          <w:rFonts w:ascii="Cambria" w:hAnsi="Cambria"/>
          <w:b/>
          <w:bCs/>
          <w:noProof/>
          <w:sz w:val="22"/>
        </w:rPr>
        <w:t>Yuan J</w:t>
      </w:r>
      <w:r w:rsidRPr="00A866D2">
        <w:rPr>
          <w:rFonts w:ascii="Cambria" w:hAnsi="Cambria"/>
          <w:noProof/>
          <w:sz w:val="22"/>
        </w:rPr>
        <w:t xml:space="preserve">, </w:t>
      </w:r>
      <w:r w:rsidRPr="00A866D2">
        <w:rPr>
          <w:rFonts w:ascii="Cambria" w:hAnsi="Cambria"/>
          <w:b/>
          <w:bCs/>
          <w:noProof/>
          <w:sz w:val="22"/>
        </w:rPr>
        <w:t>Yuan Z-M</w:t>
      </w:r>
      <w:r w:rsidRPr="00A866D2">
        <w:rPr>
          <w:rFonts w:ascii="Cambria" w:hAnsi="Cambria"/>
          <w:noProof/>
          <w:sz w:val="22"/>
        </w:rPr>
        <w:t xml:space="preserve">, </w:t>
      </w:r>
      <w:r w:rsidRPr="00A866D2">
        <w:rPr>
          <w:rFonts w:ascii="Cambria" w:hAnsi="Cambria"/>
          <w:b/>
          <w:bCs/>
          <w:noProof/>
          <w:sz w:val="22"/>
        </w:rPr>
        <w:t>Yue BY</w:t>
      </w:r>
      <w:r w:rsidRPr="00A866D2">
        <w:rPr>
          <w:rFonts w:ascii="Cambria" w:hAnsi="Cambria"/>
          <w:noProof/>
          <w:sz w:val="22"/>
        </w:rPr>
        <w:t xml:space="preserve">, </w:t>
      </w:r>
      <w:r w:rsidRPr="00A866D2">
        <w:rPr>
          <w:rFonts w:ascii="Cambria" w:hAnsi="Cambria"/>
          <w:b/>
          <w:bCs/>
          <w:noProof/>
          <w:sz w:val="22"/>
        </w:rPr>
        <w:t>Yue J</w:t>
      </w:r>
      <w:r w:rsidRPr="00A866D2">
        <w:rPr>
          <w:rFonts w:ascii="Cambria" w:hAnsi="Cambria"/>
          <w:noProof/>
          <w:sz w:val="22"/>
        </w:rPr>
        <w:t xml:space="preserve">, </w:t>
      </w:r>
      <w:r w:rsidRPr="00A866D2">
        <w:rPr>
          <w:rFonts w:ascii="Cambria" w:hAnsi="Cambria"/>
          <w:b/>
          <w:bCs/>
          <w:noProof/>
          <w:sz w:val="22"/>
        </w:rPr>
        <w:t>Yue Z</w:t>
      </w:r>
      <w:r w:rsidRPr="00A866D2">
        <w:rPr>
          <w:rFonts w:ascii="Cambria" w:hAnsi="Cambria"/>
          <w:noProof/>
          <w:sz w:val="22"/>
        </w:rPr>
        <w:t xml:space="preserve">, </w:t>
      </w:r>
      <w:r w:rsidRPr="00A866D2">
        <w:rPr>
          <w:rFonts w:ascii="Cambria" w:hAnsi="Cambria"/>
          <w:b/>
          <w:bCs/>
          <w:noProof/>
          <w:sz w:val="22"/>
        </w:rPr>
        <w:t>Zacks DN</w:t>
      </w:r>
      <w:r w:rsidRPr="00A866D2">
        <w:rPr>
          <w:rFonts w:ascii="Cambria" w:hAnsi="Cambria"/>
          <w:noProof/>
          <w:sz w:val="22"/>
        </w:rPr>
        <w:t xml:space="preserve">, </w:t>
      </w:r>
      <w:r w:rsidRPr="00A866D2">
        <w:rPr>
          <w:rFonts w:ascii="Cambria" w:hAnsi="Cambria"/>
          <w:b/>
          <w:bCs/>
          <w:noProof/>
          <w:sz w:val="22"/>
        </w:rPr>
        <w:t>Zacksenhaus E</w:t>
      </w:r>
      <w:r w:rsidRPr="00A866D2">
        <w:rPr>
          <w:rFonts w:ascii="Cambria" w:hAnsi="Cambria"/>
          <w:noProof/>
          <w:sz w:val="22"/>
        </w:rPr>
        <w:t xml:space="preserve">, </w:t>
      </w:r>
      <w:r w:rsidRPr="00A866D2">
        <w:rPr>
          <w:rFonts w:ascii="Cambria" w:hAnsi="Cambria"/>
          <w:b/>
          <w:bCs/>
          <w:noProof/>
          <w:sz w:val="22"/>
        </w:rPr>
        <w:t>Zaffaroni N</w:t>
      </w:r>
      <w:r w:rsidRPr="00A866D2">
        <w:rPr>
          <w:rFonts w:ascii="Cambria" w:hAnsi="Cambria"/>
          <w:noProof/>
          <w:sz w:val="22"/>
        </w:rPr>
        <w:t xml:space="preserve">, </w:t>
      </w:r>
      <w:r w:rsidRPr="00A866D2">
        <w:rPr>
          <w:rFonts w:ascii="Cambria" w:hAnsi="Cambria"/>
          <w:b/>
          <w:bCs/>
          <w:noProof/>
          <w:sz w:val="22"/>
        </w:rPr>
        <w:t>Zaglia T</w:t>
      </w:r>
      <w:r w:rsidRPr="00A866D2">
        <w:rPr>
          <w:rFonts w:ascii="Cambria" w:hAnsi="Cambria"/>
          <w:noProof/>
          <w:sz w:val="22"/>
        </w:rPr>
        <w:t xml:space="preserve">, </w:t>
      </w:r>
      <w:r w:rsidRPr="00A866D2">
        <w:rPr>
          <w:rFonts w:ascii="Cambria" w:hAnsi="Cambria"/>
          <w:b/>
          <w:bCs/>
          <w:noProof/>
          <w:sz w:val="22"/>
        </w:rPr>
        <w:t>Zakeri Z</w:t>
      </w:r>
      <w:r w:rsidRPr="00A866D2">
        <w:rPr>
          <w:rFonts w:ascii="Cambria" w:hAnsi="Cambria"/>
          <w:noProof/>
          <w:sz w:val="22"/>
        </w:rPr>
        <w:t xml:space="preserve">, </w:t>
      </w:r>
      <w:r w:rsidRPr="00A866D2">
        <w:rPr>
          <w:rFonts w:ascii="Cambria" w:hAnsi="Cambria"/>
          <w:b/>
          <w:bCs/>
          <w:noProof/>
          <w:sz w:val="22"/>
        </w:rPr>
        <w:t>Zecchini V</w:t>
      </w:r>
      <w:r w:rsidRPr="00A866D2">
        <w:rPr>
          <w:rFonts w:ascii="Cambria" w:hAnsi="Cambria"/>
          <w:noProof/>
          <w:sz w:val="22"/>
        </w:rPr>
        <w:t xml:space="preserve">, </w:t>
      </w:r>
      <w:r w:rsidRPr="00A866D2">
        <w:rPr>
          <w:rFonts w:ascii="Cambria" w:hAnsi="Cambria"/>
          <w:b/>
          <w:bCs/>
          <w:noProof/>
          <w:sz w:val="22"/>
        </w:rPr>
        <w:t>Zeng J</w:t>
      </w:r>
      <w:r w:rsidRPr="00A866D2">
        <w:rPr>
          <w:rFonts w:ascii="Cambria" w:hAnsi="Cambria"/>
          <w:noProof/>
          <w:sz w:val="22"/>
        </w:rPr>
        <w:t xml:space="preserve">, </w:t>
      </w:r>
      <w:r w:rsidRPr="00A866D2">
        <w:rPr>
          <w:rFonts w:ascii="Cambria" w:hAnsi="Cambria"/>
          <w:b/>
          <w:bCs/>
          <w:noProof/>
          <w:sz w:val="22"/>
        </w:rPr>
        <w:t>Zeng M</w:t>
      </w:r>
      <w:r w:rsidRPr="00A866D2">
        <w:rPr>
          <w:rFonts w:ascii="Cambria" w:hAnsi="Cambria"/>
          <w:noProof/>
          <w:sz w:val="22"/>
        </w:rPr>
        <w:t xml:space="preserve">, </w:t>
      </w:r>
      <w:r w:rsidRPr="00A866D2">
        <w:rPr>
          <w:rFonts w:ascii="Cambria" w:hAnsi="Cambria"/>
          <w:b/>
          <w:bCs/>
          <w:noProof/>
          <w:sz w:val="22"/>
        </w:rPr>
        <w:t>Zeng Q</w:t>
      </w:r>
      <w:r w:rsidRPr="00A866D2">
        <w:rPr>
          <w:rFonts w:ascii="Cambria" w:hAnsi="Cambria"/>
          <w:noProof/>
          <w:sz w:val="22"/>
        </w:rPr>
        <w:t xml:space="preserve">, </w:t>
      </w:r>
      <w:r w:rsidRPr="00A866D2">
        <w:rPr>
          <w:rFonts w:ascii="Cambria" w:hAnsi="Cambria"/>
          <w:b/>
          <w:bCs/>
          <w:noProof/>
          <w:sz w:val="22"/>
        </w:rPr>
        <w:t>Zervos AS</w:t>
      </w:r>
      <w:r w:rsidRPr="00A866D2">
        <w:rPr>
          <w:rFonts w:ascii="Cambria" w:hAnsi="Cambria"/>
          <w:noProof/>
          <w:sz w:val="22"/>
        </w:rPr>
        <w:t xml:space="preserve">, </w:t>
      </w:r>
      <w:r w:rsidRPr="00A866D2">
        <w:rPr>
          <w:rFonts w:ascii="Cambria" w:hAnsi="Cambria"/>
          <w:b/>
          <w:bCs/>
          <w:noProof/>
          <w:sz w:val="22"/>
        </w:rPr>
        <w:t>Zhang DD</w:t>
      </w:r>
      <w:r w:rsidRPr="00A866D2">
        <w:rPr>
          <w:rFonts w:ascii="Cambria" w:hAnsi="Cambria"/>
          <w:noProof/>
          <w:sz w:val="22"/>
        </w:rPr>
        <w:t xml:space="preserve">, </w:t>
      </w:r>
      <w:r w:rsidRPr="00A866D2">
        <w:rPr>
          <w:rFonts w:ascii="Cambria" w:hAnsi="Cambria"/>
          <w:b/>
          <w:bCs/>
          <w:noProof/>
          <w:sz w:val="22"/>
        </w:rPr>
        <w:t>Zhang F</w:t>
      </w:r>
      <w:r w:rsidRPr="00A866D2">
        <w:rPr>
          <w:rFonts w:ascii="Cambria" w:hAnsi="Cambria"/>
          <w:noProof/>
          <w:sz w:val="22"/>
        </w:rPr>
        <w:t xml:space="preserve">, </w:t>
      </w:r>
      <w:r w:rsidRPr="00A866D2">
        <w:rPr>
          <w:rFonts w:ascii="Cambria" w:hAnsi="Cambria"/>
          <w:b/>
          <w:bCs/>
          <w:noProof/>
          <w:sz w:val="22"/>
        </w:rPr>
        <w:t>Zhang G</w:t>
      </w:r>
      <w:r w:rsidRPr="00A866D2">
        <w:rPr>
          <w:rFonts w:ascii="Cambria" w:hAnsi="Cambria"/>
          <w:noProof/>
          <w:sz w:val="22"/>
        </w:rPr>
        <w:t xml:space="preserve">, </w:t>
      </w:r>
      <w:r w:rsidRPr="00A866D2">
        <w:rPr>
          <w:rFonts w:ascii="Cambria" w:hAnsi="Cambria"/>
          <w:b/>
          <w:bCs/>
          <w:noProof/>
          <w:sz w:val="22"/>
        </w:rPr>
        <w:t>Zhang G-C</w:t>
      </w:r>
      <w:r w:rsidRPr="00A866D2">
        <w:rPr>
          <w:rFonts w:ascii="Cambria" w:hAnsi="Cambria"/>
          <w:noProof/>
          <w:sz w:val="22"/>
        </w:rPr>
        <w:t xml:space="preserve">, </w:t>
      </w:r>
      <w:r w:rsidRPr="00A866D2">
        <w:rPr>
          <w:rFonts w:ascii="Cambria" w:hAnsi="Cambria"/>
          <w:b/>
          <w:bCs/>
          <w:noProof/>
          <w:sz w:val="22"/>
        </w:rPr>
        <w:t>Zhang H</w:t>
      </w:r>
      <w:r w:rsidRPr="00A866D2">
        <w:rPr>
          <w:rFonts w:ascii="Cambria" w:hAnsi="Cambria"/>
          <w:noProof/>
          <w:sz w:val="22"/>
        </w:rPr>
        <w:t xml:space="preserve">, </w:t>
      </w:r>
      <w:r w:rsidRPr="00A866D2">
        <w:rPr>
          <w:rFonts w:ascii="Cambria" w:hAnsi="Cambria"/>
          <w:b/>
          <w:bCs/>
          <w:noProof/>
          <w:sz w:val="22"/>
        </w:rPr>
        <w:t>Zhang H</w:t>
      </w:r>
      <w:r w:rsidRPr="00A866D2">
        <w:rPr>
          <w:rFonts w:ascii="Cambria" w:hAnsi="Cambria"/>
          <w:noProof/>
          <w:sz w:val="22"/>
        </w:rPr>
        <w:t xml:space="preserve">, </w:t>
      </w:r>
      <w:r w:rsidRPr="00A866D2">
        <w:rPr>
          <w:rFonts w:ascii="Cambria" w:hAnsi="Cambria"/>
          <w:b/>
          <w:bCs/>
          <w:noProof/>
          <w:sz w:val="22"/>
        </w:rPr>
        <w:t>Zhang H</w:t>
      </w:r>
      <w:r w:rsidRPr="00A866D2">
        <w:rPr>
          <w:rFonts w:ascii="Cambria" w:hAnsi="Cambria"/>
          <w:noProof/>
          <w:sz w:val="22"/>
        </w:rPr>
        <w:t xml:space="preserve">, </w:t>
      </w:r>
      <w:r w:rsidRPr="00A866D2">
        <w:rPr>
          <w:rFonts w:ascii="Cambria" w:hAnsi="Cambria"/>
          <w:b/>
          <w:bCs/>
          <w:noProof/>
          <w:sz w:val="22"/>
        </w:rPr>
        <w:t>Zhang J</w:t>
      </w:r>
      <w:r w:rsidRPr="00A866D2">
        <w:rPr>
          <w:rFonts w:ascii="Cambria" w:hAnsi="Cambria"/>
          <w:noProof/>
          <w:sz w:val="22"/>
        </w:rPr>
        <w:t xml:space="preserve">, </w:t>
      </w:r>
      <w:r w:rsidRPr="00A866D2">
        <w:rPr>
          <w:rFonts w:ascii="Cambria" w:hAnsi="Cambria"/>
          <w:b/>
          <w:bCs/>
          <w:noProof/>
          <w:sz w:val="22"/>
        </w:rPr>
        <w:t>Zhang J</w:t>
      </w:r>
      <w:r w:rsidRPr="00A866D2">
        <w:rPr>
          <w:rFonts w:ascii="Cambria" w:hAnsi="Cambria"/>
          <w:noProof/>
          <w:sz w:val="22"/>
        </w:rPr>
        <w:t xml:space="preserve">, </w:t>
      </w:r>
      <w:r w:rsidRPr="00A866D2">
        <w:rPr>
          <w:rFonts w:ascii="Cambria" w:hAnsi="Cambria"/>
          <w:b/>
          <w:bCs/>
          <w:noProof/>
          <w:sz w:val="22"/>
        </w:rPr>
        <w:t>Zhang J</w:t>
      </w:r>
      <w:r w:rsidRPr="00A866D2">
        <w:rPr>
          <w:rFonts w:ascii="Cambria" w:hAnsi="Cambria"/>
          <w:noProof/>
          <w:sz w:val="22"/>
        </w:rPr>
        <w:t xml:space="preserve">, </w:t>
      </w:r>
      <w:r w:rsidRPr="00A866D2">
        <w:rPr>
          <w:rFonts w:ascii="Cambria" w:hAnsi="Cambria"/>
          <w:b/>
          <w:bCs/>
          <w:noProof/>
          <w:sz w:val="22"/>
        </w:rPr>
        <w:t>Zhang J</w:t>
      </w:r>
      <w:r w:rsidRPr="00A866D2">
        <w:rPr>
          <w:rFonts w:ascii="Cambria" w:hAnsi="Cambria"/>
          <w:noProof/>
          <w:sz w:val="22"/>
        </w:rPr>
        <w:t xml:space="preserve">, </w:t>
      </w:r>
      <w:r w:rsidRPr="00A866D2">
        <w:rPr>
          <w:rFonts w:ascii="Cambria" w:hAnsi="Cambria"/>
          <w:b/>
          <w:bCs/>
          <w:noProof/>
          <w:sz w:val="22"/>
        </w:rPr>
        <w:t>Zhang L</w:t>
      </w:r>
      <w:r w:rsidRPr="00A866D2">
        <w:rPr>
          <w:rFonts w:ascii="Cambria" w:hAnsi="Cambria"/>
          <w:noProof/>
          <w:sz w:val="22"/>
        </w:rPr>
        <w:t xml:space="preserve">, </w:t>
      </w:r>
      <w:r w:rsidRPr="00A866D2">
        <w:rPr>
          <w:rFonts w:ascii="Cambria" w:hAnsi="Cambria"/>
          <w:b/>
          <w:bCs/>
          <w:noProof/>
          <w:sz w:val="22"/>
        </w:rPr>
        <w:t>Zhang L</w:t>
      </w:r>
      <w:r w:rsidRPr="00A866D2">
        <w:rPr>
          <w:rFonts w:ascii="Cambria" w:hAnsi="Cambria"/>
          <w:noProof/>
          <w:sz w:val="22"/>
        </w:rPr>
        <w:t xml:space="preserve">, </w:t>
      </w:r>
      <w:r w:rsidRPr="00A866D2">
        <w:rPr>
          <w:rFonts w:ascii="Cambria" w:hAnsi="Cambria"/>
          <w:b/>
          <w:bCs/>
          <w:noProof/>
          <w:sz w:val="22"/>
        </w:rPr>
        <w:t>Zhang L</w:t>
      </w:r>
      <w:r w:rsidRPr="00A866D2">
        <w:rPr>
          <w:rFonts w:ascii="Cambria" w:hAnsi="Cambria"/>
          <w:noProof/>
          <w:sz w:val="22"/>
        </w:rPr>
        <w:t xml:space="preserve">, </w:t>
      </w:r>
      <w:r w:rsidRPr="00A866D2">
        <w:rPr>
          <w:rFonts w:ascii="Cambria" w:hAnsi="Cambria"/>
          <w:b/>
          <w:bCs/>
          <w:noProof/>
          <w:sz w:val="22"/>
        </w:rPr>
        <w:t>Zhang M-Y</w:t>
      </w:r>
      <w:r w:rsidRPr="00A866D2">
        <w:rPr>
          <w:rFonts w:ascii="Cambria" w:hAnsi="Cambria"/>
          <w:noProof/>
          <w:sz w:val="22"/>
        </w:rPr>
        <w:t xml:space="preserve">, </w:t>
      </w:r>
      <w:r w:rsidRPr="00A866D2">
        <w:rPr>
          <w:rFonts w:ascii="Cambria" w:hAnsi="Cambria"/>
          <w:b/>
          <w:bCs/>
          <w:noProof/>
          <w:sz w:val="22"/>
        </w:rPr>
        <w:t>Zhang X</w:t>
      </w:r>
      <w:r w:rsidRPr="00A866D2">
        <w:rPr>
          <w:rFonts w:ascii="Cambria" w:hAnsi="Cambria"/>
          <w:noProof/>
          <w:sz w:val="22"/>
        </w:rPr>
        <w:t xml:space="preserve">, </w:t>
      </w:r>
      <w:r w:rsidRPr="00A866D2">
        <w:rPr>
          <w:rFonts w:ascii="Cambria" w:hAnsi="Cambria"/>
          <w:b/>
          <w:bCs/>
          <w:noProof/>
          <w:sz w:val="22"/>
        </w:rPr>
        <w:t>Zhang XD</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Zhang Y</w:t>
      </w:r>
      <w:r w:rsidRPr="00A866D2">
        <w:rPr>
          <w:rFonts w:ascii="Cambria" w:hAnsi="Cambria"/>
          <w:noProof/>
          <w:sz w:val="22"/>
        </w:rPr>
        <w:t xml:space="preserve">, </w:t>
      </w:r>
      <w:r w:rsidRPr="00A866D2">
        <w:rPr>
          <w:rFonts w:ascii="Cambria" w:hAnsi="Cambria"/>
          <w:b/>
          <w:bCs/>
          <w:noProof/>
          <w:sz w:val="22"/>
        </w:rPr>
        <w:t>Zhao M</w:t>
      </w:r>
      <w:r w:rsidRPr="00A866D2">
        <w:rPr>
          <w:rFonts w:ascii="Cambria" w:hAnsi="Cambria"/>
          <w:noProof/>
          <w:sz w:val="22"/>
        </w:rPr>
        <w:t xml:space="preserve">, </w:t>
      </w:r>
      <w:r w:rsidRPr="00A866D2">
        <w:rPr>
          <w:rFonts w:ascii="Cambria" w:hAnsi="Cambria"/>
          <w:b/>
          <w:bCs/>
          <w:noProof/>
          <w:sz w:val="22"/>
        </w:rPr>
        <w:t>Zhao W-L</w:t>
      </w:r>
      <w:r w:rsidRPr="00A866D2">
        <w:rPr>
          <w:rFonts w:ascii="Cambria" w:hAnsi="Cambria"/>
          <w:noProof/>
          <w:sz w:val="22"/>
        </w:rPr>
        <w:t xml:space="preserve">, </w:t>
      </w:r>
      <w:r w:rsidRPr="00A866D2">
        <w:rPr>
          <w:rFonts w:ascii="Cambria" w:hAnsi="Cambria"/>
          <w:b/>
          <w:bCs/>
          <w:noProof/>
          <w:sz w:val="22"/>
        </w:rPr>
        <w:t>Zhao X</w:t>
      </w:r>
      <w:r w:rsidRPr="00A866D2">
        <w:rPr>
          <w:rFonts w:ascii="Cambria" w:hAnsi="Cambria"/>
          <w:noProof/>
          <w:sz w:val="22"/>
        </w:rPr>
        <w:t xml:space="preserve">, </w:t>
      </w:r>
      <w:r w:rsidRPr="00A866D2">
        <w:rPr>
          <w:rFonts w:ascii="Cambria" w:hAnsi="Cambria"/>
          <w:b/>
          <w:bCs/>
          <w:noProof/>
          <w:sz w:val="22"/>
        </w:rPr>
        <w:t>Zhao YG</w:t>
      </w:r>
      <w:r w:rsidRPr="00A866D2">
        <w:rPr>
          <w:rFonts w:ascii="Cambria" w:hAnsi="Cambria"/>
          <w:noProof/>
          <w:sz w:val="22"/>
        </w:rPr>
        <w:t xml:space="preserve">, </w:t>
      </w:r>
      <w:r w:rsidRPr="00A866D2">
        <w:rPr>
          <w:rFonts w:ascii="Cambria" w:hAnsi="Cambria"/>
          <w:b/>
          <w:bCs/>
          <w:noProof/>
          <w:sz w:val="22"/>
        </w:rPr>
        <w:t>Zhao Y</w:t>
      </w:r>
      <w:r w:rsidRPr="00A866D2">
        <w:rPr>
          <w:rFonts w:ascii="Cambria" w:hAnsi="Cambria"/>
          <w:noProof/>
          <w:sz w:val="22"/>
        </w:rPr>
        <w:t xml:space="preserve">, </w:t>
      </w:r>
      <w:r w:rsidRPr="00A866D2">
        <w:rPr>
          <w:rFonts w:ascii="Cambria" w:hAnsi="Cambria"/>
          <w:b/>
          <w:bCs/>
          <w:noProof/>
          <w:sz w:val="22"/>
        </w:rPr>
        <w:t>Zhao Y</w:t>
      </w:r>
      <w:r w:rsidRPr="00A866D2">
        <w:rPr>
          <w:rFonts w:ascii="Cambria" w:hAnsi="Cambria"/>
          <w:noProof/>
          <w:sz w:val="22"/>
        </w:rPr>
        <w:t xml:space="preserve">, </w:t>
      </w:r>
      <w:r w:rsidRPr="00A866D2">
        <w:rPr>
          <w:rFonts w:ascii="Cambria" w:hAnsi="Cambria"/>
          <w:b/>
          <w:bCs/>
          <w:noProof/>
          <w:sz w:val="22"/>
        </w:rPr>
        <w:t>Zhao Y</w:t>
      </w:r>
      <w:r w:rsidRPr="00A866D2">
        <w:rPr>
          <w:rFonts w:ascii="Cambria" w:hAnsi="Cambria"/>
          <w:noProof/>
          <w:sz w:val="22"/>
        </w:rPr>
        <w:t xml:space="preserve">, </w:t>
      </w:r>
      <w:r w:rsidRPr="00A866D2">
        <w:rPr>
          <w:rFonts w:ascii="Cambria" w:hAnsi="Cambria"/>
          <w:b/>
          <w:bCs/>
          <w:noProof/>
          <w:sz w:val="22"/>
        </w:rPr>
        <w:t>Zhao Z</w:t>
      </w:r>
      <w:r w:rsidRPr="00A866D2">
        <w:rPr>
          <w:rFonts w:ascii="Cambria" w:hAnsi="Cambria"/>
          <w:noProof/>
          <w:sz w:val="22"/>
        </w:rPr>
        <w:t xml:space="preserve">, </w:t>
      </w:r>
      <w:r w:rsidRPr="00A866D2">
        <w:rPr>
          <w:rFonts w:ascii="Cambria" w:hAnsi="Cambria"/>
          <w:b/>
          <w:bCs/>
          <w:noProof/>
          <w:sz w:val="22"/>
        </w:rPr>
        <w:t>Zhao ZJ</w:t>
      </w:r>
      <w:r w:rsidRPr="00A866D2">
        <w:rPr>
          <w:rFonts w:ascii="Cambria" w:hAnsi="Cambria"/>
          <w:noProof/>
          <w:sz w:val="22"/>
        </w:rPr>
        <w:t xml:space="preserve">, </w:t>
      </w:r>
      <w:r w:rsidRPr="00A866D2">
        <w:rPr>
          <w:rFonts w:ascii="Cambria" w:hAnsi="Cambria"/>
          <w:b/>
          <w:bCs/>
          <w:noProof/>
          <w:sz w:val="22"/>
        </w:rPr>
        <w:t>Zheng D</w:t>
      </w:r>
      <w:r w:rsidRPr="00A866D2">
        <w:rPr>
          <w:rFonts w:ascii="Cambria" w:hAnsi="Cambria"/>
          <w:noProof/>
          <w:sz w:val="22"/>
        </w:rPr>
        <w:t xml:space="preserve">, </w:t>
      </w:r>
      <w:r w:rsidRPr="00A866D2">
        <w:rPr>
          <w:rFonts w:ascii="Cambria" w:hAnsi="Cambria"/>
          <w:b/>
          <w:bCs/>
          <w:noProof/>
          <w:sz w:val="22"/>
        </w:rPr>
        <w:t>Zheng X-L</w:t>
      </w:r>
      <w:r w:rsidRPr="00A866D2">
        <w:rPr>
          <w:rFonts w:ascii="Cambria" w:hAnsi="Cambria"/>
          <w:noProof/>
          <w:sz w:val="22"/>
        </w:rPr>
        <w:t xml:space="preserve">, </w:t>
      </w:r>
      <w:r w:rsidRPr="00A866D2">
        <w:rPr>
          <w:rFonts w:ascii="Cambria" w:hAnsi="Cambria"/>
          <w:b/>
          <w:bCs/>
          <w:noProof/>
          <w:sz w:val="22"/>
        </w:rPr>
        <w:t>Zheng X</w:t>
      </w:r>
      <w:r w:rsidRPr="00A866D2">
        <w:rPr>
          <w:rFonts w:ascii="Cambria" w:hAnsi="Cambria"/>
          <w:noProof/>
          <w:sz w:val="22"/>
        </w:rPr>
        <w:t xml:space="preserve">, </w:t>
      </w:r>
      <w:r w:rsidRPr="00A866D2">
        <w:rPr>
          <w:rFonts w:ascii="Cambria" w:hAnsi="Cambria"/>
          <w:b/>
          <w:bCs/>
          <w:noProof/>
          <w:sz w:val="22"/>
        </w:rPr>
        <w:t>Zhivotovsky B</w:t>
      </w:r>
      <w:r w:rsidRPr="00A866D2">
        <w:rPr>
          <w:rFonts w:ascii="Cambria" w:hAnsi="Cambria"/>
          <w:noProof/>
          <w:sz w:val="22"/>
        </w:rPr>
        <w:t xml:space="preserve">, </w:t>
      </w:r>
      <w:r w:rsidRPr="00A866D2">
        <w:rPr>
          <w:rFonts w:ascii="Cambria" w:hAnsi="Cambria"/>
          <w:b/>
          <w:bCs/>
          <w:noProof/>
          <w:sz w:val="22"/>
        </w:rPr>
        <w:t>Zhong Q</w:t>
      </w:r>
      <w:r w:rsidRPr="00A866D2">
        <w:rPr>
          <w:rFonts w:ascii="Cambria" w:hAnsi="Cambria"/>
          <w:noProof/>
          <w:sz w:val="22"/>
        </w:rPr>
        <w:t xml:space="preserve">, </w:t>
      </w:r>
      <w:r w:rsidRPr="00A866D2">
        <w:rPr>
          <w:rFonts w:ascii="Cambria" w:hAnsi="Cambria"/>
          <w:b/>
          <w:bCs/>
          <w:noProof/>
          <w:sz w:val="22"/>
        </w:rPr>
        <w:t>Zhou G-Z</w:t>
      </w:r>
      <w:r w:rsidRPr="00A866D2">
        <w:rPr>
          <w:rFonts w:ascii="Cambria" w:hAnsi="Cambria"/>
          <w:noProof/>
          <w:sz w:val="22"/>
        </w:rPr>
        <w:t xml:space="preserve">, </w:t>
      </w:r>
      <w:r w:rsidRPr="00A866D2">
        <w:rPr>
          <w:rFonts w:ascii="Cambria" w:hAnsi="Cambria"/>
          <w:b/>
          <w:bCs/>
          <w:noProof/>
          <w:sz w:val="22"/>
        </w:rPr>
        <w:t>Zhou G</w:t>
      </w:r>
      <w:r w:rsidRPr="00A866D2">
        <w:rPr>
          <w:rFonts w:ascii="Cambria" w:hAnsi="Cambria"/>
          <w:noProof/>
          <w:sz w:val="22"/>
        </w:rPr>
        <w:t xml:space="preserve">, </w:t>
      </w:r>
      <w:r w:rsidRPr="00A866D2">
        <w:rPr>
          <w:rFonts w:ascii="Cambria" w:hAnsi="Cambria"/>
          <w:b/>
          <w:bCs/>
          <w:noProof/>
          <w:sz w:val="22"/>
        </w:rPr>
        <w:t>Zhou H</w:t>
      </w:r>
      <w:r w:rsidRPr="00A866D2">
        <w:rPr>
          <w:rFonts w:ascii="Cambria" w:hAnsi="Cambria"/>
          <w:noProof/>
          <w:sz w:val="22"/>
        </w:rPr>
        <w:t xml:space="preserve">, </w:t>
      </w:r>
      <w:r w:rsidRPr="00A866D2">
        <w:rPr>
          <w:rFonts w:ascii="Cambria" w:hAnsi="Cambria"/>
          <w:b/>
          <w:bCs/>
          <w:noProof/>
          <w:sz w:val="22"/>
        </w:rPr>
        <w:t>Zhou S-F</w:t>
      </w:r>
      <w:r w:rsidRPr="00A866D2">
        <w:rPr>
          <w:rFonts w:ascii="Cambria" w:hAnsi="Cambria"/>
          <w:noProof/>
          <w:sz w:val="22"/>
        </w:rPr>
        <w:t xml:space="preserve">, </w:t>
      </w:r>
      <w:r w:rsidRPr="00A866D2">
        <w:rPr>
          <w:rFonts w:ascii="Cambria" w:hAnsi="Cambria"/>
          <w:b/>
          <w:bCs/>
          <w:noProof/>
          <w:sz w:val="22"/>
        </w:rPr>
        <w:t>Zhou X</w:t>
      </w:r>
      <w:r w:rsidRPr="00A866D2">
        <w:rPr>
          <w:rFonts w:ascii="Cambria" w:hAnsi="Cambria"/>
          <w:noProof/>
          <w:sz w:val="22"/>
        </w:rPr>
        <w:t xml:space="preserve">, </w:t>
      </w:r>
      <w:r w:rsidRPr="00A866D2">
        <w:rPr>
          <w:rFonts w:ascii="Cambria" w:hAnsi="Cambria"/>
          <w:b/>
          <w:bCs/>
          <w:noProof/>
          <w:sz w:val="22"/>
        </w:rPr>
        <w:t>Zhu H</w:t>
      </w:r>
      <w:r w:rsidRPr="00A866D2">
        <w:rPr>
          <w:rFonts w:ascii="Cambria" w:hAnsi="Cambria"/>
          <w:noProof/>
          <w:sz w:val="22"/>
        </w:rPr>
        <w:t xml:space="preserve">, </w:t>
      </w:r>
      <w:r w:rsidRPr="00A866D2">
        <w:rPr>
          <w:rFonts w:ascii="Cambria" w:hAnsi="Cambria"/>
          <w:b/>
          <w:bCs/>
          <w:noProof/>
          <w:sz w:val="22"/>
        </w:rPr>
        <w:t>Zhu H</w:t>
      </w:r>
      <w:r w:rsidRPr="00A866D2">
        <w:rPr>
          <w:rFonts w:ascii="Cambria" w:hAnsi="Cambria"/>
          <w:noProof/>
          <w:sz w:val="22"/>
        </w:rPr>
        <w:t xml:space="preserve">, </w:t>
      </w:r>
      <w:r w:rsidRPr="00A866D2">
        <w:rPr>
          <w:rFonts w:ascii="Cambria" w:hAnsi="Cambria"/>
          <w:b/>
          <w:bCs/>
          <w:noProof/>
          <w:sz w:val="22"/>
        </w:rPr>
        <w:t>Zhu W-G</w:t>
      </w:r>
      <w:r w:rsidRPr="00A866D2">
        <w:rPr>
          <w:rFonts w:ascii="Cambria" w:hAnsi="Cambria"/>
          <w:noProof/>
          <w:sz w:val="22"/>
        </w:rPr>
        <w:t xml:space="preserve">, </w:t>
      </w:r>
      <w:r w:rsidRPr="00A866D2">
        <w:rPr>
          <w:rFonts w:ascii="Cambria" w:hAnsi="Cambria"/>
          <w:b/>
          <w:bCs/>
          <w:noProof/>
          <w:sz w:val="22"/>
        </w:rPr>
        <w:t>Zhu W</w:t>
      </w:r>
      <w:r w:rsidRPr="00A866D2">
        <w:rPr>
          <w:rFonts w:ascii="Cambria" w:hAnsi="Cambria"/>
          <w:noProof/>
          <w:sz w:val="22"/>
        </w:rPr>
        <w:t xml:space="preserve">, </w:t>
      </w:r>
      <w:r w:rsidRPr="00A866D2">
        <w:rPr>
          <w:rFonts w:ascii="Cambria" w:hAnsi="Cambria"/>
          <w:b/>
          <w:bCs/>
          <w:noProof/>
          <w:sz w:val="22"/>
        </w:rPr>
        <w:t>Zhu X-F</w:t>
      </w:r>
      <w:r w:rsidRPr="00A866D2">
        <w:rPr>
          <w:rFonts w:ascii="Cambria" w:hAnsi="Cambria"/>
          <w:noProof/>
          <w:sz w:val="22"/>
        </w:rPr>
        <w:t xml:space="preserve">, </w:t>
      </w:r>
      <w:r w:rsidRPr="00A866D2">
        <w:rPr>
          <w:rFonts w:ascii="Cambria" w:hAnsi="Cambria"/>
          <w:b/>
          <w:bCs/>
          <w:noProof/>
          <w:sz w:val="22"/>
        </w:rPr>
        <w:t>Zhu Y</w:t>
      </w:r>
      <w:r w:rsidRPr="00A866D2">
        <w:rPr>
          <w:rFonts w:ascii="Cambria" w:hAnsi="Cambria"/>
          <w:noProof/>
          <w:sz w:val="22"/>
        </w:rPr>
        <w:t xml:space="preserve">, </w:t>
      </w:r>
      <w:r w:rsidRPr="00A866D2">
        <w:rPr>
          <w:rFonts w:ascii="Cambria" w:hAnsi="Cambria"/>
          <w:b/>
          <w:bCs/>
          <w:noProof/>
          <w:sz w:val="22"/>
        </w:rPr>
        <w:t>Zhuang S-M</w:t>
      </w:r>
      <w:r w:rsidRPr="00A866D2">
        <w:rPr>
          <w:rFonts w:ascii="Cambria" w:hAnsi="Cambria"/>
          <w:noProof/>
          <w:sz w:val="22"/>
        </w:rPr>
        <w:t xml:space="preserve">, </w:t>
      </w:r>
      <w:r w:rsidRPr="00A866D2">
        <w:rPr>
          <w:rFonts w:ascii="Cambria" w:hAnsi="Cambria"/>
          <w:b/>
          <w:bCs/>
          <w:noProof/>
          <w:sz w:val="22"/>
        </w:rPr>
        <w:t>Zhuang X</w:t>
      </w:r>
      <w:r w:rsidRPr="00A866D2">
        <w:rPr>
          <w:rFonts w:ascii="Cambria" w:hAnsi="Cambria"/>
          <w:noProof/>
          <w:sz w:val="22"/>
        </w:rPr>
        <w:t xml:space="preserve">, </w:t>
      </w:r>
      <w:r w:rsidRPr="00A866D2">
        <w:rPr>
          <w:rFonts w:ascii="Cambria" w:hAnsi="Cambria"/>
          <w:b/>
          <w:bCs/>
          <w:noProof/>
          <w:sz w:val="22"/>
        </w:rPr>
        <w:t>Ziparo E</w:t>
      </w:r>
      <w:r w:rsidRPr="00A866D2">
        <w:rPr>
          <w:rFonts w:ascii="Cambria" w:hAnsi="Cambria"/>
          <w:noProof/>
          <w:sz w:val="22"/>
        </w:rPr>
        <w:t xml:space="preserve">, </w:t>
      </w:r>
      <w:r w:rsidRPr="00A866D2">
        <w:rPr>
          <w:rFonts w:ascii="Cambria" w:hAnsi="Cambria"/>
          <w:b/>
          <w:bCs/>
          <w:noProof/>
          <w:sz w:val="22"/>
        </w:rPr>
        <w:t>Zois CE</w:t>
      </w:r>
      <w:r w:rsidRPr="00A866D2">
        <w:rPr>
          <w:rFonts w:ascii="Cambria" w:hAnsi="Cambria"/>
          <w:noProof/>
          <w:sz w:val="22"/>
        </w:rPr>
        <w:t xml:space="preserve">, </w:t>
      </w:r>
      <w:r w:rsidRPr="00A866D2">
        <w:rPr>
          <w:rFonts w:ascii="Cambria" w:hAnsi="Cambria"/>
          <w:b/>
          <w:bCs/>
          <w:noProof/>
          <w:sz w:val="22"/>
        </w:rPr>
        <w:t>Zoladek T</w:t>
      </w:r>
      <w:r w:rsidRPr="00A866D2">
        <w:rPr>
          <w:rFonts w:ascii="Cambria" w:hAnsi="Cambria"/>
          <w:noProof/>
          <w:sz w:val="22"/>
        </w:rPr>
        <w:t xml:space="preserve">, </w:t>
      </w:r>
      <w:r w:rsidRPr="00A866D2">
        <w:rPr>
          <w:rFonts w:ascii="Cambria" w:hAnsi="Cambria"/>
          <w:b/>
          <w:bCs/>
          <w:noProof/>
          <w:sz w:val="22"/>
        </w:rPr>
        <w:t>Zong W-X</w:t>
      </w:r>
      <w:r w:rsidRPr="00A866D2">
        <w:rPr>
          <w:rFonts w:ascii="Cambria" w:hAnsi="Cambria"/>
          <w:noProof/>
          <w:sz w:val="22"/>
        </w:rPr>
        <w:t xml:space="preserve">, </w:t>
      </w:r>
      <w:r w:rsidRPr="00A866D2">
        <w:rPr>
          <w:rFonts w:ascii="Cambria" w:hAnsi="Cambria"/>
          <w:b/>
          <w:bCs/>
          <w:noProof/>
          <w:sz w:val="22"/>
        </w:rPr>
        <w:t>Zorzano A</w:t>
      </w:r>
      <w:r w:rsidRPr="00A866D2">
        <w:rPr>
          <w:rFonts w:ascii="Cambria" w:hAnsi="Cambria"/>
          <w:noProof/>
          <w:sz w:val="22"/>
        </w:rPr>
        <w:t xml:space="preserve">, </w:t>
      </w:r>
      <w:r w:rsidRPr="00A866D2">
        <w:rPr>
          <w:rFonts w:ascii="Cambria" w:hAnsi="Cambria"/>
          <w:b/>
          <w:bCs/>
          <w:noProof/>
          <w:sz w:val="22"/>
        </w:rPr>
        <w:t>Zughaier SM</w:t>
      </w:r>
      <w:r w:rsidRPr="00A866D2">
        <w:rPr>
          <w:rFonts w:ascii="Cambria" w:hAnsi="Cambria"/>
          <w:noProof/>
          <w:sz w:val="22"/>
        </w:rPr>
        <w:t xml:space="preserve">. Guidelines for the use and interpretation of assays for monitoring autophagy (3rd edition). </w:t>
      </w:r>
      <w:r w:rsidRPr="00A866D2">
        <w:rPr>
          <w:rFonts w:ascii="Cambria" w:hAnsi="Cambria"/>
          <w:i/>
          <w:iCs/>
          <w:noProof/>
          <w:sz w:val="22"/>
        </w:rPr>
        <w:t>Autophagy</w:t>
      </w:r>
      <w:r w:rsidRPr="00A866D2">
        <w:rPr>
          <w:rFonts w:ascii="Cambria" w:hAnsi="Cambria"/>
          <w:noProof/>
          <w:sz w:val="22"/>
        </w:rPr>
        <w:t xml:space="preserve"> 12: 1–222, 2016.</w:t>
      </w:r>
    </w:p>
    <w:p w14:paraId="5890FA14"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26. </w:t>
      </w:r>
      <w:r w:rsidRPr="00A866D2">
        <w:rPr>
          <w:rFonts w:ascii="Cambria" w:hAnsi="Cambria"/>
          <w:noProof/>
          <w:sz w:val="22"/>
        </w:rPr>
        <w:tab/>
      </w:r>
      <w:r w:rsidRPr="00A866D2">
        <w:rPr>
          <w:rFonts w:ascii="Cambria" w:hAnsi="Cambria"/>
          <w:b/>
          <w:bCs/>
          <w:noProof/>
          <w:sz w:val="22"/>
        </w:rPr>
        <w:t>Kramer PA</w:t>
      </w:r>
      <w:r w:rsidRPr="00A866D2">
        <w:rPr>
          <w:rFonts w:ascii="Cambria" w:hAnsi="Cambria"/>
          <w:noProof/>
          <w:sz w:val="22"/>
        </w:rPr>
        <w:t xml:space="preserve">, </w:t>
      </w:r>
      <w:r w:rsidRPr="00A866D2">
        <w:rPr>
          <w:rFonts w:ascii="Cambria" w:hAnsi="Cambria"/>
          <w:b/>
          <w:bCs/>
          <w:noProof/>
          <w:sz w:val="22"/>
        </w:rPr>
        <w:t>Duan J</w:t>
      </w:r>
      <w:r w:rsidRPr="00A866D2">
        <w:rPr>
          <w:rFonts w:ascii="Cambria" w:hAnsi="Cambria"/>
          <w:noProof/>
          <w:sz w:val="22"/>
        </w:rPr>
        <w:t xml:space="preserve">, </w:t>
      </w:r>
      <w:r w:rsidRPr="00A866D2">
        <w:rPr>
          <w:rFonts w:ascii="Cambria" w:hAnsi="Cambria"/>
          <w:b/>
          <w:bCs/>
          <w:noProof/>
          <w:sz w:val="22"/>
        </w:rPr>
        <w:t>Qian WJ</w:t>
      </w:r>
      <w:r w:rsidRPr="00A866D2">
        <w:rPr>
          <w:rFonts w:ascii="Cambria" w:hAnsi="Cambria"/>
          <w:noProof/>
          <w:sz w:val="22"/>
        </w:rPr>
        <w:t xml:space="preserve">, </w:t>
      </w:r>
      <w:r w:rsidRPr="00A866D2">
        <w:rPr>
          <w:rFonts w:ascii="Cambria" w:hAnsi="Cambria"/>
          <w:b/>
          <w:bCs/>
          <w:noProof/>
          <w:sz w:val="22"/>
        </w:rPr>
        <w:t>Marcinek DJ</w:t>
      </w:r>
      <w:r w:rsidRPr="00A866D2">
        <w:rPr>
          <w:rFonts w:ascii="Cambria" w:hAnsi="Cambria"/>
          <w:noProof/>
          <w:sz w:val="22"/>
        </w:rPr>
        <w:t xml:space="preserve">. The measurement of reversible redox dependent post-translational modifications and their regulation of mitochondrial and skeletal muscle function. </w:t>
      </w:r>
      <w:r w:rsidRPr="00A866D2">
        <w:rPr>
          <w:rFonts w:ascii="Cambria" w:hAnsi="Cambria"/>
          <w:i/>
          <w:iCs/>
          <w:noProof/>
          <w:sz w:val="22"/>
        </w:rPr>
        <w:t>Front. Physiol.</w:t>
      </w:r>
      <w:r w:rsidRPr="00A866D2">
        <w:rPr>
          <w:rFonts w:ascii="Cambria" w:hAnsi="Cambria"/>
          <w:noProof/>
          <w:sz w:val="22"/>
        </w:rPr>
        <w:t xml:space="preserve"> 6: 2015.</w:t>
      </w:r>
    </w:p>
    <w:p w14:paraId="4CD6C94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27. </w:t>
      </w:r>
      <w:r w:rsidRPr="00A866D2">
        <w:rPr>
          <w:rFonts w:ascii="Cambria" w:hAnsi="Cambria"/>
          <w:noProof/>
          <w:sz w:val="22"/>
        </w:rPr>
        <w:tab/>
      </w:r>
      <w:r w:rsidRPr="00A866D2">
        <w:rPr>
          <w:rFonts w:ascii="Cambria" w:hAnsi="Cambria"/>
          <w:b/>
          <w:bCs/>
          <w:noProof/>
          <w:sz w:val="22"/>
        </w:rPr>
        <w:t>Larsen S</w:t>
      </w:r>
      <w:r w:rsidRPr="00A866D2">
        <w:rPr>
          <w:rFonts w:ascii="Cambria" w:hAnsi="Cambria"/>
          <w:noProof/>
          <w:sz w:val="22"/>
        </w:rPr>
        <w:t xml:space="preserve">, </w:t>
      </w:r>
      <w:r w:rsidRPr="00A866D2">
        <w:rPr>
          <w:rFonts w:ascii="Cambria" w:hAnsi="Cambria"/>
          <w:b/>
          <w:bCs/>
          <w:noProof/>
          <w:sz w:val="22"/>
        </w:rPr>
        <w:t>Nielsen J</w:t>
      </w:r>
      <w:r w:rsidRPr="00A866D2">
        <w:rPr>
          <w:rFonts w:ascii="Cambria" w:hAnsi="Cambria"/>
          <w:noProof/>
          <w:sz w:val="22"/>
        </w:rPr>
        <w:t xml:space="preserve">, </w:t>
      </w:r>
      <w:r w:rsidRPr="00A866D2">
        <w:rPr>
          <w:rFonts w:ascii="Cambria" w:hAnsi="Cambria"/>
          <w:b/>
          <w:bCs/>
          <w:noProof/>
          <w:sz w:val="22"/>
        </w:rPr>
        <w:t>Hansen CN</w:t>
      </w:r>
      <w:r w:rsidRPr="00A866D2">
        <w:rPr>
          <w:rFonts w:ascii="Cambria" w:hAnsi="Cambria"/>
          <w:noProof/>
          <w:sz w:val="22"/>
        </w:rPr>
        <w:t xml:space="preserve">, </w:t>
      </w:r>
      <w:r w:rsidRPr="00A866D2">
        <w:rPr>
          <w:rFonts w:ascii="Cambria" w:hAnsi="Cambria"/>
          <w:b/>
          <w:bCs/>
          <w:noProof/>
          <w:sz w:val="22"/>
        </w:rPr>
        <w:t>Nielsen LB</w:t>
      </w:r>
      <w:r w:rsidRPr="00A866D2">
        <w:rPr>
          <w:rFonts w:ascii="Cambria" w:hAnsi="Cambria"/>
          <w:noProof/>
          <w:sz w:val="22"/>
        </w:rPr>
        <w:t xml:space="preserve">, </w:t>
      </w:r>
      <w:r w:rsidRPr="00A866D2">
        <w:rPr>
          <w:rFonts w:ascii="Cambria" w:hAnsi="Cambria"/>
          <w:b/>
          <w:bCs/>
          <w:noProof/>
          <w:sz w:val="22"/>
        </w:rPr>
        <w:t>Wibrand F</w:t>
      </w:r>
      <w:r w:rsidRPr="00A866D2">
        <w:rPr>
          <w:rFonts w:ascii="Cambria" w:hAnsi="Cambria"/>
          <w:noProof/>
          <w:sz w:val="22"/>
        </w:rPr>
        <w:t xml:space="preserve">, </w:t>
      </w:r>
      <w:r w:rsidRPr="00A866D2">
        <w:rPr>
          <w:rFonts w:ascii="Cambria" w:hAnsi="Cambria"/>
          <w:b/>
          <w:bCs/>
          <w:noProof/>
          <w:sz w:val="22"/>
        </w:rPr>
        <w:t>Stride N</w:t>
      </w:r>
      <w:r w:rsidRPr="00A866D2">
        <w:rPr>
          <w:rFonts w:ascii="Cambria" w:hAnsi="Cambria"/>
          <w:noProof/>
          <w:sz w:val="22"/>
        </w:rPr>
        <w:t xml:space="preserve">, </w:t>
      </w:r>
      <w:r w:rsidRPr="00A866D2">
        <w:rPr>
          <w:rFonts w:ascii="Cambria" w:hAnsi="Cambria"/>
          <w:b/>
          <w:bCs/>
          <w:noProof/>
          <w:sz w:val="22"/>
        </w:rPr>
        <w:t>Schroder HD</w:t>
      </w:r>
      <w:r w:rsidRPr="00A866D2">
        <w:rPr>
          <w:rFonts w:ascii="Cambria" w:hAnsi="Cambria"/>
          <w:noProof/>
          <w:sz w:val="22"/>
        </w:rPr>
        <w:t xml:space="preserve">, </w:t>
      </w:r>
      <w:r w:rsidRPr="00A866D2">
        <w:rPr>
          <w:rFonts w:ascii="Cambria" w:hAnsi="Cambria"/>
          <w:b/>
          <w:bCs/>
          <w:noProof/>
          <w:sz w:val="22"/>
        </w:rPr>
        <w:t>Boushel R</w:t>
      </w:r>
      <w:r w:rsidRPr="00A866D2">
        <w:rPr>
          <w:rFonts w:ascii="Cambria" w:hAnsi="Cambria"/>
          <w:noProof/>
          <w:sz w:val="22"/>
        </w:rPr>
        <w:t xml:space="preserve">, </w:t>
      </w:r>
      <w:r w:rsidRPr="00A866D2">
        <w:rPr>
          <w:rFonts w:ascii="Cambria" w:hAnsi="Cambria"/>
          <w:b/>
          <w:bCs/>
          <w:noProof/>
          <w:sz w:val="22"/>
        </w:rPr>
        <w:t>Helge JW</w:t>
      </w:r>
      <w:r w:rsidRPr="00A866D2">
        <w:rPr>
          <w:rFonts w:ascii="Cambria" w:hAnsi="Cambria"/>
          <w:noProof/>
          <w:sz w:val="22"/>
        </w:rPr>
        <w:t xml:space="preserve">, </w:t>
      </w:r>
      <w:r w:rsidRPr="00A866D2">
        <w:rPr>
          <w:rFonts w:ascii="Cambria" w:hAnsi="Cambria"/>
          <w:b/>
          <w:bCs/>
          <w:noProof/>
          <w:sz w:val="22"/>
        </w:rPr>
        <w:t>Dela F</w:t>
      </w:r>
      <w:r w:rsidRPr="00A866D2">
        <w:rPr>
          <w:rFonts w:ascii="Cambria" w:hAnsi="Cambria"/>
          <w:noProof/>
          <w:sz w:val="22"/>
        </w:rPr>
        <w:t xml:space="preserve">, </w:t>
      </w:r>
      <w:r w:rsidRPr="00A866D2">
        <w:rPr>
          <w:rFonts w:ascii="Cambria" w:hAnsi="Cambria"/>
          <w:b/>
          <w:bCs/>
          <w:noProof/>
          <w:sz w:val="22"/>
        </w:rPr>
        <w:t>Hey-Mogensen M</w:t>
      </w:r>
      <w:r w:rsidRPr="00A866D2">
        <w:rPr>
          <w:rFonts w:ascii="Cambria" w:hAnsi="Cambria"/>
          <w:noProof/>
          <w:sz w:val="22"/>
        </w:rPr>
        <w:t xml:space="preserve">. Biomarkers of mitochondrial content in skeletal muscle of healthy young human subjects. </w:t>
      </w:r>
      <w:r w:rsidRPr="00A866D2">
        <w:rPr>
          <w:rFonts w:ascii="Cambria" w:hAnsi="Cambria"/>
          <w:i/>
          <w:iCs/>
          <w:noProof/>
          <w:sz w:val="22"/>
        </w:rPr>
        <w:t>J Physiol</w:t>
      </w:r>
      <w:r w:rsidRPr="00A866D2">
        <w:rPr>
          <w:rFonts w:ascii="Cambria" w:hAnsi="Cambria"/>
          <w:noProof/>
          <w:sz w:val="22"/>
        </w:rPr>
        <w:t xml:space="preserve"> 590: 3349–60, 2012.</w:t>
      </w:r>
    </w:p>
    <w:p w14:paraId="66F5685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28. </w:t>
      </w:r>
      <w:r w:rsidRPr="00A866D2">
        <w:rPr>
          <w:rFonts w:ascii="Cambria" w:hAnsi="Cambria"/>
          <w:noProof/>
          <w:sz w:val="22"/>
        </w:rPr>
        <w:tab/>
      </w:r>
      <w:r w:rsidRPr="00A866D2">
        <w:rPr>
          <w:rFonts w:ascii="Cambria" w:hAnsi="Cambria"/>
          <w:b/>
          <w:bCs/>
          <w:noProof/>
          <w:sz w:val="22"/>
        </w:rPr>
        <w:t>Li R</w:t>
      </w:r>
      <w:r w:rsidRPr="00A866D2">
        <w:rPr>
          <w:rFonts w:ascii="Cambria" w:hAnsi="Cambria"/>
          <w:noProof/>
          <w:sz w:val="22"/>
        </w:rPr>
        <w:t xml:space="preserve">, </w:t>
      </w:r>
      <w:r w:rsidRPr="00A866D2">
        <w:rPr>
          <w:rFonts w:ascii="Cambria" w:hAnsi="Cambria"/>
          <w:b/>
          <w:bCs/>
          <w:noProof/>
          <w:sz w:val="22"/>
        </w:rPr>
        <w:t>Kou X</w:t>
      </w:r>
      <w:r w:rsidRPr="00A866D2">
        <w:rPr>
          <w:rFonts w:ascii="Cambria" w:hAnsi="Cambria"/>
          <w:noProof/>
          <w:sz w:val="22"/>
        </w:rPr>
        <w:t xml:space="preserve">, </w:t>
      </w:r>
      <w:r w:rsidRPr="00A866D2">
        <w:rPr>
          <w:rFonts w:ascii="Cambria" w:hAnsi="Cambria"/>
          <w:b/>
          <w:bCs/>
          <w:noProof/>
          <w:sz w:val="22"/>
        </w:rPr>
        <w:t>Geng H</w:t>
      </w:r>
      <w:r w:rsidRPr="00A866D2">
        <w:rPr>
          <w:rFonts w:ascii="Cambria" w:hAnsi="Cambria"/>
          <w:noProof/>
          <w:sz w:val="22"/>
        </w:rPr>
        <w:t xml:space="preserve">, </w:t>
      </w:r>
      <w:r w:rsidRPr="00A866D2">
        <w:rPr>
          <w:rFonts w:ascii="Cambria" w:hAnsi="Cambria"/>
          <w:b/>
          <w:bCs/>
          <w:noProof/>
          <w:sz w:val="22"/>
        </w:rPr>
        <w:t>Xie J</w:t>
      </w:r>
      <w:r w:rsidRPr="00A866D2">
        <w:rPr>
          <w:rFonts w:ascii="Cambria" w:hAnsi="Cambria"/>
          <w:noProof/>
          <w:sz w:val="22"/>
        </w:rPr>
        <w:t xml:space="preserve">, </w:t>
      </w:r>
      <w:r w:rsidRPr="00A866D2">
        <w:rPr>
          <w:rFonts w:ascii="Cambria" w:hAnsi="Cambria"/>
          <w:b/>
          <w:bCs/>
          <w:noProof/>
          <w:sz w:val="22"/>
        </w:rPr>
        <w:t>Tian J</w:t>
      </w:r>
      <w:r w:rsidRPr="00A866D2">
        <w:rPr>
          <w:rFonts w:ascii="Cambria" w:hAnsi="Cambria"/>
          <w:noProof/>
          <w:sz w:val="22"/>
        </w:rPr>
        <w:t xml:space="preserve">, </w:t>
      </w:r>
      <w:r w:rsidRPr="00A866D2">
        <w:rPr>
          <w:rFonts w:ascii="Cambria" w:hAnsi="Cambria"/>
          <w:b/>
          <w:bCs/>
          <w:noProof/>
          <w:sz w:val="22"/>
        </w:rPr>
        <w:t>Cai Z</w:t>
      </w:r>
      <w:r w:rsidRPr="00A866D2">
        <w:rPr>
          <w:rFonts w:ascii="Cambria" w:hAnsi="Cambria"/>
          <w:noProof/>
          <w:sz w:val="22"/>
        </w:rPr>
        <w:t xml:space="preserve">, </w:t>
      </w:r>
      <w:r w:rsidRPr="00A866D2">
        <w:rPr>
          <w:rFonts w:ascii="Cambria" w:hAnsi="Cambria"/>
          <w:b/>
          <w:bCs/>
          <w:noProof/>
          <w:sz w:val="22"/>
        </w:rPr>
        <w:t>Dong C</w:t>
      </w:r>
      <w:r w:rsidRPr="00A866D2">
        <w:rPr>
          <w:rFonts w:ascii="Cambria" w:hAnsi="Cambria"/>
          <w:noProof/>
          <w:sz w:val="22"/>
        </w:rPr>
        <w:t xml:space="preserve">. Mitochondrial damage: An important mechanism of ambient PM2.5 exposure-induced acute heart injury in rats. </w:t>
      </w:r>
      <w:r w:rsidRPr="00A866D2">
        <w:rPr>
          <w:rFonts w:ascii="Cambria" w:hAnsi="Cambria"/>
          <w:i/>
          <w:iCs/>
          <w:noProof/>
          <w:sz w:val="22"/>
        </w:rPr>
        <w:t>J Hazard Mater</w:t>
      </w:r>
      <w:r w:rsidRPr="00A866D2">
        <w:rPr>
          <w:rFonts w:ascii="Cambria" w:hAnsi="Cambria"/>
          <w:noProof/>
          <w:sz w:val="22"/>
        </w:rPr>
        <w:t xml:space="preserve"> 287C: 392–401, 2015.</w:t>
      </w:r>
    </w:p>
    <w:p w14:paraId="6FB18602"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29. </w:t>
      </w:r>
      <w:r w:rsidRPr="00A866D2">
        <w:rPr>
          <w:rFonts w:ascii="Cambria" w:hAnsi="Cambria"/>
          <w:noProof/>
          <w:sz w:val="22"/>
        </w:rPr>
        <w:tab/>
      </w:r>
      <w:r w:rsidRPr="00A866D2">
        <w:rPr>
          <w:rFonts w:ascii="Cambria" w:hAnsi="Cambria"/>
          <w:b/>
          <w:bCs/>
          <w:noProof/>
          <w:sz w:val="22"/>
        </w:rPr>
        <w:t>Li XY</w:t>
      </w:r>
      <w:r w:rsidRPr="00A866D2">
        <w:rPr>
          <w:rFonts w:ascii="Cambria" w:hAnsi="Cambria"/>
          <w:noProof/>
          <w:sz w:val="22"/>
        </w:rPr>
        <w:t xml:space="preserve">, </w:t>
      </w:r>
      <w:r w:rsidRPr="00A866D2">
        <w:rPr>
          <w:rFonts w:ascii="Cambria" w:hAnsi="Cambria"/>
          <w:b/>
          <w:bCs/>
          <w:noProof/>
          <w:sz w:val="22"/>
        </w:rPr>
        <w:t>Gilmour PS</w:t>
      </w:r>
      <w:r w:rsidRPr="00A866D2">
        <w:rPr>
          <w:rFonts w:ascii="Cambria" w:hAnsi="Cambria"/>
          <w:noProof/>
          <w:sz w:val="22"/>
        </w:rPr>
        <w:t xml:space="preserve">, </w:t>
      </w:r>
      <w:r w:rsidRPr="00A866D2">
        <w:rPr>
          <w:rFonts w:ascii="Cambria" w:hAnsi="Cambria"/>
          <w:b/>
          <w:bCs/>
          <w:noProof/>
          <w:sz w:val="22"/>
        </w:rPr>
        <w:t>Donaldson K</w:t>
      </w:r>
      <w:r w:rsidRPr="00A866D2">
        <w:rPr>
          <w:rFonts w:ascii="Cambria" w:hAnsi="Cambria"/>
          <w:noProof/>
          <w:sz w:val="22"/>
        </w:rPr>
        <w:t xml:space="preserve">, </w:t>
      </w:r>
      <w:r w:rsidRPr="00A866D2">
        <w:rPr>
          <w:rFonts w:ascii="Cambria" w:hAnsi="Cambria"/>
          <w:b/>
          <w:bCs/>
          <w:noProof/>
          <w:sz w:val="22"/>
        </w:rPr>
        <w:t>MacNee W</w:t>
      </w:r>
      <w:r w:rsidRPr="00A866D2">
        <w:rPr>
          <w:rFonts w:ascii="Cambria" w:hAnsi="Cambria"/>
          <w:noProof/>
          <w:sz w:val="22"/>
        </w:rPr>
        <w:t xml:space="preserve">. Free radical activity and pro-inflammatory effects of particulate air pollution (PM10) in vivo and in vitro. </w:t>
      </w:r>
      <w:r w:rsidRPr="00A866D2">
        <w:rPr>
          <w:rFonts w:ascii="Cambria" w:hAnsi="Cambria"/>
          <w:i/>
          <w:iCs/>
          <w:noProof/>
          <w:sz w:val="22"/>
        </w:rPr>
        <w:t>Thorax</w:t>
      </w:r>
      <w:r w:rsidRPr="00A866D2">
        <w:rPr>
          <w:rFonts w:ascii="Cambria" w:hAnsi="Cambria"/>
          <w:noProof/>
          <w:sz w:val="22"/>
        </w:rPr>
        <w:t xml:space="preserve"> 51: 1216–1222, 1996.</w:t>
      </w:r>
    </w:p>
    <w:p w14:paraId="086EECD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30. </w:t>
      </w:r>
      <w:r w:rsidRPr="00A866D2">
        <w:rPr>
          <w:rFonts w:ascii="Cambria" w:hAnsi="Cambria"/>
          <w:noProof/>
          <w:sz w:val="22"/>
        </w:rPr>
        <w:tab/>
      </w:r>
      <w:r w:rsidRPr="00A866D2">
        <w:rPr>
          <w:rFonts w:ascii="Cambria" w:hAnsi="Cambria"/>
          <w:b/>
          <w:bCs/>
          <w:noProof/>
          <w:sz w:val="22"/>
        </w:rPr>
        <w:t>Liu C</w:t>
      </w:r>
      <w:r w:rsidRPr="00A866D2">
        <w:rPr>
          <w:rFonts w:ascii="Cambria" w:hAnsi="Cambria"/>
          <w:noProof/>
          <w:sz w:val="22"/>
        </w:rPr>
        <w:t xml:space="preserve">, </w:t>
      </w:r>
      <w:r w:rsidRPr="00A866D2">
        <w:rPr>
          <w:rFonts w:ascii="Cambria" w:hAnsi="Cambria"/>
          <w:b/>
          <w:bCs/>
          <w:noProof/>
          <w:sz w:val="22"/>
        </w:rPr>
        <w:t>Fonken LK</w:t>
      </w:r>
      <w:r w:rsidRPr="00A866D2">
        <w:rPr>
          <w:rFonts w:ascii="Cambria" w:hAnsi="Cambria"/>
          <w:noProof/>
          <w:sz w:val="22"/>
        </w:rPr>
        <w:t xml:space="preserve">, </w:t>
      </w:r>
      <w:r w:rsidRPr="00A866D2">
        <w:rPr>
          <w:rFonts w:ascii="Cambria" w:hAnsi="Cambria"/>
          <w:b/>
          <w:bCs/>
          <w:noProof/>
          <w:sz w:val="22"/>
        </w:rPr>
        <w:t>Wang A</w:t>
      </w:r>
      <w:r w:rsidRPr="00A866D2">
        <w:rPr>
          <w:rFonts w:ascii="Cambria" w:hAnsi="Cambria"/>
          <w:noProof/>
          <w:sz w:val="22"/>
        </w:rPr>
        <w:t xml:space="preserve">, </w:t>
      </w:r>
      <w:r w:rsidRPr="00A866D2">
        <w:rPr>
          <w:rFonts w:ascii="Cambria" w:hAnsi="Cambria"/>
          <w:b/>
          <w:bCs/>
          <w:noProof/>
          <w:sz w:val="22"/>
        </w:rPr>
        <w:t>Maiseyeu A</w:t>
      </w:r>
      <w:r w:rsidRPr="00A866D2">
        <w:rPr>
          <w:rFonts w:ascii="Cambria" w:hAnsi="Cambria"/>
          <w:noProof/>
          <w:sz w:val="22"/>
        </w:rPr>
        <w:t xml:space="preserve">, </w:t>
      </w:r>
      <w:r w:rsidRPr="00A866D2">
        <w:rPr>
          <w:rFonts w:ascii="Cambria" w:hAnsi="Cambria"/>
          <w:b/>
          <w:bCs/>
          <w:noProof/>
          <w:sz w:val="22"/>
        </w:rPr>
        <w:t>Bai Y</w:t>
      </w:r>
      <w:r w:rsidRPr="00A866D2">
        <w:rPr>
          <w:rFonts w:ascii="Cambria" w:hAnsi="Cambria"/>
          <w:noProof/>
          <w:sz w:val="22"/>
        </w:rPr>
        <w:t xml:space="preserve">, </w:t>
      </w:r>
      <w:r w:rsidRPr="00A866D2">
        <w:rPr>
          <w:rFonts w:ascii="Cambria" w:hAnsi="Cambria"/>
          <w:b/>
          <w:bCs/>
          <w:noProof/>
          <w:sz w:val="22"/>
        </w:rPr>
        <w:t>Wang T-Y</w:t>
      </w:r>
      <w:r w:rsidRPr="00A866D2">
        <w:rPr>
          <w:rFonts w:ascii="Cambria" w:hAnsi="Cambria"/>
          <w:noProof/>
          <w:sz w:val="22"/>
        </w:rPr>
        <w:t xml:space="preserve">, </w:t>
      </w:r>
      <w:r w:rsidRPr="00A866D2">
        <w:rPr>
          <w:rFonts w:ascii="Cambria" w:hAnsi="Cambria"/>
          <w:b/>
          <w:bCs/>
          <w:noProof/>
          <w:sz w:val="22"/>
        </w:rPr>
        <w:t>Maurya S</w:t>
      </w:r>
      <w:r w:rsidRPr="00A866D2">
        <w:rPr>
          <w:rFonts w:ascii="Cambria" w:hAnsi="Cambria"/>
          <w:noProof/>
          <w:sz w:val="22"/>
        </w:rPr>
        <w:t xml:space="preserve">, </w:t>
      </w:r>
      <w:r w:rsidRPr="00A866D2">
        <w:rPr>
          <w:rFonts w:ascii="Cambria" w:hAnsi="Cambria"/>
          <w:b/>
          <w:bCs/>
          <w:noProof/>
          <w:sz w:val="22"/>
        </w:rPr>
        <w:t>Ko Y-A</w:t>
      </w:r>
      <w:r w:rsidRPr="00A866D2">
        <w:rPr>
          <w:rFonts w:ascii="Cambria" w:hAnsi="Cambria"/>
          <w:noProof/>
          <w:sz w:val="22"/>
        </w:rPr>
        <w:t xml:space="preserve">, </w:t>
      </w:r>
      <w:r w:rsidRPr="00A866D2">
        <w:rPr>
          <w:rFonts w:ascii="Cambria" w:hAnsi="Cambria"/>
          <w:b/>
          <w:bCs/>
          <w:noProof/>
          <w:sz w:val="22"/>
        </w:rPr>
        <w:t>Periasamy M</w:t>
      </w:r>
      <w:r w:rsidRPr="00A866D2">
        <w:rPr>
          <w:rFonts w:ascii="Cambria" w:hAnsi="Cambria"/>
          <w:noProof/>
          <w:sz w:val="22"/>
        </w:rPr>
        <w:t xml:space="preserve">, </w:t>
      </w:r>
      <w:r w:rsidRPr="00A866D2">
        <w:rPr>
          <w:rFonts w:ascii="Cambria" w:hAnsi="Cambria"/>
          <w:b/>
          <w:bCs/>
          <w:noProof/>
          <w:sz w:val="22"/>
        </w:rPr>
        <w:t>Dvonch T</w:t>
      </w:r>
      <w:r w:rsidRPr="00A866D2">
        <w:rPr>
          <w:rFonts w:ascii="Cambria" w:hAnsi="Cambria"/>
          <w:noProof/>
          <w:sz w:val="22"/>
        </w:rPr>
        <w:t xml:space="preserve">, </w:t>
      </w:r>
      <w:r w:rsidRPr="00A866D2">
        <w:rPr>
          <w:rFonts w:ascii="Cambria" w:hAnsi="Cambria"/>
          <w:b/>
          <w:bCs/>
          <w:noProof/>
          <w:sz w:val="22"/>
        </w:rPr>
        <w:t>Morishita M</w:t>
      </w:r>
      <w:r w:rsidRPr="00A866D2">
        <w:rPr>
          <w:rFonts w:ascii="Cambria" w:hAnsi="Cambria"/>
          <w:noProof/>
          <w:sz w:val="22"/>
        </w:rPr>
        <w:t xml:space="preserve">, </w:t>
      </w:r>
      <w:r w:rsidRPr="00A866D2">
        <w:rPr>
          <w:rFonts w:ascii="Cambria" w:hAnsi="Cambria"/>
          <w:b/>
          <w:bCs/>
          <w:noProof/>
          <w:sz w:val="22"/>
        </w:rPr>
        <w:t>Brook RD</w:t>
      </w:r>
      <w:r w:rsidRPr="00A866D2">
        <w:rPr>
          <w:rFonts w:ascii="Cambria" w:hAnsi="Cambria"/>
          <w:noProof/>
          <w:sz w:val="22"/>
        </w:rPr>
        <w:t xml:space="preserve">, </w:t>
      </w:r>
      <w:r w:rsidRPr="00A866D2">
        <w:rPr>
          <w:rFonts w:ascii="Cambria" w:hAnsi="Cambria"/>
          <w:b/>
          <w:bCs/>
          <w:noProof/>
          <w:sz w:val="22"/>
        </w:rPr>
        <w:t>Harkema J</w:t>
      </w:r>
      <w:r w:rsidRPr="00A866D2">
        <w:rPr>
          <w:rFonts w:ascii="Cambria" w:hAnsi="Cambria"/>
          <w:noProof/>
          <w:sz w:val="22"/>
        </w:rPr>
        <w:t xml:space="preserve">, </w:t>
      </w:r>
      <w:r w:rsidRPr="00A866D2">
        <w:rPr>
          <w:rFonts w:ascii="Cambria" w:hAnsi="Cambria"/>
          <w:b/>
          <w:bCs/>
          <w:noProof/>
          <w:sz w:val="22"/>
        </w:rPr>
        <w:t>Ying Z</w:t>
      </w:r>
      <w:r w:rsidRPr="00A866D2">
        <w:rPr>
          <w:rFonts w:ascii="Cambria" w:hAnsi="Cambria"/>
          <w:noProof/>
          <w:sz w:val="22"/>
        </w:rPr>
        <w:t xml:space="preserve">, </w:t>
      </w:r>
      <w:r w:rsidRPr="00A866D2">
        <w:rPr>
          <w:rFonts w:ascii="Cambria" w:hAnsi="Cambria"/>
          <w:b/>
          <w:bCs/>
          <w:noProof/>
          <w:sz w:val="22"/>
        </w:rPr>
        <w:t>Mukherjee B</w:t>
      </w:r>
      <w:r w:rsidRPr="00A866D2">
        <w:rPr>
          <w:rFonts w:ascii="Cambria" w:hAnsi="Cambria"/>
          <w:noProof/>
          <w:sz w:val="22"/>
        </w:rPr>
        <w:t xml:space="preserve">, </w:t>
      </w:r>
      <w:r w:rsidRPr="00A866D2">
        <w:rPr>
          <w:rFonts w:ascii="Cambria" w:hAnsi="Cambria"/>
          <w:b/>
          <w:bCs/>
          <w:noProof/>
          <w:sz w:val="22"/>
        </w:rPr>
        <w:t>Sun Q</w:t>
      </w:r>
      <w:r w:rsidRPr="00A866D2">
        <w:rPr>
          <w:rFonts w:ascii="Cambria" w:hAnsi="Cambria"/>
          <w:noProof/>
          <w:sz w:val="22"/>
        </w:rPr>
        <w:t xml:space="preserve">, </w:t>
      </w:r>
      <w:r w:rsidRPr="00A866D2">
        <w:rPr>
          <w:rFonts w:ascii="Cambria" w:hAnsi="Cambria"/>
          <w:b/>
          <w:bCs/>
          <w:noProof/>
          <w:sz w:val="22"/>
        </w:rPr>
        <w:t>Nelson RJ</w:t>
      </w:r>
      <w:r w:rsidRPr="00A866D2">
        <w:rPr>
          <w:rFonts w:ascii="Cambria" w:hAnsi="Cambria"/>
          <w:noProof/>
          <w:sz w:val="22"/>
        </w:rPr>
        <w:t xml:space="preserve">, </w:t>
      </w:r>
      <w:r w:rsidRPr="00A866D2">
        <w:rPr>
          <w:rFonts w:ascii="Cambria" w:hAnsi="Cambria"/>
          <w:b/>
          <w:bCs/>
          <w:noProof/>
          <w:sz w:val="22"/>
        </w:rPr>
        <w:t>Rajagopalan S</w:t>
      </w:r>
      <w:r w:rsidRPr="00A866D2">
        <w:rPr>
          <w:rFonts w:ascii="Cambria" w:hAnsi="Cambria"/>
          <w:noProof/>
          <w:sz w:val="22"/>
        </w:rPr>
        <w:t xml:space="preserve">. Central IKKβ inhibition prevents air pollution mediated peripheral inflammation and exaggeration of type II diabetes. </w:t>
      </w:r>
      <w:r w:rsidRPr="00A866D2">
        <w:rPr>
          <w:rFonts w:ascii="Cambria" w:hAnsi="Cambria"/>
          <w:i/>
          <w:iCs/>
          <w:noProof/>
          <w:sz w:val="22"/>
        </w:rPr>
        <w:t>Part Fibre Toxicol</w:t>
      </w:r>
      <w:r w:rsidRPr="00A866D2">
        <w:rPr>
          <w:rFonts w:ascii="Cambria" w:hAnsi="Cambria"/>
          <w:noProof/>
          <w:sz w:val="22"/>
        </w:rPr>
        <w:t xml:space="preserve"> 11: 53, 2014.</w:t>
      </w:r>
    </w:p>
    <w:p w14:paraId="2280E68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31. </w:t>
      </w:r>
      <w:r w:rsidRPr="00A866D2">
        <w:rPr>
          <w:rFonts w:ascii="Cambria" w:hAnsi="Cambria"/>
          <w:noProof/>
          <w:sz w:val="22"/>
        </w:rPr>
        <w:tab/>
      </w:r>
      <w:r w:rsidRPr="00A866D2">
        <w:rPr>
          <w:rFonts w:ascii="Cambria" w:hAnsi="Cambria"/>
          <w:b/>
          <w:bCs/>
          <w:noProof/>
          <w:sz w:val="22"/>
        </w:rPr>
        <w:t>Lomnicki S</w:t>
      </w:r>
      <w:r w:rsidRPr="00A866D2">
        <w:rPr>
          <w:rFonts w:ascii="Cambria" w:hAnsi="Cambria"/>
          <w:noProof/>
          <w:sz w:val="22"/>
        </w:rPr>
        <w:t xml:space="preserve">, </w:t>
      </w:r>
      <w:r w:rsidRPr="00A866D2">
        <w:rPr>
          <w:rFonts w:ascii="Cambria" w:hAnsi="Cambria"/>
          <w:b/>
          <w:bCs/>
          <w:noProof/>
          <w:sz w:val="22"/>
        </w:rPr>
        <w:t>Truong H</w:t>
      </w:r>
      <w:r w:rsidRPr="00A866D2">
        <w:rPr>
          <w:rFonts w:ascii="Cambria" w:hAnsi="Cambria"/>
          <w:noProof/>
          <w:sz w:val="22"/>
        </w:rPr>
        <w:t xml:space="preserve">, </w:t>
      </w:r>
      <w:r w:rsidRPr="00A866D2">
        <w:rPr>
          <w:rFonts w:ascii="Cambria" w:hAnsi="Cambria"/>
          <w:b/>
          <w:bCs/>
          <w:noProof/>
          <w:sz w:val="22"/>
        </w:rPr>
        <w:t>Vejerano E</w:t>
      </w:r>
      <w:r w:rsidRPr="00A866D2">
        <w:rPr>
          <w:rFonts w:ascii="Cambria" w:hAnsi="Cambria"/>
          <w:noProof/>
          <w:sz w:val="22"/>
        </w:rPr>
        <w:t xml:space="preserve">, </w:t>
      </w:r>
      <w:r w:rsidRPr="00A866D2">
        <w:rPr>
          <w:rFonts w:ascii="Cambria" w:hAnsi="Cambria"/>
          <w:b/>
          <w:bCs/>
          <w:noProof/>
          <w:sz w:val="22"/>
        </w:rPr>
        <w:t>Dellinger B</w:t>
      </w:r>
      <w:r w:rsidRPr="00A866D2">
        <w:rPr>
          <w:rFonts w:ascii="Cambria" w:hAnsi="Cambria"/>
          <w:noProof/>
          <w:sz w:val="22"/>
        </w:rPr>
        <w:t xml:space="preserve">. Copper oxide-based model of persistent free radical formation on combustion-derived particulate matter. </w:t>
      </w:r>
      <w:r w:rsidRPr="00A866D2">
        <w:rPr>
          <w:rFonts w:ascii="Cambria" w:hAnsi="Cambria"/>
          <w:i/>
          <w:iCs/>
          <w:noProof/>
          <w:sz w:val="22"/>
        </w:rPr>
        <w:t>Environ Sci Technol</w:t>
      </w:r>
      <w:r w:rsidRPr="00A866D2">
        <w:rPr>
          <w:rFonts w:ascii="Cambria" w:hAnsi="Cambria"/>
          <w:noProof/>
          <w:sz w:val="22"/>
        </w:rPr>
        <w:t xml:space="preserve"> 42: 4982–4988, 2008.</w:t>
      </w:r>
    </w:p>
    <w:p w14:paraId="4618642B"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32. </w:t>
      </w:r>
      <w:r w:rsidRPr="00A866D2">
        <w:rPr>
          <w:rFonts w:ascii="Cambria" w:hAnsi="Cambria"/>
          <w:noProof/>
          <w:sz w:val="22"/>
        </w:rPr>
        <w:tab/>
      </w:r>
      <w:r w:rsidRPr="00A866D2">
        <w:rPr>
          <w:rFonts w:ascii="Cambria" w:hAnsi="Cambria"/>
          <w:b/>
          <w:bCs/>
          <w:noProof/>
          <w:sz w:val="22"/>
        </w:rPr>
        <w:t>Lusk G</w:t>
      </w:r>
      <w:r w:rsidRPr="00A866D2">
        <w:rPr>
          <w:rFonts w:ascii="Cambria" w:hAnsi="Cambria"/>
          <w:noProof/>
          <w:sz w:val="22"/>
        </w:rPr>
        <w:t xml:space="preserve">. ANIMAL CALORIMETRY: TWENTY-FOURTH PAPER. ANALYSIS OF THE OXIDATION OF MIXTURES OF CARBOHYDRATE AND FAT. A Correction. </w:t>
      </w:r>
      <w:r w:rsidRPr="00A866D2">
        <w:rPr>
          <w:rFonts w:ascii="Cambria" w:hAnsi="Cambria"/>
          <w:i/>
          <w:iCs/>
          <w:noProof/>
          <w:sz w:val="22"/>
        </w:rPr>
        <w:t>J Biol Chem</w:t>
      </w:r>
      <w:r w:rsidRPr="00A866D2">
        <w:rPr>
          <w:rFonts w:ascii="Cambria" w:hAnsi="Cambria"/>
          <w:noProof/>
          <w:sz w:val="22"/>
        </w:rPr>
        <w:t xml:space="preserve"> 59: 41–42, 1924.</w:t>
      </w:r>
    </w:p>
    <w:p w14:paraId="30C7960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33. </w:t>
      </w:r>
      <w:r w:rsidRPr="00A866D2">
        <w:rPr>
          <w:rFonts w:ascii="Cambria" w:hAnsi="Cambria"/>
          <w:noProof/>
          <w:sz w:val="22"/>
        </w:rPr>
        <w:tab/>
      </w:r>
      <w:r w:rsidRPr="00A866D2">
        <w:rPr>
          <w:rFonts w:ascii="Cambria" w:hAnsi="Cambria"/>
          <w:b/>
          <w:bCs/>
          <w:noProof/>
          <w:sz w:val="22"/>
        </w:rPr>
        <w:t>Marr LC</w:t>
      </w:r>
      <w:r w:rsidRPr="00A866D2">
        <w:rPr>
          <w:rFonts w:ascii="Cambria" w:hAnsi="Cambria"/>
          <w:noProof/>
          <w:sz w:val="22"/>
        </w:rPr>
        <w:t xml:space="preserve">, </w:t>
      </w:r>
      <w:r w:rsidRPr="00A866D2">
        <w:rPr>
          <w:rFonts w:ascii="Cambria" w:hAnsi="Cambria"/>
          <w:b/>
          <w:bCs/>
          <w:noProof/>
          <w:sz w:val="22"/>
        </w:rPr>
        <w:t>Ely MR</w:t>
      </w:r>
      <w:r w:rsidRPr="00A866D2">
        <w:rPr>
          <w:rFonts w:ascii="Cambria" w:hAnsi="Cambria"/>
          <w:noProof/>
          <w:sz w:val="22"/>
        </w:rPr>
        <w:t xml:space="preserve">. Effect of air pollution on marathon running performance. </w:t>
      </w:r>
      <w:r w:rsidRPr="00A866D2">
        <w:rPr>
          <w:rFonts w:ascii="Cambria" w:hAnsi="Cambria"/>
          <w:i/>
          <w:iCs/>
          <w:noProof/>
          <w:sz w:val="22"/>
        </w:rPr>
        <w:t>Med Sci Sports Exerc</w:t>
      </w:r>
      <w:r w:rsidRPr="00A866D2">
        <w:rPr>
          <w:rFonts w:ascii="Cambria" w:hAnsi="Cambria"/>
          <w:noProof/>
          <w:sz w:val="22"/>
        </w:rPr>
        <w:t xml:space="preserve"> 42: 585–91, 2010.</w:t>
      </w:r>
    </w:p>
    <w:p w14:paraId="73D313D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34. </w:t>
      </w:r>
      <w:r w:rsidRPr="00A866D2">
        <w:rPr>
          <w:rFonts w:ascii="Cambria" w:hAnsi="Cambria"/>
          <w:noProof/>
          <w:sz w:val="22"/>
        </w:rPr>
        <w:tab/>
      </w:r>
      <w:r w:rsidRPr="00A866D2">
        <w:rPr>
          <w:rFonts w:ascii="Cambria" w:hAnsi="Cambria"/>
          <w:b/>
          <w:bCs/>
          <w:noProof/>
          <w:sz w:val="22"/>
        </w:rPr>
        <w:t>R Core Team</w:t>
      </w:r>
      <w:r w:rsidRPr="00A866D2">
        <w:rPr>
          <w:rFonts w:ascii="Cambria" w:hAnsi="Cambria"/>
          <w:noProof/>
          <w:sz w:val="22"/>
        </w:rPr>
        <w:t>. R: A Language and Environment for Statistical Computing. .</w:t>
      </w:r>
    </w:p>
    <w:p w14:paraId="03ACC04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35. </w:t>
      </w:r>
      <w:r w:rsidRPr="00A866D2">
        <w:rPr>
          <w:rFonts w:ascii="Cambria" w:hAnsi="Cambria"/>
          <w:noProof/>
          <w:sz w:val="22"/>
        </w:rPr>
        <w:tab/>
      </w:r>
      <w:r w:rsidRPr="00A866D2">
        <w:rPr>
          <w:rFonts w:ascii="Cambria" w:hAnsi="Cambria"/>
          <w:b/>
          <w:bCs/>
          <w:noProof/>
          <w:sz w:val="22"/>
        </w:rPr>
        <w:t>Roberts JD</w:t>
      </w:r>
      <w:r w:rsidRPr="00A866D2">
        <w:rPr>
          <w:rFonts w:ascii="Cambria" w:hAnsi="Cambria"/>
          <w:noProof/>
          <w:sz w:val="22"/>
        </w:rPr>
        <w:t xml:space="preserve">, </w:t>
      </w:r>
      <w:r w:rsidRPr="00A866D2">
        <w:rPr>
          <w:rFonts w:ascii="Cambria" w:hAnsi="Cambria"/>
          <w:b/>
          <w:bCs/>
          <w:noProof/>
          <w:sz w:val="22"/>
        </w:rPr>
        <w:t>Voss JD</w:t>
      </w:r>
      <w:r w:rsidRPr="00A866D2">
        <w:rPr>
          <w:rFonts w:ascii="Cambria" w:hAnsi="Cambria"/>
          <w:noProof/>
          <w:sz w:val="22"/>
        </w:rPr>
        <w:t xml:space="preserve">, </w:t>
      </w:r>
      <w:r w:rsidRPr="00A866D2">
        <w:rPr>
          <w:rFonts w:ascii="Cambria" w:hAnsi="Cambria"/>
          <w:b/>
          <w:bCs/>
          <w:noProof/>
          <w:sz w:val="22"/>
        </w:rPr>
        <w:t>Knight B</w:t>
      </w:r>
      <w:r w:rsidRPr="00A866D2">
        <w:rPr>
          <w:rFonts w:ascii="Cambria" w:hAnsi="Cambria"/>
          <w:noProof/>
          <w:sz w:val="22"/>
        </w:rPr>
        <w:t xml:space="preserve">. The association of ambient air pollution and physical inactivity in the United States. </w:t>
      </w:r>
      <w:r w:rsidRPr="00A866D2">
        <w:rPr>
          <w:rFonts w:ascii="Cambria" w:hAnsi="Cambria"/>
          <w:i/>
          <w:iCs/>
          <w:noProof/>
          <w:sz w:val="22"/>
        </w:rPr>
        <w:t>PLoS One</w:t>
      </w:r>
      <w:r w:rsidRPr="00A866D2">
        <w:rPr>
          <w:rFonts w:ascii="Cambria" w:hAnsi="Cambria"/>
          <w:noProof/>
          <w:sz w:val="22"/>
        </w:rPr>
        <w:t xml:space="preserve"> 9: e90143, 2014.</w:t>
      </w:r>
    </w:p>
    <w:p w14:paraId="155A0F6F"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36. </w:t>
      </w:r>
      <w:r w:rsidRPr="00A866D2">
        <w:rPr>
          <w:rFonts w:ascii="Cambria" w:hAnsi="Cambria"/>
          <w:noProof/>
          <w:sz w:val="22"/>
        </w:rPr>
        <w:tab/>
      </w:r>
      <w:r w:rsidRPr="00A866D2">
        <w:rPr>
          <w:rFonts w:ascii="Cambria" w:hAnsi="Cambria"/>
          <w:b/>
          <w:bCs/>
          <w:noProof/>
          <w:sz w:val="22"/>
        </w:rPr>
        <w:t>Rundell KW</w:t>
      </w:r>
      <w:r w:rsidRPr="00A866D2">
        <w:rPr>
          <w:rFonts w:ascii="Cambria" w:hAnsi="Cambria"/>
          <w:noProof/>
          <w:sz w:val="22"/>
        </w:rPr>
        <w:t xml:space="preserve">, </w:t>
      </w:r>
      <w:r w:rsidRPr="00A866D2">
        <w:rPr>
          <w:rFonts w:ascii="Cambria" w:hAnsi="Cambria"/>
          <w:b/>
          <w:bCs/>
          <w:noProof/>
          <w:sz w:val="22"/>
        </w:rPr>
        <w:t>Caviston R</w:t>
      </w:r>
      <w:r w:rsidRPr="00A866D2">
        <w:rPr>
          <w:rFonts w:ascii="Cambria" w:hAnsi="Cambria"/>
          <w:noProof/>
          <w:sz w:val="22"/>
        </w:rPr>
        <w:t xml:space="preserve">. Ultrafine and fine particulate matter inhalation decreases exercise performance in healthy subjects. </w:t>
      </w:r>
      <w:r w:rsidRPr="00A866D2">
        <w:rPr>
          <w:rFonts w:ascii="Cambria" w:hAnsi="Cambria"/>
          <w:i/>
          <w:iCs/>
          <w:noProof/>
          <w:sz w:val="22"/>
        </w:rPr>
        <w:t>J Strength Cond Res</w:t>
      </w:r>
      <w:r w:rsidRPr="00A866D2">
        <w:rPr>
          <w:rFonts w:ascii="Cambria" w:hAnsi="Cambria"/>
          <w:noProof/>
          <w:sz w:val="22"/>
        </w:rPr>
        <w:t xml:space="preserve"> 22: 2–5, 2008.</w:t>
      </w:r>
    </w:p>
    <w:p w14:paraId="3B0ED76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37. </w:t>
      </w:r>
      <w:r w:rsidRPr="00A866D2">
        <w:rPr>
          <w:rFonts w:ascii="Cambria" w:hAnsi="Cambria"/>
          <w:noProof/>
          <w:sz w:val="22"/>
        </w:rPr>
        <w:tab/>
      </w:r>
      <w:r w:rsidRPr="00A866D2">
        <w:rPr>
          <w:rFonts w:ascii="Cambria" w:hAnsi="Cambria"/>
          <w:b/>
          <w:bCs/>
          <w:noProof/>
          <w:sz w:val="22"/>
        </w:rPr>
        <w:t>Russell AP</w:t>
      </w:r>
      <w:r w:rsidRPr="00A866D2">
        <w:rPr>
          <w:rFonts w:ascii="Cambria" w:hAnsi="Cambria"/>
          <w:noProof/>
          <w:sz w:val="22"/>
        </w:rPr>
        <w:t xml:space="preserve">, </w:t>
      </w:r>
      <w:r w:rsidRPr="00A866D2">
        <w:rPr>
          <w:rFonts w:ascii="Cambria" w:hAnsi="Cambria"/>
          <w:b/>
          <w:bCs/>
          <w:noProof/>
          <w:sz w:val="22"/>
        </w:rPr>
        <w:t>Foletta VC</w:t>
      </w:r>
      <w:r w:rsidRPr="00A866D2">
        <w:rPr>
          <w:rFonts w:ascii="Cambria" w:hAnsi="Cambria"/>
          <w:noProof/>
          <w:sz w:val="22"/>
        </w:rPr>
        <w:t xml:space="preserve">, </w:t>
      </w:r>
      <w:r w:rsidRPr="00A866D2">
        <w:rPr>
          <w:rFonts w:ascii="Cambria" w:hAnsi="Cambria"/>
          <w:b/>
          <w:bCs/>
          <w:noProof/>
          <w:sz w:val="22"/>
        </w:rPr>
        <w:t>Snow RJ</w:t>
      </w:r>
      <w:r w:rsidRPr="00A866D2">
        <w:rPr>
          <w:rFonts w:ascii="Cambria" w:hAnsi="Cambria"/>
          <w:noProof/>
          <w:sz w:val="22"/>
        </w:rPr>
        <w:t xml:space="preserve">, </w:t>
      </w:r>
      <w:r w:rsidRPr="00A866D2">
        <w:rPr>
          <w:rFonts w:ascii="Cambria" w:hAnsi="Cambria"/>
          <w:b/>
          <w:bCs/>
          <w:noProof/>
          <w:sz w:val="22"/>
        </w:rPr>
        <w:t>Wadley GD</w:t>
      </w:r>
      <w:r w:rsidRPr="00A866D2">
        <w:rPr>
          <w:rFonts w:ascii="Cambria" w:hAnsi="Cambria"/>
          <w:noProof/>
          <w:sz w:val="22"/>
        </w:rPr>
        <w:t xml:space="preserve">. Skeletal muscle mitochondria: A major player in exercise, health and disease. </w:t>
      </w:r>
      <w:r w:rsidRPr="00A866D2">
        <w:rPr>
          <w:rFonts w:ascii="Cambria" w:hAnsi="Cambria"/>
          <w:i/>
          <w:iCs/>
          <w:noProof/>
          <w:sz w:val="22"/>
        </w:rPr>
        <w:t>Biochim Biophys Acta - Gen Subj</w:t>
      </w:r>
      <w:r w:rsidRPr="00A866D2">
        <w:rPr>
          <w:rFonts w:ascii="Cambria" w:hAnsi="Cambria"/>
          <w:noProof/>
          <w:sz w:val="22"/>
        </w:rPr>
        <w:t xml:space="preserve"> 1840: 1276–1284, 2014.</w:t>
      </w:r>
    </w:p>
    <w:p w14:paraId="436AB8E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38. </w:t>
      </w:r>
      <w:r w:rsidRPr="00A866D2">
        <w:rPr>
          <w:rFonts w:ascii="Cambria" w:hAnsi="Cambria"/>
          <w:noProof/>
          <w:sz w:val="22"/>
        </w:rPr>
        <w:tab/>
      </w:r>
      <w:r w:rsidRPr="00A866D2">
        <w:rPr>
          <w:rFonts w:ascii="Cambria" w:hAnsi="Cambria"/>
          <w:b/>
          <w:bCs/>
          <w:noProof/>
          <w:sz w:val="22"/>
        </w:rPr>
        <w:t>Saravia JS</w:t>
      </w:r>
      <w:r w:rsidRPr="00A866D2">
        <w:rPr>
          <w:rFonts w:ascii="Cambria" w:hAnsi="Cambria"/>
          <w:noProof/>
          <w:sz w:val="22"/>
        </w:rPr>
        <w:t xml:space="preserve">, </w:t>
      </w:r>
      <w:r w:rsidRPr="00A866D2">
        <w:rPr>
          <w:rFonts w:ascii="Cambria" w:hAnsi="Cambria"/>
          <w:b/>
          <w:bCs/>
          <w:noProof/>
          <w:sz w:val="22"/>
        </w:rPr>
        <w:t>You D</w:t>
      </w:r>
      <w:r w:rsidRPr="00A866D2">
        <w:rPr>
          <w:rFonts w:ascii="Cambria" w:hAnsi="Cambria"/>
          <w:noProof/>
          <w:sz w:val="22"/>
        </w:rPr>
        <w:t xml:space="preserve">, </w:t>
      </w:r>
      <w:r w:rsidRPr="00A866D2">
        <w:rPr>
          <w:rFonts w:ascii="Cambria" w:hAnsi="Cambria"/>
          <w:b/>
          <w:bCs/>
          <w:noProof/>
          <w:sz w:val="22"/>
        </w:rPr>
        <w:t>Thevenot P</w:t>
      </w:r>
      <w:r w:rsidRPr="00A866D2">
        <w:rPr>
          <w:rFonts w:ascii="Cambria" w:hAnsi="Cambria"/>
          <w:noProof/>
          <w:sz w:val="22"/>
        </w:rPr>
        <w:t xml:space="preserve">, </w:t>
      </w:r>
      <w:r w:rsidRPr="00A866D2">
        <w:rPr>
          <w:rFonts w:ascii="Cambria" w:hAnsi="Cambria"/>
          <w:b/>
          <w:bCs/>
          <w:noProof/>
          <w:sz w:val="22"/>
        </w:rPr>
        <w:t>Lee GI</w:t>
      </w:r>
      <w:r w:rsidRPr="00A866D2">
        <w:rPr>
          <w:rFonts w:ascii="Cambria" w:hAnsi="Cambria"/>
          <w:noProof/>
          <w:sz w:val="22"/>
        </w:rPr>
        <w:t xml:space="preserve">, </w:t>
      </w:r>
      <w:r w:rsidRPr="00A866D2">
        <w:rPr>
          <w:rFonts w:ascii="Cambria" w:hAnsi="Cambria"/>
          <w:b/>
          <w:bCs/>
          <w:noProof/>
          <w:sz w:val="22"/>
        </w:rPr>
        <w:t>Shrestha B</w:t>
      </w:r>
      <w:r w:rsidRPr="00A866D2">
        <w:rPr>
          <w:rFonts w:ascii="Cambria" w:hAnsi="Cambria"/>
          <w:noProof/>
          <w:sz w:val="22"/>
        </w:rPr>
        <w:t xml:space="preserve">, </w:t>
      </w:r>
      <w:r w:rsidRPr="00A866D2">
        <w:rPr>
          <w:rFonts w:ascii="Cambria" w:hAnsi="Cambria"/>
          <w:b/>
          <w:bCs/>
          <w:noProof/>
          <w:sz w:val="22"/>
        </w:rPr>
        <w:t>Lomnicki S</w:t>
      </w:r>
      <w:r w:rsidRPr="00A866D2">
        <w:rPr>
          <w:rFonts w:ascii="Cambria" w:hAnsi="Cambria"/>
          <w:noProof/>
          <w:sz w:val="22"/>
        </w:rPr>
        <w:t xml:space="preserve">, </w:t>
      </w:r>
      <w:r w:rsidRPr="00A866D2">
        <w:rPr>
          <w:rFonts w:ascii="Cambria" w:hAnsi="Cambria"/>
          <w:b/>
          <w:bCs/>
          <w:noProof/>
          <w:sz w:val="22"/>
        </w:rPr>
        <w:t>Cormier SA</w:t>
      </w:r>
      <w:r w:rsidRPr="00A866D2">
        <w:rPr>
          <w:rFonts w:ascii="Cambria" w:hAnsi="Cambria"/>
          <w:noProof/>
          <w:sz w:val="22"/>
        </w:rPr>
        <w:t xml:space="preserve">. Early-life exposure to combustion-derived particulate matter causes pulmonary immunosuppression. </w:t>
      </w:r>
      <w:r w:rsidRPr="00A866D2">
        <w:rPr>
          <w:rFonts w:ascii="Cambria" w:hAnsi="Cambria"/>
          <w:i/>
          <w:iCs/>
          <w:noProof/>
          <w:sz w:val="22"/>
        </w:rPr>
        <w:t>Mucosal Immunol</w:t>
      </w:r>
      <w:r w:rsidRPr="00A866D2">
        <w:rPr>
          <w:rFonts w:ascii="Cambria" w:hAnsi="Cambria"/>
          <w:noProof/>
          <w:sz w:val="22"/>
        </w:rPr>
        <w:t xml:space="preserve"> 7: 694–704, 2014.</w:t>
      </w:r>
    </w:p>
    <w:p w14:paraId="70453782"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39. </w:t>
      </w:r>
      <w:r w:rsidRPr="00A866D2">
        <w:rPr>
          <w:rFonts w:ascii="Cambria" w:hAnsi="Cambria"/>
          <w:noProof/>
          <w:sz w:val="22"/>
        </w:rPr>
        <w:tab/>
      </w:r>
      <w:r w:rsidRPr="00A866D2">
        <w:rPr>
          <w:rFonts w:ascii="Cambria" w:hAnsi="Cambria"/>
          <w:b/>
          <w:bCs/>
          <w:noProof/>
          <w:sz w:val="22"/>
        </w:rPr>
        <w:t>Siegel MP</w:t>
      </w:r>
      <w:r w:rsidRPr="00A866D2">
        <w:rPr>
          <w:rFonts w:ascii="Cambria" w:hAnsi="Cambria"/>
          <w:noProof/>
          <w:sz w:val="22"/>
        </w:rPr>
        <w:t xml:space="preserve">, </w:t>
      </w:r>
      <w:r w:rsidRPr="00A866D2">
        <w:rPr>
          <w:rFonts w:ascii="Cambria" w:hAnsi="Cambria"/>
          <w:b/>
          <w:bCs/>
          <w:noProof/>
          <w:sz w:val="22"/>
        </w:rPr>
        <w:t>Kruse SE</w:t>
      </w:r>
      <w:r w:rsidRPr="00A866D2">
        <w:rPr>
          <w:rFonts w:ascii="Cambria" w:hAnsi="Cambria"/>
          <w:noProof/>
          <w:sz w:val="22"/>
        </w:rPr>
        <w:t xml:space="preserve">, </w:t>
      </w:r>
      <w:r w:rsidRPr="00A866D2">
        <w:rPr>
          <w:rFonts w:ascii="Cambria" w:hAnsi="Cambria"/>
          <w:b/>
          <w:bCs/>
          <w:noProof/>
          <w:sz w:val="22"/>
        </w:rPr>
        <w:t>Knowels G</w:t>
      </w:r>
      <w:r w:rsidRPr="00A866D2">
        <w:rPr>
          <w:rFonts w:ascii="Cambria" w:hAnsi="Cambria"/>
          <w:noProof/>
          <w:sz w:val="22"/>
        </w:rPr>
        <w:t xml:space="preserve">, </w:t>
      </w:r>
      <w:r w:rsidRPr="00A866D2">
        <w:rPr>
          <w:rFonts w:ascii="Cambria" w:hAnsi="Cambria"/>
          <w:b/>
          <w:bCs/>
          <w:noProof/>
          <w:sz w:val="22"/>
        </w:rPr>
        <w:t>Salmon A</w:t>
      </w:r>
      <w:r w:rsidRPr="00A866D2">
        <w:rPr>
          <w:rFonts w:ascii="Cambria" w:hAnsi="Cambria"/>
          <w:noProof/>
          <w:sz w:val="22"/>
        </w:rPr>
        <w:t xml:space="preserve">, </w:t>
      </w:r>
      <w:r w:rsidRPr="00A866D2">
        <w:rPr>
          <w:rFonts w:ascii="Cambria" w:hAnsi="Cambria"/>
          <w:b/>
          <w:bCs/>
          <w:noProof/>
          <w:sz w:val="22"/>
        </w:rPr>
        <w:t>Beyer R</w:t>
      </w:r>
      <w:r w:rsidRPr="00A866D2">
        <w:rPr>
          <w:rFonts w:ascii="Cambria" w:hAnsi="Cambria"/>
          <w:noProof/>
          <w:sz w:val="22"/>
        </w:rPr>
        <w:t xml:space="preserve">, </w:t>
      </w:r>
      <w:r w:rsidRPr="00A866D2">
        <w:rPr>
          <w:rFonts w:ascii="Cambria" w:hAnsi="Cambria"/>
          <w:b/>
          <w:bCs/>
          <w:noProof/>
          <w:sz w:val="22"/>
        </w:rPr>
        <w:t>Xie H</w:t>
      </w:r>
      <w:r w:rsidRPr="00A866D2">
        <w:rPr>
          <w:rFonts w:ascii="Cambria" w:hAnsi="Cambria"/>
          <w:noProof/>
          <w:sz w:val="22"/>
        </w:rPr>
        <w:t xml:space="preserve">, </w:t>
      </w:r>
      <w:r w:rsidRPr="00A866D2">
        <w:rPr>
          <w:rFonts w:ascii="Cambria" w:hAnsi="Cambria"/>
          <w:b/>
          <w:bCs/>
          <w:noProof/>
          <w:sz w:val="22"/>
        </w:rPr>
        <w:t>van Remmen H</w:t>
      </w:r>
      <w:r w:rsidRPr="00A866D2">
        <w:rPr>
          <w:rFonts w:ascii="Cambria" w:hAnsi="Cambria"/>
          <w:noProof/>
          <w:sz w:val="22"/>
        </w:rPr>
        <w:t xml:space="preserve">, </w:t>
      </w:r>
      <w:r w:rsidRPr="00A866D2">
        <w:rPr>
          <w:rFonts w:ascii="Cambria" w:hAnsi="Cambria"/>
          <w:b/>
          <w:bCs/>
          <w:noProof/>
          <w:sz w:val="22"/>
        </w:rPr>
        <w:t>Smith SR</w:t>
      </w:r>
      <w:r w:rsidRPr="00A866D2">
        <w:rPr>
          <w:rFonts w:ascii="Cambria" w:hAnsi="Cambria"/>
          <w:noProof/>
          <w:sz w:val="22"/>
        </w:rPr>
        <w:t xml:space="preserve">, </w:t>
      </w:r>
      <w:r w:rsidRPr="00A866D2">
        <w:rPr>
          <w:rFonts w:ascii="Cambria" w:hAnsi="Cambria"/>
          <w:b/>
          <w:bCs/>
          <w:noProof/>
          <w:sz w:val="22"/>
        </w:rPr>
        <w:t>Marcinek DJ</w:t>
      </w:r>
      <w:r w:rsidRPr="00A866D2">
        <w:rPr>
          <w:rFonts w:ascii="Cambria" w:hAnsi="Cambria"/>
          <w:noProof/>
          <w:sz w:val="22"/>
        </w:rPr>
        <w:t xml:space="preserve">. Reduced coupling of oxidative phosphorylation In Vivo precedes electron transport chain defects due to mild oxidative stress in mice. </w:t>
      </w:r>
      <w:r w:rsidRPr="00A866D2">
        <w:rPr>
          <w:rFonts w:ascii="Cambria" w:hAnsi="Cambria"/>
          <w:i/>
          <w:iCs/>
          <w:noProof/>
          <w:sz w:val="22"/>
        </w:rPr>
        <w:t>PLoS One</w:t>
      </w:r>
      <w:r w:rsidRPr="00A866D2">
        <w:rPr>
          <w:rFonts w:ascii="Cambria" w:hAnsi="Cambria"/>
          <w:noProof/>
          <w:sz w:val="22"/>
        </w:rPr>
        <w:t xml:space="preserve"> 6, 2011.</w:t>
      </w:r>
    </w:p>
    <w:p w14:paraId="2A6F672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40. </w:t>
      </w:r>
      <w:r w:rsidRPr="00A866D2">
        <w:rPr>
          <w:rFonts w:ascii="Cambria" w:hAnsi="Cambria"/>
          <w:noProof/>
          <w:sz w:val="22"/>
        </w:rPr>
        <w:tab/>
      </w:r>
      <w:r w:rsidRPr="00A866D2">
        <w:rPr>
          <w:rFonts w:ascii="Cambria" w:hAnsi="Cambria"/>
          <w:b/>
          <w:bCs/>
          <w:noProof/>
          <w:sz w:val="22"/>
        </w:rPr>
        <w:t>Srere PA</w:t>
      </w:r>
      <w:r w:rsidRPr="00A866D2">
        <w:rPr>
          <w:rFonts w:ascii="Cambria" w:hAnsi="Cambria"/>
          <w:noProof/>
          <w:sz w:val="22"/>
        </w:rPr>
        <w:t xml:space="preserve">. Citrate synthase. In: </w:t>
      </w:r>
      <w:r w:rsidRPr="00A866D2">
        <w:rPr>
          <w:rFonts w:ascii="Cambria" w:hAnsi="Cambria"/>
          <w:i/>
          <w:iCs/>
          <w:noProof/>
          <w:sz w:val="22"/>
        </w:rPr>
        <w:t>Methods in enzymology</w:t>
      </w:r>
      <w:r w:rsidRPr="00A866D2">
        <w:rPr>
          <w:rFonts w:ascii="Cambria" w:hAnsi="Cambria"/>
          <w:noProof/>
          <w:sz w:val="22"/>
        </w:rPr>
        <w:t>. 1969, p. 3–11.</w:t>
      </w:r>
    </w:p>
    <w:p w14:paraId="0ED4C618"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41. </w:t>
      </w:r>
      <w:r w:rsidRPr="00A866D2">
        <w:rPr>
          <w:rFonts w:ascii="Cambria" w:hAnsi="Cambria"/>
          <w:noProof/>
          <w:sz w:val="22"/>
        </w:rPr>
        <w:tab/>
      </w:r>
      <w:r w:rsidRPr="00A866D2">
        <w:rPr>
          <w:rFonts w:ascii="Cambria" w:hAnsi="Cambria"/>
          <w:b/>
          <w:bCs/>
          <w:noProof/>
          <w:sz w:val="22"/>
        </w:rPr>
        <w:t>Stephenson EJ</w:t>
      </w:r>
      <w:r w:rsidRPr="00A866D2">
        <w:rPr>
          <w:rFonts w:ascii="Cambria" w:hAnsi="Cambria"/>
          <w:noProof/>
          <w:sz w:val="22"/>
        </w:rPr>
        <w:t xml:space="preserve">, </w:t>
      </w:r>
      <w:r w:rsidRPr="00A866D2">
        <w:rPr>
          <w:rFonts w:ascii="Cambria" w:hAnsi="Cambria"/>
          <w:b/>
          <w:bCs/>
          <w:noProof/>
          <w:sz w:val="22"/>
        </w:rPr>
        <w:t>Hawley JA</w:t>
      </w:r>
      <w:r w:rsidRPr="00A866D2">
        <w:rPr>
          <w:rFonts w:ascii="Cambria" w:hAnsi="Cambria"/>
          <w:noProof/>
          <w:sz w:val="22"/>
        </w:rPr>
        <w:t xml:space="preserve">. Mitochondrial function in metabolic health: A genetic and environmental tug of war. </w:t>
      </w:r>
      <w:r w:rsidRPr="00A866D2">
        <w:rPr>
          <w:rFonts w:ascii="Cambria" w:hAnsi="Cambria"/>
          <w:i/>
          <w:iCs/>
          <w:noProof/>
          <w:sz w:val="22"/>
        </w:rPr>
        <w:t>Biochim Biophys Acta - Gen Subj</w:t>
      </w:r>
      <w:r w:rsidRPr="00A866D2">
        <w:rPr>
          <w:rFonts w:ascii="Cambria" w:hAnsi="Cambria"/>
          <w:noProof/>
          <w:sz w:val="22"/>
        </w:rPr>
        <w:t xml:space="preserve"> 1840: 1285–1294, 2014.</w:t>
      </w:r>
    </w:p>
    <w:p w14:paraId="13C03D6B"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42. </w:t>
      </w:r>
      <w:r w:rsidRPr="00A866D2">
        <w:rPr>
          <w:rFonts w:ascii="Cambria" w:hAnsi="Cambria"/>
          <w:noProof/>
          <w:sz w:val="22"/>
        </w:rPr>
        <w:tab/>
      </w:r>
      <w:r w:rsidRPr="00A866D2">
        <w:rPr>
          <w:rFonts w:ascii="Cambria" w:hAnsi="Cambria"/>
          <w:b/>
          <w:bCs/>
          <w:noProof/>
          <w:sz w:val="22"/>
        </w:rPr>
        <w:t>Stephenson EJ</w:t>
      </w:r>
      <w:r w:rsidRPr="00A866D2">
        <w:rPr>
          <w:rFonts w:ascii="Cambria" w:hAnsi="Cambria"/>
          <w:noProof/>
          <w:sz w:val="22"/>
        </w:rPr>
        <w:t xml:space="preserve">, </w:t>
      </w:r>
      <w:r w:rsidRPr="00A866D2">
        <w:rPr>
          <w:rFonts w:ascii="Cambria" w:hAnsi="Cambria"/>
          <w:b/>
          <w:bCs/>
          <w:noProof/>
          <w:sz w:val="22"/>
        </w:rPr>
        <w:t>Ragausksas A</w:t>
      </w:r>
      <w:r w:rsidRPr="00A866D2">
        <w:rPr>
          <w:rFonts w:ascii="Cambria" w:hAnsi="Cambria"/>
          <w:noProof/>
          <w:sz w:val="22"/>
        </w:rPr>
        <w:t xml:space="preserve">, </w:t>
      </w:r>
      <w:r w:rsidRPr="00A866D2">
        <w:rPr>
          <w:rFonts w:ascii="Cambria" w:hAnsi="Cambria"/>
          <w:b/>
          <w:bCs/>
          <w:noProof/>
          <w:sz w:val="22"/>
        </w:rPr>
        <w:t>Jaligama S</w:t>
      </w:r>
      <w:r w:rsidRPr="00A866D2">
        <w:rPr>
          <w:rFonts w:ascii="Cambria" w:hAnsi="Cambria"/>
          <w:noProof/>
          <w:sz w:val="22"/>
        </w:rPr>
        <w:t xml:space="preserve">, </w:t>
      </w:r>
      <w:r w:rsidRPr="00A866D2">
        <w:rPr>
          <w:rFonts w:ascii="Cambria" w:hAnsi="Cambria"/>
          <w:b/>
          <w:bCs/>
          <w:noProof/>
          <w:sz w:val="22"/>
        </w:rPr>
        <w:t>Redd JR</w:t>
      </w:r>
      <w:r w:rsidRPr="00A866D2">
        <w:rPr>
          <w:rFonts w:ascii="Cambria" w:hAnsi="Cambria"/>
          <w:noProof/>
          <w:sz w:val="22"/>
        </w:rPr>
        <w:t xml:space="preserve">, </w:t>
      </w:r>
      <w:r w:rsidRPr="00A866D2">
        <w:rPr>
          <w:rFonts w:ascii="Cambria" w:hAnsi="Cambria"/>
          <w:b/>
          <w:bCs/>
          <w:noProof/>
          <w:sz w:val="22"/>
        </w:rPr>
        <w:t>Parvathareddy J</w:t>
      </w:r>
      <w:r w:rsidRPr="00A866D2">
        <w:rPr>
          <w:rFonts w:ascii="Cambria" w:hAnsi="Cambria"/>
          <w:noProof/>
          <w:sz w:val="22"/>
        </w:rPr>
        <w:t xml:space="preserve">, </w:t>
      </w:r>
      <w:r w:rsidRPr="00A866D2">
        <w:rPr>
          <w:rFonts w:ascii="Cambria" w:hAnsi="Cambria"/>
          <w:b/>
          <w:bCs/>
          <w:noProof/>
          <w:sz w:val="22"/>
        </w:rPr>
        <w:t>Peloquin MJ</w:t>
      </w:r>
      <w:r w:rsidRPr="00A866D2">
        <w:rPr>
          <w:rFonts w:ascii="Cambria" w:hAnsi="Cambria"/>
          <w:noProof/>
          <w:sz w:val="22"/>
        </w:rPr>
        <w:t xml:space="preserve">, </w:t>
      </w:r>
      <w:r w:rsidRPr="00A866D2">
        <w:rPr>
          <w:rFonts w:ascii="Cambria" w:hAnsi="Cambria"/>
          <w:b/>
          <w:bCs/>
          <w:noProof/>
          <w:sz w:val="22"/>
        </w:rPr>
        <w:t>Saravia JS</w:t>
      </w:r>
      <w:r w:rsidRPr="00A866D2">
        <w:rPr>
          <w:rFonts w:ascii="Cambria" w:hAnsi="Cambria"/>
          <w:noProof/>
          <w:sz w:val="22"/>
        </w:rPr>
        <w:t xml:space="preserve">, </w:t>
      </w:r>
      <w:r w:rsidRPr="00A866D2">
        <w:rPr>
          <w:rFonts w:ascii="Cambria" w:hAnsi="Cambria"/>
          <w:b/>
          <w:bCs/>
          <w:noProof/>
          <w:sz w:val="22"/>
        </w:rPr>
        <w:t>Han JC</w:t>
      </w:r>
      <w:r w:rsidRPr="00A866D2">
        <w:rPr>
          <w:rFonts w:ascii="Cambria" w:hAnsi="Cambria"/>
          <w:noProof/>
          <w:sz w:val="22"/>
        </w:rPr>
        <w:t xml:space="preserve">, </w:t>
      </w:r>
      <w:r w:rsidRPr="00A866D2">
        <w:rPr>
          <w:rFonts w:ascii="Cambria" w:hAnsi="Cambria"/>
          <w:b/>
          <w:bCs/>
          <w:noProof/>
          <w:sz w:val="22"/>
        </w:rPr>
        <w:t>Cormier SA</w:t>
      </w:r>
      <w:r w:rsidRPr="00A866D2">
        <w:rPr>
          <w:rFonts w:ascii="Cambria" w:hAnsi="Cambria"/>
          <w:noProof/>
          <w:sz w:val="22"/>
        </w:rPr>
        <w:t xml:space="preserve">, </w:t>
      </w:r>
      <w:r w:rsidRPr="00A866D2">
        <w:rPr>
          <w:rFonts w:ascii="Cambria" w:hAnsi="Cambria"/>
          <w:b/>
          <w:bCs/>
          <w:noProof/>
          <w:sz w:val="22"/>
        </w:rPr>
        <w:t>Bridges D</w:t>
      </w:r>
      <w:r w:rsidRPr="00A866D2">
        <w:rPr>
          <w:rFonts w:ascii="Cambria" w:hAnsi="Cambria"/>
          <w:noProof/>
          <w:sz w:val="22"/>
        </w:rPr>
        <w:t xml:space="preserve">. Dataset for Particulate Studies and Obesity. </w:t>
      </w:r>
      <w:r w:rsidRPr="00A866D2">
        <w:rPr>
          <w:rFonts w:ascii="Cambria" w:hAnsi="Cambria"/>
          <w:i/>
          <w:iCs/>
          <w:noProof/>
          <w:sz w:val="22"/>
        </w:rPr>
        <w:t>ZENODO</w:t>
      </w:r>
      <w:r w:rsidRPr="00A866D2">
        <w:rPr>
          <w:rFonts w:ascii="Cambria" w:hAnsi="Cambria"/>
          <w:noProof/>
          <w:sz w:val="22"/>
        </w:rPr>
        <w:t>: 2016.</w:t>
      </w:r>
    </w:p>
    <w:p w14:paraId="5100FC4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43. </w:t>
      </w:r>
      <w:r w:rsidRPr="00A866D2">
        <w:rPr>
          <w:rFonts w:ascii="Cambria" w:hAnsi="Cambria"/>
          <w:noProof/>
          <w:sz w:val="22"/>
        </w:rPr>
        <w:tab/>
      </w:r>
      <w:r w:rsidRPr="00A866D2">
        <w:rPr>
          <w:rFonts w:ascii="Cambria" w:hAnsi="Cambria"/>
          <w:b/>
          <w:bCs/>
          <w:noProof/>
          <w:sz w:val="22"/>
        </w:rPr>
        <w:t>Sun Q</w:t>
      </w:r>
      <w:r w:rsidRPr="00A866D2">
        <w:rPr>
          <w:rFonts w:ascii="Cambria" w:hAnsi="Cambria"/>
          <w:noProof/>
          <w:sz w:val="22"/>
        </w:rPr>
        <w:t xml:space="preserve">, </w:t>
      </w:r>
      <w:r w:rsidRPr="00A866D2">
        <w:rPr>
          <w:rFonts w:ascii="Cambria" w:hAnsi="Cambria"/>
          <w:b/>
          <w:bCs/>
          <w:noProof/>
          <w:sz w:val="22"/>
        </w:rPr>
        <w:t>Yue P</w:t>
      </w:r>
      <w:r w:rsidRPr="00A866D2">
        <w:rPr>
          <w:rFonts w:ascii="Cambria" w:hAnsi="Cambria"/>
          <w:noProof/>
          <w:sz w:val="22"/>
        </w:rPr>
        <w:t xml:space="preserve">, </w:t>
      </w:r>
      <w:r w:rsidRPr="00A866D2">
        <w:rPr>
          <w:rFonts w:ascii="Cambria" w:hAnsi="Cambria"/>
          <w:b/>
          <w:bCs/>
          <w:noProof/>
          <w:sz w:val="22"/>
        </w:rPr>
        <w:t>Deiuliis J a</w:t>
      </w:r>
      <w:r w:rsidRPr="00A866D2">
        <w:rPr>
          <w:rFonts w:ascii="Cambria" w:hAnsi="Cambria"/>
          <w:noProof/>
          <w:sz w:val="22"/>
        </w:rPr>
        <w:t xml:space="preserve">, </w:t>
      </w:r>
      <w:r w:rsidRPr="00A866D2">
        <w:rPr>
          <w:rFonts w:ascii="Cambria" w:hAnsi="Cambria"/>
          <w:b/>
          <w:bCs/>
          <w:noProof/>
          <w:sz w:val="22"/>
        </w:rPr>
        <w:t>Lumeng CN</w:t>
      </w:r>
      <w:r w:rsidRPr="00A866D2">
        <w:rPr>
          <w:rFonts w:ascii="Cambria" w:hAnsi="Cambria"/>
          <w:noProof/>
          <w:sz w:val="22"/>
        </w:rPr>
        <w:t xml:space="preserve">, </w:t>
      </w:r>
      <w:r w:rsidRPr="00A866D2">
        <w:rPr>
          <w:rFonts w:ascii="Cambria" w:hAnsi="Cambria"/>
          <w:b/>
          <w:bCs/>
          <w:noProof/>
          <w:sz w:val="22"/>
        </w:rPr>
        <w:t>Kampfrath T</w:t>
      </w:r>
      <w:r w:rsidRPr="00A866D2">
        <w:rPr>
          <w:rFonts w:ascii="Cambria" w:hAnsi="Cambria"/>
          <w:noProof/>
          <w:sz w:val="22"/>
        </w:rPr>
        <w:t xml:space="preserve">, </w:t>
      </w:r>
      <w:r w:rsidRPr="00A866D2">
        <w:rPr>
          <w:rFonts w:ascii="Cambria" w:hAnsi="Cambria"/>
          <w:b/>
          <w:bCs/>
          <w:noProof/>
          <w:sz w:val="22"/>
        </w:rPr>
        <w:t>Mikolaj MB</w:t>
      </w:r>
      <w:r w:rsidRPr="00A866D2">
        <w:rPr>
          <w:rFonts w:ascii="Cambria" w:hAnsi="Cambria"/>
          <w:noProof/>
          <w:sz w:val="22"/>
        </w:rPr>
        <w:t xml:space="preserve">, </w:t>
      </w:r>
      <w:r w:rsidRPr="00A866D2">
        <w:rPr>
          <w:rFonts w:ascii="Cambria" w:hAnsi="Cambria"/>
          <w:b/>
          <w:bCs/>
          <w:noProof/>
          <w:sz w:val="22"/>
        </w:rPr>
        <w:t>Cai Y</w:t>
      </w:r>
      <w:r w:rsidRPr="00A866D2">
        <w:rPr>
          <w:rFonts w:ascii="Cambria" w:hAnsi="Cambria"/>
          <w:noProof/>
          <w:sz w:val="22"/>
        </w:rPr>
        <w:t xml:space="preserve">, </w:t>
      </w:r>
      <w:r w:rsidRPr="00A866D2">
        <w:rPr>
          <w:rFonts w:ascii="Cambria" w:hAnsi="Cambria"/>
          <w:b/>
          <w:bCs/>
          <w:noProof/>
          <w:sz w:val="22"/>
        </w:rPr>
        <w:t>Ostrowski MC</w:t>
      </w:r>
      <w:r w:rsidRPr="00A866D2">
        <w:rPr>
          <w:rFonts w:ascii="Cambria" w:hAnsi="Cambria"/>
          <w:noProof/>
          <w:sz w:val="22"/>
        </w:rPr>
        <w:t xml:space="preserve">, </w:t>
      </w:r>
      <w:r w:rsidRPr="00A866D2">
        <w:rPr>
          <w:rFonts w:ascii="Cambria" w:hAnsi="Cambria"/>
          <w:b/>
          <w:bCs/>
          <w:noProof/>
          <w:sz w:val="22"/>
        </w:rPr>
        <w:t>Lu B</w:t>
      </w:r>
      <w:r w:rsidRPr="00A866D2">
        <w:rPr>
          <w:rFonts w:ascii="Cambria" w:hAnsi="Cambria"/>
          <w:noProof/>
          <w:sz w:val="22"/>
        </w:rPr>
        <w:t xml:space="preserve">, </w:t>
      </w:r>
      <w:r w:rsidRPr="00A866D2">
        <w:rPr>
          <w:rFonts w:ascii="Cambria" w:hAnsi="Cambria"/>
          <w:b/>
          <w:bCs/>
          <w:noProof/>
          <w:sz w:val="22"/>
        </w:rPr>
        <w:t>Parthasarathy S</w:t>
      </w:r>
      <w:r w:rsidRPr="00A866D2">
        <w:rPr>
          <w:rFonts w:ascii="Cambria" w:hAnsi="Cambria"/>
          <w:noProof/>
          <w:sz w:val="22"/>
        </w:rPr>
        <w:t xml:space="preserve">, </w:t>
      </w:r>
      <w:r w:rsidRPr="00A866D2">
        <w:rPr>
          <w:rFonts w:ascii="Cambria" w:hAnsi="Cambria"/>
          <w:b/>
          <w:bCs/>
          <w:noProof/>
          <w:sz w:val="22"/>
        </w:rPr>
        <w:t>Brook RD</w:t>
      </w:r>
      <w:r w:rsidRPr="00A866D2">
        <w:rPr>
          <w:rFonts w:ascii="Cambria" w:hAnsi="Cambria"/>
          <w:noProof/>
          <w:sz w:val="22"/>
        </w:rPr>
        <w:t xml:space="preserve">, </w:t>
      </w:r>
      <w:r w:rsidRPr="00A866D2">
        <w:rPr>
          <w:rFonts w:ascii="Cambria" w:hAnsi="Cambria"/>
          <w:b/>
          <w:bCs/>
          <w:noProof/>
          <w:sz w:val="22"/>
        </w:rPr>
        <w:t>Moffatt-Bruce SD</w:t>
      </w:r>
      <w:r w:rsidRPr="00A866D2">
        <w:rPr>
          <w:rFonts w:ascii="Cambria" w:hAnsi="Cambria"/>
          <w:noProof/>
          <w:sz w:val="22"/>
        </w:rPr>
        <w:t xml:space="preserve">, </w:t>
      </w:r>
      <w:r w:rsidRPr="00A866D2">
        <w:rPr>
          <w:rFonts w:ascii="Cambria" w:hAnsi="Cambria"/>
          <w:b/>
          <w:bCs/>
          <w:noProof/>
          <w:sz w:val="22"/>
        </w:rPr>
        <w:t>Chen LC</w:t>
      </w:r>
      <w:r w:rsidRPr="00A866D2">
        <w:rPr>
          <w:rFonts w:ascii="Cambria" w:hAnsi="Cambria"/>
          <w:noProof/>
          <w:sz w:val="22"/>
        </w:rPr>
        <w:t xml:space="preserve">, </w:t>
      </w:r>
      <w:r w:rsidRPr="00A866D2">
        <w:rPr>
          <w:rFonts w:ascii="Cambria" w:hAnsi="Cambria"/>
          <w:b/>
          <w:bCs/>
          <w:noProof/>
          <w:sz w:val="22"/>
        </w:rPr>
        <w:t>Rajagopalan S</w:t>
      </w:r>
      <w:r w:rsidRPr="00A866D2">
        <w:rPr>
          <w:rFonts w:ascii="Cambria" w:hAnsi="Cambria"/>
          <w:noProof/>
          <w:sz w:val="22"/>
        </w:rPr>
        <w:t xml:space="preserve">. Ambient air pollution exaggerates adipose inflammation and insulin resistance in a mouse model of diet-induced obesity. </w:t>
      </w:r>
      <w:r w:rsidRPr="00A866D2">
        <w:rPr>
          <w:rFonts w:ascii="Cambria" w:hAnsi="Cambria"/>
          <w:i/>
          <w:iCs/>
          <w:noProof/>
          <w:sz w:val="22"/>
        </w:rPr>
        <w:t>Circulation</w:t>
      </w:r>
      <w:r w:rsidRPr="00A866D2">
        <w:rPr>
          <w:rFonts w:ascii="Cambria" w:hAnsi="Cambria"/>
          <w:noProof/>
          <w:sz w:val="22"/>
        </w:rPr>
        <w:t xml:space="preserve"> 119: 538–46, 2009.</w:t>
      </w:r>
    </w:p>
    <w:p w14:paraId="2DDAF16E"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44. </w:t>
      </w:r>
      <w:r w:rsidRPr="00A866D2">
        <w:rPr>
          <w:rFonts w:ascii="Cambria" w:hAnsi="Cambria"/>
          <w:noProof/>
          <w:sz w:val="22"/>
        </w:rPr>
        <w:tab/>
      </w:r>
      <w:r w:rsidRPr="00A866D2">
        <w:rPr>
          <w:rFonts w:ascii="Cambria" w:hAnsi="Cambria"/>
          <w:b/>
          <w:bCs/>
          <w:noProof/>
          <w:sz w:val="22"/>
        </w:rPr>
        <w:t>Taivassalo T</w:t>
      </w:r>
      <w:r w:rsidRPr="00A866D2">
        <w:rPr>
          <w:rFonts w:ascii="Cambria" w:hAnsi="Cambria"/>
          <w:noProof/>
          <w:sz w:val="22"/>
        </w:rPr>
        <w:t xml:space="preserve">, </w:t>
      </w:r>
      <w:r w:rsidRPr="00A866D2">
        <w:rPr>
          <w:rFonts w:ascii="Cambria" w:hAnsi="Cambria"/>
          <w:b/>
          <w:bCs/>
          <w:noProof/>
          <w:sz w:val="22"/>
        </w:rPr>
        <w:t>Jensen TD</w:t>
      </w:r>
      <w:r w:rsidRPr="00A866D2">
        <w:rPr>
          <w:rFonts w:ascii="Cambria" w:hAnsi="Cambria"/>
          <w:noProof/>
          <w:sz w:val="22"/>
        </w:rPr>
        <w:t xml:space="preserve">, </w:t>
      </w:r>
      <w:r w:rsidRPr="00A866D2">
        <w:rPr>
          <w:rFonts w:ascii="Cambria" w:hAnsi="Cambria"/>
          <w:b/>
          <w:bCs/>
          <w:noProof/>
          <w:sz w:val="22"/>
        </w:rPr>
        <w:t>Kennaway N</w:t>
      </w:r>
      <w:r w:rsidRPr="00A866D2">
        <w:rPr>
          <w:rFonts w:ascii="Cambria" w:hAnsi="Cambria"/>
          <w:noProof/>
          <w:sz w:val="22"/>
        </w:rPr>
        <w:t xml:space="preserve">, </w:t>
      </w:r>
      <w:r w:rsidRPr="00A866D2">
        <w:rPr>
          <w:rFonts w:ascii="Cambria" w:hAnsi="Cambria"/>
          <w:b/>
          <w:bCs/>
          <w:noProof/>
          <w:sz w:val="22"/>
        </w:rPr>
        <w:t>DiMauro S</w:t>
      </w:r>
      <w:r w:rsidRPr="00A866D2">
        <w:rPr>
          <w:rFonts w:ascii="Cambria" w:hAnsi="Cambria"/>
          <w:noProof/>
          <w:sz w:val="22"/>
        </w:rPr>
        <w:t xml:space="preserve">, </w:t>
      </w:r>
      <w:r w:rsidRPr="00A866D2">
        <w:rPr>
          <w:rFonts w:ascii="Cambria" w:hAnsi="Cambria"/>
          <w:b/>
          <w:bCs/>
          <w:noProof/>
          <w:sz w:val="22"/>
        </w:rPr>
        <w:t>Vissing J</w:t>
      </w:r>
      <w:r w:rsidRPr="00A866D2">
        <w:rPr>
          <w:rFonts w:ascii="Cambria" w:hAnsi="Cambria"/>
          <w:noProof/>
          <w:sz w:val="22"/>
        </w:rPr>
        <w:t xml:space="preserve">, </w:t>
      </w:r>
      <w:r w:rsidRPr="00A866D2">
        <w:rPr>
          <w:rFonts w:ascii="Cambria" w:hAnsi="Cambria"/>
          <w:b/>
          <w:bCs/>
          <w:noProof/>
          <w:sz w:val="22"/>
        </w:rPr>
        <w:t>Haller RG</w:t>
      </w:r>
      <w:r w:rsidRPr="00A866D2">
        <w:rPr>
          <w:rFonts w:ascii="Cambria" w:hAnsi="Cambria"/>
          <w:noProof/>
          <w:sz w:val="22"/>
        </w:rPr>
        <w:t xml:space="preserve">. The spectrum of exercise tolerance in mitochondrial myopathies: a study of 40 patients. </w:t>
      </w:r>
      <w:r w:rsidRPr="00A866D2">
        <w:rPr>
          <w:rFonts w:ascii="Cambria" w:hAnsi="Cambria"/>
          <w:i/>
          <w:iCs/>
          <w:noProof/>
          <w:sz w:val="22"/>
        </w:rPr>
        <w:t>Brain</w:t>
      </w:r>
      <w:r w:rsidRPr="00A866D2">
        <w:rPr>
          <w:rFonts w:ascii="Cambria" w:hAnsi="Cambria"/>
          <w:noProof/>
          <w:sz w:val="22"/>
        </w:rPr>
        <w:t xml:space="preserve"> 126: 413–23, 2003.</w:t>
      </w:r>
    </w:p>
    <w:p w14:paraId="436CE74C"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45. </w:t>
      </w:r>
      <w:r w:rsidRPr="00A866D2">
        <w:rPr>
          <w:rFonts w:ascii="Cambria" w:hAnsi="Cambria"/>
          <w:noProof/>
          <w:sz w:val="22"/>
        </w:rPr>
        <w:tab/>
      </w:r>
      <w:r w:rsidRPr="00A866D2">
        <w:rPr>
          <w:rFonts w:ascii="Cambria" w:hAnsi="Cambria"/>
          <w:b/>
          <w:bCs/>
          <w:noProof/>
          <w:sz w:val="22"/>
        </w:rPr>
        <w:t>Thiering E</w:t>
      </w:r>
      <w:r w:rsidRPr="00A866D2">
        <w:rPr>
          <w:rFonts w:ascii="Cambria" w:hAnsi="Cambria"/>
          <w:noProof/>
          <w:sz w:val="22"/>
        </w:rPr>
        <w:t xml:space="preserve">, </w:t>
      </w:r>
      <w:r w:rsidRPr="00A866D2">
        <w:rPr>
          <w:rFonts w:ascii="Cambria" w:hAnsi="Cambria"/>
          <w:b/>
          <w:bCs/>
          <w:noProof/>
          <w:sz w:val="22"/>
        </w:rPr>
        <w:t>Cyrys J</w:t>
      </w:r>
      <w:r w:rsidRPr="00A866D2">
        <w:rPr>
          <w:rFonts w:ascii="Cambria" w:hAnsi="Cambria"/>
          <w:noProof/>
          <w:sz w:val="22"/>
        </w:rPr>
        <w:t xml:space="preserve">, </w:t>
      </w:r>
      <w:r w:rsidRPr="00A866D2">
        <w:rPr>
          <w:rFonts w:ascii="Cambria" w:hAnsi="Cambria"/>
          <w:b/>
          <w:bCs/>
          <w:noProof/>
          <w:sz w:val="22"/>
        </w:rPr>
        <w:t>Kratzsch J</w:t>
      </w:r>
      <w:r w:rsidRPr="00A866D2">
        <w:rPr>
          <w:rFonts w:ascii="Cambria" w:hAnsi="Cambria"/>
          <w:noProof/>
          <w:sz w:val="22"/>
        </w:rPr>
        <w:t xml:space="preserve">, </w:t>
      </w:r>
      <w:r w:rsidRPr="00A866D2">
        <w:rPr>
          <w:rFonts w:ascii="Cambria" w:hAnsi="Cambria"/>
          <w:b/>
          <w:bCs/>
          <w:noProof/>
          <w:sz w:val="22"/>
        </w:rPr>
        <w:t>Meisinger C</w:t>
      </w:r>
      <w:r w:rsidRPr="00A866D2">
        <w:rPr>
          <w:rFonts w:ascii="Cambria" w:hAnsi="Cambria"/>
          <w:noProof/>
          <w:sz w:val="22"/>
        </w:rPr>
        <w:t xml:space="preserve">, </w:t>
      </w:r>
      <w:r w:rsidRPr="00A866D2">
        <w:rPr>
          <w:rFonts w:ascii="Cambria" w:hAnsi="Cambria"/>
          <w:b/>
          <w:bCs/>
          <w:noProof/>
          <w:sz w:val="22"/>
        </w:rPr>
        <w:t>Hoffmann B</w:t>
      </w:r>
      <w:r w:rsidRPr="00A866D2">
        <w:rPr>
          <w:rFonts w:ascii="Cambria" w:hAnsi="Cambria"/>
          <w:noProof/>
          <w:sz w:val="22"/>
        </w:rPr>
        <w:t xml:space="preserve">, </w:t>
      </w:r>
      <w:r w:rsidRPr="00A866D2">
        <w:rPr>
          <w:rFonts w:ascii="Cambria" w:hAnsi="Cambria"/>
          <w:b/>
          <w:bCs/>
          <w:noProof/>
          <w:sz w:val="22"/>
        </w:rPr>
        <w:t>Berdel D</w:t>
      </w:r>
      <w:r w:rsidRPr="00A866D2">
        <w:rPr>
          <w:rFonts w:ascii="Cambria" w:hAnsi="Cambria"/>
          <w:noProof/>
          <w:sz w:val="22"/>
        </w:rPr>
        <w:t xml:space="preserve">, </w:t>
      </w:r>
      <w:r w:rsidRPr="00A866D2">
        <w:rPr>
          <w:rFonts w:ascii="Cambria" w:hAnsi="Cambria"/>
          <w:b/>
          <w:bCs/>
          <w:noProof/>
          <w:sz w:val="22"/>
        </w:rPr>
        <w:t>von Berg A</w:t>
      </w:r>
      <w:r w:rsidRPr="00A866D2">
        <w:rPr>
          <w:rFonts w:ascii="Cambria" w:hAnsi="Cambria"/>
          <w:noProof/>
          <w:sz w:val="22"/>
        </w:rPr>
        <w:t xml:space="preserve">, </w:t>
      </w:r>
      <w:r w:rsidRPr="00A866D2">
        <w:rPr>
          <w:rFonts w:ascii="Cambria" w:hAnsi="Cambria"/>
          <w:b/>
          <w:bCs/>
          <w:noProof/>
          <w:sz w:val="22"/>
        </w:rPr>
        <w:t>Koletzko S</w:t>
      </w:r>
      <w:r w:rsidRPr="00A866D2">
        <w:rPr>
          <w:rFonts w:ascii="Cambria" w:hAnsi="Cambria"/>
          <w:noProof/>
          <w:sz w:val="22"/>
        </w:rPr>
        <w:t xml:space="preserve">, </w:t>
      </w:r>
      <w:r w:rsidRPr="00A866D2">
        <w:rPr>
          <w:rFonts w:ascii="Cambria" w:hAnsi="Cambria"/>
          <w:b/>
          <w:bCs/>
          <w:noProof/>
          <w:sz w:val="22"/>
        </w:rPr>
        <w:t>Bauer C-P</w:t>
      </w:r>
      <w:r w:rsidRPr="00A866D2">
        <w:rPr>
          <w:rFonts w:ascii="Cambria" w:hAnsi="Cambria"/>
          <w:noProof/>
          <w:sz w:val="22"/>
        </w:rPr>
        <w:t xml:space="preserve">, </w:t>
      </w:r>
      <w:r w:rsidRPr="00A866D2">
        <w:rPr>
          <w:rFonts w:ascii="Cambria" w:hAnsi="Cambria"/>
          <w:b/>
          <w:bCs/>
          <w:noProof/>
          <w:sz w:val="22"/>
        </w:rPr>
        <w:t>Heinrich J</w:t>
      </w:r>
      <w:r w:rsidRPr="00A866D2">
        <w:rPr>
          <w:rFonts w:ascii="Cambria" w:hAnsi="Cambria"/>
          <w:noProof/>
          <w:sz w:val="22"/>
        </w:rPr>
        <w:t xml:space="preserve">. Long-term exposure to traffic-related air pollution and insulin resistance in children: results from the GINIplus and LISAplus birth cohorts. </w:t>
      </w:r>
      <w:r w:rsidRPr="00A866D2">
        <w:rPr>
          <w:rFonts w:ascii="Cambria" w:hAnsi="Cambria"/>
          <w:i/>
          <w:iCs/>
          <w:noProof/>
          <w:sz w:val="22"/>
        </w:rPr>
        <w:t>Diabetologia</w:t>
      </w:r>
      <w:r w:rsidRPr="00A866D2">
        <w:rPr>
          <w:rFonts w:ascii="Cambria" w:hAnsi="Cambria"/>
          <w:noProof/>
          <w:sz w:val="22"/>
        </w:rPr>
        <w:t xml:space="preserve"> 56: 1696–704, 2013.</w:t>
      </w:r>
    </w:p>
    <w:p w14:paraId="43F21C63"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46. </w:t>
      </w:r>
      <w:r w:rsidRPr="00A866D2">
        <w:rPr>
          <w:rFonts w:ascii="Cambria" w:hAnsi="Cambria"/>
          <w:noProof/>
          <w:sz w:val="22"/>
        </w:rPr>
        <w:tab/>
      </w:r>
      <w:r w:rsidRPr="00A866D2">
        <w:rPr>
          <w:rFonts w:ascii="Cambria" w:hAnsi="Cambria"/>
          <w:b/>
          <w:bCs/>
          <w:noProof/>
          <w:sz w:val="22"/>
        </w:rPr>
        <w:t>Toshinai K</w:t>
      </w:r>
      <w:r w:rsidRPr="00A866D2">
        <w:rPr>
          <w:rFonts w:ascii="Cambria" w:hAnsi="Cambria"/>
          <w:noProof/>
          <w:sz w:val="22"/>
        </w:rPr>
        <w:t xml:space="preserve">, </w:t>
      </w:r>
      <w:r w:rsidRPr="00A866D2">
        <w:rPr>
          <w:rFonts w:ascii="Cambria" w:hAnsi="Cambria"/>
          <w:b/>
          <w:bCs/>
          <w:noProof/>
          <w:sz w:val="22"/>
        </w:rPr>
        <w:t>Mondal MS</w:t>
      </w:r>
      <w:r w:rsidRPr="00A866D2">
        <w:rPr>
          <w:rFonts w:ascii="Cambria" w:hAnsi="Cambria"/>
          <w:noProof/>
          <w:sz w:val="22"/>
        </w:rPr>
        <w:t xml:space="preserve">, </w:t>
      </w:r>
      <w:r w:rsidRPr="00A866D2">
        <w:rPr>
          <w:rFonts w:ascii="Cambria" w:hAnsi="Cambria"/>
          <w:b/>
          <w:bCs/>
          <w:noProof/>
          <w:sz w:val="22"/>
        </w:rPr>
        <w:t>Nakazato M</w:t>
      </w:r>
      <w:r w:rsidRPr="00A866D2">
        <w:rPr>
          <w:rFonts w:ascii="Cambria" w:hAnsi="Cambria"/>
          <w:noProof/>
          <w:sz w:val="22"/>
        </w:rPr>
        <w:t xml:space="preserve">, </w:t>
      </w:r>
      <w:r w:rsidRPr="00A866D2">
        <w:rPr>
          <w:rFonts w:ascii="Cambria" w:hAnsi="Cambria"/>
          <w:b/>
          <w:bCs/>
          <w:noProof/>
          <w:sz w:val="22"/>
        </w:rPr>
        <w:t>Date Y</w:t>
      </w:r>
      <w:r w:rsidRPr="00A866D2">
        <w:rPr>
          <w:rFonts w:ascii="Cambria" w:hAnsi="Cambria"/>
          <w:noProof/>
          <w:sz w:val="22"/>
        </w:rPr>
        <w:t xml:space="preserve">, </w:t>
      </w:r>
      <w:r w:rsidRPr="00A866D2">
        <w:rPr>
          <w:rFonts w:ascii="Cambria" w:hAnsi="Cambria"/>
          <w:b/>
          <w:bCs/>
          <w:noProof/>
          <w:sz w:val="22"/>
        </w:rPr>
        <w:t>Murakami N</w:t>
      </w:r>
      <w:r w:rsidRPr="00A866D2">
        <w:rPr>
          <w:rFonts w:ascii="Cambria" w:hAnsi="Cambria"/>
          <w:noProof/>
          <w:sz w:val="22"/>
        </w:rPr>
        <w:t xml:space="preserve">, </w:t>
      </w:r>
      <w:r w:rsidRPr="00A866D2">
        <w:rPr>
          <w:rFonts w:ascii="Cambria" w:hAnsi="Cambria"/>
          <w:b/>
          <w:bCs/>
          <w:noProof/>
          <w:sz w:val="22"/>
        </w:rPr>
        <w:t>Kojima M</w:t>
      </w:r>
      <w:r w:rsidRPr="00A866D2">
        <w:rPr>
          <w:rFonts w:ascii="Cambria" w:hAnsi="Cambria"/>
          <w:noProof/>
          <w:sz w:val="22"/>
        </w:rPr>
        <w:t xml:space="preserve">, </w:t>
      </w:r>
      <w:r w:rsidRPr="00A866D2">
        <w:rPr>
          <w:rFonts w:ascii="Cambria" w:hAnsi="Cambria"/>
          <w:b/>
          <w:bCs/>
          <w:noProof/>
          <w:sz w:val="22"/>
        </w:rPr>
        <w:t>Kangawa K</w:t>
      </w:r>
      <w:r w:rsidRPr="00A866D2">
        <w:rPr>
          <w:rFonts w:ascii="Cambria" w:hAnsi="Cambria"/>
          <w:noProof/>
          <w:sz w:val="22"/>
        </w:rPr>
        <w:t xml:space="preserve">, </w:t>
      </w:r>
      <w:r w:rsidRPr="00A866D2">
        <w:rPr>
          <w:rFonts w:ascii="Cambria" w:hAnsi="Cambria"/>
          <w:b/>
          <w:bCs/>
          <w:noProof/>
          <w:sz w:val="22"/>
        </w:rPr>
        <w:t>Matsukura S</w:t>
      </w:r>
      <w:r w:rsidRPr="00A866D2">
        <w:rPr>
          <w:rFonts w:ascii="Cambria" w:hAnsi="Cambria"/>
          <w:noProof/>
          <w:sz w:val="22"/>
        </w:rPr>
        <w:t xml:space="preserve">. Upregulation of Ghrelin expression in the stomach upon fasting, insulin-induced hypoglycemia, and leptin administration. </w:t>
      </w:r>
      <w:r w:rsidRPr="00A866D2">
        <w:rPr>
          <w:rFonts w:ascii="Cambria" w:hAnsi="Cambria"/>
          <w:i/>
          <w:iCs/>
          <w:noProof/>
          <w:sz w:val="22"/>
        </w:rPr>
        <w:t>Biochem Biophys Res Commun</w:t>
      </w:r>
      <w:r w:rsidRPr="00A866D2">
        <w:rPr>
          <w:rFonts w:ascii="Cambria" w:hAnsi="Cambria"/>
          <w:noProof/>
          <w:sz w:val="22"/>
        </w:rPr>
        <w:t xml:space="preserve"> 281: 1220–5, 2001.</w:t>
      </w:r>
    </w:p>
    <w:p w14:paraId="3A37CA45"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47. </w:t>
      </w:r>
      <w:r w:rsidRPr="00A866D2">
        <w:rPr>
          <w:rFonts w:ascii="Cambria" w:hAnsi="Cambria"/>
          <w:noProof/>
          <w:sz w:val="22"/>
        </w:rPr>
        <w:tab/>
      </w:r>
      <w:r w:rsidRPr="00A866D2">
        <w:rPr>
          <w:rFonts w:ascii="Cambria" w:hAnsi="Cambria"/>
          <w:b/>
          <w:bCs/>
          <w:noProof/>
          <w:sz w:val="22"/>
        </w:rPr>
        <w:t>Tschöp MH</w:t>
      </w:r>
      <w:r w:rsidRPr="00A866D2">
        <w:rPr>
          <w:rFonts w:ascii="Cambria" w:hAnsi="Cambria"/>
          <w:noProof/>
          <w:sz w:val="22"/>
        </w:rPr>
        <w:t xml:space="preserve">, </w:t>
      </w:r>
      <w:r w:rsidRPr="00A866D2">
        <w:rPr>
          <w:rFonts w:ascii="Cambria" w:hAnsi="Cambria"/>
          <w:b/>
          <w:bCs/>
          <w:noProof/>
          <w:sz w:val="22"/>
        </w:rPr>
        <w:t>Smiley DL</w:t>
      </w:r>
      <w:r w:rsidRPr="00A866D2">
        <w:rPr>
          <w:rFonts w:ascii="Cambria" w:hAnsi="Cambria"/>
          <w:noProof/>
          <w:sz w:val="22"/>
        </w:rPr>
        <w:t xml:space="preserve">, </w:t>
      </w:r>
      <w:r w:rsidRPr="00A866D2">
        <w:rPr>
          <w:rFonts w:ascii="Cambria" w:hAnsi="Cambria"/>
          <w:b/>
          <w:bCs/>
          <w:noProof/>
          <w:sz w:val="22"/>
        </w:rPr>
        <w:t>Heiman ML</w:t>
      </w:r>
      <w:r w:rsidRPr="00A866D2">
        <w:rPr>
          <w:rFonts w:ascii="Cambria" w:hAnsi="Cambria"/>
          <w:noProof/>
          <w:sz w:val="22"/>
        </w:rPr>
        <w:t xml:space="preserve">. Ghrelin induces adiposity in rodents. </w:t>
      </w:r>
      <w:r w:rsidRPr="00A866D2">
        <w:rPr>
          <w:rFonts w:ascii="Cambria" w:hAnsi="Cambria"/>
          <w:i/>
          <w:iCs/>
          <w:noProof/>
          <w:sz w:val="22"/>
        </w:rPr>
        <w:t>Nature</w:t>
      </w:r>
      <w:r w:rsidRPr="00A866D2">
        <w:rPr>
          <w:rFonts w:ascii="Cambria" w:hAnsi="Cambria"/>
          <w:noProof/>
          <w:sz w:val="22"/>
        </w:rPr>
        <w:t xml:space="preserve"> 407: 908–13, 2000.</w:t>
      </w:r>
    </w:p>
    <w:p w14:paraId="09579DC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48. </w:t>
      </w:r>
      <w:r w:rsidRPr="00A866D2">
        <w:rPr>
          <w:rFonts w:ascii="Cambria" w:hAnsi="Cambria"/>
          <w:noProof/>
          <w:sz w:val="22"/>
        </w:rPr>
        <w:tab/>
      </w:r>
      <w:r w:rsidRPr="00A866D2">
        <w:rPr>
          <w:rFonts w:ascii="Cambria" w:hAnsi="Cambria"/>
          <w:b/>
          <w:bCs/>
          <w:noProof/>
          <w:sz w:val="22"/>
        </w:rPr>
        <w:t>Tschöp MH</w:t>
      </w:r>
      <w:r w:rsidRPr="00A866D2">
        <w:rPr>
          <w:rFonts w:ascii="Cambria" w:hAnsi="Cambria"/>
          <w:noProof/>
          <w:sz w:val="22"/>
        </w:rPr>
        <w:t xml:space="preserve">, </w:t>
      </w:r>
      <w:r w:rsidRPr="00A866D2">
        <w:rPr>
          <w:rFonts w:ascii="Cambria" w:hAnsi="Cambria"/>
          <w:b/>
          <w:bCs/>
          <w:noProof/>
          <w:sz w:val="22"/>
        </w:rPr>
        <w:t>Speakman JR</w:t>
      </w:r>
      <w:r w:rsidRPr="00A866D2">
        <w:rPr>
          <w:rFonts w:ascii="Cambria" w:hAnsi="Cambria"/>
          <w:noProof/>
          <w:sz w:val="22"/>
        </w:rPr>
        <w:t xml:space="preserve">, </w:t>
      </w:r>
      <w:r w:rsidRPr="00A866D2">
        <w:rPr>
          <w:rFonts w:ascii="Cambria" w:hAnsi="Cambria"/>
          <w:b/>
          <w:bCs/>
          <w:noProof/>
          <w:sz w:val="22"/>
        </w:rPr>
        <w:t>Arch JRS</w:t>
      </w:r>
      <w:r w:rsidRPr="00A866D2">
        <w:rPr>
          <w:rFonts w:ascii="Cambria" w:hAnsi="Cambria"/>
          <w:noProof/>
          <w:sz w:val="22"/>
        </w:rPr>
        <w:t xml:space="preserve">, </w:t>
      </w:r>
      <w:r w:rsidRPr="00A866D2">
        <w:rPr>
          <w:rFonts w:ascii="Cambria" w:hAnsi="Cambria"/>
          <w:b/>
          <w:bCs/>
          <w:noProof/>
          <w:sz w:val="22"/>
        </w:rPr>
        <w:t>Auwerx J</w:t>
      </w:r>
      <w:r w:rsidRPr="00A866D2">
        <w:rPr>
          <w:rFonts w:ascii="Cambria" w:hAnsi="Cambria"/>
          <w:noProof/>
          <w:sz w:val="22"/>
        </w:rPr>
        <w:t xml:space="preserve">, </w:t>
      </w:r>
      <w:r w:rsidRPr="00A866D2">
        <w:rPr>
          <w:rFonts w:ascii="Cambria" w:hAnsi="Cambria"/>
          <w:b/>
          <w:bCs/>
          <w:noProof/>
          <w:sz w:val="22"/>
        </w:rPr>
        <w:t>Brüning JC</w:t>
      </w:r>
      <w:r w:rsidRPr="00A866D2">
        <w:rPr>
          <w:rFonts w:ascii="Cambria" w:hAnsi="Cambria"/>
          <w:noProof/>
          <w:sz w:val="22"/>
        </w:rPr>
        <w:t xml:space="preserve">, </w:t>
      </w:r>
      <w:r w:rsidRPr="00A866D2">
        <w:rPr>
          <w:rFonts w:ascii="Cambria" w:hAnsi="Cambria"/>
          <w:b/>
          <w:bCs/>
          <w:noProof/>
          <w:sz w:val="22"/>
        </w:rPr>
        <w:t>Chan L</w:t>
      </w:r>
      <w:r w:rsidRPr="00A866D2">
        <w:rPr>
          <w:rFonts w:ascii="Cambria" w:hAnsi="Cambria"/>
          <w:noProof/>
          <w:sz w:val="22"/>
        </w:rPr>
        <w:t xml:space="preserve">, </w:t>
      </w:r>
      <w:r w:rsidRPr="00A866D2">
        <w:rPr>
          <w:rFonts w:ascii="Cambria" w:hAnsi="Cambria"/>
          <w:b/>
          <w:bCs/>
          <w:noProof/>
          <w:sz w:val="22"/>
        </w:rPr>
        <w:t>Eckel RH</w:t>
      </w:r>
      <w:r w:rsidRPr="00A866D2">
        <w:rPr>
          <w:rFonts w:ascii="Cambria" w:hAnsi="Cambria"/>
          <w:noProof/>
          <w:sz w:val="22"/>
        </w:rPr>
        <w:t xml:space="preserve">, </w:t>
      </w:r>
      <w:r w:rsidRPr="00A866D2">
        <w:rPr>
          <w:rFonts w:ascii="Cambria" w:hAnsi="Cambria"/>
          <w:b/>
          <w:bCs/>
          <w:noProof/>
          <w:sz w:val="22"/>
        </w:rPr>
        <w:t>Farese R V</w:t>
      </w:r>
      <w:r w:rsidRPr="00A866D2">
        <w:rPr>
          <w:rFonts w:ascii="Cambria" w:hAnsi="Cambria"/>
          <w:noProof/>
          <w:sz w:val="22"/>
        </w:rPr>
        <w:t xml:space="preserve">, </w:t>
      </w:r>
      <w:r w:rsidRPr="00A866D2">
        <w:rPr>
          <w:rFonts w:ascii="Cambria" w:hAnsi="Cambria"/>
          <w:b/>
          <w:bCs/>
          <w:noProof/>
          <w:sz w:val="22"/>
        </w:rPr>
        <w:t>Galgani JE</w:t>
      </w:r>
      <w:r w:rsidRPr="00A866D2">
        <w:rPr>
          <w:rFonts w:ascii="Cambria" w:hAnsi="Cambria"/>
          <w:noProof/>
          <w:sz w:val="22"/>
        </w:rPr>
        <w:t xml:space="preserve">, </w:t>
      </w:r>
      <w:r w:rsidRPr="00A866D2">
        <w:rPr>
          <w:rFonts w:ascii="Cambria" w:hAnsi="Cambria"/>
          <w:b/>
          <w:bCs/>
          <w:noProof/>
          <w:sz w:val="22"/>
        </w:rPr>
        <w:t>Hambly C</w:t>
      </w:r>
      <w:r w:rsidRPr="00A866D2">
        <w:rPr>
          <w:rFonts w:ascii="Cambria" w:hAnsi="Cambria"/>
          <w:noProof/>
          <w:sz w:val="22"/>
        </w:rPr>
        <w:t xml:space="preserve">, </w:t>
      </w:r>
      <w:r w:rsidRPr="00A866D2">
        <w:rPr>
          <w:rFonts w:ascii="Cambria" w:hAnsi="Cambria"/>
          <w:b/>
          <w:bCs/>
          <w:noProof/>
          <w:sz w:val="22"/>
        </w:rPr>
        <w:t>Herman M a</w:t>
      </w:r>
      <w:r w:rsidRPr="00A866D2">
        <w:rPr>
          <w:rFonts w:ascii="Cambria" w:hAnsi="Cambria"/>
          <w:noProof/>
          <w:sz w:val="22"/>
        </w:rPr>
        <w:t xml:space="preserve">, </w:t>
      </w:r>
      <w:r w:rsidRPr="00A866D2">
        <w:rPr>
          <w:rFonts w:ascii="Cambria" w:hAnsi="Cambria"/>
          <w:b/>
          <w:bCs/>
          <w:noProof/>
          <w:sz w:val="22"/>
        </w:rPr>
        <w:t>Horvath TL</w:t>
      </w:r>
      <w:r w:rsidRPr="00A866D2">
        <w:rPr>
          <w:rFonts w:ascii="Cambria" w:hAnsi="Cambria"/>
          <w:noProof/>
          <w:sz w:val="22"/>
        </w:rPr>
        <w:t xml:space="preserve">, </w:t>
      </w:r>
      <w:r w:rsidRPr="00A866D2">
        <w:rPr>
          <w:rFonts w:ascii="Cambria" w:hAnsi="Cambria"/>
          <w:b/>
          <w:bCs/>
          <w:noProof/>
          <w:sz w:val="22"/>
        </w:rPr>
        <w:t>Kahn BB</w:t>
      </w:r>
      <w:r w:rsidRPr="00A866D2">
        <w:rPr>
          <w:rFonts w:ascii="Cambria" w:hAnsi="Cambria"/>
          <w:noProof/>
          <w:sz w:val="22"/>
        </w:rPr>
        <w:t xml:space="preserve">, </w:t>
      </w:r>
      <w:r w:rsidRPr="00A866D2">
        <w:rPr>
          <w:rFonts w:ascii="Cambria" w:hAnsi="Cambria"/>
          <w:b/>
          <w:bCs/>
          <w:noProof/>
          <w:sz w:val="22"/>
        </w:rPr>
        <w:t>Kozma SC</w:t>
      </w:r>
      <w:r w:rsidRPr="00A866D2">
        <w:rPr>
          <w:rFonts w:ascii="Cambria" w:hAnsi="Cambria"/>
          <w:noProof/>
          <w:sz w:val="22"/>
        </w:rPr>
        <w:t xml:space="preserve">, </w:t>
      </w:r>
      <w:r w:rsidRPr="00A866D2">
        <w:rPr>
          <w:rFonts w:ascii="Cambria" w:hAnsi="Cambria"/>
          <w:b/>
          <w:bCs/>
          <w:noProof/>
          <w:sz w:val="22"/>
        </w:rPr>
        <w:t>Maratos-Flier E</w:t>
      </w:r>
      <w:r w:rsidRPr="00A866D2">
        <w:rPr>
          <w:rFonts w:ascii="Cambria" w:hAnsi="Cambria"/>
          <w:noProof/>
          <w:sz w:val="22"/>
        </w:rPr>
        <w:t xml:space="preserve">, </w:t>
      </w:r>
      <w:r w:rsidRPr="00A866D2">
        <w:rPr>
          <w:rFonts w:ascii="Cambria" w:hAnsi="Cambria"/>
          <w:b/>
          <w:bCs/>
          <w:noProof/>
          <w:sz w:val="22"/>
        </w:rPr>
        <w:t>Müller TD</w:t>
      </w:r>
      <w:r w:rsidRPr="00A866D2">
        <w:rPr>
          <w:rFonts w:ascii="Cambria" w:hAnsi="Cambria"/>
          <w:noProof/>
          <w:sz w:val="22"/>
        </w:rPr>
        <w:t xml:space="preserve">, </w:t>
      </w:r>
      <w:r w:rsidRPr="00A866D2">
        <w:rPr>
          <w:rFonts w:ascii="Cambria" w:hAnsi="Cambria"/>
          <w:b/>
          <w:bCs/>
          <w:noProof/>
          <w:sz w:val="22"/>
        </w:rPr>
        <w:t>Münzberg H</w:t>
      </w:r>
      <w:r w:rsidRPr="00A866D2">
        <w:rPr>
          <w:rFonts w:ascii="Cambria" w:hAnsi="Cambria"/>
          <w:noProof/>
          <w:sz w:val="22"/>
        </w:rPr>
        <w:t xml:space="preserve">, </w:t>
      </w:r>
      <w:r w:rsidRPr="00A866D2">
        <w:rPr>
          <w:rFonts w:ascii="Cambria" w:hAnsi="Cambria"/>
          <w:b/>
          <w:bCs/>
          <w:noProof/>
          <w:sz w:val="22"/>
        </w:rPr>
        <w:t>Pfluger PT</w:t>
      </w:r>
      <w:r w:rsidRPr="00A866D2">
        <w:rPr>
          <w:rFonts w:ascii="Cambria" w:hAnsi="Cambria"/>
          <w:noProof/>
          <w:sz w:val="22"/>
        </w:rPr>
        <w:t xml:space="preserve">, </w:t>
      </w:r>
      <w:r w:rsidRPr="00A866D2">
        <w:rPr>
          <w:rFonts w:ascii="Cambria" w:hAnsi="Cambria"/>
          <w:b/>
          <w:bCs/>
          <w:noProof/>
          <w:sz w:val="22"/>
        </w:rPr>
        <w:t>Plum L</w:t>
      </w:r>
      <w:r w:rsidRPr="00A866D2">
        <w:rPr>
          <w:rFonts w:ascii="Cambria" w:hAnsi="Cambria"/>
          <w:noProof/>
          <w:sz w:val="22"/>
        </w:rPr>
        <w:t xml:space="preserve">, </w:t>
      </w:r>
      <w:r w:rsidRPr="00A866D2">
        <w:rPr>
          <w:rFonts w:ascii="Cambria" w:hAnsi="Cambria"/>
          <w:b/>
          <w:bCs/>
          <w:noProof/>
          <w:sz w:val="22"/>
        </w:rPr>
        <w:t>Reitman ML</w:t>
      </w:r>
      <w:r w:rsidRPr="00A866D2">
        <w:rPr>
          <w:rFonts w:ascii="Cambria" w:hAnsi="Cambria"/>
          <w:noProof/>
          <w:sz w:val="22"/>
        </w:rPr>
        <w:t xml:space="preserve">, </w:t>
      </w:r>
      <w:r w:rsidRPr="00A866D2">
        <w:rPr>
          <w:rFonts w:ascii="Cambria" w:hAnsi="Cambria"/>
          <w:b/>
          <w:bCs/>
          <w:noProof/>
          <w:sz w:val="22"/>
        </w:rPr>
        <w:t>Rahmouni K</w:t>
      </w:r>
      <w:r w:rsidRPr="00A866D2">
        <w:rPr>
          <w:rFonts w:ascii="Cambria" w:hAnsi="Cambria"/>
          <w:noProof/>
          <w:sz w:val="22"/>
        </w:rPr>
        <w:t xml:space="preserve">, </w:t>
      </w:r>
      <w:r w:rsidRPr="00A866D2">
        <w:rPr>
          <w:rFonts w:ascii="Cambria" w:hAnsi="Cambria"/>
          <w:b/>
          <w:bCs/>
          <w:noProof/>
          <w:sz w:val="22"/>
        </w:rPr>
        <w:t>Shulman GI</w:t>
      </w:r>
      <w:r w:rsidRPr="00A866D2">
        <w:rPr>
          <w:rFonts w:ascii="Cambria" w:hAnsi="Cambria"/>
          <w:noProof/>
          <w:sz w:val="22"/>
        </w:rPr>
        <w:t xml:space="preserve">, </w:t>
      </w:r>
      <w:r w:rsidRPr="00A866D2">
        <w:rPr>
          <w:rFonts w:ascii="Cambria" w:hAnsi="Cambria"/>
          <w:b/>
          <w:bCs/>
          <w:noProof/>
          <w:sz w:val="22"/>
        </w:rPr>
        <w:t>Thomas G</w:t>
      </w:r>
      <w:r w:rsidRPr="00A866D2">
        <w:rPr>
          <w:rFonts w:ascii="Cambria" w:hAnsi="Cambria"/>
          <w:noProof/>
          <w:sz w:val="22"/>
        </w:rPr>
        <w:t xml:space="preserve">, </w:t>
      </w:r>
      <w:r w:rsidRPr="00A866D2">
        <w:rPr>
          <w:rFonts w:ascii="Cambria" w:hAnsi="Cambria"/>
          <w:b/>
          <w:bCs/>
          <w:noProof/>
          <w:sz w:val="22"/>
        </w:rPr>
        <w:t>Kahn CR</w:t>
      </w:r>
      <w:r w:rsidRPr="00A866D2">
        <w:rPr>
          <w:rFonts w:ascii="Cambria" w:hAnsi="Cambria"/>
          <w:noProof/>
          <w:sz w:val="22"/>
        </w:rPr>
        <w:t xml:space="preserve">, </w:t>
      </w:r>
      <w:r w:rsidRPr="00A866D2">
        <w:rPr>
          <w:rFonts w:ascii="Cambria" w:hAnsi="Cambria"/>
          <w:b/>
          <w:bCs/>
          <w:noProof/>
          <w:sz w:val="22"/>
        </w:rPr>
        <w:t>Ravussin E</w:t>
      </w:r>
      <w:r w:rsidRPr="00A866D2">
        <w:rPr>
          <w:rFonts w:ascii="Cambria" w:hAnsi="Cambria"/>
          <w:noProof/>
          <w:sz w:val="22"/>
        </w:rPr>
        <w:t xml:space="preserve">. A guide to analysis of mouse energy metabolism. </w:t>
      </w:r>
      <w:r w:rsidRPr="00A866D2">
        <w:rPr>
          <w:rFonts w:ascii="Cambria" w:hAnsi="Cambria"/>
          <w:i/>
          <w:iCs/>
          <w:noProof/>
          <w:sz w:val="22"/>
        </w:rPr>
        <w:t>Nat Methods</w:t>
      </w:r>
      <w:r w:rsidRPr="00A866D2">
        <w:rPr>
          <w:rFonts w:ascii="Cambria" w:hAnsi="Cambria"/>
          <w:noProof/>
          <w:sz w:val="22"/>
        </w:rPr>
        <w:t xml:space="preserve"> 9: 57–63, 2011.</w:t>
      </w:r>
    </w:p>
    <w:p w14:paraId="014C6D34"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49. </w:t>
      </w:r>
      <w:r w:rsidRPr="00A866D2">
        <w:rPr>
          <w:rFonts w:ascii="Cambria" w:hAnsi="Cambria"/>
          <w:noProof/>
          <w:sz w:val="22"/>
        </w:rPr>
        <w:tab/>
      </w:r>
      <w:r w:rsidRPr="00A866D2">
        <w:rPr>
          <w:rFonts w:ascii="Cambria" w:hAnsi="Cambria"/>
          <w:b/>
          <w:bCs/>
          <w:noProof/>
          <w:sz w:val="22"/>
        </w:rPr>
        <w:t>Turton MD</w:t>
      </w:r>
      <w:r w:rsidRPr="00A866D2">
        <w:rPr>
          <w:rFonts w:ascii="Cambria" w:hAnsi="Cambria"/>
          <w:noProof/>
          <w:sz w:val="22"/>
        </w:rPr>
        <w:t xml:space="preserve">, </w:t>
      </w:r>
      <w:r w:rsidRPr="00A866D2">
        <w:rPr>
          <w:rFonts w:ascii="Cambria" w:hAnsi="Cambria"/>
          <w:b/>
          <w:bCs/>
          <w:noProof/>
          <w:sz w:val="22"/>
        </w:rPr>
        <w:t>O’Shea D</w:t>
      </w:r>
      <w:r w:rsidRPr="00A866D2">
        <w:rPr>
          <w:rFonts w:ascii="Cambria" w:hAnsi="Cambria"/>
          <w:noProof/>
          <w:sz w:val="22"/>
        </w:rPr>
        <w:t xml:space="preserve">, </w:t>
      </w:r>
      <w:r w:rsidRPr="00A866D2">
        <w:rPr>
          <w:rFonts w:ascii="Cambria" w:hAnsi="Cambria"/>
          <w:b/>
          <w:bCs/>
          <w:noProof/>
          <w:sz w:val="22"/>
        </w:rPr>
        <w:t>Gunn I</w:t>
      </w:r>
      <w:r w:rsidRPr="00A866D2">
        <w:rPr>
          <w:rFonts w:ascii="Cambria" w:hAnsi="Cambria"/>
          <w:noProof/>
          <w:sz w:val="22"/>
        </w:rPr>
        <w:t xml:space="preserve">, </w:t>
      </w:r>
      <w:r w:rsidRPr="00A866D2">
        <w:rPr>
          <w:rFonts w:ascii="Cambria" w:hAnsi="Cambria"/>
          <w:b/>
          <w:bCs/>
          <w:noProof/>
          <w:sz w:val="22"/>
        </w:rPr>
        <w:t>Beak SA</w:t>
      </w:r>
      <w:r w:rsidRPr="00A866D2">
        <w:rPr>
          <w:rFonts w:ascii="Cambria" w:hAnsi="Cambria"/>
          <w:noProof/>
          <w:sz w:val="22"/>
        </w:rPr>
        <w:t xml:space="preserve">, </w:t>
      </w:r>
      <w:r w:rsidRPr="00A866D2">
        <w:rPr>
          <w:rFonts w:ascii="Cambria" w:hAnsi="Cambria"/>
          <w:b/>
          <w:bCs/>
          <w:noProof/>
          <w:sz w:val="22"/>
        </w:rPr>
        <w:t>Edwards CM</w:t>
      </w:r>
      <w:r w:rsidRPr="00A866D2">
        <w:rPr>
          <w:rFonts w:ascii="Cambria" w:hAnsi="Cambria"/>
          <w:noProof/>
          <w:sz w:val="22"/>
        </w:rPr>
        <w:t xml:space="preserve">, </w:t>
      </w:r>
      <w:r w:rsidRPr="00A866D2">
        <w:rPr>
          <w:rFonts w:ascii="Cambria" w:hAnsi="Cambria"/>
          <w:b/>
          <w:bCs/>
          <w:noProof/>
          <w:sz w:val="22"/>
        </w:rPr>
        <w:t>Meeran K</w:t>
      </w:r>
      <w:r w:rsidRPr="00A866D2">
        <w:rPr>
          <w:rFonts w:ascii="Cambria" w:hAnsi="Cambria"/>
          <w:noProof/>
          <w:sz w:val="22"/>
        </w:rPr>
        <w:t xml:space="preserve">, </w:t>
      </w:r>
      <w:r w:rsidRPr="00A866D2">
        <w:rPr>
          <w:rFonts w:ascii="Cambria" w:hAnsi="Cambria"/>
          <w:b/>
          <w:bCs/>
          <w:noProof/>
          <w:sz w:val="22"/>
        </w:rPr>
        <w:t>Choi SJ</w:t>
      </w:r>
      <w:r w:rsidRPr="00A866D2">
        <w:rPr>
          <w:rFonts w:ascii="Cambria" w:hAnsi="Cambria"/>
          <w:noProof/>
          <w:sz w:val="22"/>
        </w:rPr>
        <w:t xml:space="preserve">, </w:t>
      </w:r>
      <w:r w:rsidRPr="00A866D2">
        <w:rPr>
          <w:rFonts w:ascii="Cambria" w:hAnsi="Cambria"/>
          <w:b/>
          <w:bCs/>
          <w:noProof/>
          <w:sz w:val="22"/>
        </w:rPr>
        <w:t>Taylor GM</w:t>
      </w:r>
      <w:r w:rsidRPr="00A866D2">
        <w:rPr>
          <w:rFonts w:ascii="Cambria" w:hAnsi="Cambria"/>
          <w:noProof/>
          <w:sz w:val="22"/>
        </w:rPr>
        <w:t xml:space="preserve">, </w:t>
      </w:r>
      <w:r w:rsidRPr="00A866D2">
        <w:rPr>
          <w:rFonts w:ascii="Cambria" w:hAnsi="Cambria"/>
          <w:b/>
          <w:bCs/>
          <w:noProof/>
          <w:sz w:val="22"/>
        </w:rPr>
        <w:t>Heath MM</w:t>
      </w:r>
      <w:r w:rsidRPr="00A866D2">
        <w:rPr>
          <w:rFonts w:ascii="Cambria" w:hAnsi="Cambria"/>
          <w:noProof/>
          <w:sz w:val="22"/>
        </w:rPr>
        <w:t xml:space="preserve">, </w:t>
      </w:r>
      <w:r w:rsidRPr="00A866D2">
        <w:rPr>
          <w:rFonts w:ascii="Cambria" w:hAnsi="Cambria"/>
          <w:b/>
          <w:bCs/>
          <w:noProof/>
          <w:sz w:val="22"/>
        </w:rPr>
        <w:t>Lambert PD</w:t>
      </w:r>
      <w:r w:rsidRPr="00A866D2">
        <w:rPr>
          <w:rFonts w:ascii="Cambria" w:hAnsi="Cambria"/>
          <w:noProof/>
          <w:sz w:val="22"/>
        </w:rPr>
        <w:t xml:space="preserve">, </w:t>
      </w:r>
      <w:r w:rsidRPr="00A866D2">
        <w:rPr>
          <w:rFonts w:ascii="Cambria" w:hAnsi="Cambria"/>
          <w:b/>
          <w:bCs/>
          <w:noProof/>
          <w:sz w:val="22"/>
        </w:rPr>
        <w:t>Wilding JP</w:t>
      </w:r>
      <w:r w:rsidRPr="00A866D2">
        <w:rPr>
          <w:rFonts w:ascii="Cambria" w:hAnsi="Cambria"/>
          <w:noProof/>
          <w:sz w:val="22"/>
        </w:rPr>
        <w:t xml:space="preserve">, </w:t>
      </w:r>
      <w:r w:rsidRPr="00A866D2">
        <w:rPr>
          <w:rFonts w:ascii="Cambria" w:hAnsi="Cambria"/>
          <w:b/>
          <w:bCs/>
          <w:noProof/>
          <w:sz w:val="22"/>
        </w:rPr>
        <w:t>Smith DM</w:t>
      </w:r>
      <w:r w:rsidRPr="00A866D2">
        <w:rPr>
          <w:rFonts w:ascii="Cambria" w:hAnsi="Cambria"/>
          <w:noProof/>
          <w:sz w:val="22"/>
        </w:rPr>
        <w:t xml:space="preserve">, </w:t>
      </w:r>
      <w:r w:rsidRPr="00A866D2">
        <w:rPr>
          <w:rFonts w:ascii="Cambria" w:hAnsi="Cambria"/>
          <w:b/>
          <w:bCs/>
          <w:noProof/>
          <w:sz w:val="22"/>
        </w:rPr>
        <w:t>Ghatei MA</w:t>
      </w:r>
      <w:r w:rsidRPr="00A866D2">
        <w:rPr>
          <w:rFonts w:ascii="Cambria" w:hAnsi="Cambria"/>
          <w:noProof/>
          <w:sz w:val="22"/>
        </w:rPr>
        <w:t xml:space="preserve">, </w:t>
      </w:r>
      <w:r w:rsidRPr="00A866D2">
        <w:rPr>
          <w:rFonts w:ascii="Cambria" w:hAnsi="Cambria"/>
          <w:b/>
          <w:bCs/>
          <w:noProof/>
          <w:sz w:val="22"/>
        </w:rPr>
        <w:t>Herbert J</w:t>
      </w:r>
      <w:r w:rsidRPr="00A866D2">
        <w:rPr>
          <w:rFonts w:ascii="Cambria" w:hAnsi="Cambria"/>
          <w:noProof/>
          <w:sz w:val="22"/>
        </w:rPr>
        <w:t xml:space="preserve">, </w:t>
      </w:r>
      <w:r w:rsidRPr="00A866D2">
        <w:rPr>
          <w:rFonts w:ascii="Cambria" w:hAnsi="Cambria"/>
          <w:b/>
          <w:bCs/>
          <w:noProof/>
          <w:sz w:val="22"/>
        </w:rPr>
        <w:t>Bloom SR</w:t>
      </w:r>
      <w:r w:rsidRPr="00A866D2">
        <w:rPr>
          <w:rFonts w:ascii="Cambria" w:hAnsi="Cambria"/>
          <w:noProof/>
          <w:sz w:val="22"/>
        </w:rPr>
        <w:t xml:space="preserve">. A role for glucagon-like peptide-1 in the central regulation of feeding. </w:t>
      </w:r>
      <w:r w:rsidRPr="00A866D2">
        <w:rPr>
          <w:rFonts w:ascii="Cambria" w:hAnsi="Cambria"/>
          <w:i/>
          <w:iCs/>
          <w:noProof/>
          <w:sz w:val="22"/>
        </w:rPr>
        <w:t>Nature</w:t>
      </w:r>
      <w:r w:rsidRPr="00A866D2">
        <w:rPr>
          <w:rFonts w:ascii="Cambria" w:hAnsi="Cambria"/>
          <w:noProof/>
          <w:sz w:val="22"/>
        </w:rPr>
        <w:t xml:space="preserve"> 379: 69–72, 1996.</w:t>
      </w:r>
    </w:p>
    <w:p w14:paraId="6C06272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50. </w:t>
      </w:r>
      <w:r w:rsidRPr="00A866D2">
        <w:rPr>
          <w:rFonts w:ascii="Cambria" w:hAnsi="Cambria"/>
          <w:noProof/>
          <w:sz w:val="22"/>
        </w:rPr>
        <w:tab/>
      </w:r>
      <w:r w:rsidRPr="00A866D2">
        <w:rPr>
          <w:rFonts w:ascii="Cambria" w:hAnsi="Cambria"/>
          <w:b/>
          <w:bCs/>
          <w:noProof/>
          <w:sz w:val="22"/>
        </w:rPr>
        <w:t>Wang P</w:t>
      </w:r>
      <w:r w:rsidRPr="00A866D2">
        <w:rPr>
          <w:rFonts w:ascii="Cambria" w:hAnsi="Cambria"/>
          <w:noProof/>
          <w:sz w:val="22"/>
        </w:rPr>
        <w:t xml:space="preserve">, </w:t>
      </w:r>
      <w:r w:rsidRPr="00A866D2">
        <w:rPr>
          <w:rFonts w:ascii="Cambria" w:hAnsi="Cambria"/>
          <w:b/>
          <w:bCs/>
          <w:noProof/>
          <w:sz w:val="22"/>
        </w:rPr>
        <w:t>Liu J</w:t>
      </w:r>
      <w:r w:rsidRPr="00A866D2">
        <w:rPr>
          <w:rFonts w:ascii="Cambria" w:hAnsi="Cambria"/>
          <w:noProof/>
          <w:sz w:val="22"/>
        </w:rPr>
        <w:t xml:space="preserve">, </w:t>
      </w:r>
      <w:r w:rsidRPr="00A866D2">
        <w:rPr>
          <w:rFonts w:ascii="Cambria" w:hAnsi="Cambria"/>
          <w:b/>
          <w:bCs/>
          <w:noProof/>
          <w:sz w:val="22"/>
        </w:rPr>
        <w:t>Li Y</w:t>
      </w:r>
      <w:r w:rsidRPr="00A866D2">
        <w:rPr>
          <w:rFonts w:ascii="Cambria" w:hAnsi="Cambria"/>
          <w:noProof/>
          <w:sz w:val="22"/>
        </w:rPr>
        <w:t xml:space="preserve">, </w:t>
      </w:r>
      <w:r w:rsidRPr="00A866D2">
        <w:rPr>
          <w:rFonts w:ascii="Cambria" w:hAnsi="Cambria"/>
          <w:b/>
          <w:bCs/>
          <w:noProof/>
          <w:sz w:val="22"/>
        </w:rPr>
        <w:t>Wu S</w:t>
      </w:r>
      <w:r w:rsidRPr="00A866D2">
        <w:rPr>
          <w:rFonts w:ascii="Cambria" w:hAnsi="Cambria"/>
          <w:noProof/>
          <w:sz w:val="22"/>
        </w:rPr>
        <w:t xml:space="preserve">, </w:t>
      </w:r>
      <w:r w:rsidRPr="00A866D2">
        <w:rPr>
          <w:rFonts w:ascii="Cambria" w:hAnsi="Cambria"/>
          <w:b/>
          <w:bCs/>
          <w:noProof/>
          <w:sz w:val="22"/>
        </w:rPr>
        <w:t>Luo J</w:t>
      </w:r>
      <w:r w:rsidRPr="00A866D2">
        <w:rPr>
          <w:rFonts w:ascii="Cambria" w:hAnsi="Cambria"/>
          <w:noProof/>
          <w:sz w:val="22"/>
        </w:rPr>
        <w:t xml:space="preserve">, </w:t>
      </w:r>
      <w:r w:rsidRPr="00A866D2">
        <w:rPr>
          <w:rFonts w:ascii="Cambria" w:hAnsi="Cambria"/>
          <w:b/>
          <w:bCs/>
          <w:noProof/>
          <w:sz w:val="22"/>
        </w:rPr>
        <w:t>Yang H</w:t>
      </w:r>
      <w:r w:rsidRPr="00A866D2">
        <w:rPr>
          <w:rFonts w:ascii="Cambria" w:hAnsi="Cambria"/>
          <w:noProof/>
          <w:sz w:val="22"/>
        </w:rPr>
        <w:t xml:space="preserve">, </w:t>
      </w:r>
      <w:r w:rsidRPr="00A866D2">
        <w:rPr>
          <w:rFonts w:ascii="Cambria" w:hAnsi="Cambria"/>
          <w:b/>
          <w:bCs/>
          <w:noProof/>
          <w:sz w:val="22"/>
        </w:rPr>
        <w:t>Subbiah R</w:t>
      </w:r>
      <w:r w:rsidRPr="00A866D2">
        <w:rPr>
          <w:rFonts w:ascii="Cambria" w:hAnsi="Cambria"/>
          <w:noProof/>
          <w:sz w:val="22"/>
        </w:rPr>
        <w:t xml:space="preserve">, </w:t>
      </w:r>
      <w:r w:rsidRPr="00A866D2">
        <w:rPr>
          <w:rFonts w:ascii="Cambria" w:hAnsi="Cambria"/>
          <w:b/>
          <w:bCs/>
          <w:noProof/>
          <w:sz w:val="22"/>
        </w:rPr>
        <w:t>Chatham J</w:t>
      </w:r>
      <w:r w:rsidRPr="00A866D2">
        <w:rPr>
          <w:rFonts w:ascii="Cambria" w:hAnsi="Cambria"/>
          <w:noProof/>
          <w:sz w:val="22"/>
        </w:rPr>
        <w:t xml:space="preserve">, </w:t>
      </w:r>
      <w:r w:rsidRPr="00A866D2">
        <w:rPr>
          <w:rFonts w:ascii="Cambria" w:hAnsi="Cambria"/>
          <w:b/>
          <w:bCs/>
          <w:noProof/>
          <w:sz w:val="22"/>
        </w:rPr>
        <w:t>Zhelyabovska O</w:t>
      </w:r>
      <w:r w:rsidRPr="00A866D2">
        <w:rPr>
          <w:rFonts w:ascii="Cambria" w:hAnsi="Cambria"/>
          <w:noProof/>
          <w:sz w:val="22"/>
        </w:rPr>
        <w:t xml:space="preserve">, </w:t>
      </w:r>
      <w:r w:rsidRPr="00A866D2">
        <w:rPr>
          <w:rFonts w:ascii="Cambria" w:hAnsi="Cambria"/>
          <w:b/>
          <w:bCs/>
          <w:noProof/>
          <w:sz w:val="22"/>
        </w:rPr>
        <w:t>Yang Q</w:t>
      </w:r>
      <w:r w:rsidRPr="00A866D2">
        <w:rPr>
          <w:rFonts w:ascii="Cambria" w:hAnsi="Cambria"/>
          <w:noProof/>
          <w:sz w:val="22"/>
        </w:rPr>
        <w:t xml:space="preserve">. Peroxisome proliferator-activated receptor δ is an essential transcriptional regulator for mitochondrial protection and biogenesis in adult heart. </w:t>
      </w:r>
      <w:r w:rsidRPr="00A866D2">
        <w:rPr>
          <w:rFonts w:ascii="Cambria" w:hAnsi="Cambria"/>
          <w:i/>
          <w:iCs/>
          <w:noProof/>
          <w:sz w:val="22"/>
        </w:rPr>
        <w:t>Circ Res</w:t>
      </w:r>
      <w:r w:rsidRPr="00A866D2">
        <w:rPr>
          <w:rFonts w:ascii="Cambria" w:hAnsi="Cambria"/>
          <w:noProof/>
          <w:sz w:val="22"/>
        </w:rPr>
        <w:t xml:space="preserve"> 106: 911–919, 2010.</w:t>
      </w:r>
    </w:p>
    <w:p w14:paraId="4319C78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51. </w:t>
      </w:r>
      <w:r w:rsidRPr="00A866D2">
        <w:rPr>
          <w:rFonts w:ascii="Cambria" w:hAnsi="Cambria"/>
          <w:noProof/>
          <w:sz w:val="22"/>
        </w:rPr>
        <w:tab/>
      </w:r>
      <w:r w:rsidRPr="00A866D2">
        <w:rPr>
          <w:rFonts w:ascii="Cambria" w:hAnsi="Cambria"/>
          <w:b/>
          <w:bCs/>
          <w:noProof/>
          <w:sz w:val="22"/>
        </w:rPr>
        <w:t>Wang P</w:t>
      </w:r>
      <w:r w:rsidRPr="00A866D2">
        <w:rPr>
          <w:rFonts w:ascii="Cambria" w:hAnsi="Cambria"/>
          <w:noProof/>
          <w:sz w:val="22"/>
        </w:rPr>
        <w:t xml:space="preserve">, </w:t>
      </w:r>
      <w:r w:rsidRPr="00A866D2">
        <w:rPr>
          <w:rFonts w:ascii="Cambria" w:hAnsi="Cambria"/>
          <w:b/>
          <w:bCs/>
          <w:noProof/>
          <w:sz w:val="22"/>
        </w:rPr>
        <w:t>Thevenot P</w:t>
      </w:r>
      <w:r w:rsidRPr="00A866D2">
        <w:rPr>
          <w:rFonts w:ascii="Cambria" w:hAnsi="Cambria"/>
          <w:noProof/>
          <w:sz w:val="22"/>
        </w:rPr>
        <w:t xml:space="preserve">, </w:t>
      </w:r>
      <w:r w:rsidRPr="00A866D2">
        <w:rPr>
          <w:rFonts w:ascii="Cambria" w:hAnsi="Cambria"/>
          <w:b/>
          <w:bCs/>
          <w:noProof/>
          <w:sz w:val="22"/>
        </w:rPr>
        <w:t>Saravia JS</w:t>
      </w:r>
      <w:r w:rsidRPr="00A866D2">
        <w:rPr>
          <w:rFonts w:ascii="Cambria" w:hAnsi="Cambria"/>
          <w:noProof/>
          <w:sz w:val="22"/>
        </w:rPr>
        <w:t xml:space="preserve">, </w:t>
      </w:r>
      <w:r w:rsidRPr="00A866D2">
        <w:rPr>
          <w:rFonts w:ascii="Cambria" w:hAnsi="Cambria"/>
          <w:b/>
          <w:bCs/>
          <w:noProof/>
          <w:sz w:val="22"/>
        </w:rPr>
        <w:t>Ahlert T</w:t>
      </w:r>
      <w:r w:rsidRPr="00A866D2">
        <w:rPr>
          <w:rFonts w:ascii="Cambria" w:hAnsi="Cambria"/>
          <w:noProof/>
          <w:sz w:val="22"/>
        </w:rPr>
        <w:t xml:space="preserve">, </w:t>
      </w:r>
      <w:r w:rsidRPr="00A866D2">
        <w:rPr>
          <w:rFonts w:ascii="Cambria" w:hAnsi="Cambria"/>
          <w:b/>
          <w:bCs/>
          <w:noProof/>
          <w:sz w:val="22"/>
        </w:rPr>
        <w:t>Cormier SA</w:t>
      </w:r>
      <w:r w:rsidRPr="00A866D2">
        <w:rPr>
          <w:rFonts w:ascii="Cambria" w:hAnsi="Cambria"/>
          <w:noProof/>
          <w:sz w:val="22"/>
        </w:rPr>
        <w:t xml:space="preserve">. Radical Containing Particles Activate DCs and Enhance Th17 Inflammation in a Mouse Model of Asthma. </w:t>
      </w:r>
      <w:r w:rsidRPr="00A866D2">
        <w:rPr>
          <w:rFonts w:ascii="Cambria" w:hAnsi="Cambria"/>
          <w:i/>
          <w:iCs/>
          <w:noProof/>
          <w:sz w:val="22"/>
        </w:rPr>
        <w:t>Am J Respir Cell Mol Biol</w:t>
      </w:r>
      <w:r w:rsidRPr="00A866D2">
        <w:rPr>
          <w:rFonts w:ascii="Cambria" w:hAnsi="Cambria"/>
          <w:noProof/>
          <w:sz w:val="22"/>
        </w:rPr>
        <w:t xml:space="preserve"> 45: 977, 2011.</w:t>
      </w:r>
    </w:p>
    <w:p w14:paraId="4F089E3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52. </w:t>
      </w:r>
      <w:r w:rsidRPr="00A866D2">
        <w:rPr>
          <w:rFonts w:ascii="Cambria" w:hAnsi="Cambria"/>
          <w:noProof/>
          <w:sz w:val="22"/>
        </w:rPr>
        <w:tab/>
      </w:r>
      <w:r w:rsidRPr="00A866D2">
        <w:rPr>
          <w:rFonts w:ascii="Cambria" w:hAnsi="Cambria"/>
          <w:b/>
          <w:bCs/>
          <w:noProof/>
          <w:sz w:val="22"/>
        </w:rPr>
        <w:t>Westbrook DG</w:t>
      </w:r>
      <w:r w:rsidRPr="00A866D2">
        <w:rPr>
          <w:rFonts w:ascii="Cambria" w:hAnsi="Cambria"/>
          <w:noProof/>
          <w:sz w:val="22"/>
        </w:rPr>
        <w:t xml:space="preserve">, </w:t>
      </w:r>
      <w:r w:rsidRPr="00A866D2">
        <w:rPr>
          <w:rFonts w:ascii="Cambria" w:hAnsi="Cambria"/>
          <w:b/>
          <w:bCs/>
          <w:noProof/>
          <w:sz w:val="22"/>
        </w:rPr>
        <w:t>Anderson PG</w:t>
      </w:r>
      <w:r w:rsidRPr="00A866D2">
        <w:rPr>
          <w:rFonts w:ascii="Cambria" w:hAnsi="Cambria"/>
          <w:noProof/>
          <w:sz w:val="22"/>
        </w:rPr>
        <w:t xml:space="preserve">, </w:t>
      </w:r>
      <w:r w:rsidRPr="00A866D2">
        <w:rPr>
          <w:rFonts w:ascii="Cambria" w:hAnsi="Cambria"/>
          <w:b/>
          <w:bCs/>
          <w:noProof/>
          <w:sz w:val="22"/>
        </w:rPr>
        <w:t>Pinkerton KE</w:t>
      </w:r>
      <w:r w:rsidRPr="00A866D2">
        <w:rPr>
          <w:rFonts w:ascii="Cambria" w:hAnsi="Cambria"/>
          <w:noProof/>
          <w:sz w:val="22"/>
        </w:rPr>
        <w:t xml:space="preserve">, </w:t>
      </w:r>
      <w:r w:rsidRPr="00A866D2">
        <w:rPr>
          <w:rFonts w:ascii="Cambria" w:hAnsi="Cambria"/>
          <w:b/>
          <w:bCs/>
          <w:noProof/>
          <w:sz w:val="22"/>
        </w:rPr>
        <w:t>Ballinger SW</w:t>
      </w:r>
      <w:r w:rsidRPr="00A866D2">
        <w:rPr>
          <w:rFonts w:ascii="Cambria" w:hAnsi="Cambria"/>
          <w:noProof/>
          <w:sz w:val="22"/>
        </w:rPr>
        <w:t xml:space="preserve">. Perinatal tobacco smoke exposure increases vascular oxidative stress and mitochondrial damage in non-human primates. </w:t>
      </w:r>
      <w:r w:rsidRPr="00A866D2">
        <w:rPr>
          <w:rFonts w:ascii="Cambria" w:hAnsi="Cambria"/>
          <w:i/>
          <w:iCs/>
          <w:noProof/>
          <w:sz w:val="22"/>
        </w:rPr>
        <w:t>Cardiovasc Toxicol</w:t>
      </w:r>
      <w:r w:rsidRPr="00A866D2">
        <w:rPr>
          <w:rFonts w:ascii="Cambria" w:hAnsi="Cambria"/>
          <w:noProof/>
          <w:sz w:val="22"/>
        </w:rPr>
        <w:t xml:space="preserve"> 10: 216–226, 2010.</w:t>
      </w:r>
    </w:p>
    <w:p w14:paraId="18AAC72D"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53. </w:t>
      </w:r>
      <w:r w:rsidRPr="00A866D2">
        <w:rPr>
          <w:rFonts w:ascii="Cambria" w:hAnsi="Cambria"/>
          <w:noProof/>
          <w:sz w:val="22"/>
        </w:rPr>
        <w:tab/>
      </w:r>
      <w:r w:rsidRPr="00A866D2">
        <w:rPr>
          <w:rFonts w:ascii="Cambria" w:hAnsi="Cambria"/>
          <w:b/>
          <w:bCs/>
          <w:noProof/>
          <w:sz w:val="22"/>
        </w:rPr>
        <w:t>Wilson JL</w:t>
      </w:r>
      <w:r w:rsidRPr="00A866D2">
        <w:rPr>
          <w:rFonts w:ascii="Cambria" w:hAnsi="Cambria"/>
          <w:noProof/>
          <w:sz w:val="22"/>
        </w:rPr>
        <w:t xml:space="preserve">, </w:t>
      </w:r>
      <w:r w:rsidRPr="00A866D2">
        <w:rPr>
          <w:rFonts w:ascii="Cambria" w:hAnsi="Cambria"/>
          <w:b/>
          <w:bCs/>
          <w:noProof/>
          <w:sz w:val="22"/>
        </w:rPr>
        <w:t>Enriori PJ</w:t>
      </w:r>
      <w:r w:rsidRPr="00A866D2">
        <w:rPr>
          <w:rFonts w:ascii="Cambria" w:hAnsi="Cambria"/>
          <w:noProof/>
          <w:sz w:val="22"/>
        </w:rPr>
        <w:t xml:space="preserve">. Molecular and Cellular Endocrinology A talk between fat tissue , gut , pancreas and brain to control body weight. </w:t>
      </w:r>
      <w:r w:rsidRPr="00A866D2">
        <w:rPr>
          <w:rFonts w:ascii="Cambria" w:hAnsi="Cambria"/>
          <w:i/>
          <w:iCs/>
          <w:noProof/>
          <w:sz w:val="22"/>
        </w:rPr>
        <w:t>Mol. Cell. Endocrinol.</w:t>
      </w:r>
      <w:r w:rsidRPr="00A866D2">
        <w:rPr>
          <w:rFonts w:ascii="Cambria" w:hAnsi="Cambria"/>
          <w:noProof/>
          <w:sz w:val="22"/>
        </w:rPr>
        <w:t xml:space="preserve"> (2015). doi: 10.1016/j.mce.2015.08.022.</w:t>
      </w:r>
    </w:p>
    <w:p w14:paraId="6AA7D459"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54. </w:t>
      </w:r>
      <w:r w:rsidRPr="00A866D2">
        <w:rPr>
          <w:rFonts w:ascii="Cambria" w:hAnsi="Cambria"/>
          <w:noProof/>
          <w:sz w:val="22"/>
        </w:rPr>
        <w:tab/>
      </w:r>
      <w:r w:rsidRPr="00A866D2">
        <w:rPr>
          <w:rFonts w:ascii="Cambria" w:hAnsi="Cambria"/>
          <w:b/>
          <w:bCs/>
          <w:noProof/>
          <w:sz w:val="22"/>
        </w:rPr>
        <w:t>Xu X</w:t>
      </w:r>
      <w:r w:rsidRPr="00A866D2">
        <w:rPr>
          <w:rFonts w:ascii="Cambria" w:hAnsi="Cambria"/>
          <w:noProof/>
          <w:sz w:val="22"/>
        </w:rPr>
        <w:t xml:space="preserve">, </w:t>
      </w:r>
      <w:r w:rsidRPr="00A866D2">
        <w:rPr>
          <w:rFonts w:ascii="Cambria" w:hAnsi="Cambria"/>
          <w:b/>
          <w:bCs/>
          <w:noProof/>
          <w:sz w:val="22"/>
        </w:rPr>
        <w:t>Liu C</w:t>
      </w:r>
      <w:r w:rsidRPr="00A866D2">
        <w:rPr>
          <w:rFonts w:ascii="Cambria" w:hAnsi="Cambria"/>
          <w:noProof/>
          <w:sz w:val="22"/>
        </w:rPr>
        <w:t xml:space="preserve">, </w:t>
      </w:r>
      <w:r w:rsidRPr="00A866D2">
        <w:rPr>
          <w:rFonts w:ascii="Cambria" w:hAnsi="Cambria"/>
          <w:b/>
          <w:bCs/>
          <w:noProof/>
          <w:sz w:val="22"/>
        </w:rPr>
        <w:t>Xu Z</w:t>
      </w:r>
      <w:r w:rsidRPr="00A866D2">
        <w:rPr>
          <w:rFonts w:ascii="Cambria" w:hAnsi="Cambria"/>
          <w:noProof/>
          <w:sz w:val="22"/>
        </w:rPr>
        <w:t xml:space="preserve">, </w:t>
      </w:r>
      <w:r w:rsidRPr="00A866D2">
        <w:rPr>
          <w:rFonts w:ascii="Cambria" w:hAnsi="Cambria"/>
          <w:b/>
          <w:bCs/>
          <w:noProof/>
          <w:sz w:val="22"/>
        </w:rPr>
        <w:t>Tzan K</w:t>
      </w:r>
      <w:r w:rsidRPr="00A866D2">
        <w:rPr>
          <w:rFonts w:ascii="Cambria" w:hAnsi="Cambria"/>
          <w:noProof/>
          <w:sz w:val="22"/>
        </w:rPr>
        <w:t xml:space="preserve">, </w:t>
      </w:r>
      <w:r w:rsidRPr="00A866D2">
        <w:rPr>
          <w:rFonts w:ascii="Cambria" w:hAnsi="Cambria"/>
          <w:b/>
          <w:bCs/>
          <w:noProof/>
          <w:sz w:val="22"/>
        </w:rPr>
        <w:t>Zhong M</w:t>
      </w:r>
      <w:r w:rsidRPr="00A866D2">
        <w:rPr>
          <w:rFonts w:ascii="Cambria" w:hAnsi="Cambria"/>
          <w:noProof/>
          <w:sz w:val="22"/>
        </w:rPr>
        <w:t xml:space="preserve">, </w:t>
      </w:r>
      <w:r w:rsidRPr="00A866D2">
        <w:rPr>
          <w:rFonts w:ascii="Cambria" w:hAnsi="Cambria"/>
          <w:b/>
          <w:bCs/>
          <w:noProof/>
          <w:sz w:val="22"/>
        </w:rPr>
        <w:t>Wang A</w:t>
      </w:r>
      <w:r w:rsidRPr="00A866D2">
        <w:rPr>
          <w:rFonts w:ascii="Cambria" w:hAnsi="Cambria"/>
          <w:noProof/>
          <w:sz w:val="22"/>
        </w:rPr>
        <w:t xml:space="preserve">, </w:t>
      </w:r>
      <w:r w:rsidRPr="00A866D2">
        <w:rPr>
          <w:rFonts w:ascii="Cambria" w:hAnsi="Cambria"/>
          <w:b/>
          <w:bCs/>
          <w:noProof/>
          <w:sz w:val="22"/>
        </w:rPr>
        <w:t>Lippmann M</w:t>
      </w:r>
      <w:r w:rsidRPr="00A866D2">
        <w:rPr>
          <w:rFonts w:ascii="Cambria" w:hAnsi="Cambria"/>
          <w:noProof/>
          <w:sz w:val="22"/>
        </w:rPr>
        <w:t xml:space="preserve">, </w:t>
      </w:r>
      <w:r w:rsidRPr="00A866D2">
        <w:rPr>
          <w:rFonts w:ascii="Cambria" w:hAnsi="Cambria"/>
          <w:b/>
          <w:bCs/>
          <w:noProof/>
          <w:sz w:val="22"/>
        </w:rPr>
        <w:t>Chen L-CC</w:t>
      </w:r>
      <w:r w:rsidRPr="00A866D2">
        <w:rPr>
          <w:rFonts w:ascii="Cambria" w:hAnsi="Cambria"/>
          <w:noProof/>
          <w:sz w:val="22"/>
        </w:rPr>
        <w:t xml:space="preserve">, </w:t>
      </w:r>
      <w:r w:rsidRPr="00A866D2">
        <w:rPr>
          <w:rFonts w:ascii="Cambria" w:hAnsi="Cambria"/>
          <w:b/>
          <w:bCs/>
          <w:noProof/>
          <w:sz w:val="22"/>
        </w:rPr>
        <w:t>Rajagopalan S</w:t>
      </w:r>
      <w:r w:rsidRPr="00A866D2">
        <w:rPr>
          <w:rFonts w:ascii="Cambria" w:hAnsi="Cambria"/>
          <w:noProof/>
          <w:sz w:val="22"/>
        </w:rPr>
        <w:t xml:space="preserve">, </w:t>
      </w:r>
      <w:r w:rsidRPr="00A866D2">
        <w:rPr>
          <w:rFonts w:ascii="Cambria" w:hAnsi="Cambria"/>
          <w:b/>
          <w:bCs/>
          <w:noProof/>
          <w:sz w:val="22"/>
        </w:rPr>
        <w:t>Sun Q</w:t>
      </w:r>
      <w:r w:rsidRPr="00A866D2">
        <w:rPr>
          <w:rFonts w:ascii="Cambria" w:hAnsi="Cambria"/>
          <w:noProof/>
          <w:sz w:val="22"/>
        </w:rPr>
        <w:t xml:space="preserve">. Long-term exposure to ambient fine particulate pollution induces insulin resistance and mitochondrial alteration in adipose tissue. </w:t>
      </w:r>
      <w:r w:rsidRPr="00A866D2">
        <w:rPr>
          <w:rFonts w:ascii="Cambria" w:hAnsi="Cambria"/>
          <w:i/>
          <w:iCs/>
          <w:noProof/>
          <w:sz w:val="22"/>
        </w:rPr>
        <w:t>Toxicol Sci</w:t>
      </w:r>
      <w:r w:rsidRPr="00A866D2">
        <w:rPr>
          <w:rFonts w:ascii="Cambria" w:hAnsi="Cambria"/>
          <w:noProof/>
          <w:sz w:val="22"/>
        </w:rPr>
        <w:t xml:space="preserve"> 124: 88–98, 2011.</w:t>
      </w:r>
    </w:p>
    <w:p w14:paraId="438A53B7"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55. </w:t>
      </w:r>
      <w:r w:rsidRPr="00A866D2">
        <w:rPr>
          <w:rFonts w:ascii="Cambria" w:hAnsi="Cambria"/>
          <w:noProof/>
          <w:sz w:val="22"/>
        </w:rPr>
        <w:tab/>
      </w:r>
      <w:r w:rsidRPr="00A866D2">
        <w:rPr>
          <w:rFonts w:ascii="Cambria" w:hAnsi="Cambria"/>
          <w:b/>
          <w:bCs/>
          <w:noProof/>
          <w:sz w:val="22"/>
        </w:rPr>
        <w:t>Xu Z</w:t>
      </w:r>
      <w:r w:rsidRPr="00A866D2">
        <w:rPr>
          <w:rFonts w:ascii="Cambria" w:hAnsi="Cambria"/>
          <w:noProof/>
          <w:sz w:val="22"/>
        </w:rPr>
        <w:t xml:space="preserve">, </w:t>
      </w:r>
      <w:r w:rsidRPr="00A866D2">
        <w:rPr>
          <w:rFonts w:ascii="Cambria" w:hAnsi="Cambria"/>
          <w:b/>
          <w:bCs/>
          <w:noProof/>
          <w:sz w:val="22"/>
        </w:rPr>
        <w:t>Xu X</w:t>
      </w:r>
      <w:r w:rsidRPr="00A866D2">
        <w:rPr>
          <w:rFonts w:ascii="Cambria" w:hAnsi="Cambria"/>
          <w:noProof/>
          <w:sz w:val="22"/>
        </w:rPr>
        <w:t xml:space="preserve">, </w:t>
      </w:r>
      <w:r w:rsidRPr="00A866D2">
        <w:rPr>
          <w:rFonts w:ascii="Cambria" w:hAnsi="Cambria"/>
          <w:b/>
          <w:bCs/>
          <w:noProof/>
          <w:sz w:val="22"/>
        </w:rPr>
        <w:t>Zhong M</w:t>
      </w:r>
      <w:r w:rsidRPr="00A866D2">
        <w:rPr>
          <w:rFonts w:ascii="Cambria" w:hAnsi="Cambria"/>
          <w:noProof/>
          <w:sz w:val="22"/>
        </w:rPr>
        <w:t xml:space="preserve">, </w:t>
      </w:r>
      <w:r w:rsidRPr="00A866D2">
        <w:rPr>
          <w:rFonts w:ascii="Cambria" w:hAnsi="Cambria"/>
          <w:b/>
          <w:bCs/>
          <w:noProof/>
          <w:sz w:val="22"/>
        </w:rPr>
        <w:t>Hotchkiss IP</w:t>
      </w:r>
      <w:r w:rsidRPr="00A866D2">
        <w:rPr>
          <w:rFonts w:ascii="Cambria" w:hAnsi="Cambria"/>
          <w:noProof/>
          <w:sz w:val="22"/>
        </w:rPr>
        <w:t xml:space="preserve">, </w:t>
      </w:r>
      <w:r w:rsidRPr="00A866D2">
        <w:rPr>
          <w:rFonts w:ascii="Cambria" w:hAnsi="Cambria"/>
          <w:b/>
          <w:bCs/>
          <w:noProof/>
          <w:sz w:val="22"/>
        </w:rPr>
        <w:t>Lewandowski RP</w:t>
      </w:r>
      <w:r w:rsidRPr="00A866D2">
        <w:rPr>
          <w:rFonts w:ascii="Cambria" w:hAnsi="Cambria"/>
          <w:noProof/>
          <w:sz w:val="22"/>
        </w:rPr>
        <w:t xml:space="preserve">, </w:t>
      </w:r>
      <w:r w:rsidRPr="00A866D2">
        <w:rPr>
          <w:rFonts w:ascii="Cambria" w:hAnsi="Cambria"/>
          <w:b/>
          <w:bCs/>
          <w:noProof/>
          <w:sz w:val="22"/>
        </w:rPr>
        <w:t>Wagner JG</w:t>
      </w:r>
      <w:r w:rsidRPr="00A866D2">
        <w:rPr>
          <w:rFonts w:ascii="Cambria" w:hAnsi="Cambria"/>
          <w:noProof/>
          <w:sz w:val="22"/>
        </w:rPr>
        <w:t xml:space="preserve">, </w:t>
      </w:r>
      <w:r w:rsidRPr="00A866D2">
        <w:rPr>
          <w:rFonts w:ascii="Cambria" w:hAnsi="Cambria"/>
          <w:b/>
          <w:bCs/>
          <w:noProof/>
          <w:sz w:val="22"/>
        </w:rPr>
        <w:t>Bramble L a</w:t>
      </w:r>
      <w:r w:rsidRPr="00A866D2">
        <w:rPr>
          <w:rFonts w:ascii="Cambria" w:hAnsi="Cambria"/>
          <w:noProof/>
          <w:sz w:val="22"/>
        </w:rPr>
        <w:t xml:space="preserve">, </w:t>
      </w:r>
      <w:r w:rsidRPr="00A866D2">
        <w:rPr>
          <w:rFonts w:ascii="Cambria" w:hAnsi="Cambria"/>
          <w:b/>
          <w:bCs/>
          <w:noProof/>
          <w:sz w:val="22"/>
        </w:rPr>
        <w:t>Yang Y</w:t>
      </w:r>
      <w:r w:rsidRPr="00A866D2">
        <w:rPr>
          <w:rFonts w:ascii="Cambria" w:hAnsi="Cambria"/>
          <w:noProof/>
          <w:sz w:val="22"/>
        </w:rPr>
        <w:t xml:space="preserve">, </w:t>
      </w:r>
      <w:r w:rsidRPr="00A866D2">
        <w:rPr>
          <w:rFonts w:ascii="Cambria" w:hAnsi="Cambria"/>
          <w:b/>
          <w:bCs/>
          <w:noProof/>
          <w:sz w:val="22"/>
        </w:rPr>
        <w:t>Wang A</w:t>
      </w:r>
      <w:r w:rsidRPr="00A866D2">
        <w:rPr>
          <w:rFonts w:ascii="Cambria" w:hAnsi="Cambria"/>
          <w:noProof/>
          <w:sz w:val="22"/>
        </w:rPr>
        <w:t xml:space="preserve">, </w:t>
      </w:r>
      <w:r w:rsidRPr="00A866D2">
        <w:rPr>
          <w:rFonts w:ascii="Cambria" w:hAnsi="Cambria"/>
          <w:b/>
          <w:bCs/>
          <w:noProof/>
          <w:sz w:val="22"/>
        </w:rPr>
        <w:t>Harkema JR</w:t>
      </w:r>
      <w:r w:rsidRPr="00A866D2">
        <w:rPr>
          <w:rFonts w:ascii="Cambria" w:hAnsi="Cambria"/>
          <w:noProof/>
          <w:sz w:val="22"/>
        </w:rPr>
        <w:t xml:space="preserve">, </w:t>
      </w:r>
      <w:r w:rsidRPr="00A866D2">
        <w:rPr>
          <w:rFonts w:ascii="Cambria" w:hAnsi="Cambria"/>
          <w:b/>
          <w:bCs/>
          <w:noProof/>
          <w:sz w:val="22"/>
        </w:rPr>
        <w:t>Lippmann M</w:t>
      </w:r>
      <w:r w:rsidRPr="00A866D2">
        <w:rPr>
          <w:rFonts w:ascii="Cambria" w:hAnsi="Cambria"/>
          <w:noProof/>
          <w:sz w:val="22"/>
        </w:rPr>
        <w:t xml:space="preserve">, </w:t>
      </w:r>
      <w:r w:rsidRPr="00A866D2">
        <w:rPr>
          <w:rFonts w:ascii="Cambria" w:hAnsi="Cambria"/>
          <w:b/>
          <w:bCs/>
          <w:noProof/>
          <w:sz w:val="22"/>
        </w:rPr>
        <w:t>Rajagopalan S</w:t>
      </w:r>
      <w:r w:rsidRPr="00A866D2">
        <w:rPr>
          <w:rFonts w:ascii="Cambria" w:hAnsi="Cambria"/>
          <w:noProof/>
          <w:sz w:val="22"/>
        </w:rPr>
        <w:t xml:space="preserve">, </w:t>
      </w:r>
      <w:r w:rsidRPr="00A866D2">
        <w:rPr>
          <w:rFonts w:ascii="Cambria" w:hAnsi="Cambria"/>
          <w:b/>
          <w:bCs/>
          <w:noProof/>
          <w:sz w:val="22"/>
        </w:rPr>
        <w:t>Chen L-C</w:t>
      </w:r>
      <w:r w:rsidRPr="00A866D2">
        <w:rPr>
          <w:rFonts w:ascii="Cambria" w:hAnsi="Cambria"/>
          <w:noProof/>
          <w:sz w:val="22"/>
        </w:rPr>
        <w:t xml:space="preserve">, </w:t>
      </w:r>
      <w:r w:rsidRPr="00A866D2">
        <w:rPr>
          <w:rFonts w:ascii="Cambria" w:hAnsi="Cambria"/>
          <w:b/>
          <w:bCs/>
          <w:noProof/>
          <w:sz w:val="22"/>
        </w:rPr>
        <w:t>Sun Q</w:t>
      </w:r>
      <w:r w:rsidRPr="00A866D2">
        <w:rPr>
          <w:rFonts w:ascii="Cambria" w:hAnsi="Cambria"/>
          <w:noProof/>
          <w:sz w:val="22"/>
        </w:rPr>
        <w:t xml:space="preserve">. Ambient particulate air pollution induces oxidative stress and alterations of mitochondria and gene expression in brown and white adipose tissues. </w:t>
      </w:r>
      <w:r w:rsidRPr="00A866D2">
        <w:rPr>
          <w:rFonts w:ascii="Cambria" w:hAnsi="Cambria"/>
          <w:i/>
          <w:iCs/>
          <w:noProof/>
          <w:sz w:val="22"/>
        </w:rPr>
        <w:t>Part Fibre Toxicol</w:t>
      </w:r>
      <w:r w:rsidRPr="00A866D2">
        <w:rPr>
          <w:rFonts w:ascii="Cambria" w:hAnsi="Cambria"/>
          <w:noProof/>
          <w:sz w:val="22"/>
        </w:rPr>
        <w:t xml:space="preserve"> 8: 20, 2011.</w:t>
      </w:r>
    </w:p>
    <w:p w14:paraId="2CBA7736" w14:textId="77777777" w:rsidR="00A866D2" w:rsidRPr="00A866D2" w:rsidRDefault="00A866D2" w:rsidP="00A866D2">
      <w:pPr>
        <w:widowControl w:val="0"/>
        <w:autoSpaceDE w:val="0"/>
        <w:autoSpaceDN w:val="0"/>
        <w:adjustRightInd w:val="0"/>
        <w:spacing w:line="480" w:lineRule="auto"/>
        <w:ind w:left="640" w:hanging="640"/>
        <w:rPr>
          <w:rFonts w:ascii="Cambria" w:hAnsi="Cambria"/>
          <w:noProof/>
          <w:sz w:val="22"/>
        </w:rPr>
      </w:pPr>
      <w:r w:rsidRPr="00A866D2">
        <w:rPr>
          <w:rFonts w:ascii="Cambria" w:hAnsi="Cambria"/>
          <w:noProof/>
          <w:sz w:val="22"/>
        </w:rPr>
        <w:t xml:space="preserve">56. </w:t>
      </w:r>
      <w:r w:rsidRPr="00A866D2">
        <w:rPr>
          <w:rFonts w:ascii="Cambria" w:hAnsi="Cambria"/>
          <w:noProof/>
          <w:sz w:val="22"/>
        </w:rPr>
        <w:tab/>
      </w:r>
      <w:r w:rsidRPr="00A866D2">
        <w:rPr>
          <w:rFonts w:ascii="Cambria" w:hAnsi="Cambria"/>
          <w:b/>
          <w:bCs/>
          <w:noProof/>
          <w:sz w:val="22"/>
        </w:rPr>
        <w:t>Zurlo F</w:t>
      </w:r>
      <w:r w:rsidRPr="00A866D2">
        <w:rPr>
          <w:rFonts w:ascii="Cambria" w:hAnsi="Cambria"/>
          <w:noProof/>
          <w:sz w:val="22"/>
        </w:rPr>
        <w:t xml:space="preserve">, </w:t>
      </w:r>
      <w:r w:rsidRPr="00A866D2">
        <w:rPr>
          <w:rFonts w:ascii="Cambria" w:hAnsi="Cambria"/>
          <w:b/>
          <w:bCs/>
          <w:noProof/>
          <w:sz w:val="22"/>
        </w:rPr>
        <w:t>Larson K</w:t>
      </w:r>
      <w:r w:rsidRPr="00A866D2">
        <w:rPr>
          <w:rFonts w:ascii="Cambria" w:hAnsi="Cambria"/>
          <w:noProof/>
          <w:sz w:val="22"/>
        </w:rPr>
        <w:t xml:space="preserve">, </w:t>
      </w:r>
      <w:r w:rsidRPr="00A866D2">
        <w:rPr>
          <w:rFonts w:ascii="Cambria" w:hAnsi="Cambria"/>
          <w:b/>
          <w:bCs/>
          <w:noProof/>
          <w:sz w:val="22"/>
        </w:rPr>
        <w:t>Bogardus C</w:t>
      </w:r>
      <w:r w:rsidRPr="00A866D2">
        <w:rPr>
          <w:rFonts w:ascii="Cambria" w:hAnsi="Cambria"/>
          <w:noProof/>
          <w:sz w:val="22"/>
        </w:rPr>
        <w:t xml:space="preserve">, </w:t>
      </w:r>
      <w:r w:rsidRPr="00A866D2">
        <w:rPr>
          <w:rFonts w:ascii="Cambria" w:hAnsi="Cambria"/>
          <w:b/>
          <w:bCs/>
          <w:noProof/>
          <w:sz w:val="22"/>
        </w:rPr>
        <w:t>Ravussin E</w:t>
      </w:r>
      <w:r w:rsidRPr="00A866D2">
        <w:rPr>
          <w:rFonts w:ascii="Cambria" w:hAnsi="Cambria"/>
          <w:noProof/>
          <w:sz w:val="22"/>
        </w:rPr>
        <w:t xml:space="preserve">. Skeletal muscle metabolism is a major determinant of resting energy expenditure. </w:t>
      </w:r>
      <w:r w:rsidRPr="00A866D2">
        <w:rPr>
          <w:rFonts w:ascii="Cambria" w:hAnsi="Cambria"/>
          <w:i/>
          <w:iCs/>
          <w:noProof/>
          <w:sz w:val="22"/>
        </w:rPr>
        <w:t>J Clin Invest</w:t>
      </w:r>
      <w:r w:rsidRPr="00A866D2">
        <w:rPr>
          <w:rFonts w:ascii="Cambria" w:hAnsi="Cambria"/>
          <w:noProof/>
          <w:sz w:val="22"/>
        </w:rPr>
        <w:t xml:space="preserve"> 86: 1423, 1990.</w:t>
      </w:r>
    </w:p>
    <w:p w14:paraId="0EBDB7E9" w14:textId="7D55D0D9" w:rsidR="005373B2" w:rsidRDefault="001B3EBF" w:rsidP="00A866D2">
      <w:pPr>
        <w:widowControl w:val="0"/>
        <w:autoSpaceDE w:val="0"/>
        <w:autoSpaceDN w:val="0"/>
        <w:adjustRightInd w:val="0"/>
        <w:spacing w:line="480" w:lineRule="auto"/>
        <w:ind w:left="640" w:hanging="640"/>
        <w:rPr>
          <w:sz w:val="22"/>
          <w:szCs w:val="22"/>
        </w:rPr>
      </w:pPr>
      <w:r w:rsidRPr="008B1F90">
        <w:rPr>
          <w:sz w:val="22"/>
          <w:szCs w:val="22"/>
        </w:rPr>
        <w:fldChar w:fldCharType="end"/>
      </w:r>
    </w:p>
    <w:p w14:paraId="10576B92" w14:textId="77777777" w:rsidR="00765357" w:rsidRDefault="00765357" w:rsidP="00430019">
      <w:pPr>
        <w:widowControl w:val="0"/>
        <w:autoSpaceDE w:val="0"/>
        <w:autoSpaceDN w:val="0"/>
        <w:adjustRightInd w:val="0"/>
        <w:spacing w:line="480" w:lineRule="auto"/>
        <w:ind w:left="640" w:hanging="640"/>
        <w:rPr>
          <w:sz w:val="22"/>
          <w:szCs w:val="22"/>
        </w:rPr>
      </w:pPr>
    </w:p>
    <w:p w14:paraId="04C67AA3" w14:textId="77777777" w:rsidR="00765357" w:rsidRDefault="00765357" w:rsidP="00430019">
      <w:pPr>
        <w:widowControl w:val="0"/>
        <w:autoSpaceDE w:val="0"/>
        <w:autoSpaceDN w:val="0"/>
        <w:adjustRightInd w:val="0"/>
        <w:spacing w:line="480" w:lineRule="auto"/>
        <w:ind w:left="640" w:hanging="640"/>
        <w:rPr>
          <w:sz w:val="22"/>
          <w:szCs w:val="22"/>
        </w:rPr>
      </w:pPr>
    </w:p>
    <w:p w14:paraId="4D5B7457" w14:textId="77777777" w:rsidR="00765357" w:rsidRDefault="00765357" w:rsidP="00430019">
      <w:pPr>
        <w:widowControl w:val="0"/>
        <w:autoSpaceDE w:val="0"/>
        <w:autoSpaceDN w:val="0"/>
        <w:adjustRightInd w:val="0"/>
        <w:spacing w:line="480" w:lineRule="auto"/>
        <w:ind w:left="640" w:hanging="640"/>
        <w:rPr>
          <w:sz w:val="22"/>
          <w:szCs w:val="22"/>
        </w:rPr>
      </w:pPr>
    </w:p>
    <w:p w14:paraId="488AFF21" w14:textId="77777777" w:rsidR="00765357" w:rsidRDefault="00765357" w:rsidP="00430019">
      <w:pPr>
        <w:widowControl w:val="0"/>
        <w:autoSpaceDE w:val="0"/>
        <w:autoSpaceDN w:val="0"/>
        <w:adjustRightInd w:val="0"/>
        <w:spacing w:line="480" w:lineRule="auto"/>
        <w:ind w:left="640" w:hanging="640"/>
        <w:rPr>
          <w:sz w:val="22"/>
          <w:szCs w:val="22"/>
        </w:rPr>
      </w:pPr>
    </w:p>
    <w:p w14:paraId="176A6072" w14:textId="77777777" w:rsidR="00765357" w:rsidRDefault="00765357" w:rsidP="00430019">
      <w:pPr>
        <w:widowControl w:val="0"/>
        <w:autoSpaceDE w:val="0"/>
        <w:autoSpaceDN w:val="0"/>
        <w:adjustRightInd w:val="0"/>
        <w:spacing w:line="480" w:lineRule="auto"/>
        <w:ind w:left="640" w:hanging="640"/>
        <w:rPr>
          <w:sz w:val="22"/>
          <w:szCs w:val="22"/>
        </w:rPr>
      </w:pPr>
    </w:p>
    <w:p w14:paraId="6702A584" w14:textId="77777777" w:rsidR="00765357" w:rsidRDefault="00765357" w:rsidP="00430019">
      <w:pPr>
        <w:widowControl w:val="0"/>
        <w:autoSpaceDE w:val="0"/>
        <w:autoSpaceDN w:val="0"/>
        <w:adjustRightInd w:val="0"/>
        <w:spacing w:line="480" w:lineRule="auto"/>
        <w:ind w:left="640" w:hanging="640"/>
        <w:rPr>
          <w:sz w:val="22"/>
          <w:szCs w:val="22"/>
        </w:rPr>
      </w:pPr>
    </w:p>
    <w:p w14:paraId="6B94AA51" w14:textId="77777777" w:rsidR="00765357" w:rsidRDefault="00765357" w:rsidP="00430019">
      <w:pPr>
        <w:widowControl w:val="0"/>
        <w:autoSpaceDE w:val="0"/>
        <w:autoSpaceDN w:val="0"/>
        <w:adjustRightInd w:val="0"/>
        <w:spacing w:line="480" w:lineRule="auto"/>
        <w:ind w:left="640" w:hanging="640"/>
        <w:rPr>
          <w:sz w:val="22"/>
          <w:szCs w:val="22"/>
        </w:rPr>
      </w:pPr>
    </w:p>
    <w:p w14:paraId="4156DECF" w14:textId="77777777" w:rsidR="00765357" w:rsidRPr="008B1F90" w:rsidRDefault="00765357" w:rsidP="00430019">
      <w:pPr>
        <w:widowControl w:val="0"/>
        <w:autoSpaceDE w:val="0"/>
        <w:autoSpaceDN w:val="0"/>
        <w:adjustRightInd w:val="0"/>
        <w:spacing w:line="480" w:lineRule="auto"/>
        <w:ind w:left="640" w:hanging="640"/>
        <w:rPr>
          <w:sz w:val="22"/>
          <w:szCs w:val="22"/>
        </w:rPr>
      </w:pPr>
    </w:p>
    <w:p w14:paraId="0F57B335" w14:textId="77777777" w:rsidR="002F26E7" w:rsidRPr="008B1F90" w:rsidRDefault="002F26E7" w:rsidP="002F26E7">
      <w:pPr>
        <w:pStyle w:val="Heading1"/>
        <w:spacing w:before="0" w:line="480" w:lineRule="auto"/>
        <w:rPr>
          <w:color w:val="auto"/>
          <w:sz w:val="22"/>
          <w:szCs w:val="22"/>
        </w:rPr>
      </w:pPr>
      <w:r w:rsidRPr="008B1F90">
        <w:rPr>
          <w:color w:val="auto"/>
          <w:sz w:val="22"/>
          <w:szCs w:val="22"/>
        </w:rPr>
        <w:t>Figure Legends</w:t>
      </w:r>
    </w:p>
    <w:p w14:paraId="59AF9A5B" w14:textId="77777777" w:rsidR="002F26E7" w:rsidRPr="008B1F90" w:rsidRDefault="002F26E7" w:rsidP="002F26E7">
      <w:pPr>
        <w:spacing w:line="480" w:lineRule="auto"/>
        <w:rPr>
          <w:sz w:val="22"/>
          <w:szCs w:val="22"/>
        </w:rPr>
      </w:pPr>
      <w:r w:rsidRPr="008B1F90">
        <w:rPr>
          <w:b/>
          <w:sz w:val="22"/>
          <w:szCs w:val="22"/>
        </w:rPr>
        <w:t xml:space="preserve">Figure 1:  </w:t>
      </w:r>
      <w:r w:rsidRPr="008B1F90">
        <w:rPr>
          <w:b/>
          <w:i/>
          <w:sz w:val="22"/>
          <w:szCs w:val="22"/>
        </w:rPr>
        <w:t>In utero</w:t>
      </w:r>
      <w:r w:rsidRPr="008B1F90">
        <w:rPr>
          <w:b/>
          <w:sz w:val="22"/>
          <w:szCs w:val="22"/>
        </w:rPr>
        <w:t xml:space="preserve"> exposure to MCP230 results in increased body size.  </w:t>
      </w:r>
      <w:r w:rsidR="007202AB" w:rsidRPr="008B1F90">
        <w:rPr>
          <w:sz w:val="22"/>
          <w:szCs w:val="22"/>
        </w:rPr>
        <w:t xml:space="preserve">(A) </w:t>
      </w:r>
      <w:r w:rsidRPr="008B1F90">
        <w:rPr>
          <w:sz w:val="22"/>
          <w:szCs w:val="22"/>
        </w:rPr>
        <w:t xml:space="preserve">Schematic of the experimental design.  </w:t>
      </w:r>
      <w:r w:rsidR="007202AB" w:rsidRPr="008B1F90">
        <w:rPr>
          <w:sz w:val="22"/>
          <w:szCs w:val="22"/>
        </w:rPr>
        <w:t xml:space="preserve">(B) </w:t>
      </w:r>
      <w:r w:rsidRPr="008B1F90">
        <w:rPr>
          <w:sz w:val="22"/>
          <w:szCs w:val="22"/>
        </w:rPr>
        <w:t xml:space="preserve">Body weight throughout the high fat diet phase of the intervention.  </w:t>
      </w:r>
      <w:r w:rsidR="007202AB" w:rsidRPr="008B1F90">
        <w:rPr>
          <w:sz w:val="22"/>
          <w:szCs w:val="22"/>
        </w:rPr>
        <w:t xml:space="preserve">(C) </w:t>
      </w:r>
      <w:r w:rsidRPr="008B1F90">
        <w:rPr>
          <w:sz w:val="22"/>
          <w:szCs w:val="22"/>
        </w:rPr>
        <w:t xml:space="preserve">Absolute body fat, </w:t>
      </w:r>
      <w:r w:rsidR="007202AB" w:rsidRPr="008B1F90">
        <w:rPr>
          <w:sz w:val="22"/>
          <w:szCs w:val="22"/>
        </w:rPr>
        <w:t xml:space="preserve">(D) </w:t>
      </w:r>
      <w:r w:rsidRPr="008B1F90">
        <w:rPr>
          <w:sz w:val="22"/>
          <w:szCs w:val="22"/>
        </w:rPr>
        <w:t>fat-free mass</w:t>
      </w:r>
      <w:r w:rsidR="002B02CE" w:rsidRPr="008B1F90">
        <w:rPr>
          <w:sz w:val="22"/>
          <w:szCs w:val="22"/>
        </w:rPr>
        <w:t xml:space="preserve"> </w:t>
      </w:r>
      <w:r w:rsidRPr="008B1F90">
        <w:rPr>
          <w:sz w:val="22"/>
          <w:szCs w:val="22"/>
        </w:rPr>
        <w:t xml:space="preserve">and </w:t>
      </w:r>
      <w:r w:rsidR="007202AB" w:rsidRPr="008B1F90">
        <w:rPr>
          <w:sz w:val="22"/>
          <w:szCs w:val="22"/>
        </w:rPr>
        <w:t xml:space="preserve">(E) </w:t>
      </w:r>
      <w:r w:rsidRPr="008B1F90">
        <w:rPr>
          <w:sz w:val="22"/>
          <w:szCs w:val="22"/>
        </w:rPr>
        <w:t>percent body fat after 12 weeks of high fat diet (ZT12). Data shown is the group mean ± SE.</w:t>
      </w:r>
      <w:r w:rsidR="00E6050E" w:rsidRPr="008B1F90">
        <w:rPr>
          <w:sz w:val="22"/>
          <w:szCs w:val="22"/>
        </w:rPr>
        <w:t xml:space="preserve"> § </w:t>
      </w:r>
      <w:proofErr w:type="gramStart"/>
      <w:r w:rsidR="00E6050E" w:rsidRPr="008B1F90">
        <w:rPr>
          <w:sz w:val="22"/>
          <w:szCs w:val="22"/>
        </w:rPr>
        <w:t>indicates</w:t>
      </w:r>
      <w:proofErr w:type="gramEnd"/>
      <w:r w:rsidR="00E6050E" w:rsidRPr="008B1F90">
        <w:rPr>
          <w:sz w:val="22"/>
          <w:szCs w:val="22"/>
        </w:rPr>
        <w:t xml:space="preserve"> p&lt;0.05 via mixed linear</w:t>
      </w:r>
      <w:r w:rsidR="00652652" w:rsidRPr="008B1F90">
        <w:rPr>
          <w:sz w:val="22"/>
          <w:szCs w:val="22"/>
        </w:rPr>
        <w:t xml:space="preserve"> model, compared by </w:t>
      </w:r>
      <w:r w:rsidR="00652652" w:rsidRPr="008B1F90">
        <w:rPr>
          <w:sz w:val="22"/>
          <w:szCs w:val="22"/>
        </w:rPr>
        <w:sym w:font="Symbol" w:char="F063"/>
      </w:r>
      <w:r w:rsidR="00652652" w:rsidRPr="008B1F90">
        <w:rPr>
          <w:sz w:val="22"/>
          <w:szCs w:val="22"/>
          <w:vertAlign w:val="superscript"/>
        </w:rPr>
        <w:t xml:space="preserve">2 </w:t>
      </w:r>
      <w:r w:rsidR="00652652" w:rsidRPr="008B1F90">
        <w:rPr>
          <w:sz w:val="22"/>
          <w:szCs w:val="22"/>
        </w:rPr>
        <w:t>test</w:t>
      </w:r>
      <w:r w:rsidR="00C43253" w:rsidRPr="008B1F90">
        <w:rPr>
          <w:sz w:val="22"/>
          <w:szCs w:val="22"/>
        </w:rPr>
        <w:t xml:space="preserve"> (B)</w:t>
      </w:r>
      <w:r w:rsidR="00652652" w:rsidRPr="008B1F90">
        <w:rPr>
          <w:sz w:val="22"/>
          <w:szCs w:val="22"/>
        </w:rPr>
        <w:t>,</w:t>
      </w:r>
      <w:r w:rsidR="00E6050E" w:rsidRPr="008B1F90">
        <w:rPr>
          <w:sz w:val="22"/>
          <w:szCs w:val="22"/>
        </w:rPr>
        <w:t xml:space="preserve"> whereas</w:t>
      </w:r>
      <w:r w:rsidRPr="008B1F90">
        <w:rPr>
          <w:sz w:val="22"/>
          <w:szCs w:val="22"/>
        </w:rPr>
        <w:t xml:space="preserve"> * indicates p&lt;0.05 via a Student’s </w:t>
      </w:r>
      <w:r w:rsidRPr="008B1F90">
        <w:rPr>
          <w:i/>
          <w:sz w:val="22"/>
          <w:szCs w:val="22"/>
        </w:rPr>
        <w:t>t</w:t>
      </w:r>
      <w:r w:rsidRPr="008B1F90">
        <w:rPr>
          <w:sz w:val="22"/>
          <w:szCs w:val="22"/>
        </w:rPr>
        <w:t>-test (C-D). The saline-exposed mice are depicted in black and the MCP230-exposed mice are depicted in grey.</w:t>
      </w:r>
    </w:p>
    <w:p w14:paraId="40C172DE" w14:textId="77777777" w:rsidR="002F26E7" w:rsidRPr="008B1F90" w:rsidRDefault="002F26E7" w:rsidP="002F26E7">
      <w:pPr>
        <w:spacing w:line="480" w:lineRule="auto"/>
        <w:rPr>
          <w:sz w:val="22"/>
          <w:szCs w:val="22"/>
        </w:rPr>
      </w:pPr>
    </w:p>
    <w:p w14:paraId="5860985F" w14:textId="77777777" w:rsidR="002F26E7" w:rsidRPr="008B1F90" w:rsidRDefault="002F26E7" w:rsidP="002F26E7">
      <w:pPr>
        <w:spacing w:line="480" w:lineRule="auto"/>
        <w:rPr>
          <w:sz w:val="22"/>
          <w:szCs w:val="22"/>
        </w:rPr>
      </w:pPr>
      <w:r w:rsidRPr="008B1F90">
        <w:rPr>
          <w:b/>
          <w:sz w:val="22"/>
          <w:szCs w:val="22"/>
        </w:rPr>
        <w:t xml:space="preserve">Figure 2:  Gestational exposure to MCP230 causes a reduction in food intake and alters ‘hunger hormone’ concentrations on a high fat diet. </w:t>
      </w:r>
      <w:r w:rsidRPr="008B1F90">
        <w:rPr>
          <w:sz w:val="22"/>
          <w:szCs w:val="22"/>
        </w:rPr>
        <w:t xml:space="preserve">Food intake per mouse was calculated on a (A) weekly and (B) cumulative basis throughout the high fat diet phase of the intervention.  MCP230-exposed mice had elevated serum concentrations of (C) </w:t>
      </w:r>
      <w:proofErr w:type="spellStart"/>
      <w:r w:rsidRPr="008B1F90">
        <w:rPr>
          <w:sz w:val="22"/>
          <w:szCs w:val="22"/>
        </w:rPr>
        <w:t>leptin</w:t>
      </w:r>
      <w:proofErr w:type="spellEnd"/>
      <w:r w:rsidRPr="008B1F90">
        <w:rPr>
          <w:sz w:val="22"/>
          <w:szCs w:val="22"/>
        </w:rPr>
        <w:t xml:space="preserve">, (D) Ghrelin and (E) GLP-1 after access to the high fat diet. (F) Serum GIP tended to be elevated during the fasted state, although this did not attain statistical significance. Fed serum was collected at ZT12. Fasting serum was collected following an overnight fast (~16 </w:t>
      </w:r>
      <w:proofErr w:type="spellStart"/>
      <w:r w:rsidRPr="008B1F90">
        <w:rPr>
          <w:sz w:val="22"/>
          <w:szCs w:val="22"/>
        </w:rPr>
        <w:t>hr</w:t>
      </w:r>
      <w:proofErr w:type="spellEnd"/>
      <w:r w:rsidRPr="008B1F90">
        <w:rPr>
          <w:sz w:val="22"/>
          <w:szCs w:val="22"/>
        </w:rPr>
        <w:t xml:space="preserve">) at ZT4.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p&lt;0.05 by mixed linear model, compared by </w:t>
      </w:r>
      <w:r w:rsidRPr="008B1F90">
        <w:rPr>
          <w:sz w:val="22"/>
          <w:szCs w:val="22"/>
        </w:rPr>
        <w:sym w:font="Symbol" w:char="F063"/>
      </w:r>
      <w:r w:rsidRPr="008B1F90">
        <w:rPr>
          <w:sz w:val="22"/>
          <w:szCs w:val="22"/>
          <w:vertAlign w:val="superscript"/>
        </w:rPr>
        <w:t xml:space="preserve">2 </w:t>
      </w:r>
      <w:r w:rsidRPr="008B1F90">
        <w:rPr>
          <w:sz w:val="22"/>
          <w:szCs w:val="22"/>
        </w:rPr>
        <w:t>test</w:t>
      </w:r>
      <w:r w:rsidR="005B0440" w:rsidRPr="008B1F90">
        <w:rPr>
          <w:sz w:val="22"/>
          <w:szCs w:val="22"/>
        </w:rPr>
        <w:t xml:space="preserve"> (B)</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a main effect for feeding state </w:t>
      </w:r>
      <w:r w:rsidR="005B0440" w:rsidRPr="008B1F90">
        <w:rPr>
          <w:sz w:val="22"/>
          <w:szCs w:val="22"/>
        </w:rPr>
        <w:t xml:space="preserve">(C-F) </w:t>
      </w:r>
      <w:r w:rsidRPr="008B1F90">
        <w:rPr>
          <w:sz w:val="22"/>
          <w:szCs w:val="22"/>
        </w:rPr>
        <w:t>and ‡ indicates a main effect for MCP230-exposure by 2-way ANOVA</w:t>
      </w:r>
      <w:r w:rsidR="005B0440" w:rsidRPr="008B1F90">
        <w:rPr>
          <w:sz w:val="22"/>
          <w:szCs w:val="22"/>
        </w:rPr>
        <w:t xml:space="preserve"> (C-E)</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5B0440" w:rsidRPr="008B1F90">
        <w:rPr>
          <w:sz w:val="22"/>
          <w:szCs w:val="22"/>
        </w:rPr>
        <w:t xml:space="preserve"> (D-E)</w:t>
      </w:r>
      <w:r w:rsidRPr="008B1F90">
        <w:rPr>
          <w:sz w:val="22"/>
          <w:szCs w:val="22"/>
        </w:rPr>
        <w:t>. The saline-exposed mice are depicted in black and the MCP230-exposed mice are depicted in grey.</w:t>
      </w:r>
    </w:p>
    <w:p w14:paraId="0CC259AB" w14:textId="77777777" w:rsidR="002F26E7" w:rsidRPr="008B1F90" w:rsidRDefault="002F26E7" w:rsidP="002F26E7">
      <w:pPr>
        <w:spacing w:line="480" w:lineRule="auto"/>
        <w:rPr>
          <w:sz w:val="22"/>
          <w:szCs w:val="22"/>
        </w:rPr>
      </w:pPr>
    </w:p>
    <w:p w14:paraId="16F6B0D7" w14:textId="357F7548" w:rsidR="002F26E7" w:rsidRPr="008B1F90" w:rsidRDefault="002F26E7" w:rsidP="002F26E7">
      <w:pPr>
        <w:spacing w:line="480" w:lineRule="auto"/>
        <w:rPr>
          <w:sz w:val="22"/>
          <w:szCs w:val="22"/>
        </w:rPr>
      </w:pPr>
      <w:r w:rsidRPr="008B1F90">
        <w:rPr>
          <w:b/>
          <w:sz w:val="22"/>
          <w:szCs w:val="22"/>
        </w:rPr>
        <w:t>Figure 3:  Gestational exposure to MCP230 causes an increase in serum glucagon but does not differentially alter glucose or insulin concentrations following exposure to a high fat diet.</w:t>
      </w:r>
      <w:r w:rsidR="00150BB4" w:rsidRPr="008B1F90">
        <w:rPr>
          <w:b/>
          <w:sz w:val="22"/>
          <w:szCs w:val="22"/>
        </w:rPr>
        <w:t xml:space="preserve"> </w:t>
      </w:r>
      <w:r w:rsidR="00150BB4" w:rsidRPr="008B1F90">
        <w:rPr>
          <w:sz w:val="22"/>
          <w:szCs w:val="22"/>
        </w:rPr>
        <w:t>(A)</w:t>
      </w:r>
      <w:r w:rsidRPr="008B1F90">
        <w:rPr>
          <w:b/>
          <w:sz w:val="22"/>
          <w:szCs w:val="22"/>
        </w:rPr>
        <w:t xml:space="preserve"> </w:t>
      </w:r>
      <w:r w:rsidRPr="008B1F90">
        <w:rPr>
          <w:sz w:val="22"/>
          <w:szCs w:val="22"/>
        </w:rPr>
        <w:t xml:space="preserve">Fasting blood glucose, </w:t>
      </w:r>
      <w:r w:rsidR="00150BB4" w:rsidRPr="008B1F90">
        <w:rPr>
          <w:sz w:val="22"/>
          <w:szCs w:val="22"/>
        </w:rPr>
        <w:t xml:space="preserve">(B) </w:t>
      </w:r>
      <w:r w:rsidRPr="008B1F90">
        <w:rPr>
          <w:sz w:val="22"/>
          <w:szCs w:val="22"/>
        </w:rPr>
        <w:t>serum insulin</w:t>
      </w:r>
      <w:r w:rsidR="00FD3C3D">
        <w:rPr>
          <w:sz w:val="22"/>
          <w:szCs w:val="22"/>
        </w:rPr>
        <w:t>, (C) HOMA-IR</w:t>
      </w:r>
      <w:r w:rsidRPr="008B1F90">
        <w:rPr>
          <w:sz w:val="22"/>
          <w:szCs w:val="22"/>
        </w:rPr>
        <w:t xml:space="preserve"> and </w:t>
      </w:r>
      <w:r w:rsidR="00150BB4" w:rsidRPr="008B1F90">
        <w:rPr>
          <w:sz w:val="22"/>
          <w:szCs w:val="22"/>
        </w:rPr>
        <w:t>(</w:t>
      </w:r>
      <w:r w:rsidR="00FD3C3D">
        <w:rPr>
          <w:sz w:val="22"/>
          <w:szCs w:val="22"/>
        </w:rPr>
        <w:t>D)</w:t>
      </w:r>
      <w:r w:rsidR="00150BB4" w:rsidRPr="008B1F90">
        <w:rPr>
          <w:sz w:val="22"/>
          <w:szCs w:val="22"/>
        </w:rPr>
        <w:t xml:space="preserve"> </w:t>
      </w:r>
      <w:r w:rsidRPr="008B1F90">
        <w:rPr>
          <w:sz w:val="22"/>
          <w:szCs w:val="22"/>
        </w:rPr>
        <w:t>serum glucagon concentrations were determined after a 16h fast at ~ZT4. Fed serum was collected at ZT12 and analyzed for insulin (B) and glucagon (</w:t>
      </w:r>
      <w:r w:rsidR="0065262F">
        <w:rPr>
          <w:sz w:val="22"/>
          <w:szCs w:val="22"/>
        </w:rPr>
        <w:t>D</w:t>
      </w:r>
      <w:r w:rsidRPr="008B1F90">
        <w:rPr>
          <w:sz w:val="22"/>
          <w:szCs w:val="22"/>
        </w:rPr>
        <w:t xml:space="preserve">). Data shown is the group mean ± SE. </w:t>
      </w:r>
      <w:proofErr w:type="gramStart"/>
      <w:r w:rsidRPr="008B1F90">
        <w:rPr>
          <w:sz w:val="22"/>
          <w:szCs w:val="22"/>
        </w:rPr>
        <w:t>n</w:t>
      </w:r>
      <w:proofErr w:type="gramEnd"/>
      <w:r w:rsidRPr="008B1F90">
        <w:rPr>
          <w:sz w:val="22"/>
          <w:szCs w:val="22"/>
        </w:rPr>
        <w:t xml:space="preserve">=8-14/group. † </w:t>
      </w:r>
      <w:proofErr w:type="gramStart"/>
      <w:r w:rsidRPr="008B1F90">
        <w:rPr>
          <w:sz w:val="22"/>
          <w:szCs w:val="22"/>
        </w:rPr>
        <w:t>indicates</w:t>
      </w:r>
      <w:proofErr w:type="gramEnd"/>
      <w:r w:rsidRPr="008B1F90">
        <w:rPr>
          <w:sz w:val="22"/>
          <w:szCs w:val="22"/>
        </w:rPr>
        <w:t xml:space="preserve"> a main effect for feeding state </w:t>
      </w:r>
      <w:r w:rsidR="00D725B6" w:rsidRPr="008B1F90">
        <w:rPr>
          <w:sz w:val="22"/>
          <w:szCs w:val="22"/>
        </w:rPr>
        <w:t>(B</w:t>
      </w:r>
      <w:r w:rsidR="0065262F">
        <w:rPr>
          <w:sz w:val="22"/>
          <w:szCs w:val="22"/>
        </w:rPr>
        <w:t xml:space="preserve"> and D</w:t>
      </w:r>
      <w:r w:rsidR="00D725B6" w:rsidRPr="008B1F90">
        <w:rPr>
          <w:sz w:val="22"/>
          <w:szCs w:val="22"/>
        </w:rPr>
        <w:t xml:space="preserve">) </w:t>
      </w:r>
      <w:r w:rsidRPr="008B1F90">
        <w:rPr>
          <w:sz w:val="22"/>
          <w:szCs w:val="22"/>
        </w:rPr>
        <w:t>and ‡ indicates a main effect for MCP230-exposure by 2-way ANOVA</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xml:space="preserve">. * </w:t>
      </w:r>
      <w:proofErr w:type="gramStart"/>
      <w:r w:rsidRPr="008B1F90">
        <w:rPr>
          <w:sz w:val="22"/>
          <w:szCs w:val="22"/>
        </w:rPr>
        <w:t>indicates</w:t>
      </w:r>
      <w:proofErr w:type="gramEnd"/>
      <w:r w:rsidRPr="008B1F90">
        <w:rPr>
          <w:sz w:val="22"/>
          <w:szCs w:val="22"/>
        </w:rPr>
        <w:t xml:space="preserve"> p&lt;0.05 via a Wilcoxon Rank Sum Test</w:t>
      </w:r>
      <w:r w:rsidR="00D725B6" w:rsidRPr="008B1F90">
        <w:rPr>
          <w:sz w:val="22"/>
          <w:szCs w:val="22"/>
        </w:rPr>
        <w:t xml:space="preserve"> (</w:t>
      </w:r>
      <w:r w:rsidR="00B55081">
        <w:rPr>
          <w:sz w:val="22"/>
          <w:szCs w:val="22"/>
        </w:rPr>
        <w:t>D</w:t>
      </w:r>
      <w:r w:rsidR="00D725B6" w:rsidRPr="008B1F90">
        <w:rPr>
          <w:sz w:val="22"/>
          <w:szCs w:val="22"/>
        </w:rPr>
        <w:t>)</w:t>
      </w:r>
      <w:r w:rsidRPr="008B1F90">
        <w:rPr>
          <w:sz w:val="22"/>
          <w:szCs w:val="22"/>
        </w:rPr>
        <w:t>. The saline-exposed mice are depicted in black and the MCP230-exposed mice are depicted in grey.</w:t>
      </w:r>
    </w:p>
    <w:p w14:paraId="10EAF908" w14:textId="77777777" w:rsidR="002F26E7" w:rsidRPr="008B1F90" w:rsidRDefault="002F26E7" w:rsidP="002F26E7">
      <w:pPr>
        <w:spacing w:line="480" w:lineRule="auto"/>
        <w:rPr>
          <w:sz w:val="22"/>
          <w:szCs w:val="22"/>
        </w:rPr>
      </w:pPr>
    </w:p>
    <w:p w14:paraId="216061FA" w14:textId="7811B23B" w:rsidR="002F26E7" w:rsidRPr="008B1F90" w:rsidRDefault="002F26E7" w:rsidP="002F26E7">
      <w:pPr>
        <w:spacing w:line="480" w:lineRule="auto"/>
        <w:rPr>
          <w:sz w:val="22"/>
          <w:szCs w:val="22"/>
        </w:rPr>
      </w:pPr>
      <w:r w:rsidRPr="008B1F90">
        <w:rPr>
          <w:b/>
          <w:sz w:val="22"/>
          <w:szCs w:val="22"/>
        </w:rPr>
        <w:t xml:space="preserve">Figure 4:  </w:t>
      </w:r>
      <w:r w:rsidRPr="008B1F90">
        <w:rPr>
          <w:b/>
          <w:i/>
          <w:sz w:val="22"/>
          <w:szCs w:val="22"/>
        </w:rPr>
        <w:t xml:space="preserve">In utero </w:t>
      </w:r>
      <w:r w:rsidRPr="008B1F90">
        <w:rPr>
          <w:b/>
          <w:sz w:val="22"/>
          <w:szCs w:val="22"/>
        </w:rPr>
        <w:t>exposure to MCP230 reduces energy expenditure and lowers physical activity.</w:t>
      </w:r>
      <w:r w:rsidRPr="008B1F90">
        <w:rPr>
          <w:sz w:val="22"/>
          <w:szCs w:val="22"/>
        </w:rPr>
        <w:t xml:space="preserve">  (A) O</w:t>
      </w:r>
      <w:r w:rsidR="00F46E04" w:rsidRPr="008B1F90">
        <w:rPr>
          <w:sz w:val="22"/>
          <w:szCs w:val="22"/>
          <w:vertAlign w:val="subscript"/>
        </w:rPr>
        <w:t>2</w:t>
      </w:r>
      <w:r w:rsidRPr="008B1F90">
        <w:rPr>
          <w:sz w:val="22"/>
          <w:szCs w:val="22"/>
        </w:rPr>
        <w:t xml:space="preserve"> consumption rates (VO</w:t>
      </w:r>
      <w:r w:rsidRPr="008B1F90">
        <w:rPr>
          <w:sz w:val="22"/>
          <w:szCs w:val="22"/>
          <w:vertAlign w:val="subscript"/>
        </w:rPr>
        <w:t>2</w:t>
      </w:r>
      <w:r w:rsidRPr="008B1F90">
        <w:rPr>
          <w:sz w:val="22"/>
          <w:szCs w:val="22"/>
        </w:rPr>
        <w:t>) and (B) VO</w:t>
      </w:r>
      <w:r w:rsidRPr="008B1F90">
        <w:rPr>
          <w:sz w:val="22"/>
          <w:szCs w:val="22"/>
          <w:vertAlign w:val="subscript"/>
        </w:rPr>
        <w:t>2</w:t>
      </w:r>
      <w:r w:rsidRPr="008B1F90">
        <w:rPr>
          <w:sz w:val="22"/>
          <w:szCs w:val="22"/>
        </w:rPr>
        <w:t xml:space="preserve"> analysis, normalized to fat-free mass during both the light and dark phase.  Each dot represents the average </w:t>
      </w:r>
      <w:r w:rsidR="002475CD" w:rsidRPr="008B1F90">
        <w:rPr>
          <w:sz w:val="22"/>
          <w:szCs w:val="22"/>
        </w:rPr>
        <w:t>O</w:t>
      </w:r>
      <w:r w:rsidR="002475CD" w:rsidRPr="008B1F90">
        <w:rPr>
          <w:sz w:val="22"/>
          <w:szCs w:val="22"/>
          <w:vertAlign w:val="subscript"/>
        </w:rPr>
        <w:t>2</w:t>
      </w:r>
      <w:r w:rsidRPr="008B1F90">
        <w:rPr>
          <w:sz w:val="22"/>
          <w:szCs w:val="22"/>
        </w:rPr>
        <w:t xml:space="preserve"> consumption of each mouse. </w:t>
      </w:r>
      <w:r w:rsidR="00B74675">
        <w:rPr>
          <w:sz w:val="22"/>
          <w:szCs w:val="22"/>
        </w:rPr>
        <w:t xml:space="preserve">(C) Time course of energy expenditure and (D) energy expenditure normalized to fat-free mass during both the light and dark phase. </w:t>
      </w:r>
      <w:r w:rsidR="00D372B1">
        <w:rPr>
          <w:sz w:val="22"/>
          <w:szCs w:val="22"/>
        </w:rPr>
        <w:t xml:space="preserve">Each dot represents the average energy expenditure of each mouse. </w:t>
      </w:r>
      <w:r w:rsidRPr="008B1F90">
        <w:rPr>
          <w:sz w:val="22"/>
          <w:szCs w:val="22"/>
        </w:rPr>
        <w:t>(</w:t>
      </w:r>
      <w:r w:rsidR="00B74675">
        <w:rPr>
          <w:sz w:val="22"/>
          <w:szCs w:val="22"/>
        </w:rPr>
        <w:t>E</w:t>
      </w:r>
      <w:r w:rsidRPr="008B1F90">
        <w:rPr>
          <w:sz w:val="22"/>
          <w:szCs w:val="22"/>
        </w:rPr>
        <w:t xml:space="preserve">) Quantification of ambulatory movement during the light and dark phases. (F) Respiratory exchange ratio of each group.  Saline and </w:t>
      </w:r>
      <w:proofErr w:type="spellStart"/>
      <w:r w:rsidRPr="008B1F90">
        <w:rPr>
          <w:sz w:val="22"/>
          <w:szCs w:val="22"/>
        </w:rPr>
        <w:t>cabosil</w:t>
      </w:r>
      <w:proofErr w:type="spellEnd"/>
      <w:r w:rsidRPr="008B1F90">
        <w:rPr>
          <w:sz w:val="22"/>
          <w:szCs w:val="22"/>
        </w:rPr>
        <w:t xml:space="preserve"> groups were not combined for this </w:t>
      </w:r>
      <w:proofErr w:type="gramStart"/>
      <w:r w:rsidRPr="008B1F90">
        <w:rPr>
          <w:sz w:val="22"/>
          <w:szCs w:val="22"/>
        </w:rPr>
        <w:t>analysis</w:t>
      </w:r>
      <w:proofErr w:type="gramEnd"/>
      <w:r w:rsidRPr="008B1F90">
        <w:rPr>
          <w:sz w:val="22"/>
          <w:szCs w:val="22"/>
        </w:rPr>
        <w:t xml:space="preserve"> as there was a significant reduction in the respiratory exchange ratio for both the </w:t>
      </w:r>
      <w:proofErr w:type="spellStart"/>
      <w:r w:rsidRPr="008B1F90">
        <w:rPr>
          <w:sz w:val="22"/>
          <w:szCs w:val="22"/>
        </w:rPr>
        <w:t>cabosil</w:t>
      </w:r>
      <w:proofErr w:type="spellEnd"/>
      <w:r w:rsidRPr="008B1F90">
        <w:rPr>
          <w:sz w:val="22"/>
          <w:szCs w:val="22"/>
        </w:rPr>
        <w:t>- and MCP230- exposed groups. Data shown is either the individual (B</w:t>
      </w:r>
      <w:r w:rsidR="00684E6F">
        <w:rPr>
          <w:sz w:val="22"/>
          <w:szCs w:val="22"/>
        </w:rPr>
        <w:t>, D</w:t>
      </w:r>
      <w:r w:rsidRPr="008B1F90">
        <w:rPr>
          <w:sz w:val="22"/>
          <w:szCs w:val="22"/>
        </w:rPr>
        <w:t>) or group mean (A, C</w:t>
      </w:r>
      <w:r w:rsidR="00684E6F">
        <w:rPr>
          <w:sz w:val="22"/>
          <w:szCs w:val="22"/>
        </w:rPr>
        <w:t>, E</w:t>
      </w:r>
      <w:r w:rsidRPr="008B1F90">
        <w:rPr>
          <w:sz w:val="22"/>
          <w:szCs w:val="22"/>
        </w:rPr>
        <w:t xml:space="preserve"> and </w:t>
      </w:r>
      <w:r w:rsidR="00684E6F">
        <w:rPr>
          <w:sz w:val="22"/>
          <w:szCs w:val="22"/>
        </w:rPr>
        <w:t>F</w:t>
      </w:r>
      <w:r w:rsidRPr="008B1F90">
        <w:rPr>
          <w:sz w:val="22"/>
          <w:szCs w:val="22"/>
        </w:rPr>
        <w:t>) ± SE (</w:t>
      </w:r>
      <w:r w:rsidR="00684E6F">
        <w:rPr>
          <w:sz w:val="22"/>
          <w:szCs w:val="22"/>
        </w:rPr>
        <w:t>E</w:t>
      </w:r>
      <w:r w:rsidRPr="008B1F90">
        <w:rPr>
          <w:sz w:val="22"/>
          <w:szCs w:val="22"/>
        </w:rPr>
        <w:t xml:space="preserve"> and </w:t>
      </w:r>
      <w:r w:rsidR="00684E6F">
        <w:rPr>
          <w:sz w:val="22"/>
          <w:szCs w:val="22"/>
        </w:rPr>
        <w:t>F</w:t>
      </w:r>
      <w:r w:rsidRPr="008B1F90">
        <w:rPr>
          <w:sz w:val="22"/>
          <w:szCs w:val="22"/>
        </w:rPr>
        <w:t xml:space="preserve">). </w:t>
      </w:r>
      <w:proofErr w:type="gramStart"/>
      <w:r w:rsidRPr="008B1F90">
        <w:rPr>
          <w:sz w:val="22"/>
          <w:szCs w:val="22"/>
        </w:rPr>
        <w:t>n</w:t>
      </w:r>
      <w:proofErr w:type="gramEnd"/>
      <w:r w:rsidRPr="008B1F90">
        <w:rPr>
          <w:sz w:val="22"/>
          <w:szCs w:val="22"/>
        </w:rPr>
        <w:t xml:space="preserve">=18, 6 or 14 for MCP230, saline and </w:t>
      </w:r>
      <w:proofErr w:type="spellStart"/>
      <w:r w:rsidRPr="008B1F90">
        <w:rPr>
          <w:sz w:val="22"/>
          <w:szCs w:val="22"/>
        </w:rPr>
        <w:t>cabosil</w:t>
      </w:r>
      <w:proofErr w:type="spellEnd"/>
      <w:r w:rsidRPr="008B1F90">
        <w:rPr>
          <w:sz w:val="22"/>
          <w:szCs w:val="22"/>
        </w:rPr>
        <w:t xml:space="preserve"> groups, respectively. § </w:t>
      </w:r>
      <w:proofErr w:type="gramStart"/>
      <w:r w:rsidRPr="008B1F90">
        <w:rPr>
          <w:sz w:val="22"/>
          <w:szCs w:val="22"/>
        </w:rPr>
        <w:t>indicates</w:t>
      </w:r>
      <w:proofErr w:type="gramEnd"/>
      <w:r w:rsidRPr="008B1F90">
        <w:rPr>
          <w:sz w:val="22"/>
          <w:szCs w:val="22"/>
        </w:rPr>
        <w:t xml:space="preserve"> p&lt;0.05 by AN</w:t>
      </w:r>
      <w:r w:rsidR="00F7055D" w:rsidRPr="008B1F90">
        <w:rPr>
          <w:sz w:val="22"/>
          <w:szCs w:val="22"/>
        </w:rPr>
        <w:t>C</w:t>
      </w:r>
      <w:r w:rsidRPr="008B1F90">
        <w:rPr>
          <w:sz w:val="22"/>
          <w:szCs w:val="22"/>
        </w:rPr>
        <w:t>OVA (B). *</w:t>
      </w:r>
      <w:proofErr w:type="gramStart"/>
      <w:r w:rsidRPr="008B1F90">
        <w:rPr>
          <w:sz w:val="22"/>
          <w:szCs w:val="22"/>
        </w:rPr>
        <w:t>indicates</w:t>
      </w:r>
      <w:proofErr w:type="gramEnd"/>
      <w:r w:rsidRPr="008B1F90">
        <w:rPr>
          <w:sz w:val="22"/>
          <w:szCs w:val="22"/>
        </w:rPr>
        <w:t xml:space="preserve"> p&lt;0.05 by Student’s </w:t>
      </w:r>
      <w:r w:rsidRPr="008B1F90">
        <w:rPr>
          <w:i/>
          <w:sz w:val="22"/>
          <w:szCs w:val="22"/>
        </w:rPr>
        <w:t>t</w:t>
      </w:r>
      <w:r w:rsidRPr="008B1F90">
        <w:rPr>
          <w:sz w:val="22"/>
          <w:szCs w:val="22"/>
        </w:rPr>
        <w:t>-test (</w:t>
      </w:r>
      <w:r w:rsidR="008B0FC7">
        <w:rPr>
          <w:sz w:val="22"/>
          <w:szCs w:val="22"/>
        </w:rPr>
        <w:t>E</w:t>
      </w:r>
      <w:r w:rsidRPr="008B1F90">
        <w:rPr>
          <w:sz w:val="22"/>
          <w:szCs w:val="22"/>
        </w:rPr>
        <w:t>), or Wilcoxon-Rank Sum Test (</w:t>
      </w:r>
      <w:r w:rsidR="008B0FC7">
        <w:rPr>
          <w:sz w:val="22"/>
          <w:szCs w:val="22"/>
        </w:rPr>
        <w:t>F</w:t>
      </w:r>
      <w:r w:rsidRPr="008B1F90">
        <w:rPr>
          <w:sz w:val="22"/>
          <w:szCs w:val="22"/>
        </w:rPr>
        <w:t xml:space="preserve">). The saline-exposed mice are depicted in black, the </w:t>
      </w:r>
      <w:proofErr w:type="spellStart"/>
      <w:r w:rsidRPr="008B1F90">
        <w:rPr>
          <w:sz w:val="22"/>
          <w:szCs w:val="22"/>
        </w:rPr>
        <w:t>cabosil</w:t>
      </w:r>
      <w:proofErr w:type="spellEnd"/>
      <w:r w:rsidRPr="008B1F90">
        <w:rPr>
          <w:sz w:val="22"/>
          <w:szCs w:val="22"/>
        </w:rPr>
        <w:t xml:space="preserve">-exposed mice are depicted in white and the MCP230-exposed mice are depicted in grey. Where the saline- and </w:t>
      </w:r>
      <w:proofErr w:type="spellStart"/>
      <w:r w:rsidRPr="008B1F90">
        <w:rPr>
          <w:sz w:val="22"/>
          <w:szCs w:val="22"/>
        </w:rPr>
        <w:t>cabosil</w:t>
      </w:r>
      <w:proofErr w:type="spellEnd"/>
      <w:r w:rsidRPr="008B1F90">
        <w:rPr>
          <w:sz w:val="22"/>
          <w:szCs w:val="22"/>
        </w:rPr>
        <w:t>- exposed groups are combined, these mice are depicted in black and white stripes.</w:t>
      </w:r>
    </w:p>
    <w:p w14:paraId="099B84E5" w14:textId="77777777" w:rsidR="002F26E7" w:rsidRPr="008B1F90" w:rsidRDefault="002F26E7" w:rsidP="002F26E7">
      <w:pPr>
        <w:spacing w:line="480" w:lineRule="auto"/>
        <w:rPr>
          <w:sz w:val="22"/>
          <w:szCs w:val="22"/>
        </w:rPr>
      </w:pPr>
    </w:p>
    <w:p w14:paraId="2E460D33" w14:textId="71DB3A9C" w:rsidR="002F26E7" w:rsidRDefault="00206B25" w:rsidP="002F26E7">
      <w:pPr>
        <w:spacing w:line="480" w:lineRule="auto"/>
        <w:rPr>
          <w:sz w:val="22"/>
          <w:szCs w:val="22"/>
        </w:rPr>
      </w:pPr>
      <w:r>
        <w:rPr>
          <w:b/>
          <w:sz w:val="22"/>
          <w:szCs w:val="22"/>
        </w:rPr>
        <w:t>Figure 5</w:t>
      </w:r>
      <w:r w:rsidR="002F26E7" w:rsidRPr="008B1F90">
        <w:rPr>
          <w:b/>
          <w:sz w:val="22"/>
          <w:szCs w:val="22"/>
        </w:rPr>
        <w:t xml:space="preserve">:  Exposure to MCP230 </w:t>
      </w:r>
      <w:r w:rsidR="002F26E7" w:rsidRPr="008B1F90">
        <w:rPr>
          <w:b/>
          <w:i/>
          <w:sz w:val="22"/>
          <w:szCs w:val="22"/>
        </w:rPr>
        <w:t>in utero</w:t>
      </w:r>
      <w:r w:rsidR="002F26E7" w:rsidRPr="008B1F90">
        <w:rPr>
          <w:b/>
          <w:sz w:val="22"/>
          <w:szCs w:val="22"/>
        </w:rPr>
        <w:t xml:space="preserve"> results in skeletal muscle mitochondrial abnormalities following high fat diet consumption as adults</w:t>
      </w:r>
      <w:r w:rsidR="002F26E7" w:rsidRPr="008B1F90">
        <w:rPr>
          <w:sz w:val="22"/>
          <w:szCs w:val="22"/>
        </w:rPr>
        <w:t xml:space="preserve">. </w:t>
      </w:r>
      <w:r w:rsidR="00B04519" w:rsidRPr="008B1F90">
        <w:rPr>
          <w:sz w:val="22"/>
          <w:szCs w:val="22"/>
        </w:rPr>
        <w:t xml:space="preserve">(A) </w:t>
      </w:r>
      <w:proofErr w:type="spellStart"/>
      <w:proofErr w:type="gramStart"/>
      <w:r w:rsidR="002F26E7" w:rsidRPr="008B1F90">
        <w:rPr>
          <w:sz w:val="22"/>
          <w:szCs w:val="22"/>
        </w:rPr>
        <w:t>mtDNA</w:t>
      </w:r>
      <w:proofErr w:type="spellEnd"/>
      <w:proofErr w:type="gramEnd"/>
      <w:r w:rsidR="002F26E7" w:rsidRPr="008B1F90">
        <w:rPr>
          <w:sz w:val="22"/>
          <w:szCs w:val="22"/>
        </w:rPr>
        <w:t xml:space="preserve"> copy number, </w:t>
      </w:r>
      <w:r w:rsidR="00B04519" w:rsidRPr="008B1F90">
        <w:rPr>
          <w:sz w:val="22"/>
          <w:szCs w:val="22"/>
        </w:rPr>
        <w:t xml:space="preserve">(B) </w:t>
      </w:r>
      <w:r w:rsidR="002F26E7" w:rsidRPr="008B1F90">
        <w:rPr>
          <w:sz w:val="22"/>
          <w:szCs w:val="22"/>
        </w:rPr>
        <w:t>citrate synthase activity and</w:t>
      </w:r>
      <w:r w:rsidR="00B04519" w:rsidRPr="008B1F90">
        <w:rPr>
          <w:sz w:val="22"/>
          <w:szCs w:val="22"/>
        </w:rPr>
        <w:t xml:space="preserve"> (C)</w:t>
      </w:r>
      <w:r w:rsidR="002F26E7" w:rsidRPr="008B1F90">
        <w:rPr>
          <w:sz w:val="22"/>
          <w:szCs w:val="22"/>
        </w:rPr>
        <w:t xml:space="preserve"> mRNA levels of oxidative phosphorylation genes were reduced in the quadriceps muscles of mice that were </w:t>
      </w:r>
      <w:r w:rsidR="001E09AE">
        <w:rPr>
          <w:sz w:val="22"/>
          <w:szCs w:val="22"/>
        </w:rPr>
        <w:t xml:space="preserve">indirectly </w:t>
      </w:r>
      <w:r w:rsidR="002F26E7" w:rsidRPr="008B1F90">
        <w:rPr>
          <w:sz w:val="22"/>
          <w:szCs w:val="22"/>
        </w:rPr>
        <w:t xml:space="preserve">exposed to MCP230 </w:t>
      </w:r>
      <w:r w:rsidR="002F26E7" w:rsidRPr="008B1F90">
        <w:rPr>
          <w:i/>
          <w:sz w:val="22"/>
          <w:szCs w:val="22"/>
        </w:rPr>
        <w:t>in utero</w:t>
      </w:r>
      <w:r w:rsidR="002F26E7" w:rsidRPr="008B1F90">
        <w:rPr>
          <w:sz w:val="22"/>
          <w:szCs w:val="22"/>
        </w:rPr>
        <w:t xml:space="preserve"> and subjected to 12 </w:t>
      </w:r>
      <w:proofErr w:type="spellStart"/>
      <w:r w:rsidR="002F26E7" w:rsidRPr="008B1F90">
        <w:rPr>
          <w:sz w:val="22"/>
          <w:szCs w:val="22"/>
        </w:rPr>
        <w:t>wk</w:t>
      </w:r>
      <w:proofErr w:type="spellEnd"/>
      <w:r w:rsidR="002F26E7" w:rsidRPr="008B1F90">
        <w:rPr>
          <w:sz w:val="22"/>
          <w:szCs w:val="22"/>
        </w:rPr>
        <w:t xml:space="preserve"> of high fat diet as adults. Quadriceps </w:t>
      </w:r>
      <w:r w:rsidR="00BC1E1D">
        <w:rPr>
          <w:sz w:val="22"/>
          <w:szCs w:val="22"/>
        </w:rPr>
        <w:t>PGC-1α</w:t>
      </w:r>
      <w:r w:rsidR="001C6384">
        <w:rPr>
          <w:sz w:val="22"/>
          <w:szCs w:val="22"/>
        </w:rPr>
        <w:t>, LC3</w:t>
      </w:r>
      <w:r w:rsidR="00BC1E1D">
        <w:rPr>
          <w:sz w:val="22"/>
          <w:szCs w:val="22"/>
        </w:rPr>
        <w:t xml:space="preserve"> and select </w:t>
      </w:r>
      <w:r w:rsidR="002F26E7" w:rsidRPr="008B1F90">
        <w:rPr>
          <w:sz w:val="22"/>
          <w:szCs w:val="22"/>
        </w:rPr>
        <w:t xml:space="preserve">electron transport chain protein expression was </w:t>
      </w:r>
      <w:r w:rsidR="00BC1E1D">
        <w:rPr>
          <w:sz w:val="22"/>
          <w:szCs w:val="22"/>
        </w:rPr>
        <w:t xml:space="preserve">unchanged </w:t>
      </w:r>
      <w:r w:rsidR="002F26E7" w:rsidRPr="008B1F90">
        <w:rPr>
          <w:sz w:val="22"/>
          <w:szCs w:val="22"/>
        </w:rPr>
        <w:t>in the MCP230-exposed mice (D</w:t>
      </w:r>
      <w:r w:rsidR="00CD7D21" w:rsidRPr="008B1F90">
        <w:rPr>
          <w:sz w:val="22"/>
          <w:szCs w:val="22"/>
        </w:rPr>
        <w:t>, representative blot</w:t>
      </w:r>
      <w:r w:rsidR="00BC1E1D">
        <w:rPr>
          <w:sz w:val="22"/>
          <w:szCs w:val="22"/>
        </w:rPr>
        <w:t>s</w:t>
      </w:r>
      <w:r w:rsidR="002F26E7" w:rsidRPr="008B1F90">
        <w:rPr>
          <w:sz w:val="22"/>
          <w:szCs w:val="22"/>
        </w:rPr>
        <w:t xml:space="preserve"> and E</w:t>
      </w:r>
      <w:r w:rsidR="001C6384">
        <w:rPr>
          <w:sz w:val="22"/>
          <w:szCs w:val="22"/>
        </w:rPr>
        <w:t>-F</w:t>
      </w:r>
      <w:r w:rsidR="00CD7D21" w:rsidRPr="008B1F90">
        <w:rPr>
          <w:sz w:val="22"/>
          <w:szCs w:val="22"/>
        </w:rPr>
        <w:t>, relative quantification</w:t>
      </w:r>
      <w:r w:rsidR="002F26E7" w:rsidRPr="008B1F90">
        <w:rPr>
          <w:sz w:val="22"/>
          <w:szCs w:val="22"/>
        </w:rPr>
        <w:t xml:space="preserve">). Data shown is the group mean ± SE. *indicates p&lt;0.05 via Student’s </w:t>
      </w:r>
      <w:r w:rsidR="002F26E7" w:rsidRPr="008B1F90">
        <w:rPr>
          <w:i/>
          <w:sz w:val="22"/>
          <w:szCs w:val="22"/>
        </w:rPr>
        <w:t>t</w:t>
      </w:r>
      <w:r w:rsidR="002F26E7" w:rsidRPr="008B1F90">
        <w:rPr>
          <w:sz w:val="22"/>
          <w:szCs w:val="22"/>
        </w:rPr>
        <w:t>-test. n=</w:t>
      </w:r>
      <w:r w:rsidR="002B5FB3">
        <w:rPr>
          <w:sz w:val="22"/>
          <w:szCs w:val="22"/>
        </w:rPr>
        <w:t>7</w:t>
      </w:r>
      <w:r w:rsidR="002F26E7" w:rsidRPr="008B1F90">
        <w:rPr>
          <w:sz w:val="22"/>
          <w:szCs w:val="22"/>
        </w:rPr>
        <w:t>-12/group. The saline-exposed mice are depicted in black and the MCP230-exposed mice are depicted in grey.</w:t>
      </w:r>
    </w:p>
    <w:p w14:paraId="6EB3BAD7" w14:textId="77777777" w:rsidR="00BC1E1D" w:rsidRPr="008B1F90" w:rsidRDefault="00BC1E1D" w:rsidP="002F26E7">
      <w:pPr>
        <w:spacing w:line="480" w:lineRule="auto"/>
        <w:rPr>
          <w:sz w:val="22"/>
          <w:szCs w:val="22"/>
        </w:rPr>
      </w:pPr>
    </w:p>
    <w:p w14:paraId="33D432F5" w14:textId="37F84D0A" w:rsidR="00BC1E1D" w:rsidRDefault="00BC1E1D" w:rsidP="00BC1E1D">
      <w:pPr>
        <w:spacing w:line="480" w:lineRule="auto"/>
        <w:rPr>
          <w:sz w:val="22"/>
          <w:szCs w:val="22"/>
        </w:rPr>
      </w:pPr>
      <w:r>
        <w:rPr>
          <w:b/>
          <w:sz w:val="22"/>
          <w:szCs w:val="22"/>
        </w:rPr>
        <w:t>Figure 6</w:t>
      </w:r>
      <w:r w:rsidRPr="008B1F90">
        <w:rPr>
          <w:b/>
          <w:sz w:val="22"/>
          <w:szCs w:val="22"/>
        </w:rPr>
        <w:t xml:space="preserve">:  </w:t>
      </w:r>
      <w:r w:rsidR="00E115A5">
        <w:rPr>
          <w:b/>
          <w:sz w:val="22"/>
          <w:szCs w:val="22"/>
        </w:rPr>
        <w:t xml:space="preserve">Indirect exposure to </w:t>
      </w:r>
      <w:r w:rsidR="0092732A">
        <w:rPr>
          <w:b/>
          <w:sz w:val="22"/>
          <w:szCs w:val="22"/>
        </w:rPr>
        <w:t xml:space="preserve">MCP230 </w:t>
      </w:r>
      <w:r w:rsidR="0092732A" w:rsidRPr="0092732A">
        <w:rPr>
          <w:b/>
          <w:i/>
          <w:sz w:val="22"/>
          <w:szCs w:val="22"/>
        </w:rPr>
        <w:t>in utero</w:t>
      </w:r>
      <w:r w:rsidR="0092732A">
        <w:rPr>
          <w:b/>
          <w:sz w:val="22"/>
          <w:szCs w:val="22"/>
        </w:rPr>
        <w:t xml:space="preserve"> is not associated with reductions in the mRNA of u</w:t>
      </w:r>
      <w:r w:rsidR="005D79CF" w:rsidRPr="0092732A">
        <w:rPr>
          <w:b/>
          <w:sz w:val="22"/>
          <w:szCs w:val="22"/>
        </w:rPr>
        <w:t>pstream regulators of mitochondrial biogenesis</w:t>
      </w:r>
      <w:r w:rsidR="0092732A" w:rsidRPr="0092732A">
        <w:rPr>
          <w:b/>
          <w:sz w:val="22"/>
          <w:szCs w:val="22"/>
        </w:rPr>
        <w:t xml:space="preserve"> </w:t>
      </w:r>
      <w:r w:rsidRPr="008B1F90">
        <w:rPr>
          <w:sz w:val="22"/>
          <w:szCs w:val="22"/>
        </w:rPr>
        <w:t>(A)</w:t>
      </w:r>
      <w:r w:rsidR="005D79CF">
        <w:rPr>
          <w:sz w:val="22"/>
          <w:szCs w:val="22"/>
        </w:rPr>
        <w:t xml:space="preserve"> </w:t>
      </w:r>
      <w:proofErr w:type="spellStart"/>
      <w:r w:rsidR="005D79CF" w:rsidRPr="00FA1438">
        <w:rPr>
          <w:i/>
          <w:sz w:val="22"/>
          <w:szCs w:val="22"/>
        </w:rPr>
        <w:t>Ppard</w:t>
      </w:r>
      <w:proofErr w:type="spellEnd"/>
      <w:r w:rsidR="0092732A">
        <w:rPr>
          <w:i/>
          <w:sz w:val="22"/>
          <w:szCs w:val="22"/>
        </w:rPr>
        <w:t xml:space="preserve"> </w:t>
      </w:r>
      <w:r w:rsidR="0092732A">
        <w:rPr>
          <w:sz w:val="22"/>
          <w:szCs w:val="22"/>
        </w:rPr>
        <w:t xml:space="preserve">and </w:t>
      </w:r>
      <w:r w:rsidR="0092732A" w:rsidRPr="008B1F90">
        <w:rPr>
          <w:sz w:val="22"/>
          <w:szCs w:val="22"/>
        </w:rPr>
        <w:t xml:space="preserve">(C) </w:t>
      </w:r>
      <w:r w:rsidR="0092732A" w:rsidRPr="00FA1438">
        <w:rPr>
          <w:i/>
          <w:sz w:val="22"/>
          <w:szCs w:val="22"/>
        </w:rPr>
        <w:t>Ppargc1b</w:t>
      </w:r>
      <w:r w:rsidR="0092732A">
        <w:rPr>
          <w:i/>
          <w:sz w:val="22"/>
          <w:szCs w:val="22"/>
        </w:rPr>
        <w:t xml:space="preserve"> </w:t>
      </w:r>
      <w:r w:rsidR="0092732A">
        <w:rPr>
          <w:sz w:val="22"/>
          <w:szCs w:val="22"/>
        </w:rPr>
        <w:t>mRNA was elevated</w:t>
      </w:r>
      <w:r w:rsidR="00A46BB4">
        <w:rPr>
          <w:sz w:val="22"/>
          <w:szCs w:val="22"/>
        </w:rPr>
        <w:t xml:space="preserve"> in the MCP230-exposed mice</w:t>
      </w:r>
      <w:r w:rsidR="0092732A">
        <w:rPr>
          <w:sz w:val="22"/>
          <w:szCs w:val="22"/>
        </w:rPr>
        <w:t>, whereas</w:t>
      </w:r>
      <w:r w:rsidRPr="008B1F90">
        <w:rPr>
          <w:sz w:val="22"/>
          <w:szCs w:val="22"/>
        </w:rPr>
        <w:t xml:space="preserve"> (B)</w:t>
      </w:r>
      <w:r w:rsidRPr="00FA1438">
        <w:rPr>
          <w:i/>
          <w:sz w:val="22"/>
          <w:szCs w:val="22"/>
        </w:rPr>
        <w:t xml:space="preserve"> </w:t>
      </w:r>
      <w:r w:rsidR="005D79CF" w:rsidRPr="00FA1438">
        <w:rPr>
          <w:i/>
          <w:sz w:val="22"/>
          <w:szCs w:val="22"/>
        </w:rPr>
        <w:t>Ppargc1a</w:t>
      </w:r>
      <w:r w:rsidR="005D79CF">
        <w:rPr>
          <w:sz w:val="22"/>
          <w:szCs w:val="22"/>
        </w:rPr>
        <w:t>, (D)</w:t>
      </w:r>
      <w:r w:rsidR="005D79CF" w:rsidRPr="00FA1438">
        <w:rPr>
          <w:i/>
          <w:sz w:val="22"/>
          <w:szCs w:val="22"/>
        </w:rPr>
        <w:t xml:space="preserve"> Nrf1</w:t>
      </w:r>
      <w:r w:rsidR="005D79CF">
        <w:rPr>
          <w:sz w:val="22"/>
          <w:szCs w:val="22"/>
        </w:rPr>
        <w:t xml:space="preserve">, (E) </w:t>
      </w:r>
      <w:r w:rsidR="005D79CF" w:rsidRPr="00FA1438">
        <w:rPr>
          <w:i/>
          <w:sz w:val="22"/>
          <w:szCs w:val="22"/>
        </w:rPr>
        <w:t>Nfe2l2</w:t>
      </w:r>
      <w:r w:rsidR="005D79CF">
        <w:rPr>
          <w:sz w:val="22"/>
          <w:szCs w:val="22"/>
        </w:rPr>
        <w:t xml:space="preserve"> and (F) </w:t>
      </w:r>
      <w:proofErr w:type="spellStart"/>
      <w:r w:rsidR="005D79CF" w:rsidRPr="00FA1438">
        <w:rPr>
          <w:i/>
          <w:sz w:val="22"/>
          <w:szCs w:val="22"/>
        </w:rPr>
        <w:t>Tfam</w:t>
      </w:r>
      <w:proofErr w:type="spellEnd"/>
      <w:r w:rsidR="0092732A">
        <w:rPr>
          <w:i/>
          <w:sz w:val="22"/>
          <w:szCs w:val="22"/>
        </w:rPr>
        <w:t xml:space="preserve"> </w:t>
      </w:r>
      <w:r w:rsidR="0092732A">
        <w:rPr>
          <w:sz w:val="22"/>
          <w:szCs w:val="22"/>
        </w:rPr>
        <w:t>mRNA w</w:t>
      </w:r>
      <w:r w:rsidR="00A46BB4">
        <w:rPr>
          <w:sz w:val="22"/>
          <w:szCs w:val="22"/>
        </w:rPr>
        <w:t>ere</w:t>
      </w:r>
      <w:r w:rsidR="0092732A">
        <w:rPr>
          <w:sz w:val="22"/>
          <w:szCs w:val="22"/>
        </w:rPr>
        <w:t xml:space="preserve"> not different</w:t>
      </w:r>
      <w:r w:rsidR="0092732A">
        <w:rPr>
          <w:i/>
          <w:sz w:val="22"/>
          <w:szCs w:val="22"/>
        </w:rPr>
        <w:t xml:space="preserve">. </w:t>
      </w:r>
      <w:r w:rsidR="005D79CF">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sidR="00690E6B">
        <w:rPr>
          <w:sz w:val="22"/>
          <w:szCs w:val="22"/>
        </w:rPr>
        <w:t xml:space="preserve"> (A) or Wilcoxon-</w:t>
      </w:r>
      <w:r w:rsidR="008A797C">
        <w:rPr>
          <w:sz w:val="22"/>
          <w:szCs w:val="22"/>
        </w:rPr>
        <w:t xml:space="preserve">Rank Sum </w:t>
      </w:r>
      <w:r w:rsidR="00690E6B">
        <w:rPr>
          <w:sz w:val="22"/>
          <w:szCs w:val="22"/>
        </w:rPr>
        <w:t>T</w:t>
      </w:r>
      <w:r w:rsidR="008A797C">
        <w:rPr>
          <w:sz w:val="22"/>
          <w:szCs w:val="22"/>
        </w:rPr>
        <w:t>est</w:t>
      </w:r>
      <w:r w:rsidR="00690E6B">
        <w:rPr>
          <w:sz w:val="22"/>
          <w:szCs w:val="22"/>
        </w:rPr>
        <w:t xml:space="preserve"> (C)</w:t>
      </w:r>
      <w:r w:rsidRPr="008B1F90">
        <w:rPr>
          <w:sz w:val="22"/>
          <w:szCs w:val="22"/>
        </w:rPr>
        <w:t>. n=7-12/group. The saline-exposed mice are depicted in black and the MCP230-exposed mice are depicted in grey.</w:t>
      </w:r>
    </w:p>
    <w:p w14:paraId="3428153A" w14:textId="77777777" w:rsidR="00E8209B" w:rsidRDefault="00E8209B" w:rsidP="00BC1E1D">
      <w:pPr>
        <w:spacing w:line="480" w:lineRule="auto"/>
        <w:rPr>
          <w:sz w:val="22"/>
          <w:szCs w:val="22"/>
        </w:rPr>
      </w:pPr>
    </w:p>
    <w:p w14:paraId="5847D489" w14:textId="55B937E7" w:rsidR="00E8209B" w:rsidRPr="008B1F90" w:rsidRDefault="00E8209B" w:rsidP="00E8209B">
      <w:pPr>
        <w:spacing w:line="480" w:lineRule="auto"/>
        <w:rPr>
          <w:sz w:val="22"/>
          <w:szCs w:val="22"/>
        </w:rPr>
      </w:pPr>
      <w:r>
        <w:rPr>
          <w:b/>
          <w:sz w:val="22"/>
          <w:szCs w:val="22"/>
        </w:rPr>
        <w:t>Figure 7</w:t>
      </w:r>
      <w:r w:rsidRPr="008B1F90">
        <w:rPr>
          <w:b/>
          <w:sz w:val="22"/>
          <w:szCs w:val="22"/>
        </w:rPr>
        <w:t xml:space="preserve">:  </w:t>
      </w:r>
      <w:r>
        <w:rPr>
          <w:b/>
          <w:sz w:val="22"/>
          <w:szCs w:val="22"/>
        </w:rPr>
        <w:t xml:space="preserve">The antioxidant defense system is </w:t>
      </w:r>
      <w:proofErr w:type="spellStart"/>
      <w:r>
        <w:rPr>
          <w:b/>
          <w:sz w:val="22"/>
          <w:szCs w:val="22"/>
        </w:rPr>
        <w:t>upregulated</w:t>
      </w:r>
      <w:proofErr w:type="spellEnd"/>
      <w:r>
        <w:rPr>
          <w:b/>
          <w:sz w:val="22"/>
          <w:szCs w:val="22"/>
        </w:rPr>
        <w:t xml:space="preserve"> in the quadriceps </w:t>
      </w:r>
      <w:r w:rsidR="00C66CD0">
        <w:rPr>
          <w:b/>
          <w:sz w:val="22"/>
          <w:szCs w:val="22"/>
        </w:rPr>
        <w:t>of</w:t>
      </w:r>
      <w:r>
        <w:rPr>
          <w:b/>
          <w:sz w:val="22"/>
          <w:szCs w:val="22"/>
        </w:rPr>
        <w:t xml:space="preserve"> MCP230</w:t>
      </w:r>
      <w:r w:rsidR="00C66CD0">
        <w:rPr>
          <w:b/>
          <w:sz w:val="22"/>
          <w:szCs w:val="22"/>
        </w:rPr>
        <w:t>-exposed mice</w:t>
      </w:r>
      <w:r>
        <w:rPr>
          <w:b/>
          <w:sz w:val="22"/>
          <w:szCs w:val="22"/>
        </w:rPr>
        <w:t>.</w:t>
      </w:r>
      <w:r>
        <w:rPr>
          <w:i/>
          <w:sz w:val="22"/>
          <w:szCs w:val="22"/>
        </w:rPr>
        <w:t xml:space="preserve"> </w:t>
      </w:r>
      <w:r>
        <w:rPr>
          <w:sz w:val="22"/>
          <w:szCs w:val="22"/>
        </w:rPr>
        <w:t xml:space="preserve"> </w:t>
      </w:r>
      <w:r w:rsidRPr="008B1F90">
        <w:rPr>
          <w:sz w:val="22"/>
          <w:szCs w:val="22"/>
        </w:rPr>
        <w:t xml:space="preserve">Data shown is the group mean ± SE. *indicates p&lt;0.05 via Student’s </w:t>
      </w:r>
      <w:r w:rsidRPr="008B1F90">
        <w:rPr>
          <w:i/>
          <w:sz w:val="22"/>
          <w:szCs w:val="22"/>
        </w:rPr>
        <w:t>t</w:t>
      </w:r>
      <w:r w:rsidRPr="008B1F90">
        <w:rPr>
          <w:sz w:val="22"/>
          <w:szCs w:val="22"/>
        </w:rPr>
        <w:t>-test</w:t>
      </w:r>
      <w:r>
        <w:rPr>
          <w:sz w:val="22"/>
          <w:szCs w:val="22"/>
        </w:rPr>
        <w:t xml:space="preserve"> (</w:t>
      </w:r>
      <w:r w:rsidR="00FB2002" w:rsidRPr="00FB2002">
        <w:rPr>
          <w:i/>
          <w:sz w:val="22"/>
          <w:szCs w:val="22"/>
        </w:rPr>
        <w:t>Cat</w:t>
      </w:r>
      <w:r>
        <w:rPr>
          <w:sz w:val="22"/>
          <w:szCs w:val="22"/>
        </w:rPr>
        <w:t>)</w:t>
      </w:r>
      <w:r w:rsidR="00FB2002">
        <w:rPr>
          <w:sz w:val="22"/>
          <w:szCs w:val="22"/>
        </w:rPr>
        <w:t xml:space="preserve">, Welch’s </w:t>
      </w:r>
      <w:r w:rsidR="00FB2002">
        <w:rPr>
          <w:i/>
          <w:sz w:val="22"/>
          <w:szCs w:val="22"/>
        </w:rPr>
        <w:t>t</w:t>
      </w:r>
      <w:r w:rsidR="00FB2002">
        <w:rPr>
          <w:sz w:val="22"/>
          <w:szCs w:val="22"/>
        </w:rPr>
        <w:t>-test (</w:t>
      </w:r>
      <w:r w:rsidR="00FB2002" w:rsidRPr="00FB2002">
        <w:rPr>
          <w:i/>
          <w:sz w:val="22"/>
          <w:szCs w:val="22"/>
        </w:rPr>
        <w:t>Sod1</w:t>
      </w:r>
      <w:r w:rsidR="00FB2002">
        <w:rPr>
          <w:sz w:val="22"/>
          <w:szCs w:val="22"/>
        </w:rPr>
        <w:t xml:space="preserve">, </w:t>
      </w:r>
      <w:r w:rsidR="00FB2002" w:rsidRPr="00FB2002">
        <w:rPr>
          <w:i/>
          <w:sz w:val="22"/>
          <w:szCs w:val="22"/>
        </w:rPr>
        <w:t>Sod2</w:t>
      </w:r>
      <w:r w:rsidR="00FB2002">
        <w:rPr>
          <w:sz w:val="22"/>
          <w:szCs w:val="22"/>
        </w:rPr>
        <w:t xml:space="preserve">, </w:t>
      </w:r>
      <w:r w:rsidR="00FB2002" w:rsidRPr="00FB2002">
        <w:rPr>
          <w:i/>
          <w:sz w:val="22"/>
          <w:szCs w:val="22"/>
        </w:rPr>
        <w:t>Gpx1</w:t>
      </w:r>
      <w:r w:rsidR="00FB2002">
        <w:rPr>
          <w:sz w:val="22"/>
          <w:szCs w:val="22"/>
        </w:rPr>
        <w:t>)</w:t>
      </w:r>
      <w:r>
        <w:rPr>
          <w:sz w:val="22"/>
          <w:szCs w:val="22"/>
        </w:rPr>
        <w:t xml:space="preserve"> or Wilcoxon-Rank Sum Test (</w:t>
      </w:r>
      <w:r w:rsidR="00FB2002" w:rsidRPr="00FB2002">
        <w:rPr>
          <w:i/>
          <w:sz w:val="22"/>
          <w:szCs w:val="22"/>
        </w:rPr>
        <w:t>Ucp2</w:t>
      </w:r>
      <w:r w:rsidR="00FB2002">
        <w:rPr>
          <w:sz w:val="22"/>
          <w:szCs w:val="22"/>
        </w:rPr>
        <w:t xml:space="preserve">, </w:t>
      </w:r>
      <w:proofErr w:type="spellStart"/>
      <w:r w:rsidR="00FB2002" w:rsidRPr="00FB2002">
        <w:rPr>
          <w:i/>
          <w:sz w:val="22"/>
          <w:szCs w:val="22"/>
        </w:rPr>
        <w:t>Gclm</w:t>
      </w:r>
      <w:proofErr w:type="spellEnd"/>
      <w:r>
        <w:rPr>
          <w:sz w:val="22"/>
          <w:szCs w:val="22"/>
        </w:rPr>
        <w:t>)</w:t>
      </w:r>
      <w:r w:rsidRPr="008B1F90">
        <w:rPr>
          <w:sz w:val="22"/>
          <w:szCs w:val="22"/>
        </w:rPr>
        <w:t>. n=7-12/group. The saline-exposed mice are depicted in black and the MCP230-exposed mice are depicted in grey.</w:t>
      </w:r>
    </w:p>
    <w:p w14:paraId="00C31D4D" w14:textId="77777777" w:rsidR="00E8209B" w:rsidRPr="008B1F90" w:rsidRDefault="00E8209B" w:rsidP="00BC1E1D">
      <w:pPr>
        <w:spacing w:line="480" w:lineRule="auto"/>
        <w:rPr>
          <w:sz w:val="22"/>
          <w:szCs w:val="22"/>
        </w:rPr>
      </w:pPr>
    </w:p>
    <w:p w14:paraId="5075265B" w14:textId="77777777" w:rsidR="002F26E7" w:rsidRPr="008B1F90" w:rsidRDefault="002F26E7" w:rsidP="002F26E7">
      <w:pPr>
        <w:spacing w:line="480" w:lineRule="auto"/>
        <w:rPr>
          <w:sz w:val="22"/>
          <w:szCs w:val="22"/>
        </w:rPr>
      </w:pPr>
    </w:p>
    <w:p w14:paraId="394D602E" w14:textId="77777777" w:rsidR="002F26E7" w:rsidRPr="008B1F90" w:rsidRDefault="002F26E7">
      <w:pPr>
        <w:spacing w:line="480" w:lineRule="auto"/>
        <w:rPr>
          <w:sz w:val="22"/>
          <w:szCs w:val="22"/>
        </w:rPr>
      </w:pPr>
    </w:p>
    <w:p w14:paraId="3C5BCB8F" w14:textId="77777777" w:rsidR="004B4689" w:rsidRDefault="004B4689">
      <w:pPr>
        <w:rPr>
          <w:b/>
          <w:sz w:val="22"/>
          <w:szCs w:val="22"/>
        </w:rPr>
      </w:pPr>
      <w:r>
        <w:rPr>
          <w:b/>
          <w:sz w:val="22"/>
          <w:szCs w:val="22"/>
        </w:rPr>
        <w:br w:type="page"/>
      </w:r>
    </w:p>
    <w:p w14:paraId="64BB1ACD" w14:textId="4AE488AA" w:rsidR="00A410E7" w:rsidRPr="00D60157" w:rsidRDefault="00A410E7">
      <w:pPr>
        <w:spacing w:line="480" w:lineRule="auto"/>
        <w:rPr>
          <w:b/>
          <w:sz w:val="22"/>
          <w:szCs w:val="22"/>
        </w:rPr>
      </w:pPr>
      <w:r w:rsidRPr="00D60157">
        <w:rPr>
          <w:b/>
          <w:sz w:val="22"/>
          <w:szCs w:val="22"/>
        </w:rPr>
        <w:t>Tables</w:t>
      </w:r>
    </w:p>
    <w:p w14:paraId="4D0AB59F" w14:textId="02645715" w:rsidR="00A410E7" w:rsidRPr="00D60157" w:rsidRDefault="00A410E7" w:rsidP="00A410E7">
      <w:pPr>
        <w:rPr>
          <w:rFonts w:cs="Arial"/>
          <w:sz w:val="22"/>
          <w:szCs w:val="22"/>
        </w:rPr>
      </w:pPr>
      <w:r w:rsidRPr="00D60157">
        <w:rPr>
          <w:rFonts w:cs="Arial"/>
          <w:b/>
          <w:sz w:val="22"/>
          <w:szCs w:val="22"/>
        </w:rPr>
        <w:t>Table 1.</w:t>
      </w:r>
      <w:r w:rsidR="00BA5017" w:rsidRPr="00D60157">
        <w:rPr>
          <w:rFonts w:cs="Arial"/>
          <w:sz w:val="22"/>
          <w:szCs w:val="22"/>
        </w:rPr>
        <w:t xml:space="preserve"> Mitochondrial DNA copy number and relative gene expression were determined using the following primer sequences</w:t>
      </w:r>
      <w:r w:rsidRPr="00D60157">
        <w:rPr>
          <w:rFonts w:cs="Arial"/>
          <w:sz w:val="22"/>
          <w:szCs w:val="22"/>
        </w:rPr>
        <w:t xml:space="preserve">. </w:t>
      </w:r>
      <w:r w:rsidRPr="00D60157">
        <w:rPr>
          <w:rFonts w:cs="Arial"/>
          <w:i/>
          <w:sz w:val="22"/>
          <w:szCs w:val="22"/>
        </w:rPr>
        <w:t xml:space="preserve">Tsc2 </w:t>
      </w:r>
      <w:r w:rsidRPr="00D60157">
        <w:rPr>
          <w:rFonts w:cs="Arial"/>
          <w:sz w:val="22"/>
          <w:szCs w:val="22"/>
        </w:rPr>
        <w:t xml:space="preserve">and </w:t>
      </w:r>
      <w:r w:rsidRPr="00D60157">
        <w:rPr>
          <w:rFonts w:cs="Arial"/>
          <w:i/>
          <w:sz w:val="22"/>
          <w:szCs w:val="22"/>
        </w:rPr>
        <w:t>Rpl13a</w:t>
      </w:r>
      <w:r w:rsidRPr="00D60157">
        <w:rPr>
          <w:rFonts w:cs="Arial"/>
          <w:sz w:val="22"/>
          <w:szCs w:val="22"/>
        </w:rPr>
        <w:t xml:space="preserve"> were used for normalization</w:t>
      </w:r>
      <w:r w:rsidR="00096A99">
        <w:rPr>
          <w:rFonts w:cs="Arial"/>
          <w:sz w:val="22"/>
          <w:szCs w:val="22"/>
        </w:rPr>
        <w:t xml:space="preserve"> of genomic DNA and mRNA respectively.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4325"/>
        <w:gridCol w:w="4230"/>
      </w:tblGrid>
      <w:tr w:rsidR="00A410E7" w:rsidRPr="00D60157" w14:paraId="339E1447" w14:textId="77777777" w:rsidTr="00AC2C2D">
        <w:tc>
          <w:tcPr>
            <w:tcW w:w="1525" w:type="dxa"/>
            <w:tcBorders>
              <w:top w:val="single" w:sz="4" w:space="0" w:color="auto"/>
              <w:bottom w:val="single" w:sz="4" w:space="0" w:color="auto"/>
            </w:tcBorders>
            <w:shd w:val="clear" w:color="auto" w:fill="FFFFFF" w:themeFill="background1"/>
          </w:tcPr>
          <w:p w14:paraId="2EE68621" w14:textId="77777777" w:rsidR="00A410E7" w:rsidRPr="00D60157" w:rsidRDefault="00A410E7" w:rsidP="00EA248D">
            <w:pPr>
              <w:jc w:val="center"/>
              <w:rPr>
                <w:rFonts w:cs="Arial"/>
                <w:b/>
                <w:sz w:val="20"/>
                <w:szCs w:val="20"/>
              </w:rPr>
            </w:pPr>
            <w:r w:rsidRPr="00D60157">
              <w:rPr>
                <w:rFonts w:cs="Arial"/>
                <w:b/>
                <w:sz w:val="20"/>
                <w:szCs w:val="20"/>
              </w:rPr>
              <w:t>Region/gene</w:t>
            </w:r>
          </w:p>
        </w:tc>
        <w:tc>
          <w:tcPr>
            <w:tcW w:w="4325" w:type="dxa"/>
            <w:tcBorders>
              <w:top w:val="single" w:sz="4" w:space="0" w:color="auto"/>
              <w:bottom w:val="single" w:sz="4" w:space="0" w:color="auto"/>
            </w:tcBorders>
            <w:shd w:val="clear" w:color="auto" w:fill="FFFFFF" w:themeFill="background1"/>
          </w:tcPr>
          <w:p w14:paraId="5CB47302" w14:textId="77777777" w:rsidR="00A410E7" w:rsidRPr="00D60157" w:rsidRDefault="00A410E7" w:rsidP="00EA248D">
            <w:pPr>
              <w:jc w:val="center"/>
              <w:rPr>
                <w:rFonts w:cs="Arial"/>
                <w:b/>
                <w:sz w:val="20"/>
                <w:szCs w:val="20"/>
              </w:rPr>
            </w:pPr>
            <w:r w:rsidRPr="00D60157">
              <w:rPr>
                <w:rFonts w:cs="Arial"/>
                <w:b/>
                <w:sz w:val="20"/>
                <w:szCs w:val="20"/>
              </w:rPr>
              <w:t>Forward primer</w:t>
            </w:r>
          </w:p>
        </w:tc>
        <w:tc>
          <w:tcPr>
            <w:tcW w:w="4230" w:type="dxa"/>
            <w:tcBorders>
              <w:top w:val="single" w:sz="4" w:space="0" w:color="auto"/>
              <w:bottom w:val="single" w:sz="4" w:space="0" w:color="auto"/>
            </w:tcBorders>
            <w:shd w:val="clear" w:color="auto" w:fill="FFFFFF" w:themeFill="background1"/>
          </w:tcPr>
          <w:p w14:paraId="11ACF776" w14:textId="77777777" w:rsidR="00A410E7" w:rsidRPr="00D60157" w:rsidRDefault="00A410E7" w:rsidP="00EA248D">
            <w:pPr>
              <w:jc w:val="center"/>
              <w:rPr>
                <w:rFonts w:cs="Arial"/>
                <w:b/>
                <w:sz w:val="20"/>
                <w:szCs w:val="20"/>
              </w:rPr>
            </w:pPr>
            <w:r w:rsidRPr="00D60157">
              <w:rPr>
                <w:rFonts w:cs="Arial"/>
                <w:b/>
                <w:sz w:val="20"/>
                <w:szCs w:val="20"/>
              </w:rPr>
              <w:t>Reverse primer</w:t>
            </w:r>
          </w:p>
        </w:tc>
      </w:tr>
      <w:tr w:rsidR="00A410E7" w:rsidRPr="00D60157" w14:paraId="5732DFE4" w14:textId="77777777" w:rsidTr="00AC2C2D">
        <w:tc>
          <w:tcPr>
            <w:tcW w:w="1525" w:type="dxa"/>
            <w:tcBorders>
              <w:top w:val="single" w:sz="4" w:space="0" w:color="auto"/>
            </w:tcBorders>
            <w:shd w:val="clear" w:color="auto" w:fill="FFFFFF" w:themeFill="background1"/>
          </w:tcPr>
          <w:p w14:paraId="527CBA4A" w14:textId="77777777" w:rsidR="00A410E7" w:rsidRPr="00D60157" w:rsidRDefault="00A410E7" w:rsidP="00EA248D">
            <w:pPr>
              <w:jc w:val="right"/>
              <w:rPr>
                <w:rFonts w:cs="Arial"/>
                <w:b/>
                <w:sz w:val="20"/>
                <w:szCs w:val="20"/>
              </w:rPr>
            </w:pPr>
            <w:r w:rsidRPr="00D60157">
              <w:rPr>
                <w:rFonts w:cs="Arial"/>
                <w:b/>
                <w:sz w:val="20"/>
                <w:szCs w:val="20"/>
              </w:rPr>
              <w:t>d-Loop</w:t>
            </w:r>
          </w:p>
        </w:tc>
        <w:tc>
          <w:tcPr>
            <w:tcW w:w="4325" w:type="dxa"/>
            <w:tcBorders>
              <w:top w:val="single" w:sz="4" w:space="0" w:color="auto"/>
            </w:tcBorders>
            <w:shd w:val="clear" w:color="auto" w:fill="FFFFFF" w:themeFill="background1"/>
          </w:tcPr>
          <w:p w14:paraId="16038233" w14:textId="77777777" w:rsidR="00A410E7" w:rsidRPr="00D60157" w:rsidRDefault="00A410E7" w:rsidP="00BA5017">
            <w:pPr>
              <w:jc w:val="center"/>
              <w:rPr>
                <w:rFonts w:cs="Arial"/>
                <w:sz w:val="20"/>
                <w:szCs w:val="20"/>
              </w:rPr>
            </w:pPr>
            <w:r w:rsidRPr="00D60157">
              <w:rPr>
                <w:rFonts w:cs="Arial"/>
                <w:sz w:val="20"/>
                <w:szCs w:val="20"/>
              </w:rPr>
              <w:t>GGC CCA TTA AAC TTG GGG GT</w:t>
            </w:r>
          </w:p>
        </w:tc>
        <w:tc>
          <w:tcPr>
            <w:tcW w:w="4230" w:type="dxa"/>
            <w:tcBorders>
              <w:top w:val="single" w:sz="4" w:space="0" w:color="auto"/>
            </w:tcBorders>
            <w:shd w:val="clear" w:color="auto" w:fill="FFFFFF" w:themeFill="background1"/>
          </w:tcPr>
          <w:p w14:paraId="1FA6A5C9" w14:textId="77777777" w:rsidR="00A410E7" w:rsidRPr="00D60157" w:rsidRDefault="00A410E7" w:rsidP="00BA5017">
            <w:pPr>
              <w:jc w:val="center"/>
              <w:rPr>
                <w:rFonts w:cs="Arial"/>
                <w:sz w:val="20"/>
                <w:szCs w:val="20"/>
              </w:rPr>
            </w:pPr>
            <w:r w:rsidRPr="00D60157">
              <w:rPr>
                <w:rFonts w:cs="Arial"/>
                <w:sz w:val="20"/>
                <w:szCs w:val="20"/>
              </w:rPr>
              <w:t xml:space="preserve">TTC </w:t>
            </w:r>
            <w:proofErr w:type="spellStart"/>
            <w:r w:rsidRPr="00D60157">
              <w:rPr>
                <w:rFonts w:cs="Arial"/>
                <w:sz w:val="20"/>
                <w:szCs w:val="20"/>
              </w:rPr>
              <w:t>TTC</w:t>
            </w:r>
            <w:proofErr w:type="spellEnd"/>
            <w:r w:rsidRPr="00D60157">
              <w:rPr>
                <w:rFonts w:cs="Arial"/>
                <w:sz w:val="20"/>
                <w:szCs w:val="20"/>
              </w:rPr>
              <w:t xml:space="preserve"> ACC GTA GGT GCG TC</w:t>
            </w:r>
          </w:p>
        </w:tc>
      </w:tr>
      <w:tr w:rsidR="00A410E7" w:rsidRPr="00D60157" w14:paraId="24ECDB3C" w14:textId="77777777" w:rsidTr="00AC2C2D">
        <w:tc>
          <w:tcPr>
            <w:tcW w:w="1525" w:type="dxa"/>
            <w:shd w:val="clear" w:color="auto" w:fill="FFFFFF" w:themeFill="background1"/>
          </w:tcPr>
          <w:p w14:paraId="55C41FCB" w14:textId="77777777" w:rsidR="00A410E7" w:rsidRPr="00D60157" w:rsidRDefault="00A410E7" w:rsidP="00EA248D">
            <w:pPr>
              <w:jc w:val="right"/>
              <w:rPr>
                <w:rFonts w:cs="Arial"/>
                <w:b/>
                <w:i/>
                <w:sz w:val="20"/>
                <w:szCs w:val="20"/>
              </w:rPr>
            </w:pPr>
            <w:r w:rsidRPr="00D60157">
              <w:rPr>
                <w:rFonts w:cs="Arial"/>
                <w:b/>
                <w:i/>
                <w:sz w:val="20"/>
                <w:szCs w:val="20"/>
              </w:rPr>
              <w:t>mt-Nd1</w:t>
            </w:r>
          </w:p>
        </w:tc>
        <w:tc>
          <w:tcPr>
            <w:tcW w:w="4325" w:type="dxa"/>
            <w:shd w:val="clear" w:color="auto" w:fill="FFFFFF" w:themeFill="background1"/>
          </w:tcPr>
          <w:p w14:paraId="60049326" w14:textId="77777777" w:rsidR="00A410E7" w:rsidRPr="00D60157" w:rsidRDefault="00A410E7" w:rsidP="00BA5017">
            <w:pPr>
              <w:jc w:val="center"/>
              <w:rPr>
                <w:rFonts w:cs="Arial"/>
                <w:sz w:val="20"/>
                <w:szCs w:val="20"/>
              </w:rPr>
            </w:pPr>
            <w:r w:rsidRPr="00D60157">
              <w:rPr>
                <w:rFonts w:cs="Arial"/>
                <w:sz w:val="20"/>
                <w:szCs w:val="20"/>
              </w:rPr>
              <w:t>CGT CCC CAT TCT AAT CGC CA</w:t>
            </w:r>
          </w:p>
        </w:tc>
        <w:tc>
          <w:tcPr>
            <w:tcW w:w="4230" w:type="dxa"/>
            <w:shd w:val="clear" w:color="auto" w:fill="FFFFFF" w:themeFill="background1"/>
          </w:tcPr>
          <w:p w14:paraId="2A8E01EE" w14:textId="77777777" w:rsidR="00A410E7" w:rsidRPr="00D60157" w:rsidRDefault="00A410E7" w:rsidP="00BA5017">
            <w:pPr>
              <w:jc w:val="center"/>
              <w:rPr>
                <w:rFonts w:cs="Arial"/>
                <w:sz w:val="20"/>
                <w:szCs w:val="20"/>
              </w:rPr>
            </w:pPr>
            <w:r w:rsidRPr="00D60157">
              <w:rPr>
                <w:rFonts w:cs="Arial"/>
                <w:sz w:val="20"/>
                <w:szCs w:val="20"/>
              </w:rPr>
              <w:t>ATG GCG TCT GCA AAT GGT TG</w:t>
            </w:r>
          </w:p>
        </w:tc>
      </w:tr>
      <w:tr w:rsidR="00A410E7" w:rsidRPr="00D60157" w14:paraId="039A14C0" w14:textId="77777777" w:rsidTr="00AC2C2D">
        <w:tc>
          <w:tcPr>
            <w:tcW w:w="1525" w:type="dxa"/>
            <w:shd w:val="clear" w:color="auto" w:fill="FFFFFF" w:themeFill="background1"/>
          </w:tcPr>
          <w:p w14:paraId="2DA3431F" w14:textId="77777777" w:rsidR="00A410E7" w:rsidRPr="00D60157" w:rsidRDefault="00A410E7" w:rsidP="00EA248D">
            <w:pPr>
              <w:jc w:val="right"/>
              <w:rPr>
                <w:rFonts w:cs="Arial"/>
                <w:b/>
                <w:i/>
                <w:sz w:val="20"/>
                <w:szCs w:val="20"/>
              </w:rPr>
            </w:pPr>
            <w:proofErr w:type="spellStart"/>
            <w:r w:rsidRPr="00D60157">
              <w:rPr>
                <w:rFonts w:cs="Arial"/>
                <w:b/>
                <w:i/>
                <w:sz w:val="20"/>
                <w:szCs w:val="20"/>
              </w:rPr>
              <w:t>mt-Cytb</w:t>
            </w:r>
            <w:proofErr w:type="spellEnd"/>
          </w:p>
        </w:tc>
        <w:tc>
          <w:tcPr>
            <w:tcW w:w="4325" w:type="dxa"/>
            <w:shd w:val="clear" w:color="auto" w:fill="FFFFFF" w:themeFill="background1"/>
          </w:tcPr>
          <w:p w14:paraId="6B52CA2F" w14:textId="77777777" w:rsidR="00A410E7" w:rsidRPr="00D60157" w:rsidRDefault="00A410E7" w:rsidP="00BA5017">
            <w:pPr>
              <w:jc w:val="center"/>
              <w:rPr>
                <w:rFonts w:cs="Arial"/>
                <w:sz w:val="20"/>
                <w:szCs w:val="20"/>
              </w:rPr>
            </w:pPr>
            <w:r w:rsidRPr="00D60157">
              <w:rPr>
                <w:rFonts w:cs="Arial"/>
                <w:sz w:val="20"/>
                <w:szCs w:val="20"/>
              </w:rPr>
              <w:t>CTT CAT GTC GGA CGA GGC TT</w:t>
            </w:r>
          </w:p>
        </w:tc>
        <w:tc>
          <w:tcPr>
            <w:tcW w:w="4230" w:type="dxa"/>
            <w:shd w:val="clear" w:color="auto" w:fill="FFFFFF" w:themeFill="background1"/>
          </w:tcPr>
          <w:p w14:paraId="622369AE" w14:textId="77777777" w:rsidR="00A410E7" w:rsidRPr="00D60157" w:rsidRDefault="00A410E7" w:rsidP="00BA5017">
            <w:pPr>
              <w:jc w:val="center"/>
              <w:rPr>
                <w:rFonts w:cs="Arial"/>
                <w:sz w:val="20"/>
                <w:szCs w:val="20"/>
              </w:rPr>
            </w:pPr>
            <w:r w:rsidRPr="00D60157">
              <w:rPr>
                <w:rFonts w:cs="Arial"/>
                <w:sz w:val="20"/>
                <w:szCs w:val="20"/>
              </w:rPr>
              <w:t>CCT CAT GGA AGG ACG TAG CC</w:t>
            </w:r>
          </w:p>
        </w:tc>
      </w:tr>
      <w:tr w:rsidR="00A410E7" w:rsidRPr="00D60157" w14:paraId="7D1E8F97" w14:textId="77777777" w:rsidTr="00AC2C2D">
        <w:tc>
          <w:tcPr>
            <w:tcW w:w="1525" w:type="dxa"/>
            <w:shd w:val="clear" w:color="auto" w:fill="FFFFFF" w:themeFill="background1"/>
          </w:tcPr>
          <w:p w14:paraId="491AC9BD" w14:textId="77777777" w:rsidR="00A410E7" w:rsidRPr="00D60157" w:rsidRDefault="00A410E7" w:rsidP="00EA248D">
            <w:pPr>
              <w:jc w:val="right"/>
              <w:rPr>
                <w:rFonts w:cs="Arial"/>
                <w:b/>
                <w:i/>
                <w:sz w:val="20"/>
                <w:szCs w:val="20"/>
              </w:rPr>
            </w:pPr>
            <w:r w:rsidRPr="00D60157">
              <w:rPr>
                <w:rFonts w:cs="Arial"/>
                <w:b/>
                <w:i/>
                <w:sz w:val="20"/>
                <w:szCs w:val="20"/>
              </w:rPr>
              <w:t>mt-Nd4</w:t>
            </w:r>
          </w:p>
        </w:tc>
        <w:tc>
          <w:tcPr>
            <w:tcW w:w="4325" w:type="dxa"/>
            <w:shd w:val="clear" w:color="auto" w:fill="FFFFFF" w:themeFill="background1"/>
          </w:tcPr>
          <w:p w14:paraId="23BA3626" w14:textId="77777777" w:rsidR="00A410E7" w:rsidRPr="00D60157" w:rsidRDefault="00A410E7" w:rsidP="00BA5017">
            <w:pPr>
              <w:jc w:val="center"/>
              <w:rPr>
                <w:rFonts w:cs="Arial"/>
                <w:sz w:val="20"/>
                <w:szCs w:val="20"/>
              </w:rPr>
            </w:pPr>
            <w:r w:rsidRPr="00D60157">
              <w:rPr>
                <w:rFonts w:cs="Arial"/>
                <w:sz w:val="20"/>
                <w:szCs w:val="20"/>
              </w:rPr>
              <w:t>TAA TCG CAC ATG GCC TCA CA</w:t>
            </w:r>
          </w:p>
        </w:tc>
        <w:tc>
          <w:tcPr>
            <w:tcW w:w="4230" w:type="dxa"/>
            <w:shd w:val="clear" w:color="auto" w:fill="FFFFFF" w:themeFill="background1"/>
          </w:tcPr>
          <w:p w14:paraId="39BC0528" w14:textId="77777777" w:rsidR="00A410E7" w:rsidRPr="00D60157" w:rsidRDefault="00A410E7" w:rsidP="00BA5017">
            <w:pPr>
              <w:jc w:val="center"/>
              <w:rPr>
                <w:rFonts w:cs="Arial"/>
                <w:sz w:val="20"/>
                <w:szCs w:val="20"/>
              </w:rPr>
            </w:pPr>
            <w:r w:rsidRPr="00D60157">
              <w:rPr>
                <w:rFonts w:cs="Arial"/>
                <w:sz w:val="20"/>
                <w:szCs w:val="20"/>
              </w:rPr>
              <w:t>GCT GTG GAT CCG TTC GTA GT</w:t>
            </w:r>
          </w:p>
        </w:tc>
      </w:tr>
      <w:tr w:rsidR="00A410E7" w:rsidRPr="00D60157" w14:paraId="544D3B1A" w14:textId="77777777" w:rsidTr="00AC2C2D">
        <w:tc>
          <w:tcPr>
            <w:tcW w:w="1525" w:type="dxa"/>
            <w:shd w:val="clear" w:color="auto" w:fill="FFFFFF" w:themeFill="background1"/>
          </w:tcPr>
          <w:p w14:paraId="18779FAD" w14:textId="77777777" w:rsidR="00A410E7" w:rsidRPr="00D60157" w:rsidRDefault="00A410E7" w:rsidP="00EA248D">
            <w:pPr>
              <w:jc w:val="right"/>
              <w:rPr>
                <w:rFonts w:cs="Arial"/>
                <w:b/>
                <w:i/>
                <w:sz w:val="20"/>
                <w:szCs w:val="20"/>
              </w:rPr>
            </w:pPr>
            <w:proofErr w:type="spellStart"/>
            <w:r w:rsidRPr="00D60157">
              <w:rPr>
                <w:rFonts w:cs="Arial"/>
                <w:b/>
                <w:i/>
                <w:sz w:val="20"/>
                <w:szCs w:val="20"/>
              </w:rPr>
              <w:t>Sdha</w:t>
            </w:r>
            <w:proofErr w:type="spellEnd"/>
          </w:p>
        </w:tc>
        <w:tc>
          <w:tcPr>
            <w:tcW w:w="4325" w:type="dxa"/>
            <w:shd w:val="clear" w:color="auto" w:fill="FFFFFF" w:themeFill="background1"/>
          </w:tcPr>
          <w:p w14:paraId="4035613A" w14:textId="77777777" w:rsidR="00A410E7" w:rsidRPr="00D60157" w:rsidRDefault="00A410E7" w:rsidP="00BA5017">
            <w:pPr>
              <w:jc w:val="center"/>
              <w:rPr>
                <w:rFonts w:cs="Arial"/>
                <w:sz w:val="20"/>
                <w:szCs w:val="20"/>
              </w:rPr>
            </w:pPr>
            <w:r w:rsidRPr="00D60157">
              <w:rPr>
                <w:rFonts w:cs="Arial"/>
                <w:sz w:val="20"/>
                <w:szCs w:val="20"/>
              </w:rPr>
              <w:t>TCT TCG CTG GTG TGG ATG TC</w:t>
            </w:r>
          </w:p>
        </w:tc>
        <w:tc>
          <w:tcPr>
            <w:tcW w:w="4230" w:type="dxa"/>
            <w:shd w:val="clear" w:color="auto" w:fill="FFFFFF" w:themeFill="background1"/>
          </w:tcPr>
          <w:p w14:paraId="5ADFBC72" w14:textId="77777777" w:rsidR="00A410E7" w:rsidRPr="00D60157" w:rsidRDefault="00A410E7" w:rsidP="00BA5017">
            <w:pPr>
              <w:jc w:val="center"/>
              <w:rPr>
                <w:rFonts w:cs="Arial"/>
                <w:sz w:val="20"/>
                <w:szCs w:val="20"/>
              </w:rPr>
            </w:pPr>
            <w:r w:rsidRPr="00D60157">
              <w:rPr>
                <w:rFonts w:cs="Arial"/>
                <w:sz w:val="20"/>
                <w:szCs w:val="20"/>
              </w:rPr>
              <w:t>CTT CAG CAC CTG TCC CTT GT</w:t>
            </w:r>
          </w:p>
        </w:tc>
      </w:tr>
      <w:tr w:rsidR="00A410E7" w:rsidRPr="00D60157" w14:paraId="19972707" w14:textId="77777777" w:rsidTr="00AC2C2D">
        <w:tc>
          <w:tcPr>
            <w:tcW w:w="1525" w:type="dxa"/>
            <w:shd w:val="clear" w:color="auto" w:fill="FFFFFF" w:themeFill="background1"/>
          </w:tcPr>
          <w:p w14:paraId="31E13E8C" w14:textId="77777777" w:rsidR="00A410E7" w:rsidRPr="00D60157" w:rsidRDefault="00A410E7" w:rsidP="00EA248D">
            <w:pPr>
              <w:jc w:val="right"/>
              <w:rPr>
                <w:rFonts w:cs="Arial"/>
                <w:b/>
                <w:i/>
                <w:sz w:val="20"/>
                <w:szCs w:val="20"/>
              </w:rPr>
            </w:pPr>
            <w:r w:rsidRPr="00D60157">
              <w:rPr>
                <w:rFonts w:cs="Arial"/>
                <w:b/>
                <w:i/>
                <w:sz w:val="20"/>
                <w:szCs w:val="20"/>
              </w:rPr>
              <w:t>mt-Co2</w:t>
            </w:r>
          </w:p>
        </w:tc>
        <w:tc>
          <w:tcPr>
            <w:tcW w:w="4325" w:type="dxa"/>
            <w:shd w:val="clear" w:color="auto" w:fill="FFFFFF" w:themeFill="background1"/>
          </w:tcPr>
          <w:p w14:paraId="29293C21" w14:textId="77777777" w:rsidR="00A410E7" w:rsidRPr="00D60157" w:rsidRDefault="00A410E7" w:rsidP="00BA5017">
            <w:pPr>
              <w:jc w:val="center"/>
              <w:rPr>
                <w:rFonts w:cs="Arial"/>
                <w:sz w:val="20"/>
                <w:szCs w:val="20"/>
              </w:rPr>
            </w:pPr>
            <w:r w:rsidRPr="00D60157">
              <w:rPr>
                <w:rFonts w:cs="Arial"/>
                <w:sz w:val="20"/>
                <w:szCs w:val="20"/>
              </w:rPr>
              <w:t>AAC CGA GTC GTT CTG CCA AT</w:t>
            </w:r>
          </w:p>
        </w:tc>
        <w:tc>
          <w:tcPr>
            <w:tcW w:w="4230" w:type="dxa"/>
            <w:shd w:val="clear" w:color="auto" w:fill="FFFFFF" w:themeFill="background1"/>
          </w:tcPr>
          <w:p w14:paraId="2DF48B77" w14:textId="77777777" w:rsidR="00A410E7" w:rsidRPr="00D60157" w:rsidRDefault="00A410E7" w:rsidP="00BA5017">
            <w:pPr>
              <w:jc w:val="center"/>
              <w:rPr>
                <w:rFonts w:cs="Arial"/>
                <w:sz w:val="20"/>
                <w:szCs w:val="20"/>
              </w:rPr>
            </w:pPr>
            <w:r w:rsidRPr="00D60157">
              <w:rPr>
                <w:rFonts w:cs="Arial"/>
                <w:sz w:val="20"/>
                <w:szCs w:val="20"/>
              </w:rPr>
              <w:t>CTA GGG AGG GGA CTG CTC AT</w:t>
            </w:r>
          </w:p>
        </w:tc>
      </w:tr>
      <w:tr w:rsidR="00EC27A2" w:rsidRPr="00D60157" w14:paraId="4ECD62D3" w14:textId="77777777" w:rsidTr="00AC2C2D">
        <w:tc>
          <w:tcPr>
            <w:tcW w:w="1525" w:type="dxa"/>
            <w:shd w:val="clear" w:color="auto" w:fill="FFFFFF" w:themeFill="background1"/>
          </w:tcPr>
          <w:p w14:paraId="5BBC940C" w14:textId="38550A06" w:rsidR="00EC27A2" w:rsidRPr="00D60157" w:rsidRDefault="00EC27A2" w:rsidP="00EA248D">
            <w:pPr>
              <w:jc w:val="right"/>
              <w:rPr>
                <w:rFonts w:cs="Arial"/>
                <w:b/>
                <w:i/>
                <w:sz w:val="20"/>
                <w:szCs w:val="20"/>
              </w:rPr>
            </w:pPr>
            <w:proofErr w:type="spellStart"/>
            <w:r w:rsidRPr="00D60157">
              <w:rPr>
                <w:rFonts w:cs="Arial"/>
                <w:b/>
                <w:i/>
                <w:sz w:val="20"/>
                <w:szCs w:val="20"/>
              </w:rPr>
              <w:t>Ppard</w:t>
            </w:r>
            <w:proofErr w:type="spellEnd"/>
          </w:p>
        </w:tc>
        <w:tc>
          <w:tcPr>
            <w:tcW w:w="4325" w:type="dxa"/>
            <w:shd w:val="clear" w:color="auto" w:fill="FFFFFF" w:themeFill="background1"/>
          </w:tcPr>
          <w:p w14:paraId="6C887762" w14:textId="424B864F" w:rsidR="00EC27A2" w:rsidRPr="00D60157" w:rsidRDefault="009D405F" w:rsidP="00BA5017">
            <w:pPr>
              <w:jc w:val="center"/>
              <w:rPr>
                <w:rFonts w:cs="Arial"/>
                <w:sz w:val="20"/>
                <w:szCs w:val="20"/>
              </w:rPr>
            </w:pPr>
            <w:r w:rsidRPr="00D60157">
              <w:rPr>
                <w:rFonts w:cs="Arial"/>
                <w:sz w:val="20"/>
                <w:szCs w:val="20"/>
              </w:rPr>
              <w:t>ACA TGG AAT GTC GGG TGT GC</w:t>
            </w:r>
          </w:p>
        </w:tc>
        <w:tc>
          <w:tcPr>
            <w:tcW w:w="4230" w:type="dxa"/>
            <w:shd w:val="clear" w:color="auto" w:fill="FFFFFF" w:themeFill="background1"/>
          </w:tcPr>
          <w:p w14:paraId="4A58E170" w14:textId="7F88B37F" w:rsidR="00EC27A2" w:rsidRPr="00D60157" w:rsidRDefault="009D405F" w:rsidP="00BA5017">
            <w:pPr>
              <w:jc w:val="center"/>
              <w:rPr>
                <w:rFonts w:cs="Arial"/>
                <w:sz w:val="20"/>
                <w:szCs w:val="20"/>
              </w:rPr>
            </w:pPr>
            <w:r w:rsidRPr="00D60157">
              <w:rPr>
                <w:rFonts w:cs="Arial"/>
                <w:sz w:val="20"/>
                <w:szCs w:val="20"/>
              </w:rPr>
              <w:t xml:space="preserve">CGG AAG </w:t>
            </w:r>
            <w:proofErr w:type="spellStart"/>
            <w:r w:rsidRPr="00D60157">
              <w:rPr>
                <w:rFonts w:cs="Arial"/>
                <w:sz w:val="20"/>
                <w:szCs w:val="20"/>
              </w:rPr>
              <w:t>AAG</w:t>
            </w:r>
            <w:proofErr w:type="spellEnd"/>
            <w:r w:rsidRPr="00D60157">
              <w:rPr>
                <w:rFonts w:cs="Arial"/>
                <w:sz w:val="20"/>
                <w:szCs w:val="20"/>
              </w:rPr>
              <w:t xml:space="preserve"> CCC TTG CAC C</w:t>
            </w:r>
          </w:p>
        </w:tc>
      </w:tr>
      <w:tr w:rsidR="00EC27A2" w:rsidRPr="00D60157" w14:paraId="009E9891" w14:textId="77777777" w:rsidTr="00AC2C2D">
        <w:tc>
          <w:tcPr>
            <w:tcW w:w="1525" w:type="dxa"/>
            <w:shd w:val="clear" w:color="auto" w:fill="FFFFFF" w:themeFill="background1"/>
          </w:tcPr>
          <w:p w14:paraId="7A2A3CD1" w14:textId="6B2244E3" w:rsidR="00EC27A2" w:rsidRPr="00D60157" w:rsidRDefault="00EC27A2" w:rsidP="00EA248D">
            <w:pPr>
              <w:jc w:val="right"/>
              <w:rPr>
                <w:rFonts w:cs="Arial"/>
                <w:b/>
                <w:i/>
                <w:sz w:val="20"/>
                <w:szCs w:val="20"/>
              </w:rPr>
            </w:pPr>
            <w:r w:rsidRPr="00D60157">
              <w:rPr>
                <w:rFonts w:cs="Arial"/>
                <w:b/>
                <w:i/>
                <w:sz w:val="20"/>
                <w:szCs w:val="20"/>
              </w:rPr>
              <w:t>Ppargc1a</w:t>
            </w:r>
          </w:p>
        </w:tc>
        <w:tc>
          <w:tcPr>
            <w:tcW w:w="4325" w:type="dxa"/>
            <w:shd w:val="clear" w:color="auto" w:fill="FFFFFF" w:themeFill="background1"/>
          </w:tcPr>
          <w:p w14:paraId="416C0CF8" w14:textId="6E07F3A1" w:rsidR="00EC27A2" w:rsidRPr="00D60157" w:rsidRDefault="00AC2C2D" w:rsidP="00BA5017">
            <w:pPr>
              <w:jc w:val="center"/>
              <w:rPr>
                <w:rFonts w:cs="Arial"/>
                <w:sz w:val="20"/>
                <w:szCs w:val="20"/>
              </w:rPr>
            </w:pPr>
            <w:r w:rsidRPr="00D60157">
              <w:rPr>
                <w:rFonts w:cs="Arial"/>
                <w:sz w:val="20"/>
                <w:szCs w:val="20"/>
              </w:rPr>
              <w:t>TGA TGT GAA TGA CTT GGA TAC AGA CA</w:t>
            </w:r>
          </w:p>
        </w:tc>
        <w:tc>
          <w:tcPr>
            <w:tcW w:w="4230" w:type="dxa"/>
            <w:shd w:val="clear" w:color="auto" w:fill="FFFFFF" w:themeFill="background1"/>
          </w:tcPr>
          <w:p w14:paraId="693A676C" w14:textId="4AC8BD4D" w:rsidR="00EC27A2" w:rsidRPr="00D60157" w:rsidRDefault="00AC2C2D" w:rsidP="00BA5017">
            <w:pPr>
              <w:jc w:val="center"/>
              <w:rPr>
                <w:rFonts w:cs="Arial"/>
                <w:sz w:val="20"/>
                <w:szCs w:val="20"/>
              </w:rPr>
            </w:pPr>
            <w:r w:rsidRPr="00D60157">
              <w:rPr>
                <w:rFonts w:cs="Arial"/>
                <w:sz w:val="20"/>
                <w:szCs w:val="20"/>
              </w:rPr>
              <w:t xml:space="preserve">GCT CAT TGT </w:t>
            </w:r>
            <w:proofErr w:type="spellStart"/>
            <w:r w:rsidRPr="00D60157">
              <w:rPr>
                <w:rFonts w:cs="Arial"/>
                <w:sz w:val="20"/>
                <w:szCs w:val="20"/>
              </w:rPr>
              <w:t>TGT</w:t>
            </w:r>
            <w:proofErr w:type="spellEnd"/>
            <w:r w:rsidRPr="00D60157">
              <w:rPr>
                <w:rFonts w:cs="Arial"/>
                <w:sz w:val="20"/>
                <w:szCs w:val="20"/>
              </w:rPr>
              <w:t xml:space="preserve"> ACT GGT TGG ATA TG</w:t>
            </w:r>
          </w:p>
        </w:tc>
      </w:tr>
      <w:tr w:rsidR="00EC27A2" w:rsidRPr="00D60157" w14:paraId="107AA6DE" w14:textId="77777777" w:rsidTr="00AC2C2D">
        <w:tc>
          <w:tcPr>
            <w:tcW w:w="1525" w:type="dxa"/>
            <w:shd w:val="clear" w:color="auto" w:fill="FFFFFF" w:themeFill="background1"/>
          </w:tcPr>
          <w:p w14:paraId="53F6381F" w14:textId="1CB9A33D" w:rsidR="00EC27A2" w:rsidRPr="00D60157" w:rsidRDefault="00EC27A2" w:rsidP="00EA248D">
            <w:pPr>
              <w:jc w:val="right"/>
              <w:rPr>
                <w:rFonts w:cs="Arial"/>
                <w:b/>
                <w:i/>
                <w:sz w:val="20"/>
                <w:szCs w:val="20"/>
              </w:rPr>
            </w:pPr>
            <w:r w:rsidRPr="00D60157">
              <w:rPr>
                <w:rFonts w:cs="Arial"/>
                <w:b/>
                <w:i/>
                <w:sz w:val="20"/>
                <w:szCs w:val="20"/>
              </w:rPr>
              <w:t>Ppargc1b</w:t>
            </w:r>
          </w:p>
        </w:tc>
        <w:tc>
          <w:tcPr>
            <w:tcW w:w="4325" w:type="dxa"/>
            <w:shd w:val="clear" w:color="auto" w:fill="FFFFFF" w:themeFill="background1"/>
          </w:tcPr>
          <w:p w14:paraId="27D3EF61" w14:textId="6044B26D" w:rsidR="00EC27A2" w:rsidRPr="00D60157" w:rsidRDefault="0001771F" w:rsidP="00BA5017">
            <w:pPr>
              <w:jc w:val="center"/>
              <w:rPr>
                <w:rFonts w:cs="Arial"/>
                <w:sz w:val="20"/>
                <w:szCs w:val="20"/>
              </w:rPr>
            </w:pPr>
            <w:r w:rsidRPr="00D60157">
              <w:rPr>
                <w:rFonts w:cs="Arial"/>
                <w:sz w:val="20"/>
                <w:szCs w:val="20"/>
              </w:rPr>
              <w:t>TTG TAG AGT GCC AGG TGC TG</w:t>
            </w:r>
          </w:p>
        </w:tc>
        <w:tc>
          <w:tcPr>
            <w:tcW w:w="4230" w:type="dxa"/>
            <w:shd w:val="clear" w:color="auto" w:fill="FFFFFF" w:themeFill="background1"/>
          </w:tcPr>
          <w:p w14:paraId="08932838" w14:textId="3A7171BF" w:rsidR="00EC27A2" w:rsidRPr="00D60157" w:rsidRDefault="0001771F" w:rsidP="00BA5017">
            <w:pPr>
              <w:jc w:val="center"/>
              <w:rPr>
                <w:rFonts w:cs="Arial"/>
                <w:sz w:val="20"/>
                <w:szCs w:val="20"/>
              </w:rPr>
            </w:pPr>
            <w:r w:rsidRPr="00D60157">
              <w:rPr>
                <w:rFonts w:cs="Arial"/>
                <w:sz w:val="20"/>
                <w:szCs w:val="20"/>
              </w:rPr>
              <w:t>GTG TAT CTG GGC CAA CGG AA</w:t>
            </w:r>
          </w:p>
        </w:tc>
      </w:tr>
      <w:tr w:rsidR="00EC27A2" w:rsidRPr="00D60157" w14:paraId="26129668" w14:textId="77777777" w:rsidTr="00AC2C2D">
        <w:tc>
          <w:tcPr>
            <w:tcW w:w="1525" w:type="dxa"/>
            <w:shd w:val="clear" w:color="auto" w:fill="FFFFFF" w:themeFill="background1"/>
          </w:tcPr>
          <w:p w14:paraId="6D0D5BD4" w14:textId="316E6C0F" w:rsidR="00EC27A2" w:rsidRPr="00D60157" w:rsidRDefault="00EC27A2" w:rsidP="00EA248D">
            <w:pPr>
              <w:jc w:val="right"/>
              <w:rPr>
                <w:rFonts w:cs="Arial"/>
                <w:b/>
                <w:i/>
                <w:sz w:val="20"/>
                <w:szCs w:val="20"/>
              </w:rPr>
            </w:pPr>
            <w:r w:rsidRPr="00D60157">
              <w:rPr>
                <w:rFonts w:cs="Arial"/>
                <w:b/>
                <w:i/>
                <w:sz w:val="20"/>
                <w:szCs w:val="20"/>
              </w:rPr>
              <w:t>Nrf1</w:t>
            </w:r>
          </w:p>
        </w:tc>
        <w:tc>
          <w:tcPr>
            <w:tcW w:w="4325" w:type="dxa"/>
            <w:shd w:val="clear" w:color="auto" w:fill="FFFFFF" w:themeFill="background1"/>
          </w:tcPr>
          <w:p w14:paraId="3488B3A0" w14:textId="29C24FE5" w:rsidR="00EC27A2" w:rsidRPr="00D60157" w:rsidRDefault="00B92FD5" w:rsidP="00BA5017">
            <w:pPr>
              <w:jc w:val="center"/>
              <w:rPr>
                <w:rFonts w:cs="Arial"/>
                <w:sz w:val="20"/>
                <w:szCs w:val="20"/>
              </w:rPr>
            </w:pPr>
            <w:r w:rsidRPr="00D60157">
              <w:rPr>
                <w:rFonts w:cs="Arial"/>
                <w:sz w:val="20"/>
                <w:szCs w:val="20"/>
              </w:rPr>
              <w:t>AGA AAC GGA AAC GGC CTC AT</w:t>
            </w:r>
          </w:p>
        </w:tc>
        <w:tc>
          <w:tcPr>
            <w:tcW w:w="4230" w:type="dxa"/>
            <w:shd w:val="clear" w:color="auto" w:fill="FFFFFF" w:themeFill="background1"/>
          </w:tcPr>
          <w:p w14:paraId="7B5FD245" w14:textId="0788D4AD" w:rsidR="00EC27A2" w:rsidRPr="00D60157" w:rsidRDefault="00B92FD5" w:rsidP="00BA5017">
            <w:pPr>
              <w:jc w:val="center"/>
              <w:rPr>
                <w:rFonts w:cs="Arial"/>
                <w:sz w:val="20"/>
                <w:szCs w:val="20"/>
              </w:rPr>
            </w:pPr>
            <w:r w:rsidRPr="00D60157">
              <w:rPr>
                <w:rFonts w:cs="Arial"/>
                <w:sz w:val="20"/>
                <w:szCs w:val="20"/>
              </w:rPr>
              <w:t>GGC TCT GAG TTT CCG AAG CA</w:t>
            </w:r>
          </w:p>
        </w:tc>
      </w:tr>
      <w:tr w:rsidR="00EC27A2" w:rsidRPr="00D60157" w14:paraId="1A330313" w14:textId="77777777" w:rsidTr="00AC2C2D">
        <w:tc>
          <w:tcPr>
            <w:tcW w:w="1525" w:type="dxa"/>
            <w:shd w:val="clear" w:color="auto" w:fill="FFFFFF" w:themeFill="background1"/>
          </w:tcPr>
          <w:p w14:paraId="4D5859B9" w14:textId="74345A28" w:rsidR="00EC27A2" w:rsidRPr="00D60157" w:rsidRDefault="00EC27A2" w:rsidP="00EA248D">
            <w:pPr>
              <w:jc w:val="right"/>
              <w:rPr>
                <w:rFonts w:cs="Arial"/>
                <w:b/>
                <w:i/>
                <w:sz w:val="20"/>
                <w:szCs w:val="20"/>
              </w:rPr>
            </w:pPr>
            <w:r w:rsidRPr="00D60157">
              <w:rPr>
                <w:rFonts w:cs="Arial"/>
                <w:b/>
                <w:i/>
                <w:sz w:val="20"/>
                <w:szCs w:val="20"/>
              </w:rPr>
              <w:t>Nfe2l2</w:t>
            </w:r>
          </w:p>
        </w:tc>
        <w:tc>
          <w:tcPr>
            <w:tcW w:w="4325" w:type="dxa"/>
            <w:shd w:val="clear" w:color="auto" w:fill="FFFFFF" w:themeFill="background1"/>
          </w:tcPr>
          <w:p w14:paraId="5176D9CF" w14:textId="57D6F483" w:rsidR="00EC27A2" w:rsidRPr="00D60157" w:rsidRDefault="002B4B75" w:rsidP="00BA5017">
            <w:pPr>
              <w:jc w:val="center"/>
              <w:rPr>
                <w:rFonts w:cs="Arial"/>
                <w:sz w:val="20"/>
                <w:szCs w:val="20"/>
              </w:rPr>
            </w:pPr>
            <w:r w:rsidRPr="00D60157">
              <w:rPr>
                <w:rFonts w:cs="Arial"/>
                <w:sz w:val="20"/>
                <w:szCs w:val="20"/>
              </w:rPr>
              <w:t>TGG ACT TGG AGT TGC CAC C</w:t>
            </w:r>
          </w:p>
        </w:tc>
        <w:tc>
          <w:tcPr>
            <w:tcW w:w="4230" w:type="dxa"/>
            <w:shd w:val="clear" w:color="auto" w:fill="FFFFFF" w:themeFill="background1"/>
          </w:tcPr>
          <w:p w14:paraId="578EBE9A" w14:textId="3BE02671" w:rsidR="00EC27A2" w:rsidRPr="00D60157" w:rsidRDefault="002B4B75" w:rsidP="00BA5017">
            <w:pPr>
              <w:jc w:val="center"/>
              <w:rPr>
                <w:rFonts w:cs="Arial"/>
                <w:sz w:val="20"/>
                <w:szCs w:val="20"/>
              </w:rPr>
            </w:pPr>
            <w:r w:rsidRPr="00D60157">
              <w:rPr>
                <w:rFonts w:cs="Arial"/>
                <w:sz w:val="20"/>
                <w:szCs w:val="20"/>
              </w:rPr>
              <w:t>TCT TGC CTC CAA AGG ATG TCA</w:t>
            </w:r>
          </w:p>
        </w:tc>
      </w:tr>
      <w:tr w:rsidR="00EC27A2" w:rsidRPr="00D60157" w14:paraId="1F571736" w14:textId="77777777" w:rsidTr="00AC2C2D">
        <w:tc>
          <w:tcPr>
            <w:tcW w:w="1525" w:type="dxa"/>
            <w:shd w:val="clear" w:color="auto" w:fill="FFFFFF" w:themeFill="background1"/>
          </w:tcPr>
          <w:p w14:paraId="01CED413" w14:textId="1773A127" w:rsidR="00EC27A2" w:rsidRPr="00D60157" w:rsidRDefault="00EC27A2" w:rsidP="00EA248D">
            <w:pPr>
              <w:jc w:val="right"/>
              <w:rPr>
                <w:rFonts w:cs="Arial"/>
                <w:b/>
                <w:i/>
                <w:sz w:val="20"/>
                <w:szCs w:val="20"/>
              </w:rPr>
            </w:pPr>
            <w:proofErr w:type="spellStart"/>
            <w:r w:rsidRPr="00D60157">
              <w:rPr>
                <w:rFonts w:cs="Arial"/>
                <w:b/>
                <w:i/>
                <w:sz w:val="20"/>
                <w:szCs w:val="20"/>
              </w:rPr>
              <w:t>Tfam</w:t>
            </w:r>
            <w:proofErr w:type="spellEnd"/>
          </w:p>
        </w:tc>
        <w:tc>
          <w:tcPr>
            <w:tcW w:w="4325" w:type="dxa"/>
            <w:shd w:val="clear" w:color="auto" w:fill="FFFFFF" w:themeFill="background1"/>
          </w:tcPr>
          <w:p w14:paraId="76AA92FF" w14:textId="5DC5E206" w:rsidR="00EC27A2" w:rsidRPr="00D60157" w:rsidRDefault="00232418" w:rsidP="00BA5017">
            <w:pPr>
              <w:jc w:val="center"/>
              <w:rPr>
                <w:rFonts w:cs="Arial"/>
                <w:sz w:val="20"/>
                <w:szCs w:val="20"/>
              </w:rPr>
            </w:pPr>
            <w:r w:rsidRPr="00D60157">
              <w:rPr>
                <w:rFonts w:cs="Arial"/>
                <w:sz w:val="20"/>
                <w:szCs w:val="20"/>
              </w:rPr>
              <w:t>TCG CAT CCC CTC GTC TAT CA</w:t>
            </w:r>
          </w:p>
        </w:tc>
        <w:tc>
          <w:tcPr>
            <w:tcW w:w="4230" w:type="dxa"/>
            <w:shd w:val="clear" w:color="auto" w:fill="FFFFFF" w:themeFill="background1"/>
          </w:tcPr>
          <w:p w14:paraId="08D64664" w14:textId="03D6A5E8" w:rsidR="00EC27A2" w:rsidRPr="00D60157" w:rsidRDefault="00232418" w:rsidP="00BA5017">
            <w:pPr>
              <w:jc w:val="center"/>
              <w:rPr>
                <w:rFonts w:cs="Arial"/>
                <w:sz w:val="20"/>
                <w:szCs w:val="20"/>
              </w:rPr>
            </w:pPr>
            <w:r w:rsidRPr="00D60157">
              <w:rPr>
                <w:rFonts w:cs="Arial"/>
                <w:sz w:val="20"/>
                <w:szCs w:val="20"/>
              </w:rPr>
              <w:t>AGT TTT GCA TCT GGG TGT TTA GC</w:t>
            </w:r>
          </w:p>
        </w:tc>
      </w:tr>
      <w:tr w:rsidR="00EC27A2" w:rsidRPr="00D60157" w14:paraId="724FF0F9" w14:textId="77777777" w:rsidTr="00AC2C2D">
        <w:tc>
          <w:tcPr>
            <w:tcW w:w="1525" w:type="dxa"/>
            <w:shd w:val="clear" w:color="auto" w:fill="FFFFFF" w:themeFill="background1"/>
          </w:tcPr>
          <w:p w14:paraId="08008FA3" w14:textId="2CD98751" w:rsidR="00EC27A2" w:rsidRPr="00D60157" w:rsidRDefault="00EC27A2" w:rsidP="00EA248D">
            <w:pPr>
              <w:jc w:val="right"/>
              <w:rPr>
                <w:rFonts w:cs="Arial"/>
                <w:b/>
                <w:i/>
                <w:sz w:val="20"/>
                <w:szCs w:val="20"/>
              </w:rPr>
            </w:pPr>
            <w:r w:rsidRPr="00D60157">
              <w:rPr>
                <w:rFonts w:cs="Arial"/>
                <w:b/>
                <w:i/>
                <w:sz w:val="20"/>
                <w:szCs w:val="20"/>
              </w:rPr>
              <w:t>Ucp2</w:t>
            </w:r>
          </w:p>
        </w:tc>
        <w:tc>
          <w:tcPr>
            <w:tcW w:w="4325" w:type="dxa"/>
            <w:shd w:val="clear" w:color="auto" w:fill="FFFFFF" w:themeFill="background1"/>
          </w:tcPr>
          <w:p w14:paraId="18931DE2" w14:textId="2BF68759" w:rsidR="00EC27A2" w:rsidRPr="00D60157" w:rsidRDefault="00F908A1" w:rsidP="00BA5017">
            <w:pPr>
              <w:jc w:val="center"/>
              <w:rPr>
                <w:rFonts w:cs="Arial"/>
                <w:sz w:val="20"/>
                <w:szCs w:val="20"/>
              </w:rPr>
            </w:pPr>
            <w:r w:rsidRPr="00D60157">
              <w:rPr>
                <w:rFonts w:cs="Arial"/>
                <w:sz w:val="20"/>
                <w:szCs w:val="20"/>
              </w:rPr>
              <w:t>TGC GGT CCG GAC ACA ATA G</w:t>
            </w:r>
          </w:p>
        </w:tc>
        <w:tc>
          <w:tcPr>
            <w:tcW w:w="4230" w:type="dxa"/>
            <w:shd w:val="clear" w:color="auto" w:fill="FFFFFF" w:themeFill="background1"/>
          </w:tcPr>
          <w:p w14:paraId="5EEE2D62" w14:textId="32542404" w:rsidR="00EC27A2" w:rsidRPr="00D60157" w:rsidRDefault="00F908A1" w:rsidP="00BA5017">
            <w:pPr>
              <w:jc w:val="center"/>
              <w:rPr>
                <w:rFonts w:cs="Arial"/>
                <w:sz w:val="20"/>
                <w:szCs w:val="20"/>
              </w:rPr>
            </w:pPr>
            <w:r w:rsidRPr="00D60157">
              <w:rPr>
                <w:rFonts w:cs="Arial"/>
                <w:sz w:val="20"/>
                <w:szCs w:val="20"/>
              </w:rPr>
              <w:t>GCC TCC AAG GTC AAG CTT CT</w:t>
            </w:r>
          </w:p>
        </w:tc>
      </w:tr>
      <w:tr w:rsidR="00EC27A2" w:rsidRPr="00D60157" w14:paraId="2E88321F" w14:textId="77777777" w:rsidTr="00AC2C2D">
        <w:tc>
          <w:tcPr>
            <w:tcW w:w="1525" w:type="dxa"/>
            <w:shd w:val="clear" w:color="auto" w:fill="FFFFFF" w:themeFill="background1"/>
          </w:tcPr>
          <w:p w14:paraId="1EDF0A95" w14:textId="302908A4" w:rsidR="00EC27A2" w:rsidRPr="00D60157" w:rsidRDefault="00EC27A2" w:rsidP="00EA248D">
            <w:pPr>
              <w:jc w:val="right"/>
              <w:rPr>
                <w:rFonts w:cs="Arial"/>
                <w:b/>
                <w:i/>
                <w:sz w:val="20"/>
                <w:szCs w:val="20"/>
              </w:rPr>
            </w:pPr>
            <w:r w:rsidRPr="00D60157">
              <w:rPr>
                <w:rFonts w:cs="Arial"/>
                <w:b/>
                <w:i/>
                <w:sz w:val="20"/>
                <w:szCs w:val="20"/>
              </w:rPr>
              <w:t>Ucp3</w:t>
            </w:r>
          </w:p>
        </w:tc>
        <w:tc>
          <w:tcPr>
            <w:tcW w:w="4325" w:type="dxa"/>
            <w:shd w:val="clear" w:color="auto" w:fill="FFFFFF" w:themeFill="background1"/>
          </w:tcPr>
          <w:p w14:paraId="6DA5C553" w14:textId="39906FCA" w:rsidR="00EC27A2" w:rsidRPr="00D60157" w:rsidRDefault="00EB0E24" w:rsidP="00BA5017">
            <w:pPr>
              <w:jc w:val="center"/>
              <w:rPr>
                <w:rFonts w:cs="Arial"/>
                <w:sz w:val="20"/>
                <w:szCs w:val="20"/>
              </w:rPr>
            </w:pPr>
            <w:r w:rsidRPr="00D60157">
              <w:rPr>
                <w:rFonts w:cs="Arial"/>
                <w:sz w:val="20"/>
                <w:szCs w:val="20"/>
              </w:rPr>
              <w:t>ACA AAG GAT TTG TGC CCT CC</w:t>
            </w:r>
          </w:p>
        </w:tc>
        <w:tc>
          <w:tcPr>
            <w:tcW w:w="4230" w:type="dxa"/>
            <w:shd w:val="clear" w:color="auto" w:fill="FFFFFF" w:themeFill="background1"/>
          </w:tcPr>
          <w:p w14:paraId="0B900122" w14:textId="509A41E6" w:rsidR="00EC27A2" w:rsidRPr="00D60157" w:rsidRDefault="00EB0E24" w:rsidP="00BA5017">
            <w:pPr>
              <w:jc w:val="center"/>
              <w:rPr>
                <w:rFonts w:cs="Arial"/>
                <w:sz w:val="20"/>
                <w:szCs w:val="20"/>
              </w:rPr>
            </w:pPr>
            <w:r w:rsidRPr="00D60157">
              <w:rPr>
                <w:rFonts w:cs="Arial"/>
                <w:sz w:val="20"/>
                <w:szCs w:val="20"/>
              </w:rPr>
              <w:t>TCA AAA CGG AGA TTC CCG CA</w:t>
            </w:r>
          </w:p>
        </w:tc>
      </w:tr>
      <w:tr w:rsidR="00EC27A2" w:rsidRPr="00D60157" w14:paraId="7AACEECA" w14:textId="77777777" w:rsidTr="00AC2C2D">
        <w:tc>
          <w:tcPr>
            <w:tcW w:w="1525" w:type="dxa"/>
            <w:shd w:val="clear" w:color="auto" w:fill="FFFFFF" w:themeFill="background1"/>
          </w:tcPr>
          <w:p w14:paraId="0029FE64" w14:textId="313D49BB" w:rsidR="00EC27A2" w:rsidRPr="00D60157" w:rsidRDefault="00EC27A2" w:rsidP="00EA248D">
            <w:pPr>
              <w:jc w:val="right"/>
              <w:rPr>
                <w:rFonts w:cs="Arial"/>
                <w:b/>
                <w:i/>
                <w:sz w:val="20"/>
                <w:szCs w:val="20"/>
              </w:rPr>
            </w:pPr>
            <w:r w:rsidRPr="00D60157">
              <w:rPr>
                <w:rFonts w:cs="Arial"/>
                <w:b/>
                <w:i/>
                <w:sz w:val="20"/>
                <w:szCs w:val="20"/>
              </w:rPr>
              <w:t>Sod1</w:t>
            </w:r>
          </w:p>
        </w:tc>
        <w:tc>
          <w:tcPr>
            <w:tcW w:w="4325" w:type="dxa"/>
            <w:shd w:val="clear" w:color="auto" w:fill="FFFFFF" w:themeFill="background1"/>
          </w:tcPr>
          <w:p w14:paraId="66110457" w14:textId="7A5194B9" w:rsidR="00EC27A2" w:rsidRPr="00D60157" w:rsidRDefault="00EE3B50" w:rsidP="00BA5017">
            <w:pPr>
              <w:jc w:val="center"/>
              <w:rPr>
                <w:rFonts w:cs="Arial"/>
                <w:sz w:val="20"/>
                <w:szCs w:val="20"/>
              </w:rPr>
            </w:pPr>
            <w:r w:rsidRPr="00D60157">
              <w:rPr>
                <w:rFonts w:cs="Arial"/>
                <w:sz w:val="20"/>
                <w:szCs w:val="20"/>
              </w:rPr>
              <w:t>GGA ACC ATC CAC TTC GAG CA</w:t>
            </w:r>
          </w:p>
        </w:tc>
        <w:tc>
          <w:tcPr>
            <w:tcW w:w="4230" w:type="dxa"/>
            <w:shd w:val="clear" w:color="auto" w:fill="FFFFFF" w:themeFill="background1"/>
          </w:tcPr>
          <w:p w14:paraId="35E0586C" w14:textId="5587F76C" w:rsidR="00EC27A2" w:rsidRPr="00D60157" w:rsidRDefault="00EE3B50" w:rsidP="00BA5017">
            <w:pPr>
              <w:jc w:val="center"/>
              <w:rPr>
                <w:rFonts w:cs="Arial"/>
                <w:sz w:val="20"/>
                <w:szCs w:val="20"/>
              </w:rPr>
            </w:pPr>
            <w:r w:rsidRPr="00D60157">
              <w:rPr>
                <w:rFonts w:cs="Arial"/>
                <w:sz w:val="20"/>
                <w:szCs w:val="20"/>
              </w:rPr>
              <w:t>CCC ATG CTG GCC TTC AGT TA</w:t>
            </w:r>
          </w:p>
        </w:tc>
      </w:tr>
      <w:tr w:rsidR="00EC27A2" w:rsidRPr="00D60157" w14:paraId="698BA22D" w14:textId="77777777" w:rsidTr="00AC2C2D">
        <w:tc>
          <w:tcPr>
            <w:tcW w:w="1525" w:type="dxa"/>
            <w:shd w:val="clear" w:color="auto" w:fill="FFFFFF" w:themeFill="background1"/>
          </w:tcPr>
          <w:p w14:paraId="5BA40F5F" w14:textId="17424FB8" w:rsidR="00EC27A2" w:rsidRPr="00D60157" w:rsidRDefault="00EC27A2" w:rsidP="00EA248D">
            <w:pPr>
              <w:jc w:val="right"/>
              <w:rPr>
                <w:rFonts w:cs="Arial"/>
                <w:b/>
                <w:i/>
                <w:sz w:val="20"/>
                <w:szCs w:val="20"/>
              </w:rPr>
            </w:pPr>
            <w:r w:rsidRPr="00D60157">
              <w:rPr>
                <w:rFonts w:cs="Arial"/>
                <w:b/>
                <w:i/>
                <w:sz w:val="20"/>
                <w:szCs w:val="20"/>
              </w:rPr>
              <w:t>Sod2</w:t>
            </w:r>
          </w:p>
        </w:tc>
        <w:tc>
          <w:tcPr>
            <w:tcW w:w="4325" w:type="dxa"/>
            <w:shd w:val="clear" w:color="auto" w:fill="FFFFFF" w:themeFill="background1"/>
          </w:tcPr>
          <w:p w14:paraId="3FEE883A" w14:textId="4EDD879B" w:rsidR="00EC27A2" w:rsidRPr="00D60157" w:rsidRDefault="00B42ED1" w:rsidP="00BA5017">
            <w:pPr>
              <w:jc w:val="center"/>
              <w:rPr>
                <w:rFonts w:cs="Arial"/>
                <w:sz w:val="20"/>
                <w:szCs w:val="20"/>
              </w:rPr>
            </w:pPr>
            <w:r w:rsidRPr="00D60157">
              <w:rPr>
                <w:rFonts w:cs="Arial"/>
                <w:sz w:val="20"/>
                <w:szCs w:val="20"/>
              </w:rPr>
              <w:t>TTC TGG ACA AAC CTG AGC CC</w:t>
            </w:r>
          </w:p>
        </w:tc>
        <w:tc>
          <w:tcPr>
            <w:tcW w:w="4230" w:type="dxa"/>
            <w:shd w:val="clear" w:color="auto" w:fill="FFFFFF" w:themeFill="background1"/>
          </w:tcPr>
          <w:p w14:paraId="3CECF54F" w14:textId="7671B75E" w:rsidR="00EC27A2" w:rsidRPr="00D60157" w:rsidRDefault="00B42ED1" w:rsidP="00BA5017">
            <w:pPr>
              <w:jc w:val="center"/>
              <w:rPr>
                <w:rFonts w:cs="Arial"/>
                <w:sz w:val="20"/>
                <w:szCs w:val="20"/>
              </w:rPr>
            </w:pPr>
            <w:r w:rsidRPr="00D60157">
              <w:rPr>
                <w:rFonts w:cs="Arial"/>
                <w:sz w:val="20"/>
                <w:szCs w:val="20"/>
              </w:rPr>
              <w:t>GTC ACG CTT GAT AGC CTC CA</w:t>
            </w:r>
          </w:p>
        </w:tc>
      </w:tr>
      <w:tr w:rsidR="00EC27A2" w:rsidRPr="00D60157" w14:paraId="6E6A75F1" w14:textId="77777777" w:rsidTr="00AC2C2D">
        <w:tc>
          <w:tcPr>
            <w:tcW w:w="1525" w:type="dxa"/>
            <w:shd w:val="clear" w:color="auto" w:fill="FFFFFF" w:themeFill="background1"/>
          </w:tcPr>
          <w:p w14:paraId="6220621B" w14:textId="65F915F1" w:rsidR="00EC27A2" w:rsidRPr="00D60157" w:rsidRDefault="00EC27A2" w:rsidP="00EA248D">
            <w:pPr>
              <w:jc w:val="right"/>
              <w:rPr>
                <w:rFonts w:cs="Arial"/>
                <w:b/>
                <w:i/>
                <w:sz w:val="20"/>
                <w:szCs w:val="20"/>
              </w:rPr>
            </w:pPr>
            <w:r w:rsidRPr="00D60157">
              <w:rPr>
                <w:rFonts w:cs="Arial"/>
                <w:b/>
                <w:i/>
                <w:sz w:val="20"/>
                <w:szCs w:val="20"/>
              </w:rPr>
              <w:t>Cat</w:t>
            </w:r>
          </w:p>
        </w:tc>
        <w:tc>
          <w:tcPr>
            <w:tcW w:w="4325" w:type="dxa"/>
            <w:shd w:val="clear" w:color="auto" w:fill="FFFFFF" w:themeFill="background1"/>
          </w:tcPr>
          <w:p w14:paraId="0F608293" w14:textId="62D2E36F" w:rsidR="00EC27A2" w:rsidRPr="00D60157" w:rsidRDefault="00080FEE" w:rsidP="00BA5017">
            <w:pPr>
              <w:jc w:val="center"/>
              <w:rPr>
                <w:rFonts w:cs="Arial"/>
                <w:sz w:val="20"/>
                <w:szCs w:val="20"/>
              </w:rPr>
            </w:pPr>
            <w:r w:rsidRPr="00D60157">
              <w:rPr>
                <w:rFonts w:cs="Arial"/>
                <w:sz w:val="20"/>
                <w:szCs w:val="20"/>
              </w:rPr>
              <w:t>CAC TGA CGA GAT GGC ACA CT</w:t>
            </w:r>
          </w:p>
        </w:tc>
        <w:tc>
          <w:tcPr>
            <w:tcW w:w="4230" w:type="dxa"/>
            <w:shd w:val="clear" w:color="auto" w:fill="FFFFFF" w:themeFill="background1"/>
          </w:tcPr>
          <w:p w14:paraId="047DEFF0" w14:textId="6D56935F" w:rsidR="00EC27A2" w:rsidRPr="00D60157" w:rsidRDefault="00080FEE" w:rsidP="00BA5017">
            <w:pPr>
              <w:jc w:val="center"/>
              <w:rPr>
                <w:rFonts w:cs="Arial"/>
                <w:sz w:val="20"/>
                <w:szCs w:val="20"/>
              </w:rPr>
            </w:pPr>
            <w:r w:rsidRPr="00D60157">
              <w:rPr>
                <w:rFonts w:cs="Arial"/>
                <w:sz w:val="20"/>
                <w:szCs w:val="20"/>
              </w:rPr>
              <w:t>TGT GGA GAA TCG AAC GGC AA</w:t>
            </w:r>
          </w:p>
        </w:tc>
      </w:tr>
      <w:tr w:rsidR="00EC27A2" w:rsidRPr="00D60157" w14:paraId="694CC3A0" w14:textId="77777777" w:rsidTr="00AC2C2D">
        <w:tc>
          <w:tcPr>
            <w:tcW w:w="1525" w:type="dxa"/>
            <w:shd w:val="clear" w:color="auto" w:fill="FFFFFF" w:themeFill="background1"/>
          </w:tcPr>
          <w:p w14:paraId="00534189" w14:textId="1FCB9F10" w:rsidR="00EC27A2" w:rsidRPr="00D60157" w:rsidRDefault="00EC27A2" w:rsidP="00EA248D">
            <w:pPr>
              <w:jc w:val="right"/>
              <w:rPr>
                <w:rFonts w:cs="Arial"/>
                <w:b/>
                <w:i/>
                <w:sz w:val="20"/>
                <w:szCs w:val="20"/>
              </w:rPr>
            </w:pPr>
            <w:r w:rsidRPr="00D60157">
              <w:rPr>
                <w:rFonts w:cs="Arial"/>
                <w:b/>
                <w:i/>
                <w:sz w:val="20"/>
                <w:szCs w:val="20"/>
              </w:rPr>
              <w:t>Gpx1</w:t>
            </w:r>
          </w:p>
        </w:tc>
        <w:tc>
          <w:tcPr>
            <w:tcW w:w="4325" w:type="dxa"/>
            <w:shd w:val="clear" w:color="auto" w:fill="FFFFFF" w:themeFill="background1"/>
          </w:tcPr>
          <w:p w14:paraId="1505D9AC" w14:textId="0BA9D1F3" w:rsidR="00EC27A2" w:rsidRPr="00D60157" w:rsidRDefault="00080FEE" w:rsidP="00BA5017">
            <w:pPr>
              <w:jc w:val="center"/>
              <w:rPr>
                <w:rFonts w:cs="Arial"/>
                <w:sz w:val="20"/>
                <w:szCs w:val="20"/>
              </w:rPr>
            </w:pPr>
            <w:r w:rsidRPr="00D60157">
              <w:rPr>
                <w:rFonts w:cs="Arial"/>
                <w:sz w:val="20"/>
                <w:szCs w:val="20"/>
              </w:rPr>
              <w:t>TTC GGA CAC CAG GAG AAT GG</w:t>
            </w:r>
          </w:p>
        </w:tc>
        <w:tc>
          <w:tcPr>
            <w:tcW w:w="4230" w:type="dxa"/>
            <w:shd w:val="clear" w:color="auto" w:fill="FFFFFF" w:themeFill="background1"/>
          </w:tcPr>
          <w:p w14:paraId="1C7C581B" w14:textId="21269CB7" w:rsidR="00EC27A2" w:rsidRPr="00D60157" w:rsidRDefault="00080FEE" w:rsidP="00BA5017">
            <w:pPr>
              <w:jc w:val="center"/>
              <w:rPr>
                <w:rFonts w:cs="Arial"/>
                <w:sz w:val="20"/>
                <w:szCs w:val="20"/>
              </w:rPr>
            </w:pPr>
            <w:r w:rsidRPr="00D60157">
              <w:rPr>
                <w:rFonts w:cs="Arial"/>
                <w:sz w:val="20"/>
                <w:szCs w:val="20"/>
              </w:rPr>
              <w:t>TAA AGA GCG GGT GAG CCT TC</w:t>
            </w:r>
          </w:p>
        </w:tc>
      </w:tr>
      <w:tr w:rsidR="00EC27A2" w:rsidRPr="00D60157" w14:paraId="1B608221" w14:textId="77777777" w:rsidTr="00AC2C2D">
        <w:tc>
          <w:tcPr>
            <w:tcW w:w="1525" w:type="dxa"/>
            <w:shd w:val="clear" w:color="auto" w:fill="FFFFFF" w:themeFill="background1"/>
          </w:tcPr>
          <w:p w14:paraId="3C2DB968" w14:textId="61A1DA7D" w:rsidR="00EC27A2" w:rsidRPr="00D60157" w:rsidRDefault="00EC27A2" w:rsidP="00EA248D">
            <w:pPr>
              <w:jc w:val="right"/>
              <w:rPr>
                <w:rFonts w:cs="Arial"/>
                <w:b/>
                <w:i/>
                <w:sz w:val="20"/>
                <w:szCs w:val="20"/>
              </w:rPr>
            </w:pPr>
            <w:proofErr w:type="spellStart"/>
            <w:r w:rsidRPr="00D60157">
              <w:rPr>
                <w:rFonts w:cs="Arial"/>
                <w:b/>
                <w:i/>
                <w:sz w:val="20"/>
                <w:szCs w:val="20"/>
              </w:rPr>
              <w:t>Gclm</w:t>
            </w:r>
            <w:proofErr w:type="spellEnd"/>
          </w:p>
        </w:tc>
        <w:tc>
          <w:tcPr>
            <w:tcW w:w="4325" w:type="dxa"/>
            <w:shd w:val="clear" w:color="auto" w:fill="FFFFFF" w:themeFill="background1"/>
          </w:tcPr>
          <w:p w14:paraId="412EB15C" w14:textId="081EA61B" w:rsidR="00EC27A2" w:rsidRPr="00D60157" w:rsidRDefault="00345FDD" w:rsidP="00BA5017">
            <w:pPr>
              <w:jc w:val="center"/>
              <w:rPr>
                <w:rFonts w:cs="Arial"/>
                <w:sz w:val="20"/>
                <w:szCs w:val="20"/>
              </w:rPr>
            </w:pPr>
            <w:r w:rsidRPr="00D60157">
              <w:rPr>
                <w:rFonts w:cs="Arial"/>
                <w:sz w:val="20"/>
                <w:szCs w:val="20"/>
              </w:rPr>
              <w:t>TGG AGT TCC CAA ATC AGC CC</w:t>
            </w:r>
          </w:p>
        </w:tc>
        <w:tc>
          <w:tcPr>
            <w:tcW w:w="4230" w:type="dxa"/>
            <w:shd w:val="clear" w:color="auto" w:fill="FFFFFF" w:themeFill="background1"/>
          </w:tcPr>
          <w:p w14:paraId="3756E373" w14:textId="4F28B365" w:rsidR="00EC27A2" w:rsidRPr="00D60157" w:rsidRDefault="00345FDD" w:rsidP="00BA5017">
            <w:pPr>
              <w:jc w:val="center"/>
              <w:rPr>
                <w:rFonts w:cs="Arial"/>
                <w:sz w:val="20"/>
                <w:szCs w:val="20"/>
              </w:rPr>
            </w:pPr>
            <w:r w:rsidRPr="00D60157">
              <w:rPr>
                <w:rFonts w:cs="Arial"/>
                <w:sz w:val="20"/>
                <w:szCs w:val="20"/>
              </w:rPr>
              <w:t>CAA CTC CAA GGA CGG AGC AT</w:t>
            </w:r>
          </w:p>
        </w:tc>
      </w:tr>
      <w:tr w:rsidR="00A410E7" w:rsidRPr="00D60157" w14:paraId="647B14B5" w14:textId="77777777" w:rsidTr="00AC2C2D">
        <w:tc>
          <w:tcPr>
            <w:tcW w:w="1525" w:type="dxa"/>
            <w:shd w:val="clear" w:color="auto" w:fill="FFFFFF" w:themeFill="background1"/>
          </w:tcPr>
          <w:p w14:paraId="56C1065E" w14:textId="77777777" w:rsidR="00A410E7" w:rsidRPr="00D60157" w:rsidRDefault="00A410E7" w:rsidP="00EA248D">
            <w:pPr>
              <w:jc w:val="right"/>
              <w:rPr>
                <w:rFonts w:cs="Arial"/>
                <w:b/>
                <w:i/>
                <w:sz w:val="20"/>
                <w:szCs w:val="20"/>
              </w:rPr>
            </w:pPr>
            <w:r w:rsidRPr="00D60157">
              <w:rPr>
                <w:rFonts w:cs="Arial"/>
                <w:b/>
                <w:i/>
                <w:sz w:val="20"/>
                <w:szCs w:val="20"/>
              </w:rPr>
              <w:t>Tsc2</w:t>
            </w:r>
          </w:p>
        </w:tc>
        <w:tc>
          <w:tcPr>
            <w:tcW w:w="4325" w:type="dxa"/>
            <w:shd w:val="clear" w:color="auto" w:fill="FFFFFF" w:themeFill="background1"/>
          </w:tcPr>
          <w:p w14:paraId="461E2149" w14:textId="77777777" w:rsidR="00A410E7" w:rsidRPr="00D60157" w:rsidRDefault="00A410E7" w:rsidP="00BA5017">
            <w:pPr>
              <w:jc w:val="center"/>
              <w:rPr>
                <w:rFonts w:cs="Arial"/>
                <w:sz w:val="20"/>
                <w:szCs w:val="20"/>
              </w:rPr>
            </w:pPr>
            <w:r w:rsidRPr="00D60157">
              <w:rPr>
                <w:rFonts w:cs="Arial"/>
                <w:sz w:val="20"/>
                <w:szCs w:val="20"/>
              </w:rPr>
              <w:t xml:space="preserve">AAG </w:t>
            </w:r>
            <w:proofErr w:type="spellStart"/>
            <w:r w:rsidRPr="00D60157">
              <w:rPr>
                <w:rFonts w:cs="Arial"/>
                <w:sz w:val="20"/>
                <w:szCs w:val="20"/>
              </w:rPr>
              <w:t>AAG</w:t>
            </w:r>
            <w:proofErr w:type="spellEnd"/>
            <w:r w:rsidRPr="00D60157">
              <w:rPr>
                <w:rFonts w:cs="Arial"/>
                <w:sz w:val="20"/>
                <w:szCs w:val="20"/>
              </w:rPr>
              <w:t xml:space="preserve"> CCT CTT CTG CTA CC</w:t>
            </w:r>
          </w:p>
        </w:tc>
        <w:tc>
          <w:tcPr>
            <w:tcW w:w="4230" w:type="dxa"/>
            <w:shd w:val="clear" w:color="auto" w:fill="FFFFFF" w:themeFill="background1"/>
          </w:tcPr>
          <w:p w14:paraId="0CEFBEE5" w14:textId="77777777" w:rsidR="00A410E7" w:rsidRPr="00D60157" w:rsidRDefault="00A410E7" w:rsidP="00BA5017">
            <w:pPr>
              <w:jc w:val="center"/>
              <w:rPr>
                <w:rFonts w:cs="Arial"/>
                <w:sz w:val="20"/>
                <w:szCs w:val="20"/>
              </w:rPr>
            </w:pPr>
            <w:r w:rsidRPr="00D60157">
              <w:rPr>
                <w:rFonts w:cs="Arial"/>
                <w:sz w:val="20"/>
                <w:szCs w:val="20"/>
              </w:rPr>
              <w:t>CAG CTC CGA CCA TGA AGT G</w:t>
            </w:r>
          </w:p>
        </w:tc>
      </w:tr>
      <w:tr w:rsidR="00A410E7" w:rsidRPr="00D60157" w14:paraId="55238CBF" w14:textId="77777777" w:rsidTr="00AC2C2D">
        <w:tc>
          <w:tcPr>
            <w:tcW w:w="1525" w:type="dxa"/>
            <w:tcBorders>
              <w:bottom w:val="single" w:sz="4" w:space="0" w:color="auto"/>
            </w:tcBorders>
            <w:shd w:val="clear" w:color="auto" w:fill="FFFFFF" w:themeFill="background1"/>
          </w:tcPr>
          <w:p w14:paraId="60D64276" w14:textId="77777777" w:rsidR="00A410E7" w:rsidRPr="00D60157" w:rsidRDefault="00A410E7" w:rsidP="00EA248D">
            <w:pPr>
              <w:jc w:val="right"/>
              <w:rPr>
                <w:rFonts w:cs="Arial"/>
                <w:b/>
                <w:i/>
                <w:sz w:val="20"/>
                <w:szCs w:val="20"/>
              </w:rPr>
            </w:pPr>
            <w:r w:rsidRPr="00D60157">
              <w:rPr>
                <w:rFonts w:cs="Arial"/>
                <w:b/>
                <w:i/>
                <w:sz w:val="20"/>
                <w:szCs w:val="20"/>
              </w:rPr>
              <w:t>Rpl13a</w:t>
            </w:r>
          </w:p>
        </w:tc>
        <w:tc>
          <w:tcPr>
            <w:tcW w:w="4325" w:type="dxa"/>
            <w:tcBorders>
              <w:bottom w:val="single" w:sz="4" w:space="0" w:color="auto"/>
            </w:tcBorders>
            <w:shd w:val="clear" w:color="auto" w:fill="FFFFFF" w:themeFill="background1"/>
          </w:tcPr>
          <w:p w14:paraId="16C0997D" w14:textId="77777777" w:rsidR="00A410E7" w:rsidRPr="00D60157" w:rsidRDefault="00A410E7" w:rsidP="00BA5017">
            <w:pPr>
              <w:jc w:val="center"/>
              <w:rPr>
                <w:rFonts w:cs="Arial"/>
                <w:sz w:val="20"/>
                <w:szCs w:val="20"/>
              </w:rPr>
            </w:pPr>
            <w:r w:rsidRPr="00D60157">
              <w:rPr>
                <w:rFonts w:cs="Arial"/>
                <w:sz w:val="20"/>
                <w:szCs w:val="20"/>
              </w:rPr>
              <w:t>GGA GTC CGT TGG TCT TGA GG</w:t>
            </w:r>
          </w:p>
        </w:tc>
        <w:tc>
          <w:tcPr>
            <w:tcW w:w="4230" w:type="dxa"/>
            <w:tcBorders>
              <w:bottom w:val="single" w:sz="4" w:space="0" w:color="auto"/>
            </w:tcBorders>
            <w:shd w:val="clear" w:color="auto" w:fill="FFFFFF" w:themeFill="background1"/>
          </w:tcPr>
          <w:p w14:paraId="75CD041C" w14:textId="77777777" w:rsidR="00A410E7" w:rsidRPr="00D60157" w:rsidRDefault="00A410E7" w:rsidP="00BA5017">
            <w:pPr>
              <w:jc w:val="center"/>
              <w:rPr>
                <w:rFonts w:cs="Arial"/>
                <w:sz w:val="20"/>
                <w:szCs w:val="20"/>
              </w:rPr>
            </w:pPr>
            <w:r w:rsidRPr="00D60157">
              <w:rPr>
                <w:rFonts w:cs="Arial"/>
                <w:sz w:val="20"/>
                <w:szCs w:val="20"/>
              </w:rPr>
              <w:t>GGC CAA GAT GCA CTA TCG GA</w:t>
            </w:r>
          </w:p>
        </w:tc>
      </w:tr>
    </w:tbl>
    <w:p w14:paraId="4FDB6EDA" w14:textId="77777777" w:rsidR="00A410E7" w:rsidRPr="008B1F90" w:rsidRDefault="00A410E7" w:rsidP="00A410E7">
      <w:pPr>
        <w:rPr>
          <w:rFonts w:ascii="Arial" w:hAnsi="Arial" w:cs="Arial"/>
          <w:sz w:val="20"/>
          <w:szCs w:val="20"/>
        </w:rPr>
      </w:pPr>
    </w:p>
    <w:p w14:paraId="10F17FE4" w14:textId="77777777" w:rsidR="00A410E7" w:rsidRPr="008B1F90" w:rsidRDefault="00A410E7">
      <w:pPr>
        <w:spacing w:line="480" w:lineRule="auto"/>
        <w:rPr>
          <w:sz w:val="22"/>
          <w:szCs w:val="22"/>
        </w:rPr>
      </w:pPr>
    </w:p>
    <w:p w14:paraId="790005F5" w14:textId="77777777" w:rsidR="00A410E7" w:rsidRPr="008B1F90" w:rsidRDefault="00A410E7">
      <w:pPr>
        <w:spacing w:line="480" w:lineRule="auto"/>
        <w:rPr>
          <w:sz w:val="22"/>
          <w:szCs w:val="22"/>
        </w:rPr>
      </w:pPr>
    </w:p>
    <w:sectPr w:rsidR="00A410E7" w:rsidRPr="008B1F90" w:rsidSect="00BE19A8">
      <w:pgSz w:w="12240" w:h="15840"/>
      <w:pgMar w:top="1008" w:right="1008" w:bottom="1008" w:left="1008"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4FDC60" w15:done="0"/>
  <w15:commentEx w15:paraId="2386B1C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7221E6"/>
    <w:rsid w:val="0000153C"/>
    <w:rsid w:val="000016A4"/>
    <w:rsid w:val="00002A24"/>
    <w:rsid w:val="0000538F"/>
    <w:rsid w:val="000056A9"/>
    <w:rsid w:val="000058E9"/>
    <w:rsid w:val="00006572"/>
    <w:rsid w:val="00006EB4"/>
    <w:rsid w:val="000109CF"/>
    <w:rsid w:val="00016389"/>
    <w:rsid w:val="0001771F"/>
    <w:rsid w:val="00022B22"/>
    <w:rsid w:val="00025F28"/>
    <w:rsid w:val="000267F2"/>
    <w:rsid w:val="00030A94"/>
    <w:rsid w:val="00030B45"/>
    <w:rsid w:val="00031818"/>
    <w:rsid w:val="00031FF5"/>
    <w:rsid w:val="000373AB"/>
    <w:rsid w:val="00040586"/>
    <w:rsid w:val="00044C02"/>
    <w:rsid w:val="000450EA"/>
    <w:rsid w:val="00051A71"/>
    <w:rsid w:val="00060419"/>
    <w:rsid w:val="00060ACB"/>
    <w:rsid w:val="000634B1"/>
    <w:rsid w:val="00063F60"/>
    <w:rsid w:val="0006452B"/>
    <w:rsid w:val="000663D5"/>
    <w:rsid w:val="0007239C"/>
    <w:rsid w:val="00076974"/>
    <w:rsid w:val="00077036"/>
    <w:rsid w:val="0007757F"/>
    <w:rsid w:val="000807B2"/>
    <w:rsid w:val="00080FEE"/>
    <w:rsid w:val="00081D4E"/>
    <w:rsid w:val="00082495"/>
    <w:rsid w:val="00082C2E"/>
    <w:rsid w:val="000837E7"/>
    <w:rsid w:val="00084A93"/>
    <w:rsid w:val="000917CE"/>
    <w:rsid w:val="00093DF5"/>
    <w:rsid w:val="00095924"/>
    <w:rsid w:val="000966F1"/>
    <w:rsid w:val="00096A99"/>
    <w:rsid w:val="000A10E7"/>
    <w:rsid w:val="000A286D"/>
    <w:rsid w:val="000A42DE"/>
    <w:rsid w:val="000A578E"/>
    <w:rsid w:val="000B1927"/>
    <w:rsid w:val="000B435A"/>
    <w:rsid w:val="000B4696"/>
    <w:rsid w:val="000B6509"/>
    <w:rsid w:val="000C0348"/>
    <w:rsid w:val="000C08A5"/>
    <w:rsid w:val="000C1298"/>
    <w:rsid w:val="000C190A"/>
    <w:rsid w:val="000C2306"/>
    <w:rsid w:val="000C2AA4"/>
    <w:rsid w:val="000C2B4E"/>
    <w:rsid w:val="000C3616"/>
    <w:rsid w:val="000C3CAA"/>
    <w:rsid w:val="000C5C97"/>
    <w:rsid w:val="000C7C69"/>
    <w:rsid w:val="000D0EF1"/>
    <w:rsid w:val="000D137A"/>
    <w:rsid w:val="000D1ACD"/>
    <w:rsid w:val="000D3EBA"/>
    <w:rsid w:val="000D4A87"/>
    <w:rsid w:val="000D59B5"/>
    <w:rsid w:val="000D6C77"/>
    <w:rsid w:val="000E37F3"/>
    <w:rsid w:val="000E51A5"/>
    <w:rsid w:val="000E55FB"/>
    <w:rsid w:val="000E65DA"/>
    <w:rsid w:val="000E6C49"/>
    <w:rsid w:val="000F1A6B"/>
    <w:rsid w:val="000F1BB2"/>
    <w:rsid w:val="000F6470"/>
    <w:rsid w:val="000F7FCB"/>
    <w:rsid w:val="00103D39"/>
    <w:rsid w:val="001053F8"/>
    <w:rsid w:val="00105DDF"/>
    <w:rsid w:val="001067B4"/>
    <w:rsid w:val="00110461"/>
    <w:rsid w:val="001114DD"/>
    <w:rsid w:val="0011187F"/>
    <w:rsid w:val="00111E3A"/>
    <w:rsid w:val="00112CDD"/>
    <w:rsid w:val="001139E1"/>
    <w:rsid w:val="00113C1F"/>
    <w:rsid w:val="001146C4"/>
    <w:rsid w:val="00114B5D"/>
    <w:rsid w:val="001169E0"/>
    <w:rsid w:val="001215E2"/>
    <w:rsid w:val="00121976"/>
    <w:rsid w:val="0012253B"/>
    <w:rsid w:val="0012477B"/>
    <w:rsid w:val="00125748"/>
    <w:rsid w:val="0012599A"/>
    <w:rsid w:val="00126EC7"/>
    <w:rsid w:val="00126ED1"/>
    <w:rsid w:val="001305B0"/>
    <w:rsid w:val="0013111A"/>
    <w:rsid w:val="001314D4"/>
    <w:rsid w:val="0013169A"/>
    <w:rsid w:val="00131BB5"/>
    <w:rsid w:val="00132A4F"/>
    <w:rsid w:val="00137043"/>
    <w:rsid w:val="001373A2"/>
    <w:rsid w:val="00140BB6"/>
    <w:rsid w:val="001417C8"/>
    <w:rsid w:val="00141D7D"/>
    <w:rsid w:val="00144039"/>
    <w:rsid w:val="0014505D"/>
    <w:rsid w:val="00145233"/>
    <w:rsid w:val="00145BFA"/>
    <w:rsid w:val="00146253"/>
    <w:rsid w:val="00146ECC"/>
    <w:rsid w:val="0014706A"/>
    <w:rsid w:val="001478A5"/>
    <w:rsid w:val="00147DCC"/>
    <w:rsid w:val="00150BB4"/>
    <w:rsid w:val="001558B8"/>
    <w:rsid w:val="00155E2E"/>
    <w:rsid w:val="001576F0"/>
    <w:rsid w:val="00157E6E"/>
    <w:rsid w:val="00161A6B"/>
    <w:rsid w:val="00161BD9"/>
    <w:rsid w:val="00163021"/>
    <w:rsid w:val="001631DD"/>
    <w:rsid w:val="00163EE9"/>
    <w:rsid w:val="001640EF"/>
    <w:rsid w:val="001646BA"/>
    <w:rsid w:val="001664E7"/>
    <w:rsid w:val="00171013"/>
    <w:rsid w:val="001749D8"/>
    <w:rsid w:val="00175D51"/>
    <w:rsid w:val="0017693D"/>
    <w:rsid w:val="0017760C"/>
    <w:rsid w:val="0018204C"/>
    <w:rsid w:val="001827FE"/>
    <w:rsid w:val="00186195"/>
    <w:rsid w:val="00186D81"/>
    <w:rsid w:val="001901B3"/>
    <w:rsid w:val="00191826"/>
    <w:rsid w:val="001946A4"/>
    <w:rsid w:val="001A3825"/>
    <w:rsid w:val="001A4114"/>
    <w:rsid w:val="001B0DE3"/>
    <w:rsid w:val="001B163F"/>
    <w:rsid w:val="001B3EBF"/>
    <w:rsid w:val="001B4AF3"/>
    <w:rsid w:val="001B58EE"/>
    <w:rsid w:val="001C1CAE"/>
    <w:rsid w:val="001C2C0E"/>
    <w:rsid w:val="001C3B10"/>
    <w:rsid w:val="001C4285"/>
    <w:rsid w:val="001C6384"/>
    <w:rsid w:val="001C6C61"/>
    <w:rsid w:val="001D1BE1"/>
    <w:rsid w:val="001D2279"/>
    <w:rsid w:val="001D3938"/>
    <w:rsid w:val="001D4DDA"/>
    <w:rsid w:val="001E01AC"/>
    <w:rsid w:val="001E09AE"/>
    <w:rsid w:val="001E0F38"/>
    <w:rsid w:val="001E12F3"/>
    <w:rsid w:val="001E1AE7"/>
    <w:rsid w:val="001E6F92"/>
    <w:rsid w:val="001F2E93"/>
    <w:rsid w:val="001F33A5"/>
    <w:rsid w:val="001F3D5E"/>
    <w:rsid w:val="001F59A1"/>
    <w:rsid w:val="001F5BAD"/>
    <w:rsid w:val="001F6320"/>
    <w:rsid w:val="001F6B6D"/>
    <w:rsid w:val="001F72A7"/>
    <w:rsid w:val="001F7975"/>
    <w:rsid w:val="00206B25"/>
    <w:rsid w:val="00207EA1"/>
    <w:rsid w:val="00207FA7"/>
    <w:rsid w:val="00210094"/>
    <w:rsid w:val="00212185"/>
    <w:rsid w:val="00212511"/>
    <w:rsid w:val="00213096"/>
    <w:rsid w:val="002167AD"/>
    <w:rsid w:val="00223477"/>
    <w:rsid w:val="00230B4A"/>
    <w:rsid w:val="00232418"/>
    <w:rsid w:val="0023247F"/>
    <w:rsid w:val="002339CE"/>
    <w:rsid w:val="00233CDC"/>
    <w:rsid w:val="00236B0D"/>
    <w:rsid w:val="00237222"/>
    <w:rsid w:val="002404F1"/>
    <w:rsid w:val="0024092E"/>
    <w:rsid w:val="002417D6"/>
    <w:rsid w:val="0024199D"/>
    <w:rsid w:val="00243797"/>
    <w:rsid w:val="0024386D"/>
    <w:rsid w:val="00245A81"/>
    <w:rsid w:val="00245CF5"/>
    <w:rsid w:val="002475CD"/>
    <w:rsid w:val="002509CB"/>
    <w:rsid w:val="002510C4"/>
    <w:rsid w:val="00255001"/>
    <w:rsid w:val="00255A78"/>
    <w:rsid w:val="00256A59"/>
    <w:rsid w:val="0026204D"/>
    <w:rsid w:val="00264654"/>
    <w:rsid w:val="002654FA"/>
    <w:rsid w:val="0026725B"/>
    <w:rsid w:val="0026726D"/>
    <w:rsid w:val="00270755"/>
    <w:rsid w:val="002751A4"/>
    <w:rsid w:val="002779EC"/>
    <w:rsid w:val="0028045F"/>
    <w:rsid w:val="002859AC"/>
    <w:rsid w:val="00293C50"/>
    <w:rsid w:val="00295ADE"/>
    <w:rsid w:val="00296C56"/>
    <w:rsid w:val="002A09A5"/>
    <w:rsid w:val="002A1643"/>
    <w:rsid w:val="002A58AC"/>
    <w:rsid w:val="002A6AD0"/>
    <w:rsid w:val="002B0297"/>
    <w:rsid w:val="002B02CE"/>
    <w:rsid w:val="002B38BB"/>
    <w:rsid w:val="002B4B75"/>
    <w:rsid w:val="002B4DD5"/>
    <w:rsid w:val="002B5370"/>
    <w:rsid w:val="002B5FB3"/>
    <w:rsid w:val="002C2C6C"/>
    <w:rsid w:val="002C3CD3"/>
    <w:rsid w:val="002C44B6"/>
    <w:rsid w:val="002C650B"/>
    <w:rsid w:val="002C7070"/>
    <w:rsid w:val="002C7E39"/>
    <w:rsid w:val="002D1C2A"/>
    <w:rsid w:val="002D2D87"/>
    <w:rsid w:val="002D51DD"/>
    <w:rsid w:val="002D6D93"/>
    <w:rsid w:val="002D6EE3"/>
    <w:rsid w:val="002D70D0"/>
    <w:rsid w:val="002E1A8D"/>
    <w:rsid w:val="002E53C1"/>
    <w:rsid w:val="002E5C51"/>
    <w:rsid w:val="002E628B"/>
    <w:rsid w:val="002F0BA2"/>
    <w:rsid w:val="002F0C1D"/>
    <w:rsid w:val="002F26E7"/>
    <w:rsid w:val="002F5001"/>
    <w:rsid w:val="002F5891"/>
    <w:rsid w:val="002F7186"/>
    <w:rsid w:val="002F7D66"/>
    <w:rsid w:val="00300CA9"/>
    <w:rsid w:val="0030172A"/>
    <w:rsid w:val="00302033"/>
    <w:rsid w:val="003038D5"/>
    <w:rsid w:val="00305B55"/>
    <w:rsid w:val="003061EC"/>
    <w:rsid w:val="0030696D"/>
    <w:rsid w:val="003108A4"/>
    <w:rsid w:val="00310EE0"/>
    <w:rsid w:val="00312A9A"/>
    <w:rsid w:val="003142EA"/>
    <w:rsid w:val="00314A96"/>
    <w:rsid w:val="00315758"/>
    <w:rsid w:val="00316D67"/>
    <w:rsid w:val="00317755"/>
    <w:rsid w:val="00317C44"/>
    <w:rsid w:val="003305B9"/>
    <w:rsid w:val="00331D2C"/>
    <w:rsid w:val="0033301A"/>
    <w:rsid w:val="0033485A"/>
    <w:rsid w:val="00336477"/>
    <w:rsid w:val="00345FDD"/>
    <w:rsid w:val="003460B2"/>
    <w:rsid w:val="00352FA2"/>
    <w:rsid w:val="00353D6D"/>
    <w:rsid w:val="00354B0D"/>
    <w:rsid w:val="00355C40"/>
    <w:rsid w:val="00356FB7"/>
    <w:rsid w:val="003625D2"/>
    <w:rsid w:val="00362DC5"/>
    <w:rsid w:val="0036482C"/>
    <w:rsid w:val="003725F0"/>
    <w:rsid w:val="0037347F"/>
    <w:rsid w:val="00373884"/>
    <w:rsid w:val="00373BF3"/>
    <w:rsid w:val="0037790A"/>
    <w:rsid w:val="0038128F"/>
    <w:rsid w:val="003820E6"/>
    <w:rsid w:val="003845F0"/>
    <w:rsid w:val="00392B58"/>
    <w:rsid w:val="00392E97"/>
    <w:rsid w:val="00395F15"/>
    <w:rsid w:val="003A4037"/>
    <w:rsid w:val="003A7739"/>
    <w:rsid w:val="003B1578"/>
    <w:rsid w:val="003B29FF"/>
    <w:rsid w:val="003B2AA8"/>
    <w:rsid w:val="003B4388"/>
    <w:rsid w:val="003B7628"/>
    <w:rsid w:val="003C346D"/>
    <w:rsid w:val="003C43F1"/>
    <w:rsid w:val="003C5C3B"/>
    <w:rsid w:val="003C6260"/>
    <w:rsid w:val="003C6BD5"/>
    <w:rsid w:val="003D60CB"/>
    <w:rsid w:val="003E58BE"/>
    <w:rsid w:val="003E5936"/>
    <w:rsid w:val="003F048B"/>
    <w:rsid w:val="003F2823"/>
    <w:rsid w:val="003F369F"/>
    <w:rsid w:val="003F46FE"/>
    <w:rsid w:val="004017CD"/>
    <w:rsid w:val="00404590"/>
    <w:rsid w:val="00405DB1"/>
    <w:rsid w:val="00406E19"/>
    <w:rsid w:val="004075A0"/>
    <w:rsid w:val="00410F14"/>
    <w:rsid w:val="00412CE1"/>
    <w:rsid w:val="00413414"/>
    <w:rsid w:val="00415F55"/>
    <w:rsid w:val="004212C2"/>
    <w:rsid w:val="00430019"/>
    <w:rsid w:val="0043113B"/>
    <w:rsid w:val="0043133C"/>
    <w:rsid w:val="00432581"/>
    <w:rsid w:val="004337D0"/>
    <w:rsid w:val="00435C2A"/>
    <w:rsid w:val="00441A6B"/>
    <w:rsid w:val="00442795"/>
    <w:rsid w:val="00442D2D"/>
    <w:rsid w:val="00442EFA"/>
    <w:rsid w:val="00443EE7"/>
    <w:rsid w:val="00445104"/>
    <w:rsid w:val="00445B6C"/>
    <w:rsid w:val="004478AA"/>
    <w:rsid w:val="00452ADE"/>
    <w:rsid w:val="00454C01"/>
    <w:rsid w:val="004556EF"/>
    <w:rsid w:val="004624F8"/>
    <w:rsid w:val="00462A1C"/>
    <w:rsid w:val="00463BE7"/>
    <w:rsid w:val="004644AE"/>
    <w:rsid w:val="00467CEE"/>
    <w:rsid w:val="00467FF9"/>
    <w:rsid w:val="00470311"/>
    <w:rsid w:val="00470EF4"/>
    <w:rsid w:val="004728FF"/>
    <w:rsid w:val="0047549A"/>
    <w:rsid w:val="00475C6A"/>
    <w:rsid w:val="00481D40"/>
    <w:rsid w:val="00483D58"/>
    <w:rsid w:val="0048496E"/>
    <w:rsid w:val="0049037A"/>
    <w:rsid w:val="004907A5"/>
    <w:rsid w:val="004913A1"/>
    <w:rsid w:val="0049265C"/>
    <w:rsid w:val="00493F6D"/>
    <w:rsid w:val="0049402E"/>
    <w:rsid w:val="004942B6"/>
    <w:rsid w:val="0049462D"/>
    <w:rsid w:val="00494873"/>
    <w:rsid w:val="00494F36"/>
    <w:rsid w:val="00496BFE"/>
    <w:rsid w:val="004A08C7"/>
    <w:rsid w:val="004A1350"/>
    <w:rsid w:val="004A2A9D"/>
    <w:rsid w:val="004A415B"/>
    <w:rsid w:val="004A4358"/>
    <w:rsid w:val="004A562E"/>
    <w:rsid w:val="004A756E"/>
    <w:rsid w:val="004A79CA"/>
    <w:rsid w:val="004B0477"/>
    <w:rsid w:val="004B18CE"/>
    <w:rsid w:val="004B2C11"/>
    <w:rsid w:val="004B3DDF"/>
    <w:rsid w:val="004B4689"/>
    <w:rsid w:val="004B48ED"/>
    <w:rsid w:val="004B62B5"/>
    <w:rsid w:val="004C12AE"/>
    <w:rsid w:val="004C2FCD"/>
    <w:rsid w:val="004C30BD"/>
    <w:rsid w:val="004C3CD7"/>
    <w:rsid w:val="004C4502"/>
    <w:rsid w:val="004C4785"/>
    <w:rsid w:val="004C687A"/>
    <w:rsid w:val="004D1C93"/>
    <w:rsid w:val="004D341B"/>
    <w:rsid w:val="004D69F4"/>
    <w:rsid w:val="004E0CE1"/>
    <w:rsid w:val="004E720F"/>
    <w:rsid w:val="004E764A"/>
    <w:rsid w:val="004E787E"/>
    <w:rsid w:val="004F14D7"/>
    <w:rsid w:val="004F3E87"/>
    <w:rsid w:val="004F48E9"/>
    <w:rsid w:val="004F4E46"/>
    <w:rsid w:val="004F5139"/>
    <w:rsid w:val="00501427"/>
    <w:rsid w:val="005019BE"/>
    <w:rsid w:val="00502FE0"/>
    <w:rsid w:val="0050340E"/>
    <w:rsid w:val="005074A0"/>
    <w:rsid w:val="0051016C"/>
    <w:rsid w:val="00510BEA"/>
    <w:rsid w:val="00510CFE"/>
    <w:rsid w:val="00511856"/>
    <w:rsid w:val="0051397B"/>
    <w:rsid w:val="00513EA2"/>
    <w:rsid w:val="00515CB9"/>
    <w:rsid w:val="00516077"/>
    <w:rsid w:val="00516DF8"/>
    <w:rsid w:val="005173C9"/>
    <w:rsid w:val="00517E24"/>
    <w:rsid w:val="0052135D"/>
    <w:rsid w:val="0052409A"/>
    <w:rsid w:val="00524A1C"/>
    <w:rsid w:val="005259C7"/>
    <w:rsid w:val="00526C4D"/>
    <w:rsid w:val="00532F5A"/>
    <w:rsid w:val="00533ED0"/>
    <w:rsid w:val="0053409B"/>
    <w:rsid w:val="00535157"/>
    <w:rsid w:val="00536D79"/>
    <w:rsid w:val="005373B2"/>
    <w:rsid w:val="0053749D"/>
    <w:rsid w:val="005402D3"/>
    <w:rsid w:val="00543742"/>
    <w:rsid w:val="00545918"/>
    <w:rsid w:val="0054682B"/>
    <w:rsid w:val="0055056A"/>
    <w:rsid w:val="00550987"/>
    <w:rsid w:val="00551E2D"/>
    <w:rsid w:val="0055338B"/>
    <w:rsid w:val="0055620F"/>
    <w:rsid w:val="0055708D"/>
    <w:rsid w:val="00557D88"/>
    <w:rsid w:val="00563E7F"/>
    <w:rsid w:val="00564170"/>
    <w:rsid w:val="005647F3"/>
    <w:rsid w:val="00564EA8"/>
    <w:rsid w:val="00571FEA"/>
    <w:rsid w:val="005725B6"/>
    <w:rsid w:val="00575B7D"/>
    <w:rsid w:val="00576C34"/>
    <w:rsid w:val="00576C73"/>
    <w:rsid w:val="00582A66"/>
    <w:rsid w:val="00582A6A"/>
    <w:rsid w:val="0058343B"/>
    <w:rsid w:val="00590158"/>
    <w:rsid w:val="0059083E"/>
    <w:rsid w:val="00591057"/>
    <w:rsid w:val="00591C0A"/>
    <w:rsid w:val="00592523"/>
    <w:rsid w:val="00592A7F"/>
    <w:rsid w:val="00593D6D"/>
    <w:rsid w:val="005944A4"/>
    <w:rsid w:val="0059560F"/>
    <w:rsid w:val="005971C5"/>
    <w:rsid w:val="005A1354"/>
    <w:rsid w:val="005A4DAF"/>
    <w:rsid w:val="005B0440"/>
    <w:rsid w:val="005B04A8"/>
    <w:rsid w:val="005B26BB"/>
    <w:rsid w:val="005B27BD"/>
    <w:rsid w:val="005B394F"/>
    <w:rsid w:val="005B469E"/>
    <w:rsid w:val="005B4773"/>
    <w:rsid w:val="005B6A59"/>
    <w:rsid w:val="005C05E4"/>
    <w:rsid w:val="005C10D5"/>
    <w:rsid w:val="005C12C2"/>
    <w:rsid w:val="005C4BE7"/>
    <w:rsid w:val="005C4C8D"/>
    <w:rsid w:val="005C62DD"/>
    <w:rsid w:val="005C6AB9"/>
    <w:rsid w:val="005D01F9"/>
    <w:rsid w:val="005D0CE3"/>
    <w:rsid w:val="005D1436"/>
    <w:rsid w:val="005D172E"/>
    <w:rsid w:val="005D1928"/>
    <w:rsid w:val="005D5CBA"/>
    <w:rsid w:val="005D6504"/>
    <w:rsid w:val="005D79CF"/>
    <w:rsid w:val="005D7B76"/>
    <w:rsid w:val="005D7E1F"/>
    <w:rsid w:val="005E0971"/>
    <w:rsid w:val="005E1B42"/>
    <w:rsid w:val="005E31F8"/>
    <w:rsid w:val="005E4209"/>
    <w:rsid w:val="005E42A8"/>
    <w:rsid w:val="005E46E0"/>
    <w:rsid w:val="005E782C"/>
    <w:rsid w:val="005F4CF8"/>
    <w:rsid w:val="005F5F17"/>
    <w:rsid w:val="005F6512"/>
    <w:rsid w:val="005F69DA"/>
    <w:rsid w:val="005F76EB"/>
    <w:rsid w:val="00602209"/>
    <w:rsid w:val="00602282"/>
    <w:rsid w:val="0060276A"/>
    <w:rsid w:val="006039C0"/>
    <w:rsid w:val="00603B85"/>
    <w:rsid w:val="00606930"/>
    <w:rsid w:val="0061209E"/>
    <w:rsid w:val="0061350C"/>
    <w:rsid w:val="00617BF8"/>
    <w:rsid w:val="00620ED0"/>
    <w:rsid w:val="00621B6A"/>
    <w:rsid w:val="00622E03"/>
    <w:rsid w:val="00623739"/>
    <w:rsid w:val="00623F68"/>
    <w:rsid w:val="00625C45"/>
    <w:rsid w:val="006261CD"/>
    <w:rsid w:val="006264DC"/>
    <w:rsid w:val="00626940"/>
    <w:rsid w:val="0062778A"/>
    <w:rsid w:val="00631F34"/>
    <w:rsid w:val="00632CBB"/>
    <w:rsid w:val="0063519E"/>
    <w:rsid w:val="006356E5"/>
    <w:rsid w:val="00637B25"/>
    <w:rsid w:val="00637C02"/>
    <w:rsid w:val="00642493"/>
    <w:rsid w:val="00644282"/>
    <w:rsid w:val="00650357"/>
    <w:rsid w:val="00652443"/>
    <w:rsid w:val="0065262F"/>
    <w:rsid w:val="00652652"/>
    <w:rsid w:val="006529C8"/>
    <w:rsid w:val="00652ED6"/>
    <w:rsid w:val="00655707"/>
    <w:rsid w:val="00661F8F"/>
    <w:rsid w:val="00663C6E"/>
    <w:rsid w:val="00663FBB"/>
    <w:rsid w:val="006673E9"/>
    <w:rsid w:val="00670D0F"/>
    <w:rsid w:val="006717EC"/>
    <w:rsid w:val="00671AFC"/>
    <w:rsid w:val="00677562"/>
    <w:rsid w:val="006776BE"/>
    <w:rsid w:val="0068206A"/>
    <w:rsid w:val="00684E6F"/>
    <w:rsid w:val="0068650C"/>
    <w:rsid w:val="00690E6B"/>
    <w:rsid w:val="00691583"/>
    <w:rsid w:val="00691BA2"/>
    <w:rsid w:val="00694F22"/>
    <w:rsid w:val="00695979"/>
    <w:rsid w:val="006964D1"/>
    <w:rsid w:val="00696A45"/>
    <w:rsid w:val="006A1A89"/>
    <w:rsid w:val="006A1EF4"/>
    <w:rsid w:val="006A47A3"/>
    <w:rsid w:val="006A50A8"/>
    <w:rsid w:val="006A545F"/>
    <w:rsid w:val="006A6379"/>
    <w:rsid w:val="006A6E74"/>
    <w:rsid w:val="006B2689"/>
    <w:rsid w:val="006B6593"/>
    <w:rsid w:val="006B72B9"/>
    <w:rsid w:val="006B74D4"/>
    <w:rsid w:val="006B76D5"/>
    <w:rsid w:val="006C57BA"/>
    <w:rsid w:val="006D1074"/>
    <w:rsid w:val="006D24D7"/>
    <w:rsid w:val="006D480A"/>
    <w:rsid w:val="006D49F0"/>
    <w:rsid w:val="006D59E1"/>
    <w:rsid w:val="006D5ADE"/>
    <w:rsid w:val="006E0B93"/>
    <w:rsid w:val="006E17D1"/>
    <w:rsid w:val="006E5F28"/>
    <w:rsid w:val="006E6786"/>
    <w:rsid w:val="006E7F29"/>
    <w:rsid w:val="006F42DC"/>
    <w:rsid w:val="006F47B0"/>
    <w:rsid w:val="006F49B3"/>
    <w:rsid w:val="007000FE"/>
    <w:rsid w:val="007018D8"/>
    <w:rsid w:val="007042B8"/>
    <w:rsid w:val="00704C3B"/>
    <w:rsid w:val="00707621"/>
    <w:rsid w:val="00713170"/>
    <w:rsid w:val="00717233"/>
    <w:rsid w:val="00717241"/>
    <w:rsid w:val="007202AB"/>
    <w:rsid w:val="007221E6"/>
    <w:rsid w:val="007264C1"/>
    <w:rsid w:val="00731819"/>
    <w:rsid w:val="00731D6B"/>
    <w:rsid w:val="00732614"/>
    <w:rsid w:val="00733B5B"/>
    <w:rsid w:val="00735CE1"/>
    <w:rsid w:val="00737CD3"/>
    <w:rsid w:val="00740101"/>
    <w:rsid w:val="007425D4"/>
    <w:rsid w:val="00743FA3"/>
    <w:rsid w:val="0074546F"/>
    <w:rsid w:val="007463DB"/>
    <w:rsid w:val="007467A7"/>
    <w:rsid w:val="0075219B"/>
    <w:rsid w:val="00754FEB"/>
    <w:rsid w:val="0075649B"/>
    <w:rsid w:val="00765357"/>
    <w:rsid w:val="00766A1F"/>
    <w:rsid w:val="00766DB4"/>
    <w:rsid w:val="00766E8A"/>
    <w:rsid w:val="00771641"/>
    <w:rsid w:val="00772D9A"/>
    <w:rsid w:val="00777ACC"/>
    <w:rsid w:val="00780082"/>
    <w:rsid w:val="007802ED"/>
    <w:rsid w:val="007824ED"/>
    <w:rsid w:val="00787771"/>
    <w:rsid w:val="00787B52"/>
    <w:rsid w:val="00791F80"/>
    <w:rsid w:val="0079285E"/>
    <w:rsid w:val="00794142"/>
    <w:rsid w:val="00795012"/>
    <w:rsid w:val="007A1134"/>
    <w:rsid w:val="007A42DE"/>
    <w:rsid w:val="007A682A"/>
    <w:rsid w:val="007A7959"/>
    <w:rsid w:val="007A7DA9"/>
    <w:rsid w:val="007B10F3"/>
    <w:rsid w:val="007B1F6F"/>
    <w:rsid w:val="007B2AFE"/>
    <w:rsid w:val="007B4720"/>
    <w:rsid w:val="007B4E0B"/>
    <w:rsid w:val="007B65B7"/>
    <w:rsid w:val="007B6EF9"/>
    <w:rsid w:val="007C1706"/>
    <w:rsid w:val="007C51D0"/>
    <w:rsid w:val="007C5670"/>
    <w:rsid w:val="007C5A51"/>
    <w:rsid w:val="007D2F73"/>
    <w:rsid w:val="007D51FD"/>
    <w:rsid w:val="007E19C2"/>
    <w:rsid w:val="007E33C8"/>
    <w:rsid w:val="007E4915"/>
    <w:rsid w:val="007E6AD6"/>
    <w:rsid w:val="007F0754"/>
    <w:rsid w:val="007F0C01"/>
    <w:rsid w:val="007F0C91"/>
    <w:rsid w:val="007F1574"/>
    <w:rsid w:val="007F21DA"/>
    <w:rsid w:val="007F42AF"/>
    <w:rsid w:val="007F56BC"/>
    <w:rsid w:val="007F6DA5"/>
    <w:rsid w:val="008001F6"/>
    <w:rsid w:val="00800A23"/>
    <w:rsid w:val="0080319A"/>
    <w:rsid w:val="008042E2"/>
    <w:rsid w:val="00804AAC"/>
    <w:rsid w:val="00806C09"/>
    <w:rsid w:val="00811A11"/>
    <w:rsid w:val="008147B8"/>
    <w:rsid w:val="00815D98"/>
    <w:rsid w:val="00817EA8"/>
    <w:rsid w:val="00820C95"/>
    <w:rsid w:val="00825679"/>
    <w:rsid w:val="008258B3"/>
    <w:rsid w:val="0082606D"/>
    <w:rsid w:val="0083197C"/>
    <w:rsid w:val="008345C2"/>
    <w:rsid w:val="00841553"/>
    <w:rsid w:val="00842918"/>
    <w:rsid w:val="008438CD"/>
    <w:rsid w:val="00843BEB"/>
    <w:rsid w:val="00843E7D"/>
    <w:rsid w:val="00850361"/>
    <w:rsid w:val="00850D76"/>
    <w:rsid w:val="00852CC6"/>
    <w:rsid w:val="00853A55"/>
    <w:rsid w:val="00853AF8"/>
    <w:rsid w:val="00854D1C"/>
    <w:rsid w:val="0085539E"/>
    <w:rsid w:val="00856017"/>
    <w:rsid w:val="00856272"/>
    <w:rsid w:val="00861088"/>
    <w:rsid w:val="008612D1"/>
    <w:rsid w:val="008625C9"/>
    <w:rsid w:val="00862D37"/>
    <w:rsid w:val="00870709"/>
    <w:rsid w:val="00870AD8"/>
    <w:rsid w:val="00871299"/>
    <w:rsid w:val="0087161F"/>
    <w:rsid w:val="00872031"/>
    <w:rsid w:val="0087563D"/>
    <w:rsid w:val="00880090"/>
    <w:rsid w:val="00881AC0"/>
    <w:rsid w:val="008821F8"/>
    <w:rsid w:val="00882641"/>
    <w:rsid w:val="00884F53"/>
    <w:rsid w:val="00887128"/>
    <w:rsid w:val="00891215"/>
    <w:rsid w:val="008929FA"/>
    <w:rsid w:val="00893D24"/>
    <w:rsid w:val="0089602A"/>
    <w:rsid w:val="00896803"/>
    <w:rsid w:val="00896FD8"/>
    <w:rsid w:val="008A2B14"/>
    <w:rsid w:val="008A533B"/>
    <w:rsid w:val="008A5CDF"/>
    <w:rsid w:val="008A60B7"/>
    <w:rsid w:val="008A7513"/>
    <w:rsid w:val="008A797C"/>
    <w:rsid w:val="008B0FC7"/>
    <w:rsid w:val="008B143D"/>
    <w:rsid w:val="008B1F90"/>
    <w:rsid w:val="008B4674"/>
    <w:rsid w:val="008C2614"/>
    <w:rsid w:val="008C2F0C"/>
    <w:rsid w:val="008C306C"/>
    <w:rsid w:val="008C3CD0"/>
    <w:rsid w:val="008C5F05"/>
    <w:rsid w:val="008C7067"/>
    <w:rsid w:val="008D1C09"/>
    <w:rsid w:val="008D34C3"/>
    <w:rsid w:val="008D6BA5"/>
    <w:rsid w:val="008D6D63"/>
    <w:rsid w:val="008D7067"/>
    <w:rsid w:val="008D7401"/>
    <w:rsid w:val="008E0D09"/>
    <w:rsid w:val="008E178A"/>
    <w:rsid w:val="008E1A4B"/>
    <w:rsid w:val="008E1E6B"/>
    <w:rsid w:val="008E1F6B"/>
    <w:rsid w:val="008E5C58"/>
    <w:rsid w:val="008F265C"/>
    <w:rsid w:val="008F2E82"/>
    <w:rsid w:val="008F3DC3"/>
    <w:rsid w:val="008F431A"/>
    <w:rsid w:val="008F4555"/>
    <w:rsid w:val="008F73FF"/>
    <w:rsid w:val="0090087E"/>
    <w:rsid w:val="00900D52"/>
    <w:rsid w:val="009030FA"/>
    <w:rsid w:val="00904E7C"/>
    <w:rsid w:val="009060CD"/>
    <w:rsid w:val="009075CE"/>
    <w:rsid w:val="00914587"/>
    <w:rsid w:val="00920265"/>
    <w:rsid w:val="009208B8"/>
    <w:rsid w:val="00920A59"/>
    <w:rsid w:val="009249F9"/>
    <w:rsid w:val="00925EF2"/>
    <w:rsid w:val="0092732A"/>
    <w:rsid w:val="00927356"/>
    <w:rsid w:val="00930E88"/>
    <w:rsid w:val="00933298"/>
    <w:rsid w:val="009332E7"/>
    <w:rsid w:val="00933B4A"/>
    <w:rsid w:val="00934A51"/>
    <w:rsid w:val="00935B20"/>
    <w:rsid w:val="009433B2"/>
    <w:rsid w:val="00943518"/>
    <w:rsid w:val="009472F9"/>
    <w:rsid w:val="009519A7"/>
    <w:rsid w:val="00952844"/>
    <w:rsid w:val="009532BE"/>
    <w:rsid w:val="009543EA"/>
    <w:rsid w:val="00955736"/>
    <w:rsid w:val="00955C9C"/>
    <w:rsid w:val="009560BA"/>
    <w:rsid w:val="00961345"/>
    <w:rsid w:val="00961398"/>
    <w:rsid w:val="00962066"/>
    <w:rsid w:val="00963BA1"/>
    <w:rsid w:val="0096452F"/>
    <w:rsid w:val="00964C89"/>
    <w:rsid w:val="00967682"/>
    <w:rsid w:val="00970912"/>
    <w:rsid w:val="0097395C"/>
    <w:rsid w:val="00973CB5"/>
    <w:rsid w:val="00974A51"/>
    <w:rsid w:val="00974C50"/>
    <w:rsid w:val="0097725E"/>
    <w:rsid w:val="009802D6"/>
    <w:rsid w:val="0098057C"/>
    <w:rsid w:val="00983AB1"/>
    <w:rsid w:val="00983BBE"/>
    <w:rsid w:val="0098441B"/>
    <w:rsid w:val="00984DB6"/>
    <w:rsid w:val="009857B0"/>
    <w:rsid w:val="0098641A"/>
    <w:rsid w:val="00987462"/>
    <w:rsid w:val="009918AD"/>
    <w:rsid w:val="00991BB8"/>
    <w:rsid w:val="00991C1D"/>
    <w:rsid w:val="00991E79"/>
    <w:rsid w:val="00993A81"/>
    <w:rsid w:val="00995E55"/>
    <w:rsid w:val="00996217"/>
    <w:rsid w:val="0099736D"/>
    <w:rsid w:val="009A20FD"/>
    <w:rsid w:val="009A3105"/>
    <w:rsid w:val="009A378B"/>
    <w:rsid w:val="009A6E08"/>
    <w:rsid w:val="009A7281"/>
    <w:rsid w:val="009B159E"/>
    <w:rsid w:val="009B1D19"/>
    <w:rsid w:val="009B2449"/>
    <w:rsid w:val="009B452F"/>
    <w:rsid w:val="009C2BA1"/>
    <w:rsid w:val="009C5457"/>
    <w:rsid w:val="009C61C4"/>
    <w:rsid w:val="009C6B00"/>
    <w:rsid w:val="009D0916"/>
    <w:rsid w:val="009D225A"/>
    <w:rsid w:val="009D2C30"/>
    <w:rsid w:val="009D3F44"/>
    <w:rsid w:val="009D405F"/>
    <w:rsid w:val="009D54BB"/>
    <w:rsid w:val="009E18DB"/>
    <w:rsid w:val="009E38B1"/>
    <w:rsid w:val="009E399D"/>
    <w:rsid w:val="009E6805"/>
    <w:rsid w:val="009F5DA5"/>
    <w:rsid w:val="00A00290"/>
    <w:rsid w:val="00A05490"/>
    <w:rsid w:val="00A107BF"/>
    <w:rsid w:val="00A10E45"/>
    <w:rsid w:val="00A1304E"/>
    <w:rsid w:val="00A14E5F"/>
    <w:rsid w:val="00A20705"/>
    <w:rsid w:val="00A2237B"/>
    <w:rsid w:val="00A241AE"/>
    <w:rsid w:val="00A2444E"/>
    <w:rsid w:val="00A27014"/>
    <w:rsid w:val="00A30276"/>
    <w:rsid w:val="00A3268F"/>
    <w:rsid w:val="00A33087"/>
    <w:rsid w:val="00A33159"/>
    <w:rsid w:val="00A34EF3"/>
    <w:rsid w:val="00A402A6"/>
    <w:rsid w:val="00A410E7"/>
    <w:rsid w:val="00A432D6"/>
    <w:rsid w:val="00A4373B"/>
    <w:rsid w:val="00A43CC7"/>
    <w:rsid w:val="00A43DA3"/>
    <w:rsid w:val="00A440F3"/>
    <w:rsid w:val="00A44593"/>
    <w:rsid w:val="00A45630"/>
    <w:rsid w:val="00A45D56"/>
    <w:rsid w:val="00A46BB4"/>
    <w:rsid w:val="00A476F7"/>
    <w:rsid w:val="00A50501"/>
    <w:rsid w:val="00A50FCB"/>
    <w:rsid w:val="00A51087"/>
    <w:rsid w:val="00A5216B"/>
    <w:rsid w:val="00A5243D"/>
    <w:rsid w:val="00A60ADB"/>
    <w:rsid w:val="00A60BAF"/>
    <w:rsid w:val="00A617AE"/>
    <w:rsid w:val="00A655B0"/>
    <w:rsid w:val="00A671EA"/>
    <w:rsid w:val="00A70BEB"/>
    <w:rsid w:val="00A73596"/>
    <w:rsid w:val="00A740BA"/>
    <w:rsid w:val="00A75A22"/>
    <w:rsid w:val="00A77521"/>
    <w:rsid w:val="00A811C4"/>
    <w:rsid w:val="00A8528A"/>
    <w:rsid w:val="00A866D2"/>
    <w:rsid w:val="00A916EC"/>
    <w:rsid w:val="00A9333A"/>
    <w:rsid w:val="00A944A2"/>
    <w:rsid w:val="00A96D0E"/>
    <w:rsid w:val="00A97F43"/>
    <w:rsid w:val="00AA09C0"/>
    <w:rsid w:val="00AA41A9"/>
    <w:rsid w:val="00AA4FE1"/>
    <w:rsid w:val="00AA50B4"/>
    <w:rsid w:val="00AA53B5"/>
    <w:rsid w:val="00AA782B"/>
    <w:rsid w:val="00AA78A2"/>
    <w:rsid w:val="00AB07F9"/>
    <w:rsid w:val="00AB13DA"/>
    <w:rsid w:val="00AB2C1D"/>
    <w:rsid w:val="00AC2C2D"/>
    <w:rsid w:val="00AC6D6E"/>
    <w:rsid w:val="00AC71FA"/>
    <w:rsid w:val="00AD09F7"/>
    <w:rsid w:val="00AD3E39"/>
    <w:rsid w:val="00AD4748"/>
    <w:rsid w:val="00AD5359"/>
    <w:rsid w:val="00AD5524"/>
    <w:rsid w:val="00AE0961"/>
    <w:rsid w:val="00AE6CAA"/>
    <w:rsid w:val="00AE7258"/>
    <w:rsid w:val="00AF02BF"/>
    <w:rsid w:val="00AF0C83"/>
    <w:rsid w:val="00AF1A7D"/>
    <w:rsid w:val="00AF461E"/>
    <w:rsid w:val="00B02A49"/>
    <w:rsid w:val="00B02E5E"/>
    <w:rsid w:val="00B04519"/>
    <w:rsid w:val="00B0500E"/>
    <w:rsid w:val="00B06370"/>
    <w:rsid w:val="00B07333"/>
    <w:rsid w:val="00B0780F"/>
    <w:rsid w:val="00B10F5C"/>
    <w:rsid w:val="00B1156A"/>
    <w:rsid w:val="00B12F61"/>
    <w:rsid w:val="00B14B91"/>
    <w:rsid w:val="00B15802"/>
    <w:rsid w:val="00B1690E"/>
    <w:rsid w:val="00B16924"/>
    <w:rsid w:val="00B245BE"/>
    <w:rsid w:val="00B24B50"/>
    <w:rsid w:val="00B251FC"/>
    <w:rsid w:val="00B2595D"/>
    <w:rsid w:val="00B267FD"/>
    <w:rsid w:val="00B27EEE"/>
    <w:rsid w:val="00B30C0A"/>
    <w:rsid w:val="00B325C6"/>
    <w:rsid w:val="00B34FAC"/>
    <w:rsid w:val="00B37BF7"/>
    <w:rsid w:val="00B40469"/>
    <w:rsid w:val="00B41014"/>
    <w:rsid w:val="00B4251D"/>
    <w:rsid w:val="00B425D2"/>
    <w:rsid w:val="00B42ED1"/>
    <w:rsid w:val="00B43D19"/>
    <w:rsid w:val="00B44531"/>
    <w:rsid w:val="00B47C5A"/>
    <w:rsid w:val="00B511A4"/>
    <w:rsid w:val="00B5198F"/>
    <w:rsid w:val="00B52609"/>
    <w:rsid w:val="00B52DBA"/>
    <w:rsid w:val="00B53A34"/>
    <w:rsid w:val="00B55081"/>
    <w:rsid w:val="00B63B62"/>
    <w:rsid w:val="00B6539D"/>
    <w:rsid w:val="00B7291C"/>
    <w:rsid w:val="00B74675"/>
    <w:rsid w:val="00B75F7A"/>
    <w:rsid w:val="00B761A4"/>
    <w:rsid w:val="00B775AB"/>
    <w:rsid w:val="00B77D60"/>
    <w:rsid w:val="00B80BFC"/>
    <w:rsid w:val="00B856C0"/>
    <w:rsid w:val="00B87077"/>
    <w:rsid w:val="00B903AF"/>
    <w:rsid w:val="00B92FD5"/>
    <w:rsid w:val="00B94CC4"/>
    <w:rsid w:val="00B977AE"/>
    <w:rsid w:val="00B97C46"/>
    <w:rsid w:val="00BA2CA1"/>
    <w:rsid w:val="00BA3CD6"/>
    <w:rsid w:val="00BA5017"/>
    <w:rsid w:val="00BA66D0"/>
    <w:rsid w:val="00BA6E0E"/>
    <w:rsid w:val="00BB109E"/>
    <w:rsid w:val="00BB289C"/>
    <w:rsid w:val="00BB39C2"/>
    <w:rsid w:val="00BB3C8C"/>
    <w:rsid w:val="00BB3DAF"/>
    <w:rsid w:val="00BB41C5"/>
    <w:rsid w:val="00BB4A3B"/>
    <w:rsid w:val="00BB4B9E"/>
    <w:rsid w:val="00BC0702"/>
    <w:rsid w:val="00BC1E1D"/>
    <w:rsid w:val="00BC6F06"/>
    <w:rsid w:val="00BC74F7"/>
    <w:rsid w:val="00BD00A5"/>
    <w:rsid w:val="00BD3DE4"/>
    <w:rsid w:val="00BD4AF5"/>
    <w:rsid w:val="00BD7D9F"/>
    <w:rsid w:val="00BE19A8"/>
    <w:rsid w:val="00BE27A0"/>
    <w:rsid w:val="00BE33E5"/>
    <w:rsid w:val="00BE3D2B"/>
    <w:rsid w:val="00BE50F9"/>
    <w:rsid w:val="00BE5308"/>
    <w:rsid w:val="00BE555B"/>
    <w:rsid w:val="00BE5590"/>
    <w:rsid w:val="00BE6EA9"/>
    <w:rsid w:val="00BE7290"/>
    <w:rsid w:val="00BF0E89"/>
    <w:rsid w:val="00BF24CD"/>
    <w:rsid w:val="00BF3349"/>
    <w:rsid w:val="00BF412C"/>
    <w:rsid w:val="00BF4BEF"/>
    <w:rsid w:val="00BF66D8"/>
    <w:rsid w:val="00C07A3D"/>
    <w:rsid w:val="00C107CB"/>
    <w:rsid w:val="00C136C2"/>
    <w:rsid w:val="00C140A7"/>
    <w:rsid w:val="00C15BC9"/>
    <w:rsid w:val="00C16E77"/>
    <w:rsid w:val="00C23659"/>
    <w:rsid w:val="00C30259"/>
    <w:rsid w:val="00C3038F"/>
    <w:rsid w:val="00C3303B"/>
    <w:rsid w:val="00C33783"/>
    <w:rsid w:val="00C33916"/>
    <w:rsid w:val="00C33E1A"/>
    <w:rsid w:val="00C34A8B"/>
    <w:rsid w:val="00C36B99"/>
    <w:rsid w:val="00C40BED"/>
    <w:rsid w:val="00C41BD7"/>
    <w:rsid w:val="00C4271B"/>
    <w:rsid w:val="00C43253"/>
    <w:rsid w:val="00C4542B"/>
    <w:rsid w:val="00C46C3C"/>
    <w:rsid w:val="00C47F79"/>
    <w:rsid w:val="00C5110D"/>
    <w:rsid w:val="00C51721"/>
    <w:rsid w:val="00C524D1"/>
    <w:rsid w:val="00C56B97"/>
    <w:rsid w:val="00C61950"/>
    <w:rsid w:val="00C66CD0"/>
    <w:rsid w:val="00C70DD7"/>
    <w:rsid w:val="00C7193C"/>
    <w:rsid w:val="00C73D5D"/>
    <w:rsid w:val="00C74E75"/>
    <w:rsid w:val="00C75024"/>
    <w:rsid w:val="00C82568"/>
    <w:rsid w:val="00C83F09"/>
    <w:rsid w:val="00C8478A"/>
    <w:rsid w:val="00C85479"/>
    <w:rsid w:val="00C907B8"/>
    <w:rsid w:val="00CA0C0D"/>
    <w:rsid w:val="00CA5E31"/>
    <w:rsid w:val="00CA643D"/>
    <w:rsid w:val="00CA73E4"/>
    <w:rsid w:val="00CA7BAA"/>
    <w:rsid w:val="00CA7E4B"/>
    <w:rsid w:val="00CB383C"/>
    <w:rsid w:val="00CB5747"/>
    <w:rsid w:val="00CB5BD6"/>
    <w:rsid w:val="00CB6515"/>
    <w:rsid w:val="00CB6C2E"/>
    <w:rsid w:val="00CC46E5"/>
    <w:rsid w:val="00CC4A4A"/>
    <w:rsid w:val="00CC5C58"/>
    <w:rsid w:val="00CD5E6F"/>
    <w:rsid w:val="00CD60A3"/>
    <w:rsid w:val="00CD7D21"/>
    <w:rsid w:val="00CE0F06"/>
    <w:rsid w:val="00CE2D3B"/>
    <w:rsid w:val="00CF04E9"/>
    <w:rsid w:val="00CF0D67"/>
    <w:rsid w:val="00CF173F"/>
    <w:rsid w:val="00CF5391"/>
    <w:rsid w:val="00CF74EA"/>
    <w:rsid w:val="00D012F9"/>
    <w:rsid w:val="00D04137"/>
    <w:rsid w:val="00D046FA"/>
    <w:rsid w:val="00D06090"/>
    <w:rsid w:val="00D06C03"/>
    <w:rsid w:val="00D07A92"/>
    <w:rsid w:val="00D10F2A"/>
    <w:rsid w:val="00D120C6"/>
    <w:rsid w:val="00D12310"/>
    <w:rsid w:val="00D1519E"/>
    <w:rsid w:val="00D151F9"/>
    <w:rsid w:val="00D166B0"/>
    <w:rsid w:val="00D1740F"/>
    <w:rsid w:val="00D217F8"/>
    <w:rsid w:val="00D23D8F"/>
    <w:rsid w:val="00D24A8E"/>
    <w:rsid w:val="00D24B43"/>
    <w:rsid w:val="00D25ECD"/>
    <w:rsid w:val="00D302B9"/>
    <w:rsid w:val="00D3063E"/>
    <w:rsid w:val="00D372B1"/>
    <w:rsid w:val="00D41E59"/>
    <w:rsid w:val="00D43507"/>
    <w:rsid w:val="00D43FD3"/>
    <w:rsid w:val="00D44D52"/>
    <w:rsid w:val="00D55C2B"/>
    <w:rsid w:val="00D56482"/>
    <w:rsid w:val="00D57113"/>
    <w:rsid w:val="00D60157"/>
    <w:rsid w:val="00D63FB0"/>
    <w:rsid w:val="00D641A2"/>
    <w:rsid w:val="00D6535B"/>
    <w:rsid w:val="00D658D1"/>
    <w:rsid w:val="00D65A10"/>
    <w:rsid w:val="00D660DA"/>
    <w:rsid w:val="00D66DB7"/>
    <w:rsid w:val="00D67262"/>
    <w:rsid w:val="00D70A5C"/>
    <w:rsid w:val="00D72273"/>
    <w:rsid w:val="00D725B6"/>
    <w:rsid w:val="00D74A69"/>
    <w:rsid w:val="00D75124"/>
    <w:rsid w:val="00D765E2"/>
    <w:rsid w:val="00D778E7"/>
    <w:rsid w:val="00D806D5"/>
    <w:rsid w:val="00D83188"/>
    <w:rsid w:val="00D83467"/>
    <w:rsid w:val="00D8523B"/>
    <w:rsid w:val="00D859DF"/>
    <w:rsid w:val="00D92BA5"/>
    <w:rsid w:val="00D92FCC"/>
    <w:rsid w:val="00D95C52"/>
    <w:rsid w:val="00D97D10"/>
    <w:rsid w:val="00DA1B2B"/>
    <w:rsid w:val="00DA363A"/>
    <w:rsid w:val="00DA58B8"/>
    <w:rsid w:val="00DB054A"/>
    <w:rsid w:val="00DB3BA8"/>
    <w:rsid w:val="00DB435F"/>
    <w:rsid w:val="00DB43EF"/>
    <w:rsid w:val="00DC076B"/>
    <w:rsid w:val="00DC1776"/>
    <w:rsid w:val="00DC3312"/>
    <w:rsid w:val="00DC3317"/>
    <w:rsid w:val="00DC51A6"/>
    <w:rsid w:val="00DC7316"/>
    <w:rsid w:val="00DD2B61"/>
    <w:rsid w:val="00DD5E39"/>
    <w:rsid w:val="00DE0655"/>
    <w:rsid w:val="00DE3439"/>
    <w:rsid w:val="00DE41EE"/>
    <w:rsid w:val="00DE49ED"/>
    <w:rsid w:val="00DE75BA"/>
    <w:rsid w:val="00DE79FB"/>
    <w:rsid w:val="00DF4A10"/>
    <w:rsid w:val="00DF4C91"/>
    <w:rsid w:val="00DF5BC3"/>
    <w:rsid w:val="00DF6424"/>
    <w:rsid w:val="00DF7792"/>
    <w:rsid w:val="00E01268"/>
    <w:rsid w:val="00E036CD"/>
    <w:rsid w:val="00E0435A"/>
    <w:rsid w:val="00E115A5"/>
    <w:rsid w:val="00E11973"/>
    <w:rsid w:val="00E13B14"/>
    <w:rsid w:val="00E152BD"/>
    <w:rsid w:val="00E16694"/>
    <w:rsid w:val="00E231A2"/>
    <w:rsid w:val="00E2619E"/>
    <w:rsid w:val="00E263F4"/>
    <w:rsid w:val="00E30A5F"/>
    <w:rsid w:val="00E311E1"/>
    <w:rsid w:val="00E31670"/>
    <w:rsid w:val="00E33D23"/>
    <w:rsid w:val="00E35388"/>
    <w:rsid w:val="00E354B6"/>
    <w:rsid w:val="00E358CE"/>
    <w:rsid w:val="00E36E1D"/>
    <w:rsid w:val="00E3767F"/>
    <w:rsid w:val="00E408EE"/>
    <w:rsid w:val="00E40A23"/>
    <w:rsid w:val="00E449B0"/>
    <w:rsid w:val="00E5057E"/>
    <w:rsid w:val="00E51F80"/>
    <w:rsid w:val="00E52114"/>
    <w:rsid w:val="00E56245"/>
    <w:rsid w:val="00E56989"/>
    <w:rsid w:val="00E6050E"/>
    <w:rsid w:val="00E6084A"/>
    <w:rsid w:val="00E611CC"/>
    <w:rsid w:val="00E64112"/>
    <w:rsid w:val="00E64396"/>
    <w:rsid w:val="00E6527D"/>
    <w:rsid w:val="00E662BF"/>
    <w:rsid w:val="00E71FFB"/>
    <w:rsid w:val="00E74D94"/>
    <w:rsid w:val="00E75E5D"/>
    <w:rsid w:val="00E77DBA"/>
    <w:rsid w:val="00E81DD8"/>
    <w:rsid w:val="00E81E1E"/>
    <w:rsid w:val="00E8209B"/>
    <w:rsid w:val="00E82B67"/>
    <w:rsid w:val="00E83397"/>
    <w:rsid w:val="00E83594"/>
    <w:rsid w:val="00E84C4C"/>
    <w:rsid w:val="00E8614E"/>
    <w:rsid w:val="00E8694B"/>
    <w:rsid w:val="00E92EEB"/>
    <w:rsid w:val="00E954FB"/>
    <w:rsid w:val="00E97253"/>
    <w:rsid w:val="00E97793"/>
    <w:rsid w:val="00EA248D"/>
    <w:rsid w:val="00EA2785"/>
    <w:rsid w:val="00EA43F5"/>
    <w:rsid w:val="00EB0E24"/>
    <w:rsid w:val="00EB3872"/>
    <w:rsid w:val="00EB7A27"/>
    <w:rsid w:val="00EB7D89"/>
    <w:rsid w:val="00EC27A2"/>
    <w:rsid w:val="00EC3194"/>
    <w:rsid w:val="00EC6826"/>
    <w:rsid w:val="00EC7447"/>
    <w:rsid w:val="00EC7910"/>
    <w:rsid w:val="00ED5420"/>
    <w:rsid w:val="00EE01A4"/>
    <w:rsid w:val="00EE13E8"/>
    <w:rsid w:val="00EE3B50"/>
    <w:rsid w:val="00EE4895"/>
    <w:rsid w:val="00EE6DA1"/>
    <w:rsid w:val="00EE799C"/>
    <w:rsid w:val="00EF01EC"/>
    <w:rsid w:val="00EF0ECE"/>
    <w:rsid w:val="00EF26B8"/>
    <w:rsid w:val="00EF6DE3"/>
    <w:rsid w:val="00F04478"/>
    <w:rsid w:val="00F05D37"/>
    <w:rsid w:val="00F078CF"/>
    <w:rsid w:val="00F10627"/>
    <w:rsid w:val="00F12E69"/>
    <w:rsid w:val="00F134A0"/>
    <w:rsid w:val="00F14450"/>
    <w:rsid w:val="00F146C4"/>
    <w:rsid w:val="00F15BB2"/>
    <w:rsid w:val="00F20707"/>
    <w:rsid w:val="00F20FEC"/>
    <w:rsid w:val="00F2467B"/>
    <w:rsid w:val="00F24E62"/>
    <w:rsid w:val="00F24FBA"/>
    <w:rsid w:val="00F27146"/>
    <w:rsid w:val="00F30066"/>
    <w:rsid w:val="00F35691"/>
    <w:rsid w:val="00F35846"/>
    <w:rsid w:val="00F3650F"/>
    <w:rsid w:val="00F46526"/>
    <w:rsid w:val="00F46E04"/>
    <w:rsid w:val="00F51C1E"/>
    <w:rsid w:val="00F53B31"/>
    <w:rsid w:val="00F541F0"/>
    <w:rsid w:val="00F5544C"/>
    <w:rsid w:val="00F570D1"/>
    <w:rsid w:val="00F6315B"/>
    <w:rsid w:val="00F647E3"/>
    <w:rsid w:val="00F659E1"/>
    <w:rsid w:val="00F664BD"/>
    <w:rsid w:val="00F66BF3"/>
    <w:rsid w:val="00F7055D"/>
    <w:rsid w:val="00F71825"/>
    <w:rsid w:val="00F72277"/>
    <w:rsid w:val="00F728D5"/>
    <w:rsid w:val="00F72C06"/>
    <w:rsid w:val="00F73D0F"/>
    <w:rsid w:val="00F76A93"/>
    <w:rsid w:val="00F8085F"/>
    <w:rsid w:val="00F83FCA"/>
    <w:rsid w:val="00F84242"/>
    <w:rsid w:val="00F84F50"/>
    <w:rsid w:val="00F868C9"/>
    <w:rsid w:val="00F8783E"/>
    <w:rsid w:val="00F908A1"/>
    <w:rsid w:val="00F91348"/>
    <w:rsid w:val="00F91E23"/>
    <w:rsid w:val="00F92181"/>
    <w:rsid w:val="00FA1438"/>
    <w:rsid w:val="00FA15C4"/>
    <w:rsid w:val="00FA19E4"/>
    <w:rsid w:val="00FA1F88"/>
    <w:rsid w:val="00FA2F86"/>
    <w:rsid w:val="00FA3E89"/>
    <w:rsid w:val="00FA574A"/>
    <w:rsid w:val="00FA5992"/>
    <w:rsid w:val="00FA6C96"/>
    <w:rsid w:val="00FA798A"/>
    <w:rsid w:val="00FB0FFE"/>
    <w:rsid w:val="00FB17A3"/>
    <w:rsid w:val="00FB1BC5"/>
    <w:rsid w:val="00FB2002"/>
    <w:rsid w:val="00FB2906"/>
    <w:rsid w:val="00FB2B71"/>
    <w:rsid w:val="00FB567D"/>
    <w:rsid w:val="00FB6AC9"/>
    <w:rsid w:val="00FB7692"/>
    <w:rsid w:val="00FB7EF8"/>
    <w:rsid w:val="00FC06C7"/>
    <w:rsid w:val="00FC1213"/>
    <w:rsid w:val="00FC127E"/>
    <w:rsid w:val="00FC28B9"/>
    <w:rsid w:val="00FC49AE"/>
    <w:rsid w:val="00FC4E61"/>
    <w:rsid w:val="00FC60F8"/>
    <w:rsid w:val="00FC73B6"/>
    <w:rsid w:val="00FC766B"/>
    <w:rsid w:val="00FD3751"/>
    <w:rsid w:val="00FD3C3D"/>
    <w:rsid w:val="00FD626B"/>
    <w:rsid w:val="00FD71E7"/>
    <w:rsid w:val="00FE162C"/>
    <w:rsid w:val="00FE27F3"/>
    <w:rsid w:val="00FE5CB5"/>
    <w:rsid w:val="00FE5F06"/>
    <w:rsid w:val="00FE6279"/>
    <w:rsid w:val="00FE6CCD"/>
    <w:rsid w:val="00FF0A05"/>
    <w:rsid w:val="00FF0E0C"/>
    <w:rsid w:val="00FF0E7B"/>
    <w:rsid w:val="00FF1B51"/>
    <w:rsid w:val="00FF2DB1"/>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E3E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 w:type="character" w:customStyle="1" w:styleId="fm-citation-ids-label">
    <w:name w:val="fm-citation-ids-label"/>
    <w:basedOn w:val="DefaultParagraphFont"/>
    <w:rsid w:val="0036482C"/>
  </w:style>
  <w:style w:type="character" w:customStyle="1" w:styleId="apple-converted-space">
    <w:name w:val="apple-converted-space"/>
    <w:basedOn w:val="DefaultParagraphFont"/>
    <w:rsid w:val="0036482C"/>
  </w:style>
  <w:style w:type="paragraph" w:styleId="Revision">
    <w:name w:val="Revision"/>
    <w:hidden/>
    <w:uiPriority w:val="99"/>
    <w:semiHidden/>
    <w:rsid w:val="00B0500E"/>
  </w:style>
  <w:style w:type="paragraph" w:customStyle="1" w:styleId="EndNoteBibliographyTitle">
    <w:name w:val="EndNote Bibliography Title"/>
    <w:basedOn w:val="Normal"/>
    <w:link w:val="EndNoteBibliographyTitleChar"/>
    <w:rsid w:val="005F76EB"/>
    <w:pPr>
      <w:jc w:val="center"/>
    </w:pPr>
    <w:rPr>
      <w:rFonts w:ascii="Cambria" w:hAnsi="Cambria"/>
      <w:noProof/>
    </w:rPr>
  </w:style>
  <w:style w:type="character" w:customStyle="1" w:styleId="EndNoteBibliographyTitleChar">
    <w:name w:val="EndNote Bibliography Title Char"/>
    <w:basedOn w:val="DefaultParagraphFont"/>
    <w:link w:val="EndNoteBibliographyTitle"/>
    <w:rsid w:val="005F76EB"/>
    <w:rPr>
      <w:rFonts w:ascii="Cambria" w:hAnsi="Cambria"/>
      <w:noProof/>
    </w:rPr>
  </w:style>
  <w:style w:type="paragraph" w:customStyle="1" w:styleId="EndNoteBibliography">
    <w:name w:val="EndNote Bibliography"/>
    <w:basedOn w:val="Normal"/>
    <w:link w:val="EndNoteBibliographyChar"/>
    <w:rsid w:val="005F76EB"/>
    <w:rPr>
      <w:rFonts w:ascii="Cambria" w:hAnsi="Cambria"/>
      <w:noProof/>
    </w:rPr>
  </w:style>
  <w:style w:type="character" w:customStyle="1" w:styleId="EndNoteBibliographyChar">
    <w:name w:val="EndNote Bibliography Char"/>
    <w:basedOn w:val="DefaultParagraphFont"/>
    <w:link w:val="EndNoteBibliography"/>
    <w:rsid w:val="005F76EB"/>
    <w:rPr>
      <w:rFonts w:ascii="Cambria" w:hAnsi="Cambria"/>
      <w:noProof/>
    </w:rPr>
  </w:style>
  <w:style w:type="table" w:styleId="TableGrid">
    <w:name w:val="Table Grid"/>
    <w:basedOn w:val="TableNormal"/>
    <w:uiPriority w:val="39"/>
    <w:rsid w:val="00A410E7"/>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F718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406249">
      <w:bodyDiv w:val="1"/>
      <w:marLeft w:val="0"/>
      <w:marRight w:val="0"/>
      <w:marTop w:val="0"/>
      <w:marBottom w:val="0"/>
      <w:divBdr>
        <w:top w:val="none" w:sz="0" w:space="0" w:color="auto"/>
        <w:left w:val="none" w:sz="0" w:space="0" w:color="auto"/>
        <w:bottom w:val="none" w:sz="0" w:space="0" w:color="auto"/>
        <w:right w:val="none" w:sz="0" w:space="0" w:color="auto"/>
      </w:divBdr>
    </w:div>
    <w:div w:id="310410799">
      <w:bodyDiv w:val="1"/>
      <w:marLeft w:val="0"/>
      <w:marRight w:val="0"/>
      <w:marTop w:val="0"/>
      <w:marBottom w:val="0"/>
      <w:divBdr>
        <w:top w:val="none" w:sz="0" w:space="0" w:color="auto"/>
        <w:left w:val="none" w:sz="0" w:space="0" w:color="auto"/>
        <w:bottom w:val="none" w:sz="0" w:space="0" w:color="auto"/>
        <w:right w:val="none" w:sz="0" w:space="0" w:color="auto"/>
      </w:divBdr>
    </w:div>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82883903">
      <w:bodyDiv w:val="1"/>
      <w:marLeft w:val="0"/>
      <w:marRight w:val="0"/>
      <w:marTop w:val="0"/>
      <w:marBottom w:val="0"/>
      <w:divBdr>
        <w:top w:val="none" w:sz="0" w:space="0" w:color="auto"/>
        <w:left w:val="none" w:sz="0" w:space="0" w:color="auto"/>
        <w:bottom w:val="none" w:sz="0" w:space="0" w:color="auto"/>
        <w:right w:val="none" w:sz="0" w:space="0" w:color="auto"/>
      </w:divBdr>
      <w:divsChild>
        <w:div w:id="419104576">
          <w:marLeft w:val="0"/>
          <w:marRight w:val="0"/>
          <w:marTop w:val="0"/>
          <w:marBottom w:val="0"/>
          <w:divBdr>
            <w:top w:val="none" w:sz="0" w:space="0" w:color="auto"/>
            <w:left w:val="none" w:sz="0" w:space="0" w:color="auto"/>
            <w:bottom w:val="none" w:sz="0" w:space="0" w:color="auto"/>
            <w:right w:val="none" w:sz="0" w:space="0" w:color="auto"/>
          </w:divBdr>
        </w:div>
        <w:div w:id="461466288">
          <w:marLeft w:val="0"/>
          <w:marRight w:val="0"/>
          <w:marTop w:val="0"/>
          <w:marBottom w:val="0"/>
          <w:divBdr>
            <w:top w:val="none" w:sz="0" w:space="0" w:color="auto"/>
            <w:left w:val="none" w:sz="0" w:space="0" w:color="auto"/>
            <w:bottom w:val="none" w:sz="0" w:space="0" w:color="auto"/>
            <w:right w:val="none" w:sz="0" w:space="0" w:color="auto"/>
          </w:divBdr>
        </w:div>
        <w:div w:id="687365866">
          <w:marLeft w:val="0"/>
          <w:marRight w:val="0"/>
          <w:marTop w:val="0"/>
          <w:marBottom w:val="0"/>
          <w:divBdr>
            <w:top w:val="none" w:sz="0" w:space="0" w:color="auto"/>
            <w:left w:val="none" w:sz="0" w:space="0" w:color="auto"/>
            <w:bottom w:val="none" w:sz="0" w:space="0" w:color="auto"/>
            <w:right w:val="none" w:sz="0" w:space="0" w:color="auto"/>
          </w:divBdr>
        </w:div>
        <w:div w:id="893664659">
          <w:marLeft w:val="0"/>
          <w:marRight w:val="0"/>
          <w:marTop w:val="0"/>
          <w:marBottom w:val="0"/>
          <w:divBdr>
            <w:top w:val="none" w:sz="0" w:space="0" w:color="auto"/>
            <w:left w:val="none" w:sz="0" w:space="0" w:color="auto"/>
            <w:bottom w:val="none" w:sz="0" w:space="0" w:color="auto"/>
            <w:right w:val="none" w:sz="0" w:space="0" w:color="auto"/>
          </w:divBdr>
        </w:div>
        <w:div w:id="1211958287">
          <w:marLeft w:val="0"/>
          <w:marRight w:val="0"/>
          <w:marTop w:val="0"/>
          <w:marBottom w:val="0"/>
          <w:divBdr>
            <w:top w:val="none" w:sz="0" w:space="0" w:color="auto"/>
            <w:left w:val="none" w:sz="0" w:space="0" w:color="auto"/>
            <w:bottom w:val="none" w:sz="0" w:space="0" w:color="auto"/>
            <w:right w:val="none" w:sz="0" w:space="0" w:color="auto"/>
          </w:divBdr>
        </w:div>
        <w:div w:id="1247301743">
          <w:marLeft w:val="0"/>
          <w:marRight w:val="0"/>
          <w:marTop w:val="0"/>
          <w:marBottom w:val="0"/>
          <w:divBdr>
            <w:top w:val="none" w:sz="0" w:space="0" w:color="auto"/>
            <w:left w:val="none" w:sz="0" w:space="0" w:color="auto"/>
            <w:bottom w:val="none" w:sz="0" w:space="0" w:color="auto"/>
            <w:right w:val="none" w:sz="0" w:space="0" w:color="auto"/>
          </w:divBdr>
        </w:div>
      </w:divsChild>
    </w:div>
    <w:div w:id="690108147">
      <w:bodyDiv w:val="1"/>
      <w:marLeft w:val="0"/>
      <w:marRight w:val="0"/>
      <w:marTop w:val="0"/>
      <w:marBottom w:val="0"/>
      <w:divBdr>
        <w:top w:val="none" w:sz="0" w:space="0" w:color="auto"/>
        <w:left w:val="none" w:sz="0" w:space="0" w:color="auto"/>
        <w:bottom w:val="none" w:sz="0" w:space="0" w:color="auto"/>
        <w:right w:val="none" w:sz="0" w:space="0" w:color="auto"/>
      </w:divBdr>
    </w:div>
    <w:div w:id="741483762">
      <w:bodyDiv w:val="1"/>
      <w:marLeft w:val="0"/>
      <w:marRight w:val="0"/>
      <w:marTop w:val="0"/>
      <w:marBottom w:val="0"/>
      <w:divBdr>
        <w:top w:val="none" w:sz="0" w:space="0" w:color="auto"/>
        <w:left w:val="none" w:sz="0" w:space="0" w:color="auto"/>
        <w:bottom w:val="none" w:sz="0" w:space="0" w:color="auto"/>
        <w:right w:val="none" w:sz="0" w:space="0" w:color="auto"/>
      </w:divBdr>
    </w:div>
    <w:div w:id="856843967">
      <w:bodyDiv w:val="1"/>
      <w:marLeft w:val="0"/>
      <w:marRight w:val="0"/>
      <w:marTop w:val="0"/>
      <w:marBottom w:val="0"/>
      <w:divBdr>
        <w:top w:val="none" w:sz="0" w:space="0" w:color="auto"/>
        <w:left w:val="none" w:sz="0" w:space="0" w:color="auto"/>
        <w:bottom w:val="none" w:sz="0" w:space="0" w:color="auto"/>
        <w:right w:val="none" w:sz="0" w:space="0" w:color="auto"/>
      </w:divBdr>
    </w:div>
    <w:div w:id="1135761391">
      <w:bodyDiv w:val="1"/>
      <w:marLeft w:val="0"/>
      <w:marRight w:val="0"/>
      <w:marTop w:val="0"/>
      <w:marBottom w:val="0"/>
      <w:divBdr>
        <w:top w:val="none" w:sz="0" w:space="0" w:color="auto"/>
        <w:left w:val="none" w:sz="0" w:space="0" w:color="auto"/>
        <w:bottom w:val="none" w:sz="0" w:space="0" w:color="auto"/>
        <w:right w:val="none" w:sz="0" w:space="0" w:color="auto"/>
      </w:divBdr>
    </w:div>
    <w:div w:id="1153256698">
      <w:bodyDiv w:val="1"/>
      <w:marLeft w:val="0"/>
      <w:marRight w:val="0"/>
      <w:marTop w:val="0"/>
      <w:marBottom w:val="0"/>
      <w:divBdr>
        <w:top w:val="none" w:sz="0" w:space="0" w:color="auto"/>
        <w:left w:val="none" w:sz="0" w:space="0" w:color="auto"/>
        <w:bottom w:val="none" w:sz="0" w:space="0" w:color="auto"/>
        <w:right w:val="none" w:sz="0" w:space="0" w:color="auto"/>
      </w:divBdr>
    </w:div>
    <w:div w:id="1360735796">
      <w:bodyDiv w:val="1"/>
      <w:marLeft w:val="0"/>
      <w:marRight w:val="0"/>
      <w:marTop w:val="0"/>
      <w:marBottom w:val="0"/>
      <w:divBdr>
        <w:top w:val="none" w:sz="0" w:space="0" w:color="auto"/>
        <w:left w:val="none" w:sz="0" w:space="0" w:color="auto"/>
        <w:bottom w:val="none" w:sz="0" w:space="0" w:color="auto"/>
        <w:right w:val="none" w:sz="0" w:space="0" w:color="auto"/>
      </w:divBdr>
    </w:div>
    <w:div w:id="1544949275">
      <w:bodyDiv w:val="1"/>
      <w:marLeft w:val="0"/>
      <w:marRight w:val="0"/>
      <w:marTop w:val="0"/>
      <w:marBottom w:val="0"/>
      <w:divBdr>
        <w:top w:val="none" w:sz="0" w:space="0" w:color="auto"/>
        <w:left w:val="none" w:sz="0" w:space="0" w:color="auto"/>
        <w:bottom w:val="none" w:sz="0" w:space="0" w:color="auto"/>
        <w:right w:val="none" w:sz="0" w:space="0" w:color="auto"/>
      </w:divBdr>
    </w:div>
    <w:div w:id="19590257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mailto:dbridge9@uthsc.edu" TargetMode="External"/><Relationship Id="rId8" Type="http://schemas.openxmlformats.org/officeDocument/2006/relationships/hyperlink" Target="http://bridgeslab.github.io/ObesityParticulateTreatment" TargetMode="Externa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FA3084-63C9-B04D-8EE2-CF4F491E76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35</Pages>
  <Words>99939</Words>
  <Characters>569658</Characters>
  <Application>Microsoft Macintosh Word</Application>
  <DocSecurity>0</DocSecurity>
  <Lines>4747</Lines>
  <Paragraphs>1336</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668261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dc:creator>
  <cp:keywords/>
  <dc:description/>
  <cp:lastModifiedBy>Dave Bridges</cp:lastModifiedBy>
  <cp:revision>110</cp:revision>
  <cp:lastPrinted>2016-02-23T18:09:00Z</cp:lastPrinted>
  <dcterms:created xsi:type="dcterms:W3CDTF">2016-03-09T15:24:00Z</dcterms:created>
  <dcterms:modified xsi:type="dcterms:W3CDTF">2016-03-22T21:01:00Z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http://www.zotero.org/styles/ajp-endocrinology-and-metabolism</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http://www.zotero.org/styles/autophagy</vt:lpwstr>
  </property>
  <property fmtid="{D5CDD505-2E9C-101B-9397-08002B2CF9AE}" pid="10" name="Mendeley Recent Style Name 2_1">
    <vt:lpwstr>Autophagy</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http://www.zotero.org/styles/journal-of-endocrinology</vt:lpwstr>
  </property>
  <property fmtid="{D5CDD505-2E9C-101B-9397-08002B2CF9AE}" pid="14" name="Mendeley Recent Style Name 4_1">
    <vt:lpwstr>Journal of Endocrinology</vt:lpwstr>
  </property>
  <property fmtid="{D5CDD505-2E9C-101B-9397-08002B2CF9AE}" pid="15" name="Mendeley Recent Style Id 5_1">
    <vt:lpwstr>http://www.zotero.org/styles/obesity</vt:lpwstr>
  </property>
  <property fmtid="{D5CDD505-2E9C-101B-9397-08002B2CF9AE}" pid="16" name="Mendeley Recent Style Name 5_1">
    <vt:lpwstr>Obesity</vt:lpwstr>
  </property>
  <property fmtid="{D5CDD505-2E9C-101B-9397-08002B2CF9AE}" pid="17" name="Mendeley Recent Style Id 6_1">
    <vt:lpwstr>http://www.zotero.org/styles/plos-one</vt:lpwstr>
  </property>
  <property fmtid="{D5CDD505-2E9C-101B-9397-08002B2CF9AE}" pid="18" name="Mendeley Recent Style Name 6_1">
    <vt:lpwstr>PLOS ONE</vt:lpwstr>
  </property>
  <property fmtid="{D5CDD505-2E9C-101B-9397-08002B2CF9AE}" pid="19" name="Mendeley Recent Style Id 7_1">
    <vt:lpwstr>http://www.zotero.org/styles/science-translational-medicine</vt:lpwstr>
  </property>
  <property fmtid="{D5CDD505-2E9C-101B-9397-08002B2CF9AE}" pid="20" name="Mendeley Recent Style Name 7_1">
    <vt:lpwstr>Science Translational Medicine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