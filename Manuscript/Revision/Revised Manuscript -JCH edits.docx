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bookmarkStart w:id="0" w:name="_GoBack"/>
      <w:bookmarkEnd w:id="0"/>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096D86BA"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w:t>
      </w:r>
      <w:del w:id="1" w:author="Joan Han" w:date="2016-03-30T06:15:00Z">
        <w:r w:rsidR="00691BA2" w:rsidRPr="008B1F90" w:rsidDel="007640AE">
          <w:rPr>
            <w:sz w:val="22"/>
            <w:szCs w:val="22"/>
          </w:rPr>
          <w:delText>s</w:delText>
        </w:r>
      </w:del>
      <w:r w:rsidR="00691BA2" w:rsidRPr="008B1F90">
        <w:rPr>
          <w:sz w:val="22"/>
          <w:szCs w:val="22"/>
        </w:rPr>
        <w:t xml:space="preserve">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21, 22, 43)", "plainTextFormattedCitation" : "(2, 7, 9, 10, 12, 21, 22, 43)", "previouslyFormattedCitation" : "(2, 7, 9, 10, 12, 21, 22, 42)"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(2, 7, 9, 10, 12, 21, 22, 43)</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17, 21, 22)", "plainTextFormattedCitation" : "(9, 12, 17, 21, 22)", "previouslyFormattedCitation" : "(9, 12, 17, 21, 22)" }, "properties" : { "noteIndex" : 0 }, "schema" : "https://github.com/citation-style-language/schema/raw/master/csl-citation.json" }</w:instrText>
      </w:r>
      <w:r w:rsidR="00084A93" w:rsidRPr="008B1F90">
        <w:rPr>
          <w:sz w:val="22"/>
          <w:szCs w:val="22"/>
        </w:rPr>
        <w:fldChar w:fldCharType="separate"/>
      </w:r>
      <w:r w:rsidR="00C7193C" w:rsidRPr="00C7193C">
        <w:rPr>
          <w:noProof/>
          <w:sz w:val="22"/>
          <w:szCs w:val="22"/>
        </w:rPr>
        <w:t>(9, 12, 17, 21, 22)</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43)", "plainTextFormattedCitation" : "(2, 7, 10, 43)", "previouslyFormattedCitation" : "(2, 7, 10, 42)"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(2, 7, 10, 43)</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"(27, 28, 41, 52, 53)", "plainTextFormattedCitation" : "(27, 28, 41, 52, 53)", "previouslyFormattedCitation" : "(26, 27, 40, 51, 52)"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(27, 28, 41, 52, 53)</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43001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43)", "plainTextFormattedCitation" : "(2, 7, 43)", "previouslyFormattedCitation" : "(2, 7, 42)"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(2, 7, 43)</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430019">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"(28, 41, 52)", "plainTextFormattedCitation" : "(28, 41, 52)", "previouslyFormattedCitation" : "(27, 40, 51)"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(28, 41, 52)</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29)", "plainTextFormattedCitation" : "(13, 15, 29)", "previouslyFormattedCitation" : "(13, 15, 28)" }, "properties" : { "noteIndex" : 0 }, "schema" : "https://github.com/citation-style-language/schema/raw/master/csl-citation.json" }</w:instrText>
      </w:r>
      <w:r w:rsidR="008A5CDF" w:rsidRPr="008B1F90">
        <w:rPr>
          <w:sz w:val="22"/>
          <w:szCs w:val="22"/>
        </w:rPr>
        <w:fldChar w:fldCharType="separate"/>
      </w:r>
      <w:r w:rsidR="00430019" w:rsidRPr="00430019">
        <w:rPr>
          <w:noProof/>
          <w:sz w:val="22"/>
          <w:szCs w:val="22"/>
        </w:rPr>
        <w:t>(13, 15, 29)</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218918BC"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(52, 53)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430019">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"(50)", "plainTextFormattedCitation" : "(50)", "previouslyFormattedCitation" : "(49)"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30019">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"(26)", "plainTextFormattedCitation" : "(26)", "previouslyFormattedCitation" : "(25)"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(26)</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commentRangeStart w:id="2"/>
      <w:r w:rsidR="00617BF8">
        <w:rPr>
          <w:sz w:val="22"/>
          <w:szCs w:val="22"/>
        </w:rPr>
        <w:t>(REF)</w:t>
      </w:r>
      <w:commentRangeEnd w:id="2"/>
      <w:r w:rsidR="00617BF8">
        <w:rPr>
          <w:rStyle w:val="CommentReference"/>
        </w:rPr>
        <w:commentReference w:id="2"/>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30019">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"(20, 35, 39)", "plainTextFormattedCitation" : "(20, 35, 39)", "previouslyFormattedCitation" : "(20, 34, 38)"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(20, 35, 39)</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F53B31" w:rsidRPr="008B1F90">
        <w:rPr>
          <w:sz w:val="22"/>
          <w:szCs w:val="22"/>
        </w:rPr>
        <w:fldChar w:fldCharType="begin" w:fldLock="1"/>
      </w:r>
      <w:r w:rsidR="00430019">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"(35)", "plainTextFormattedCitation" : "(35)", "previouslyFormattedCitation" : "(34)"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(35)</w:t>
      </w:r>
      <w:r w:rsidR="00F53B31" w:rsidRPr="008B1F90">
        <w:rPr>
          <w:sz w:val="22"/>
          <w:szCs w:val="22"/>
        </w:rPr>
        <w:fldChar w:fldCharType="end"/>
      </w:r>
      <w:commentRangeStart w:id="3"/>
      <w:ins w:id="4" w:author="Stephenson, Erin" w:date="2016-03-22T14:16:00Z">
        <w:r w:rsidR="002417D6">
          <w:rPr>
            <w:sz w:val="22"/>
            <w:szCs w:val="22"/>
          </w:rPr>
          <w:t>(REF)</w:t>
        </w:r>
        <w:commentRangeEnd w:id="3"/>
        <w:r w:rsidR="002417D6">
          <w:rPr>
            <w:rStyle w:val="CommentReference"/>
          </w:rPr>
          <w:commentReference w:id="3"/>
        </w:r>
      </w:ins>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E6C0FEF"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"(29)", "plainTextFormattedCitation" : "(29)", "previouslyFormattedCitation" : "(28)" }, "properties" : { "noteIndex" : 0 }, "schema" : "https://github.com/citation-style-language/schema/raw/master/csl-citation.json" }</w:instrText>
      </w:r>
      <w:r w:rsidR="00470311" w:rsidRPr="008B1F90">
        <w:rPr>
          <w:sz w:val="22"/>
          <w:szCs w:val="22"/>
        </w:rPr>
        <w:fldChar w:fldCharType="separate"/>
      </w:r>
      <w:r w:rsidR="00430019" w:rsidRPr="00430019">
        <w:rPr>
          <w:noProof/>
          <w:sz w:val="22"/>
          <w:szCs w:val="22"/>
        </w:rPr>
        <w:t>(29)</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296330B0"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wk of age) were mated and pregnant dams were administered 50 µl of MCP230 particle suspension via oropharyngeal aspiration on days 10 and 17 of gestation, as described earlier </w:t>
      </w:r>
      <w:r w:rsidR="00F5544C" w:rsidRPr="008B1F90">
        <w:rPr>
          <w:sz w:val="22"/>
          <w:szCs w:val="22"/>
        </w:rPr>
        <w:fldChar w:fldCharType="begin" w:fldLock="1"/>
      </w:r>
      <w:r w:rsidR="00F5544C">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"(49)", "plainTextFormattedCitation" : "(49)", "previouslyFormattedCitation" : "(48)" }, "properties" : { "noteIndex" : 0 }, "schema" : "https://github.com/citation-style-language/schema/raw/master/csl-citation.json" }</w:instrText>
      </w:r>
      <w:r w:rsidR="00F5544C" w:rsidRPr="008B1F90">
        <w:rPr>
          <w:sz w:val="22"/>
          <w:szCs w:val="22"/>
        </w:rPr>
        <w:fldChar w:fldCharType="separate"/>
      </w:r>
      <w:r w:rsidR="00F5544C" w:rsidRPr="00430019">
        <w:rPr>
          <w:noProof/>
          <w:sz w:val="22"/>
          <w:szCs w:val="22"/>
        </w:rPr>
        <w:t>(49)</w:t>
      </w:r>
      <w:r w:rsidR="00F5544C" w:rsidRPr="008B1F90">
        <w:rPr>
          <w:sz w:val="22"/>
          <w:szCs w:val="22"/>
        </w:rPr>
        <w:fldChar w:fldCharType="end"/>
      </w:r>
      <w:r w:rsidR="00F5544C" w:rsidRPr="008B1F90">
        <w:rPr>
          <w:sz w:val="22"/>
          <w:szCs w:val="22"/>
        </w:rPr>
        <w:t xml:space="preserve">. Control mice received 50 µl saline or cabosil. </w:t>
      </w:r>
      <w:r w:rsidR="00212511">
        <w:rPr>
          <w:sz w:val="22"/>
          <w:szCs w:val="22"/>
        </w:rPr>
        <w:t>Pregnant m</w:t>
      </w:r>
      <w:r w:rsidR="00F5544C" w:rsidRPr="008B1F90">
        <w:rPr>
          <w:sz w:val="22"/>
          <w:szCs w:val="22"/>
        </w:rPr>
        <w:t xml:space="preserve">ice were anesthetized by inhalant anesthetic isoflurane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following the manufacturer’s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this was determined by scaled </w:t>
      </w:r>
      <w:r w:rsidR="00C36B99" w:rsidRPr="008B1F90">
        <w:rPr>
          <w:sz w:val="22"/>
          <w:szCs w:val="22"/>
        </w:rPr>
        <w:t>feeder</w:t>
      </w:r>
      <w:r w:rsidR="00C36B99">
        <w:rPr>
          <w:sz w:val="22"/>
          <w:szCs w:val="22"/>
        </w:rPr>
        <w:t>s within the CLAMS system</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5BC22693"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r w:rsidR="00FC49AE" w:rsidRPr="008B1F90">
        <w:rPr>
          <w:sz w:val="22"/>
          <w:szCs w:val="22"/>
        </w:rPr>
        <w:lastRenderedPageBreak/>
        <w:t xml:space="preserve">discarded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r w:rsidR="009A6E08" w:rsidRPr="008B1F90">
        <w:rPr>
          <w:sz w:val="22"/>
          <w:szCs w:val="22"/>
        </w:rPr>
        <w:t xml:space="preserve">Oxymax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30019">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"(30)", "plainTextFormattedCitation" : "(30)", "previouslyFormattedCitation" : "(29)" }, "properties" : { "noteIndex" : 0 }, "schema" : "https://github.com/citation-style-language/schema/raw/master/csl-citation.json" }</w:instrText>
      </w:r>
      <w:r w:rsidR="00B41014">
        <w:rPr>
          <w:sz w:val="22"/>
          <w:szCs w:val="22"/>
        </w:rPr>
        <w:fldChar w:fldCharType="separate"/>
      </w:r>
      <w:r w:rsidR="00430019" w:rsidRPr="00430019">
        <w:rPr>
          <w:noProof/>
          <w:sz w:val="22"/>
          <w:szCs w:val="22"/>
        </w:rPr>
        <w:t>(30)</w:t>
      </w:r>
      <w:r w:rsidR="00B41014">
        <w:rPr>
          <w:sz w:val="22"/>
          <w:szCs w:val="22"/>
        </w:rPr>
        <w:fldChar w:fldCharType="end"/>
      </w:r>
      <w:r w:rsidR="00B41014">
        <w:rPr>
          <w:sz w:val="22"/>
          <w:szCs w:val="22"/>
        </w:rPr>
        <w:t xml:space="preserve"> via the Oxymax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563E7F">
        <w:rPr>
          <w:sz w:val="22"/>
          <w:szCs w:val="22"/>
        </w:rPr>
        <w:t xml:space="preserve"> in a Qiagen Tissue Lyser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r w:rsidR="00563E7F">
        <w:rPr>
          <w:sz w:val="22"/>
          <w:szCs w:val="22"/>
        </w:rPr>
        <w:t xml:space="preserve">PureLink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nM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Cp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r w:rsidR="00FB17A3" w:rsidRPr="00FB17A3">
        <w:rPr>
          <w:rFonts w:asciiTheme="minorHAnsi" w:eastAsiaTheme="minorEastAsia" w:hAnsiTheme="minorHAnsi" w:cstheme="minorBidi"/>
          <w:b w:val="0"/>
          <w:bCs w:val="0"/>
          <w:i/>
          <w:color w:val="auto"/>
          <w:sz w:val="22"/>
          <w:szCs w:val="22"/>
        </w:rPr>
        <w:t>Gapdh</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6D184E83"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(Tris basic [50 mM], Sodium deoxycholate [</w:t>
      </w:r>
      <w:r w:rsidRPr="008B1F90">
        <w:rPr>
          <w:sz w:val="22"/>
          <w:szCs w:val="22"/>
        </w:rPr>
        <w:t xml:space="preserve"> </w:t>
      </w:r>
      <w:r w:rsidR="00D120C6">
        <w:rPr>
          <w:sz w:val="22"/>
          <w:szCs w:val="22"/>
        </w:rPr>
        <w:t>0.25%], NP-40 [1%], NaCl [150 mM], EDTA [1 mM],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NaF [5 mM], </w:t>
      </w:r>
      <w:r w:rsidR="00655707">
        <w:rPr>
          <w:sz w:val="22"/>
          <w:szCs w:val="22"/>
        </w:rPr>
        <w:t xml:space="preserve">Sodium pyrophosphate </w:t>
      </w:r>
      <w:r w:rsidR="00D120C6">
        <w:rPr>
          <w:sz w:val="22"/>
          <w:szCs w:val="22"/>
        </w:rPr>
        <w:t xml:space="preserve">[10 mM], protease inhibitor cocktail) </w:t>
      </w:r>
      <w:r w:rsidRPr="008B1F90">
        <w:rPr>
          <w:sz w:val="22"/>
          <w:szCs w:val="22"/>
        </w:rPr>
        <w:t xml:space="preserve">using stainless steel beads and a Qiagen </w:t>
      </w:r>
      <w:r w:rsidR="007D2F73">
        <w:rPr>
          <w:sz w:val="22"/>
          <w:szCs w:val="22"/>
        </w:rPr>
        <w:t>T</w:t>
      </w:r>
      <w:r w:rsidRPr="008B1F90">
        <w:rPr>
          <w:sz w:val="22"/>
          <w:szCs w:val="22"/>
        </w:rPr>
        <w:t xml:space="preserve">issue </w:t>
      </w:r>
      <w:r w:rsidR="007D2F73">
        <w:rPr>
          <w:sz w:val="22"/>
          <w:szCs w:val="22"/>
        </w:rPr>
        <w:t>L</w:t>
      </w:r>
      <w:r w:rsidRPr="008B1F90">
        <w:rPr>
          <w:sz w:val="22"/>
          <w:szCs w:val="22"/>
        </w:rPr>
        <w:t>yser</w:t>
      </w:r>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Akt,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430019">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"(23)", "plainTextFormattedCitation" : "(23)" }, "properties" : { "noteIndex" : 0 }, "schema" : "https://github.com/citation-style-language/schema/raw/master/csl-citation.json" }</w:instrText>
      </w:r>
      <w:r w:rsidR="00430019">
        <w:rPr>
          <w:sz w:val="22"/>
          <w:szCs w:val="22"/>
        </w:rPr>
        <w:fldChar w:fldCharType="separate"/>
      </w:r>
      <w:r w:rsidR="00430019" w:rsidRPr="00430019">
        <w:rPr>
          <w:noProof/>
          <w:sz w:val="22"/>
          <w:szCs w:val="22"/>
        </w:rPr>
        <w:t>(23)</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42CA1AC1"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30019">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"(38)", "plainTextFormattedCitation" : "(38)", "previouslyFormattedCitation" : "(37)" }, "properties" : { "noteIndex" : 0 }, "schema" : "https://github.com/citation-style-language/schema/raw/master/csl-citation.json" }</w:instrText>
      </w:r>
      <w:r w:rsidR="007B10F3" w:rsidRPr="008B1F90">
        <w:rPr>
          <w:sz w:val="22"/>
          <w:szCs w:val="22"/>
        </w:rPr>
        <w:fldChar w:fldCharType="separate"/>
      </w:r>
      <w:r w:rsidR="00430019" w:rsidRPr="00430019">
        <w:rPr>
          <w:noProof/>
          <w:sz w:val="22"/>
          <w:szCs w:val="22"/>
        </w:rPr>
        <w:t>(38)</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aliquots of supernatant were added to the appropriate wells of a 96 well microplate containing an assay solution comprised of Tris</w:t>
      </w:r>
      <w:r w:rsidR="00FF0E7B">
        <w:rPr>
          <w:sz w:val="22"/>
          <w:szCs w:val="22"/>
        </w:rPr>
        <w:t xml:space="preserve"> [</w:t>
      </w:r>
      <w:r w:rsidR="00FF0E7B" w:rsidRPr="008B1F90">
        <w:rPr>
          <w:sz w:val="22"/>
          <w:szCs w:val="22"/>
        </w:rPr>
        <w:t>72.5 mM</w:t>
      </w:r>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0.45 mM</w:t>
      </w:r>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0.1 mM</w:t>
      </w:r>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oxaloacetic acid</w:t>
      </w:r>
      <w:r w:rsidR="00987462" w:rsidRPr="008B1F90">
        <w:rPr>
          <w:sz w:val="22"/>
          <w:szCs w:val="22"/>
        </w:rPr>
        <w:t xml:space="preserve"> </w:t>
      </w:r>
      <w:r w:rsidR="00FF0E7B">
        <w:rPr>
          <w:sz w:val="22"/>
          <w:szCs w:val="22"/>
        </w:rPr>
        <w:t>[</w:t>
      </w:r>
      <w:r w:rsidR="00FF0E7B" w:rsidRPr="008B1F90">
        <w:rPr>
          <w:sz w:val="22"/>
          <w:szCs w:val="22"/>
        </w:rPr>
        <w:t>0.5 mM</w:t>
      </w:r>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24298129" w:rsidR="00576C73" w:rsidRPr="008B1F90" w:rsidRDefault="00854D1C" w:rsidP="00896FD8">
      <w:pPr>
        <w:spacing w:line="480" w:lineRule="auto"/>
        <w:rPr>
          <w:sz w:val="22"/>
          <w:szCs w:val="22"/>
        </w:rPr>
      </w:pPr>
      <w:r>
        <w:rPr>
          <w:sz w:val="22"/>
          <w:szCs w:val="22"/>
        </w:rPr>
        <w:t xml:space="preserve">All raw data, and analysis scripts are available at </w:t>
      </w:r>
      <w:hyperlink r:id="rId9"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430019">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"(40)", "plainTextFormattedCitation" : "(40)", "previouslyFormattedCitation" : "(39)" }, "properties" : { "noteIndex" : 0 }, "schema" : "https://github.com/citation-style-language/schema/raw/master/csl-citation.json" }</w:instrText>
      </w:r>
      <w:r w:rsidR="0049037A">
        <w:rPr>
          <w:sz w:val="22"/>
          <w:szCs w:val="22"/>
        </w:rPr>
        <w:fldChar w:fldCharType="separate"/>
      </w:r>
      <w:r w:rsidR="00430019" w:rsidRPr="00430019">
        <w:rPr>
          <w:noProof/>
          <w:sz w:val="22"/>
          <w:szCs w:val="22"/>
        </w:rPr>
        <w:t>(40)</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430019">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"(31)" }, "properties" : { "noteIndex" : 0 }, "schema" : "https://github.com/citation-style-language/schema/raw/master/csl-citation.json" }</w:instrText>
      </w:r>
      <w:r w:rsidR="00501427" w:rsidRPr="008B1F90">
        <w:rPr>
          <w:sz w:val="22"/>
          <w:szCs w:val="22"/>
        </w:rPr>
        <w:fldChar w:fldCharType="separate"/>
      </w:r>
      <w:r w:rsidR="00430019" w:rsidRPr="00430019">
        <w:rPr>
          <w:noProof/>
          <w:sz w:val="22"/>
          <w:szCs w:val="22"/>
        </w:rPr>
        <w:t>(32)</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Levene’s test from the car package (version 2.0-21 </w:t>
      </w:r>
      <w:r w:rsidR="00501427" w:rsidRPr="008B1F90">
        <w:rPr>
          <w:sz w:val="22"/>
          <w:szCs w:val="22"/>
        </w:rPr>
        <w:fldChar w:fldCharType="begin" w:fldLock="1"/>
      </w:r>
      <w:r w:rsidR="00312A9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"(18)", "plainTextFormattedCitation" : "(18)", "previouslyFormattedCitation" : "(18)" }, "properties" : { "noteIndex" : 0 }, "schema" : "https://github.com/citation-style-language/schema/raw/master/csl-citation.json" }</w:instrText>
      </w:r>
      <w:r w:rsidR="00501427" w:rsidRPr="008B1F90">
        <w:rPr>
          <w:sz w:val="22"/>
          <w:szCs w:val="22"/>
        </w:rPr>
        <w:fldChar w:fldCharType="separate"/>
      </w:r>
      <w:r w:rsidR="00780082" w:rsidRPr="00780082">
        <w:rPr>
          <w:noProof/>
          <w:sz w:val="22"/>
          <w:szCs w:val="22"/>
        </w:rPr>
        <w:t>(18)</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9332E7" w:rsidRPr="008B1F90">
        <w:rPr>
          <w:sz w:val="22"/>
          <w:szCs w:val="22"/>
        </w:rPr>
        <w:fldChar w:fldCharType="separate"/>
      </w:r>
      <w:r w:rsidR="00430019" w:rsidRPr="00430019">
        <w:rPr>
          <w:noProof/>
          <w:sz w:val="22"/>
          <w:szCs w:val="22"/>
        </w:rPr>
        <w:t>(46)</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0525ADD2"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44, 45, 51)", "plainTextFormattedCitation" : "(11, 44, 45, 51)", "previouslyFormattedCitation" : "(11, 43, 44, 50)"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(11, 44, 45, 51)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430019">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47)", "plainTextFormattedCitation" : "(3, 47)", "previouslyFormattedCitation" : "(3, 46)" }, "properties" : { "noteIndex" : 0 }, "schema" : "https://github.com/citation-style-language/schema/raw/master/csl-citation.json" }</w:instrText>
      </w:r>
      <w:r w:rsidR="00C33783" w:rsidRPr="008B1F90">
        <w:rPr>
          <w:sz w:val="22"/>
          <w:szCs w:val="22"/>
        </w:rPr>
        <w:fldChar w:fldCharType="separate"/>
      </w:r>
      <w:r w:rsidR="00430019" w:rsidRPr="00430019">
        <w:rPr>
          <w:noProof/>
          <w:sz w:val="22"/>
          <w:szCs w:val="22"/>
        </w:rPr>
        <w:t>(3, 47)</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resistin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41E7811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4C3CD7" w:rsidRPr="008B1F90">
        <w:rPr>
          <w:sz w:val="22"/>
          <w:szCs w:val="22"/>
        </w:rPr>
        <w:fldChar w:fldCharType="separate"/>
      </w:r>
      <w:r w:rsidR="00430019" w:rsidRPr="00430019">
        <w:rPr>
          <w:noProof/>
          <w:sz w:val="22"/>
          <w:szCs w:val="22"/>
        </w:rPr>
        <w:t>(46)</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 xml:space="preserve">These data indicate that particle exposure alone (cabosil) altered substrate preference;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2953882F"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"(54)", "plainTextFormattedCitation" : "(54)", "previouslyFormattedCitation" : "(53)" }, "properties" : { "noteIndex" : 0 }, "schema" : "https://github.com/citation-style-language/schema/raw/master/csl-citation.json" }</w:instrText>
      </w:r>
      <w:r w:rsidR="00312A9A">
        <w:rPr>
          <w:sz w:val="22"/>
          <w:szCs w:val="22"/>
        </w:rPr>
        <w:fldChar w:fldCharType="separate"/>
      </w:r>
      <w:r w:rsidR="00430019" w:rsidRPr="00430019">
        <w:rPr>
          <w:noProof/>
          <w:sz w:val="22"/>
          <w:szCs w:val="22"/>
        </w:rPr>
        <w:t>(54)</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r w:rsidR="000D3EBA" w:rsidRPr="008B1F90">
        <w:rPr>
          <w:sz w:val="22"/>
          <w:szCs w:val="22"/>
        </w:rPr>
        <w:t>m</w:t>
      </w:r>
      <w:r w:rsidR="00AF1A7D" w:rsidRPr="008B1F90">
        <w:rPr>
          <w:sz w:val="22"/>
          <w:szCs w:val="22"/>
        </w:rPr>
        <w:t>t</w:t>
      </w:r>
      <w:r w:rsidR="000D3EBA" w:rsidRPr="008B1F90">
        <w:rPr>
          <w:sz w:val="22"/>
          <w:szCs w:val="22"/>
        </w:rPr>
        <w:t>DNA</w:t>
      </w:r>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430019">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"(25)", "plainTextFormattedCitation" : "(25)", "previouslyFormattedCitation" : "(24)" }, "properties" : { "noteIndex" : 0 }, "schema" : "https://github.com/citation-style-language/schema/raw/master/csl-citation.json" }</w:instrText>
      </w:r>
      <w:r w:rsidR="000109CF" w:rsidRPr="008B1F90">
        <w:rPr>
          <w:sz w:val="22"/>
          <w:szCs w:val="22"/>
        </w:rPr>
        <w:fldChar w:fldCharType="separate"/>
      </w:r>
      <w:r w:rsidR="00430019" w:rsidRPr="00430019">
        <w:rPr>
          <w:noProof/>
          <w:sz w:val="22"/>
          <w:szCs w:val="22"/>
        </w:rPr>
        <w:t>(25)</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r w:rsidR="001F33A5">
        <w:rPr>
          <w:sz w:val="22"/>
          <w:szCs w:val="22"/>
        </w:rPr>
        <w:t>mtDNA</w:t>
      </w:r>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r w:rsidR="00A33087" w:rsidRPr="00A33087">
        <w:rPr>
          <w:i/>
          <w:sz w:val="22"/>
          <w:szCs w:val="22"/>
        </w:rPr>
        <w:t>Ppard</w:t>
      </w:r>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r w:rsidR="00A33087" w:rsidRPr="00A33087">
        <w:rPr>
          <w:i/>
          <w:sz w:val="22"/>
          <w:szCs w:val="22"/>
        </w:rPr>
        <w:t>Tfam</w:t>
      </w:r>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phosoporylation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10208EDD"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30019">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"(36)", "plainTextFormattedCitation" : "(36)", "previouslyFormattedCitation" : "(35)" }, "properties" : { "noteIndex" : 0 }, "schema" : "https://github.com/citation-style-language/schema/raw/master/csl-citation.json" }</w:instrText>
      </w:r>
      <w:r w:rsidR="00C73D5D" w:rsidRPr="00C73D5D">
        <w:rPr>
          <w:sz w:val="22"/>
          <w:szCs w:val="22"/>
        </w:rPr>
        <w:fldChar w:fldCharType="separate"/>
      </w:r>
      <w:r w:rsidR="00430019" w:rsidRPr="00430019">
        <w:rPr>
          <w:noProof/>
          <w:sz w:val="22"/>
          <w:szCs w:val="22"/>
        </w:rPr>
        <w:t>(36)</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5B9796CC"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"(42, 54)", "plainTextFormattedCitation" : "(42, 54)", "previouslyFormattedCitation" : "(41, 53)" }, "properties" : { "noteIndex" : 0 }, "schema" : "https://github.com/citation-style-language/schema/raw/master/csl-citation.json" }</w:instrText>
      </w:r>
      <w:r w:rsidR="004B62B5" w:rsidRPr="008B1F90">
        <w:rPr>
          <w:sz w:val="22"/>
          <w:szCs w:val="22"/>
        </w:rPr>
        <w:fldChar w:fldCharType="separate"/>
      </w:r>
      <w:r w:rsidR="00430019" w:rsidRPr="00430019">
        <w:rPr>
          <w:noProof/>
          <w:sz w:val="22"/>
          <w:szCs w:val="22"/>
        </w:rPr>
        <w:t>(42, 54)</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30019">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"(33)", "plainTextFormattedCitation" : "(33)", "previouslyFormattedCitation" : "(32)" }, "properties" : { "noteIndex" : 0 }, "schema" : "https://github.com/citation-style-language/schema/raw/master/csl-citation.json" }</w:instrText>
      </w:r>
      <w:r w:rsidR="001646BA" w:rsidRPr="008B1F90">
        <w:rPr>
          <w:sz w:val="22"/>
          <w:szCs w:val="22"/>
        </w:rPr>
        <w:fldChar w:fldCharType="separate"/>
      </w:r>
      <w:r w:rsidR="00430019" w:rsidRPr="00430019">
        <w:rPr>
          <w:noProof/>
          <w:sz w:val="22"/>
          <w:szCs w:val="22"/>
        </w:rPr>
        <w:t>(33)</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430019">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31, 34)", "plainTextFormattedCitation" : "(14, 31, 34)", "previouslyFormattedCitation" : "(14, 30, 33)" }, "properties" : { "noteIndex" : 0 }, "schema" : "https://github.com/citation-style-language/schema/raw/master/csl-citation.json" }</w:instrText>
      </w:r>
      <w:r w:rsidR="003725F0" w:rsidRPr="008B1F90">
        <w:rPr>
          <w:sz w:val="22"/>
          <w:szCs w:val="22"/>
        </w:rPr>
        <w:fldChar w:fldCharType="separate"/>
      </w:r>
      <w:r w:rsidR="00430019" w:rsidRPr="00430019">
        <w:rPr>
          <w:noProof/>
          <w:sz w:val="22"/>
          <w:szCs w:val="22"/>
        </w:rPr>
        <w:t>(14, 31, 34)</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65B5B57"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00CC46E5" w:rsidRPr="008B1F90">
        <w:rPr>
          <w:sz w:val="22"/>
          <w:szCs w:val="22"/>
        </w:rPr>
        <w:fldChar w:fldCharType="separate"/>
      </w:r>
      <w:r w:rsidR="00430019" w:rsidRPr="00430019">
        <w:rPr>
          <w:noProof/>
          <w:sz w:val="22"/>
          <w:szCs w:val="22"/>
        </w:rPr>
        <w:t>(52, 53)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430019">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"(21)", "plainTextFormattedCitation" : "(21)", "previouslyFormattedCitation" : "(21)" }, "properties" : { "noteIndex" : 0 }, "schema" : "https://github.com/citation-style-language/schema/raw/master/csl-citation.json" }</w:instrText>
      </w:r>
      <w:r w:rsidR="005E31F8" w:rsidRPr="008B1F90">
        <w:rPr>
          <w:sz w:val="22"/>
          <w:szCs w:val="22"/>
        </w:rPr>
        <w:fldChar w:fldCharType="separate"/>
      </w:r>
      <w:r w:rsidR="00C7193C" w:rsidRPr="00C7193C">
        <w:rPr>
          <w:noProof/>
          <w:sz w:val="22"/>
          <w:szCs w:val="22"/>
        </w:rPr>
        <w:t>(21)</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"(24)", "plainTextFormattedCitation" : "(24)", "previouslyFormattedCitation" : "(23)"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(24)</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312A9A">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16)", "plainTextFormattedCitation" : "(1, 16)", "previouslyFormattedCitation" : "(1, 16)" }, "properties" : { "noteIndex" : 0 }, "schema" : "https://github.com/citation-style-language/schema/raw/master/csl-citation.json" }</w:instrText>
      </w:r>
      <w:r w:rsidR="005D1928">
        <w:rPr>
          <w:sz w:val="22"/>
          <w:szCs w:val="22"/>
        </w:rPr>
        <w:fldChar w:fldCharType="separate"/>
      </w:r>
      <w:r w:rsidR="00780082" w:rsidRPr="00780082">
        <w:rPr>
          <w:noProof/>
          <w:sz w:val="22"/>
          <w:szCs w:val="22"/>
        </w:rPr>
        <w:t>(1, 16)</w:t>
      </w:r>
      <w:r w:rsidR="005D1928">
        <w:rPr>
          <w:sz w:val="22"/>
          <w:szCs w:val="22"/>
        </w:rPr>
        <w:fldChar w:fldCharType="end"/>
      </w:r>
      <w:r w:rsidR="004728FF">
        <w:rPr>
          <w:sz w:val="22"/>
          <w:szCs w:val="22"/>
        </w:rPr>
        <w:t>)</w:t>
      </w:r>
      <w:r w:rsidR="000E6C49">
        <w:rPr>
          <w:sz w:val="22"/>
          <w:szCs w:val="22"/>
        </w:rPr>
        <w:t xml:space="preserve">, and increases in both the nuclear receptor </w:t>
      </w:r>
      <w:r w:rsidR="000E6C49" w:rsidRPr="00060ACB">
        <w:rPr>
          <w:i/>
          <w:sz w:val="22"/>
          <w:szCs w:val="22"/>
        </w:rPr>
        <w:t>Ppard</w:t>
      </w:r>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430019">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"(19, 48)", "plainTextFormattedCitation" : "(19, 48)", "previouslyFormattedCitation" : "(19, 47)" }, "properties" : { "noteIndex" : 0 }, "schema" : "https://github.com/citation-style-language/schema/raw/master/csl-citation.json" }</w:instrText>
      </w:r>
      <w:r w:rsidR="00C7193C">
        <w:rPr>
          <w:sz w:val="22"/>
          <w:szCs w:val="22"/>
        </w:rPr>
        <w:fldChar w:fldCharType="separate"/>
      </w:r>
      <w:r w:rsidR="00430019" w:rsidRPr="00430019">
        <w:rPr>
          <w:noProof/>
          <w:sz w:val="22"/>
          <w:szCs w:val="22"/>
        </w:rPr>
        <w:t>(19, 48)</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D20947F"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w:t>
      </w:r>
      <w:del w:id="5" w:author="Joan Han" w:date="2016-03-30T06:06:00Z">
        <w:r w:rsidRPr="00F728D5" w:rsidDel="00D85D51">
          <w:rPr>
            <w:sz w:val="22"/>
            <w:szCs w:val="22"/>
          </w:rPr>
          <w:delText>s</w:delText>
        </w:r>
      </w:del>
      <w:r w:rsidRPr="00F728D5">
        <w:rPr>
          <w:sz w:val="22"/>
          <w:szCs w:val="22"/>
        </w:rPr>
        <w:t xml:space="preserve">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w:t>
      </w:r>
      <w:r w:rsidR="00223477" w:rsidRPr="008B1F90">
        <w:rPr>
          <w:sz w:val="22"/>
          <w:szCs w:val="22"/>
        </w:rPr>
        <w:lastRenderedPageBreak/>
        <w:t>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Taylor and Felicia Waller for assistance with qRT-PCR.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6F703788" w14:textId="78205E46" w:rsidR="00430019" w:rsidRPr="00430019" w:rsidRDefault="001B3EBF" w:rsidP="00430019">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30019" w:rsidRPr="00430019">
        <w:rPr>
          <w:rFonts w:ascii="Cambria" w:hAnsi="Cambria"/>
          <w:noProof/>
          <w:sz w:val="22"/>
        </w:rPr>
        <w:t xml:space="preserve">1. </w:t>
      </w:r>
      <w:r w:rsidR="00430019" w:rsidRPr="00430019">
        <w:rPr>
          <w:rFonts w:ascii="Cambria" w:hAnsi="Cambria"/>
          <w:noProof/>
          <w:sz w:val="22"/>
        </w:rPr>
        <w:tab/>
      </w:r>
      <w:r w:rsidR="00430019" w:rsidRPr="00430019">
        <w:rPr>
          <w:rFonts w:ascii="Cambria" w:hAnsi="Cambria"/>
          <w:b/>
          <w:bCs/>
          <w:noProof/>
          <w:sz w:val="22"/>
        </w:rPr>
        <w:t>Allister EM</w:t>
      </w:r>
      <w:r w:rsidR="00430019" w:rsidRPr="00430019">
        <w:rPr>
          <w:rFonts w:ascii="Cambria" w:hAnsi="Cambria"/>
          <w:noProof/>
          <w:sz w:val="22"/>
        </w:rPr>
        <w:t xml:space="preserve">, </w:t>
      </w:r>
      <w:r w:rsidR="00430019" w:rsidRPr="00430019">
        <w:rPr>
          <w:rFonts w:ascii="Cambria" w:hAnsi="Cambria"/>
          <w:b/>
          <w:bCs/>
          <w:noProof/>
          <w:sz w:val="22"/>
        </w:rPr>
        <w:t>Robson-Doucette CA</w:t>
      </w:r>
      <w:r w:rsidR="00430019" w:rsidRPr="00430019">
        <w:rPr>
          <w:rFonts w:ascii="Cambria" w:hAnsi="Cambria"/>
          <w:noProof/>
          <w:sz w:val="22"/>
        </w:rPr>
        <w:t xml:space="preserve">, </w:t>
      </w:r>
      <w:r w:rsidR="00430019" w:rsidRPr="00430019">
        <w:rPr>
          <w:rFonts w:ascii="Cambria" w:hAnsi="Cambria"/>
          <w:b/>
          <w:bCs/>
          <w:noProof/>
          <w:sz w:val="22"/>
        </w:rPr>
        <w:t>Prentice KJ</w:t>
      </w:r>
      <w:r w:rsidR="00430019" w:rsidRPr="00430019">
        <w:rPr>
          <w:rFonts w:ascii="Cambria" w:hAnsi="Cambria"/>
          <w:noProof/>
          <w:sz w:val="22"/>
        </w:rPr>
        <w:t xml:space="preserve">, </w:t>
      </w:r>
      <w:r w:rsidR="00430019" w:rsidRPr="00430019">
        <w:rPr>
          <w:rFonts w:ascii="Cambria" w:hAnsi="Cambria"/>
          <w:b/>
          <w:bCs/>
          <w:noProof/>
          <w:sz w:val="22"/>
        </w:rPr>
        <w:t>Hardy AB</w:t>
      </w:r>
      <w:r w:rsidR="00430019" w:rsidRPr="00430019">
        <w:rPr>
          <w:rFonts w:ascii="Cambria" w:hAnsi="Cambria"/>
          <w:noProof/>
          <w:sz w:val="22"/>
        </w:rPr>
        <w:t xml:space="preserve">, </w:t>
      </w:r>
      <w:r w:rsidR="00430019" w:rsidRPr="00430019">
        <w:rPr>
          <w:rFonts w:ascii="Cambria" w:hAnsi="Cambria"/>
          <w:b/>
          <w:bCs/>
          <w:noProof/>
          <w:sz w:val="22"/>
        </w:rPr>
        <w:t>Sultan S</w:t>
      </w:r>
      <w:r w:rsidR="00430019" w:rsidRPr="00430019">
        <w:rPr>
          <w:rFonts w:ascii="Cambria" w:hAnsi="Cambria"/>
          <w:noProof/>
          <w:sz w:val="22"/>
        </w:rPr>
        <w:t xml:space="preserve">, </w:t>
      </w:r>
      <w:r w:rsidR="00430019" w:rsidRPr="00430019">
        <w:rPr>
          <w:rFonts w:ascii="Cambria" w:hAnsi="Cambria"/>
          <w:b/>
          <w:bCs/>
          <w:noProof/>
          <w:sz w:val="22"/>
        </w:rPr>
        <w:t>Gaisano HY</w:t>
      </w:r>
      <w:r w:rsidR="00430019" w:rsidRPr="00430019">
        <w:rPr>
          <w:rFonts w:ascii="Cambria" w:hAnsi="Cambria"/>
          <w:noProof/>
          <w:sz w:val="22"/>
        </w:rPr>
        <w:t xml:space="preserve">, </w:t>
      </w:r>
      <w:r w:rsidR="00430019" w:rsidRPr="00430019">
        <w:rPr>
          <w:rFonts w:ascii="Cambria" w:hAnsi="Cambria"/>
          <w:b/>
          <w:bCs/>
          <w:noProof/>
          <w:sz w:val="22"/>
        </w:rPr>
        <w:t>Kong D</w:t>
      </w:r>
      <w:r w:rsidR="00430019" w:rsidRPr="00430019">
        <w:rPr>
          <w:rFonts w:ascii="Cambria" w:hAnsi="Cambria"/>
          <w:noProof/>
          <w:sz w:val="22"/>
        </w:rPr>
        <w:t xml:space="preserve">, </w:t>
      </w:r>
      <w:r w:rsidR="00430019" w:rsidRPr="00430019">
        <w:rPr>
          <w:rFonts w:ascii="Cambria" w:hAnsi="Cambria"/>
          <w:b/>
          <w:bCs/>
          <w:noProof/>
          <w:sz w:val="22"/>
        </w:rPr>
        <w:t>Gilon P</w:t>
      </w:r>
      <w:r w:rsidR="00430019" w:rsidRPr="00430019">
        <w:rPr>
          <w:rFonts w:ascii="Cambria" w:hAnsi="Cambria"/>
          <w:noProof/>
          <w:sz w:val="22"/>
        </w:rPr>
        <w:t xml:space="preserve">, </w:t>
      </w:r>
      <w:r w:rsidR="00430019" w:rsidRPr="00430019">
        <w:rPr>
          <w:rFonts w:ascii="Cambria" w:hAnsi="Cambria"/>
          <w:b/>
          <w:bCs/>
          <w:noProof/>
          <w:sz w:val="22"/>
        </w:rPr>
        <w:t>Herrera PL</w:t>
      </w:r>
      <w:r w:rsidR="00430019" w:rsidRPr="00430019">
        <w:rPr>
          <w:rFonts w:ascii="Cambria" w:hAnsi="Cambria"/>
          <w:noProof/>
          <w:sz w:val="22"/>
        </w:rPr>
        <w:t xml:space="preserve">, </w:t>
      </w:r>
      <w:r w:rsidR="00430019" w:rsidRPr="00430019">
        <w:rPr>
          <w:rFonts w:ascii="Cambria" w:hAnsi="Cambria"/>
          <w:b/>
          <w:bCs/>
          <w:noProof/>
          <w:sz w:val="22"/>
        </w:rPr>
        <w:t>Lowell BB</w:t>
      </w:r>
      <w:r w:rsidR="00430019" w:rsidRPr="00430019">
        <w:rPr>
          <w:rFonts w:ascii="Cambria" w:hAnsi="Cambria"/>
          <w:noProof/>
          <w:sz w:val="22"/>
        </w:rPr>
        <w:t xml:space="preserve">, </w:t>
      </w:r>
      <w:r w:rsidR="00430019" w:rsidRPr="00430019">
        <w:rPr>
          <w:rFonts w:ascii="Cambria" w:hAnsi="Cambria"/>
          <w:b/>
          <w:bCs/>
          <w:noProof/>
          <w:sz w:val="22"/>
        </w:rPr>
        <w:t>Wheeler MB</w:t>
      </w:r>
      <w:r w:rsidR="00430019" w:rsidRPr="00430019">
        <w:rPr>
          <w:rFonts w:ascii="Cambria" w:hAnsi="Cambria"/>
          <w:noProof/>
          <w:sz w:val="22"/>
        </w:rPr>
        <w:t xml:space="preserve">. UCP2 regulates the glucagon response to fasting and starvation. </w:t>
      </w:r>
      <w:r w:rsidR="00430019" w:rsidRPr="00430019">
        <w:rPr>
          <w:rFonts w:ascii="Cambria" w:hAnsi="Cambria"/>
          <w:i/>
          <w:iCs/>
          <w:noProof/>
          <w:sz w:val="22"/>
        </w:rPr>
        <w:t>Diabetes</w:t>
      </w:r>
      <w:r w:rsidR="00430019" w:rsidRPr="00430019">
        <w:rPr>
          <w:rFonts w:ascii="Cambria" w:hAnsi="Cambria"/>
          <w:noProof/>
          <w:sz w:val="22"/>
        </w:rPr>
        <w:t xml:space="preserve"> 62: 1623–1633, 2013.</w:t>
      </w:r>
    </w:p>
    <w:p w14:paraId="3F0F436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 </w:t>
      </w:r>
      <w:r w:rsidRPr="00430019">
        <w:rPr>
          <w:rFonts w:ascii="Cambria" w:hAnsi="Cambria"/>
          <w:noProof/>
          <w:sz w:val="22"/>
        </w:rPr>
        <w:tab/>
      </w:r>
      <w:r w:rsidRPr="00430019">
        <w:rPr>
          <w:rFonts w:ascii="Cambria" w:hAnsi="Cambria"/>
          <w:b/>
          <w:bCs/>
          <w:noProof/>
          <w:sz w:val="22"/>
        </w:rPr>
        <w:t>Andersen ZJ</w:t>
      </w:r>
      <w:r w:rsidRPr="00430019">
        <w:rPr>
          <w:rFonts w:ascii="Cambria" w:hAnsi="Cambria"/>
          <w:noProof/>
          <w:sz w:val="22"/>
        </w:rPr>
        <w:t xml:space="preserve">, </w:t>
      </w:r>
      <w:r w:rsidRPr="00430019">
        <w:rPr>
          <w:rFonts w:ascii="Cambria" w:hAnsi="Cambria"/>
          <w:b/>
          <w:bCs/>
          <w:noProof/>
          <w:sz w:val="22"/>
        </w:rPr>
        <w:t>Raaschou-Nielsen O</w:t>
      </w:r>
      <w:r w:rsidRPr="00430019">
        <w:rPr>
          <w:rFonts w:ascii="Cambria" w:hAnsi="Cambria"/>
          <w:noProof/>
          <w:sz w:val="22"/>
        </w:rPr>
        <w:t xml:space="preserve">, </w:t>
      </w:r>
      <w:r w:rsidRPr="00430019">
        <w:rPr>
          <w:rFonts w:ascii="Cambria" w:hAnsi="Cambria"/>
          <w:b/>
          <w:bCs/>
          <w:noProof/>
          <w:sz w:val="22"/>
        </w:rPr>
        <w:t>Ketzel M</w:t>
      </w:r>
      <w:r w:rsidRPr="00430019">
        <w:rPr>
          <w:rFonts w:ascii="Cambria" w:hAnsi="Cambria"/>
          <w:noProof/>
          <w:sz w:val="22"/>
        </w:rPr>
        <w:t xml:space="preserve">, </w:t>
      </w:r>
      <w:r w:rsidRPr="00430019">
        <w:rPr>
          <w:rFonts w:ascii="Cambria" w:hAnsi="Cambria"/>
          <w:b/>
          <w:bCs/>
          <w:noProof/>
          <w:sz w:val="22"/>
        </w:rPr>
        <w:t>Jensen SS</w:t>
      </w:r>
      <w:r w:rsidRPr="00430019">
        <w:rPr>
          <w:rFonts w:ascii="Cambria" w:hAnsi="Cambria"/>
          <w:noProof/>
          <w:sz w:val="22"/>
        </w:rPr>
        <w:t xml:space="preserve">, </w:t>
      </w:r>
      <w:r w:rsidRPr="00430019">
        <w:rPr>
          <w:rFonts w:ascii="Cambria" w:hAnsi="Cambria"/>
          <w:b/>
          <w:bCs/>
          <w:noProof/>
          <w:sz w:val="22"/>
        </w:rPr>
        <w:t>Hvidberg M</w:t>
      </w:r>
      <w:r w:rsidRPr="00430019">
        <w:rPr>
          <w:rFonts w:ascii="Cambria" w:hAnsi="Cambria"/>
          <w:noProof/>
          <w:sz w:val="22"/>
        </w:rPr>
        <w:t xml:space="preserve">, </w:t>
      </w:r>
      <w:r w:rsidRPr="00430019">
        <w:rPr>
          <w:rFonts w:ascii="Cambria" w:hAnsi="Cambria"/>
          <w:b/>
          <w:bCs/>
          <w:noProof/>
          <w:sz w:val="22"/>
        </w:rPr>
        <w:t>Loft S</w:t>
      </w:r>
      <w:r w:rsidRPr="00430019">
        <w:rPr>
          <w:rFonts w:ascii="Cambria" w:hAnsi="Cambria"/>
          <w:noProof/>
          <w:sz w:val="22"/>
        </w:rPr>
        <w:t xml:space="preserve">, </w:t>
      </w:r>
      <w:r w:rsidRPr="00430019">
        <w:rPr>
          <w:rFonts w:ascii="Cambria" w:hAnsi="Cambria"/>
          <w:b/>
          <w:bCs/>
          <w:noProof/>
          <w:sz w:val="22"/>
        </w:rPr>
        <w:t>Tjønneland A</w:t>
      </w:r>
      <w:r w:rsidRPr="00430019">
        <w:rPr>
          <w:rFonts w:ascii="Cambria" w:hAnsi="Cambria"/>
          <w:noProof/>
          <w:sz w:val="22"/>
        </w:rPr>
        <w:t xml:space="preserve">, </w:t>
      </w:r>
      <w:r w:rsidRPr="00430019">
        <w:rPr>
          <w:rFonts w:ascii="Cambria" w:hAnsi="Cambria"/>
          <w:b/>
          <w:bCs/>
          <w:noProof/>
          <w:sz w:val="22"/>
        </w:rPr>
        <w:t>Overvad K</w:t>
      </w:r>
      <w:r w:rsidRPr="00430019">
        <w:rPr>
          <w:rFonts w:ascii="Cambria" w:hAnsi="Cambria"/>
          <w:noProof/>
          <w:sz w:val="22"/>
        </w:rPr>
        <w:t xml:space="preserve">, </w:t>
      </w:r>
      <w:r w:rsidRPr="00430019">
        <w:rPr>
          <w:rFonts w:ascii="Cambria" w:hAnsi="Cambria"/>
          <w:b/>
          <w:bCs/>
          <w:noProof/>
          <w:sz w:val="22"/>
        </w:rPr>
        <w:t>Sørensen M</w:t>
      </w:r>
      <w:r w:rsidRPr="00430019">
        <w:rPr>
          <w:rFonts w:ascii="Cambria" w:hAnsi="Cambria"/>
          <w:noProof/>
          <w:sz w:val="22"/>
        </w:rPr>
        <w:t xml:space="preserve">. Diabetes incidence and long-term exposure to air pollution: a cohort study. </w:t>
      </w:r>
      <w:r w:rsidRPr="00430019">
        <w:rPr>
          <w:rFonts w:ascii="Cambria" w:hAnsi="Cambria"/>
          <w:i/>
          <w:iCs/>
          <w:noProof/>
          <w:sz w:val="22"/>
        </w:rPr>
        <w:t>Diabetes Care</w:t>
      </w:r>
      <w:r w:rsidRPr="00430019">
        <w:rPr>
          <w:rFonts w:ascii="Cambria" w:hAnsi="Cambria"/>
          <w:noProof/>
          <w:sz w:val="22"/>
        </w:rPr>
        <w:t xml:space="preserve"> 35: 92–8, 2012.</w:t>
      </w:r>
    </w:p>
    <w:p w14:paraId="479AC9D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 </w:t>
      </w:r>
      <w:r w:rsidRPr="00430019">
        <w:rPr>
          <w:rFonts w:ascii="Cambria" w:hAnsi="Cambria"/>
          <w:noProof/>
          <w:sz w:val="22"/>
        </w:rPr>
        <w:tab/>
      </w:r>
      <w:r w:rsidRPr="00430019">
        <w:rPr>
          <w:rFonts w:ascii="Cambria" w:hAnsi="Cambria"/>
          <w:b/>
          <w:bCs/>
          <w:noProof/>
          <w:sz w:val="22"/>
        </w:rPr>
        <w:t>Baggio LL</w:t>
      </w:r>
      <w:r w:rsidRPr="00430019">
        <w:rPr>
          <w:rFonts w:ascii="Cambria" w:hAnsi="Cambria"/>
          <w:noProof/>
          <w:sz w:val="22"/>
        </w:rPr>
        <w:t xml:space="preserve">, </w:t>
      </w:r>
      <w:r w:rsidRPr="00430019">
        <w:rPr>
          <w:rFonts w:ascii="Cambria" w:hAnsi="Cambria"/>
          <w:b/>
          <w:bCs/>
          <w:noProof/>
          <w:sz w:val="22"/>
        </w:rPr>
        <w:t>Huang Q</w:t>
      </w:r>
      <w:r w:rsidRPr="00430019">
        <w:rPr>
          <w:rFonts w:ascii="Cambria" w:hAnsi="Cambria"/>
          <w:noProof/>
          <w:sz w:val="22"/>
        </w:rPr>
        <w:t xml:space="preserve">, </w:t>
      </w:r>
      <w:r w:rsidRPr="00430019">
        <w:rPr>
          <w:rFonts w:ascii="Cambria" w:hAnsi="Cambria"/>
          <w:b/>
          <w:bCs/>
          <w:noProof/>
          <w:sz w:val="22"/>
        </w:rPr>
        <w:t>Brown TJ</w:t>
      </w:r>
      <w:r w:rsidRPr="00430019">
        <w:rPr>
          <w:rFonts w:ascii="Cambria" w:hAnsi="Cambria"/>
          <w:noProof/>
          <w:sz w:val="22"/>
        </w:rPr>
        <w:t xml:space="preserve">, </w:t>
      </w:r>
      <w:r w:rsidRPr="00430019">
        <w:rPr>
          <w:rFonts w:ascii="Cambria" w:hAnsi="Cambria"/>
          <w:b/>
          <w:bCs/>
          <w:noProof/>
          <w:sz w:val="22"/>
        </w:rPr>
        <w:t>Drucker DJ</w:t>
      </w:r>
      <w:r w:rsidRPr="00430019">
        <w:rPr>
          <w:rFonts w:ascii="Cambria" w:hAnsi="Cambria"/>
          <w:noProof/>
          <w:sz w:val="22"/>
        </w:rPr>
        <w:t xml:space="preserve">. Oxyntomodulin and glucagon-like peptide-1 differentially regulate murine food intake and energy expenditure. </w:t>
      </w:r>
      <w:r w:rsidRPr="00430019">
        <w:rPr>
          <w:rFonts w:ascii="Cambria" w:hAnsi="Cambria"/>
          <w:i/>
          <w:iCs/>
          <w:noProof/>
          <w:sz w:val="22"/>
        </w:rPr>
        <w:t>Gastroenterology</w:t>
      </w:r>
      <w:r w:rsidRPr="00430019">
        <w:rPr>
          <w:rFonts w:ascii="Cambria" w:hAnsi="Cambria"/>
          <w:noProof/>
          <w:sz w:val="22"/>
        </w:rPr>
        <w:t xml:space="preserve"> 127: 546–558, 2004.</w:t>
      </w:r>
    </w:p>
    <w:p w14:paraId="183F53F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 </w:t>
      </w:r>
      <w:r w:rsidRPr="00430019">
        <w:rPr>
          <w:rFonts w:ascii="Cambria" w:hAnsi="Cambria"/>
          <w:noProof/>
          <w:sz w:val="22"/>
        </w:rPr>
        <w:tab/>
      </w:r>
      <w:r w:rsidRPr="00430019">
        <w:rPr>
          <w:rFonts w:ascii="Cambria" w:hAnsi="Cambria"/>
          <w:b/>
          <w:bCs/>
          <w:noProof/>
          <w:sz w:val="22"/>
        </w:rPr>
        <w:t>Bates D</w:t>
      </w:r>
      <w:r w:rsidRPr="00430019">
        <w:rPr>
          <w:rFonts w:ascii="Cambria" w:hAnsi="Cambria"/>
          <w:noProof/>
          <w:sz w:val="22"/>
        </w:rPr>
        <w:t xml:space="preserve">, </w:t>
      </w:r>
      <w:r w:rsidRPr="00430019">
        <w:rPr>
          <w:rFonts w:ascii="Cambria" w:hAnsi="Cambria"/>
          <w:b/>
          <w:bCs/>
          <w:noProof/>
          <w:sz w:val="22"/>
        </w:rPr>
        <w:t>Mächler M</w:t>
      </w:r>
      <w:r w:rsidRPr="00430019">
        <w:rPr>
          <w:rFonts w:ascii="Cambria" w:hAnsi="Cambria"/>
          <w:noProof/>
          <w:sz w:val="22"/>
        </w:rPr>
        <w:t xml:space="preserve">, </w:t>
      </w:r>
      <w:r w:rsidRPr="00430019">
        <w:rPr>
          <w:rFonts w:ascii="Cambria" w:hAnsi="Cambria"/>
          <w:b/>
          <w:bCs/>
          <w:noProof/>
          <w:sz w:val="22"/>
        </w:rPr>
        <w:t>Bolker B</w:t>
      </w:r>
      <w:r w:rsidRPr="00430019">
        <w:rPr>
          <w:rFonts w:ascii="Cambria" w:hAnsi="Cambria"/>
          <w:noProof/>
          <w:sz w:val="22"/>
        </w:rPr>
        <w:t xml:space="preserve">, </w:t>
      </w:r>
      <w:r w:rsidRPr="00430019">
        <w:rPr>
          <w:rFonts w:ascii="Cambria" w:hAnsi="Cambria"/>
          <w:b/>
          <w:bCs/>
          <w:noProof/>
          <w:sz w:val="22"/>
        </w:rPr>
        <w:t>Walker S</w:t>
      </w:r>
      <w:r w:rsidRPr="00430019">
        <w:rPr>
          <w:rFonts w:ascii="Cambria" w:hAnsi="Cambria"/>
          <w:noProof/>
          <w:sz w:val="22"/>
        </w:rPr>
        <w:t xml:space="preserve">. Fitting Linear Mixed-Effects Models using lme4. </w:t>
      </w:r>
      <w:r w:rsidRPr="00430019">
        <w:rPr>
          <w:rFonts w:ascii="Cambria" w:hAnsi="Cambria"/>
          <w:i/>
          <w:iCs/>
          <w:noProof/>
          <w:sz w:val="22"/>
        </w:rPr>
        <w:t>ArXiv</w:t>
      </w:r>
      <w:r w:rsidRPr="00430019">
        <w:rPr>
          <w:rFonts w:ascii="Cambria" w:hAnsi="Cambria"/>
          <w:noProof/>
          <w:sz w:val="22"/>
        </w:rPr>
        <w:t xml:space="preserve"> 1406.5823: 1–51, 2014.</w:t>
      </w:r>
    </w:p>
    <w:p w14:paraId="5085106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 </w:t>
      </w:r>
      <w:r w:rsidRPr="00430019">
        <w:rPr>
          <w:rFonts w:ascii="Cambria" w:hAnsi="Cambria"/>
          <w:noProof/>
          <w:sz w:val="22"/>
        </w:rPr>
        <w:tab/>
      </w:r>
      <w:r w:rsidRPr="00430019">
        <w:rPr>
          <w:rFonts w:ascii="Cambria" w:hAnsi="Cambria"/>
          <w:b/>
          <w:bCs/>
          <w:noProof/>
          <w:sz w:val="22"/>
        </w:rPr>
        <w:t>Du Bois EF</w:t>
      </w:r>
      <w:r w:rsidRPr="00430019">
        <w:rPr>
          <w:rFonts w:ascii="Cambria" w:hAnsi="Cambria"/>
          <w:noProof/>
          <w:sz w:val="22"/>
        </w:rPr>
        <w:t xml:space="preserve">. CLINICAL CALORIMETRY: THIRTY-FIFTH PAPER. A GRAPHIC REPRESENTATION OF THE RESPIRATORY QUOTIENT AND THE PERCENTAGE OF CALORIES FROM PROTEIN, FAT, AND CARBOHYDRATE. </w:t>
      </w:r>
      <w:r w:rsidRPr="00430019">
        <w:rPr>
          <w:rFonts w:ascii="Cambria" w:hAnsi="Cambria"/>
          <w:i/>
          <w:iCs/>
          <w:noProof/>
          <w:sz w:val="22"/>
        </w:rPr>
        <w:t>J Biol Chem</w:t>
      </w:r>
      <w:r w:rsidRPr="00430019">
        <w:rPr>
          <w:rFonts w:ascii="Cambria" w:hAnsi="Cambria"/>
          <w:noProof/>
          <w:sz w:val="22"/>
        </w:rPr>
        <w:t xml:space="preserve"> 59: 43–49, 1924.</w:t>
      </w:r>
    </w:p>
    <w:p w14:paraId="1BD3524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6. </w:t>
      </w:r>
      <w:r w:rsidRPr="00430019">
        <w:rPr>
          <w:rFonts w:ascii="Cambria" w:hAnsi="Cambria"/>
          <w:noProof/>
          <w:sz w:val="22"/>
        </w:rPr>
        <w:tab/>
      </w:r>
      <w:r w:rsidRPr="00430019">
        <w:rPr>
          <w:rFonts w:ascii="Cambria" w:hAnsi="Cambria"/>
          <w:b/>
          <w:bCs/>
          <w:noProof/>
          <w:sz w:val="22"/>
        </w:rPr>
        <w:t>Bolton JL</w:t>
      </w:r>
      <w:r w:rsidRPr="00430019">
        <w:rPr>
          <w:rFonts w:ascii="Cambria" w:hAnsi="Cambria"/>
          <w:noProof/>
          <w:sz w:val="22"/>
        </w:rPr>
        <w:t xml:space="preserve">, </w:t>
      </w:r>
      <w:r w:rsidRPr="00430019">
        <w:rPr>
          <w:rFonts w:ascii="Cambria" w:hAnsi="Cambria"/>
          <w:b/>
          <w:bCs/>
          <w:noProof/>
          <w:sz w:val="22"/>
        </w:rPr>
        <w:t>Smith SH</w:t>
      </w:r>
      <w:r w:rsidRPr="00430019">
        <w:rPr>
          <w:rFonts w:ascii="Cambria" w:hAnsi="Cambria"/>
          <w:noProof/>
          <w:sz w:val="22"/>
        </w:rPr>
        <w:t xml:space="preserve">, </w:t>
      </w:r>
      <w:r w:rsidRPr="00430019">
        <w:rPr>
          <w:rFonts w:ascii="Cambria" w:hAnsi="Cambria"/>
          <w:b/>
          <w:bCs/>
          <w:noProof/>
          <w:sz w:val="22"/>
        </w:rPr>
        <w:t>Huff NC</w:t>
      </w:r>
      <w:r w:rsidRPr="00430019">
        <w:rPr>
          <w:rFonts w:ascii="Cambria" w:hAnsi="Cambria"/>
          <w:noProof/>
          <w:sz w:val="22"/>
        </w:rPr>
        <w:t xml:space="preserve">, </w:t>
      </w:r>
      <w:r w:rsidRPr="00430019">
        <w:rPr>
          <w:rFonts w:ascii="Cambria" w:hAnsi="Cambria"/>
          <w:b/>
          <w:bCs/>
          <w:noProof/>
          <w:sz w:val="22"/>
        </w:rPr>
        <w:t>Gilmour MI</w:t>
      </w:r>
      <w:r w:rsidRPr="00430019">
        <w:rPr>
          <w:rFonts w:ascii="Cambria" w:hAnsi="Cambria"/>
          <w:noProof/>
          <w:sz w:val="22"/>
        </w:rPr>
        <w:t xml:space="preserve">, </w:t>
      </w:r>
      <w:r w:rsidRPr="00430019">
        <w:rPr>
          <w:rFonts w:ascii="Cambria" w:hAnsi="Cambria"/>
          <w:b/>
          <w:bCs/>
          <w:noProof/>
          <w:sz w:val="22"/>
        </w:rPr>
        <w:t>Foster WM</w:t>
      </w:r>
      <w:r w:rsidRPr="00430019">
        <w:rPr>
          <w:rFonts w:ascii="Cambria" w:hAnsi="Cambria"/>
          <w:noProof/>
          <w:sz w:val="22"/>
        </w:rPr>
        <w:t xml:space="preserve">, </w:t>
      </w:r>
      <w:r w:rsidRPr="00430019">
        <w:rPr>
          <w:rFonts w:ascii="Cambria" w:hAnsi="Cambria"/>
          <w:b/>
          <w:bCs/>
          <w:noProof/>
          <w:sz w:val="22"/>
        </w:rPr>
        <w:t>Auten RL</w:t>
      </w:r>
      <w:r w:rsidRPr="00430019">
        <w:rPr>
          <w:rFonts w:ascii="Cambria" w:hAnsi="Cambria"/>
          <w:noProof/>
          <w:sz w:val="22"/>
        </w:rPr>
        <w:t xml:space="preserve">, </w:t>
      </w:r>
      <w:r w:rsidRPr="00430019">
        <w:rPr>
          <w:rFonts w:ascii="Cambria" w:hAnsi="Cambria"/>
          <w:b/>
          <w:bCs/>
          <w:noProof/>
          <w:sz w:val="22"/>
        </w:rPr>
        <w:t>Bilbo SD</w:t>
      </w:r>
      <w:r w:rsidRPr="00430019">
        <w:rPr>
          <w:rFonts w:ascii="Cambria" w:hAnsi="Cambria"/>
          <w:noProof/>
          <w:sz w:val="22"/>
        </w:rPr>
        <w:t xml:space="preserve">. Prenatal air pollution exposure induces neuroinflammation and predisposes offspring to weight gain in adulthood in a sex-specific manner. </w:t>
      </w:r>
      <w:r w:rsidRPr="00430019">
        <w:rPr>
          <w:rFonts w:ascii="Cambria" w:hAnsi="Cambria"/>
          <w:i/>
          <w:iCs/>
          <w:noProof/>
          <w:sz w:val="22"/>
        </w:rPr>
        <w:t>FASEB J</w:t>
      </w:r>
      <w:r w:rsidRPr="00430019">
        <w:rPr>
          <w:rFonts w:ascii="Cambria" w:hAnsi="Cambria"/>
          <w:noProof/>
          <w:sz w:val="22"/>
        </w:rPr>
        <w:t xml:space="preserve"> 26: 4743–4754, 2012.</w:t>
      </w:r>
    </w:p>
    <w:p w14:paraId="1508483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7. </w:t>
      </w:r>
      <w:r w:rsidRPr="00430019">
        <w:rPr>
          <w:rFonts w:ascii="Cambria" w:hAnsi="Cambria"/>
          <w:noProof/>
          <w:sz w:val="22"/>
        </w:rPr>
        <w:tab/>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Jerrett M</w:t>
      </w:r>
      <w:r w:rsidRPr="00430019">
        <w:rPr>
          <w:rFonts w:ascii="Cambria" w:hAnsi="Cambria"/>
          <w:noProof/>
          <w:sz w:val="22"/>
        </w:rPr>
        <w:t xml:space="preserve">, </w:t>
      </w:r>
      <w:r w:rsidRPr="00430019">
        <w:rPr>
          <w:rFonts w:ascii="Cambria" w:hAnsi="Cambria"/>
          <w:b/>
          <w:bCs/>
          <w:noProof/>
          <w:sz w:val="22"/>
        </w:rPr>
        <w:t>Brook JR</w:t>
      </w:r>
      <w:r w:rsidRPr="00430019">
        <w:rPr>
          <w:rFonts w:ascii="Cambria" w:hAnsi="Cambria"/>
          <w:noProof/>
          <w:sz w:val="22"/>
        </w:rPr>
        <w:t xml:space="preserve">, </w:t>
      </w:r>
      <w:r w:rsidRPr="00430019">
        <w:rPr>
          <w:rFonts w:ascii="Cambria" w:hAnsi="Cambria"/>
          <w:b/>
          <w:bCs/>
          <w:noProof/>
          <w:sz w:val="22"/>
        </w:rPr>
        <w:t>Bard RL</w:t>
      </w:r>
      <w:r w:rsidRPr="00430019">
        <w:rPr>
          <w:rFonts w:ascii="Cambria" w:hAnsi="Cambria"/>
          <w:noProof/>
          <w:sz w:val="22"/>
        </w:rPr>
        <w:t xml:space="preserve">, </w:t>
      </w:r>
      <w:r w:rsidRPr="00430019">
        <w:rPr>
          <w:rFonts w:ascii="Cambria" w:hAnsi="Cambria"/>
          <w:b/>
          <w:bCs/>
          <w:noProof/>
          <w:sz w:val="22"/>
        </w:rPr>
        <w:t>Finkelstein MM</w:t>
      </w:r>
      <w:r w:rsidRPr="00430019">
        <w:rPr>
          <w:rFonts w:ascii="Cambria" w:hAnsi="Cambria"/>
          <w:noProof/>
          <w:sz w:val="22"/>
        </w:rPr>
        <w:t xml:space="preserve">. The relationship between diabetes mellitus and traffic-related air pollution. </w:t>
      </w:r>
      <w:r w:rsidRPr="00430019">
        <w:rPr>
          <w:rFonts w:ascii="Cambria" w:hAnsi="Cambria"/>
          <w:i/>
          <w:iCs/>
          <w:noProof/>
          <w:sz w:val="22"/>
        </w:rPr>
        <w:t>J Occup Environ Med</w:t>
      </w:r>
      <w:r w:rsidRPr="00430019">
        <w:rPr>
          <w:rFonts w:ascii="Cambria" w:hAnsi="Cambria"/>
          <w:noProof/>
          <w:sz w:val="22"/>
        </w:rPr>
        <w:t xml:space="preserve"> 50: 32–8, 2008.</w:t>
      </w:r>
    </w:p>
    <w:p w14:paraId="79C7E27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8. </w:t>
      </w:r>
      <w:r w:rsidRPr="00430019">
        <w:rPr>
          <w:rFonts w:ascii="Cambria" w:hAnsi="Cambria"/>
          <w:noProof/>
          <w:sz w:val="22"/>
        </w:rPr>
        <w:tab/>
      </w:r>
      <w:r w:rsidRPr="00430019">
        <w:rPr>
          <w:rFonts w:ascii="Cambria" w:hAnsi="Cambria"/>
          <w:b/>
          <w:bCs/>
          <w:noProof/>
          <w:sz w:val="22"/>
        </w:rPr>
        <w:t>Brown LD</w:t>
      </w:r>
      <w:r w:rsidRPr="00430019">
        <w:rPr>
          <w:rFonts w:ascii="Cambria" w:hAnsi="Cambria"/>
          <w:noProof/>
          <w:sz w:val="22"/>
        </w:rPr>
        <w:t xml:space="preserve">. Endocrine regulation of fetal skeletal muscle growth: impact on future metabolic health. </w:t>
      </w:r>
      <w:r w:rsidRPr="00430019">
        <w:rPr>
          <w:rFonts w:ascii="Cambria" w:hAnsi="Cambria"/>
          <w:i/>
          <w:iCs/>
          <w:noProof/>
          <w:sz w:val="22"/>
        </w:rPr>
        <w:t>J Endocrinol</w:t>
      </w:r>
      <w:r w:rsidRPr="00430019">
        <w:rPr>
          <w:rFonts w:ascii="Cambria" w:hAnsi="Cambria"/>
          <w:noProof/>
          <w:sz w:val="22"/>
        </w:rPr>
        <w:t xml:space="preserve"> 221: R13–29, 2014.</w:t>
      </w:r>
    </w:p>
    <w:p w14:paraId="0448B43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9. </w:t>
      </w:r>
      <w:r w:rsidRPr="00430019">
        <w:rPr>
          <w:rFonts w:ascii="Cambria" w:hAnsi="Cambria"/>
          <w:noProof/>
          <w:sz w:val="22"/>
        </w:rPr>
        <w:tab/>
      </w:r>
      <w:r w:rsidRPr="00430019">
        <w:rPr>
          <w:rFonts w:ascii="Cambria" w:hAnsi="Cambria"/>
          <w:b/>
          <w:bCs/>
          <w:noProof/>
          <w:sz w:val="22"/>
        </w:rPr>
        <w:t>Burke V</w:t>
      </w:r>
      <w:r w:rsidRPr="00430019">
        <w:rPr>
          <w:rFonts w:ascii="Cambria" w:hAnsi="Cambria"/>
          <w:noProof/>
          <w:sz w:val="22"/>
        </w:rPr>
        <w:t xml:space="preserve">, </w:t>
      </w:r>
      <w:r w:rsidRPr="00430019">
        <w:rPr>
          <w:rFonts w:ascii="Cambria" w:hAnsi="Cambria"/>
          <w:b/>
          <w:bCs/>
          <w:noProof/>
          <w:sz w:val="22"/>
        </w:rPr>
        <w:t>Gracey MP</w:t>
      </w:r>
      <w:r w:rsidRPr="00430019">
        <w:rPr>
          <w:rFonts w:ascii="Cambria" w:hAnsi="Cambria"/>
          <w:noProof/>
          <w:sz w:val="22"/>
        </w:rPr>
        <w:t xml:space="preserve">, </w:t>
      </w:r>
      <w:r w:rsidRPr="00430019">
        <w:rPr>
          <w:rFonts w:ascii="Cambria" w:hAnsi="Cambria"/>
          <w:b/>
          <w:bCs/>
          <w:noProof/>
          <w:sz w:val="22"/>
        </w:rPr>
        <w:t>Milligan RA</w:t>
      </w:r>
      <w:r w:rsidRPr="00430019">
        <w:rPr>
          <w:rFonts w:ascii="Cambria" w:hAnsi="Cambria"/>
          <w:noProof/>
          <w:sz w:val="22"/>
        </w:rPr>
        <w:t xml:space="preserve">, </w:t>
      </w:r>
      <w:r w:rsidRPr="00430019">
        <w:rPr>
          <w:rFonts w:ascii="Cambria" w:hAnsi="Cambria"/>
          <w:b/>
          <w:bCs/>
          <w:noProof/>
          <w:sz w:val="22"/>
        </w:rPr>
        <w:t>Thompson C</w:t>
      </w:r>
      <w:r w:rsidRPr="00430019">
        <w:rPr>
          <w:rFonts w:ascii="Cambria" w:hAnsi="Cambria"/>
          <w:noProof/>
          <w:sz w:val="22"/>
        </w:rPr>
        <w:t xml:space="preserve">, </w:t>
      </w:r>
      <w:r w:rsidRPr="00430019">
        <w:rPr>
          <w:rFonts w:ascii="Cambria" w:hAnsi="Cambria"/>
          <w:b/>
          <w:bCs/>
          <w:noProof/>
          <w:sz w:val="22"/>
        </w:rPr>
        <w:t>Taggart AC</w:t>
      </w:r>
      <w:r w:rsidRPr="00430019">
        <w:rPr>
          <w:rFonts w:ascii="Cambria" w:hAnsi="Cambria"/>
          <w:noProof/>
          <w:sz w:val="22"/>
        </w:rPr>
        <w:t xml:space="preserve">, </w:t>
      </w:r>
      <w:r w:rsidRPr="00430019">
        <w:rPr>
          <w:rFonts w:ascii="Cambria" w:hAnsi="Cambria"/>
          <w:b/>
          <w:bCs/>
          <w:noProof/>
          <w:sz w:val="22"/>
        </w:rPr>
        <w:t>Beilin LJ</w:t>
      </w:r>
      <w:r w:rsidRPr="00430019">
        <w:rPr>
          <w:rFonts w:ascii="Cambria" w:hAnsi="Cambria"/>
          <w:noProof/>
          <w:sz w:val="22"/>
        </w:rPr>
        <w:t xml:space="preserve">. Parental smoking and risk factors for cardiovascular disease in 10- to 12-year-old children. </w:t>
      </w:r>
      <w:r w:rsidRPr="00430019">
        <w:rPr>
          <w:rFonts w:ascii="Cambria" w:hAnsi="Cambria"/>
          <w:i/>
          <w:iCs/>
          <w:noProof/>
          <w:sz w:val="22"/>
        </w:rPr>
        <w:t>J Pediatr</w:t>
      </w:r>
      <w:r w:rsidRPr="00430019">
        <w:rPr>
          <w:rFonts w:ascii="Cambria" w:hAnsi="Cambria"/>
          <w:noProof/>
          <w:sz w:val="22"/>
        </w:rPr>
        <w:t xml:space="preserve"> 133: 206–213, 1998.</w:t>
      </w:r>
    </w:p>
    <w:p w14:paraId="7435B37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10. </w:t>
      </w:r>
      <w:r w:rsidRPr="00430019">
        <w:rPr>
          <w:rFonts w:ascii="Cambria" w:hAnsi="Cambria"/>
          <w:noProof/>
          <w:sz w:val="22"/>
        </w:rPr>
        <w:tab/>
      </w:r>
      <w:r w:rsidRPr="00430019">
        <w:rPr>
          <w:rFonts w:ascii="Cambria" w:hAnsi="Cambria"/>
          <w:b/>
          <w:bCs/>
          <w:noProof/>
          <w:sz w:val="22"/>
        </w:rPr>
        <w:t>Cakmak S</w:t>
      </w:r>
      <w:r w:rsidRPr="00430019">
        <w:rPr>
          <w:rFonts w:ascii="Cambria" w:hAnsi="Cambria"/>
          <w:noProof/>
          <w:sz w:val="22"/>
        </w:rPr>
        <w:t xml:space="preserve">, </w:t>
      </w:r>
      <w:r w:rsidRPr="00430019">
        <w:rPr>
          <w:rFonts w:ascii="Cambria" w:hAnsi="Cambria"/>
          <w:b/>
          <w:bCs/>
          <w:noProof/>
          <w:sz w:val="22"/>
        </w:rPr>
        <w:t>Dales R</w:t>
      </w:r>
      <w:r w:rsidRPr="00430019">
        <w:rPr>
          <w:rFonts w:ascii="Cambria" w:hAnsi="Cambria"/>
          <w:noProof/>
          <w:sz w:val="22"/>
        </w:rPr>
        <w:t xml:space="preserve">, </w:t>
      </w:r>
      <w:r w:rsidRPr="00430019">
        <w:rPr>
          <w:rFonts w:ascii="Cambria" w:hAnsi="Cambria"/>
          <w:b/>
          <w:bCs/>
          <w:noProof/>
          <w:sz w:val="22"/>
        </w:rPr>
        <w:t>Leech J</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The influence of air pollution on cardiovascular and pulmonary function and exercise capacity: Canadian Health Measures Survey (CHMS). </w:t>
      </w:r>
      <w:r w:rsidRPr="00430019">
        <w:rPr>
          <w:rFonts w:ascii="Cambria" w:hAnsi="Cambria"/>
          <w:i/>
          <w:iCs/>
          <w:noProof/>
          <w:sz w:val="22"/>
        </w:rPr>
        <w:t>Environ Res</w:t>
      </w:r>
      <w:r w:rsidRPr="00430019">
        <w:rPr>
          <w:rFonts w:ascii="Cambria" w:hAnsi="Cambria"/>
          <w:noProof/>
          <w:sz w:val="22"/>
        </w:rPr>
        <w:t xml:space="preserve"> 111: 1309–12, 2011.</w:t>
      </w:r>
    </w:p>
    <w:p w14:paraId="4B3292C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11. </w:t>
      </w:r>
      <w:r w:rsidRPr="00430019">
        <w:rPr>
          <w:rFonts w:ascii="Cambria" w:hAnsi="Cambria"/>
          <w:noProof/>
          <w:sz w:val="22"/>
        </w:rPr>
        <w:tab/>
      </w:r>
      <w:r w:rsidRPr="00430019">
        <w:rPr>
          <w:rFonts w:ascii="Cambria" w:hAnsi="Cambria"/>
          <w:b/>
          <w:bCs/>
          <w:noProof/>
          <w:sz w:val="22"/>
        </w:rPr>
        <w:t>Cowley M a.</w:t>
      </w:r>
      <w:r w:rsidRPr="00430019">
        <w:rPr>
          <w:rFonts w:ascii="Cambria" w:hAnsi="Cambria"/>
          <w:noProof/>
          <w:sz w:val="22"/>
        </w:rPr>
        <w:t xml:space="preserve">, </w:t>
      </w:r>
      <w:r w:rsidRPr="00430019">
        <w:rPr>
          <w:rFonts w:ascii="Cambria" w:hAnsi="Cambria"/>
          <w:b/>
          <w:bCs/>
          <w:noProof/>
          <w:sz w:val="22"/>
        </w:rPr>
        <w:t>Smith RG</w:t>
      </w:r>
      <w:r w:rsidRPr="00430019">
        <w:rPr>
          <w:rFonts w:ascii="Cambria" w:hAnsi="Cambria"/>
          <w:noProof/>
          <w:sz w:val="22"/>
        </w:rPr>
        <w:t xml:space="preserve">, </w:t>
      </w:r>
      <w:r w:rsidRPr="00430019">
        <w:rPr>
          <w:rFonts w:ascii="Cambria" w:hAnsi="Cambria"/>
          <w:b/>
          <w:bCs/>
          <w:noProof/>
          <w:sz w:val="22"/>
        </w:rPr>
        <w:t>Diano S</w:t>
      </w:r>
      <w:r w:rsidRPr="00430019">
        <w:rPr>
          <w:rFonts w:ascii="Cambria" w:hAnsi="Cambria"/>
          <w:noProof/>
          <w:sz w:val="22"/>
        </w:rPr>
        <w:t xml:space="preserve">, </w:t>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Pronchuk N</w:t>
      </w:r>
      <w:r w:rsidRPr="00430019">
        <w:rPr>
          <w:rFonts w:ascii="Cambria" w:hAnsi="Cambria"/>
          <w:noProof/>
          <w:sz w:val="22"/>
        </w:rPr>
        <w:t xml:space="preserve">, </w:t>
      </w:r>
      <w:r w:rsidRPr="00430019">
        <w:rPr>
          <w:rFonts w:ascii="Cambria" w:hAnsi="Cambria"/>
          <w:b/>
          <w:bCs/>
          <w:noProof/>
          <w:sz w:val="22"/>
        </w:rPr>
        <w:t>Grove KL</w:t>
      </w:r>
      <w:r w:rsidRPr="00430019">
        <w:rPr>
          <w:rFonts w:ascii="Cambria" w:hAnsi="Cambria"/>
          <w:noProof/>
          <w:sz w:val="22"/>
        </w:rPr>
        <w:t xml:space="preserve">, </w:t>
      </w:r>
      <w:r w:rsidRPr="00430019">
        <w:rPr>
          <w:rFonts w:ascii="Cambria" w:hAnsi="Cambria"/>
          <w:b/>
          <w:bCs/>
          <w:noProof/>
          <w:sz w:val="22"/>
        </w:rPr>
        <w:t>Strasburger CJ</w:t>
      </w:r>
      <w:r w:rsidRPr="00430019">
        <w:rPr>
          <w:rFonts w:ascii="Cambria" w:hAnsi="Cambria"/>
          <w:noProof/>
          <w:sz w:val="22"/>
        </w:rPr>
        <w:t xml:space="preserve">, </w:t>
      </w:r>
      <w:r w:rsidRPr="00430019">
        <w:rPr>
          <w:rFonts w:ascii="Cambria" w:hAnsi="Cambria"/>
          <w:b/>
          <w:bCs/>
          <w:noProof/>
          <w:sz w:val="22"/>
        </w:rPr>
        <w:t>Bidlingmaier M</w:t>
      </w:r>
      <w:r w:rsidRPr="00430019">
        <w:rPr>
          <w:rFonts w:ascii="Cambria" w:hAnsi="Cambria"/>
          <w:noProof/>
          <w:sz w:val="22"/>
        </w:rPr>
        <w:t xml:space="preserve">, </w:t>
      </w:r>
      <w:r w:rsidRPr="00430019">
        <w:rPr>
          <w:rFonts w:ascii="Cambria" w:hAnsi="Cambria"/>
          <w:b/>
          <w:bCs/>
          <w:noProof/>
          <w:sz w:val="22"/>
        </w:rPr>
        <w:t>Esterman M</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w:t>
      </w:r>
      <w:r w:rsidRPr="00430019">
        <w:rPr>
          <w:rFonts w:ascii="Cambria" w:hAnsi="Cambria"/>
          <w:b/>
          <w:bCs/>
          <w:noProof/>
          <w:sz w:val="22"/>
        </w:rPr>
        <w:t>Garcia-Segura LM</w:t>
      </w:r>
      <w:r w:rsidRPr="00430019">
        <w:rPr>
          <w:rFonts w:ascii="Cambria" w:hAnsi="Cambria"/>
          <w:noProof/>
          <w:sz w:val="22"/>
        </w:rPr>
        <w:t xml:space="preserve">, </w:t>
      </w:r>
      <w:r w:rsidRPr="00430019">
        <w:rPr>
          <w:rFonts w:ascii="Cambria" w:hAnsi="Cambria"/>
          <w:b/>
          <w:bCs/>
          <w:noProof/>
          <w:sz w:val="22"/>
        </w:rPr>
        <w:t>Nillni E a.</w:t>
      </w:r>
      <w:r w:rsidRPr="00430019">
        <w:rPr>
          <w:rFonts w:ascii="Cambria" w:hAnsi="Cambria"/>
          <w:noProof/>
          <w:sz w:val="22"/>
        </w:rPr>
        <w:t xml:space="preserve">, </w:t>
      </w:r>
      <w:r w:rsidRPr="00430019">
        <w:rPr>
          <w:rFonts w:ascii="Cambria" w:hAnsi="Cambria"/>
          <w:b/>
          <w:bCs/>
          <w:noProof/>
          <w:sz w:val="22"/>
        </w:rPr>
        <w:t>Mendez P</w:t>
      </w:r>
      <w:r w:rsidRPr="00430019">
        <w:rPr>
          <w:rFonts w:ascii="Cambria" w:hAnsi="Cambria"/>
          <w:noProof/>
          <w:sz w:val="22"/>
        </w:rPr>
        <w:t xml:space="preserve">, </w:t>
      </w:r>
      <w:r w:rsidRPr="00430019">
        <w:rPr>
          <w:rFonts w:ascii="Cambria" w:hAnsi="Cambria"/>
          <w:b/>
          <w:bCs/>
          <w:noProof/>
          <w:sz w:val="22"/>
        </w:rPr>
        <w:t>Low MJ</w:t>
      </w:r>
      <w:r w:rsidRPr="00430019">
        <w:rPr>
          <w:rFonts w:ascii="Cambria" w:hAnsi="Cambria"/>
          <w:noProof/>
          <w:sz w:val="22"/>
        </w:rPr>
        <w:t xml:space="preserve">, </w:t>
      </w:r>
      <w:r w:rsidRPr="00430019">
        <w:rPr>
          <w:rFonts w:ascii="Cambria" w:hAnsi="Cambria"/>
          <w:b/>
          <w:bCs/>
          <w:noProof/>
          <w:sz w:val="22"/>
        </w:rPr>
        <w:t>Sotonyi P</w:t>
      </w:r>
      <w:r w:rsidRPr="00430019">
        <w:rPr>
          <w:rFonts w:ascii="Cambria" w:hAnsi="Cambria"/>
          <w:noProof/>
          <w:sz w:val="22"/>
        </w:rPr>
        <w:t xml:space="preserve">, </w:t>
      </w:r>
      <w:r w:rsidRPr="00430019">
        <w:rPr>
          <w:rFonts w:ascii="Cambria" w:hAnsi="Cambria"/>
          <w:b/>
          <w:bCs/>
          <w:noProof/>
          <w:sz w:val="22"/>
        </w:rPr>
        <w:t>Friedman JM</w:t>
      </w:r>
      <w:r w:rsidRPr="00430019">
        <w:rPr>
          <w:rFonts w:ascii="Cambria" w:hAnsi="Cambria"/>
          <w:noProof/>
          <w:sz w:val="22"/>
        </w:rPr>
        <w:t xml:space="preserve">, </w:t>
      </w:r>
      <w:r w:rsidRPr="00430019">
        <w:rPr>
          <w:rFonts w:ascii="Cambria" w:hAnsi="Cambria"/>
          <w:b/>
          <w:bCs/>
          <w:noProof/>
          <w:sz w:val="22"/>
        </w:rPr>
        <w:t>Liu H</w:t>
      </w:r>
      <w:r w:rsidRPr="00430019">
        <w:rPr>
          <w:rFonts w:ascii="Cambria" w:hAnsi="Cambria"/>
          <w:noProof/>
          <w:sz w:val="22"/>
        </w:rPr>
        <w:t xml:space="preserve">, </w:t>
      </w:r>
      <w:r w:rsidRPr="00430019">
        <w:rPr>
          <w:rFonts w:ascii="Cambria" w:hAnsi="Cambria"/>
          <w:b/>
          <w:bCs/>
          <w:noProof/>
          <w:sz w:val="22"/>
        </w:rPr>
        <w:t>Pinto S</w:t>
      </w:r>
      <w:r w:rsidRPr="00430019">
        <w:rPr>
          <w:rFonts w:ascii="Cambria" w:hAnsi="Cambria"/>
          <w:noProof/>
          <w:sz w:val="22"/>
        </w:rPr>
        <w:t xml:space="preserve">, </w:t>
      </w:r>
      <w:r w:rsidRPr="00430019">
        <w:rPr>
          <w:rFonts w:ascii="Cambria" w:hAnsi="Cambria"/>
          <w:b/>
          <w:bCs/>
          <w:noProof/>
          <w:sz w:val="22"/>
        </w:rPr>
        <w:t>Colmers WF</w:t>
      </w:r>
      <w:r w:rsidRPr="00430019">
        <w:rPr>
          <w:rFonts w:ascii="Cambria" w:hAnsi="Cambria"/>
          <w:noProof/>
          <w:sz w:val="22"/>
        </w:rPr>
        <w:t xml:space="preserve">, </w:t>
      </w:r>
      <w:r w:rsidRPr="00430019">
        <w:rPr>
          <w:rFonts w:ascii="Cambria" w:hAnsi="Cambria"/>
          <w:b/>
          <w:bCs/>
          <w:noProof/>
          <w:sz w:val="22"/>
        </w:rPr>
        <w:t>Cone RD</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The distribution and mechanism of action of ghrelin in the CNS demonstrates a novel hypothalamic circuit regulating energy homeostasis. </w:t>
      </w:r>
      <w:r w:rsidRPr="00430019">
        <w:rPr>
          <w:rFonts w:ascii="Cambria" w:hAnsi="Cambria"/>
          <w:i/>
          <w:iCs/>
          <w:noProof/>
          <w:sz w:val="22"/>
        </w:rPr>
        <w:t>Neuron</w:t>
      </w:r>
      <w:r w:rsidRPr="00430019">
        <w:rPr>
          <w:rFonts w:ascii="Cambria" w:hAnsi="Cambria"/>
          <w:noProof/>
          <w:sz w:val="22"/>
        </w:rPr>
        <w:t xml:space="preserve"> 37: 649–661, 2003.</w:t>
      </w:r>
    </w:p>
    <w:p w14:paraId="6E35BF1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12. </w:t>
      </w:r>
      <w:r w:rsidRPr="00430019">
        <w:rPr>
          <w:rFonts w:ascii="Cambria" w:hAnsi="Cambria"/>
          <w:noProof/>
          <w:sz w:val="22"/>
        </w:rPr>
        <w:tab/>
      </w:r>
      <w:r w:rsidRPr="00430019">
        <w:rPr>
          <w:rFonts w:ascii="Cambria" w:hAnsi="Cambria"/>
          <w:b/>
          <w:bCs/>
          <w:noProof/>
          <w:sz w:val="22"/>
        </w:rPr>
        <w:t>Crawley HF</w:t>
      </w:r>
      <w:r w:rsidRPr="00430019">
        <w:rPr>
          <w:rFonts w:ascii="Cambria" w:hAnsi="Cambria"/>
          <w:noProof/>
          <w:sz w:val="22"/>
        </w:rPr>
        <w:t xml:space="preserve">, </w:t>
      </w:r>
      <w:r w:rsidRPr="00430019">
        <w:rPr>
          <w:rFonts w:ascii="Cambria" w:hAnsi="Cambria"/>
          <w:b/>
          <w:bCs/>
          <w:noProof/>
          <w:sz w:val="22"/>
        </w:rPr>
        <w:t>While D</w:t>
      </w:r>
      <w:r w:rsidRPr="00430019">
        <w:rPr>
          <w:rFonts w:ascii="Cambria" w:hAnsi="Cambria"/>
          <w:noProof/>
          <w:sz w:val="22"/>
        </w:rPr>
        <w:t xml:space="preserve">. Parental smoking and the nutrient intake and food choice of British teenagers aged 16-17 years. </w:t>
      </w:r>
      <w:r w:rsidRPr="00430019">
        <w:rPr>
          <w:rFonts w:ascii="Cambria" w:hAnsi="Cambria"/>
          <w:i/>
          <w:iCs/>
          <w:noProof/>
          <w:sz w:val="22"/>
        </w:rPr>
        <w:t>J Epidemiol Community Heal</w:t>
      </w:r>
      <w:r w:rsidRPr="00430019">
        <w:rPr>
          <w:rFonts w:ascii="Cambria" w:hAnsi="Cambria"/>
          <w:noProof/>
          <w:sz w:val="22"/>
        </w:rPr>
        <w:t xml:space="preserve"> 50: 306–312, 1996.</w:t>
      </w:r>
    </w:p>
    <w:p w14:paraId="1EF1F882"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13. </w:t>
      </w:r>
      <w:r w:rsidRPr="00430019">
        <w:rPr>
          <w:rFonts w:ascii="Cambria" w:hAnsi="Cambria"/>
          <w:noProof/>
          <w:sz w:val="22"/>
        </w:rPr>
        <w:tab/>
      </w:r>
      <w:r w:rsidRPr="00430019">
        <w:rPr>
          <w:rFonts w:ascii="Cambria" w:hAnsi="Cambria"/>
          <w:b/>
          <w:bCs/>
          <w:noProof/>
          <w:sz w:val="22"/>
        </w:rPr>
        <w:t>dela Cruz ALN</w:t>
      </w:r>
      <w:r w:rsidRPr="00430019">
        <w:rPr>
          <w:rFonts w:ascii="Cambria" w:hAnsi="Cambria"/>
          <w:noProof/>
          <w:sz w:val="22"/>
        </w:rPr>
        <w:t xml:space="preserve">, </w:t>
      </w:r>
      <w:r w:rsidRPr="00430019">
        <w:rPr>
          <w:rFonts w:ascii="Cambria" w:hAnsi="Cambria"/>
          <w:b/>
          <w:bCs/>
          <w:noProof/>
          <w:sz w:val="22"/>
        </w:rPr>
        <w:t>Gehling W</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Cook R</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Detection of environmentally persistent free radicals at a superfund wood treating site. </w:t>
      </w:r>
      <w:r w:rsidRPr="00430019">
        <w:rPr>
          <w:rFonts w:ascii="Cambria" w:hAnsi="Cambria"/>
          <w:i/>
          <w:iCs/>
          <w:noProof/>
          <w:sz w:val="22"/>
        </w:rPr>
        <w:t>Environ Sci Technol</w:t>
      </w:r>
      <w:r w:rsidRPr="00430019">
        <w:rPr>
          <w:rFonts w:ascii="Cambria" w:hAnsi="Cambria"/>
          <w:noProof/>
          <w:sz w:val="22"/>
        </w:rPr>
        <w:t xml:space="preserve"> 45: 6356–65, 2011.</w:t>
      </w:r>
    </w:p>
    <w:p w14:paraId="43D74A9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14. </w:t>
      </w:r>
      <w:r w:rsidRPr="00430019">
        <w:rPr>
          <w:rFonts w:ascii="Cambria" w:hAnsi="Cambria"/>
          <w:noProof/>
          <w:sz w:val="22"/>
        </w:rPr>
        <w:tab/>
      </w:r>
      <w:r w:rsidRPr="00430019">
        <w:rPr>
          <w:rFonts w:ascii="Cambria" w:hAnsi="Cambria"/>
          <w:b/>
          <w:bCs/>
          <w:noProof/>
          <w:sz w:val="22"/>
        </w:rPr>
        <w:t>Cutrufello PT</w:t>
      </w:r>
      <w:r w:rsidRPr="00430019">
        <w:rPr>
          <w:rFonts w:ascii="Cambria" w:hAnsi="Cambria"/>
          <w:noProof/>
          <w:sz w:val="22"/>
        </w:rPr>
        <w:t xml:space="preserve">, </w:t>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Smoliga JM</w:t>
      </w:r>
      <w:r w:rsidRPr="00430019">
        <w:rPr>
          <w:rFonts w:ascii="Cambria" w:hAnsi="Cambria"/>
          <w:noProof/>
          <w:sz w:val="22"/>
        </w:rPr>
        <w:t xml:space="preserve">, </w:t>
      </w:r>
      <w:r w:rsidRPr="00430019">
        <w:rPr>
          <w:rFonts w:ascii="Cambria" w:hAnsi="Cambria"/>
          <w:b/>
          <w:bCs/>
          <w:noProof/>
          <w:sz w:val="22"/>
        </w:rPr>
        <w:t>Stylianides GA</w:t>
      </w:r>
      <w:r w:rsidRPr="00430019">
        <w:rPr>
          <w:rFonts w:ascii="Cambria" w:hAnsi="Cambria"/>
          <w:noProof/>
          <w:sz w:val="22"/>
        </w:rPr>
        <w:t xml:space="preserve">. Inhaled whole exhaust and its effect on exercise performance and vascular function. </w:t>
      </w:r>
      <w:r w:rsidRPr="00430019">
        <w:rPr>
          <w:rFonts w:ascii="Cambria" w:hAnsi="Cambria"/>
          <w:i/>
          <w:iCs/>
          <w:noProof/>
          <w:sz w:val="22"/>
        </w:rPr>
        <w:t>Inhal Toxicol</w:t>
      </w:r>
      <w:r w:rsidRPr="00430019">
        <w:rPr>
          <w:rFonts w:ascii="Cambria" w:hAnsi="Cambria"/>
          <w:noProof/>
          <w:sz w:val="22"/>
        </w:rPr>
        <w:t xml:space="preserve"> 23: 658–67, 2011.</w:t>
      </w:r>
    </w:p>
    <w:p w14:paraId="3555B25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15. </w:t>
      </w:r>
      <w:r w:rsidRPr="00430019">
        <w:rPr>
          <w:rFonts w:ascii="Cambria" w:hAnsi="Cambria"/>
          <w:noProof/>
          <w:sz w:val="22"/>
        </w:rPr>
        <w:tab/>
      </w:r>
      <w:r w:rsidRPr="00430019">
        <w:rPr>
          <w:rFonts w:ascii="Cambria" w:hAnsi="Cambria"/>
          <w:b/>
          <w:bCs/>
          <w:noProof/>
          <w:sz w:val="22"/>
        </w:rPr>
        <w:t>Dellinger B</w:t>
      </w:r>
      <w:r w:rsidRPr="00430019">
        <w:rPr>
          <w:rFonts w:ascii="Cambria" w:hAnsi="Cambria"/>
          <w:noProof/>
          <w:sz w:val="22"/>
        </w:rPr>
        <w:t xml:space="preserve">, </w:t>
      </w:r>
      <w:r w:rsidRPr="00430019">
        <w:rPr>
          <w:rFonts w:ascii="Cambria" w:hAnsi="Cambria"/>
          <w:b/>
          <w:bCs/>
          <w:noProof/>
          <w:sz w:val="22"/>
        </w:rPr>
        <w:t>Pryor W a.</w:t>
      </w:r>
      <w:r w:rsidRPr="00430019">
        <w:rPr>
          <w:rFonts w:ascii="Cambria" w:hAnsi="Cambria"/>
          <w:noProof/>
          <w:sz w:val="22"/>
        </w:rPr>
        <w:t xml:space="preserve">, </w:t>
      </w:r>
      <w:r w:rsidRPr="00430019">
        <w:rPr>
          <w:rFonts w:ascii="Cambria" w:hAnsi="Cambria"/>
          <w:b/>
          <w:bCs/>
          <w:noProof/>
          <w:sz w:val="22"/>
        </w:rPr>
        <w:t>Cueto R</w:t>
      </w:r>
      <w:r w:rsidRPr="00430019">
        <w:rPr>
          <w:rFonts w:ascii="Cambria" w:hAnsi="Cambria"/>
          <w:noProof/>
          <w:sz w:val="22"/>
        </w:rPr>
        <w:t xml:space="preserve">, </w:t>
      </w:r>
      <w:r w:rsidRPr="00430019">
        <w:rPr>
          <w:rFonts w:ascii="Cambria" w:hAnsi="Cambria"/>
          <w:b/>
          <w:bCs/>
          <w:noProof/>
          <w:sz w:val="22"/>
        </w:rPr>
        <w:t>Squadrito GL</w:t>
      </w:r>
      <w:r w:rsidRPr="00430019">
        <w:rPr>
          <w:rFonts w:ascii="Cambria" w:hAnsi="Cambria"/>
          <w:noProof/>
          <w:sz w:val="22"/>
        </w:rPr>
        <w:t xml:space="preserve">, </w:t>
      </w:r>
      <w:r w:rsidRPr="00430019">
        <w:rPr>
          <w:rFonts w:ascii="Cambria" w:hAnsi="Cambria"/>
          <w:b/>
          <w:bCs/>
          <w:noProof/>
          <w:sz w:val="22"/>
        </w:rPr>
        <w:t>Hegde V</w:t>
      </w:r>
      <w:r w:rsidRPr="00430019">
        <w:rPr>
          <w:rFonts w:ascii="Cambria" w:hAnsi="Cambria"/>
          <w:noProof/>
          <w:sz w:val="22"/>
        </w:rPr>
        <w:t xml:space="preserve">, </w:t>
      </w:r>
      <w:r w:rsidRPr="00430019">
        <w:rPr>
          <w:rFonts w:ascii="Cambria" w:hAnsi="Cambria"/>
          <w:b/>
          <w:bCs/>
          <w:noProof/>
          <w:sz w:val="22"/>
        </w:rPr>
        <w:t>Deutsch W a.</w:t>
      </w:r>
      <w:r w:rsidRPr="00430019">
        <w:rPr>
          <w:rFonts w:ascii="Cambria" w:hAnsi="Cambria"/>
          <w:noProof/>
          <w:sz w:val="22"/>
        </w:rPr>
        <w:t xml:space="preserve"> Role of free radicals in the toxicity of airborne fine particulate matter. </w:t>
      </w:r>
      <w:r w:rsidRPr="00430019">
        <w:rPr>
          <w:rFonts w:ascii="Cambria" w:hAnsi="Cambria"/>
          <w:i/>
          <w:iCs/>
          <w:noProof/>
          <w:sz w:val="22"/>
        </w:rPr>
        <w:t>Chem Res Toxicol</w:t>
      </w:r>
      <w:r w:rsidRPr="00430019">
        <w:rPr>
          <w:rFonts w:ascii="Cambria" w:hAnsi="Cambria"/>
          <w:noProof/>
          <w:sz w:val="22"/>
        </w:rPr>
        <w:t xml:space="preserve"> 14: 1371–1377, 2001.</w:t>
      </w:r>
    </w:p>
    <w:p w14:paraId="33A7768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16. </w:t>
      </w:r>
      <w:r w:rsidRPr="00430019">
        <w:rPr>
          <w:rFonts w:ascii="Cambria" w:hAnsi="Cambria"/>
          <w:noProof/>
          <w:sz w:val="22"/>
        </w:rPr>
        <w:tab/>
      </w:r>
      <w:r w:rsidRPr="00430019">
        <w:rPr>
          <w:rFonts w:ascii="Cambria" w:hAnsi="Cambria"/>
          <w:b/>
          <w:bCs/>
          <w:noProof/>
          <w:sz w:val="22"/>
        </w:rPr>
        <w:t>Echtay KS</w:t>
      </w:r>
      <w:r w:rsidRPr="00430019">
        <w:rPr>
          <w:rFonts w:ascii="Cambria" w:hAnsi="Cambria"/>
          <w:noProof/>
          <w:sz w:val="22"/>
        </w:rPr>
        <w:t xml:space="preserve">, </w:t>
      </w:r>
      <w:r w:rsidRPr="00430019">
        <w:rPr>
          <w:rFonts w:ascii="Cambria" w:hAnsi="Cambria"/>
          <w:b/>
          <w:bCs/>
          <w:noProof/>
          <w:sz w:val="22"/>
        </w:rPr>
        <w:t>Roussel D</w:t>
      </w:r>
      <w:r w:rsidRPr="00430019">
        <w:rPr>
          <w:rFonts w:ascii="Cambria" w:hAnsi="Cambria"/>
          <w:noProof/>
          <w:sz w:val="22"/>
        </w:rPr>
        <w:t xml:space="preserve">, </w:t>
      </w:r>
      <w:r w:rsidRPr="00430019">
        <w:rPr>
          <w:rFonts w:ascii="Cambria" w:hAnsi="Cambria"/>
          <w:b/>
          <w:bCs/>
          <w:noProof/>
          <w:sz w:val="22"/>
        </w:rPr>
        <w:t>St-Pierre J</w:t>
      </w:r>
      <w:r w:rsidRPr="00430019">
        <w:rPr>
          <w:rFonts w:ascii="Cambria" w:hAnsi="Cambria"/>
          <w:noProof/>
          <w:sz w:val="22"/>
        </w:rPr>
        <w:t xml:space="preserve">, </w:t>
      </w:r>
      <w:r w:rsidRPr="00430019">
        <w:rPr>
          <w:rFonts w:ascii="Cambria" w:hAnsi="Cambria"/>
          <w:b/>
          <w:bCs/>
          <w:noProof/>
          <w:sz w:val="22"/>
        </w:rPr>
        <w:t>Jekabsons MB</w:t>
      </w:r>
      <w:r w:rsidRPr="00430019">
        <w:rPr>
          <w:rFonts w:ascii="Cambria" w:hAnsi="Cambria"/>
          <w:noProof/>
          <w:sz w:val="22"/>
        </w:rPr>
        <w:t xml:space="preserve">, </w:t>
      </w:r>
      <w:r w:rsidRPr="00430019">
        <w:rPr>
          <w:rFonts w:ascii="Cambria" w:hAnsi="Cambria"/>
          <w:b/>
          <w:bCs/>
          <w:noProof/>
          <w:sz w:val="22"/>
        </w:rPr>
        <w:t>Cadenas S</w:t>
      </w:r>
      <w:r w:rsidRPr="00430019">
        <w:rPr>
          <w:rFonts w:ascii="Cambria" w:hAnsi="Cambria"/>
          <w:noProof/>
          <w:sz w:val="22"/>
        </w:rPr>
        <w:t xml:space="preserve">, </w:t>
      </w:r>
      <w:r w:rsidRPr="00430019">
        <w:rPr>
          <w:rFonts w:ascii="Cambria" w:hAnsi="Cambria"/>
          <w:b/>
          <w:bCs/>
          <w:noProof/>
          <w:sz w:val="22"/>
        </w:rPr>
        <w:t>Stuart J a</w:t>
      </w:r>
      <w:r w:rsidRPr="00430019">
        <w:rPr>
          <w:rFonts w:ascii="Cambria" w:hAnsi="Cambria"/>
          <w:noProof/>
          <w:sz w:val="22"/>
        </w:rPr>
        <w:t xml:space="preserve">, </w:t>
      </w:r>
      <w:r w:rsidRPr="00430019">
        <w:rPr>
          <w:rFonts w:ascii="Cambria" w:hAnsi="Cambria"/>
          <w:b/>
          <w:bCs/>
          <w:noProof/>
          <w:sz w:val="22"/>
        </w:rPr>
        <w:t>Harper J a</w:t>
      </w:r>
      <w:r w:rsidRPr="00430019">
        <w:rPr>
          <w:rFonts w:ascii="Cambria" w:hAnsi="Cambria"/>
          <w:noProof/>
          <w:sz w:val="22"/>
        </w:rPr>
        <w:t xml:space="preserve">, </w:t>
      </w:r>
      <w:r w:rsidRPr="00430019">
        <w:rPr>
          <w:rFonts w:ascii="Cambria" w:hAnsi="Cambria"/>
          <w:b/>
          <w:bCs/>
          <w:noProof/>
          <w:sz w:val="22"/>
        </w:rPr>
        <w:t>Roebuck SJ</w:t>
      </w:r>
      <w:r w:rsidRPr="00430019">
        <w:rPr>
          <w:rFonts w:ascii="Cambria" w:hAnsi="Cambria"/>
          <w:noProof/>
          <w:sz w:val="22"/>
        </w:rPr>
        <w:t xml:space="preserve">, </w:t>
      </w:r>
      <w:r w:rsidRPr="00430019">
        <w:rPr>
          <w:rFonts w:ascii="Cambria" w:hAnsi="Cambria"/>
          <w:b/>
          <w:bCs/>
          <w:noProof/>
          <w:sz w:val="22"/>
        </w:rPr>
        <w:t>Morrison A</w:t>
      </w:r>
      <w:r w:rsidRPr="00430019">
        <w:rPr>
          <w:rFonts w:ascii="Cambria" w:hAnsi="Cambria"/>
          <w:noProof/>
          <w:sz w:val="22"/>
        </w:rPr>
        <w:t xml:space="preserve">, </w:t>
      </w:r>
      <w:r w:rsidRPr="00430019">
        <w:rPr>
          <w:rFonts w:ascii="Cambria" w:hAnsi="Cambria"/>
          <w:b/>
          <w:bCs/>
          <w:noProof/>
          <w:sz w:val="22"/>
        </w:rPr>
        <w:t>Pickering S</w:t>
      </w:r>
      <w:r w:rsidRPr="00430019">
        <w:rPr>
          <w:rFonts w:ascii="Cambria" w:hAnsi="Cambria"/>
          <w:noProof/>
          <w:sz w:val="22"/>
        </w:rPr>
        <w:t xml:space="preserve">, </w:t>
      </w:r>
      <w:r w:rsidRPr="00430019">
        <w:rPr>
          <w:rFonts w:ascii="Cambria" w:hAnsi="Cambria"/>
          <w:b/>
          <w:bCs/>
          <w:noProof/>
          <w:sz w:val="22"/>
        </w:rPr>
        <w:t>Clapham JC</w:t>
      </w:r>
      <w:r w:rsidRPr="00430019">
        <w:rPr>
          <w:rFonts w:ascii="Cambria" w:hAnsi="Cambria"/>
          <w:noProof/>
          <w:sz w:val="22"/>
        </w:rPr>
        <w:t xml:space="preserve">, </w:t>
      </w:r>
      <w:r w:rsidRPr="00430019">
        <w:rPr>
          <w:rFonts w:ascii="Cambria" w:hAnsi="Cambria"/>
          <w:b/>
          <w:bCs/>
          <w:noProof/>
          <w:sz w:val="22"/>
        </w:rPr>
        <w:t>Brand MD</w:t>
      </w:r>
      <w:r w:rsidRPr="00430019">
        <w:rPr>
          <w:rFonts w:ascii="Cambria" w:hAnsi="Cambria"/>
          <w:noProof/>
          <w:sz w:val="22"/>
        </w:rPr>
        <w:t xml:space="preserve">. Superoxide activates mitochondrial uncoupling proteins. </w:t>
      </w:r>
      <w:r w:rsidRPr="00430019">
        <w:rPr>
          <w:rFonts w:ascii="Cambria" w:hAnsi="Cambria"/>
          <w:i/>
          <w:iCs/>
          <w:noProof/>
          <w:sz w:val="22"/>
        </w:rPr>
        <w:t>Nature</w:t>
      </w:r>
      <w:r w:rsidRPr="00430019">
        <w:rPr>
          <w:rFonts w:ascii="Cambria" w:hAnsi="Cambria"/>
          <w:noProof/>
          <w:sz w:val="22"/>
        </w:rPr>
        <w:t xml:space="preserve"> 415: 96–9, 2002.</w:t>
      </w:r>
    </w:p>
    <w:p w14:paraId="3A7A87A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17. </w:t>
      </w:r>
      <w:r w:rsidRPr="00430019">
        <w:rPr>
          <w:rFonts w:ascii="Cambria" w:hAnsi="Cambria"/>
          <w:noProof/>
          <w:sz w:val="22"/>
        </w:rPr>
        <w:tab/>
      </w:r>
      <w:r w:rsidRPr="00430019">
        <w:rPr>
          <w:rFonts w:ascii="Cambria" w:hAnsi="Cambria"/>
          <w:b/>
          <w:bCs/>
          <w:noProof/>
          <w:sz w:val="22"/>
        </w:rPr>
        <w:t>Fleisch AF</w:t>
      </w:r>
      <w:r w:rsidRPr="00430019">
        <w:rPr>
          <w:rFonts w:ascii="Cambria" w:hAnsi="Cambria"/>
          <w:noProof/>
          <w:sz w:val="22"/>
        </w:rPr>
        <w:t xml:space="preserve">, </w:t>
      </w:r>
      <w:r w:rsidRPr="00430019">
        <w:rPr>
          <w:rFonts w:ascii="Cambria" w:hAnsi="Cambria"/>
          <w:b/>
          <w:bCs/>
          <w:noProof/>
          <w:sz w:val="22"/>
        </w:rPr>
        <w:t>Rifas-Shiman SL</w:t>
      </w:r>
      <w:r w:rsidRPr="00430019">
        <w:rPr>
          <w:rFonts w:ascii="Cambria" w:hAnsi="Cambria"/>
          <w:noProof/>
          <w:sz w:val="22"/>
        </w:rPr>
        <w:t xml:space="preserve">, </w:t>
      </w:r>
      <w:r w:rsidRPr="00430019">
        <w:rPr>
          <w:rFonts w:ascii="Cambria" w:hAnsi="Cambria"/>
          <w:b/>
          <w:bCs/>
          <w:noProof/>
          <w:sz w:val="22"/>
        </w:rPr>
        <w:t>Koutrakis P</w:t>
      </w:r>
      <w:r w:rsidRPr="00430019">
        <w:rPr>
          <w:rFonts w:ascii="Cambria" w:hAnsi="Cambria"/>
          <w:noProof/>
          <w:sz w:val="22"/>
        </w:rPr>
        <w:t xml:space="preserve">, </w:t>
      </w:r>
      <w:r w:rsidRPr="00430019">
        <w:rPr>
          <w:rFonts w:ascii="Cambria" w:hAnsi="Cambria"/>
          <w:b/>
          <w:bCs/>
          <w:noProof/>
          <w:sz w:val="22"/>
        </w:rPr>
        <w:t>Schwartz JD</w:t>
      </w:r>
      <w:r w:rsidRPr="00430019">
        <w:rPr>
          <w:rFonts w:ascii="Cambria" w:hAnsi="Cambria"/>
          <w:noProof/>
          <w:sz w:val="22"/>
        </w:rPr>
        <w:t xml:space="preserve">, </w:t>
      </w:r>
      <w:r w:rsidRPr="00430019">
        <w:rPr>
          <w:rFonts w:ascii="Cambria" w:hAnsi="Cambria"/>
          <w:b/>
          <w:bCs/>
          <w:noProof/>
          <w:sz w:val="22"/>
        </w:rPr>
        <w:t>Kloog I</w:t>
      </w:r>
      <w:r w:rsidRPr="00430019">
        <w:rPr>
          <w:rFonts w:ascii="Cambria" w:hAnsi="Cambria"/>
          <w:noProof/>
          <w:sz w:val="22"/>
        </w:rPr>
        <w:t xml:space="preserve">, </w:t>
      </w:r>
      <w:r w:rsidRPr="00430019">
        <w:rPr>
          <w:rFonts w:ascii="Cambria" w:hAnsi="Cambria"/>
          <w:b/>
          <w:bCs/>
          <w:noProof/>
          <w:sz w:val="22"/>
        </w:rPr>
        <w:t>Melly S</w:t>
      </w:r>
      <w:r w:rsidRPr="00430019">
        <w:rPr>
          <w:rFonts w:ascii="Cambria" w:hAnsi="Cambria"/>
          <w:noProof/>
          <w:sz w:val="22"/>
        </w:rPr>
        <w:t xml:space="preserve">, </w:t>
      </w:r>
      <w:r w:rsidRPr="00430019">
        <w:rPr>
          <w:rFonts w:ascii="Cambria" w:hAnsi="Cambria"/>
          <w:b/>
          <w:bCs/>
          <w:noProof/>
          <w:sz w:val="22"/>
        </w:rPr>
        <w:t>Coull BA</w:t>
      </w:r>
      <w:r w:rsidRPr="00430019">
        <w:rPr>
          <w:rFonts w:ascii="Cambria" w:hAnsi="Cambria"/>
          <w:noProof/>
          <w:sz w:val="22"/>
        </w:rPr>
        <w:t xml:space="preserve">, </w:t>
      </w:r>
      <w:r w:rsidRPr="00430019">
        <w:rPr>
          <w:rFonts w:ascii="Cambria" w:hAnsi="Cambria"/>
          <w:b/>
          <w:bCs/>
          <w:noProof/>
          <w:sz w:val="22"/>
        </w:rPr>
        <w:t>Zanobetti A</w:t>
      </w:r>
      <w:r w:rsidRPr="00430019">
        <w:rPr>
          <w:rFonts w:ascii="Cambria" w:hAnsi="Cambria"/>
          <w:noProof/>
          <w:sz w:val="22"/>
        </w:rPr>
        <w:t xml:space="preserve">, </w:t>
      </w:r>
      <w:r w:rsidRPr="00430019">
        <w:rPr>
          <w:rFonts w:ascii="Cambria" w:hAnsi="Cambria"/>
          <w:b/>
          <w:bCs/>
          <w:noProof/>
          <w:sz w:val="22"/>
        </w:rPr>
        <w:t>Gillman MW</w:t>
      </w:r>
      <w:r w:rsidRPr="00430019">
        <w:rPr>
          <w:rFonts w:ascii="Cambria" w:hAnsi="Cambria"/>
          <w:noProof/>
          <w:sz w:val="22"/>
        </w:rPr>
        <w:t xml:space="preserve">, </w:t>
      </w:r>
      <w:r w:rsidRPr="00430019">
        <w:rPr>
          <w:rFonts w:ascii="Cambria" w:hAnsi="Cambria"/>
          <w:b/>
          <w:bCs/>
          <w:noProof/>
          <w:sz w:val="22"/>
        </w:rPr>
        <w:t>Gold DR</w:t>
      </w:r>
      <w:r w:rsidRPr="00430019">
        <w:rPr>
          <w:rFonts w:ascii="Cambria" w:hAnsi="Cambria"/>
          <w:noProof/>
          <w:sz w:val="22"/>
        </w:rPr>
        <w:t xml:space="preserve">, </w:t>
      </w:r>
      <w:r w:rsidRPr="00430019">
        <w:rPr>
          <w:rFonts w:ascii="Cambria" w:hAnsi="Cambria"/>
          <w:b/>
          <w:bCs/>
          <w:noProof/>
          <w:sz w:val="22"/>
        </w:rPr>
        <w:t>Oken E</w:t>
      </w:r>
      <w:r w:rsidRPr="00430019">
        <w:rPr>
          <w:rFonts w:ascii="Cambria" w:hAnsi="Cambria"/>
          <w:noProof/>
          <w:sz w:val="22"/>
        </w:rPr>
        <w:t xml:space="preserve">. Prenatal Exposure to Traffic Pollution. </w:t>
      </w:r>
      <w:r w:rsidRPr="00430019">
        <w:rPr>
          <w:rFonts w:ascii="Cambria" w:hAnsi="Cambria"/>
          <w:i/>
          <w:iCs/>
          <w:noProof/>
          <w:sz w:val="22"/>
        </w:rPr>
        <w:t>Epidemiology</w:t>
      </w:r>
      <w:r w:rsidRPr="00430019">
        <w:rPr>
          <w:rFonts w:ascii="Cambria" w:hAnsi="Cambria"/>
          <w:noProof/>
          <w:sz w:val="22"/>
        </w:rPr>
        <w:t xml:space="preserve"> 26: 43–50, 2015.</w:t>
      </w:r>
    </w:p>
    <w:p w14:paraId="09B332D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18. </w:t>
      </w:r>
      <w:r w:rsidRPr="00430019">
        <w:rPr>
          <w:rFonts w:ascii="Cambria" w:hAnsi="Cambria"/>
          <w:noProof/>
          <w:sz w:val="22"/>
        </w:rPr>
        <w:tab/>
      </w:r>
      <w:r w:rsidRPr="00430019">
        <w:rPr>
          <w:rFonts w:ascii="Cambria" w:hAnsi="Cambria"/>
          <w:b/>
          <w:bCs/>
          <w:noProof/>
          <w:sz w:val="22"/>
        </w:rPr>
        <w:t>Fox J</w:t>
      </w:r>
      <w:r w:rsidRPr="00430019">
        <w:rPr>
          <w:rFonts w:ascii="Cambria" w:hAnsi="Cambria"/>
          <w:noProof/>
          <w:sz w:val="22"/>
        </w:rPr>
        <w:t xml:space="preserve">, </w:t>
      </w:r>
      <w:r w:rsidRPr="00430019">
        <w:rPr>
          <w:rFonts w:ascii="Cambria" w:hAnsi="Cambria"/>
          <w:b/>
          <w:bCs/>
          <w:noProof/>
          <w:sz w:val="22"/>
        </w:rPr>
        <w:t>Weisberg S</w:t>
      </w:r>
      <w:r w:rsidRPr="00430019">
        <w:rPr>
          <w:rFonts w:ascii="Cambria" w:hAnsi="Cambria"/>
          <w:noProof/>
          <w:sz w:val="22"/>
        </w:rPr>
        <w:t xml:space="preserve">. </w:t>
      </w:r>
      <w:r w:rsidRPr="00430019">
        <w:rPr>
          <w:rFonts w:ascii="Cambria" w:hAnsi="Cambria"/>
          <w:i/>
          <w:iCs/>
          <w:noProof/>
          <w:sz w:val="22"/>
        </w:rPr>
        <w:t>An {R} Companion to Applied Regression</w:t>
      </w:r>
      <w:r w:rsidRPr="00430019">
        <w:rPr>
          <w:rFonts w:ascii="Cambria" w:hAnsi="Cambria"/>
          <w:noProof/>
          <w:sz w:val="22"/>
        </w:rPr>
        <w:t>. Second. Thousand Oaks {CA}: Sage, 2011.</w:t>
      </w:r>
    </w:p>
    <w:p w14:paraId="3AB230C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19. </w:t>
      </w:r>
      <w:r w:rsidRPr="00430019">
        <w:rPr>
          <w:rFonts w:ascii="Cambria" w:hAnsi="Cambria"/>
          <w:noProof/>
          <w:sz w:val="22"/>
        </w:rPr>
        <w:tab/>
      </w:r>
      <w:r w:rsidRPr="00430019">
        <w:rPr>
          <w:rFonts w:ascii="Cambria" w:hAnsi="Cambria"/>
          <w:b/>
          <w:bCs/>
          <w:noProof/>
          <w:sz w:val="22"/>
        </w:rPr>
        <w:t>Gali Ramamoorthy T</w:t>
      </w:r>
      <w:r w:rsidRPr="00430019">
        <w:rPr>
          <w:rFonts w:ascii="Cambria" w:hAnsi="Cambria"/>
          <w:noProof/>
          <w:sz w:val="22"/>
        </w:rPr>
        <w:t xml:space="preserve">, </w:t>
      </w:r>
      <w:r w:rsidRPr="00430019">
        <w:rPr>
          <w:rFonts w:ascii="Cambria" w:hAnsi="Cambria"/>
          <w:b/>
          <w:bCs/>
          <w:noProof/>
          <w:sz w:val="22"/>
        </w:rPr>
        <w:t>Laverny G</w:t>
      </w:r>
      <w:r w:rsidRPr="00430019">
        <w:rPr>
          <w:rFonts w:ascii="Cambria" w:hAnsi="Cambria"/>
          <w:noProof/>
          <w:sz w:val="22"/>
        </w:rPr>
        <w:t xml:space="preserve">, </w:t>
      </w:r>
      <w:r w:rsidRPr="00430019">
        <w:rPr>
          <w:rFonts w:ascii="Cambria" w:hAnsi="Cambria"/>
          <w:b/>
          <w:bCs/>
          <w:noProof/>
          <w:sz w:val="22"/>
        </w:rPr>
        <w:t>Schlagowski A-I</w:t>
      </w:r>
      <w:r w:rsidRPr="00430019">
        <w:rPr>
          <w:rFonts w:ascii="Cambria" w:hAnsi="Cambria"/>
          <w:noProof/>
          <w:sz w:val="22"/>
        </w:rPr>
        <w:t xml:space="preserve">, </w:t>
      </w:r>
      <w:r w:rsidRPr="00430019">
        <w:rPr>
          <w:rFonts w:ascii="Cambria" w:hAnsi="Cambria"/>
          <w:b/>
          <w:bCs/>
          <w:noProof/>
          <w:sz w:val="22"/>
        </w:rPr>
        <w:t>Zoll J</w:t>
      </w:r>
      <w:r w:rsidRPr="00430019">
        <w:rPr>
          <w:rFonts w:ascii="Cambria" w:hAnsi="Cambria"/>
          <w:noProof/>
          <w:sz w:val="22"/>
        </w:rPr>
        <w:t xml:space="preserve">, </w:t>
      </w:r>
      <w:r w:rsidRPr="00430019">
        <w:rPr>
          <w:rFonts w:ascii="Cambria" w:hAnsi="Cambria"/>
          <w:b/>
          <w:bCs/>
          <w:noProof/>
          <w:sz w:val="22"/>
        </w:rPr>
        <w:t>Messaddeq N</w:t>
      </w:r>
      <w:r w:rsidRPr="00430019">
        <w:rPr>
          <w:rFonts w:ascii="Cambria" w:hAnsi="Cambria"/>
          <w:noProof/>
          <w:sz w:val="22"/>
        </w:rPr>
        <w:t xml:space="preserve">, </w:t>
      </w:r>
      <w:r w:rsidRPr="00430019">
        <w:rPr>
          <w:rFonts w:ascii="Cambria" w:hAnsi="Cambria"/>
          <w:b/>
          <w:bCs/>
          <w:noProof/>
          <w:sz w:val="22"/>
        </w:rPr>
        <w:t>Bornert J-M</w:t>
      </w:r>
      <w:r w:rsidRPr="00430019">
        <w:rPr>
          <w:rFonts w:ascii="Cambria" w:hAnsi="Cambria"/>
          <w:noProof/>
          <w:sz w:val="22"/>
        </w:rPr>
        <w:t xml:space="preserve">, </w:t>
      </w:r>
      <w:r w:rsidRPr="00430019">
        <w:rPr>
          <w:rFonts w:ascii="Cambria" w:hAnsi="Cambria"/>
          <w:b/>
          <w:bCs/>
          <w:noProof/>
          <w:sz w:val="22"/>
        </w:rPr>
        <w:t>Panza S</w:t>
      </w:r>
      <w:r w:rsidRPr="00430019">
        <w:rPr>
          <w:rFonts w:ascii="Cambria" w:hAnsi="Cambria"/>
          <w:noProof/>
          <w:sz w:val="22"/>
        </w:rPr>
        <w:t xml:space="preserve">, </w:t>
      </w:r>
      <w:r w:rsidRPr="00430019">
        <w:rPr>
          <w:rFonts w:ascii="Cambria" w:hAnsi="Cambria"/>
          <w:b/>
          <w:bCs/>
          <w:noProof/>
          <w:sz w:val="22"/>
        </w:rPr>
        <w:t>Ferry A</w:t>
      </w:r>
      <w:r w:rsidRPr="00430019">
        <w:rPr>
          <w:rFonts w:ascii="Cambria" w:hAnsi="Cambria"/>
          <w:noProof/>
          <w:sz w:val="22"/>
        </w:rPr>
        <w:t xml:space="preserve">, </w:t>
      </w:r>
      <w:r w:rsidRPr="00430019">
        <w:rPr>
          <w:rFonts w:ascii="Cambria" w:hAnsi="Cambria"/>
          <w:b/>
          <w:bCs/>
          <w:noProof/>
          <w:sz w:val="22"/>
        </w:rPr>
        <w:t>Geny B</w:t>
      </w:r>
      <w:r w:rsidRPr="00430019">
        <w:rPr>
          <w:rFonts w:ascii="Cambria" w:hAnsi="Cambria"/>
          <w:noProof/>
          <w:sz w:val="22"/>
        </w:rPr>
        <w:t xml:space="preserve">, </w:t>
      </w:r>
      <w:r w:rsidRPr="00430019">
        <w:rPr>
          <w:rFonts w:ascii="Cambria" w:hAnsi="Cambria"/>
          <w:b/>
          <w:bCs/>
          <w:noProof/>
          <w:sz w:val="22"/>
        </w:rPr>
        <w:t>Metzger D</w:t>
      </w:r>
      <w:r w:rsidRPr="00430019">
        <w:rPr>
          <w:rFonts w:ascii="Cambria" w:hAnsi="Cambria"/>
          <w:noProof/>
          <w:sz w:val="22"/>
        </w:rPr>
        <w:t xml:space="preserve">. The transcriptional coregulator PGC-1β controls mitochondrial function and anti-oxidant defence in skeletal muscles. </w:t>
      </w:r>
      <w:r w:rsidRPr="00430019">
        <w:rPr>
          <w:rFonts w:ascii="Cambria" w:hAnsi="Cambria"/>
          <w:i/>
          <w:iCs/>
          <w:noProof/>
          <w:sz w:val="22"/>
        </w:rPr>
        <w:t>Nat Commun</w:t>
      </w:r>
      <w:r w:rsidRPr="00430019">
        <w:rPr>
          <w:rFonts w:ascii="Cambria" w:hAnsi="Cambria"/>
          <w:noProof/>
          <w:sz w:val="22"/>
        </w:rPr>
        <w:t xml:space="preserve"> 6: 10210, 2015.</w:t>
      </w:r>
    </w:p>
    <w:p w14:paraId="610637D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20. </w:t>
      </w:r>
      <w:r w:rsidRPr="00430019">
        <w:rPr>
          <w:rFonts w:ascii="Cambria" w:hAnsi="Cambria"/>
          <w:noProof/>
          <w:sz w:val="22"/>
        </w:rPr>
        <w:tab/>
      </w:r>
      <w:r w:rsidRPr="00430019">
        <w:rPr>
          <w:rFonts w:ascii="Cambria" w:hAnsi="Cambria"/>
          <w:b/>
          <w:bCs/>
          <w:noProof/>
          <w:sz w:val="22"/>
        </w:rPr>
        <w:t>Hoeks J</w:t>
      </w:r>
      <w:r w:rsidRPr="00430019">
        <w:rPr>
          <w:rFonts w:ascii="Cambria" w:hAnsi="Cambria"/>
          <w:noProof/>
          <w:sz w:val="22"/>
        </w:rPr>
        <w:t xml:space="preserve">, </w:t>
      </w:r>
      <w:r w:rsidRPr="00430019">
        <w:rPr>
          <w:rFonts w:ascii="Cambria" w:hAnsi="Cambria"/>
          <w:b/>
          <w:bCs/>
          <w:noProof/>
          <w:sz w:val="22"/>
        </w:rPr>
        <w:t>Schrauwen P</w:t>
      </w:r>
      <w:r w:rsidRPr="00430019">
        <w:rPr>
          <w:rFonts w:ascii="Cambria" w:hAnsi="Cambria"/>
          <w:noProof/>
          <w:sz w:val="22"/>
        </w:rPr>
        <w:t xml:space="preserve">. Muscle mitochondria and insulin resistance: a human perspective. </w:t>
      </w:r>
      <w:r w:rsidRPr="00430019">
        <w:rPr>
          <w:rFonts w:ascii="Cambria" w:hAnsi="Cambria"/>
          <w:i/>
          <w:iCs/>
          <w:noProof/>
          <w:sz w:val="22"/>
        </w:rPr>
        <w:t>Trends Endocrinol Metab</w:t>
      </w:r>
      <w:r w:rsidRPr="00430019">
        <w:rPr>
          <w:rFonts w:ascii="Cambria" w:hAnsi="Cambria"/>
          <w:noProof/>
          <w:sz w:val="22"/>
        </w:rPr>
        <w:t xml:space="preserve"> 23: 444–450, 2012.</w:t>
      </w:r>
    </w:p>
    <w:p w14:paraId="4699A62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21. </w:t>
      </w:r>
      <w:r w:rsidRPr="00430019">
        <w:rPr>
          <w:rFonts w:ascii="Cambria" w:hAnsi="Cambria"/>
          <w:noProof/>
          <w:sz w:val="22"/>
        </w:rPr>
        <w:tab/>
      </w:r>
      <w:r w:rsidRPr="00430019">
        <w:rPr>
          <w:rFonts w:ascii="Cambria" w:hAnsi="Cambria"/>
          <w:b/>
          <w:bCs/>
          <w:noProof/>
          <w:sz w:val="22"/>
        </w:rPr>
        <w:t>Janssen BG</w:t>
      </w:r>
      <w:r w:rsidRPr="00430019">
        <w:rPr>
          <w:rFonts w:ascii="Cambria" w:hAnsi="Cambria"/>
          <w:noProof/>
          <w:sz w:val="22"/>
        </w:rPr>
        <w:t xml:space="preserve">, </w:t>
      </w:r>
      <w:r w:rsidRPr="00430019">
        <w:rPr>
          <w:rFonts w:ascii="Cambria" w:hAnsi="Cambria"/>
          <w:b/>
          <w:bCs/>
          <w:noProof/>
          <w:sz w:val="22"/>
        </w:rPr>
        <w:t>Munters E</w:t>
      </w:r>
      <w:r w:rsidRPr="00430019">
        <w:rPr>
          <w:rFonts w:ascii="Cambria" w:hAnsi="Cambria"/>
          <w:noProof/>
          <w:sz w:val="22"/>
        </w:rPr>
        <w:t xml:space="preserve">, </w:t>
      </w:r>
      <w:r w:rsidRPr="00430019">
        <w:rPr>
          <w:rFonts w:ascii="Cambria" w:hAnsi="Cambria"/>
          <w:b/>
          <w:bCs/>
          <w:noProof/>
          <w:sz w:val="22"/>
        </w:rPr>
        <w:t>Pieters N</w:t>
      </w:r>
      <w:r w:rsidRPr="00430019">
        <w:rPr>
          <w:rFonts w:ascii="Cambria" w:hAnsi="Cambria"/>
          <w:noProof/>
          <w:sz w:val="22"/>
        </w:rPr>
        <w:t xml:space="preserve">, </w:t>
      </w:r>
      <w:r w:rsidRPr="00430019">
        <w:rPr>
          <w:rFonts w:ascii="Cambria" w:hAnsi="Cambria"/>
          <w:b/>
          <w:bCs/>
          <w:noProof/>
          <w:sz w:val="22"/>
        </w:rPr>
        <w:t>Smeets K</w:t>
      </w:r>
      <w:r w:rsidRPr="00430019">
        <w:rPr>
          <w:rFonts w:ascii="Cambria" w:hAnsi="Cambria"/>
          <w:noProof/>
          <w:sz w:val="22"/>
        </w:rPr>
        <w:t xml:space="preserve">, </w:t>
      </w:r>
      <w:r w:rsidRPr="00430019">
        <w:rPr>
          <w:rFonts w:ascii="Cambria" w:hAnsi="Cambria"/>
          <w:b/>
          <w:bCs/>
          <w:noProof/>
          <w:sz w:val="22"/>
        </w:rPr>
        <w:t>Cox B</w:t>
      </w:r>
      <w:r w:rsidRPr="00430019">
        <w:rPr>
          <w:rFonts w:ascii="Cambria" w:hAnsi="Cambria"/>
          <w:noProof/>
          <w:sz w:val="22"/>
        </w:rPr>
        <w:t xml:space="preserve">, </w:t>
      </w:r>
      <w:r w:rsidRPr="00430019">
        <w:rPr>
          <w:rFonts w:ascii="Cambria" w:hAnsi="Cambria"/>
          <w:b/>
          <w:bCs/>
          <w:noProof/>
          <w:sz w:val="22"/>
        </w:rPr>
        <w:t>Cuypers A</w:t>
      </w:r>
      <w:r w:rsidRPr="00430019">
        <w:rPr>
          <w:rFonts w:ascii="Cambria" w:hAnsi="Cambria"/>
          <w:noProof/>
          <w:sz w:val="22"/>
        </w:rPr>
        <w:t xml:space="preserve">, </w:t>
      </w:r>
      <w:r w:rsidRPr="00430019">
        <w:rPr>
          <w:rFonts w:ascii="Cambria" w:hAnsi="Cambria"/>
          <w:b/>
          <w:bCs/>
          <w:noProof/>
          <w:sz w:val="22"/>
        </w:rPr>
        <w:t>Fierens F</w:t>
      </w:r>
      <w:r w:rsidRPr="00430019">
        <w:rPr>
          <w:rFonts w:ascii="Cambria" w:hAnsi="Cambria"/>
          <w:noProof/>
          <w:sz w:val="22"/>
        </w:rPr>
        <w:t xml:space="preserve">, </w:t>
      </w:r>
      <w:r w:rsidRPr="00430019">
        <w:rPr>
          <w:rFonts w:ascii="Cambria" w:hAnsi="Cambria"/>
          <w:b/>
          <w:bCs/>
          <w:noProof/>
          <w:sz w:val="22"/>
        </w:rPr>
        <w:t>Penders J</w:t>
      </w:r>
      <w:r w:rsidRPr="00430019">
        <w:rPr>
          <w:rFonts w:ascii="Cambria" w:hAnsi="Cambria"/>
          <w:noProof/>
          <w:sz w:val="22"/>
        </w:rPr>
        <w:t xml:space="preserve">, </w:t>
      </w:r>
      <w:r w:rsidRPr="00430019">
        <w:rPr>
          <w:rFonts w:ascii="Cambria" w:hAnsi="Cambria"/>
          <w:b/>
          <w:bCs/>
          <w:noProof/>
          <w:sz w:val="22"/>
        </w:rPr>
        <w:t>Vangronsveld J</w:t>
      </w:r>
      <w:r w:rsidRPr="00430019">
        <w:rPr>
          <w:rFonts w:ascii="Cambria" w:hAnsi="Cambria"/>
          <w:noProof/>
          <w:sz w:val="22"/>
        </w:rPr>
        <w:t xml:space="preserve">, </w:t>
      </w:r>
      <w:r w:rsidRPr="00430019">
        <w:rPr>
          <w:rFonts w:ascii="Cambria" w:hAnsi="Cambria"/>
          <w:b/>
          <w:bCs/>
          <w:noProof/>
          <w:sz w:val="22"/>
        </w:rPr>
        <w:t>Gyselaers W</w:t>
      </w:r>
      <w:r w:rsidRPr="00430019">
        <w:rPr>
          <w:rFonts w:ascii="Cambria" w:hAnsi="Cambria"/>
          <w:noProof/>
          <w:sz w:val="22"/>
        </w:rPr>
        <w:t xml:space="preserve">, </w:t>
      </w:r>
      <w:r w:rsidRPr="00430019">
        <w:rPr>
          <w:rFonts w:ascii="Cambria" w:hAnsi="Cambria"/>
          <w:b/>
          <w:bCs/>
          <w:noProof/>
          <w:sz w:val="22"/>
        </w:rPr>
        <w:t>Nawrot TS</w:t>
      </w:r>
      <w:r w:rsidRPr="00430019">
        <w:rPr>
          <w:rFonts w:ascii="Cambria" w:hAnsi="Cambria"/>
          <w:noProof/>
          <w:sz w:val="22"/>
        </w:rPr>
        <w:t xml:space="preserve">. Placental mitochondrial DNA content and particulate air pollution during in utero life. </w:t>
      </w:r>
      <w:r w:rsidRPr="00430019">
        <w:rPr>
          <w:rFonts w:ascii="Cambria" w:hAnsi="Cambria"/>
          <w:i/>
          <w:iCs/>
          <w:noProof/>
          <w:sz w:val="22"/>
        </w:rPr>
        <w:t>Environ Health Perspect</w:t>
      </w:r>
      <w:r w:rsidRPr="00430019">
        <w:rPr>
          <w:rFonts w:ascii="Cambria" w:hAnsi="Cambria"/>
          <w:noProof/>
          <w:sz w:val="22"/>
        </w:rPr>
        <w:t xml:space="preserve"> 120: 1346–52, 2012.</w:t>
      </w:r>
    </w:p>
    <w:p w14:paraId="0F88C91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22. </w:t>
      </w:r>
      <w:r w:rsidRPr="00430019">
        <w:rPr>
          <w:rFonts w:ascii="Cambria" w:hAnsi="Cambria"/>
          <w:noProof/>
          <w:sz w:val="22"/>
        </w:rPr>
        <w:tab/>
      </w:r>
      <w:r w:rsidRPr="00430019">
        <w:rPr>
          <w:rFonts w:ascii="Cambria" w:hAnsi="Cambria"/>
          <w:b/>
          <w:bCs/>
          <w:noProof/>
          <w:sz w:val="22"/>
        </w:rPr>
        <w:t>Johnson RK</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Smith MJ</w:t>
      </w:r>
      <w:r w:rsidRPr="00430019">
        <w:rPr>
          <w:rFonts w:ascii="Cambria" w:hAnsi="Cambria"/>
          <w:noProof/>
          <w:sz w:val="22"/>
        </w:rPr>
        <w:t xml:space="preserve">, </w:t>
      </w:r>
      <w:r w:rsidRPr="00430019">
        <w:rPr>
          <w:rFonts w:ascii="Cambria" w:hAnsi="Cambria"/>
          <w:b/>
          <w:bCs/>
          <w:noProof/>
          <w:sz w:val="22"/>
        </w:rPr>
        <w:t>Connolly G</w:t>
      </w:r>
      <w:r w:rsidRPr="00430019">
        <w:rPr>
          <w:rFonts w:ascii="Cambria" w:hAnsi="Cambria"/>
          <w:noProof/>
          <w:sz w:val="22"/>
        </w:rPr>
        <w:t xml:space="preserve">. The association between parental smoking and the diet quality of low-income children. </w:t>
      </w:r>
      <w:r w:rsidRPr="00430019">
        <w:rPr>
          <w:rFonts w:ascii="Cambria" w:hAnsi="Cambria"/>
          <w:i/>
          <w:iCs/>
          <w:noProof/>
          <w:sz w:val="22"/>
        </w:rPr>
        <w:t>Pediatrics</w:t>
      </w:r>
      <w:r w:rsidRPr="00430019">
        <w:rPr>
          <w:rFonts w:ascii="Cambria" w:hAnsi="Cambria"/>
          <w:noProof/>
          <w:sz w:val="22"/>
        </w:rPr>
        <w:t xml:space="preserve"> 97: 312–317, 1996.</w:t>
      </w:r>
    </w:p>
    <w:p w14:paraId="0D98434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23. </w:t>
      </w:r>
      <w:r w:rsidRPr="00430019">
        <w:rPr>
          <w:rFonts w:ascii="Cambria" w:hAnsi="Cambria"/>
          <w:noProof/>
          <w:sz w:val="22"/>
        </w:rPr>
        <w:tab/>
      </w:r>
      <w:r w:rsidRPr="00430019">
        <w:rPr>
          <w:rFonts w:ascii="Cambria" w:hAnsi="Cambria"/>
          <w:b/>
          <w:bCs/>
          <w:noProof/>
          <w:sz w:val="22"/>
        </w:rPr>
        <w:t>Klionsky DJ</w:t>
      </w:r>
      <w:r w:rsidRPr="00430019">
        <w:rPr>
          <w:rFonts w:ascii="Cambria" w:hAnsi="Cambria"/>
          <w:noProof/>
          <w:sz w:val="22"/>
        </w:rPr>
        <w:t xml:space="preserve">, </w:t>
      </w:r>
      <w:r w:rsidRPr="00430019">
        <w:rPr>
          <w:rFonts w:ascii="Cambria" w:hAnsi="Cambria"/>
          <w:b/>
          <w:bCs/>
          <w:noProof/>
          <w:sz w:val="22"/>
        </w:rPr>
        <w:t>Abdelmohsen K</w:t>
      </w:r>
      <w:r w:rsidRPr="00430019">
        <w:rPr>
          <w:rFonts w:ascii="Cambria" w:hAnsi="Cambria"/>
          <w:noProof/>
          <w:sz w:val="22"/>
        </w:rPr>
        <w:t xml:space="preserve">, </w:t>
      </w:r>
      <w:r w:rsidRPr="00430019">
        <w:rPr>
          <w:rFonts w:ascii="Cambria" w:hAnsi="Cambria"/>
          <w:b/>
          <w:bCs/>
          <w:noProof/>
          <w:sz w:val="22"/>
        </w:rPr>
        <w:t>Abe A</w:t>
      </w:r>
      <w:r w:rsidRPr="00430019">
        <w:rPr>
          <w:rFonts w:ascii="Cambria" w:hAnsi="Cambria"/>
          <w:noProof/>
          <w:sz w:val="22"/>
        </w:rPr>
        <w:t xml:space="preserve">, </w:t>
      </w:r>
      <w:r w:rsidRPr="00430019">
        <w:rPr>
          <w:rFonts w:ascii="Cambria" w:hAnsi="Cambria"/>
          <w:b/>
          <w:bCs/>
          <w:noProof/>
          <w:sz w:val="22"/>
        </w:rPr>
        <w:t>Abedin MJ</w:t>
      </w:r>
      <w:r w:rsidRPr="00430019">
        <w:rPr>
          <w:rFonts w:ascii="Cambria" w:hAnsi="Cambria"/>
          <w:noProof/>
          <w:sz w:val="22"/>
        </w:rPr>
        <w:t xml:space="preserve">, </w:t>
      </w:r>
      <w:r w:rsidRPr="00430019">
        <w:rPr>
          <w:rFonts w:ascii="Cambria" w:hAnsi="Cambria"/>
          <w:b/>
          <w:bCs/>
          <w:noProof/>
          <w:sz w:val="22"/>
        </w:rPr>
        <w:t>Abeliovich H</w:t>
      </w:r>
      <w:r w:rsidRPr="00430019">
        <w:rPr>
          <w:rFonts w:ascii="Cambria" w:hAnsi="Cambria"/>
          <w:noProof/>
          <w:sz w:val="22"/>
        </w:rPr>
        <w:t xml:space="preserve">, </w:t>
      </w:r>
      <w:r w:rsidRPr="00430019">
        <w:rPr>
          <w:rFonts w:ascii="Cambria" w:hAnsi="Cambria"/>
          <w:b/>
          <w:bCs/>
          <w:noProof/>
          <w:sz w:val="22"/>
        </w:rPr>
        <w:t>Acevedo Arozena A</w:t>
      </w:r>
      <w:r w:rsidRPr="00430019">
        <w:rPr>
          <w:rFonts w:ascii="Cambria" w:hAnsi="Cambria"/>
          <w:noProof/>
          <w:sz w:val="22"/>
        </w:rPr>
        <w:t xml:space="preserve">, </w:t>
      </w:r>
      <w:r w:rsidRPr="00430019">
        <w:rPr>
          <w:rFonts w:ascii="Cambria" w:hAnsi="Cambria"/>
          <w:b/>
          <w:bCs/>
          <w:noProof/>
          <w:sz w:val="22"/>
        </w:rPr>
        <w:t>Adachi H</w:t>
      </w:r>
      <w:r w:rsidRPr="00430019">
        <w:rPr>
          <w:rFonts w:ascii="Cambria" w:hAnsi="Cambria"/>
          <w:noProof/>
          <w:sz w:val="22"/>
        </w:rPr>
        <w:t xml:space="preserve">, </w:t>
      </w:r>
      <w:r w:rsidRPr="00430019">
        <w:rPr>
          <w:rFonts w:ascii="Cambria" w:hAnsi="Cambria"/>
          <w:b/>
          <w:bCs/>
          <w:noProof/>
          <w:sz w:val="22"/>
        </w:rPr>
        <w:t>Adams CM</w:t>
      </w:r>
      <w:r w:rsidRPr="00430019">
        <w:rPr>
          <w:rFonts w:ascii="Cambria" w:hAnsi="Cambria"/>
          <w:noProof/>
          <w:sz w:val="22"/>
        </w:rPr>
        <w:t xml:space="preserve">, </w:t>
      </w:r>
      <w:r w:rsidRPr="00430019">
        <w:rPr>
          <w:rFonts w:ascii="Cambria" w:hAnsi="Cambria"/>
          <w:b/>
          <w:bCs/>
          <w:noProof/>
          <w:sz w:val="22"/>
        </w:rPr>
        <w:t>Adams PD</w:t>
      </w:r>
      <w:r w:rsidRPr="00430019">
        <w:rPr>
          <w:rFonts w:ascii="Cambria" w:hAnsi="Cambria"/>
          <w:noProof/>
          <w:sz w:val="22"/>
        </w:rPr>
        <w:t xml:space="preserve">, </w:t>
      </w:r>
      <w:r w:rsidRPr="00430019">
        <w:rPr>
          <w:rFonts w:ascii="Cambria" w:hAnsi="Cambria"/>
          <w:b/>
          <w:bCs/>
          <w:noProof/>
          <w:sz w:val="22"/>
        </w:rPr>
        <w:t>Adeli K</w:t>
      </w:r>
      <w:r w:rsidRPr="00430019">
        <w:rPr>
          <w:rFonts w:ascii="Cambria" w:hAnsi="Cambria"/>
          <w:noProof/>
          <w:sz w:val="22"/>
        </w:rPr>
        <w:t xml:space="preserve">, </w:t>
      </w:r>
      <w:r w:rsidRPr="00430019">
        <w:rPr>
          <w:rFonts w:ascii="Cambria" w:hAnsi="Cambria"/>
          <w:b/>
          <w:bCs/>
          <w:noProof/>
          <w:sz w:val="22"/>
        </w:rPr>
        <w:t>Adhihetty PJ</w:t>
      </w:r>
      <w:r w:rsidRPr="00430019">
        <w:rPr>
          <w:rFonts w:ascii="Cambria" w:hAnsi="Cambria"/>
          <w:noProof/>
          <w:sz w:val="22"/>
        </w:rPr>
        <w:t xml:space="preserve">, </w:t>
      </w:r>
      <w:r w:rsidRPr="00430019">
        <w:rPr>
          <w:rFonts w:ascii="Cambria" w:hAnsi="Cambria"/>
          <w:b/>
          <w:bCs/>
          <w:noProof/>
          <w:sz w:val="22"/>
        </w:rPr>
        <w:t>Adler SG</w:t>
      </w:r>
      <w:r w:rsidRPr="00430019">
        <w:rPr>
          <w:rFonts w:ascii="Cambria" w:hAnsi="Cambria"/>
          <w:noProof/>
          <w:sz w:val="22"/>
        </w:rPr>
        <w:t xml:space="preserve">, </w:t>
      </w:r>
      <w:r w:rsidRPr="00430019">
        <w:rPr>
          <w:rFonts w:ascii="Cambria" w:hAnsi="Cambria"/>
          <w:b/>
          <w:bCs/>
          <w:noProof/>
          <w:sz w:val="22"/>
        </w:rPr>
        <w:t>Agam G</w:t>
      </w:r>
      <w:r w:rsidRPr="00430019">
        <w:rPr>
          <w:rFonts w:ascii="Cambria" w:hAnsi="Cambria"/>
          <w:noProof/>
          <w:sz w:val="22"/>
        </w:rPr>
        <w:t xml:space="preserve">, </w:t>
      </w:r>
      <w:r w:rsidRPr="00430019">
        <w:rPr>
          <w:rFonts w:ascii="Cambria" w:hAnsi="Cambria"/>
          <w:b/>
          <w:bCs/>
          <w:noProof/>
          <w:sz w:val="22"/>
        </w:rPr>
        <w:t>Agarwal R</w:t>
      </w:r>
      <w:r w:rsidRPr="00430019">
        <w:rPr>
          <w:rFonts w:ascii="Cambria" w:hAnsi="Cambria"/>
          <w:noProof/>
          <w:sz w:val="22"/>
        </w:rPr>
        <w:t xml:space="preserve">, </w:t>
      </w:r>
      <w:r w:rsidRPr="00430019">
        <w:rPr>
          <w:rFonts w:ascii="Cambria" w:hAnsi="Cambria"/>
          <w:b/>
          <w:bCs/>
          <w:noProof/>
          <w:sz w:val="22"/>
        </w:rPr>
        <w:t>Aghi MK</w:t>
      </w:r>
      <w:r w:rsidRPr="00430019">
        <w:rPr>
          <w:rFonts w:ascii="Cambria" w:hAnsi="Cambria"/>
          <w:noProof/>
          <w:sz w:val="22"/>
        </w:rPr>
        <w:t xml:space="preserve">, </w:t>
      </w:r>
      <w:r w:rsidRPr="00430019">
        <w:rPr>
          <w:rFonts w:ascii="Cambria" w:hAnsi="Cambria"/>
          <w:b/>
          <w:bCs/>
          <w:noProof/>
          <w:sz w:val="22"/>
        </w:rPr>
        <w:t>Agnello M</w:t>
      </w:r>
      <w:r w:rsidRPr="00430019">
        <w:rPr>
          <w:rFonts w:ascii="Cambria" w:hAnsi="Cambria"/>
          <w:noProof/>
          <w:sz w:val="22"/>
        </w:rPr>
        <w:t xml:space="preserve">, </w:t>
      </w:r>
      <w:r w:rsidRPr="00430019">
        <w:rPr>
          <w:rFonts w:ascii="Cambria" w:hAnsi="Cambria"/>
          <w:b/>
          <w:bCs/>
          <w:noProof/>
          <w:sz w:val="22"/>
        </w:rPr>
        <w:t>Agostinis P</w:t>
      </w:r>
      <w:r w:rsidRPr="00430019">
        <w:rPr>
          <w:rFonts w:ascii="Cambria" w:hAnsi="Cambria"/>
          <w:noProof/>
          <w:sz w:val="22"/>
        </w:rPr>
        <w:t xml:space="preserve">, </w:t>
      </w:r>
      <w:r w:rsidRPr="00430019">
        <w:rPr>
          <w:rFonts w:ascii="Cambria" w:hAnsi="Cambria"/>
          <w:b/>
          <w:bCs/>
          <w:noProof/>
          <w:sz w:val="22"/>
        </w:rPr>
        <w:t>Aguilar P V</w:t>
      </w:r>
      <w:r w:rsidRPr="00430019">
        <w:rPr>
          <w:rFonts w:ascii="Cambria" w:hAnsi="Cambria"/>
          <w:noProof/>
          <w:sz w:val="22"/>
        </w:rPr>
        <w:t xml:space="preserve">, </w:t>
      </w:r>
      <w:r w:rsidRPr="00430019">
        <w:rPr>
          <w:rFonts w:ascii="Cambria" w:hAnsi="Cambria"/>
          <w:b/>
          <w:bCs/>
          <w:noProof/>
          <w:sz w:val="22"/>
        </w:rPr>
        <w:t>Aguirre-Ghiso J</w:t>
      </w:r>
      <w:r w:rsidRPr="00430019">
        <w:rPr>
          <w:rFonts w:ascii="Cambria" w:hAnsi="Cambria"/>
          <w:noProof/>
          <w:sz w:val="22"/>
        </w:rPr>
        <w:t xml:space="preserve">, </w:t>
      </w:r>
      <w:r w:rsidRPr="00430019">
        <w:rPr>
          <w:rFonts w:ascii="Cambria" w:hAnsi="Cambria"/>
          <w:b/>
          <w:bCs/>
          <w:noProof/>
          <w:sz w:val="22"/>
        </w:rPr>
        <w:t>Airoldi EM</w:t>
      </w:r>
      <w:r w:rsidRPr="00430019">
        <w:rPr>
          <w:rFonts w:ascii="Cambria" w:hAnsi="Cambria"/>
          <w:noProof/>
          <w:sz w:val="22"/>
        </w:rPr>
        <w:t xml:space="preserve">, </w:t>
      </w:r>
      <w:r w:rsidRPr="00430019">
        <w:rPr>
          <w:rFonts w:ascii="Cambria" w:hAnsi="Cambria"/>
          <w:b/>
          <w:bCs/>
          <w:noProof/>
          <w:sz w:val="22"/>
        </w:rPr>
        <w:t>Ait-Si-Ali S</w:t>
      </w:r>
      <w:r w:rsidRPr="00430019">
        <w:rPr>
          <w:rFonts w:ascii="Cambria" w:hAnsi="Cambria"/>
          <w:noProof/>
          <w:sz w:val="22"/>
        </w:rPr>
        <w:t xml:space="preserve">, </w:t>
      </w:r>
      <w:r w:rsidRPr="00430019">
        <w:rPr>
          <w:rFonts w:ascii="Cambria" w:hAnsi="Cambria"/>
          <w:b/>
          <w:bCs/>
          <w:noProof/>
          <w:sz w:val="22"/>
        </w:rPr>
        <w:t>Akematsu T</w:t>
      </w:r>
      <w:r w:rsidRPr="00430019">
        <w:rPr>
          <w:rFonts w:ascii="Cambria" w:hAnsi="Cambria"/>
          <w:noProof/>
          <w:sz w:val="22"/>
        </w:rPr>
        <w:t xml:space="preserve">, </w:t>
      </w:r>
      <w:r w:rsidRPr="00430019">
        <w:rPr>
          <w:rFonts w:ascii="Cambria" w:hAnsi="Cambria"/>
          <w:b/>
          <w:bCs/>
          <w:noProof/>
          <w:sz w:val="22"/>
        </w:rPr>
        <w:t>Akporiaye ET</w:t>
      </w:r>
      <w:r w:rsidRPr="00430019">
        <w:rPr>
          <w:rFonts w:ascii="Cambria" w:hAnsi="Cambria"/>
          <w:noProof/>
          <w:sz w:val="22"/>
        </w:rPr>
        <w:t xml:space="preserve">, </w:t>
      </w:r>
      <w:r w:rsidRPr="00430019">
        <w:rPr>
          <w:rFonts w:ascii="Cambria" w:hAnsi="Cambria"/>
          <w:b/>
          <w:bCs/>
          <w:noProof/>
          <w:sz w:val="22"/>
        </w:rPr>
        <w:t>Al-Rubeai M</w:t>
      </w:r>
      <w:r w:rsidRPr="00430019">
        <w:rPr>
          <w:rFonts w:ascii="Cambria" w:hAnsi="Cambria"/>
          <w:noProof/>
          <w:sz w:val="22"/>
        </w:rPr>
        <w:t xml:space="preserve">, </w:t>
      </w:r>
      <w:r w:rsidRPr="00430019">
        <w:rPr>
          <w:rFonts w:ascii="Cambria" w:hAnsi="Cambria"/>
          <w:b/>
          <w:bCs/>
          <w:noProof/>
          <w:sz w:val="22"/>
        </w:rPr>
        <w:t>Albaiceta GM</w:t>
      </w:r>
      <w:r w:rsidRPr="00430019">
        <w:rPr>
          <w:rFonts w:ascii="Cambria" w:hAnsi="Cambria"/>
          <w:noProof/>
          <w:sz w:val="22"/>
        </w:rPr>
        <w:t xml:space="preserve">, </w:t>
      </w:r>
      <w:r w:rsidRPr="00430019">
        <w:rPr>
          <w:rFonts w:ascii="Cambria" w:hAnsi="Cambria"/>
          <w:b/>
          <w:bCs/>
          <w:noProof/>
          <w:sz w:val="22"/>
        </w:rPr>
        <w:t>Albanese C</w:t>
      </w:r>
      <w:r w:rsidRPr="00430019">
        <w:rPr>
          <w:rFonts w:ascii="Cambria" w:hAnsi="Cambria"/>
          <w:noProof/>
          <w:sz w:val="22"/>
        </w:rPr>
        <w:t xml:space="preserve">, </w:t>
      </w:r>
      <w:r w:rsidRPr="00430019">
        <w:rPr>
          <w:rFonts w:ascii="Cambria" w:hAnsi="Cambria"/>
          <w:b/>
          <w:bCs/>
          <w:noProof/>
          <w:sz w:val="22"/>
        </w:rPr>
        <w:t>Albani D</w:t>
      </w:r>
      <w:r w:rsidRPr="00430019">
        <w:rPr>
          <w:rFonts w:ascii="Cambria" w:hAnsi="Cambria"/>
          <w:noProof/>
          <w:sz w:val="22"/>
        </w:rPr>
        <w:t xml:space="preserve">, </w:t>
      </w:r>
      <w:r w:rsidRPr="00430019">
        <w:rPr>
          <w:rFonts w:ascii="Cambria" w:hAnsi="Cambria"/>
          <w:b/>
          <w:bCs/>
          <w:noProof/>
          <w:sz w:val="22"/>
        </w:rPr>
        <w:t>Albert ML</w:t>
      </w:r>
      <w:r w:rsidRPr="00430019">
        <w:rPr>
          <w:rFonts w:ascii="Cambria" w:hAnsi="Cambria"/>
          <w:noProof/>
          <w:sz w:val="22"/>
        </w:rPr>
        <w:t xml:space="preserve">, </w:t>
      </w:r>
      <w:r w:rsidRPr="00430019">
        <w:rPr>
          <w:rFonts w:ascii="Cambria" w:hAnsi="Cambria"/>
          <w:b/>
          <w:bCs/>
          <w:noProof/>
          <w:sz w:val="22"/>
        </w:rPr>
        <w:t>Aldudo J</w:t>
      </w:r>
      <w:r w:rsidRPr="00430019">
        <w:rPr>
          <w:rFonts w:ascii="Cambria" w:hAnsi="Cambria"/>
          <w:noProof/>
          <w:sz w:val="22"/>
        </w:rPr>
        <w:t xml:space="preserve">, </w:t>
      </w:r>
      <w:r w:rsidRPr="00430019">
        <w:rPr>
          <w:rFonts w:ascii="Cambria" w:hAnsi="Cambria"/>
          <w:b/>
          <w:bCs/>
          <w:noProof/>
          <w:sz w:val="22"/>
        </w:rPr>
        <w:t>Algül H</w:t>
      </w:r>
      <w:r w:rsidRPr="00430019">
        <w:rPr>
          <w:rFonts w:ascii="Cambria" w:hAnsi="Cambria"/>
          <w:noProof/>
          <w:sz w:val="22"/>
        </w:rPr>
        <w:t xml:space="preserve">, </w:t>
      </w:r>
      <w:r w:rsidRPr="00430019">
        <w:rPr>
          <w:rFonts w:ascii="Cambria" w:hAnsi="Cambria"/>
          <w:b/>
          <w:bCs/>
          <w:noProof/>
          <w:sz w:val="22"/>
        </w:rPr>
        <w:t>Alirezaei M</w:t>
      </w:r>
      <w:r w:rsidRPr="00430019">
        <w:rPr>
          <w:rFonts w:ascii="Cambria" w:hAnsi="Cambria"/>
          <w:noProof/>
          <w:sz w:val="22"/>
        </w:rPr>
        <w:t xml:space="preserve">, </w:t>
      </w:r>
      <w:r w:rsidRPr="00430019">
        <w:rPr>
          <w:rFonts w:ascii="Cambria" w:hAnsi="Cambria"/>
          <w:b/>
          <w:bCs/>
          <w:noProof/>
          <w:sz w:val="22"/>
        </w:rPr>
        <w:t>Alloza I</w:t>
      </w:r>
      <w:r w:rsidRPr="00430019">
        <w:rPr>
          <w:rFonts w:ascii="Cambria" w:hAnsi="Cambria"/>
          <w:noProof/>
          <w:sz w:val="22"/>
        </w:rPr>
        <w:t xml:space="preserve">, </w:t>
      </w:r>
      <w:r w:rsidRPr="00430019">
        <w:rPr>
          <w:rFonts w:ascii="Cambria" w:hAnsi="Cambria"/>
          <w:b/>
          <w:bCs/>
          <w:noProof/>
          <w:sz w:val="22"/>
        </w:rPr>
        <w:t>Almasan A</w:t>
      </w:r>
      <w:r w:rsidRPr="00430019">
        <w:rPr>
          <w:rFonts w:ascii="Cambria" w:hAnsi="Cambria"/>
          <w:noProof/>
          <w:sz w:val="22"/>
        </w:rPr>
        <w:t xml:space="preserve">, </w:t>
      </w:r>
      <w:r w:rsidRPr="00430019">
        <w:rPr>
          <w:rFonts w:ascii="Cambria" w:hAnsi="Cambria"/>
          <w:b/>
          <w:bCs/>
          <w:noProof/>
          <w:sz w:val="22"/>
        </w:rPr>
        <w:t>Almonte-Beceril M</w:t>
      </w:r>
      <w:r w:rsidRPr="00430019">
        <w:rPr>
          <w:rFonts w:ascii="Cambria" w:hAnsi="Cambria"/>
          <w:noProof/>
          <w:sz w:val="22"/>
        </w:rPr>
        <w:t xml:space="preserve">, </w:t>
      </w:r>
      <w:r w:rsidRPr="00430019">
        <w:rPr>
          <w:rFonts w:ascii="Cambria" w:hAnsi="Cambria"/>
          <w:b/>
          <w:bCs/>
          <w:noProof/>
          <w:sz w:val="22"/>
        </w:rPr>
        <w:t>Alnemri ES</w:t>
      </w:r>
      <w:r w:rsidRPr="00430019">
        <w:rPr>
          <w:rFonts w:ascii="Cambria" w:hAnsi="Cambria"/>
          <w:noProof/>
          <w:sz w:val="22"/>
        </w:rPr>
        <w:t xml:space="preserve">, </w:t>
      </w:r>
      <w:r w:rsidRPr="00430019">
        <w:rPr>
          <w:rFonts w:ascii="Cambria" w:hAnsi="Cambria"/>
          <w:b/>
          <w:bCs/>
          <w:noProof/>
          <w:sz w:val="22"/>
        </w:rPr>
        <w:t>Alonso C</w:t>
      </w:r>
      <w:r w:rsidRPr="00430019">
        <w:rPr>
          <w:rFonts w:ascii="Cambria" w:hAnsi="Cambria"/>
          <w:noProof/>
          <w:sz w:val="22"/>
        </w:rPr>
        <w:t xml:space="preserve">, </w:t>
      </w:r>
      <w:r w:rsidRPr="00430019">
        <w:rPr>
          <w:rFonts w:ascii="Cambria" w:hAnsi="Cambria"/>
          <w:b/>
          <w:bCs/>
          <w:noProof/>
          <w:sz w:val="22"/>
        </w:rPr>
        <w:t>Altan-Bonnet N</w:t>
      </w:r>
      <w:r w:rsidRPr="00430019">
        <w:rPr>
          <w:rFonts w:ascii="Cambria" w:hAnsi="Cambria"/>
          <w:noProof/>
          <w:sz w:val="22"/>
        </w:rPr>
        <w:t xml:space="preserve">, </w:t>
      </w:r>
      <w:r w:rsidRPr="00430019">
        <w:rPr>
          <w:rFonts w:ascii="Cambria" w:hAnsi="Cambria"/>
          <w:b/>
          <w:bCs/>
          <w:noProof/>
          <w:sz w:val="22"/>
        </w:rPr>
        <w:t>Altieri DC</w:t>
      </w:r>
      <w:r w:rsidRPr="00430019">
        <w:rPr>
          <w:rFonts w:ascii="Cambria" w:hAnsi="Cambria"/>
          <w:noProof/>
          <w:sz w:val="22"/>
        </w:rPr>
        <w:t xml:space="preserve">, </w:t>
      </w:r>
      <w:r w:rsidRPr="00430019">
        <w:rPr>
          <w:rFonts w:ascii="Cambria" w:hAnsi="Cambria"/>
          <w:b/>
          <w:bCs/>
          <w:noProof/>
          <w:sz w:val="22"/>
        </w:rPr>
        <w:t>Alvarez S</w:t>
      </w:r>
      <w:r w:rsidRPr="00430019">
        <w:rPr>
          <w:rFonts w:ascii="Cambria" w:hAnsi="Cambria"/>
          <w:noProof/>
          <w:sz w:val="22"/>
        </w:rPr>
        <w:t xml:space="preserve">, </w:t>
      </w:r>
      <w:r w:rsidRPr="00430019">
        <w:rPr>
          <w:rFonts w:ascii="Cambria" w:hAnsi="Cambria"/>
          <w:b/>
          <w:bCs/>
          <w:noProof/>
          <w:sz w:val="22"/>
        </w:rPr>
        <w:t>Alvarez-Erviti L</w:t>
      </w:r>
      <w:r w:rsidRPr="00430019">
        <w:rPr>
          <w:rFonts w:ascii="Cambria" w:hAnsi="Cambria"/>
          <w:noProof/>
          <w:sz w:val="22"/>
        </w:rPr>
        <w:t xml:space="preserve">, </w:t>
      </w:r>
      <w:r w:rsidRPr="00430019">
        <w:rPr>
          <w:rFonts w:ascii="Cambria" w:hAnsi="Cambria"/>
          <w:b/>
          <w:bCs/>
          <w:noProof/>
          <w:sz w:val="22"/>
        </w:rPr>
        <w:t>Alves S</w:t>
      </w:r>
      <w:r w:rsidRPr="00430019">
        <w:rPr>
          <w:rFonts w:ascii="Cambria" w:hAnsi="Cambria"/>
          <w:noProof/>
          <w:sz w:val="22"/>
        </w:rPr>
        <w:t xml:space="preserve">, </w:t>
      </w:r>
      <w:r w:rsidRPr="00430019">
        <w:rPr>
          <w:rFonts w:ascii="Cambria" w:hAnsi="Cambria"/>
          <w:b/>
          <w:bCs/>
          <w:noProof/>
          <w:sz w:val="22"/>
        </w:rPr>
        <w:t>Amadoro G</w:t>
      </w:r>
      <w:r w:rsidRPr="00430019">
        <w:rPr>
          <w:rFonts w:ascii="Cambria" w:hAnsi="Cambria"/>
          <w:noProof/>
          <w:sz w:val="22"/>
        </w:rPr>
        <w:t xml:space="preserve">, </w:t>
      </w:r>
      <w:r w:rsidRPr="00430019">
        <w:rPr>
          <w:rFonts w:ascii="Cambria" w:hAnsi="Cambria"/>
          <w:b/>
          <w:bCs/>
          <w:noProof/>
          <w:sz w:val="22"/>
        </w:rPr>
        <w:t>Amano A</w:t>
      </w:r>
      <w:r w:rsidRPr="00430019">
        <w:rPr>
          <w:rFonts w:ascii="Cambria" w:hAnsi="Cambria"/>
          <w:noProof/>
          <w:sz w:val="22"/>
        </w:rPr>
        <w:t xml:space="preserve">, </w:t>
      </w:r>
      <w:r w:rsidRPr="00430019">
        <w:rPr>
          <w:rFonts w:ascii="Cambria" w:hAnsi="Cambria"/>
          <w:b/>
          <w:bCs/>
          <w:noProof/>
          <w:sz w:val="22"/>
        </w:rPr>
        <w:t>Amantini C</w:t>
      </w:r>
      <w:r w:rsidRPr="00430019">
        <w:rPr>
          <w:rFonts w:ascii="Cambria" w:hAnsi="Cambria"/>
          <w:noProof/>
          <w:sz w:val="22"/>
        </w:rPr>
        <w:t xml:space="preserve">, </w:t>
      </w:r>
      <w:r w:rsidRPr="00430019">
        <w:rPr>
          <w:rFonts w:ascii="Cambria" w:hAnsi="Cambria"/>
          <w:b/>
          <w:bCs/>
          <w:noProof/>
          <w:sz w:val="22"/>
        </w:rPr>
        <w:t>Ambrosio S</w:t>
      </w:r>
      <w:r w:rsidRPr="00430019">
        <w:rPr>
          <w:rFonts w:ascii="Cambria" w:hAnsi="Cambria"/>
          <w:noProof/>
          <w:sz w:val="22"/>
        </w:rPr>
        <w:t xml:space="preserve">, </w:t>
      </w:r>
      <w:r w:rsidRPr="00430019">
        <w:rPr>
          <w:rFonts w:ascii="Cambria" w:hAnsi="Cambria"/>
          <w:b/>
          <w:bCs/>
          <w:noProof/>
          <w:sz w:val="22"/>
        </w:rPr>
        <w:t>Amelio I</w:t>
      </w:r>
      <w:r w:rsidRPr="00430019">
        <w:rPr>
          <w:rFonts w:ascii="Cambria" w:hAnsi="Cambria"/>
          <w:noProof/>
          <w:sz w:val="22"/>
        </w:rPr>
        <w:t xml:space="preserve">, </w:t>
      </w:r>
      <w:r w:rsidRPr="00430019">
        <w:rPr>
          <w:rFonts w:ascii="Cambria" w:hAnsi="Cambria"/>
          <w:b/>
          <w:bCs/>
          <w:noProof/>
          <w:sz w:val="22"/>
        </w:rPr>
        <w:t>Amer AO</w:t>
      </w:r>
      <w:r w:rsidRPr="00430019">
        <w:rPr>
          <w:rFonts w:ascii="Cambria" w:hAnsi="Cambria"/>
          <w:noProof/>
          <w:sz w:val="22"/>
        </w:rPr>
        <w:t xml:space="preserve">, </w:t>
      </w:r>
      <w:r w:rsidRPr="00430019">
        <w:rPr>
          <w:rFonts w:ascii="Cambria" w:hAnsi="Cambria"/>
          <w:b/>
          <w:bCs/>
          <w:noProof/>
          <w:sz w:val="22"/>
        </w:rPr>
        <w:t>Amessou M</w:t>
      </w:r>
      <w:r w:rsidRPr="00430019">
        <w:rPr>
          <w:rFonts w:ascii="Cambria" w:hAnsi="Cambria"/>
          <w:noProof/>
          <w:sz w:val="22"/>
        </w:rPr>
        <w:t xml:space="preserve">, </w:t>
      </w:r>
      <w:r w:rsidRPr="00430019">
        <w:rPr>
          <w:rFonts w:ascii="Cambria" w:hAnsi="Cambria"/>
          <w:b/>
          <w:bCs/>
          <w:noProof/>
          <w:sz w:val="22"/>
        </w:rPr>
        <w:t>Amon A</w:t>
      </w:r>
      <w:r w:rsidRPr="00430019">
        <w:rPr>
          <w:rFonts w:ascii="Cambria" w:hAnsi="Cambria"/>
          <w:noProof/>
          <w:sz w:val="22"/>
        </w:rPr>
        <w:t xml:space="preserve">, </w:t>
      </w:r>
      <w:r w:rsidRPr="00430019">
        <w:rPr>
          <w:rFonts w:ascii="Cambria" w:hAnsi="Cambria"/>
          <w:b/>
          <w:bCs/>
          <w:noProof/>
          <w:sz w:val="22"/>
        </w:rPr>
        <w:t>An Z</w:t>
      </w:r>
      <w:r w:rsidRPr="00430019">
        <w:rPr>
          <w:rFonts w:ascii="Cambria" w:hAnsi="Cambria"/>
          <w:noProof/>
          <w:sz w:val="22"/>
        </w:rPr>
        <w:t xml:space="preserve">, </w:t>
      </w:r>
      <w:r w:rsidRPr="00430019">
        <w:rPr>
          <w:rFonts w:ascii="Cambria" w:hAnsi="Cambria"/>
          <w:b/>
          <w:bCs/>
          <w:noProof/>
          <w:sz w:val="22"/>
        </w:rPr>
        <w:t>Anania FA</w:t>
      </w:r>
      <w:r w:rsidRPr="00430019">
        <w:rPr>
          <w:rFonts w:ascii="Cambria" w:hAnsi="Cambria"/>
          <w:noProof/>
          <w:sz w:val="22"/>
        </w:rPr>
        <w:t xml:space="preserve">, </w:t>
      </w:r>
      <w:r w:rsidRPr="00430019">
        <w:rPr>
          <w:rFonts w:ascii="Cambria" w:hAnsi="Cambria"/>
          <w:b/>
          <w:bCs/>
          <w:noProof/>
          <w:sz w:val="22"/>
        </w:rPr>
        <w:t>Andersen SU</w:t>
      </w:r>
      <w:r w:rsidRPr="00430019">
        <w:rPr>
          <w:rFonts w:ascii="Cambria" w:hAnsi="Cambria"/>
          <w:noProof/>
          <w:sz w:val="22"/>
        </w:rPr>
        <w:t xml:space="preserve">, </w:t>
      </w:r>
      <w:r w:rsidRPr="00430019">
        <w:rPr>
          <w:rFonts w:ascii="Cambria" w:hAnsi="Cambria"/>
          <w:b/>
          <w:bCs/>
          <w:noProof/>
          <w:sz w:val="22"/>
        </w:rPr>
        <w:t>Andley UP</w:t>
      </w:r>
      <w:r w:rsidRPr="00430019">
        <w:rPr>
          <w:rFonts w:ascii="Cambria" w:hAnsi="Cambria"/>
          <w:noProof/>
          <w:sz w:val="22"/>
        </w:rPr>
        <w:t xml:space="preserve">, </w:t>
      </w:r>
      <w:r w:rsidRPr="00430019">
        <w:rPr>
          <w:rFonts w:ascii="Cambria" w:hAnsi="Cambria"/>
          <w:b/>
          <w:bCs/>
          <w:noProof/>
          <w:sz w:val="22"/>
        </w:rPr>
        <w:t>Andreadi CK</w:t>
      </w:r>
      <w:r w:rsidRPr="00430019">
        <w:rPr>
          <w:rFonts w:ascii="Cambria" w:hAnsi="Cambria"/>
          <w:noProof/>
          <w:sz w:val="22"/>
        </w:rPr>
        <w:t xml:space="preserve">, </w:t>
      </w:r>
      <w:r w:rsidRPr="00430019">
        <w:rPr>
          <w:rFonts w:ascii="Cambria" w:hAnsi="Cambria"/>
          <w:b/>
          <w:bCs/>
          <w:noProof/>
          <w:sz w:val="22"/>
        </w:rPr>
        <w:t>Andrieu-Abadie N</w:t>
      </w:r>
      <w:r w:rsidRPr="00430019">
        <w:rPr>
          <w:rFonts w:ascii="Cambria" w:hAnsi="Cambria"/>
          <w:noProof/>
          <w:sz w:val="22"/>
        </w:rPr>
        <w:t xml:space="preserve">, </w:t>
      </w:r>
      <w:r w:rsidRPr="00430019">
        <w:rPr>
          <w:rFonts w:ascii="Cambria" w:hAnsi="Cambria"/>
          <w:b/>
          <w:bCs/>
          <w:noProof/>
          <w:sz w:val="22"/>
        </w:rPr>
        <w:t>Anel A</w:t>
      </w:r>
      <w:r w:rsidRPr="00430019">
        <w:rPr>
          <w:rFonts w:ascii="Cambria" w:hAnsi="Cambria"/>
          <w:noProof/>
          <w:sz w:val="22"/>
        </w:rPr>
        <w:t xml:space="preserve">, </w:t>
      </w:r>
      <w:r w:rsidRPr="00430019">
        <w:rPr>
          <w:rFonts w:ascii="Cambria" w:hAnsi="Cambria"/>
          <w:b/>
          <w:bCs/>
          <w:noProof/>
          <w:sz w:val="22"/>
        </w:rPr>
        <w:t>Ann DK</w:t>
      </w:r>
      <w:r w:rsidRPr="00430019">
        <w:rPr>
          <w:rFonts w:ascii="Cambria" w:hAnsi="Cambria"/>
          <w:noProof/>
          <w:sz w:val="22"/>
        </w:rPr>
        <w:t xml:space="preserve">, </w:t>
      </w:r>
      <w:r w:rsidRPr="00430019">
        <w:rPr>
          <w:rFonts w:ascii="Cambria" w:hAnsi="Cambria"/>
          <w:b/>
          <w:bCs/>
          <w:noProof/>
          <w:sz w:val="22"/>
        </w:rPr>
        <w:t>Anoopkumar-Dukie S</w:t>
      </w:r>
      <w:r w:rsidRPr="00430019">
        <w:rPr>
          <w:rFonts w:ascii="Cambria" w:hAnsi="Cambria"/>
          <w:noProof/>
          <w:sz w:val="22"/>
        </w:rPr>
        <w:t xml:space="preserve">, </w:t>
      </w:r>
      <w:r w:rsidRPr="00430019">
        <w:rPr>
          <w:rFonts w:ascii="Cambria" w:hAnsi="Cambria"/>
          <w:b/>
          <w:bCs/>
          <w:noProof/>
          <w:sz w:val="22"/>
        </w:rPr>
        <w:t>Antonioli M</w:t>
      </w:r>
      <w:r w:rsidRPr="00430019">
        <w:rPr>
          <w:rFonts w:ascii="Cambria" w:hAnsi="Cambria"/>
          <w:noProof/>
          <w:sz w:val="22"/>
        </w:rPr>
        <w:t xml:space="preserve">, </w:t>
      </w:r>
      <w:r w:rsidRPr="00430019">
        <w:rPr>
          <w:rFonts w:ascii="Cambria" w:hAnsi="Cambria"/>
          <w:b/>
          <w:bCs/>
          <w:noProof/>
          <w:sz w:val="22"/>
        </w:rPr>
        <w:t>Aoki H</w:t>
      </w:r>
      <w:r w:rsidRPr="00430019">
        <w:rPr>
          <w:rFonts w:ascii="Cambria" w:hAnsi="Cambria"/>
          <w:noProof/>
          <w:sz w:val="22"/>
        </w:rPr>
        <w:t xml:space="preserve">, </w:t>
      </w:r>
      <w:r w:rsidRPr="00430019">
        <w:rPr>
          <w:rFonts w:ascii="Cambria" w:hAnsi="Cambria"/>
          <w:b/>
          <w:bCs/>
          <w:noProof/>
          <w:sz w:val="22"/>
        </w:rPr>
        <w:t>Apostolova N</w:t>
      </w:r>
      <w:r w:rsidRPr="00430019">
        <w:rPr>
          <w:rFonts w:ascii="Cambria" w:hAnsi="Cambria"/>
          <w:noProof/>
          <w:sz w:val="22"/>
        </w:rPr>
        <w:t xml:space="preserve">, </w:t>
      </w:r>
      <w:r w:rsidRPr="00430019">
        <w:rPr>
          <w:rFonts w:ascii="Cambria" w:hAnsi="Cambria"/>
          <w:b/>
          <w:bCs/>
          <w:noProof/>
          <w:sz w:val="22"/>
        </w:rPr>
        <w:t>Aquila S</w:t>
      </w:r>
      <w:r w:rsidRPr="00430019">
        <w:rPr>
          <w:rFonts w:ascii="Cambria" w:hAnsi="Cambria"/>
          <w:noProof/>
          <w:sz w:val="22"/>
        </w:rPr>
        <w:t xml:space="preserve">, </w:t>
      </w:r>
      <w:r w:rsidRPr="00430019">
        <w:rPr>
          <w:rFonts w:ascii="Cambria" w:hAnsi="Cambria"/>
          <w:b/>
          <w:bCs/>
          <w:noProof/>
          <w:sz w:val="22"/>
        </w:rPr>
        <w:t>Aquilano K</w:t>
      </w:r>
      <w:r w:rsidRPr="00430019">
        <w:rPr>
          <w:rFonts w:ascii="Cambria" w:hAnsi="Cambria"/>
          <w:noProof/>
          <w:sz w:val="22"/>
        </w:rPr>
        <w:t xml:space="preserve">, </w:t>
      </w:r>
      <w:r w:rsidRPr="00430019">
        <w:rPr>
          <w:rFonts w:ascii="Cambria" w:hAnsi="Cambria"/>
          <w:b/>
          <w:bCs/>
          <w:noProof/>
          <w:sz w:val="22"/>
        </w:rPr>
        <w:t>Araki K</w:t>
      </w:r>
      <w:r w:rsidRPr="00430019">
        <w:rPr>
          <w:rFonts w:ascii="Cambria" w:hAnsi="Cambria"/>
          <w:noProof/>
          <w:sz w:val="22"/>
        </w:rPr>
        <w:t xml:space="preserve">, </w:t>
      </w:r>
      <w:r w:rsidRPr="00430019">
        <w:rPr>
          <w:rFonts w:ascii="Cambria" w:hAnsi="Cambria"/>
          <w:b/>
          <w:bCs/>
          <w:noProof/>
          <w:sz w:val="22"/>
        </w:rPr>
        <w:t>Arama E</w:t>
      </w:r>
      <w:r w:rsidRPr="00430019">
        <w:rPr>
          <w:rFonts w:ascii="Cambria" w:hAnsi="Cambria"/>
          <w:noProof/>
          <w:sz w:val="22"/>
        </w:rPr>
        <w:t xml:space="preserve">, </w:t>
      </w:r>
      <w:r w:rsidRPr="00430019">
        <w:rPr>
          <w:rFonts w:ascii="Cambria" w:hAnsi="Cambria"/>
          <w:b/>
          <w:bCs/>
          <w:noProof/>
          <w:sz w:val="22"/>
        </w:rPr>
        <w:t>Aranda A</w:t>
      </w:r>
      <w:r w:rsidRPr="00430019">
        <w:rPr>
          <w:rFonts w:ascii="Cambria" w:hAnsi="Cambria"/>
          <w:noProof/>
          <w:sz w:val="22"/>
        </w:rPr>
        <w:t xml:space="preserve">, </w:t>
      </w:r>
      <w:r w:rsidRPr="00430019">
        <w:rPr>
          <w:rFonts w:ascii="Cambria" w:hAnsi="Cambria"/>
          <w:b/>
          <w:bCs/>
          <w:noProof/>
          <w:sz w:val="22"/>
        </w:rPr>
        <w:t>Araya J</w:t>
      </w:r>
      <w:r w:rsidRPr="00430019">
        <w:rPr>
          <w:rFonts w:ascii="Cambria" w:hAnsi="Cambria"/>
          <w:noProof/>
          <w:sz w:val="22"/>
        </w:rPr>
        <w:t xml:space="preserve">, </w:t>
      </w:r>
      <w:r w:rsidRPr="00430019">
        <w:rPr>
          <w:rFonts w:ascii="Cambria" w:hAnsi="Cambria"/>
          <w:b/>
          <w:bCs/>
          <w:noProof/>
          <w:sz w:val="22"/>
        </w:rPr>
        <w:t>Arcaro A</w:t>
      </w:r>
      <w:r w:rsidRPr="00430019">
        <w:rPr>
          <w:rFonts w:ascii="Cambria" w:hAnsi="Cambria"/>
          <w:noProof/>
          <w:sz w:val="22"/>
        </w:rPr>
        <w:t xml:space="preserve">, </w:t>
      </w:r>
      <w:r w:rsidRPr="00430019">
        <w:rPr>
          <w:rFonts w:ascii="Cambria" w:hAnsi="Cambria"/>
          <w:b/>
          <w:bCs/>
          <w:noProof/>
          <w:sz w:val="22"/>
        </w:rPr>
        <w:t>Arias E</w:t>
      </w:r>
      <w:r w:rsidRPr="00430019">
        <w:rPr>
          <w:rFonts w:ascii="Cambria" w:hAnsi="Cambria"/>
          <w:noProof/>
          <w:sz w:val="22"/>
        </w:rPr>
        <w:t xml:space="preserve">, </w:t>
      </w:r>
      <w:r w:rsidRPr="00430019">
        <w:rPr>
          <w:rFonts w:ascii="Cambria" w:hAnsi="Cambria"/>
          <w:b/>
          <w:bCs/>
          <w:noProof/>
          <w:sz w:val="22"/>
        </w:rPr>
        <w:t>Arimoto H</w:t>
      </w:r>
      <w:r w:rsidRPr="00430019">
        <w:rPr>
          <w:rFonts w:ascii="Cambria" w:hAnsi="Cambria"/>
          <w:noProof/>
          <w:sz w:val="22"/>
        </w:rPr>
        <w:t xml:space="preserve">, </w:t>
      </w:r>
      <w:r w:rsidRPr="00430019">
        <w:rPr>
          <w:rFonts w:ascii="Cambria" w:hAnsi="Cambria"/>
          <w:b/>
          <w:bCs/>
          <w:noProof/>
          <w:sz w:val="22"/>
        </w:rPr>
        <w:t>Ariosa AR</w:t>
      </w:r>
      <w:r w:rsidRPr="00430019">
        <w:rPr>
          <w:rFonts w:ascii="Cambria" w:hAnsi="Cambria"/>
          <w:noProof/>
          <w:sz w:val="22"/>
        </w:rPr>
        <w:t xml:space="preserve">, </w:t>
      </w:r>
      <w:r w:rsidRPr="00430019">
        <w:rPr>
          <w:rFonts w:ascii="Cambria" w:hAnsi="Cambria"/>
          <w:b/>
          <w:bCs/>
          <w:noProof/>
          <w:sz w:val="22"/>
        </w:rPr>
        <w:t>Armstrong JL</w:t>
      </w:r>
      <w:r w:rsidRPr="00430019">
        <w:rPr>
          <w:rFonts w:ascii="Cambria" w:hAnsi="Cambria"/>
          <w:noProof/>
          <w:sz w:val="22"/>
        </w:rPr>
        <w:t xml:space="preserve">, </w:t>
      </w:r>
      <w:r w:rsidRPr="00430019">
        <w:rPr>
          <w:rFonts w:ascii="Cambria" w:hAnsi="Cambria"/>
          <w:b/>
          <w:bCs/>
          <w:noProof/>
          <w:sz w:val="22"/>
        </w:rPr>
        <w:t>Arnould T</w:t>
      </w:r>
      <w:r w:rsidRPr="00430019">
        <w:rPr>
          <w:rFonts w:ascii="Cambria" w:hAnsi="Cambria"/>
          <w:noProof/>
          <w:sz w:val="22"/>
        </w:rPr>
        <w:t xml:space="preserve">, </w:t>
      </w:r>
      <w:r w:rsidRPr="00430019">
        <w:rPr>
          <w:rFonts w:ascii="Cambria" w:hAnsi="Cambria"/>
          <w:b/>
          <w:bCs/>
          <w:noProof/>
          <w:sz w:val="22"/>
        </w:rPr>
        <w:t>Arsov I</w:t>
      </w:r>
      <w:r w:rsidRPr="00430019">
        <w:rPr>
          <w:rFonts w:ascii="Cambria" w:hAnsi="Cambria"/>
          <w:noProof/>
          <w:sz w:val="22"/>
        </w:rPr>
        <w:t xml:space="preserve">, </w:t>
      </w:r>
      <w:r w:rsidRPr="00430019">
        <w:rPr>
          <w:rFonts w:ascii="Cambria" w:hAnsi="Cambria"/>
          <w:b/>
          <w:bCs/>
          <w:noProof/>
          <w:sz w:val="22"/>
        </w:rPr>
        <w:t>Asanuma K</w:t>
      </w:r>
      <w:r w:rsidRPr="00430019">
        <w:rPr>
          <w:rFonts w:ascii="Cambria" w:hAnsi="Cambria"/>
          <w:noProof/>
          <w:sz w:val="22"/>
        </w:rPr>
        <w:t xml:space="preserve">, </w:t>
      </w:r>
      <w:r w:rsidRPr="00430019">
        <w:rPr>
          <w:rFonts w:ascii="Cambria" w:hAnsi="Cambria"/>
          <w:b/>
          <w:bCs/>
          <w:noProof/>
          <w:sz w:val="22"/>
        </w:rPr>
        <w:t>Askanas V</w:t>
      </w:r>
      <w:r w:rsidRPr="00430019">
        <w:rPr>
          <w:rFonts w:ascii="Cambria" w:hAnsi="Cambria"/>
          <w:noProof/>
          <w:sz w:val="22"/>
        </w:rPr>
        <w:t xml:space="preserve">, </w:t>
      </w:r>
      <w:r w:rsidRPr="00430019">
        <w:rPr>
          <w:rFonts w:ascii="Cambria" w:hAnsi="Cambria"/>
          <w:b/>
          <w:bCs/>
          <w:noProof/>
          <w:sz w:val="22"/>
        </w:rPr>
        <w:t>Asselin E</w:t>
      </w:r>
      <w:r w:rsidRPr="00430019">
        <w:rPr>
          <w:rFonts w:ascii="Cambria" w:hAnsi="Cambria"/>
          <w:noProof/>
          <w:sz w:val="22"/>
        </w:rPr>
        <w:t xml:space="preserve">, </w:t>
      </w:r>
      <w:r w:rsidRPr="00430019">
        <w:rPr>
          <w:rFonts w:ascii="Cambria" w:hAnsi="Cambria"/>
          <w:b/>
          <w:bCs/>
          <w:noProof/>
          <w:sz w:val="22"/>
        </w:rPr>
        <w:t>Atarashi R</w:t>
      </w:r>
      <w:r w:rsidRPr="00430019">
        <w:rPr>
          <w:rFonts w:ascii="Cambria" w:hAnsi="Cambria"/>
          <w:noProof/>
          <w:sz w:val="22"/>
        </w:rPr>
        <w:t xml:space="preserve">, </w:t>
      </w:r>
      <w:r w:rsidRPr="00430019">
        <w:rPr>
          <w:rFonts w:ascii="Cambria" w:hAnsi="Cambria"/>
          <w:b/>
          <w:bCs/>
          <w:noProof/>
          <w:sz w:val="22"/>
        </w:rPr>
        <w:t>Atherton SS</w:t>
      </w:r>
      <w:r w:rsidRPr="00430019">
        <w:rPr>
          <w:rFonts w:ascii="Cambria" w:hAnsi="Cambria"/>
          <w:noProof/>
          <w:sz w:val="22"/>
        </w:rPr>
        <w:t xml:space="preserve">, </w:t>
      </w:r>
      <w:r w:rsidRPr="00430019">
        <w:rPr>
          <w:rFonts w:ascii="Cambria" w:hAnsi="Cambria"/>
          <w:b/>
          <w:bCs/>
          <w:noProof/>
          <w:sz w:val="22"/>
        </w:rPr>
        <w:t>Atkin JD</w:t>
      </w:r>
      <w:r w:rsidRPr="00430019">
        <w:rPr>
          <w:rFonts w:ascii="Cambria" w:hAnsi="Cambria"/>
          <w:noProof/>
          <w:sz w:val="22"/>
        </w:rPr>
        <w:t xml:space="preserve">, </w:t>
      </w:r>
      <w:r w:rsidRPr="00430019">
        <w:rPr>
          <w:rFonts w:ascii="Cambria" w:hAnsi="Cambria"/>
          <w:b/>
          <w:bCs/>
          <w:noProof/>
          <w:sz w:val="22"/>
        </w:rPr>
        <w:t>Attardi LD</w:t>
      </w:r>
      <w:r w:rsidRPr="00430019">
        <w:rPr>
          <w:rFonts w:ascii="Cambria" w:hAnsi="Cambria"/>
          <w:noProof/>
          <w:sz w:val="22"/>
        </w:rPr>
        <w:t xml:space="preserve">, </w:t>
      </w:r>
      <w:r w:rsidRPr="00430019">
        <w:rPr>
          <w:rFonts w:ascii="Cambria" w:hAnsi="Cambria"/>
          <w:b/>
          <w:bCs/>
          <w:noProof/>
          <w:sz w:val="22"/>
        </w:rPr>
        <w:t>Auberger P</w:t>
      </w:r>
      <w:r w:rsidRPr="00430019">
        <w:rPr>
          <w:rFonts w:ascii="Cambria" w:hAnsi="Cambria"/>
          <w:noProof/>
          <w:sz w:val="22"/>
        </w:rPr>
        <w:t xml:space="preserve">, </w:t>
      </w:r>
      <w:r w:rsidRPr="00430019">
        <w:rPr>
          <w:rFonts w:ascii="Cambria" w:hAnsi="Cambria"/>
          <w:b/>
          <w:bCs/>
          <w:noProof/>
          <w:sz w:val="22"/>
        </w:rPr>
        <w:t>Auburger G</w:t>
      </w:r>
      <w:r w:rsidRPr="00430019">
        <w:rPr>
          <w:rFonts w:ascii="Cambria" w:hAnsi="Cambria"/>
          <w:noProof/>
          <w:sz w:val="22"/>
        </w:rPr>
        <w:t xml:space="preserve">, </w:t>
      </w:r>
      <w:r w:rsidRPr="00430019">
        <w:rPr>
          <w:rFonts w:ascii="Cambria" w:hAnsi="Cambria"/>
          <w:b/>
          <w:bCs/>
          <w:noProof/>
          <w:sz w:val="22"/>
        </w:rPr>
        <w:t>Aurelian L</w:t>
      </w:r>
      <w:r w:rsidRPr="00430019">
        <w:rPr>
          <w:rFonts w:ascii="Cambria" w:hAnsi="Cambria"/>
          <w:noProof/>
          <w:sz w:val="22"/>
        </w:rPr>
        <w:t xml:space="preserve">, </w:t>
      </w:r>
      <w:r w:rsidRPr="00430019">
        <w:rPr>
          <w:rFonts w:ascii="Cambria" w:hAnsi="Cambria"/>
          <w:b/>
          <w:bCs/>
          <w:noProof/>
          <w:sz w:val="22"/>
        </w:rPr>
        <w:t>Autelli R</w:t>
      </w:r>
      <w:r w:rsidRPr="00430019">
        <w:rPr>
          <w:rFonts w:ascii="Cambria" w:hAnsi="Cambria"/>
          <w:noProof/>
          <w:sz w:val="22"/>
        </w:rPr>
        <w:t xml:space="preserve">, </w:t>
      </w:r>
      <w:r w:rsidRPr="00430019">
        <w:rPr>
          <w:rFonts w:ascii="Cambria" w:hAnsi="Cambria"/>
          <w:b/>
          <w:bCs/>
          <w:noProof/>
          <w:sz w:val="22"/>
        </w:rPr>
        <w:t>Avagliano L</w:t>
      </w:r>
      <w:r w:rsidRPr="00430019">
        <w:rPr>
          <w:rFonts w:ascii="Cambria" w:hAnsi="Cambria"/>
          <w:noProof/>
          <w:sz w:val="22"/>
        </w:rPr>
        <w:t xml:space="preserve">, </w:t>
      </w:r>
      <w:r w:rsidRPr="00430019">
        <w:rPr>
          <w:rFonts w:ascii="Cambria" w:hAnsi="Cambria"/>
          <w:b/>
          <w:bCs/>
          <w:noProof/>
          <w:sz w:val="22"/>
        </w:rPr>
        <w:t>Avantaggiati ML</w:t>
      </w:r>
      <w:r w:rsidRPr="00430019">
        <w:rPr>
          <w:rFonts w:ascii="Cambria" w:hAnsi="Cambria"/>
          <w:noProof/>
          <w:sz w:val="22"/>
        </w:rPr>
        <w:t xml:space="preserve">, </w:t>
      </w:r>
      <w:r w:rsidRPr="00430019">
        <w:rPr>
          <w:rFonts w:ascii="Cambria" w:hAnsi="Cambria"/>
          <w:b/>
          <w:bCs/>
          <w:noProof/>
          <w:sz w:val="22"/>
        </w:rPr>
        <w:t>Avrahami L</w:t>
      </w:r>
      <w:r w:rsidRPr="00430019">
        <w:rPr>
          <w:rFonts w:ascii="Cambria" w:hAnsi="Cambria"/>
          <w:noProof/>
          <w:sz w:val="22"/>
        </w:rPr>
        <w:t xml:space="preserve">, </w:t>
      </w:r>
      <w:r w:rsidRPr="00430019">
        <w:rPr>
          <w:rFonts w:ascii="Cambria" w:hAnsi="Cambria"/>
          <w:b/>
          <w:bCs/>
          <w:noProof/>
          <w:sz w:val="22"/>
        </w:rPr>
        <w:t>Awale S</w:t>
      </w:r>
      <w:r w:rsidRPr="00430019">
        <w:rPr>
          <w:rFonts w:ascii="Cambria" w:hAnsi="Cambria"/>
          <w:noProof/>
          <w:sz w:val="22"/>
        </w:rPr>
        <w:t xml:space="preserve">, </w:t>
      </w:r>
      <w:r w:rsidRPr="00430019">
        <w:rPr>
          <w:rFonts w:ascii="Cambria" w:hAnsi="Cambria"/>
          <w:b/>
          <w:bCs/>
          <w:noProof/>
          <w:sz w:val="22"/>
        </w:rPr>
        <w:t>Azad N</w:t>
      </w:r>
      <w:r w:rsidRPr="00430019">
        <w:rPr>
          <w:rFonts w:ascii="Cambria" w:hAnsi="Cambria"/>
          <w:noProof/>
          <w:sz w:val="22"/>
        </w:rPr>
        <w:t xml:space="preserve">, </w:t>
      </w:r>
      <w:r w:rsidRPr="00430019">
        <w:rPr>
          <w:rFonts w:ascii="Cambria" w:hAnsi="Cambria"/>
          <w:b/>
          <w:bCs/>
          <w:noProof/>
          <w:sz w:val="22"/>
        </w:rPr>
        <w:t>Bachetti T</w:t>
      </w:r>
      <w:r w:rsidRPr="00430019">
        <w:rPr>
          <w:rFonts w:ascii="Cambria" w:hAnsi="Cambria"/>
          <w:noProof/>
          <w:sz w:val="22"/>
        </w:rPr>
        <w:t xml:space="preserve">, </w:t>
      </w:r>
      <w:r w:rsidRPr="00430019">
        <w:rPr>
          <w:rFonts w:ascii="Cambria" w:hAnsi="Cambria"/>
          <w:b/>
          <w:bCs/>
          <w:noProof/>
          <w:sz w:val="22"/>
        </w:rPr>
        <w:t>Backer JM</w:t>
      </w:r>
      <w:r w:rsidRPr="00430019">
        <w:rPr>
          <w:rFonts w:ascii="Cambria" w:hAnsi="Cambria"/>
          <w:noProof/>
          <w:sz w:val="22"/>
        </w:rPr>
        <w:t xml:space="preserve">, </w:t>
      </w:r>
      <w:r w:rsidRPr="00430019">
        <w:rPr>
          <w:rFonts w:ascii="Cambria" w:hAnsi="Cambria"/>
          <w:b/>
          <w:bCs/>
          <w:noProof/>
          <w:sz w:val="22"/>
        </w:rPr>
        <w:t>Bae D-H</w:t>
      </w:r>
      <w:r w:rsidRPr="00430019">
        <w:rPr>
          <w:rFonts w:ascii="Cambria" w:hAnsi="Cambria"/>
          <w:noProof/>
          <w:sz w:val="22"/>
        </w:rPr>
        <w:t xml:space="preserve">, </w:t>
      </w:r>
      <w:r w:rsidRPr="00430019">
        <w:rPr>
          <w:rFonts w:ascii="Cambria" w:hAnsi="Cambria"/>
          <w:b/>
          <w:bCs/>
          <w:noProof/>
          <w:sz w:val="22"/>
        </w:rPr>
        <w:t>Bae J</w:t>
      </w:r>
      <w:r w:rsidRPr="00430019">
        <w:rPr>
          <w:rFonts w:ascii="Cambria" w:hAnsi="Cambria"/>
          <w:noProof/>
          <w:sz w:val="22"/>
        </w:rPr>
        <w:t xml:space="preserve">, </w:t>
      </w:r>
      <w:r w:rsidRPr="00430019">
        <w:rPr>
          <w:rFonts w:ascii="Cambria" w:hAnsi="Cambria"/>
          <w:b/>
          <w:bCs/>
          <w:noProof/>
          <w:sz w:val="22"/>
        </w:rPr>
        <w:t>Bae O-N</w:t>
      </w:r>
      <w:r w:rsidRPr="00430019">
        <w:rPr>
          <w:rFonts w:ascii="Cambria" w:hAnsi="Cambria"/>
          <w:noProof/>
          <w:sz w:val="22"/>
        </w:rPr>
        <w:t xml:space="preserve">, </w:t>
      </w:r>
      <w:r w:rsidRPr="00430019">
        <w:rPr>
          <w:rFonts w:ascii="Cambria" w:hAnsi="Cambria"/>
          <w:b/>
          <w:bCs/>
          <w:noProof/>
          <w:sz w:val="22"/>
        </w:rPr>
        <w:t>Bae SH</w:t>
      </w:r>
      <w:r w:rsidRPr="00430019">
        <w:rPr>
          <w:rFonts w:ascii="Cambria" w:hAnsi="Cambria"/>
          <w:noProof/>
          <w:sz w:val="22"/>
        </w:rPr>
        <w:t xml:space="preserve">, </w:t>
      </w:r>
      <w:r w:rsidRPr="00430019">
        <w:rPr>
          <w:rFonts w:ascii="Cambria" w:hAnsi="Cambria"/>
          <w:b/>
          <w:bCs/>
          <w:noProof/>
          <w:sz w:val="22"/>
        </w:rPr>
        <w:t>Baehrecke EH</w:t>
      </w:r>
      <w:r w:rsidRPr="00430019">
        <w:rPr>
          <w:rFonts w:ascii="Cambria" w:hAnsi="Cambria"/>
          <w:noProof/>
          <w:sz w:val="22"/>
        </w:rPr>
        <w:t xml:space="preserve">, </w:t>
      </w:r>
      <w:r w:rsidRPr="00430019">
        <w:rPr>
          <w:rFonts w:ascii="Cambria" w:hAnsi="Cambria"/>
          <w:b/>
          <w:bCs/>
          <w:noProof/>
          <w:sz w:val="22"/>
        </w:rPr>
        <w:t>Baek S-H</w:t>
      </w:r>
      <w:r w:rsidRPr="00430019">
        <w:rPr>
          <w:rFonts w:ascii="Cambria" w:hAnsi="Cambria"/>
          <w:noProof/>
          <w:sz w:val="22"/>
        </w:rPr>
        <w:t xml:space="preserve">, </w:t>
      </w:r>
      <w:r w:rsidRPr="00430019">
        <w:rPr>
          <w:rFonts w:ascii="Cambria" w:hAnsi="Cambria"/>
          <w:b/>
          <w:bCs/>
          <w:noProof/>
          <w:sz w:val="22"/>
        </w:rPr>
        <w:t>Baghdiguian S</w:t>
      </w:r>
      <w:r w:rsidRPr="00430019">
        <w:rPr>
          <w:rFonts w:ascii="Cambria" w:hAnsi="Cambria"/>
          <w:noProof/>
          <w:sz w:val="22"/>
        </w:rPr>
        <w:t xml:space="preserve">, </w:t>
      </w:r>
      <w:r w:rsidRPr="00430019">
        <w:rPr>
          <w:rFonts w:ascii="Cambria" w:hAnsi="Cambria"/>
          <w:b/>
          <w:bCs/>
          <w:noProof/>
          <w:sz w:val="22"/>
        </w:rPr>
        <w:t>Bagniewska-Zadworna A</w:t>
      </w:r>
      <w:r w:rsidRPr="00430019">
        <w:rPr>
          <w:rFonts w:ascii="Cambria" w:hAnsi="Cambria"/>
          <w:noProof/>
          <w:sz w:val="22"/>
        </w:rPr>
        <w:t xml:space="preserve">, </w:t>
      </w:r>
      <w:r w:rsidRPr="00430019">
        <w:rPr>
          <w:rFonts w:ascii="Cambria" w:hAnsi="Cambria"/>
          <w:b/>
          <w:bCs/>
          <w:noProof/>
          <w:sz w:val="22"/>
        </w:rPr>
        <w:t>Bai H</w:t>
      </w:r>
      <w:r w:rsidRPr="00430019">
        <w:rPr>
          <w:rFonts w:ascii="Cambria" w:hAnsi="Cambria"/>
          <w:noProof/>
          <w:sz w:val="22"/>
        </w:rPr>
        <w:t xml:space="preserve">, </w:t>
      </w:r>
      <w:r w:rsidRPr="00430019">
        <w:rPr>
          <w:rFonts w:ascii="Cambria" w:hAnsi="Cambria"/>
          <w:b/>
          <w:bCs/>
          <w:noProof/>
          <w:sz w:val="22"/>
        </w:rPr>
        <w:t>Bai J</w:t>
      </w:r>
      <w:r w:rsidRPr="00430019">
        <w:rPr>
          <w:rFonts w:ascii="Cambria" w:hAnsi="Cambria"/>
          <w:noProof/>
          <w:sz w:val="22"/>
        </w:rPr>
        <w:t xml:space="preserve">, </w:t>
      </w:r>
      <w:r w:rsidRPr="00430019">
        <w:rPr>
          <w:rFonts w:ascii="Cambria" w:hAnsi="Cambria"/>
          <w:b/>
          <w:bCs/>
          <w:noProof/>
          <w:sz w:val="22"/>
        </w:rPr>
        <w:t>Bai X-Y</w:t>
      </w:r>
      <w:r w:rsidRPr="00430019">
        <w:rPr>
          <w:rFonts w:ascii="Cambria" w:hAnsi="Cambria"/>
          <w:noProof/>
          <w:sz w:val="22"/>
        </w:rPr>
        <w:t xml:space="preserve">, </w:t>
      </w:r>
      <w:r w:rsidRPr="00430019">
        <w:rPr>
          <w:rFonts w:ascii="Cambria" w:hAnsi="Cambria"/>
          <w:b/>
          <w:bCs/>
          <w:noProof/>
          <w:sz w:val="22"/>
        </w:rPr>
        <w:t>Bailly Y</w:t>
      </w:r>
      <w:r w:rsidRPr="00430019">
        <w:rPr>
          <w:rFonts w:ascii="Cambria" w:hAnsi="Cambria"/>
          <w:noProof/>
          <w:sz w:val="22"/>
        </w:rPr>
        <w:t xml:space="preserve">, </w:t>
      </w:r>
      <w:r w:rsidRPr="00430019">
        <w:rPr>
          <w:rFonts w:ascii="Cambria" w:hAnsi="Cambria"/>
          <w:b/>
          <w:bCs/>
          <w:noProof/>
          <w:sz w:val="22"/>
        </w:rPr>
        <w:t>Balaji KN</w:t>
      </w:r>
      <w:r w:rsidRPr="00430019">
        <w:rPr>
          <w:rFonts w:ascii="Cambria" w:hAnsi="Cambria"/>
          <w:noProof/>
          <w:sz w:val="22"/>
        </w:rPr>
        <w:t xml:space="preserve">, </w:t>
      </w:r>
      <w:r w:rsidRPr="00430019">
        <w:rPr>
          <w:rFonts w:ascii="Cambria" w:hAnsi="Cambria"/>
          <w:b/>
          <w:bCs/>
          <w:noProof/>
          <w:sz w:val="22"/>
        </w:rPr>
        <w:t>Balduini W</w:t>
      </w:r>
      <w:r w:rsidRPr="00430019">
        <w:rPr>
          <w:rFonts w:ascii="Cambria" w:hAnsi="Cambria"/>
          <w:noProof/>
          <w:sz w:val="22"/>
        </w:rPr>
        <w:t xml:space="preserve">, </w:t>
      </w:r>
      <w:r w:rsidRPr="00430019">
        <w:rPr>
          <w:rFonts w:ascii="Cambria" w:hAnsi="Cambria"/>
          <w:b/>
          <w:bCs/>
          <w:noProof/>
          <w:sz w:val="22"/>
        </w:rPr>
        <w:t>Ballabio A</w:t>
      </w:r>
      <w:r w:rsidRPr="00430019">
        <w:rPr>
          <w:rFonts w:ascii="Cambria" w:hAnsi="Cambria"/>
          <w:noProof/>
          <w:sz w:val="22"/>
        </w:rPr>
        <w:t xml:space="preserve">, </w:t>
      </w:r>
      <w:r w:rsidRPr="00430019">
        <w:rPr>
          <w:rFonts w:ascii="Cambria" w:hAnsi="Cambria"/>
          <w:b/>
          <w:bCs/>
          <w:noProof/>
          <w:sz w:val="22"/>
        </w:rPr>
        <w:t>Balzan R</w:t>
      </w:r>
      <w:r w:rsidRPr="00430019">
        <w:rPr>
          <w:rFonts w:ascii="Cambria" w:hAnsi="Cambria"/>
          <w:noProof/>
          <w:sz w:val="22"/>
        </w:rPr>
        <w:t xml:space="preserve">, </w:t>
      </w:r>
      <w:r w:rsidRPr="00430019">
        <w:rPr>
          <w:rFonts w:ascii="Cambria" w:hAnsi="Cambria"/>
          <w:b/>
          <w:bCs/>
          <w:noProof/>
          <w:sz w:val="22"/>
        </w:rPr>
        <w:t>Banerjee R</w:t>
      </w:r>
      <w:r w:rsidRPr="00430019">
        <w:rPr>
          <w:rFonts w:ascii="Cambria" w:hAnsi="Cambria"/>
          <w:noProof/>
          <w:sz w:val="22"/>
        </w:rPr>
        <w:t xml:space="preserve">, </w:t>
      </w:r>
      <w:r w:rsidRPr="00430019">
        <w:rPr>
          <w:rFonts w:ascii="Cambria" w:hAnsi="Cambria"/>
          <w:b/>
          <w:bCs/>
          <w:noProof/>
          <w:sz w:val="22"/>
        </w:rPr>
        <w:t>Bánhegyi G</w:t>
      </w:r>
      <w:r w:rsidRPr="00430019">
        <w:rPr>
          <w:rFonts w:ascii="Cambria" w:hAnsi="Cambria"/>
          <w:noProof/>
          <w:sz w:val="22"/>
        </w:rPr>
        <w:t xml:space="preserve">, </w:t>
      </w:r>
      <w:r w:rsidRPr="00430019">
        <w:rPr>
          <w:rFonts w:ascii="Cambria" w:hAnsi="Cambria"/>
          <w:b/>
          <w:bCs/>
          <w:noProof/>
          <w:sz w:val="22"/>
        </w:rPr>
        <w:t>Bao H</w:t>
      </w:r>
      <w:r w:rsidRPr="00430019">
        <w:rPr>
          <w:rFonts w:ascii="Cambria" w:hAnsi="Cambria"/>
          <w:noProof/>
          <w:sz w:val="22"/>
        </w:rPr>
        <w:t xml:space="preserve">, </w:t>
      </w:r>
      <w:r w:rsidRPr="00430019">
        <w:rPr>
          <w:rFonts w:ascii="Cambria" w:hAnsi="Cambria"/>
          <w:b/>
          <w:bCs/>
          <w:noProof/>
          <w:sz w:val="22"/>
        </w:rPr>
        <w:t>Barbeau B</w:t>
      </w:r>
      <w:r w:rsidRPr="00430019">
        <w:rPr>
          <w:rFonts w:ascii="Cambria" w:hAnsi="Cambria"/>
          <w:noProof/>
          <w:sz w:val="22"/>
        </w:rPr>
        <w:t xml:space="preserve">, </w:t>
      </w:r>
      <w:r w:rsidRPr="00430019">
        <w:rPr>
          <w:rFonts w:ascii="Cambria" w:hAnsi="Cambria"/>
          <w:b/>
          <w:bCs/>
          <w:noProof/>
          <w:sz w:val="22"/>
        </w:rPr>
        <w:t>Barrachina MD</w:t>
      </w:r>
      <w:r w:rsidRPr="00430019">
        <w:rPr>
          <w:rFonts w:ascii="Cambria" w:hAnsi="Cambria"/>
          <w:noProof/>
          <w:sz w:val="22"/>
        </w:rPr>
        <w:t xml:space="preserve">, </w:t>
      </w:r>
      <w:r w:rsidRPr="00430019">
        <w:rPr>
          <w:rFonts w:ascii="Cambria" w:hAnsi="Cambria"/>
          <w:b/>
          <w:bCs/>
          <w:noProof/>
          <w:sz w:val="22"/>
        </w:rPr>
        <w:t>Barreiro E</w:t>
      </w:r>
      <w:r w:rsidRPr="00430019">
        <w:rPr>
          <w:rFonts w:ascii="Cambria" w:hAnsi="Cambria"/>
          <w:noProof/>
          <w:sz w:val="22"/>
        </w:rPr>
        <w:t xml:space="preserve">, </w:t>
      </w:r>
      <w:r w:rsidRPr="00430019">
        <w:rPr>
          <w:rFonts w:ascii="Cambria" w:hAnsi="Cambria"/>
          <w:b/>
          <w:bCs/>
          <w:noProof/>
          <w:sz w:val="22"/>
        </w:rPr>
        <w:t>Bartel B</w:t>
      </w:r>
      <w:r w:rsidRPr="00430019">
        <w:rPr>
          <w:rFonts w:ascii="Cambria" w:hAnsi="Cambria"/>
          <w:noProof/>
          <w:sz w:val="22"/>
        </w:rPr>
        <w:t xml:space="preserve">, </w:t>
      </w:r>
      <w:r w:rsidRPr="00430019">
        <w:rPr>
          <w:rFonts w:ascii="Cambria" w:hAnsi="Cambria"/>
          <w:b/>
          <w:bCs/>
          <w:noProof/>
          <w:sz w:val="22"/>
        </w:rPr>
        <w:t>Bartolomé A</w:t>
      </w:r>
      <w:r w:rsidRPr="00430019">
        <w:rPr>
          <w:rFonts w:ascii="Cambria" w:hAnsi="Cambria"/>
          <w:noProof/>
          <w:sz w:val="22"/>
        </w:rPr>
        <w:t xml:space="preserve">, </w:t>
      </w:r>
      <w:r w:rsidRPr="00430019">
        <w:rPr>
          <w:rFonts w:ascii="Cambria" w:hAnsi="Cambria"/>
          <w:b/>
          <w:bCs/>
          <w:noProof/>
          <w:sz w:val="22"/>
        </w:rPr>
        <w:t>Bassham DC</w:t>
      </w:r>
      <w:r w:rsidRPr="00430019">
        <w:rPr>
          <w:rFonts w:ascii="Cambria" w:hAnsi="Cambria"/>
          <w:noProof/>
          <w:sz w:val="22"/>
        </w:rPr>
        <w:t xml:space="preserve">, </w:t>
      </w:r>
      <w:r w:rsidRPr="00430019">
        <w:rPr>
          <w:rFonts w:ascii="Cambria" w:hAnsi="Cambria"/>
          <w:b/>
          <w:bCs/>
          <w:noProof/>
          <w:sz w:val="22"/>
        </w:rPr>
        <w:t>Bassi MT</w:t>
      </w:r>
      <w:r w:rsidRPr="00430019">
        <w:rPr>
          <w:rFonts w:ascii="Cambria" w:hAnsi="Cambria"/>
          <w:noProof/>
          <w:sz w:val="22"/>
        </w:rPr>
        <w:t xml:space="preserve">, </w:t>
      </w:r>
      <w:r w:rsidRPr="00430019">
        <w:rPr>
          <w:rFonts w:ascii="Cambria" w:hAnsi="Cambria"/>
          <w:b/>
          <w:bCs/>
          <w:noProof/>
          <w:sz w:val="22"/>
        </w:rPr>
        <w:t>Bast RC</w:t>
      </w:r>
      <w:r w:rsidRPr="00430019">
        <w:rPr>
          <w:rFonts w:ascii="Cambria" w:hAnsi="Cambria"/>
          <w:noProof/>
          <w:sz w:val="22"/>
        </w:rPr>
        <w:t xml:space="preserve">, </w:t>
      </w:r>
      <w:r w:rsidRPr="00430019">
        <w:rPr>
          <w:rFonts w:ascii="Cambria" w:hAnsi="Cambria"/>
          <w:b/>
          <w:bCs/>
          <w:noProof/>
          <w:sz w:val="22"/>
        </w:rPr>
        <w:t>Basu A</w:t>
      </w:r>
      <w:r w:rsidRPr="00430019">
        <w:rPr>
          <w:rFonts w:ascii="Cambria" w:hAnsi="Cambria"/>
          <w:noProof/>
          <w:sz w:val="22"/>
        </w:rPr>
        <w:t xml:space="preserve">, </w:t>
      </w:r>
      <w:r w:rsidRPr="00430019">
        <w:rPr>
          <w:rFonts w:ascii="Cambria" w:hAnsi="Cambria"/>
          <w:b/>
          <w:bCs/>
          <w:noProof/>
          <w:sz w:val="22"/>
        </w:rPr>
        <w:t>Batista MT</w:t>
      </w:r>
      <w:r w:rsidRPr="00430019">
        <w:rPr>
          <w:rFonts w:ascii="Cambria" w:hAnsi="Cambria"/>
          <w:noProof/>
          <w:sz w:val="22"/>
        </w:rPr>
        <w:t xml:space="preserve">, </w:t>
      </w:r>
      <w:r w:rsidRPr="00430019">
        <w:rPr>
          <w:rFonts w:ascii="Cambria" w:hAnsi="Cambria"/>
          <w:b/>
          <w:bCs/>
          <w:noProof/>
          <w:sz w:val="22"/>
        </w:rPr>
        <w:t>Batoko H</w:t>
      </w:r>
      <w:r w:rsidRPr="00430019">
        <w:rPr>
          <w:rFonts w:ascii="Cambria" w:hAnsi="Cambria"/>
          <w:noProof/>
          <w:sz w:val="22"/>
        </w:rPr>
        <w:t xml:space="preserve">, </w:t>
      </w:r>
      <w:r w:rsidRPr="00430019">
        <w:rPr>
          <w:rFonts w:ascii="Cambria" w:hAnsi="Cambria"/>
          <w:b/>
          <w:bCs/>
          <w:noProof/>
          <w:sz w:val="22"/>
        </w:rPr>
        <w:t>Battino M</w:t>
      </w:r>
      <w:r w:rsidRPr="00430019">
        <w:rPr>
          <w:rFonts w:ascii="Cambria" w:hAnsi="Cambria"/>
          <w:noProof/>
          <w:sz w:val="22"/>
        </w:rPr>
        <w:t xml:space="preserve">, </w:t>
      </w:r>
      <w:r w:rsidRPr="00430019">
        <w:rPr>
          <w:rFonts w:ascii="Cambria" w:hAnsi="Cambria"/>
          <w:b/>
          <w:bCs/>
          <w:noProof/>
          <w:sz w:val="22"/>
        </w:rPr>
        <w:t>Bauckman K</w:t>
      </w:r>
      <w:r w:rsidRPr="00430019">
        <w:rPr>
          <w:rFonts w:ascii="Cambria" w:hAnsi="Cambria"/>
          <w:noProof/>
          <w:sz w:val="22"/>
        </w:rPr>
        <w:t xml:space="preserve">, </w:t>
      </w:r>
      <w:r w:rsidRPr="00430019">
        <w:rPr>
          <w:rFonts w:ascii="Cambria" w:hAnsi="Cambria"/>
          <w:b/>
          <w:bCs/>
          <w:noProof/>
          <w:sz w:val="22"/>
        </w:rPr>
        <w:t>Baumgarner BL</w:t>
      </w:r>
      <w:r w:rsidRPr="00430019">
        <w:rPr>
          <w:rFonts w:ascii="Cambria" w:hAnsi="Cambria"/>
          <w:noProof/>
          <w:sz w:val="22"/>
        </w:rPr>
        <w:t xml:space="preserve">, </w:t>
      </w:r>
      <w:r w:rsidRPr="00430019">
        <w:rPr>
          <w:rFonts w:ascii="Cambria" w:hAnsi="Cambria"/>
          <w:b/>
          <w:bCs/>
          <w:noProof/>
          <w:sz w:val="22"/>
        </w:rPr>
        <w:t>Bayer KU</w:t>
      </w:r>
      <w:r w:rsidRPr="00430019">
        <w:rPr>
          <w:rFonts w:ascii="Cambria" w:hAnsi="Cambria"/>
          <w:noProof/>
          <w:sz w:val="22"/>
        </w:rPr>
        <w:t xml:space="preserve">, </w:t>
      </w:r>
      <w:r w:rsidRPr="00430019">
        <w:rPr>
          <w:rFonts w:ascii="Cambria" w:hAnsi="Cambria"/>
          <w:b/>
          <w:bCs/>
          <w:noProof/>
          <w:sz w:val="22"/>
        </w:rPr>
        <w:t>Beale R</w:t>
      </w:r>
      <w:r w:rsidRPr="00430019">
        <w:rPr>
          <w:rFonts w:ascii="Cambria" w:hAnsi="Cambria"/>
          <w:noProof/>
          <w:sz w:val="22"/>
        </w:rPr>
        <w:t xml:space="preserve">, </w:t>
      </w:r>
      <w:r w:rsidRPr="00430019">
        <w:rPr>
          <w:rFonts w:ascii="Cambria" w:hAnsi="Cambria"/>
          <w:b/>
          <w:bCs/>
          <w:noProof/>
          <w:sz w:val="22"/>
        </w:rPr>
        <w:t>Beaulieu J-F</w:t>
      </w:r>
      <w:r w:rsidRPr="00430019">
        <w:rPr>
          <w:rFonts w:ascii="Cambria" w:hAnsi="Cambria"/>
          <w:noProof/>
          <w:sz w:val="22"/>
        </w:rPr>
        <w:t xml:space="preserve">, </w:t>
      </w:r>
      <w:r w:rsidRPr="00430019">
        <w:rPr>
          <w:rFonts w:ascii="Cambria" w:hAnsi="Cambria"/>
          <w:b/>
          <w:bCs/>
          <w:noProof/>
          <w:sz w:val="22"/>
        </w:rPr>
        <w:t>Beck GR</w:t>
      </w:r>
      <w:r w:rsidRPr="00430019">
        <w:rPr>
          <w:rFonts w:ascii="Cambria" w:hAnsi="Cambria"/>
          <w:noProof/>
          <w:sz w:val="22"/>
        </w:rPr>
        <w:t xml:space="preserve">, </w:t>
      </w:r>
      <w:r w:rsidRPr="00430019">
        <w:rPr>
          <w:rFonts w:ascii="Cambria" w:hAnsi="Cambria"/>
          <w:b/>
          <w:bCs/>
          <w:noProof/>
          <w:sz w:val="22"/>
        </w:rPr>
        <w:t>Becker C</w:t>
      </w:r>
      <w:r w:rsidRPr="00430019">
        <w:rPr>
          <w:rFonts w:ascii="Cambria" w:hAnsi="Cambria"/>
          <w:noProof/>
          <w:sz w:val="22"/>
        </w:rPr>
        <w:t xml:space="preserve">, </w:t>
      </w:r>
      <w:r w:rsidRPr="00430019">
        <w:rPr>
          <w:rFonts w:ascii="Cambria" w:hAnsi="Cambria"/>
          <w:b/>
          <w:bCs/>
          <w:noProof/>
          <w:sz w:val="22"/>
        </w:rPr>
        <w:t>Beckham JD</w:t>
      </w:r>
      <w:r w:rsidRPr="00430019">
        <w:rPr>
          <w:rFonts w:ascii="Cambria" w:hAnsi="Cambria"/>
          <w:noProof/>
          <w:sz w:val="22"/>
        </w:rPr>
        <w:t xml:space="preserve">, </w:t>
      </w:r>
      <w:r w:rsidRPr="00430019">
        <w:rPr>
          <w:rFonts w:ascii="Cambria" w:hAnsi="Cambria"/>
          <w:b/>
          <w:bCs/>
          <w:noProof/>
          <w:sz w:val="22"/>
        </w:rPr>
        <w:t>Bédard P-A</w:t>
      </w:r>
      <w:r w:rsidRPr="00430019">
        <w:rPr>
          <w:rFonts w:ascii="Cambria" w:hAnsi="Cambria"/>
          <w:noProof/>
          <w:sz w:val="22"/>
        </w:rPr>
        <w:t xml:space="preserve">, </w:t>
      </w:r>
      <w:r w:rsidRPr="00430019">
        <w:rPr>
          <w:rFonts w:ascii="Cambria" w:hAnsi="Cambria"/>
          <w:b/>
          <w:bCs/>
          <w:noProof/>
          <w:sz w:val="22"/>
        </w:rPr>
        <w:t>Bednarski PJ</w:t>
      </w:r>
      <w:r w:rsidRPr="00430019">
        <w:rPr>
          <w:rFonts w:ascii="Cambria" w:hAnsi="Cambria"/>
          <w:noProof/>
          <w:sz w:val="22"/>
        </w:rPr>
        <w:t xml:space="preserve">, </w:t>
      </w:r>
      <w:r w:rsidRPr="00430019">
        <w:rPr>
          <w:rFonts w:ascii="Cambria" w:hAnsi="Cambria"/>
          <w:b/>
          <w:bCs/>
          <w:noProof/>
          <w:sz w:val="22"/>
        </w:rPr>
        <w:t>Begley TJ</w:t>
      </w:r>
      <w:r w:rsidRPr="00430019">
        <w:rPr>
          <w:rFonts w:ascii="Cambria" w:hAnsi="Cambria"/>
          <w:noProof/>
          <w:sz w:val="22"/>
        </w:rPr>
        <w:t xml:space="preserve">, </w:t>
      </w:r>
      <w:r w:rsidRPr="00430019">
        <w:rPr>
          <w:rFonts w:ascii="Cambria" w:hAnsi="Cambria"/>
          <w:b/>
          <w:bCs/>
          <w:noProof/>
          <w:sz w:val="22"/>
        </w:rPr>
        <w:t>Behl C</w:t>
      </w:r>
      <w:r w:rsidRPr="00430019">
        <w:rPr>
          <w:rFonts w:ascii="Cambria" w:hAnsi="Cambria"/>
          <w:noProof/>
          <w:sz w:val="22"/>
        </w:rPr>
        <w:t xml:space="preserve">, </w:t>
      </w:r>
      <w:r w:rsidRPr="00430019">
        <w:rPr>
          <w:rFonts w:ascii="Cambria" w:hAnsi="Cambria"/>
          <w:b/>
          <w:bCs/>
          <w:noProof/>
          <w:sz w:val="22"/>
        </w:rPr>
        <w:t>Behrends C</w:t>
      </w:r>
      <w:r w:rsidRPr="00430019">
        <w:rPr>
          <w:rFonts w:ascii="Cambria" w:hAnsi="Cambria"/>
          <w:noProof/>
          <w:sz w:val="22"/>
        </w:rPr>
        <w:t xml:space="preserve">, </w:t>
      </w:r>
      <w:r w:rsidRPr="00430019">
        <w:rPr>
          <w:rFonts w:ascii="Cambria" w:hAnsi="Cambria"/>
          <w:b/>
          <w:bCs/>
          <w:noProof/>
          <w:sz w:val="22"/>
        </w:rPr>
        <w:t>Behrens GM</w:t>
      </w:r>
      <w:r w:rsidRPr="00430019">
        <w:rPr>
          <w:rFonts w:ascii="Cambria" w:hAnsi="Cambria"/>
          <w:noProof/>
          <w:sz w:val="22"/>
        </w:rPr>
        <w:t xml:space="preserve">, </w:t>
      </w:r>
      <w:r w:rsidRPr="00430019">
        <w:rPr>
          <w:rFonts w:ascii="Cambria" w:hAnsi="Cambria"/>
          <w:b/>
          <w:bCs/>
          <w:noProof/>
          <w:sz w:val="22"/>
        </w:rPr>
        <w:t>Behrns KE</w:t>
      </w:r>
      <w:r w:rsidRPr="00430019">
        <w:rPr>
          <w:rFonts w:ascii="Cambria" w:hAnsi="Cambria"/>
          <w:noProof/>
          <w:sz w:val="22"/>
        </w:rPr>
        <w:t xml:space="preserve">, </w:t>
      </w:r>
      <w:r w:rsidRPr="00430019">
        <w:rPr>
          <w:rFonts w:ascii="Cambria" w:hAnsi="Cambria"/>
          <w:b/>
          <w:bCs/>
          <w:noProof/>
          <w:sz w:val="22"/>
        </w:rPr>
        <w:t>Bejarano E</w:t>
      </w:r>
      <w:r w:rsidRPr="00430019">
        <w:rPr>
          <w:rFonts w:ascii="Cambria" w:hAnsi="Cambria"/>
          <w:noProof/>
          <w:sz w:val="22"/>
        </w:rPr>
        <w:t xml:space="preserve">, </w:t>
      </w:r>
      <w:r w:rsidRPr="00430019">
        <w:rPr>
          <w:rFonts w:ascii="Cambria" w:hAnsi="Cambria"/>
          <w:b/>
          <w:bCs/>
          <w:noProof/>
          <w:sz w:val="22"/>
        </w:rPr>
        <w:t>Belaid A</w:t>
      </w:r>
      <w:r w:rsidRPr="00430019">
        <w:rPr>
          <w:rFonts w:ascii="Cambria" w:hAnsi="Cambria"/>
          <w:noProof/>
          <w:sz w:val="22"/>
        </w:rPr>
        <w:t xml:space="preserve">, </w:t>
      </w:r>
      <w:r w:rsidRPr="00430019">
        <w:rPr>
          <w:rFonts w:ascii="Cambria" w:hAnsi="Cambria"/>
          <w:b/>
          <w:bCs/>
          <w:noProof/>
          <w:sz w:val="22"/>
        </w:rPr>
        <w:t>Belleudi F</w:t>
      </w:r>
      <w:r w:rsidRPr="00430019">
        <w:rPr>
          <w:rFonts w:ascii="Cambria" w:hAnsi="Cambria"/>
          <w:noProof/>
          <w:sz w:val="22"/>
        </w:rPr>
        <w:t xml:space="preserve">, </w:t>
      </w:r>
      <w:r w:rsidRPr="00430019">
        <w:rPr>
          <w:rFonts w:ascii="Cambria" w:hAnsi="Cambria"/>
          <w:b/>
          <w:bCs/>
          <w:noProof/>
          <w:sz w:val="22"/>
        </w:rPr>
        <w:t>Bénard G</w:t>
      </w:r>
      <w:r w:rsidRPr="00430019">
        <w:rPr>
          <w:rFonts w:ascii="Cambria" w:hAnsi="Cambria"/>
          <w:noProof/>
          <w:sz w:val="22"/>
        </w:rPr>
        <w:t xml:space="preserve">, </w:t>
      </w:r>
      <w:r w:rsidRPr="00430019">
        <w:rPr>
          <w:rFonts w:ascii="Cambria" w:hAnsi="Cambria"/>
          <w:b/>
          <w:bCs/>
          <w:noProof/>
          <w:sz w:val="22"/>
        </w:rPr>
        <w:t>Berchem G</w:t>
      </w:r>
      <w:r w:rsidRPr="00430019">
        <w:rPr>
          <w:rFonts w:ascii="Cambria" w:hAnsi="Cambria"/>
          <w:noProof/>
          <w:sz w:val="22"/>
        </w:rPr>
        <w:t xml:space="preserve">, </w:t>
      </w:r>
      <w:r w:rsidRPr="00430019">
        <w:rPr>
          <w:rFonts w:ascii="Cambria" w:hAnsi="Cambria"/>
          <w:b/>
          <w:bCs/>
          <w:noProof/>
          <w:sz w:val="22"/>
        </w:rPr>
        <w:t>Bergamaschi D</w:t>
      </w:r>
      <w:r w:rsidRPr="00430019">
        <w:rPr>
          <w:rFonts w:ascii="Cambria" w:hAnsi="Cambria"/>
          <w:noProof/>
          <w:sz w:val="22"/>
        </w:rPr>
        <w:t xml:space="preserve">, </w:t>
      </w:r>
      <w:r w:rsidRPr="00430019">
        <w:rPr>
          <w:rFonts w:ascii="Cambria" w:hAnsi="Cambria"/>
          <w:b/>
          <w:bCs/>
          <w:noProof/>
          <w:sz w:val="22"/>
        </w:rPr>
        <w:t>Bergami M</w:t>
      </w:r>
      <w:r w:rsidRPr="00430019">
        <w:rPr>
          <w:rFonts w:ascii="Cambria" w:hAnsi="Cambria"/>
          <w:noProof/>
          <w:sz w:val="22"/>
        </w:rPr>
        <w:t xml:space="preserve">, </w:t>
      </w:r>
      <w:r w:rsidRPr="00430019">
        <w:rPr>
          <w:rFonts w:ascii="Cambria" w:hAnsi="Cambria"/>
          <w:b/>
          <w:bCs/>
          <w:noProof/>
          <w:sz w:val="22"/>
        </w:rPr>
        <w:t>Berkhout B</w:t>
      </w:r>
      <w:r w:rsidRPr="00430019">
        <w:rPr>
          <w:rFonts w:ascii="Cambria" w:hAnsi="Cambria"/>
          <w:noProof/>
          <w:sz w:val="22"/>
        </w:rPr>
        <w:t xml:space="preserve">, </w:t>
      </w:r>
      <w:r w:rsidRPr="00430019">
        <w:rPr>
          <w:rFonts w:ascii="Cambria" w:hAnsi="Cambria"/>
          <w:b/>
          <w:bCs/>
          <w:noProof/>
          <w:sz w:val="22"/>
        </w:rPr>
        <w:t>Berliocchi L</w:t>
      </w:r>
      <w:r w:rsidRPr="00430019">
        <w:rPr>
          <w:rFonts w:ascii="Cambria" w:hAnsi="Cambria"/>
          <w:noProof/>
          <w:sz w:val="22"/>
        </w:rPr>
        <w:t xml:space="preserve">, </w:t>
      </w:r>
      <w:r w:rsidRPr="00430019">
        <w:rPr>
          <w:rFonts w:ascii="Cambria" w:hAnsi="Cambria"/>
          <w:b/>
          <w:bCs/>
          <w:noProof/>
          <w:sz w:val="22"/>
        </w:rPr>
        <w:t>Bernard A</w:t>
      </w:r>
      <w:r w:rsidRPr="00430019">
        <w:rPr>
          <w:rFonts w:ascii="Cambria" w:hAnsi="Cambria"/>
          <w:noProof/>
          <w:sz w:val="22"/>
        </w:rPr>
        <w:t xml:space="preserve">, </w:t>
      </w:r>
      <w:r w:rsidRPr="00430019">
        <w:rPr>
          <w:rFonts w:ascii="Cambria" w:hAnsi="Cambria"/>
          <w:b/>
          <w:bCs/>
          <w:noProof/>
          <w:sz w:val="22"/>
        </w:rPr>
        <w:t>Bernard M</w:t>
      </w:r>
      <w:r w:rsidRPr="00430019">
        <w:rPr>
          <w:rFonts w:ascii="Cambria" w:hAnsi="Cambria"/>
          <w:noProof/>
          <w:sz w:val="22"/>
        </w:rPr>
        <w:t xml:space="preserve">, </w:t>
      </w:r>
      <w:r w:rsidRPr="00430019">
        <w:rPr>
          <w:rFonts w:ascii="Cambria" w:hAnsi="Cambria"/>
          <w:b/>
          <w:bCs/>
          <w:noProof/>
          <w:sz w:val="22"/>
        </w:rPr>
        <w:t>Bernassola F</w:t>
      </w:r>
      <w:r w:rsidRPr="00430019">
        <w:rPr>
          <w:rFonts w:ascii="Cambria" w:hAnsi="Cambria"/>
          <w:noProof/>
          <w:sz w:val="22"/>
        </w:rPr>
        <w:t xml:space="preserve">, </w:t>
      </w:r>
      <w:r w:rsidRPr="00430019">
        <w:rPr>
          <w:rFonts w:ascii="Cambria" w:hAnsi="Cambria"/>
          <w:b/>
          <w:bCs/>
          <w:noProof/>
          <w:sz w:val="22"/>
        </w:rPr>
        <w:t>Bertolotti A</w:t>
      </w:r>
      <w:r w:rsidRPr="00430019">
        <w:rPr>
          <w:rFonts w:ascii="Cambria" w:hAnsi="Cambria"/>
          <w:noProof/>
          <w:sz w:val="22"/>
        </w:rPr>
        <w:t xml:space="preserve">, </w:t>
      </w:r>
      <w:r w:rsidRPr="00430019">
        <w:rPr>
          <w:rFonts w:ascii="Cambria" w:hAnsi="Cambria"/>
          <w:b/>
          <w:bCs/>
          <w:noProof/>
          <w:sz w:val="22"/>
        </w:rPr>
        <w:t>Bess AS</w:t>
      </w:r>
      <w:r w:rsidRPr="00430019">
        <w:rPr>
          <w:rFonts w:ascii="Cambria" w:hAnsi="Cambria"/>
          <w:noProof/>
          <w:sz w:val="22"/>
        </w:rPr>
        <w:t xml:space="preserve">, </w:t>
      </w:r>
      <w:r w:rsidRPr="00430019">
        <w:rPr>
          <w:rFonts w:ascii="Cambria" w:hAnsi="Cambria"/>
          <w:b/>
          <w:bCs/>
          <w:noProof/>
          <w:sz w:val="22"/>
        </w:rPr>
        <w:t>Besteiro S</w:t>
      </w:r>
      <w:r w:rsidRPr="00430019">
        <w:rPr>
          <w:rFonts w:ascii="Cambria" w:hAnsi="Cambria"/>
          <w:noProof/>
          <w:sz w:val="22"/>
        </w:rPr>
        <w:t xml:space="preserve">, </w:t>
      </w:r>
      <w:r w:rsidRPr="00430019">
        <w:rPr>
          <w:rFonts w:ascii="Cambria" w:hAnsi="Cambria"/>
          <w:b/>
          <w:bCs/>
          <w:noProof/>
          <w:sz w:val="22"/>
        </w:rPr>
        <w:t>Bettuzzi S</w:t>
      </w:r>
      <w:r w:rsidRPr="00430019">
        <w:rPr>
          <w:rFonts w:ascii="Cambria" w:hAnsi="Cambria"/>
          <w:noProof/>
          <w:sz w:val="22"/>
        </w:rPr>
        <w:t xml:space="preserve">, </w:t>
      </w:r>
      <w:r w:rsidRPr="00430019">
        <w:rPr>
          <w:rFonts w:ascii="Cambria" w:hAnsi="Cambria"/>
          <w:b/>
          <w:bCs/>
          <w:noProof/>
          <w:sz w:val="22"/>
        </w:rPr>
        <w:t>Bhalla S</w:t>
      </w:r>
      <w:r w:rsidRPr="00430019">
        <w:rPr>
          <w:rFonts w:ascii="Cambria" w:hAnsi="Cambria"/>
          <w:noProof/>
          <w:sz w:val="22"/>
        </w:rPr>
        <w:t xml:space="preserve">, </w:t>
      </w:r>
      <w:r w:rsidRPr="00430019">
        <w:rPr>
          <w:rFonts w:ascii="Cambria" w:hAnsi="Cambria"/>
          <w:b/>
          <w:bCs/>
          <w:noProof/>
          <w:sz w:val="22"/>
        </w:rPr>
        <w:t>Bhattacharyya S</w:t>
      </w:r>
      <w:r w:rsidRPr="00430019">
        <w:rPr>
          <w:rFonts w:ascii="Cambria" w:hAnsi="Cambria"/>
          <w:noProof/>
          <w:sz w:val="22"/>
        </w:rPr>
        <w:t xml:space="preserve">, </w:t>
      </w:r>
      <w:r w:rsidRPr="00430019">
        <w:rPr>
          <w:rFonts w:ascii="Cambria" w:hAnsi="Cambria"/>
          <w:b/>
          <w:bCs/>
          <w:noProof/>
          <w:sz w:val="22"/>
        </w:rPr>
        <w:t>Bhutia SK</w:t>
      </w:r>
      <w:r w:rsidRPr="00430019">
        <w:rPr>
          <w:rFonts w:ascii="Cambria" w:hAnsi="Cambria"/>
          <w:noProof/>
          <w:sz w:val="22"/>
        </w:rPr>
        <w:t xml:space="preserve">, </w:t>
      </w:r>
      <w:r w:rsidRPr="00430019">
        <w:rPr>
          <w:rFonts w:ascii="Cambria" w:hAnsi="Cambria"/>
          <w:b/>
          <w:bCs/>
          <w:noProof/>
          <w:sz w:val="22"/>
        </w:rPr>
        <w:t>Biagosch C</w:t>
      </w:r>
      <w:r w:rsidRPr="00430019">
        <w:rPr>
          <w:rFonts w:ascii="Cambria" w:hAnsi="Cambria"/>
          <w:noProof/>
          <w:sz w:val="22"/>
        </w:rPr>
        <w:t xml:space="preserve">, </w:t>
      </w:r>
      <w:r w:rsidRPr="00430019">
        <w:rPr>
          <w:rFonts w:ascii="Cambria" w:hAnsi="Cambria"/>
          <w:b/>
          <w:bCs/>
          <w:noProof/>
          <w:sz w:val="22"/>
        </w:rPr>
        <w:t>Bianchi MW</w:t>
      </w:r>
      <w:r w:rsidRPr="00430019">
        <w:rPr>
          <w:rFonts w:ascii="Cambria" w:hAnsi="Cambria"/>
          <w:noProof/>
          <w:sz w:val="22"/>
        </w:rPr>
        <w:t xml:space="preserve">, </w:t>
      </w:r>
      <w:r w:rsidRPr="00430019">
        <w:rPr>
          <w:rFonts w:ascii="Cambria" w:hAnsi="Cambria"/>
          <w:b/>
          <w:bCs/>
          <w:noProof/>
          <w:sz w:val="22"/>
        </w:rPr>
        <w:t>Biard-Piechaczyk M</w:t>
      </w:r>
      <w:r w:rsidRPr="00430019">
        <w:rPr>
          <w:rFonts w:ascii="Cambria" w:hAnsi="Cambria"/>
          <w:noProof/>
          <w:sz w:val="22"/>
        </w:rPr>
        <w:t xml:space="preserve">, </w:t>
      </w:r>
      <w:r w:rsidRPr="00430019">
        <w:rPr>
          <w:rFonts w:ascii="Cambria" w:hAnsi="Cambria"/>
          <w:b/>
          <w:bCs/>
          <w:noProof/>
          <w:sz w:val="22"/>
        </w:rPr>
        <w:t>Billes V</w:t>
      </w:r>
      <w:r w:rsidRPr="00430019">
        <w:rPr>
          <w:rFonts w:ascii="Cambria" w:hAnsi="Cambria"/>
          <w:noProof/>
          <w:sz w:val="22"/>
        </w:rPr>
        <w:t xml:space="preserve">, </w:t>
      </w:r>
      <w:r w:rsidRPr="00430019">
        <w:rPr>
          <w:rFonts w:ascii="Cambria" w:hAnsi="Cambria"/>
          <w:b/>
          <w:bCs/>
          <w:noProof/>
          <w:sz w:val="22"/>
        </w:rPr>
        <w:t>Bincoletto C</w:t>
      </w:r>
      <w:r w:rsidRPr="00430019">
        <w:rPr>
          <w:rFonts w:ascii="Cambria" w:hAnsi="Cambria"/>
          <w:noProof/>
          <w:sz w:val="22"/>
        </w:rPr>
        <w:t xml:space="preserve">, </w:t>
      </w:r>
      <w:r w:rsidRPr="00430019">
        <w:rPr>
          <w:rFonts w:ascii="Cambria" w:hAnsi="Cambria"/>
          <w:b/>
          <w:bCs/>
          <w:noProof/>
          <w:sz w:val="22"/>
        </w:rPr>
        <w:t>Bingol B</w:t>
      </w:r>
      <w:r w:rsidRPr="00430019">
        <w:rPr>
          <w:rFonts w:ascii="Cambria" w:hAnsi="Cambria"/>
          <w:noProof/>
          <w:sz w:val="22"/>
        </w:rPr>
        <w:t xml:space="preserve">, </w:t>
      </w:r>
      <w:r w:rsidRPr="00430019">
        <w:rPr>
          <w:rFonts w:ascii="Cambria" w:hAnsi="Cambria"/>
          <w:b/>
          <w:bCs/>
          <w:noProof/>
          <w:sz w:val="22"/>
        </w:rPr>
        <w:t>Bird SW</w:t>
      </w:r>
      <w:r w:rsidRPr="00430019">
        <w:rPr>
          <w:rFonts w:ascii="Cambria" w:hAnsi="Cambria"/>
          <w:noProof/>
          <w:sz w:val="22"/>
        </w:rPr>
        <w:t xml:space="preserve">, </w:t>
      </w:r>
      <w:r w:rsidRPr="00430019">
        <w:rPr>
          <w:rFonts w:ascii="Cambria" w:hAnsi="Cambria"/>
          <w:b/>
          <w:bCs/>
          <w:noProof/>
          <w:sz w:val="22"/>
        </w:rPr>
        <w:t>Bitoun M</w:t>
      </w:r>
      <w:r w:rsidRPr="00430019">
        <w:rPr>
          <w:rFonts w:ascii="Cambria" w:hAnsi="Cambria"/>
          <w:noProof/>
          <w:sz w:val="22"/>
        </w:rPr>
        <w:t xml:space="preserve">, </w:t>
      </w:r>
      <w:r w:rsidRPr="00430019">
        <w:rPr>
          <w:rFonts w:ascii="Cambria" w:hAnsi="Cambria"/>
          <w:b/>
          <w:bCs/>
          <w:noProof/>
          <w:sz w:val="22"/>
        </w:rPr>
        <w:t>Bjedov I</w:t>
      </w:r>
      <w:r w:rsidRPr="00430019">
        <w:rPr>
          <w:rFonts w:ascii="Cambria" w:hAnsi="Cambria"/>
          <w:noProof/>
          <w:sz w:val="22"/>
        </w:rPr>
        <w:t xml:space="preserve">, </w:t>
      </w:r>
      <w:r w:rsidRPr="00430019">
        <w:rPr>
          <w:rFonts w:ascii="Cambria" w:hAnsi="Cambria"/>
          <w:b/>
          <w:bCs/>
          <w:noProof/>
          <w:sz w:val="22"/>
        </w:rPr>
        <w:t>Blackstone C</w:t>
      </w:r>
      <w:r w:rsidRPr="00430019">
        <w:rPr>
          <w:rFonts w:ascii="Cambria" w:hAnsi="Cambria"/>
          <w:noProof/>
          <w:sz w:val="22"/>
        </w:rPr>
        <w:t xml:space="preserve">, </w:t>
      </w:r>
      <w:r w:rsidRPr="00430019">
        <w:rPr>
          <w:rFonts w:ascii="Cambria" w:hAnsi="Cambria"/>
          <w:b/>
          <w:bCs/>
          <w:noProof/>
          <w:sz w:val="22"/>
        </w:rPr>
        <w:t>Blanc L</w:t>
      </w:r>
      <w:r w:rsidRPr="00430019">
        <w:rPr>
          <w:rFonts w:ascii="Cambria" w:hAnsi="Cambria"/>
          <w:noProof/>
          <w:sz w:val="22"/>
        </w:rPr>
        <w:t xml:space="preserve">, </w:t>
      </w:r>
      <w:r w:rsidRPr="00430019">
        <w:rPr>
          <w:rFonts w:ascii="Cambria" w:hAnsi="Cambria"/>
          <w:b/>
          <w:bCs/>
          <w:noProof/>
          <w:sz w:val="22"/>
        </w:rPr>
        <w:t>Blanco GA</w:t>
      </w:r>
      <w:r w:rsidRPr="00430019">
        <w:rPr>
          <w:rFonts w:ascii="Cambria" w:hAnsi="Cambria"/>
          <w:noProof/>
          <w:sz w:val="22"/>
        </w:rPr>
        <w:t xml:space="preserve">, </w:t>
      </w:r>
      <w:r w:rsidRPr="00430019">
        <w:rPr>
          <w:rFonts w:ascii="Cambria" w:hAnsi="Cambria"/>
          <w:b/>
          <w:bCs/>
          <w:noProof/>
          <w:sz w:val="22"/>
        </w:rPr>
        <w:t>Blomhoff HK</w:t>
      </w:r>
      <w:r w:rsidRPr="00430019">
        <w:rPr>
          <w:rFonts w:ascii="Cambria" w:hAnsi="Cambria"/>
          <w:noProof/>
          <w:sz w:val="22"/>
        </w:rPr>
        <w:t xml:space="preserve">, </w:t>
      </w:r>
      <w:r w:rsidRPr="00430019">
        <w:rPr>
          <w:rFonts w:ascii="Cambria" w:hAnsi="Cambria"/>
          <w:b/>
          <w:bCs/>
          <w:noProof/>
          <w:sz w:val="22"/>
        </w:rPr>
        <w:t>Boada-Romero E</w:t>
      </w:r>
      <w:r w:rsidRPr="00430019">
        <w:rPr>
          <w:rFonts w:ascii="Cambria" w:hAnsi="Cambria"/>
          <w:noProof/>
          <w:sz w:val="22"/>
        </w:rPr>
        <w:t xml:space="preserve">, </w:t>
      </w:r>
      <w:r w:rsidRPr="00430019">
        <w:rPr>
          <w:rFonts w:ascii="Cambria" w:hAnsi="Cambria"/>
          <w:b/>
          <w:bCs/>
          <w:noProof/>
          <w:sz w:val="22"/>
        </w:rPr>
        <w:t>Böckler S</w:t>
      </w:r>
      <w:r w:rsidRPr="00430019">
        <w:rPr>
          <w:rFonts w:ascii="Cambria" w:hAnsi="Cambria"/>
          <w:noProof/>
          <w:sz w:val="22"/>
        </w:rPr>
        <w:t xml:space="preserve">, </w:t>
      </w:r>
      <w:r w:rsidRPr="00430019">
        <w:rPr>
          <w:rFonts w:ascii="Cambria" w:hAnsi="Cambria"/>
          <w:b/>
          <w:bCs/>
          <w:noProof/>
          <w:sz w:val="22"/>
        </w:rPr>
        <w:t>Boes M</w:t>
      </w:r>
      <w:r w:rsidRPr="00430019">
        <w:rPr>
          <w:rFonts w:ascii="Cambria" w:hAnsi="Cambria"/>
          <w:noProof/>
          <w:sz w:val="22"/>
        </w:rPr>
        <w:t xml:space="preserve">, </w:t>
      </w:r>
      <w:r w:rsidRPr="00430019">
        <w:rPr>
          <w:rFonts w:ascii="Cambria" w:hAnsi="Cambria"/>
          <w:b/>
          <w:bCs/>
          <w:noProof/>
          <w:sz w:val="22"/>
        </w:rPr>
        <w:t>Boesze-Battaglia K</w:t>
      </w:r>
      <w:r w:rsidRPr="00430019">
        <w:rPr>
          <w:rFonts w:ascii="Cambria" w:hAnsi="Cambria"/>
          <w:noProof/>
          <w:sz w:val="22"/>
        </w:rPr>
        <w:t xml:space="preserve">, </w:t>
      </w:r>
      <w:r w:rsidRPr="00430019">
        <w:rPr>
          <w:rFonts w:ascii="Cambria" w:hAnsi="Cambria"/>
          <w:b/>
          <w:bCs/>
          <w:noProof/>
          <w:sz w:val="22"/>
        </w:rPr>
        <w:t>Boise LH</w:t>
      </w:r>
      <w:r w:rsidRPr="00430019">
        <w:rPr>
          <w:rFonts w:ascii="Cambria" w:hAnsi="Cambria"/>
          <w:noProof/>
          <w:sz w:val="22"/>
        </w:rPr>
        <w:t xml:space="preserve">, </w:t>
      </w:r>
      <w:r w:rsidRPr="00430019">
        <w:rPr>
          <w:rFonts w:ascii="Cambria" w:hAnsi="Cambria"/>
          <w:b/>
          <w:bCs/>
          <w:noProof/>
          <w:sz w:val="22"/>
        </w:rPr>
        <w:t>Bolino A</w:t>
      </w:r>
      <w:r w:rsidRPr="00430019">
        <w:rPr>
          <w:rFonts w:ascii="Cambria" w:hAnsi="Cambria"/>
          <w:noProof/>
          <w:sz w:val="22"/>
        </w:rPr>
        <w:t xml:space="preserve">, </w:t>
      </w:r>
      <w:r w:rsidRPr="00430019">
        <w:rPr>
          <w:rFonts w:ascii="Cambria" w:hAnsi="Cambria"/>
          <w:b/>
          <w:bCs/>
          <w:noProof/>
          <w:sz w:val="22"/>
        </w:rPr>
        <w:t>Boman A</w:t>
      </w:r>
      <w:r w:rsidRPr="00430019">
        <w:rPr>
          <w:rFonts w:ascii="Cambria" w:hAnsi="Cambria"/>
          <w:noProof/>
          <w:sz w:val="22"/>
        </w:rPr>
        <w:t xml:space="preserve">, </w:t>
      </w:r>
      <w:r w:rsidRPr="00430019">
        <w:rPr>
          <w:rFonts w:ascii="Cambria" w:hAnsi="Cambria"/>
          <w:b/>
          <w:bCs/>
          <w:noProof/>
          <w:sz w:val="22"/>
        </w:rPr>
        <w:t>Bonaldo P</w:t>
      </w:r>
      <w:r w:rsidRPr="00430019">
        <w:rPr>
          <w:rFonts w:ascii="Cambria" w:hAnsi="Cambria"/>
          <w:noProof/>
          <w:sz w:val="22"/>
        </w:rPr>
        <w:t xml:space="preserve">, </w:t>
      </w:r>
      <w:r w:rsidRPr="00430019">
        <w:rPr>
          <w:rFonts w:ascii="Cambria" w:hAnsi="Cambria"/>
          <w:b/>
          <w:bCs/>
          <w:noProof/>
          <w:sz w:val="22"/>
        </w:rPr>
        <w:t>Bordi M</w:t>
      </w:r>
      <w:r w:rsidRPr="00430019">
        <w:rPr>
          <w:rFonts w:ascii="Cambria" w:hAnsi="Cambria"/>
          <w:noProof/>
          <w:sz w:val="22"/>
        </w:rPr>
        <w:t xml:space="preserve">, </w:t>
      </w:r>
      <w:r w:rsidRPr="00430019">
        <w:rPr>
          <w:rFonts w:ascii="Cambria" w:hAnsi="Cambria"/>
          <w:b/>
          <w:bCs/>
          <w:noProof/>
          <w:sz w:val="22"/>
        </w:rPr>
        <w:t>Bosch J</w:t>
      </w:r>
      <w:r w:rsidRPr="00430019">
        <w:rPr>
          <w:rFonts w:ascii="Cambria" w:hAnsi="Cambria"/>
          <w:noProof/>
          <w:sz w:val="22"/>
        </w:rPr>
        <w:t xml:space="preserve">, </w:t>
      </w:r>
      <w:r w:rsidRPr="00430019">
        <w:rPr>
          <w:rFonts w:ascii="Cambria" w:hAnsi="Cambria"/>
          <w:b/>
          <w:bCs/>
          <w:noProof/>
          <w:sz w:val="22"/>
        </w:rPr>
        <w:t>Botana LM</w:t>
      </w:r>
      <w:r w:rsidRPr="00430019">
        <w:rPr>
          <w:rFonts w:ascii="Cambria" w:hAnsi="Cambria"/>
          <w:noProof/>
          <w:sz w:val="22"/>
        </w:rPr>
        <w:t xml:space="preserve">, </w:t>
      </w:r>
      <w:r w:rsidRPr="00430019">
        <w:rPr>
          <w:rFonts w:ascii="Cambria" w:hAnsi="Cambria"/>
          <w:b/>
          <w:bCs/>
          <w:noProof/>
          <w:sz w:val="22"/>
        </w:rPr>
        <w:t>Botti J</w:t>
      </w:r>
      <w:r w:rsidRPr="00430019">
        <w:rPr>
          <w:rFonts w:ascii="Cambria" w:hAnsi="Cambria"/>
          <w:noProof/>
          <w:sz w:val="22"/>
        </w:rPr>
        <w:t xml:space="preserve">, </w:t>
      </w:r>
      <w:r w:rsidRPr="00430019">
        <w:rPr>
          <w:rFonts w:ascii="Cambria" w:hAnsi="Cambria"/>
          <w:b/>
          <w:bCs/>
          <w:noProof/>
          <w:sz w:val="22"/>
        </w:rPr>
        <w:t>Bou G</w:t>
      </w:r>
      <w:r w:rsidRPr="00430019">
        <w:rPr>
          <w:rFonts w:ascii="Cambria" w:hAnsi="Cambria"/>
          <w:noProof/>
          <w:sz w:val="22"/>
        </w:rPr>
        <w:t xml:space="preserve">, </w:t>
      </w:r>
      <w:r w:rsidRPr="00430019">
        <w:rPr>
          <w:rFonts w:ascii="Cambria" w:hAnsi="Cambria"/>
          <w:b/>
          <w:bCs/>
          <w:noProof/>
          <w:sz w:val="22"/>
        </w:rPr>
        <w:t>Bouché M</w:t>
      </w:r>
      <w:r w:rsidRPr="00430019">
        <w:rPr>
          <w:rFonts w:ascii="Cambria" w:hAnsi="Cambria"/>
          <w:noProof/>
          <w:sz w:val="22"/>
        </w:rPr>
        <w:t xml:space="preserve">, </w:t>
      </w:r>
      <w:r w:rsidRPr="00430019">
        <w:rPr>
          <w:rFonts w:ascii="Cambria" w:hAnsi="Cambria"/>
          <w:b/>
          <w:bCs/>
          <w:noProof/>
          <w:sz w:val="22"/>
        </w:rPr>
        <w:t>Bouchecareilh M</w:t>
      </w:r>
      <w:r w:rsidRPr="00430019">
        <w:rPr>
          <w:rFonts w:ascii="Cambria" w:hAnsi="Cambria"/>
          <w:noProof/>
          <w:sz w:val="22"/>
        </w:rPr>
        <w:t xml:space="preserve">, </w:t>
      </w:r>
      <w:r w:rsidRPr="00430019">
        <w:rPr>
          <w:rFonts w:ascii="Cambria" w:hAnsi="Cambria"/>
          <w:b/>
          <w:bCs/>
          <w:noProof/>
          <w:sz w:val="22"/>
        </w:rPr>
        <w:t>Boucher M-J</w:t>
      </w:r>
      <w:r w:rsidRPr="00430019">
        <w:rPr>
          <w:rFonts w:ascii="Cambria" w:hAnsi="Cambria"/>
          <w:noProof/>
          <w:sz w:val="22"/>
        </w:rPr>
        <w:t xml:space="preserve">, </w:t>
      </w:r>
      <w:r w:rsidRPr="00430019">
        <w:rPr>
          <w:rFonts w:ascii="Cambria" w:hAnsi="Cambria"/>
          <w:b/>
          <w:bCs/>
          <w:noProof/>
          <w:sz w:val="22"/>
        </w:rPr>
        <w:t>Boulton ME</w:t>
      </w:r>
      <w:r w:rsidRPr="00430019">
        <w:rPr>
          <w:rFonts w:ascii="Cambria" w:hAnsi="Cambria"/>
          <w:noProof/>
          <w:sz w:val="22"/>
        </w:rPr>
        <w:t xml:space="preserve">, </w:t>
      </w:r>
      <w:r w:rsidRPr="00430019">
        <w:rPr>
          <w:rFonts w:ascii="Cambria" w:hAnsi="Cambria"/>
          <w:b/>
          <w:bCs/>
          <w:noProof/>
          <w:sz w:val="22"/>
        </w:rPr>
        <w:t>Bouret SG</w:t>
      </w:r>
      <w:r w:rsidRPr="00430019">
        <w:rPr>
          <w:rFonts w:ascii="Cambria" w:hAnsi="Cambria"/>
          <w:noProof/>
          <w:sz w:val="22"/>
        </w:rPr>
        <w:t xml:space="preserve">, </w:t>
      </w:r>
      <w:r w:rsidRPr="00430019">
        <w:rPr>
          <w:rFonts w:ascii="Cambria" w:hAnsi="Cambria"/>
          <w:b/>
          <w:bCs/>
          <w:noProof/>
          <w:sz w:val="22"/>
        </w:rPr>
        <w:t>Boya P</w:t>
      </w:r>
      <w:r w:rsidRPr="00430019">
        <w:rPr>
          <w:rFonts w:ascii="Cambria" w:hAnsi="Cambria"/>
          <w:noProof/>
          <w:sz w:val="22"/>
        </w:rPr>
        <w:t xml:space="preserve">, </w:t>
      </w:r>
      <w:r w:rsidRPr="00430019">
        <w:rPr>
          <w:rFonts w:ascii="Cambria" w:hAnsi="Cambria"/>
          <w:b/>
          <w:bCs/>
          <w:noProof/>
          <w:sz w:val="22"/>
        </w:rPr>
        <w:t>Boyer-Guittaut M</w:t>
      </w:r>
      <w:r w:rsidRPr="00430019">
        <w:rPr>
          <w:rFonts w:ascii="Cambria" w:hAnsi="Cambria"/>
          <w:noProof/>
          <w:sz w:val="22"/>
        </w:rPr>
        <w:t xml:space="preserve">, </w:t>
      </w:r>
      <w:r w:rsidRPr="00430019">
        <w:rPr>
          <w:rFonts w:ascii="Cambria" w:hAnsi="Cambria"/>
          <w:b/>
          <w:bCs/>
          <w:noProof/>
          <w:sz w:val="22"/>
        </w:rPr>
        <w:t>Bozhkov P V</w:t>
      </w:r>
      <w:r w:rsidRPr="00430019">
        <w:rPr>
          <w:rFonts w:ascii="Cambria" w:hAnsi="Cambria"/>
          <w:noProof/>
          <w:sz w:val="22"/>
        </w:rPr>
        <w:t xml:space="preserve">, </w:t>
      </w:r>
      <w:r w:rsidRPr="00430019">
        <w:rPr>
          <w:rFonts w:ascii="Cambria" w:hAnsi="Cambria"/>
          <w:b/>
          <w:bCs/>
          <w:noProof/>
          <w:sz w:val="22"/>
        </w:rPr>
        <w:t>Brady N</w:t>
      </w:r>
      <w:r w:rsidRPr="00430019">
        <w:rPr>
          <w:rFonts w:ascii="Cambria" w:hAnsi="Cambria"/>
          <w:noProof/>
          <w:sz w:val="22"/>
        </w:rPr>
        <w:t xml:space="preserve">, </w:t>
      </w:r>
      <w:r w:rsidRPr="00430019">
        <w:rPr>
          <w:rFonts w:ascii="Cambria" w:hAnsi="Cambria"/>
          <w:b/>
          <w:bCs/>
          <w:noProof/>
          <w:sz w:val="22"/>
        </w:rPr>
        <w:t>Braga VM</w:t>
      </w:r>
      <w:r w:rsidRPr="00430019">
        <w:rPr>
          <w:rFonts w:ascii="Cambria" w:hAnsi="Cambria"/>
          <w:noProof/>
          <w:sz w:val="22"/>
        </w:rPr>
        <w:t xml:space="preserve">, </w:t>
      </w:r>
      <w:r w:rsidRPr="00430019">
        <w:rPr>
          <w:rFonts w:ascii="Cambria" w:hAnsi="Cambria"/>
          <w:b/>
          <w:bCs/>
          <w:noProof/>
          <w:sz w:val="22"/>
        </w:rPr>
        <w:t>Brancolini C</w:t>
      </w:r>
      <w:r w:rsidRPr="00430019">
        <w:rPr>
          <w:rFonts w:ascii="Cambria" w:hAnsi="Cambria"/>
          <w:noProof/>
          <w:sz w:val="22"/>
        </w:rPr>
        <w:t xml:space="preserve">, </w:t>
      </w:r>
      <w:r w:rsidRPr="00430019">
        <w:rPr>
          <w:rFonts w:ascii="Cambria" w:hAnsi="Cambria"/>
          <w:b/>
          <w:bCs/>
          <w:noProof/>
          <w:sz w:val="22"/>
        </w:rPr>
        <w:t>Braus GH</w:t>
      </w:r>
      <w:r w:rsidRPr="00430019">
        <w:rPr>
          <w:rFonts w:ascii="Cambria" w:hAnsi="Cambria"/>
          <w:noProof/>
          <w:sz w:val="22"/>
        </w:rPr>
        <w:t xml:space="preserve">, </w:t>
      </w:r>
      <w:r w:rsidRPr="00430019">
        <w:rPr>
          <w:rFonts w:ascii="Cambria" w:hAnsi="Cambria"/>
          <w:b/>
          <w:bCs/>
          <w:noProof/>
          <w:sz w:val="22"/>
        </w:rPr>
        <w:t>Bravo-San Pedro JM</w:t>
      </w:r>
      <w:r w:rsidRPr="00430019">
        <w:rPr>
          <w:rFonts w:ascii="Cambria" w:hAnsi="Cambria"/>
          <w:noProof/>
          <w:sz w:val="22"/>
        </w:rPr>
        <w:t xml:space="preserve">, </w:t>
      </w:r>
      <w:r w:rsidRPr="00430019">
        <w:rPr>
          <w:rFonts w:ascii="Cambria" w:hAnsi="Cambria"/>
          <w:b/>
          <w:bCs/>
          <w:noProof/>
          <w:sz w:val="22"/>
        </w:rPr>
        <w:t>Brennan LA</w:t>
      </w:r>
      <w:r w:rsidRPr="00430019">
        <w:rPr>
          <w:rFonts w:ascii="Cambria" w:hAnsi="Cambria"/>
          <w:noProof/>
          <w:sz w:val="22"/>
        </w:rPr>
        <w:t xml:space="preserve">, </w:t>
      </w:r>
      <w:r w:rsidRPr="00430019">
        <w:rPr>
          <w:rFonts w:ascii="Cambria" w:hAnsi="Cambria"/>
          <w:b/>
          <w:bCs/>
          <w:noProof/>
          <w:sz w:val="22"/>
        </w:rPr>
        <w:t>Bresnick EH</w:t>
      </w:r>
      <w:r w:rsidRPr="00430019">
        <w:rPr>
          <w:rFonts w:ascii="Cambria" w:hAnsi="Cambria"/>
          <w:noProof/>
          <w:sz w:val="22"/>
        </w:rPr>
        <w:t xml:space="preserve">, </w:t>
      </w:r>
      <w:r w:rsidRPr="00430019">
        <w:rPr>
          <w:rFonts w:ascii="Cambria" w:hAnsi="Cambria"/>
          <w:b/>
          <w:bCs/>
          <w:noProof/>
          <w:sz w:val="22"/>
        </w:rPr>
        <w:t>Brest P</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w:t>
      </w:r>
      <w:r w:rsidRPr="00430019">
        <w:rPr>
          <w:rFonts w:ascii="Cambria" w:hAnsi="Cambria"/>
          <w:b/>
          <w:bCs/>
          <w:noProof/>
          <w:sz w:val="22"/>
        </w:rPr>
        <w:t>Bringer M-A</w:t>
      </w:r>
      <w:r w:rsidRPr="00430019">
        <w:rPr>
          <w:rFonts w:ascii="Cambria" w:hAnsi="Cambria"/>
          <w:noProof/>
          <w:sz w:val="22"/>
        </w:rPr>
        <w:t xml:space="preserve">, </w:t>
      </w:r>
      <w:r w:rsidRPr="00430019">
        <w:rPr>
          <w:rFonts w:ascii="Cambria" w:hAnsi="Cambria"/>
          <w:b/>
          <w:bCs/>
          <w:noProof/>
          <w:sz w:val="22"/>
        </w:rPr>
        <w:t>Brini M</w:t>
      </w:r>
      <w:r w:rsidRPr="00430019">
        <w:rPr>
          <w:rFonts w:ascii="Cambria" w:hAnsi="Cambria"/>
          <w:noProof/>
          <w:sz w:val="22"/>
        </w:rPr>
        <w:t xml:space="preserve">, </w:t>
      </w:r>
      <w:r w:rsidRPr="00430019">
        <w:rPr>
          <w:rFonts w:ascii="Cambria" w:hAnsi="Cambria"/>
          <w:b/>
          <w:bCs/>
          <w:noProof/>
          <w:sz w:val="22"/>
        </w:rPr>
        <w:t xml:space="preserve">Brito </w:t>
      </w:r>
      <w:r w:rsidRPr="00430019">
        <w:rPr>
          <w:rFonts w:ascii="Cambria" w:hAnsi="Cambria"/>
          <w:b/>
          <w:bCs/>
          <w:noProof/>
          <w:sz w:val="22"/>
        </w:rPr>
        <w:lastRenderedPageBreak/>
        <w:t>GC</w:t>
      </w:r>
      <w:r w:rsidRPr="00430019">
        <w:rPr>
          <w:rFonts w:ascii="Cambria" w:hAnsi="Cambria"/>
          <w:noProof/>
          <w:sz w:val="22"/>
        </w:rPr>
        <w:t xml:space="preserve">, </w:t>
      </w:r>
      <w:r w:rsidRPr="00430019">
        <w:rPr>
          <w:rFonts w:ascii="Cambria" w:hAnsi="Cambria"/>
          <w:b/>
          <w:bCs/>
          <w:noProof/>
          <w:sz w:val="22"/>
        </w:rPr>
        <w:t>Brodin B</w:t>
      </w:r>
      <w:r w:rsidRPr="00430019">
        <w:rPr>
          <w:rFonts w:ascii="Cambria" w:hAnsi="Cambria"/>
          <w:noProof/>
          <w:sz w:val="22"/>
        </w:rPr>
        <w:t xml:space="preserve">, </w:t>
      </w:r>
      <w:r w:rsidRPr="00430019">
        <w:rPr>
          <w:rFonts w:ascii="Cambria" w:hAnsi="Cambria"/>
          <w:b/>
          <w:bCs/>
          <w:noProof/>
          <w:sz w:val="22"/>
        </w:rPr>
        <w:t>Brookes PS</w:t>
      </w:r>
      <w:r w:rsidRPr="00430019">
        <w:rPr>
          <w:rFonts w:ascii="Cambria" w:hAnsi="Cambria"/>
          <w:noProof/>
          <w:sz w:val="22"/>
        </w:rPr>
        <w:t xml:space="preserve">, </w:t>
      </w:r>
      <w:r w:rsidRPr="00430019">
        <w:rPr>
          <w:rFonts w:ascii="Cambria" w:hAnsi="Cambria"/>
          <w:b/>
          <w:bCs/>
          <w:noProof/>
          <w:sz w:val="22"/>
        </w:rPr>
        <w:t>Brown EJ</w:t>
      </w:r>
      <w:r w:rsidRPr="00430019">
        <w:rPr>
          <w:rFonts w:ascii="Cambria" w:hAnsi="Cambria"/>
          <w:noProof/>
          <w:sz w:val="22"/>
        </w:rPr>
        <w:t xml:space="preserve">, </w:t>
      </w:r>
      <w:r w:rsidRPr="00430019">
        <w:rPr>
          <w:rFonts w:ascii="Cambria" w:hAnsi="Cambria"/>
          <w:b/>
          <w:bCs/>
          <w:noProof/>
          <w:sz w:val="22"/>
        </w:rPr>
        <w:t>Brown K</w:t>
      </w:r>
      <w:r w:rsidRPr="00430019">
        <w:rPr>
          <w:rFonts w:ascii="Cambria" w:hAnsi="Cambria"/>
          <w:noProof/>
          <w:sz w:val="22"/>
        </w:rPr>
        <w:t xml:space="preserve">, </w:t>
      </w:r>
      <w:r w:rsidRPr="00430019">
        <w:rPr>
          <w:rFonts w:ascii="Cambria" w:hAnsi="Cambria"/>
          <w:b/>
          <w:bCs/>
          <w:noProof/>
          <w:sz w:val="22"/>
        </w:rPr>
        <w:t>Broxmeyer HE</w:t>
      </w:r>
      <w:r w:rsidRPr="00430019">
        <w:rPr>
          <w:rFonts w:ascii="Cambria" w:hAnsi="Cambria"/>
          <w:noProof/>
          <w:sz w:val="22"/>
        </w:rPr>
        <w:t xml:space="preserve">, </w:t>
      </w:r>
      <w:r w:rsidRPr="00430019">
        <w:rPr>
          <w:rFonts w:ascii="Cambria" w:hAnsi="Cambria"/>
          <w:b/>
          <w:bCs/>
          <w:noProof/>
          <w:sz w:val="22"/>
        </w:rPr>
        <w:t>Bruhat A</w:t>
      </w:r>
      <w:r w:rsidRPr="00430019">
        <w:rPr>
          <w:rFonts w:ascii="Cambria" w:hAnsi="Cambria"/>
          <w:noProof/>
          <w:sz w:val="22"/>
        </w:rPr>
        <w:t xml:space="preserve">, </w:t>
      </w:r>
      <w:r w:rsidRPr="00430019">
        <w:rPr>
          <w:rFonts w:ascii="Cambria" w:hAnsi="Cambria"/>
          <w:b/>
          <w:bCs/>
          <w:noProof/>
          <w:sz w:val="22"/>
        </w:rPr>
        <w:t>Brum PC</w:t>
      </w:r>
      <w:r w:rsidRPr="00430019">
        <w:rPr>
          <w:rFonts w:ascii="Cambria" w:hAnsi="Cambria"/>
          <w:noProof/>
          <w:sz w:val="22"/>
        </w:rPr>
        <w:t xml:space="preserve">, </w:t>
      </w:r>
      <w:r w:rsidRPr="00430019">
        <w:rPr>
          <w:rFonts w:ascii="Cambria" w:hAnsi="Cambria"/>
          <w:b/>
          <w:bCs/>
          <w:noProof/>
          <w:sz w:val="22"/>
        </w:rPr>
        <w:t>Brumell JH</w:t>
      </w:r>
      <w:r w:rsidRPr="00430019">
        <w:rPr>
          <w:rFonts w:ascii="Cambria" w:hAnsi="Cambria"/>
          <w:noProof/>
          <w:sz w:val="22"/>
        </w:rPr>
        <w:t xml:space="preserve">, </w:t>
      </w:r>
      <w:r w:rsidRPr="00430019">
        <w:rPr>
          <w:rFonts w:ascii="Cambria" w:hAnsi="Cambria"/>
          <w:b/>
          <w:bCs/>
          <w:noProof/>
          <w:sz w:val="22"/>
        </w:rPr>
        <w:t>Brunetti-Pierri N</w:t>
      </w:r>
      <w:r w:rsidRPr="00430019">
        <w:rPr>
          <w:rFonts w:ascii="Cambria" w:hAnsi="Cambria"/>
          <w:noProof/>
          <w:sz w:val="22"/>
        </w:rPr>
        <w:t xml:space="preserve">, </w:t>
      </w:r>
      <w:r w:rsidRPr="00430019">
        <w:rPr>
          <w:rFonts w:ascii="Cambria" w:hAnsi="Cambria"/>
          <w:b/>
          <w:bCs/>
          <w:noProof/>
          <w:sz w:val="22"/>
        </w:rPr>
        <w:t>Bryson-Richardson RJ</w:t>
      </w:r>
      <w:r w:rsidRPr="00430019">
        <w:rPr>
          <w:rFonts w:ascii="Cambria" w:hAnsi="Cambria"/>
          <w:noProof/>
          <w:sz w:val="22"/>
        </w:rPr>
        <w:t xml:space="preserve">, </w:t>
      </w:r>
      <w:r w:rsidRPr="00430019">
        <w:rPr>
          <w:rFonts w:ascii="Cambria" w:hAnsi="Cambria"/>
          <w:b/>
          <w:bCs/>
          <w:noProof/>
          <w:sz w:val="22"/>
        </w:rPr>
        <w:t>Buch S</w:t>
      </w:r>
      <w:r w:rsidRPr="00430019">
        <w:rPr>
          <w:rFonts w:ascii="Cambria" w:hAnsi="Cambria"/>
          <w:noProof/>
          <w:sz w:val="22"/>
        </w:rPr>
        <w:t xml:space="preserve">, </w:t>
      </w:r>
      <w:r w:rsidRPr="00430019">
        <w:rPr>
          <w:rFonts w:ascii="Cambria" w:hAnsi="Cambria"/>
          <w:b/>
          <w:bCs/>
          <w:noProof/>
          <w:sz w:val="22"/>
        </w:rPr>
        <w:t>Buchan AM</w:t>
      </w:r>
      <w:r w:rsidRPr="00430019">
        <w:rPr>
          <w:rFonts w:ascii="Cambria" w:hAnsi="Cambria"/>
          <w:noProof/>
          <w:sz w:val="22"/>
        </w:rPr>
        <w:t xml:space="preserve">, </w:t>
      </w:r>
      <w:r w:rsidRPr="00430019">
        <w:rPr>
          <w:rFonts w:ascii="Cambria" w:hAnsi="Cambria"/>
          <w:b/>
          <w:bCs/>
          <w:noProof/>
          <w:sz w:val="22"/>
        </w:rPr>
        <w:t>Budak H</w:t>
      </w:r>
      <w:r w:rsidRPr="00430019">
        <w:rPr>
          <w:rFonts w:ascii="Cambria" w:hAnsi="Cambria"/>
          <w:noProof/>
          <w:sz w:val="22"/>
        </w:rPr>
        <w:t xml:space="preserve">, </w:t>
      </w:r>
      <w:r w:rsidRPr="00430019">
        <w:rPr>
          <w:rFonts w:ascii="Cambria" w:hAnsi="Cambria"/>
          <w:b/>
          <w:bCs/>
          <w:noProof/>
          <w:sz w:val="22"/>
        </w:rPr>
        <w:t>Bulavin D V</w:t>
      </w:r>
      <w:r w:rsidRPr="00430019">
        <w:rPr>
          <w:rFonts w:ascii="Cambria" w:hAnsi="Cambria"/>
          <w:noProof/>
          <w:sz w:val="22"/>
        </w:rPr>
        <w:t xml:space="preserve">, </w:t>
      </w:r>
      <w:r w:rsidRPr="00430019">
        <w:rPr>
          <w:rFonts w:ascii="Cambria" w:hAnsi="Cambria"/>
          <w:b/>
          <w:bCs/>
          <w:noProof/>
          <w:sz w:val="22"/>
        </w:rPr>
        <w:t>Bultman SJ</w:t>
      </w:r>
      <w:r w:rsidRPr="00430019">
        <w:rPr>
          <w:rFonts w:ascii="Cambria" w:hAnsi="Cambria"/>
          <w:noProof/>
          <w:sz w:val="22"/>
        </w:rPr>
        <w:t xml:space="preserve">, </w:t>
      </w:r>
      <w:r w:rsidRPr="00430019">
        <w:rPr>
          <w:rFonts w:ascii="Cambria" w:hAnsi="Cambria"/>
          <w:b/>
          <w:bCs/>
          <w:noProof/>
          <w:sz w:val="22"/>
        </w:rPr>
        <w:t>Bultynck G</w:t>
      </w:r>
      <w:r w:rsidRPr="00430019">
        <w:rPr>
          <w:rFonts w:ascii="Cambria" w:hAnsi="Cambria"/>
          <w:noProof/>
          <w:sz w:val="22"/>
        </w:rPr>
        <w:t xml:space="preserve">, </w:t>
      </w:r>
      <w:r w:rsidRPr="00430019">
        <w:rPr>
          <w:rFonts w:ascii="Cambria" w:hAnsi="Cambria"/>
          <w:b/>
          <w:bCs/>
          <w:noProof/>
          <w:sz w:val="22"/>
        </w:rPr>
        <w:t>Bumbasirevic V</w:t>
      </w:r>
      <w:r w:rsidRPr="00430019">
        <w:rPr>
          <w:rFonts w:ascii="Cambria" w:hAnsi="Cambria"/>
          <w:noProof/>
          <w:sz w:val="22"/>
        </w:rPr>
        <w:t xml:space="preserve">, </w:t>
      </w:r>
      <w:r w:rsidRPr="00430019">
        <w:rPr>
          <w:rFonts w:ascii="Cambria" w:hAnsi="Cambria"/>
          <w:b/>
          <w:bCs/>
          <w:noProof/>
          <w:sz w:val="22"/>
        </w:rPr>
        <w:t>Burelle Y</w:t>
      </w:r>
      <w:r w:rsidRPr="00430019">
        <w:rPr>
          <w:rFonts w:ascii="Cambria" w:hAnsi="Cambria"/>
          <w:noProof/>
          <w:sz w:val="22"/>
        </w:rPr>
        <w:t xml:space="preserve">, </w:t>
      </w:r>
      <w:r w:rsidRPr="00430019">
        <w:rPr>
          <w:rFonts w:ascii="Cambria" w:hAnsi="Cambria"/>
          <w:b/>
          <w:bCs/>
          <w:noProof/>
          <w:sz w:val="22"/>
        </w:rPr>
        <w:t>Burke RE</w:t>
      </w:r>
      <w:r w:rsidRPr="00430019">
        <w:rPr>
          <w:rFonts w:ascii="Cambria" w:hAnsi="Cambria"/>
          <w:noProof/>
          <w:sz w:val="22"/>
        </w:rPr>
        <w:t xml:space="preserve">, </w:t>
      </w:r>
      <w:r w:rsidRPr="00430019">
        <w:rPr>
          <w:rFonts w:ascii="Cambria" w:hAnsi="Cambria"/>
          <w:b/>
          <w:bCs/>
          <w:noProof/>
          <w:sz w:val="22"/>
        </w:rPr>
        <w:t>Burmeister M</w:t>
      </w:r>
      <w:r w:rsidRPr="00430019">
        <w:rPr>
          <w:rFonts w:ascii="Cambria" w:hAnsi="Cambria"/>
          <w:noProof/>
          <w:sz w:val="22"/>
        </w:rPr>
        <w:t xml:space="preserve">, </w:t>
      </w:r>
      <w:r w:rsidRPr="00430019">
        <w:rPr>
          <w:rFonts w:ascii="Cambria" w:hAnsi="Cambria"/>
          <w:b/>
          <w:bCs/>
          <w:noProof/>
          <w:sz w:val="22"/>
        </w:rPr>
        <w:t>Bütikofer P</w:t>
      </w:r>
      <w:r w:rsidRPr="00430019">
        <w:rPr>
          <w:rFonts w:ascii="Cambria" w:hAnsi="Cambria"/>
          <w:noProof/>
          <w:sz w:val="22"/>
        </w:rPr>
        <w:t xml:space="preserve">, </w:t>
      </w:r>
      <w:r w:rsidRPr="00430019">
        <w:rPr>
          <w:rFonts w:ascii="Cambria" w:hAnsi="Cambria"/>
          <w:b/>
          <w:bCs/>
          <w:noProof/>
          <w:sz w:val="22"/>
        </w:rPr>
        <w:t>Caberlotto L</w:t>
      </w:r>
      <w:r w:rsidRPr="00430019">
        <w:rPr>
          <w:rFonts w:ascii="Cambria" w:hAnsi="Cambria"/>
          <w:noProof/>
          <w:sz w:val="22"/>
        </w:rPr>
        <w:t xml:space="preserve">, </w:t>
      </w:r>
      <w:r w:rsidRPr="00430019">
        <w:rPr>
          <w:rFonts w:ascii="Cambria" w:hAnsi="Cambria"/>
          <w:b/>
          <w:bCs/>
          <w:noProof/>
          <w:sz w:val="22"/>
        </w:rPr>
        <w:t>Cadwell K</w:t>
      </w:r>
      <w:r w:rsidRPr="00430019">
        <w:rPr>
          <w:rFonts w:ascii="Cambria" w:hAnsi="Cambria"/>
          <w:noProof/>
          <w:sz w:val="22"/>
        </w:rPr>
        <w:t xml:space="preserve">, </w:t>
      </w:r>
      <w:r w:rsidRPr="00430019">
        <w:rPr>
          <w:rFonts w:ascii="Cambria" w:hAnsi="Cambria"/>
          <w:b/>
          <w:bCs/>
          <w:noProof/>
          <w:sz w:val="22"/>
        </w:rPr>
        <w:t>Cahova M</w:t>
      </w:r>
      <w:r w:rsidRPr="00430019">
        <w:rPr>
          <w:rFonts w:ascii="Cambria" w:hAnsi="Cambria"/>
          <w:noProof/>
          <w:sz w:val="22"/>
        </w:rPr>
        <w:t xml:space="preserve">, </w:t>
      </w:r>
      <w:r w:rsidRPr="00430019">
        <w:rPr>
          <w:rFonts w:ascii="Cambria" w:hAnsi="Cambria"/>
          <w:b/>
          <w:bCs/>
          <w:noProof/>
          <w:sz w:val="22"/>
        </w:rPr>
        <w:t>Cai D</w:t>
      </w:r>
      <w:r w:rsidRPr="00430019">
        <w:rPr>
          <w:rFonts w:ascii="Cambria" w:hAnsi="Cambria"/>
          <w:noProof/>
          <w:sz w:val="22"/>
        </w:rPr>
        <w:t xml:space="preserve">, </w:t>
      </w:r>
      <w:r w:rsidRPr="00430019">
        <w:rPr>
          <w:rFonts w:ascii="Cambria" w:hAnsi="Cambria"/>
          <w:b/>
          <w:bCs/>
          <w:noProof/>
          <w:sz w:val="22"/>
        </w:rPr>
        <w:t>Cai J</w:t>
      </w:r>
      <w:r w:rsidRPr="00430019">
        <w:rPr>
          <w:rFonts w:ascii="Cambria" w:hAnsi="Cambria"/>
          <w:noProof/>
          <w:sz w:val="22"/>
        </w:rPr>
        <w:t xml:space="preserve">, </w:t>
      </w:r>
      <w:r w:rsidRPr="00430019">
        <w:rPr>
          <w:rFonts w:ascii="Cambria" w:hAnsi="Cambria"/>
          <w:b/>
          <w:bCs/>
          <w:noProof/>
          <w:sz w:val="22"/>
        </w:rPr>
        <w:t>Cai Q</w:t>
      </w:r>
      <w:r w:rsidRPr="00430019">
        <w:rPr>
          <w:rFonts w:ascii="Cambria" w:hAnsi="Cambria"/>
          <w:noProof/>
          <w:sz w:val="22"/>
        </w:rPr>
        <w:t xml:space="preserve">, </w:t>
      </w:r>
      <w:r w:rsidRPr="00430019">
        <w:rPr>
          <w:rFonts w:ascii="Cambria" w:hAnsi="Cambria"/>
          <w:b/>
          <w:bCs/>
          <w:noProof/>
          <w:sz w:val="22"/>
        </w:rPr>
        <w:t>Calatayud S</w:t>
      </w:r>
      <w:r w:rsidRPr="00430019">
        <w:rPr>
          <w:rFonts w:ascii="Cambria" w:hAnsi="Cambria"/>
          <w:noProof/>
          <w:sz w:val="22"/>
        </w:rPr>
        <w:t xml:space="preserve">, </w:t>
      </w:r>
      <w:r w:rsidRPr="00430019">
        <w:rPr>
          <w:rFonts w:ascii="Cambria" w:hAnsi="Cambria"/>
          <w:b/>
          <w:bCs/>
          <w:noProof/>
          <w:sz w:val="22"/>
        </w:rPr>
        <w:t>Camougrand N</w:t>
      </w:r>
      <w:r w:rsidRPr="00430019">
        <w:rPr>
          <w:rFonts w:ascii="Cambria" w:hAnsi="Cambria"/>
          <w:noProof/>
          <w:sz w:val="22"/>
        </w:rPr>
        <w:t xml:space="preserve">, </w:t>
      </w:r>
      <w:r w:rsidRPr="00430019">
        <w:rPr>
          <w:rFonts w:ascii="Cambria" w:hAnsi="Cambria"/>
          <w:b/>
          <w:bCs/>
          <w:noProof/>
          <w:sz w:val="22"/>
        </w:rPr>
        <w:t>Campanella M</w:t>
      </w:r>
      <w:r w:rsidRPr="00430019">
        <w:rPr>
          <w:rFonts w:ascii="Cambria" w:hAnsi="Cambria"/>
          <w:noProof/>
          <w:sz w:val="22"/>
        </w:rPr>
        <w:t xml:space="preserve">, </w:t>
      </w:r>
      <w:r w:rsidRPr="00430019">
        <w:rPr>
          <w:rFonts w:ascii="Cambria" w:hAnsi="Cambria"/>
          <w:b/>
          <w:bCs/>
          <w:noProof/>
          <w:sz w:val="22"/>
        </w:rPr>
        <w:t>Campbell GR</w:t>
      </w:r>
      <w:r w:rsidRPr="00430019">
        <w:rPr>
          <w:rFonts w:ascii="Cambria" w:hAnsi="Cambria"/>
          <w:noProof/>
          <w:sz w:val="22"/>
        </w:rPr>
        <w:t xml:space="preserve">, </w:t>
      </w:r>
      <w:r w:rsidRPr="00430019">
        <w:rPr>
          <w:rFonts w:ascii="Cambria" w:hAnsi="Cambria"/>
          <w:b/>
          <w:bCs/>
          <w:noProof/>
          <w:sz w:val="22"/>
        </w:rPr>
        <w:t>Campbell M</w:t>
      </w:r>
      <w:r w:rsidRPr="00430019">
        <w:rPr>
          <w:rFonts w:ascii="Cambria" w:hAnsi="Cambria"/>
          <w:noProof/>
          <w:sz w:val="22"/>
        </w:rPr>
        <w:t xml:space="preserve">, </w:t>
      </w:r>
      <w:r w:rsidRPr="00430019">
        <w:rPr>
          <w:rFonts w:ascii="Cambria" w:hAnsi="Cambria"/>
          <w:b/>
          <w:bCs/>
          <w:noProof/>
          <w:sz w:val="22"/>
        </w:rPr>
        <w:t>Campello S</w:t>
      </w:r>
      <w:r w:rsidRPr="00430019">
        <w:rPr>
          <w:rFonts w:ascii="Cambria" w:hAnsi="Cambria"/>
          <w:noProof/>
          <w:sz w:val="22"/>
        </w:rPr>
        <w:t xml:space="preserve">, </w:t>
      </w:r>
      <w:r w:rsidRPr="00430019">
        <w:rPr>
          <w:rFonts w:ascii="Cambria" w:hAnsi="Cambria"/>
          <w:b/>
          <w:bCs/>
          <w:noProof/>
          <w:sz w:val="22"/>
        </w:rPr>
        <w:t>Candau R</w:t>
      </w:r>
      <w:r w:rsidRPr="00430019">
        <w:rPr>
          <w:rFonts w:ascii="Cambria" w:hAnsi="Cambria"/>
          <w:noProof/>
          <w:sz w:val="22"/>
        </w:rPr>
        <w:t xml:space="preserve">, </w:t>
      </w:r>
      <w:r w:rsidRPr="00430019">
        <w:rPr>
          <w:rFonts w:ascii="Cambria" w:hAnsi="Cambria"/>
          <w:b/>
          <w:bCs/>
          <w:noProof/>
          <w:sz w:val="22"/>
        </w:rPr>
        <w:t>Caniggia I</w:t>
      </w:r>
      <w:r w:rsidRPr="00430019">
        <w:rPr>
          <w:rFonts w:ascii="Cambria" w:hAnsi="Cambria"/>
          <w:noProof/>
          <w:sz w:val="22"/>
        </w:rPr>
        <w:t xml:space="preserve">, </w:t>
      </w:r>
      <w:r w:rsidRPr="00430019">
        <w:rPr>
          <w:rFonts w:ascii="Cambria" w:hAnsi="Cambria"/>
          <w:b/>
          <w:bCs/>
          <w:noProof/>
          <w:sz w:val="22"/>
        </w:rPr>
        <w:t>Cantoni L</w:t>
      </w:r>
      <w:r w:rsidRPr="00430019">
        <w:rPr>
          <w:rFonts w:ascii="Cambria" w:hAnsi="Cambria"/>
          <w:noProof/>
          <w:sz w:val="22"/>
        </w:rPr>
        <w:t xml:space="preserve">, </w:t>
      </w:r>
      <w:r w:rsidRPr="00430019">
        <w:rPr>
          <w:rFonts w:ascii="Cambria" w:hAnsi="Cambria"/>
          <w:b/>
          <w:bCs/>
          <w:noProof/>
          <w:sz w:val="22"/>
        </w:rPr>
        <w:t>Cao L</w:t>
      </w:r>
      <w:r w:rsidRPr="00430019">
        <w:rPr>
          <w:rFonts w:ascii="Cambria" w:hAnsi="Cambria"/>
          <w:noProof/>
          <w:sz w:val="22"/>
        </w:rPr>
        <w:t xml:space="preserve">, </w:t>
      </w:r>
      <w:r w:rsidRPr="00430019">
        <w:rPr>
          <w:rFonts w:ascii="Cambria" w:hAnsi="Cambria"/>
          <w:b/>
          <w:bCs/>
          <w:noProof/>
          <w:sz w:val="22"/>
        </w:rPr>
        <w:t>Caplan AB</w:t>
      </w:r>
      <w:r w:rsidRPr="00430019">
        <w:rPr>
          <w:rFonts w:ascii="Cambria" w:hAnsi="Cambria"/>
          <w:noProof/>
          <w:sz w:val="22"/>
        </w:rPr>
        <w:t xml:space="preserve">, </w:t>
      </w:r>
      <w:r w:rsidRPr="00430019">
        <w:rPr>
          <w:rFonts w:ascii="Cambria" w:hAnsi="Cambria"/>
          <w:b/>
          <w:bCs/>
          <w:noProof/>
          <w:sz w:val="22"/>
        </w:rPr>
        <w:t>Caraglia M</w:t>
      </w:r>
      <w:r w:rsidRPr="00430019">
        <w:rPr>
          <w:rFonts w:ascii="Cambria" w:hAnsi="Cambria"/>
          <w:noProof/>
          <w:sz w:val="22"/>
        </w:rPr>
        <w:t xml:space="preserve">, </w:t>
      </w:r>
      <w:r w:rsidRPr="00430019">
        <w:rPr>
          <w:rFonts w:ascii="Cambria" w:hAnsi="Cambria"/>
          <w:b/>
          <w:bCs/>
          <w:noProof/>
          <w:sz w:val="22"/>
        </w:rPr>
        <w:t>Cardinali C</w:t>
      </w:r>
      <w:r w:rsidRPr="00430019">
        <w:rPr>
          <w:rFonts w:ascii="Cambria" w:hAnsi="Cambria"/>
          <w:noProof/>
          <w:sz w:val="22"/>
        </w:rPr>
        <w:t xml:space="preserve">, </w:t>
      </w:r>
      <w:r w:rsidRPr="00430019">
        <w:rPr>
          <w:rFonts w:ascii="Cambria" w:hAnsi="Cambria"/>
          <w:b/>
          <w:bCs/>
          <w:noProof/>
          <w:sz w:val="22"/>
        </w:rPr>
        <w:t>Cardoso SM</w:t>
      </w:r>
      <w:r w:rsidRPr="00430019">
        <w:rPr>
          <w:rFonts w:ascii="Cambria" w:hAnsi="Cambria"/>
          <w:noProof/>
          <w:sz w:val="22"/>
        </w:rPr>
        <w:t xml:space="preserve">, </w:t>
      </w:r>
      <w:r w:rsidRPr="00430019">
        <w:rPr>
          <w:rFonts w:ascii="Cambria" w:hAnsi="Cambria"/>
          <w:b/>
          <w:bCs/>
          <w:noProof/>
          <w:sz w:val="22"/>
        </w:rPr>
        <w:t>Carew JS</w:t>
      </w:r>
      <w:r w:rsidRPr="00430019">
        <w:rPr>
          <w:rFonts w:ascii="Cambria" w:hAnsi="Cambria"/>
          <w:noProof/>
          <w:sz w:val="22"/>
        </w:rPr>
        <w:t xml:space="preserve">, </w:t>
      </w:r>
      <w:r w:rsidRPr="00430019">
        <w:rPr>
          <w:rFonts w:ascii="Cambria" w:hAnsi="Cambria"/>
          <w:b/>
          <w:bCs/>
          <w:noProof/>
          <w:sz w:val="22"/>
        </w:rPr>
        <w:t>Carleton LA</w:t>
      </w:r>
      <w:r w:rsidRPr="00430019">
        <w:rPr>
          <w:rFonts w:ascii="Cambria" w:hAnsi="Cambria"/>
          <w:noProof/>
          <w:sz w:val="22"/>
        </w:rPr>
        <w:t xml:space="preserve">, </w:t>
      </w:r>
      <w:r w:rsidRPr="00430019">
        <w:rPr>
          <w:rFonts w:ascii="Cambria" w:hAnsi="Cambria"/>
          <w:b/>
          <w:bCs/>
          <w:noProof/>
          <w:sz w:val="22"/>
        </w:rPr>
        <w:t>Carlin CR</w:t>
      </w:r>
      <w:r w:rsidRPr="00430019">
        <w:rPr>
          <w:rFonts w:ascii="Cambria" w:hAnsi="Cambria"/>
          <w:noProof/>
          <w:sz w:val="22"/>
        </w:rPr>
        <w:t xml:space="preserve">, </w:t>
      </w:r>
      <w:r w:rsidRPr="00430019">
        <w:rPr>
          <w:rFonts w:ascii="Cambria" w:hAnsi="Cambria"/>
          <w:b/>
          <w:bCs/>
          <w:noProof/>
          <w:sz w:val="22"/>
        </w:rPr>
        <w:t>Carloni S</w:t>
      </w:r>
      <w:r w:rsidRPr="00430019">
        <w:rPr>
          <w:rFonts w:ascii="Cambria" w:hAnsi="Cambria"/>
          <w:noProof/>
          <w:sz w:val="22"/>
        </w:rPr>
        <w:t xml:space="preserve">, </w:t>
      </w:r>
      <w:r w:rsidRPr="00430019">
        <w:rPr>
          <w:rFonts w:ascii="Cambria" w:hAnsi="Cambria"/>
          <w:b/>
          <w:bCs/>
          <w:noProof/>
          <w:sz w:val="22"/>
        </w:rPr>
        <w:t>Carlsson SR</w:t>
      </w:r>
      <w:r w:rsidRPr="00430019">
        <w:rPr>
          <w:rFonts w:ascii="Cambria" w:hAnsi="Cambria"/>
          <w:noProof/>
          <w:sz w:val="22"/>
        </w:rPr>
        <w:t xml:space="preserve">, </w:t>
      </w:r>
      <w:r w:rsidRPr="00430019">
        <w:rPr>
          <w:rFonts w:ascii="Cambria" w:hAnsi="Cambria"/>
          <w:b/>
          <w:bCs/>
          <w:noProof/>
          <w:sz w:val="22"/>
        </w:rPr>
        <w:t>Carmona-Gutierrez D</w:t>
      </w:r>
      <w:r w:rsidRPr="00430019">
        <w:rPr>
          <w:rFonts w:ascii="Cambria" w:hAnsi="Cambria"/>
          <w:noProof/>
          <w:sz w:val="22"/>
        </w:rPr>
        <w:t xml:space="preserve">, </w:t>
      </w:r>
      <w:r w:rsidRPr="00430019">
        <w:rPr>
          <w:rFonts w:ascii="Cambria" w:hAnsi="Cambria"/>
          <w:b/>
          <w:bCs/>
          <w:noProof/>
          <w:sz w:val="22"/>
        </w:rPr>
        <w:t>Carneiro LA</w:t>
      </w:r>
      <w:r w:rsidRPr="00430019">
        <w:rPr>
          <w:rFonts w:ascii="Cambria" w:hAnsi="Cambria"/>
          <w:noProof/>
          <w:sz w:val="22"/>
        </w:rPr>
        <w:t xml:space="preserve">, </w:t>
      </w:r>
      <w:r w:rsidRPr="00430019">
        <w:rPr>
          <w:rFonts w:ascii="Cambria" w:hAnsi="Cambria"/>
          <w:b/>
          <w:bCs/>
          <w:noProof/>
          <w:sz w:val="22"/>
        </w:rPr>
        <w:t>Carnevali O</w:t>
      </w:r>
      <w:r w:rsidRPr="00430019">
        <w:rPr>
          <w:rFonts w:ascii="Cambria" w:hAnsi="Cambria"/>
          <w:noProof/>
          <w:sz w:val="22"/>
        </w:rPr>
        <w:t xml:space="preserve">, </w:t>
      </w:r>
      <w:r w:rsidRPr="00430019">
        <w:rPr>
          <w:rFonts w:ascii="Cambria" w:hAnsi="Cambria"/>
          <w:b/>
          <w:bCs/>
          <w:noProof/>
          <w:sz w:val="22"/>
        </w:rPr>
        <w:t>Carra S</w:t>
      </w:r>
      <w:r w:rsidRPr="00430019">
        <w:rPr>
          <w:rFonts w:ascii="Cambria" w:hAnsi="Cambria"/>
          <w:noProof/>
          <w:sz w:val="22"/>
        </w:rPr>
        <w:t xml:space="preserve">, </w:t>
      </w:r>
      <w:r w:rsidRPr="00430019">
        <w:rPr>
          <w:rFonts w:ascii="Cambria" w:hAnsi="Cambria"/>
          <w:b/>
          <w:bCs/>
          <w:noProof/>
          <w:sz w:val="22"/>
        </w:rPr>
        <w:t>Carrier A</w:t>
      </w:r>
      <w:r w:rsidRPr="00430019">
        <w:rPr>
          <w:rFonts w:ascii="Cambria" w:hAnsi="Cambria"/>
          <w:noProof/>
          <w:sz w:val="22"/>
        </w:rPr>
        <w:t xml:space="preserve">, </w:t>
      </w:r>
      <w:r w:rsidRPr="00430019">
        <w:rPr>
          <w:rFonts w:ascii="Cambria" w:hAnsi="Cambria"/>
          <w:b/>
          <w:bCs/>
          <w:noProof/>
          <w:sz w:val="22"/>
        </w:rPr>
        <w:t>Carroll B</w:t>
      </w:r>
      <w:r w:rsidRPr="00430019">
        <w:rPr>
          <w:rFonts w:ascii="Cambria" w:hAnsi="Cambria"/>
          <w:noProof/>
          <w:sz w:val="22"/>
        </w:rPr>
        <w:t xml:space="preserve">, </w:t>
      </w:r>
      <w:r w:rsidRPr="00430019">
        <w:rPr>
          <w:rFonts w:ascii="Cambria" w:hAnsi="Cambria"/>
          <w:b/>
          <w:bCs/>
          <w:noProof/>
          <w:sz w:val="22"/>
        </w:rPr>
        <w:t>Casas C</w:t>
      </w:r>
      <w:r w:rsidRPr="00430019">
        <w:rPr>
          <w:rFonts w:ascii="Cambria" w:hAnsi="Cambria"/>
          <w:noProof/>
          <w:sz w:val="22"/>
        </w:rPr>
        <w:t xml:space="preserve">, </w:t>
      </w:r>
      <w:r w:rsidRPr="00430019">
        <w:rPr>
          <w:rFonts w:ascii="Cambria" w:hAnsi="Cambria"/>
          <w:b/>
          <w:bCs/>
          <w:noProof/>
          <w:sz w:val="22"/>
        </w:rPr>
        <w:t>Casas J</w:t>
      </w:r>
      <w:r w:rsidRPr="00430019">
        <w:rPr>
          <w:rFonts w:ascii="Cambria" w:hAnsi="Cambria"/>
          <w:noProof/>
          <w:sz w:val="22"/>
        </w:rPr>
        <w:t xml:space="preserve">, </w:t>
      </w:r>
      <w:r w:rsidRPr="00430019">
        <w:rPr>
          <w:rFonts w:ascii="Cambria" w:hAnsi="Cambria"/>
          <w:b/>
          <w:bCs/>
          <w:noProof/>
          <w:sz w:val="22"/>
        </w:rPr>
        <w:t>Cassinelli G</w:t>
      </w:r>
      <w:r w:rsidRPr="00430019">
        <w:rPr>
          <w:rFonts w:ascii="Cambria" w:hAnsi="Cambria"/>
          <w:noProof/>
          <w:sz w:val="22"/>
        </w:rPr>
        <w:t xml:space="preserve">, </w:t>
      </w:r>
      <w:r w:rsidRPr="00430019">
        <w:rPr>
          <w:rFonts w:ascii="Cambria" w:hAnsi="Cambria"/>
          <w:b/>
          <w:bCs/>
          <w:noProof/>
          <w:sz w:val="22"/>
        </w:rPr>
        <w:t>Castets P</w:t>
      </w:r>
      <w:r w:rsidRPr="00430019">
        <w:rPr>
          <w:rFonts w:ascii="Cambria" w:hAnsi="Cambria"/>
          <w:noProof/>
          <w:sz w:val="22"/>
        </w:rPr>
        <w:t xml:space="preserve">, </w:t>
      </w:r>
      <w:r w:rsidRPr="00430019">
        <w:rPr>
          <w:rFonts w:ascii="Cambria" w:hAnsi="Cambria"/>
          <w:b/>
          <w:bCs/>
          <w:noProof/>
          <w:sz w:val="22"/>
        </w:rPr>
        <w:t>Castro-Obregon S</w:t>
      </w:r>
      <w:r w:rsidRPr="00430019">
        <w:rPr>
          <w:rFonts w:ascii="Cambria" w:hAnsi="Cambria"/>
          <w:noProof/>
          <w:sz w:val="22"/>
        </w:rPr>
        <w:t xml:space="preserve">, </w:t>
      </w:r>
      <w:r w:rsidRPr="00430019">
        <w:rPr>
          <w:rFonts w:ascii="Cambria" w:hAnsi="Cambria"/>
          <w:b/>
          <w:bCs/>
          <w:noProof/>
          <w:sz w:val="22"/>
        </w:rPr>
        <w:t>Cavallini G</w:t>
      </w:r>
      <w:r w:rsidRPr="00430019">
        <w:rPr>
          <w:rFonts w:ascii="Cambria" w:hAnsi="Cambria"/>
          <w:noProof/>
          <w:sz w:val="22"/>
        </w:rPr>
        <w:t xml:space="preserve">, </w:t>
      </w:r>
      <w:r w:rsidRPr="00430019">
        <w:rPr>
          <w:rFonts w:ascii="Cambria" w:hAnsi="Cambria"/>
          <w:b/>
          <w:bCs/>
          <w:noProof/>
          <w:sz w:val="22"/>
        </w:rPr>
        <w:t>Ceccherini I</w:t>
      </w:r>
      <w:r w:rsidRPr="00430019">
        <w:rPr>
          <w:rFonts w:ascii="Cambria" w:hAnsi="Cambria"/>
          <w:noProof/>
          <w:sz w:val="22"/>
        </w:rPr>
        <w:t xml:space="preserve">, </w:t>
      </w:r>
      <w:r w:rsidRPr="00430019">
        <w:rPr>
          <w:rFonts w:ascii="Cambria" w:hAnsi="Cambria"/>
          <w:b/>
          <w:bCs/>
          <w:noProof/>
          <w:sz w:val="22"/>
        </w:rPr>
        <w:t>Cecconi F</w:t>
      </w:r>
      <w:r w:rsidRPr="00430019">
        <w:rPr>
          <w:rFonts w:ascii="Cambria" w:hAnsi="Cambria"/>
          <w:noProof/>
          <w:sz w:val="22"/>
        </w:rPr>
        <w:t xml:space="preserve">, </w:t>
      </w:r>
      <w:r w:rsidRPr="00430019">
        <w:rPr>
          <w:rFonts w:ascii="Cambria" w:hAnsi="Cambria"/>
          <w:b/>
          <w:bCs/>
          <w:noProof/>
          <w:sz w:val="22"/>
        </w:rPr>
        <w:t>Cederbaum AI</w:t>
      </w:r>
      <w:r w:rsidRPr="00430019">
        <w:rPr>
          <w:rFonts w:ascii="Cambria" w:hAnsi="Cambria"/>
          <w:noProof/>
          <w:sz w:val="22"/>
        </w:rPr>
        <w:t xml:space="preserve">, </w:t>
      </w:r>
      <w:r w:rsidRPr="00430019">
        <w:rPr>
          <w:rFonts w:ascii="Cambria" w:hAnsi="Cambria"/>
          <w:b/>
          <w:bCs/>
          <w:noProof/>
          <w:sz w:val="22"/>
        </w:rPr>
        <w:t>Ceña V</w:t>
      </w:r>
      <w:r w:rsidRPr="00430019">
        <w:rPr>
          <w:rFonts w:ascii="Cambria" w:hAnsi="Cambria"/>
          <w:noProof/>
          <w:sz w:val="22"/>
        </w:rPr>
        <w:t xml:space="preserve">, </w:t>
      </w:r>
      <w:r w:rsidRPr="00430019">
        <w:rPr>
          <w:rFonts w:ascii="Cambria" w:hAnsi="Cambria"/>
          <w:b/>
          <w:bCs/>
          <w:noProof/>
          <w:sz w:val="22"/>
        </w:rPr>
        <w:t>Cenci S</w:t>
      </w:r>
      <w:r w:rsidRPr="00430019">
        <w:rPr>
          <w:rFonts w:ascii="Cambria" w:hAnsi="Cambria"/>
          <w:noProof/>
          <w:sz w:val="22"/>
        </w:rPr>
        <w:t xml:space="preserve">, </w:t>
      </w:r>
      <w:r w:rsidRPr="00430019">
        <w:rPr>
          <w:rFonts w:ascii="Cambria" w:hAnsi="Cambria"/>
          <w:b/>
          <w:bCs/>
          <w:noProof/>
          <w:sz w:val="22"/>
        </w:rPr>
        <w:t>Cerella C</w:t>
      </w:r>
      <w:r w:rsidRPr="00430019">
        <w:rPr>
          <w:rFonts w:ascii="Cambria" w:hAnsi="Cambria"/>
          <w:noProof/>
          <w:sz w:val="22"/>
        </w:rPr>
        <w:t xml:space="preserve">, </w:t>
      </w:r>
      <w:r w:rsidRPr="00430019">
        <w:rPr>
          <w:rFonts w:ascii="Cambria" w:hAnsi="Cambria"/>
          <w:b/>
          <w:bCs/>
          <w:noProof/>
          <w:sz w:val="22"/>
        </w:rPr>
        <w:t>Cervia D</w:t>
      </w:r>
      <w:r w:rsidRPr="00430019">
        <w:rPr>
          <w:rFonts w:ascii="Cambria" w:hAnsi="Cambria"/>
          <w:noProof/>
          <w:sz w:val="22"/>
        </w:rPr>
        <w:t xml:space="preserve">, </w:t>
      </w:r>
      <w:r w:rsidRPr="00430019">
        <w:rPr>
          <w:rFonts w:ascii="Cambria" w:hAnsi="Cambria"/>
          <w:b/>
          <w:bCs/>
          <w:noProof/>
          <w:sz w:val="22"/>
        </w:rPr>
        <w:t>Cetrullo S</w:t>
      </w:r>
      <w:r w:rsidRPr="00430019">
        <w:rPr>
          <w:rFonts w:ascii="Cambria" w:hAnsi="Cambria"/>
          <w:noProof/>
          <w:sz w:val="22"/>
        </w:rPr>
        <w:t xml:space="preserve">, </w:t>
      </w:r>
      <w:r w:rsidRPr="00430019">
        <w:rPr>
          <w:rFonts w:ascii="Cambria" w:hAnsi="Cambria"/>
          <w:b/>
          <w:bCs/>
          <w:noProof/>
          <w:sz w:val="22"/>
        </w:rPr>
        <w:t>Chaachouay H</w:t>
      </w:r>
      <w:r w:rsidRPr="00430019">
        <w:rPr>
          <w:rFonts w:ascii="Cambria" w:hAnsi="Cambria"/>
          <w:noProof/>
          <w:sz w:val="22"/>
        </w:rPr>
        <w:t xml:space="preserve">, </w:t>
      </w:r>
      <w:r w:rsidRPr="00430019">
        <w:rPr>
          <w:rFonts w:ascii="Cambria" w:hAnsi="Cambria"/>
          <w:b/>
          <w:bCs/>
          <w:noProof/>
          <w:sz w:val="22"/>
        </w:rPr>
        <w:t>Chae H-J</w:t>
      </w:r>
      <w:r w:rsidRPr="00430019">
        <w:rPr>
          <w:rFonts w:ascii="Cambria" w:hAnsi="Cambria"/>
          <w:noProof/>
          <w:sz w:val="22"/>
        </w:rPr>
        <w:t xml:space="preserve">, </w:t>
      </w:r>
      <w:r w:rsidRPr="00430019">
        <w:rPr>
          <w:rFonts w:ascii="Cambria" w:hAnsi="Cambria"/>
          <w:b/>
          <w:bCs/>
          <w:noProof/>
          <w:sz w:val="22"/>
        </w:rPr>
        <w:t>Chagin AS</w:t>
      </w:r>
      <w:r w:rsidRPr="00430019">
        <w:rPr>
          <w:rFonts w:ascii="Cambria" w:hAnsi="Cambria"/>
          <w:noProof/>
          <w:sz w:val="22"/>
        </w:rPr>
        <w:t xml:space="preserve">, </w:t>
      </w:r>
      <w:r w:rsidRPr="00430019">
        <w:rPr>
          <w:rFonts w:ascii="Cambria" w:hAnsi="Cambria"/>
          <w:b/>
          <w:bCs/>
          <w:noProof/>
          <w:sz w:val="22"/>
        </w:rPr>
        <w:t>Chai C-Y</w:t>
      </w:r>
      <w:r w:rsidRPr="00430019">
        <w:rPr>
          <w:rFonts w:ascii="Cambria" w:hAnsi="Cambria"/>
          <w:noProof/>
          <w:sz w:val="22"/>
        </w:rPr>
        <w:t xml:space="preserve">, </w:t>
      </w:r>
      <w:r w:rsidRPr="00430019">
        <w:rPr>
          <w:rFonts w:ascii="Cambria" w:hAnsi="Cambria"/>
          <w:b/>
          <w:bCs/>
          <w:noProof/>
          <w:sz w:val="22"/>
        </w:rPr>
        <w:t>Chakrabarti G</w:t>
      </w:r>
      <w:r w:rsidRPr="00430019">
        <w:rPr>
          <w:rFonts w:ascii="Cambria" w:hAnsi="Cambria"/>
          <w:noProof/>
          <w:sz w:val="22"/>
        </w:rPr>
        <w:t xml:space="preserve">, </w:t>
      </w:r>
      <w:r w:rsidRPr="00430019">
        <w:rPr>
          <w:rFonts w:ascii="Cambria" w:hAnsi="Cambria"/>
          <w:b/>
          <w:bCs/>
          <w:noProof/>
          <w:sz w:val="22"/>
        </w:rPr>
        <w:t>Chamilos G</w:t>
      </w:r>
      <w:r w:rsidRPr="00430019">
        <w:rPr>
          <w:rFonts w:ascii="Cambria" w:hAnsi="Cambria"/>
          <w:noProof/>
          <w:sz w:val="22"/>
        </w:rPr>
        <w:t xml:space="preserve">, </w:t>
      </w:r>
      <w:r w:rsidRPr="00430019">
        <w:rPr>
          <w:rFonts w:ascii="Cambria" w:hAnsi="Cambria"/>
          <w:b/>
          <w:bCs/>
          <w:noProof/>
          <w:sz w:val="22"/>
        </w:rPr>
        <w:t>Chan EY</w:t>
      </w:r>
      <w:r w:rsidRPr="00430019">
        <w:rPr>
          <w:rFonts w:ascii="Cambria" w:hAnsi="Cambria"/>
          <w:noProof/>
          <w:sz w:val="22"/>
        </w:rPr>
        <w:t xml:space="preserve">, </w:t>
      </w:r>
      <w:r w:rsidRPr="00430019">
        <w:rPr>
          <w:rFonts w:ascii="Cambria" w:hAnsi="Cambria"/>
          <w:b/>
          <w:bCs/>
          <w:noProof/>
          <w:sz w:val="22"/>
        </w:rPr>
        <w:t>Chan MT</w:t>
      </w:r>
      <w:r w:rsidRPr="00430019">
        <w:rPr>
          <w:rFonts w:ascii="Cambria" w:hAnsi="Cambria"/>
          <w:noProof/>
          <w:sz w:val="22"/>
        </w:rPr>
        <w:t xml:space="preserve">, </w:t>
      </w:r>
      <w:r w:rsidRPr="00430019">
        <w:rPr>
          <w:rFonts w:ascii="Cambria" w:hAnsi="Cambria"/>
          <w:b/>
          <w:bCs/>
          <w:noProof/>
          <w:sz w:val="22"/>
        </w:rPr>
        <w:t>Chandra D</w:t>
      </w:r>
      <w:r w:rsidRPr="00430019">
        <w:rPr>
          <w:rFonts w:ascii="Cambria" w:hAnsi="Cambria"/>
          <w:noProof/>
          <w:sz w:val="22"/>
        </w:rPr>
        <w:t xml:space="preserve">, </w:t>
      </w:r>
      <w:r w:rsidRPr="00430019">
        <w:rPr>
          <w:rFonts w:ascii="Cambria" w:hAnsi="Cambria"/>
          <w:b/>
          <w:bCs/>
          <w:noProof/>
          <w:sz w:val="22"/>
        </w:rPr>
        <w:t>Chandra P</w:t>
      </w:r>
      <w:r w:rsidRPr="00430019">
        <w:rPr>
          <w:rFonts w:ascii="Cambria" w:hAnsi="Cambria"/>
          <w:noProof/>
          <w:sz w:val="22"/>
        </w:rPr>
        <w:t xml:space="preserve">, </w:t>
      </w:r>
      <w:r w:rsidRPr="00430019">
        <w:rPr>
          <w:rFonts w:ascii="Cambria" w:hAnsi="Cambria"/>
          <w:b/>
          <w:bCs/>
          <w:noProof/>
          <w:sz w:val="22"/>
        </w:rPr>
        <w:t>Chang C-P</w:t>
      </w:r>
      <w:r w:rsidRPr="00430019">
        <w:rPr>
          <w:rFonts w:ascii="Cambria" w:hAnsi="Cambria"/>
          <w:noProof/>
          <w:sz w:val="22"/>
        </w:rPr>
        <w:t xml:space="preserve">, </w:t>
      </w:r>
      <w:r w:rsidRPr="00430019">
        <w:rPr>
          <w:rFonts w:ascii="Cambria" w:hAnsi="Cambria"/>
          <w:b/>
          <w:bCs/>
          <w:noProof/>
          <w:sz w:val="22"/>
        </w:rPr>
        <w:t>Chang RC-C</w:t>
      </w:r>
      <w:r w:rsidRPr="00430019">
        <w:rPr>
          <w:rFonts w:ascii="Cambria" w:hAnsi="Cambria"/>
          <w:noProof/>
          <w:sz w:val="22"/>
        </w:rPr>
        <w:t xml:space="preserve">, </w:t>
      </w:r>
      <w:r w:rsidRPr="00430019">
        <w:rPr>
          <w:rFonts w:ascii="Cambria" w:hAnsi="Cambria"/>
          <w:b/>
          <w:bCs/>
          <w:noProof/>
          <w:sz w:val="22"/>
        </w:rPr>
        <w:t>Chang TY</w:t>
      </w:r>
      <w:r w:rsidRPr="00430019">
        <w:rPr>
          <w:rFonts w:ascii="Cambria" w:hAnsi="Cambria"/>
          <w:noProof/>
          <w:sz w:val="22"/>
        </w:rPr>
        <w:t xml:space="preserve">, </w:t>
      </w:r>
      <w:r w:rsidRPr="00430019">
        <w:rPr>
          <w:rFonts w:ascii="Cambria" w:hAnsi="Cambria"/>
          <w:b/>
          <w:bCs/>
          <w:noProof/>
          <w:sz w:val="22"/>
        </w:rPr>
        <w:t>Chatham JC</w:t>
      </w:r>
      <w:r w:rsidRPr="00430019">
        <w:rPr>
          <w:rFonts w:ascii="Cambria" w:hAnsi="Cambria"/>
          <w:noProof/>
          <w:sz w:val="22"/>
        </w:rPr>
        <w:t xml:space="preserve">, </w:t>
      </w:r>
      <w:r w:rsidRPr="00430019">
        <w:rPr>
          <w:rFonts w:ascii="Cambria" w:hAnsi="Cambria"/>
          <w:b/>
          <w:bCs/>
          <w:noProof/>
          <w:sz w:val="22"/>
        </w:rPr>
        <w:t>Chatterjee S</w:t>
      </w:r>
      <w:r w:rsidRPr="00430019">
        <w:rPr>
          <w:rFonts w:ascii="Cambria" w:hAnsi="Cambria"/>
          <w:noProof/>
          <w:sz w:val="22"/>
        </w:rPr>
        <w:t xml:space="preserve">, </w:t>
      </w:r>
      <w:r w:rsidRPr="00430019">
        <w:rPr>
          <w:rFonts w:ascii="Cambria" w:hAnsi="Cambria"/>
          <w:b/>
          <w:bCs/>
          <w:noProof/>
          <w:sz w:val="22"/>
        </w:rPr>
        <w:t>Chauhan S</w:t>
      </w:r>
      <w:r w:rsidRPr="00430019">
        <w:rPr>
          <w:rFonts w:ascii="Cambria" w:hAnsi="Cambria"/>
          <w:noProof/>
          <w:sz w:val="22"/>
        </w:rPr>
        <w:t xml:space="preserve">, </w:t>
      </w:r>
      <w:r w:rsidRPr="00430019">
        <w:rPr>
          <w:rFonts w:ascii="Cambria" w:hAnsi="Cambria"/>
          <w:b/>
          <w:bCs/>
          <w:noProof/>
          <w:sz w:val="22"/>
        </w:rPr>
        <w:t>Che Y</w:t>
      </w:r>
      <w:r w:rsidRPr="00430019">
        <w:rPr>
          <w:rFonts w:ascii="Cambria" w:hAnsi="Cambria"/>
          <w:noProof/>
          <w:sz w:val="22"/>
        </w:rPr>
        <w:t xml:space="preserve">, </w:t>
      </w:r>
      <w:r w:rsidRPr="00430019">
        <w:rPr>
          <w:rFonts w:ascii="Cambria" w:hAnsi="Cambria"/>
          <w:b/>
          <w:bCs/>
          <w:noProof/>
          <w:sz w:val="22"/>
        </w:rPr>
        <w:t>Cheetham ME</w:t>
      </w:r>
      <w:r w:rsidRPr="00430019">
        <w:rPr>
          <w:rFonts w:ascii="Cambria" w:hAnsi="Cambria"/>
          <w:noProof/>
          <w:sz w:val="22"/>
        </w:rPr>
        <w:t xml:space="preserve">, </w:t>
      </w:r>
      <w:r w:rsidRPr="00430019">
        <w:rPr>
          <w:rFonts w:ascii="Cambria" w:hAnsi="Cambria"/>
          <w:b/>
          <w:bCs/>
          <w:noProof/>
          <w:sz w:val="22"/>
        </w:rPr>
        <w:t>Cheluvappa R</w:t>
      </w:r>
      <w:r w:rsidRPr="00430019">
        <w:rPr>
          <w:rFonts w:ascii="Cambria" w:hAnsi="Cambria"/>
          <w:noProof/>
          <w:sz w:val="22"/>
        </w:rPr>
        <w:t xml:space="preserve">, </w:t>
      </w:r>
      <w:r w:rsidRPr="00430019">
        <w:rPr>
          <w:rFonts w:ascii="Cambria" w:hAnsi="Cambria"/>
          <w:b/>
          <w:bCs/>
          <w:noProof/>
          <w:sz w:val="22"/>
        </w:rPr>
        <w:t>Chen C-J</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G-C</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H</w:t>
      </w:r>
      <w:r w:rsidRPr="00430019">
        <w:rPr>
          <w:rFonts w:ascii="Cambria" w:hAnsi="Cambria"/>
          <w:noProof/>
          <w:sz w:val="22"/>
        </w:rPr>
        <w:t xml:space="preserve">, </w:t>
      </w:r>
      <w:r w:rsidRPr="00430019">
        <w:rPr>
          <w:rFonts w:ascii="Cambria" w:hAnsi="Cambria"/>
          <w:b/>
          <w:bCs/>
          <w:noProof/>
          <w:sz w:val="22"/>
        </w:rPr>
        <w:t>Chen JW</w:t>
      </w:r>
      <w:r w:rsidRPr="00430019">
        <w:rPr>
          <w:rFonts w:ascii="Cambria" w:hAnsi="Cambria"/>
          <w:noProof/>
          <w:sz w:val="22"/>
        </w:rPr>
        <w:t xml:space="preserve">, </w:t>
      </w:r>
      <w:r w:rsidRPr="00430019">
        <w:rPr>
          <w:rFonts w:ascii="Cambria" w:hAnsi="Cambria"/>
          <w:b/>
          <w:bCs/>
          <w:noProof/>
          <w:sz w:val="22"/>
        </w:rPr>
        <w:t>Chen J-K</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P</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S-D</w:t>
      </w:r>
      <w:r w:rsidRPr="00430019">
        <w:rPr>
          <w:rFonts w:ascii="Cambria" w:hAnsi="Cambria"/>
          <w:noProof/>
          <w:sz w:val="22"/>
        </w:rPr>
        <w:t xml:space="preserve">, </w:t>
      </w:r>
      <w:r w:rsidRPr="00430019">
        <w:rPr>
          <w:rFonts w:ascii="Cambria" w:hAnsi="Cambria"/>
          <w:b/>
          <w:bCs/>
          <w:noProof/>
          <w:sz w:val="22"/>
        </w:rPr>
        <w:t>Chen S</w:t>
      </w:r>
      <w:r w:rsidRPr="00430019">
        <w:rPr>
          <w:rFonts w:ascii="Cambria" w:hAnsi="Cambria"/>
          <w:noProof/>
          <w:sz w:val="22"/>
        </w:rPr>
        <w:t xml:space="preserve">, </w:t>
      </w:r>
      <w:r w:rsidRPr="00430019">
        <w:rPr>
          <w:rFonts w:ascii="Cambria" w:hAnsi="Cambria"/>
          <w:b/>
          <w:bCs/>
          <w:noProof/>
          <w:sz w:val="22"/>
        </w:rPr>
        <w:t>Chen SS-L</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W-J</w:t>
      </w:r>
      <w:r w:rsidRPr="00430019">
        <w:rPr>
          <w:rFonts w:ascii="Cambria" w:hAnsi="Cambria"/>
          <w:noProof/>
          <w:sz w:val="22"/>
        </w:rPr>
        <w:t xml:space="preserve">, </w:t>
      </w:r>
      <w:r w:rsidRPr="00430019">
        <w:rPr>
          <w:rFonts w:ascii="Cambria" w:hAnsi="Cambria"/>
          <w:b/>
          <w:bCs/>
          <w:noProof/>
          <w:sz w:val="22"/>
        </w:rPr>
        <w:t>Chen WQ</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X</w:t>
      </w:r>
      <w:r w:rsidRPr="00430019">
        <w:rPr>
          <w:rFonts w:ascii="Cambria" w:hAnsi="Cambria"/>
          <w:noProof/>
          <w:sz w:val="22"/>
        </w:rPr>
        <w:t xml:space="preserve">, </w:t>
      </w:r>
      <w:r w:rsidRPr="00430019">
        <w:rPr>
          <w:rFonts w:ascii="Cambria" w:hAnsi="Cambria"/>
          <w:b/>
          <w:bCs/>
          <w:noProof/>
          <w:sz w:val="22"/>
        </w:rPr>
        <w:t>Chen Y-H</w:t>
      </w:r>
      <w:r w:rsidRPr="00430019">
        <w:rPr>
          <w:rFonts w:ascii="Cambria" w:hAnsi="Cambria"/>
          <w:noProof/>
          <w:sz w:val="22"/>
        </w:rPr>
        <w:t xml:space="preserve">, </w:t>
      </w:r>
      <w:r w:rsidRPr="00430019">
        <w:rPr>
          <w:rFonts w:ascii="Cambria" w:hAnsi="Cambria"/>
          <w:b/>
          <w:bCs/>
          <w:noProof/>
          <w:sz w:val="22"/>
        </w:rPr>
        <w:t>Chen Y-G</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Y-J</w:t>
      </w:r>
      <w:r w:rsidRPr="00430019">
        <w:rPr>
          <w:rFonts w:ascii="Cambria" w:hAnsi="Cambria"/>
          <w:noProof/>
          <w:sz w:val="22"/>
        </w:rPr>
        <w:t xml:space="preserve">, </w:t>
      </w:r>
      <w:r w:rsidRPr="00430019">
        <w:rPr>
          <w:rFonts w:ascii="Cambria" w:hAnsi="Cambria"/>
          <w:b/>
          <w:bCs/>
          <w:noProof/>
          <w:sz w:val="22"/>
        </w:rPr>
        <w:t>Chen Y-Q</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Cheng A</w:t>
      </w:r>
      <w:r w:rsidRPr="00430019">
        <w:rPr>
          <w:rFonts w:ascii="Cambria" w:hAnsi="Cambria"/>
          <w:noProof/>
          <w:sz w:val="22"/>
        </w:rPr>
        <w:t xml:space="preserve">, </w:t>
      </w:r>
      <w:r w:rsidRPr="00430019">
        <w:rPr>
          <w:rFonts w:ascii="Cambria" w:hAnsi="Cambria"/>
          <w:b/>
          <w:bCs/>
          <w:noProof/>
          <w:sz w:val="22"/>
        </w:rPr>
        <w:t>Cheng CH</w:t>
      </w:r>
      <w:r w:rsidRPr="00430019">
        <w:rPr>
          <w:rFonts w:ascii="Cambria" w:hAnsi="Cambria"/>
          <w:noProof/>
          <w:sz w:val="22"/>
        </w:rPr>
        <w:t xml:space="preserve">, </w:t>
      </w:r>
      <w:r w:rsidRPr="00430019">
        <w:rPr>
          <w:rFonts w:ascii="Cambria" w:hAnsi="Cambria"/>
          <w:b/>
          <w:bCs/>
          <w:noProof/>
          <w:sz w:val="22"/>
        </w:rPr>
        <w:t>Cheng H</w:t>
      </w:r>
      <w:r w:rsidRPr="00430019">
        <w:rPr>
          <w:rFonts w:ascii="Cambria" w:hAnsi="Cambria"/>
          <w:noProof/>
          <w:sz w:val="22"/>
        </w:rPr>
        <w:t xml:space="preserve">, </w:t>
      </w:r>
      <w:r w:rsidRPr="00430019">
        <w:rPr>
          <w:rFonts w:ascii="Cambria" w:hAnsi="Cambria"/>
          <w:b/>
          <w:bCs/>
          <w:noProof/>
          <w:sz w:val="22"/>
        </w:rPr>
        <w:t>Cheong H</w:t>
      </w:r>
      <w:r w:rsidRPr="00430019">
        <w:rPr>
          <w:rFonts w:ascii="Cambria" w:hAnsi="Cambria"/>
          <w:noProof/>
          <w:sz w:val="22"/>
        </w:rPr>
        <w:t xml:space="preserve">, </w:t>
      </w:r>
      <w:r w:rsidRPr="00430019">
        <w:rPr>
          <w:rFonts w:ascii="Cambria" w:hAnsi="Cambria"/>
          <w:b/>
          <w:bCs/>
          <w:noProof/>
          <w:sz w:val="22"/>
        </w:rPr>
        <w:t>Cherry S</w:t>
      </w:r>
      <w:r w:rsidRPr="00430019">
        <w:rPr>
          <w:rFonts w:ascii="Cambria" w:hAnsi="Cambria"/>
          <w:noProof/>
          <w:sz w:val="22"/>
        </w:rPr>
        <w:t xml:space="preserve">, </w:t>
      </w:r>
      <w:r w:rsidRPr="00430019">
        <w:rPr>
          <w:rFonts w:ascii="Cambria" w:hAnsi="Cambria"/>
          <w:b/>
          <w:bCs/>
          <w:noProof/>
          <w:sz w:val="22"/>
        </w:rPr>
        <w:t>Chesney J</w:t>
      </w:r>
      <w:r w:rsidRPr="00430019">
        <w:rPr>
          <w:rFonts w:ascii="Cambria" w:hAnsi="Cambria"/>
          <w:noProof/>
          <w:sz w:val="22"/>
        </w:rPr>
        <w:t xml:space="preserve">, </w:t>
      </w:r>
      <w:r w:rsidRPr="00430019">
        <w:rPr>
          <w:rFonts w:ascii="Cambria" w:hAnsi="Cambria"/>
          <w:b/>
          <w:bCs/>
          <w:noProof/>
          <w:sz w:val="22"/>
        </w:rPr>
        <w:t>Cheung CHA</w:t>
      </w:r>
      <w:r w:rsidRPr="00430019">
        <w:rPr>
          <w:rFonts w:ascii="Cambria" w:hAnsi="Cambria"/>
          <w:noProof/>
          <w:sz w:val="22"/>
        </w:rPr>
        <w:t xml:space="preserve">, </w:t>
      </w:r>
      <w:r w:rsidRPr="00430019">
        <w:rPr>
          <w:rFonts w:ascii="Cambria" w:hAnsi="Cambria"/>
          <w:b/>
          <w:bCs/>
          <w:noProof/>
          <w:sz w:val="22"/>
        </w:rPr>
        <w:t>Chevet E</w:t>
      </w:r>
      <w:r w:rsidRPr="00430019">
        <w:rPr>
          <w:rFonts w:ascii="Cambria" w:hAnsi="Cambria"/>
          <w:noProof/>
          <w:sz w:val="22"/>
        </w:rPr>
        <w:t xml:space="preserve">, </w:t>
      </w:r>
      <w:r w:rsidRPr="00430019">
        <w:rPr>
          <w:rFonts w:ascii="Cambria" w:hAnsi="Cambria"/>
          <w:b/>
          <w:bCs/>
          <w:noProof/>
          <w:sz w:val="22"/>
        </w:rPr>
        <w:t>Chi HC</w:t>
      </w:r>
      <w:r w:rsidRPr="00430019">
        <w:rPr>
          <w:rFonts w:ascii="Cambria" w:hAnsi="Cambria"/>
          <w:noProof/>
          <w:sz w:val="22"/>
        </w:rPr>
        <w:t xml:space="preserve">, </w:t>
      </w:r>
      <w:r w:rsidRPr="00430019">
        <w:rPr>
          <w:rFonts w:ascii="Cambria" w:hAnsi="Cambria"/>
          <w:b/>
          <w:bCs/>
          <w:noProof/>
          <w:sz w:val="22"/>
        </w:rPr>
        <w:t>Chi S-G</w:t>
      </w:r>
      <w:r w:rsidRPr="00430019">
        <w:rPr>
          <w:rFonts w:ascii="Cambria" w:hAnsi="Cambria"/>
          <w:noProof/>
          <w:sz w:val="22"/>
        </w:rPr>
        <w:t xml:space="preserve">, </w:t>
      </w:r>
      <w:r w:rsidRPr="00430019">
        <w:rPr>
          <w:rFonts w:ascii="Cambria" w:hAnsi="Cambria"/>
          <w:b/>
          <w:bCs/>
          <w:noProof/>
          <w:sz w:val="22"/>
        </w:rPr>
        <w:t>Chiacchiera F</w:t>
      </w:r>
      <w:r w:rsidRPr="00430019">
        <w:rPr>
          <w:rFonts w:ascii="Cambria" w:hAnsi="Cambria"/>
          <w:noProof/>
          <w:sz w:val="22"/>
        </w:rPr>
        <w:t xml:space="preserve">, </w:t>
      </w:r>
      <w:r w:rsidRPr="00430019">
        <w:rPr>
          <w:rFonts w:ascii="Cambria" w:hAnsi="Cambria"/>
          <w:b/>
          <w:bCs/>
          <w:noProof/>
          <w:sz w:val="22"/>
        </w:rPr>
        <w:t>Chiang H-L</w:t>
      </w:r>
      <w:r w:rsidRPr="00430019">
        <w:rPr>
          <w:rFonts w:ascii="Cambria" w:hAnsi="Cambria"/>
          <w:noProof/>
          <w:sz w:val="22"/>
        </w:rPr>
        <w:t xml:space="preserve">, </w:t>
      </w:r>
      <w:r w:rsidRPr="00430019">
        <w:rPr>
          <w:rFonts w:ascii="Cambria" w:hAnsi="Cambria"/>
          <w:b/>
          <w:bCs/>
          <w:noProof/>
          <w:sz w:val="22"/>
        </w:rPr>
        <w:t>Chiarelli R</w:t>
      </w:r>
      <w:r w:rsidRPr="00430019">
        <w:rPr>
          <w:rFonts w:ascii="Cambria" w:hAnsi="Cambria"/>
          <w:noProof/>
          <w:sz w:val="22"/>
        </w:rPr>
        <w:t xml:space="preserve">, </w:t>
      </w:r>
      <w:r w:rsidRPr="00430019">
        <w:rPr>
          <w:rFonts w:ascii="Cambria" w:hAnsi="Cambria"/>
          <w:b/>
          <w:bCs/>
          <w:noProof/>
          <w:sz w:val="22"/>
        </w:rPr>
        <w:t>Chiariello M</w:t>
      </w:r>
      <w:r w:rsidRPr="00430019">
        <w:rPr>
          <w:rFonts w:ascii="Cambria" w:hAnsi="Cambria"/>
          <w:noProof/>
          <w:sz w:val="22"/>
        </w:rPr>
        <w:t xml:space="preserve">, </w:t>
      </w:r>
      <w:r w:rsidRPr="00430019">
        <w:rPr>
          <w:rFonts w:ascii="Cambria" w:hAnsi="Cambria"/>
          <w:b/>
          <w:bCs/>
          <w:noProof/>
          <w:sz w:val="22"/>
        </w:rPr>
        <w:t>Chieppa M</w:t>
      </w:r>
      <w:r w:rsidRPr="00430019">
        <w:rPr>
          <w:rFonts w:ascii="Cambria" w:hAnsi="Cambria"/>
          <w:noProof/>
          <w:sz w:val="22"/>
        </w:rPr>
        <w:t xml:space="preserve">, </w:t>
      </w:r>
      <w:r w:rsidRPr="00430019">
        <w:rPr>
          <w:rFonts w:ascii="Cambria" w:hAnsi="Cambria"/>
          <w:b/>
          <w:bCs/>
          <w:noProof/>
          <w:sz w:val="22"/>
        </w:rPr>
        <w:t>Chin L-S</w:t>
      </w:r>
      <w:r w:rsidRPr="00430019">
        <w:rPr>
          <w:rFonts w:ascii="Cambria" w:hAnsi="Cambria"/>
          <w:noProof/>
          <w:sz w:val="22"/>
        </w:rPr>
        <w:t xml:space="preserve">, </w:t>
      </w:r>
      <w:r w:rsidRPr="00430019">
        <w:rPr>
          <w:rFonts w:ascii="Cambria" w:hAnsi="Cambria"/>
          <w:b/>
          <w:bCs/>
          <w:noProof/>
          <w:sz w:val="22"/>
        </w:rPr>
        <w:t>Chiong M</w:t>
      </w:r>
      <w:r w:rsidRPr="00430019">
        <w:rPr>
          <w:rFonts w:ascii="Cambria" w:hAnsi="Cambria"/>
          <w:noProof/>
          <w:sz w:val="22"/>
        </w:rPr>
        <w:t xml:space="preserve">, </w:t>
      </w:r>
      <w:r w:rsidRPr="00430019">
        <w:rPr>
          <w:rFonts w:ascii="Cambria" w:hAnsi="Cambria"/>
          <w:b/>
          <w:bCs/>
          <w:noProof/>
          <w:sz w:val="22"/>
        </w:rPr>
        <w:t>Chiu GN</w:t>
      </w:r>
      <w:r w:rsidRPr="00430019">
        <w:rPr>
          <w:rFonts w:ascii="Cambria" w:hAnsi="Cambria"/>
          <w:noProof/>
          <w:sz w:val="22"/>
        </w:rPr>
        <w:t xml:space="preserve">, </w:t>
      </w:r>
      <w:r w:rsidRPr="00430019">
        <w:rPr>
          <w:rFonts w:ascii="Cambria" w:hAnsi="Cambria"/>
          <w:b/>
          <w:bCs/>
          <w:noProof/>
          <w:sz w:val="22"/>
        </w:rPr>
        <w:t>Cho D-H</w:t>
      </w:r>
      <w:r w:rsidRPr="00430019">
        <w:rPr>
          <w:rFonts w:ascii="Cambria" w:hAnsi="Cambria"/>
          <w:noProof/>
          <w:sz w:val="22"/>
        </w:rPr>
        <w:t xml:space="preserve">, </w:t>
      </w:r>
      <w:r w:rsidRPr="00430019">
        <w:rPr>
          <w:rFonts w:ascii="Cambria" w:hAnsi="Cambria"/>
          <w:b/>
          <w:bCs/>
          <w:noProof/>
          <w:sz w:val="22"/>
        </w:rPr>
        <w:t>Cho S-G</w:t>
      </w:r>
      <w:r w:rsidRPr="00430019">
        <w:rPr>
          <w:rFonts w:ascii="Cambria" w:hAnsi="Cambria"/>
          <w:noProof/>
          <w:sz w:val="22"/>
        </w:rPr>
        <w:t xml:space="preserve">, </w:t>
      </w:r>
      <w:r w:rsidRPr="00430019">
        <w:rPr>
          <w:rFonts w:ascii="Cambria" w:hAnsi="Cambria"/>
          <w:b/>
          <w:bCs/>
          <w:noProof/>
          <w:sz w:val="22"/>
        </w:rPr>
        <w:t>Cho WC</w:t>
      </w:r>
      <w:r w:rsidRPr="00430019">
        <w:rPr>
          <w:rFonts w:ascii="Cambria" w:hAnsi="Cambria"/>
          <w:noProof/>
          <w:sz w:val="22"/>
        </w:rPr>
        <w:t xml:space="preserve">, </w:t>
      </w:r>
      <w:r w:rsidRPr="00430019">
        <w:rPr>
          <w:rFonts w:ascii="Cambria" w:hAnsi="Cambria"/>
          <w:b/>
          <w:bCs/>
          <w:noProof/>
          <w:sz w:val="22"/>
        </w:rPr>
        <w:t>Cho Y-Y</w:t>
      </w:r>
      <w:r w:rsidRPr="00430019">
        <w:rPr>
          <w:rFonts w:ascii="Cambria" w:hAnsi="Cambria"/>
          <w:noProof/>
          <w:sz w:val="22"/>
        </w:rPr>
        <w:t xml:space="preserve">, </w:t>
      </w:r>
      <w:r w:rsidRPr="00430019">
        <w:rPr>
          <w:rFonts w:ascii="Cambria" w:hAnsi="Cambria"/>
          <w:b/>
          <w:bCs/>
          <w:noProof/>
          <w:sz w:val="22"/>
        </w:rPr>
        <w:t>Cho Y-S</w:t>
      </w:r>
      <w:r w:rsidRPr="00430019">
        <w:rPr>
          <w:rFonts w:ascii="Cambria" w:hAnsi="Cambria"/>
          <w:noProof/>
          <w:sz w:val="22"/>
        </w:rPr>
        <w:t xml:space="preserve">, </w:t>
      </w:r>
      <w:r w:rsidRPr="00430019">
        <w:rPr>
          <w:rFonts w:ascii="Cambria" w:hAnsi="Cambria"/>
          <w:b/>
          <w:bCs/>
          <w:noProof/>
          <w:sz w:val="22"/>
        </w:rPr>
        <w:t>Choi AM</w:t>
      </w:r>
      <w:r w:rsidRPr="00430019">
        <w:rPr>
          <w:rFonts w:ascii="Cambria" w:hAnsi="Cambria"/>
          <w:noProof/>
          <w:sz w:val="22"/>
        </w:rPr>
        <w:t xml:space="preserve">, </w:t>
      </w:r>
      <w:r w:rsidRPr="00430019">
        <w:rPr>
          <w:rFonts w:ascii="Cambria" w:hAnsi="Cambria"/>
          <w:b/>
          <w:bCs/>
          <w:noProof/>
          <w:sz w:val="22"/>
        </w:rPr>
        <w:t>Choi E-J</w:t>
      </w:r>
      <w:r w:rsidRPr="00430019">
        <w:rPr>
          <w:rFonts w:ascii="Cambria" w:hAnsi="Cambria"/>
          <w:noProof/>
          <w:sz w:val="22"/>
        </w:rPr>
        <w:t xml:space="preserve">, </w:t>
      </w:r>
      <w:r w:rsidRPr="00430019">
        <w:rPr>
          <w:rFonts w:ascii="Cambria" w:hAnsi="Cambria"/>
          <w:b/>
          <w:bCs/>
          <w:noProof/>
          <w:sz w:val="22"/>
        </w:rPr>
        <w:t>Choi E-K</w:t>
      </w:r>
      <w:r w:rsidRPr="00430019">
        <w:rPr>
          <w:rFonts w:ascii="Cambria" w:hAnsi="Cambria"/>
          <w:noProof/>
          <w:sz w:val="22"/>
        </w:rPr>
        <w:t xml:space="preserve">, </w:t>
      </w:r>
      <w:r w:rsidRPr="00430019">
        <w:rPr>
          <w:rFonts w:ascii="Cambria" w:hAnsi="Cambria"/>
          <w:b/>
          <w:bCs/>
          <w:noProof/>
          <w:sz w:val="22"/>
        </w:rPr>
        <w:t>Choi J</w:t>
      </w:r>
      <w:r w:rsidRPr="00430019">
        <w:rPr>
          <w:rFonts w:ascii="Cambria" w:hAnsi="Cambria"/>
          <w:noProof/>
          <w:sz w:val="22"/>
        </w:rPr>
        <w:t xml:space="preserve">, </w:t>
      </w:r>
      <w:r w:rsidRPr="00430019">
        <w:rPr>
          <w:rFonts w:ascii="Cambria" w:hAnsi="Cambria"/>
          <w:b/>
          <w:bCs/>
          <w:noProof/>
          <w:sz w:val="22"/>
        </w:rPr>
        <w:t>Choi ME</w:t>
      </w:r>
      <w:r w:rsidRPr="00430019">
        <w:rPr>
          <w:rFonts w:ascii="Cambria" w:hAnsi="Cambria"/>
          <w:noProof/>
          <w:sz w:val="22"/>
        </w:rPr>
        <w:t xml:space="preserve">, </w:t>
      </w:r>
      <w:r w:rsidRPr="00430019">
        <w:rPr>
          <w:rFonts w:ascii="Cambria" w:hAnsi="Cambria"/>
          <w:b/>
          <w:bCs/>
          <w:noProof/>
          <w:sz w:val="22"/>
        </w:rPr>
        <w:t>Choi S-I</w:t>
      </w:r>
      <w:r w:rsidRPr="00430019">
        <w:rPr>
          <w:rFonts w:ascii="Cambria" w:hAnsi="Cambria"/>
          <w:noProof/>
          <w:sz w:val="22"/>
        </w:rPr>
        <w:t xml:space="preserve">, </w:t>
      </w:r>
      <w:r w:rsidRPr="00430019">
        <w:rPr>
          <w:rFonts w:ascii="Cambria" w:hAnsi="Cambria"/>
          <w:b/>
          <w:bCs/>
          <w:noProof/>
          <w:sz w:val="22"/>
        </w:rPr>
        <w:t>Chou T-F</w:t>
      </w:r>
      <w:r w:rsidRPr="00430019">
        <w:rPr>
          <w:rFonts w:ascii="Cambria" w:hAnsi="Cambria"/>
          <w:noProof/>
          <w:sz w:val="22"/>
        </w:rPr>
        <w:t xml:space="preserve">, </w:t>
      </w:r>
      <w:r w:rsidRPr="00430019">
        <w:rPr>
          <w:rFonts w:ascii="Cambria" w:hAnsi="Cambria"/>
          <w:b/>
          <w:bCs/>
          <w:noProof/>
          <w:sz w:val="22"/>
        </w:rPr>
        <w:t>Chouaib S</w:t>
      </w:r>
      <w:r w:rsidRPr="00430019">
        <w:rPr>
          <w:rFonts w:ascii="Cambria" w:hAnsi="Cambria"/>
          <w:noProof/>
          <w:sz w:val="22"/>
        </w:rPr>
        <w:t xml:space="preserve">, </w:t>
      </w:r>
      <w:r w:rsidRPr="00430019">
        <w:rPr>
          <w:rFonts w:ascii="Cambria" w:hAnsi="Cambria"/>
          <w:b/>
          <w:bCs/>
          <w:noProof/>
          <w:sz w:val="22"/>
        </w:rPr>
        <w:t>Choubey D</w:t>
      </w:r>
      <w:r w:rsidRPr="00430019">
        <w:rPr>
          <w:rFonts w:ascii="Cambria" w:hAnsi="Cambria"/>
          <w:noProof/>
          <w:sz w:val="22"/>
        </w:rPr>
        <w:t xml:space="preserve">, </w:t>
      </w:r>
      <w:r w:rsidRPr="00430019">
        <w:rPr>
          <w:rFonts w:ascii="Cambria" w:hAnsi="Cambria"/>
          <w:b/>
          <w:bCs/>
          <w:noProof/>
          <w:sz w:val="22"/>
        </w:rPr>
        <w:t>Choubey V</w:t>
      </w:r>
      <w:r w:rsidRPr="00430019">
        <w:rPr>
          <w:rFonts w:ascii="Cambria" w:hAnsi="Cambria"/>
          <w:noProof/>
          <w:sz w:val="22"/>
        </w:rPr>
        <w:t xml:space="preserve">, </w:t>
      </w:r>
      <w:r w:rsidRPr="00430019">
        <w:rPr>
          <w:rFonts w:ascii="Cambria" w:hAnsi="Cambria"/>
          <w:b/>
          <w:bCs/>
          <w:noProof/>
          <w:sz w:val="22"/>
        </w:rPr>
        <w:t>Chow K-C</w:t>
      </w:r>
      <w:r w:rsidRPr="00430019">
        <w:rPr>
          <w:rFonts w:ascii="Cambria" w:hAnsi="Cambria"/>
          <w:noProof/>
          <w:sz w:val="22"/>
        </w:rPr>
        <w:t xml:space="preserve">, </w:t>
      </w:r>
      <w:r w:rsidRPr="00430019">
        <w:rPr>
          <w:rFonts w:ascii="Cambria" w:hAnsi="Cambria"/>
          <w:b/>
          <w:bCs/>
          <w:noProof/>
          <w:sz w:val="22"/>
        </w:rPr>
        <w:t>Chowdhury K</w:t>
      </w:r>
      <w:r w:rsidRPr="00430019">
        <w:rPr>
          <w:rFonts w:ascii="Cambria" w:hAnsi="Cambria"/>
          <w:noProof/>
          <w:sz w:val="22"/>
        </w:rPr>
        <w:t xml:space="preserve">, </w:t>
      </w:r>
      <w:r w:rsidRPr="00430019">
        <w:rPr>
          <w:rFonts w:ascii="Cambria" w:hAnsi="Cambria"/>
          <w:b/>
          <w:bCs/>
          <w:noProof/>
          <w:sz w:val="22"/>
        </w:rPr>
        <w:t>Chu CT</w:t>
      </w:r>
      <w:r w:rsidRPr="00430019">
        <w:rPr>
          <w:rFonts w:ascii="Cambria" w:hAnsi="Cambria"/>
          <w:noProof/>
          <w:sz w:val="22"/>
        </w:rPr>
        <w:t xml:space="preserve">, </w:t>
      </w:r>
      <w:r w:rsidRPr="00430019">
        <w:rPr>
          <w:rFonts w:ascii="Cambria" w:hAnsi="Cambria"/>
          <w:b/>
          <w:bCs/>
          <w:noProof/>
          <w:sz w:val="22"/>
        </w:rPr>
        <w:t>Chuang T-H</w:t>
      </w:r>
      <w:r w:rsidRPr="00430019">
        <w:rPr>
          <w:rFonts w:ascii="Cambria" w:hAnsi="Cambria"/>
          <w:noProof/>
          <w:sz w:val="22"/>
        </w:rPr>
        <w:t xml:space="preserve">, </w:t>
      </w:r>
      <w:r w:rsidRPr="00430019">
        <w:rPr>
          <w:rFonts w:ascii="Cambria" w:hAnsi="Cambria"/>
          <w:b/>
          <w:bCs/>
          <w:noProof/>
          <w:sz w:val="22"/>
        </w:rPr>
        <w:t>Chun T</w:t>
      </w:r>
      <w:r w:rsidRPr="00430019">
        <w:rPr>
          <w:rFonts w:ascii="Cambria" w:hAnsi="Cambria"/>
          <w:noProof/>
          <w:sz w:val="22"/>
        </w:rPr>
        <w:t xml:space="preserve">, </w:t>
      </w:r>
      <w:r w:rsidRPr="00430019">
        <w:rPr>
          <w:rFonts w:ascii="Cambria" w:hAnsi="Cambria"/>
          <w:b/>
          <w:bCs/>
          <w:noProof/>
          <w:sz w:val="22"/>
        </w:rPr>
        <w:t>Chung H</w:t>
      </w:r>
      <w:r w:rsidRPr="00430019">
        <w:rPr>
          <w:rFonts w:ascii="Cambria" w:hAnsi="Cambria"/>
          <w:noProof/>
          <w:sz w:val="22"/>
        </w:rPr>
        <w:t xml:space="preserve">, </w:t>
      </w:r>
      <w:r w:rsidRPr="00430019">
        <w:rPr>
          <w:rFonts w:ascii="Cambria" w:hAnsi="Cambria"/>
          <w:b/>
          <w:bCs/>
          <w:noProof/>
          <w:sz w:val="22"/>
        </w:rPr>
        <w:t>Chung T</w:t>
      </w:r>
      <w:r w:rsidRPr="00430019">
        <w:rPr>
          <w:rFonts w:ascii="Cambria" w:hAnsi="Cambria"/>
          <w:noProof/>
          <w:sz w:val="22"/>
        </w:rPr>
        <w:t xml:space="preserve">, </w:t>
      </w:r>
      <w:r w:rsidRPr="00430019">
        <w:rPr>
          <w:rFonts w:ascii="Cambria" w:hAnsi="Cambria"/>
          <w:b/>
          <w:bCs/>
          <w:noProof/>
          <w:sz w:val="22"/>
        </w:rPr>
        <w:t>Chung Y-L</w:t>
      </w:r>
      <w:r w:rsidRPr="00430019">
        <w:rPr>
          <w:rFonts w:ascii="Cambria" w:hAnsi="Cambria"/>
          <w:noProof/>
          <w:sz w:val="22"/>
        </w:rPr>
        <w:t xml:space="preserve">, </w:t>
      </w:r>
      <w:r w:rsidRPr="00430019">
        <w:rPr>
          <w:rFonts w:ascii="Cambria" w:hAnsi="Cambria"/>
          <w:b/>
          <w:bCs/>
          <w:noProof/>
          <w:sz w:val="22"/>
        </w:rPr>
        <w:t>Chwae Y-J</w:t>
      </w:r>
      <w:r w:rsidRPr="00430019">
        <w:rPr>
          <w:rFonts w:ascii="Cambria" w:hAnsi="Cambria"/>
          <w:noProof/>
          <w:sz w:val="22"/>
        </w:rPr>
        <w:t xml:space="preserve">, </w:t>
      </w:r>
      <w:r w:rsidRPr="00430019">
        <w:rPr>
          <w:rFonts w:ascii="Cambria" w:hAnsi="Cambria"/>
          <w:b/>
          <w:bCs/>
          <w:noProof/>
          <w:sz w:val="22"/>
        </w:rPr>
        <w:t>Cianfanelli V</w:t>
      </w:r>
      <w:r w:rsidRPr="00430019">
        <w:rPr>
          <w:rFonts w:ascii="Cambria" w:hAnsi="Cambria"/>
          <w:noProof/>
          <w:sz w:val="22"/>
        </w:rPr>
        <w:t xml:space="preserve">, </w:t>
      </w:r>
      <w:r w:rsidRPr="00430019">
        <w:rPr>
          <w:rFonts w:ascii="Cambria" w:hAnsi="Cambria"/>
          <w:b/>
          <w:bCs/>
          <w:noProof/>
          <w:sz w:val="22"/>
        </w:rPr>
        <w:t>Ciarcia R</w:t>
      </w:r>
      <w:r w:rsidRPr="00430019">
        <w:rPr>
          <w:rFonts w:ascii="Cambria" w:hAnsi="Cambria"/>
          <w:noProof/>
          <w:sz w:val="22"/>
        </w:rPr>
        <w:t xml:space="preserve">, </w:t>
      </w:r>
      <w:r w:rsidRPr="00430019">
        <w:rPr>
          <w:rFonts w:ascii="Cambria" w:hAnsi="Cambria"/>
          <w:b/>
          <w:bCs/>
          <w:noProof/>
          <w:sz w:val="22"/>
        </w:rPr>
        <w:t>Ciechomska IA</w:t>
      </w:r>
      <w:r w:rsidRPr="00430019">
        <w:rPr>
          <w:rFonts w:ascii="Cambria" w:hAnsi="Cambria"/>
          <w:noProof/>
          <w:sz w:val="22"/>
        </w:rPr>
        <w:t xml:space="preserve">, </w:t>
      </w:r>
      <w:r w:rsidRPr="00430019">
        <w:rPr>
          <w:rFonts w:ascii="Cambria" w:hAnsi="Cambria"/>
          <w:b/>
          <w:bCs/>
          <w:noProof/>
          <w:sz w:val="22"/>
        </w:rPr>
        <w:t>Ciriolo MR</w:t>
      </w:r>
      <w:r w:rsidRPr="00430019">
        <w:rPr>
          <w:rFonts w:ascii="Cambria" w:hAnsi="Cambria"/>
          <w:noProof/>
          <w:sz w:val="22"/>
        </w:rPr>
        <w:t xml:space="preserve">, </w:t>
      </w:r>
      <w:r w:rsidRPr="00430019">
        <w:rPr>
          <w:rFonts w:ascii="Cambria" w:hAnsi="Cambria"/>
          <w:b/>
          <w:bCs/>
          <w:noProof/>
          <w:sz w:val="22"/>
        </w:rPr>
        <w:t>Cirone M</w:t>
      </w:r>
      <w:r w:rsidRPr="00430019">
        <w:rPr>
          <w:rFonts w:ascii="Cambria" w:hAnsi="Cambria"/>
          <w:noProof/>
          <w:sz w:val="22"/>
        </w:rPr>
        <w:t xml:space="preserve">, </w:t>
      </w:r>
      <w:r w:rsidRPr="00430019">
        <w:rPr>
          <w:rFonts w:ascii="Cambria" w:hAnsi="Cambria"/>
          <w:b/>
          <w:bCs/>
          <w:noProof/>
          <w:sz w:val="22"/>
        </w:rPr>
        <w:t>Claerhout S</w:t>
      </w:r>
      <w:r w:rsidRPr="00430019">
        <w:rPr>
          <w:rFonts w:ascii="Cambria" w:hAnsi="Cambria"/>
          <w:noProof/>
          <w:sz w:val="22"/>
        </w:rPr>
        <w:t xml:space="preserve">, </w:t>
      </w:r>
      <w:r w:rsidRPr="00430019">
        <w:rPr>
          <w:rFonts w:ascii="Cambria" w:hAnsi="Cambria"/>
          <w:b/>
          <w:bCs/>
          <w:noProof/>
          <w:sz w:val="22"/>
        </w:rPr>
        <w:t>Clague MJ</w:t>
      </w:r>
      <w:r w:rsidRPr="00430019">
        <w:rPr>
          <w:rFonts w:ascii="Cambria" w:hAnsi="Cambria"/>
          <w:noProof/>
          <w:sz w:val="22"/>
        </w:rPr>
        <w:t xml:space="preserve">, </w:t>
      </w:r>
      <w:r w:rsidRPr="00430019">
        <w:rPr>
          <w:rFonts w:ascii="Cambria" w:hAnsi="Cambria"/>
          <w:b/>
          <w:bCs/>
          <w:noProof/>
          <w:sz w:val="22"/>
        </w:rPr>
        <w:t>Clària J</w:t>
      </w:r>
      <w:r w:rsidRPr="00430019">
        <w:rPr>
          <w:rFonts w:ascii="Cambria" w:hAnsi="Cambria"/>
          <w:noProof/>
          <w:sz w:val="22"/>
        </w:rPr>
        <w:t xml:space="preserve">, </w:t>
      </w:r>
      <w:r w:rsidRPr="00430019">
        <w:rPr>
          <w:rFonts w:ascii="Cambria" w:hAnsi="Cambria"/>
          <w:b/>
          <w:bCs/>
          <w:noProof/>
          <w:sz w:val="22"/>
        </w:rPr>
        <w:t>Clarke PG</w:t>
      </w:r>
      <w:r w:rsidRPr="00430019">
        <w:rPr>
          <w:rFonts w:ascii="Cambria" w:hAnsi="Cambria"/>
          <w:noProof/>
          <w:sz w:val="22"/>
        </w:rPr>
        <w:t xml:space="preserve">, </w:t>
      </w:r>
      <w:r w:rsidRPr="00430019">
        <w:rPr>
          <w:rFonts w:ascii="Cambria" w:hAnsi="Cambria"/>
          <w:b/>
          <w:bCs/>
          <w:noProof/>
          <w:sz w:val="22"/>
        </w:rPr>
        <w:t>Clarke R</w:t>
      </w:r>
      <w:r w:rsidRPr="00430019">
        <w:rPr>
          <w:rFonts w:ascii="Cambria" w:hAnsi="Cambria"/>
          <w:noProof/>
          <w:sz w:val="22"/>
        </w:rPr>
        <w:t xml:space="preserve">, </w:t>
      </w:r>
      <w:r w:rsidRPr="00430019">
        <w:rPr>
          <w:rFonts w:ascii="Cambria" w:hAnsi="Cambria"/>
          <w:b/>
          <w:bCs/>
          <w:noProof/>
          <w:sz w:val="22"/>
        </w:rPr>
        <w:t>Clementi E</w:t>
      </w:r>
      <w:r w:rsidRPr="00430019">
        <w:rPr>
          <w:rFonts w:ascii="Cambria" w:hAnsi="Cambria"/>
          <w:noProof/>
          <w:sz w:val="22"/>
        </w:rPr>
        <w:t xml:space="preserve">, </w:t>
      </w:r>
      <w:r w:rsidRPr="00430019">
        <w:rPr>
          <w:rFonts w:ascii="Cambria" w:hAnsi="Cambria"/>
          <w:b/>
          <w:bCs/>
          <w:noProof/>
          <w:sz w:val="22"/>
        </w:rPr>
        <w:t>Cleyrat C</w:t>
      </w:r>
      <w:r w:rsidRPr="00430019">
        <w:rPr>
          <w:rFonts w:ascii="Cambria" w:hAnsi="Cambria"/>
          <w:noProof/>
          <w:sz w:val="22"/>
        </w:rPr>
        <w:t xml:space="preserve">, </w:t>
      </w:r>
      <w:r w:rsidRPr="00430019">
        <w:rPr>
          <w:rFonts w:ascii="Cambria" w:hAnsi="Cambria"/>
          <w:b/>
          <w:bCs/>
          <w:noProof/>
          <w:sz w:val="22"/>
        </w:rPr>
        <w:t>Cnop M</w:t>
      </w:r>
      <w:r w:rsidRPr="00430019">
        <w:rPr>
          <w:rFonts w:ascii="Cambria" w:hAnsi="Cambria"/>
          <w:noProof/>
          <w:sz w:val="22"/>
        </w:rPr>
        <w:t xml:space="preserve">, </w:t>
      </w:r>
      <w:r w:rsidRPr="00430019">
        <w:rPr>
          <w:rFonts w:ascii="Cambria" w:hAnsi="Cambria"/>
          <w:b/>
          <w:bCs/>
          <w:noProof/>
          <w:sz w:val="22"/>
        </w:rPr>
        <w:t>Coccia EM</w:t>
      </w:r>
      <w:r w:rsidRPr="00430019">
        <w:rPr>
          <w:rFonts w:ascii="Cambria" w:hAnsi="Cambria"/>
          <w:noProof/>
          <w:sz w:val="22"/>
        </w:rPr>
        <w:t xml:space="preserve">, </w:t>
      </w:r>
      <w:r w:rsidRPr="00430019">
        <w:rPr>
          <w:rFonts w:ascii="Cambria" w:hAnsi="Cambria"/>
          <w:b/>
          <w:bCs/>
          <w:noProof/>
          <w:sz w:val="22"/>
        </w:rPr>
        <w:t>Cocco T</w:t>
      </w:r>
      <w:r w:rsidRPr="00430019">
        <w:rPr>
          <w:rFonts w:ascii="Cambria" w:hAnsi="Cambria"/>
          <w:noProof/>
          <w:sz w:val="22"/>
        </w:rPr>
        <w:t xml:space="preserve">, </w:t>
      </w:r>
      <w:r w:rsidRPr="00430019">
        <w:rPr>
          <w:rFonts w:ascii="Cambria" w:hAnsi="Cambria"/>
          <w:b/>
          <w:bCs/>
          <w:noProof/>
          <w:sz w:val="22"/>
        </w:rPr>
        <w:t>Codogno P</w:t>
      </w:r>
      <w:r w:rsidRPr="00430019">
        <w:rPr>
          <w:rFonts w:ascii="Cambria" w:hAnsi="Cambria"/>
          <w:noProof/>
          <w:sz w:val="22"/>
        </w:rPr>
        <w:t xml:space="preserve">, </w:t>
      </w:r>
      <w:r w:rsidRPr="00430019">
        <w:rPr>
          <w:rFonts w:ascii="Cambria" w:hAnsi="Cambria"/>
          <w:b/>
          <w:bCs/>
          <w:noProof/>
          <w:sz w:val="22"/>
        </w:rPr>
        <w:t>Coers J</w:t>
      </w:r>
      <w:r w:rsidRPr="00430019">
        <w:rPr>
          <w:rFonts w:ascii="Cambria" w:hAnsi="Cambria"/>
          <w:noProof/>
          <w:sz w:val="22"/>
        </w:rPr>
        <w:t xml:space="preserve">, </w:t>
      </w:r>
      <w:r w:rsidRPr="00430019">
        <w:rPr>
          <w:rFonts w:ascii="Cambria" w:hAnsi="Cambria"/>
          <w:b/>
          <w:bCs/>
          <w:noProof/>
          <w:sz w:val="22"/>
        </w:rPr>
        <w:t>Cohen EE</w:t>
      </w:r>
      <w:r w:rsidRPr="00430019">
        <w:rPr>
          <w:rFonts w:ascii="Cambria" w:hAnsi="Cambria"/>
          <w:noProof/>
          <w:sz w:val="22"/>
        </w:rPr>
        <w:t xml:space="preserve">, </w:t>
      </w:r>
      <w:r w:rsidRPr="00430019">
        <w:rPr>
          <w:rFonts w:ascii="Cambria" w:hAnsi="Cambria"/>
          <w:b/>
          <w:bCs/>
          <w:noProof/>
          <w:sz w:val="22"/>
        </w:rPr>
        <w:t>Colecchia D</w:t>
      </w:r>
      <w:r w:rsidRPr="00430019">
        <w:rPr>
          <w:rFonts w:ascii="Cambria" w:hAnsi="Cambria"/>
          <w:noProof/>
          <w:sz w:val="22"/>
        </w:rPr>
        <w:t xml:space="preserve">, </w:t>
      </w:r>
      <w:r w:rsidRPr="00430019">
        <w:rPr>
          <w:rFonts w:ascii="Cambria" w:hAnsi="Cambria"/>
          <w:b/>
          <w:bCs/>
          <w:noProof/>
          <w:sz w:val="22"/>
        </w:rPr>
        <w:t>Coletto L</w:t>
      </w:r>
      <w:r w:rsidRPr="00430019">
        <w:rPr>
          <w:rFonts w:ascii="Cambria" w:hAnsi="Cambria"/>
          <w:noProof/>
          <w:sz w:val="22"/>
        </w:rPr>
        <w:t xml:space="preserve">, </w:t>
      </w:r>
      <w:r w:rsidRPr="00430019">
        <w:rPr>
          <w:rFonts w:ascii="Cambria" w:hAnsi="Cambria"/>
          <w:b/>
          <w:bCs/>
          <w:noProof/>
          <w:sz w:val="22"/>
        </w:rPr>
        <w:t>Coll NS</w:t>
      </w:r>
      <w:r w:rsidRPr="00430019">
        <w:rPr>
          <w:rFonts w:ascii="Cambria" w:hAnsi="Cambria"/>
          <w:noProof/>
          <w:sz w:val="22"/>
        </w:rPr>
        <w:t xml:space="preserve">, </w:t>
      </w:r>
      <w:r w:rsidRPr="00430019">
        <w:rPr>
          <w:rFonts w:ascii="Cambria" w:hAnsi="Cambria"/>
          <w:b/>
          <w:bCs/>
          <w:noProof/>
          <w:sz w:val="22"/>
        </w:rPr>
        <w:t>Colucci-Guyon E</w:t>
      </w:r>
      <w:r w:rsidRPr="00430019">
        <w:rPr>
          <w:rFonts w:ascii="Cambria" w:hAnsi="Cambria"/>
          <w:noProof/>
          <w:sz w:val="22"/>
        </w:rPr>
        <w:t xml:space="preserve">, </w:t>
      </w:r>
      <w:r w:rsidRPr="00430019">
        <w:rPr>
          <w:rFonts w:ascii="Cambria" w:hAnsi="Cambria"/>
          <w:b/>
          <w:bCs/>
          <w:noProof/>
          <w:sz w:val="22"/>
        </w:rPr>
        <w:t>Comincini S</w:t>
      </w:r>
      <w:r w:rsidRPr="00430019">
        <w:rPr>
          <w:rFonts w:ascii="Cambria" w:hAnsi="Cambria"/>
          <w:noProof/>
          <w:sz w:val="22"/>
        </w:rPr>
        <w:t xml:space="preserve">, </w:t>
      </w:r>
      <w:r w:rsidRPr="00430019">
        <w:rPr>
          <w:rFonts w:ascii="Cambria" w:hAnsi="Cambria"/>
          <w:b/>
          <w:bCs/>
          <w:noProof/>
          <w:sz w:val="22"/>
        </w:rPr>
        <w:t>Condello M</w:t>
      </w:r>
      <w:r w:rsidRPr="00430019">
        <w:rPr>
          <w:rFonts w:ascii="Cambria" w:hAnsi="Cambria"/>
          <w:noProof/>
          <w:sz w:val="22"/>
        </w:rPr>
        <w:t xml:space="preserve">, </w:t>
      </w:r>
      <w:r w:rsidRPr="00430019">
        <w:rPr>
          <w:rFonts w:ascii="Cambria" w:hAnsi="Cambria"/>
          <w:b/>
          <w:bCs/>
          <w:noProof/>
          <w:sz w:val="22"/>
        </w:rPr>
        <w:t>Cook KL</w:t>
      </w:r>
      <w:r w:rsidRPr="00430019">
        <w:rPr>
          <w:rFonts w:ascii="Cambria" w:hAnsi="Cambria"/>
          <w:noProof/>
          <w:sz w:val="22"/>
        </w:rPr>
        <w:t xml:space="preserve">, </w:t>
      </w:r>
      <w:r w:rsidRPr="00430019">
        <w:rPr>
          <w:rFonts w:ascii="Cambria" w:hAnsi="Cambria"/>
          <w:b/>
          <w:bCs/>
          <w:noProof/>
          <w:sz w:val="22"/>
        </w:rPr>
        <w:t>Coombs GH</w:t>
      </w:r>
      <w:r w:rsidRPr="00430019">
        <w:rPr>
          <w:rFonts w:ascii="Cambria" w:hAnsi="Cambria"/>
          <w:noProof/>
          <w:sz w:val="22"/>
        </w:rPr>
        <w:t xml:space="preserve">, </w:t>
      </w:r>
      <w:r w:rsidRPr="00430019">
        <w:rPr>
          <w:rFonts w:ascii="Cambria" w:hAnsi="Cambria"/>
          <w:b/>
          <w:bCs/>
          <w:noProof/>
          <w:sz w:val="22"/>
        </w:rPr>
        <w:t>Cooper CD</w:t>
      </w:r>
      <w:r w:rsidRPr="00430019">
        <w:rPr>
          <w:rFonts w:ascii="Cambria" w:hAnsi="Cambria"/>
          <w:noProof/>
          <w:sz w:val="22"/>
        </w:rPr>
        <w:t xml:space="preserve">, </w:t>
      </w:r>
      <w:r w:rsidRPr="00430019">
        <w:rPr>
          <w:rFonts w:ascii="Cambria" w:hAnsi="Cambria"/>
          <w:b/>
          <w:bCs/>
          <w:noProof/>
          <w:sz w:val="22"/>
        </w:rPr>
        <w:t>Cooper JM</w:t>
      </w:r>
      <w:r w:rsidRPr="00430019">
        <w:rPr>
          <w:rFonts w:ascii="Cambria" w:hAnsi="Cambria"/>
          <w:noProof/>
          <w:sz w:val="22"/>
        </w:rPr>
        <w:t xml:space="preserve">, </w:t>
      </w:r>
      <w:r w:rsidRPr="00430019">
        <w:rPr>
          <w:rFonts w:ascii="Cambria" w:hAnsi="Cambria"/>
          <w:b/>
          <w:bCs/>
          <w:noProof/>
          <w:sz w:val="22"/>
        </w:rPr>
        <w:t>Coppens I</w:t>
      </w:r>
      <w:r w:rsidRPr="00430019">
        <w:rPr>
          <w:rFonts w:ascii="Cambria" w:hAnsi="Cambria"/>
          <w:noProof/>
          <w:sz w:val="22"/>
        </w:rPr>
        <w:t xml:space="preserve">, </w:t>
      </w:r>
      <w:r w:rsidRPr="00430019">
        <w:rPr>
          <w:rFonts w:ascii="Cambria" w:hAnsi="Cambria"/>
          <w:b/>
          <w:bCs/>
          <w:noProof/>
          <w:sz w:val="22"/>
        </w:rPr>
        <w:t>Corasaniti MT</w:t>
      </w:r>
      <w:r w:rsidRPr="00430019">
        <w:rPr>
          <w:rFonts w:ascii="Cambria" w:hAnsi="Cambria"/>
          <w:noProof/>
          <w:sz w:val="22"/>
        </w:rPr>
        <w:t xml:space="preserve">, </w:t>
      </w:r>
      <w:r w:rsidRPr="00430019">
        <w:rPr>
          <w:rFonts w:ascii="Cambria" w:hAnsi="Cambria"/>
          <w:b/>
          <w:bCs/>
          <w:noProof/>
          <w:sz w:val="22"/>
        </w:rPr>
        <w:t>Corazzari M</w:t>
      </w:r>
      <w:r w:rsidRPr="00430019">
        <w:rPr>
          <w:rFonts w:ascii="Cambria" w:hAnsi="Cambria"/>
          <w:noProof/>
          <w:sz w:val="22"/>
        </w:rPr>
        <w:t xml:space="preserve">, </w:t>
      </w:r>
      <w:r w:rsidRPr="00430019">
        <w:rPr>
          <w:rFonts w:ascii="Cambria" w:hAnsi="Cambria"/>
          <w:b/>
          <w:bCs/>
          <w:noProof/>
          <w:sz w:val="22"/>
        </w:rPr>
        <w:t>Corbalan R</w:t>
      </w:r>
      <w:r w:rsidRPr="00430019">
        <w:rPr>
          <w:rFonts w:ascii="Cambria" w:hAnsi="Cambria"/>
          <w:noProof/>
          <w:sz w:val="22"/>
        </w:rPr>
        <w:t xml:space="preserve">, </w:t>
      </w:r>
      <w:r w:rsidRPr="00430019">
        <w:rPr>
          <w:rFonts w:ascii="Cambria" w:hAnsi="Cambria"/>
          <w:b/>
          <w:bCs/>
          <w:noProof/>
          <w:sz w:val="22"/>
        </w:rPr>
        <w:t>Corcelle-Termeau E</w:t>
      </w:r>
      <w:r w:rsidRPr="00430019">
        <w:rPr>
          <w:rFonts w:ascii="Cambria" w:hAnsi="Cambria"/>
          <w:noProof/>
          <w:sz w:val="22"/>
        </w:rPr>
        <w:t xml:space="preserve">, </w:t>
      </w:r>
      <w:r w:rsidRPr="00430019">
        <w:rPr>
          <w:rFonts w:ascii="Cambria" w:hAnsi="Cambria"/>
          <w:b/>
          <w:bCs/>
          <w:noProof/>
          <w:sz w:val="22"/>
        </w:rPr>
        <w:t>Cordero MD</w:t>
      </w:r>
      <w:r w:rsidRPr="00430019">
        <w:rPr>
          <w:rFonts w:ascii="Cambria" w:hAnsi="Cambria"/>
          <w:noProof/>
          <w:sz w:val="22"/>
        </w:rPr>
        <w:t xml:space="preserve">, </w:t>
      </w:r>
      <w:r w:rsidRPr="00430019">
        <w:rPr>
          <w:rFonts w:ascii="Cambria" w:hAnsi="Cambria"/>
          <w:b/>
          <w:bCs/>
          <w:noProof/>
          <w:sz w:val="22"/>
        </w:rPr>
        <w:t>Corral-Ramos C</w:t>
      </w:r>
      <w:r w:rsidRPr="00430019">
        <w:rPr>
          <w:rFonts w:ascii="Cambria" w:hAnsi="Cambria"/>
          <w:noProof/>
          <w:sz w:val="22"/>
        </w:rPr>
        <w:t xml:space="preserve">, </w:t>
      </w:r>
      <w:r w:rsidRPr="00430019">
        <w:rPr>
          <w:rFonts w:ascii="Cambria" w:hAnsi="Cambria"/>
          <w:b/>
          <w:bCs/>
          <w:noProof/>
          <w:sz w:val="22"/>
        </w:rPr>
        <w:t>Corti O</w:t>
      </w:r>
      <w:r w:rsidRPr="00430019">
        <w:rPr>
          <w:rFonts w:ascii="Cambria" w:hAnsi="Cambria"/>
          <w:noProof/>
          <w:sz w:val="22"/>
        </w:rPr>
        <w:t xml:space="preserve">, </w:t>
      </w:r>
      <w:r w:rsidRPr="00430019">
        <w:rPr>
          <w:rFonts w:ascii="Cambria" w:hAnsi="Cambria"/>
          <w:b/>
          <w:bCs/>
          <w:noProof/>
          <w:sz w:val="22"/>
        </w:rPr>
        <w:t>Cossarizza A</w:t>
      </w:r>
      <w:r w:rsidRPr="00430019">
        <w:rPr>
          <w:rFonts w:ascii="Cambria" w:hAnsi="Cambria"/>
          <w:noProof/>
          <w:sz w:val="22"/>
        </w:rPr>
        <w:t xml:space="preserve">, </w:t>
      </w:r>
      <w:r w:rsidRPr="00430019">
        <w:rPr>
          <w:rFonts w:ascii="Cambria" w:hAnsi="Cambria"/>
          <w:b/>
          <w:bCs/>
          <w:noProof/>
          <w:sz w:val="22"/>
        </w:rPr>
        <w:t>Costelli P</w:t>
      </w:r>
      <w:r w:rsidRPr="00430019">
        <w:rPr>
          <w:rFonts w:ascii="Cambria" w:hAnsi="Cambria"/>
          <w:noProof/>
          <w:sz w:val="22"/>
        </w:rPr>
        <w:t xml:space="preserve">, </w:t>
      </w:r>
      <w:r w:rsidRPr="00430019">
        <w:rPr>
          <w:rFonts w:ascii="Cambria" w:hAnsi="Cambria"/>
          <w:b/>
          <w:bCs/>
          <w:noProof/>
          <w:sz w:val="22"/>
        </w:rPr>
        <w:t>Costes S</w:t>
      </w:r>
      <w:r w:rsidRPr="00430019">
        <w:rPr>
          <w:rFonts w:ascii="Cambria" w:hAnsi="Cambria"/>
          <w:noProof/>
          <w:sz w:val="22"/>
        </w:rPr>
        <w:t xml:space="preserve">, </w:t>
      </w:r>
      <w:r w:rsidRPr="00430019">
        <w:rPr>
          <w:rFonts w:ascii="Cambria" w:hAnsi="Cambria"/>
          <w:b/>
          <w:bCs/>
          <w:noProof/>
          <w:sz w:val="22"/>
        </w:rPr>
        <w:t>Cotman SL</w:t>
      </w:r>
      <w:r w:rsidRPr="00430019">
        <w:rPr>
          <w:rFonts w:ascii="Cambria" w:hAnsi="Cambria"/>
          <w:noProof/>
          <w:sz w:val="22"/>
        </w:rPr>
        <w:t xml:space="preserve">, </w:t>
      </w:r>
      <w:r w:rsidRPr="00430019">
        <w:rPr>
          <w:rFonts w:ascii="Cambria" w:hAnsi="Cambria"/>
          <w:b/>
          <w:bCs/>
          <w:noProof/>
          <w:sz w:val="22"/>
        </w:rPr>
        <w:t>Coto-Montes A</w:t>
      </w:r>
      <w:r w:rsidRPr="00430019">
        <w:rPr>
          <w:rFonts w:ascii="Cambria" w:hAnsi="Cambria"/>
          <w:noProof/>
          <w:sz w:val="22"/>
        </w:rPr>
        <w:t xml:space="preserve">, </w:t>
      </w:r>
      <w:r w:rsidRPr="00430019">
        <w:rPr>
          <w:rFonts w:ascii="Cambria" w:hAnsi="Cambria"/>
          <w:b/>
          <w:bCs/>
          <w:noProof/>
          <w:sz w:val="22"/>
        </w:rPr>
        <w:t>Cottet S</w:t>
      </w:r>
      <w:r w:rsidRPr="00430019">
        <w:rPr>
          <w:rFonts w:ascii="Cambria" w:hAnsi="Cambria"/>
          <w:noProof/>
          <w:sz w:val="22"/>
        </w:rPr>
        <w:t xml:space="preserve">, </w:t>
      </w:r>
      <w:r w:rsidRPr="00430019">
        <w:rPr>
          <w:rFonts w:ascii="Cambria" w:hAnsi="Cambria"/>
          <w:b/>
          <w:bCs/>
          <w:noProof/>
          <w:sz w:val="22"/>
        </w:rPr>
        <w:t>Couve E</w:t>
      </w:r>
      <w:r w:rsidRPr="00430019">
        <w:rPr>
          <w:rFonts w:ascii="Cambria" w:hAnsi="Cambria"/>
          <w:noProof/>
          <w:sz w:val="22"/>
        </w:rPr>
        <w:t xml:space="preserve">, </w:t>
      </w:r>
      <w:r w:rsidRPr="00430019">
        <w:rPr>
          <w:rFonts w:ascii="Cambria" w:hAnsi="Cambria"/>
          <w:b/>
          <w:bCs/>
          <w:noProof/>
          <w:sz w:val="22"/>
        </w:rPr>
        <w:t>Covey LR</w:t>
      </w:r>
      <w:r w:rsidRPr="00430019">
        <w:rPr>
          <w:rFonts w:ascii="Cambria" w:hAnsi="Cambria"/>
          <w:noProof/>
          <w:sz w:val="22"/>
        </w:rPr>
        <w:t xml:space="preserve">, </w:t>
      </w:r>
      <w:r w:rsidRPr="00430019">
        <w:rPr>
          <w:rFonts w:ascii="Cambria" w:hAnsi="Cambria"/>
          <w:b/>
          <w:bCs/>
          <w:noProof/>
          <w:sz w:val="22"/>
        </w:rPr>
        <w:t>Cowart LA</w:t>
      </w:r>
      <w:r w:rsidRPr="00430019">
        <w:rPr>
          <w:rFonts w:ascii="Cambria" w:hAnsi="Cambria"/>
          <w:noProof/>
          <w:sz w:val="22"/>
        </w:rPr>
        <w:t xml:space="preserve">, </w:t>
      </w:r>
      <w:r w:rsidRPr="00430019">
        <w:rPr>
          <w:rFonts w:ascii="Cambria" w:hAnsi="Cambria"/>
          <w:b/>
          <w:bCs/>
          <w:noProof/>
          <w:sz w:val="22"/>
        </w:rPr>
        <w:t>Cox JS</w:t>
      </w:r>
      <w:r w:rsidRPr="00430019">
        <w:rPr>
          <w:rFonts w:ascii="Cambria" w:hAnsi="Cambria"/>
          <w:noProof/>
          <w:sz w:val="22"/>
        </w:rPr>
        <w:t xml:space="preserve">, </w:t>
      </w:r>
      <w:r w:rsidRPr="00430019">
        <w:rPr>
          <w:rFonts w:ascii="Cambria" w:hAnsi="Cambria"/>
          <w:b/>
          <w:bCs/>
          <w:noProof/>
          <w:sz w:val="22"/>
        </w:rPr>
        <w:t>Coxon FP</w:t>
      </w:r>
      <w:r w:rsidRPr="00430019">
        <w:rPr>
          <w:rFonts w:ascii="Cambria" w:hAnsi="Cambria"/>
          <w:noProof/>
          <w:sz w:val="22"/>
        </w:rPr>
        <w:t xml:space="preserve">, </w:t>
      </w:r>
      <w:r w:rsidRPr="00430019">
        <w:rPr>
          <w:rFonts w:ascii="Cambria" w:hAnsi="Cambria"/>
          <w:b/>
          <w:bCs/>
          <w:noProof/>
          <w:sz w:val="22"/>
        </w:rPr>
        <w:t>Coyne CB</w:t>
      </w:r>
      <w:r w:rsidRPr="00430019">
        <w:rPr>
          <w:rFonts w:ascii="Cambria" w:hAnsi="Cambria"/>
          <w:noProof/>
          <w:sz w:val="22"/>
        </w:rPr>
        <w:t xml:space="preserve">, </w:t>
      </w:r>
      <w:r w:rsidRPr="00430019">
        <w:rPr>
          <w:rFonts w:ascii="Cambria" w:hAnsi="Cambria"/>
          <w:b/>
          <w:bCs/>
          <w:noProof/>
          <w:sz w:val="22"/>
        </w:rPr>
        <w:t>Cragg MS</w:t>
      </w:r>
      <w:r w:rsidRPr="00430019">
        <w:rPr>
          <w:rFonts w:ascii="Cambria" w:hAnsi="Cambria"/>
          <w:noProof/>
          <w:sz w:val="22"/>
        </w:rPr>
        <w:t xml:space="preserve">, </w:t>
      </w:r>
      <w:r w:rsidRPr="00430019">
        <w:rPr>
          <w:rFonts w:ascii="Cambria" w:hAnsi="Cambria"/>
          <w:b/>
          <w:bCs/>
          <w:noProof/>
          <w:sz w:val="22"/>
        </w:rPr>
        <w:t>Craven RJ</w:t>
      </w:r>
      <w:r w:rsidRPr="00430019">
        <w:rPr>
          <w:rFonts w:ascii="Cambria" w:hAnsi="Cambria"/>
          <w:noProof/>
          <w:sz w:val="22"/>
        </w:rPr>
        <w:t xml:space="preserve">, </w:t>
      </w:r>
      <w:r w:rsidRPr="00430019">
        <w:rPr>
          <w:rFonts w:ascii="Cambria" w:hAnsi="Cambria"/>
          <w:b/>
          <w:bCs/>
          <w:noProof/>
          <w:sz w:val="22"/>
        </w:rPr>
        <w:t>Crepaldi T</w:t>
      </w:r>
      <w:r w:rsidRPr="00430019">
        <w:rPr>
          <w:rFonts w:ascii="Cambria" w:hAnsi="Cambria"/>
          <w:noProof/>
          <w:sz w:val="22"/>
        </w:rPr>
        <w:t xml:space="preserve">, </w:t>
      </w:r>
      <w:r w:rsidRPr="00430019">
        <w:rPr>
          <w:rFonts w:ascii="Cambria" w:hAnsi="Cambria"/>
          <w:b/>
          <w:bCs/>
          <w:noProof/>
          <w:sz w:val="22"/>
        </w:rPr>
        <w:t>Crespo JL</w:t>
      </w:r>
      <w:r w:rsidRPr="00430019">
        <w:rPr>
          <w:rFonts w:ascii="Cambria" w:hAnsi="Cambria"/>
          <w:noProof/>
          <w:sz w:val="22"/>
        </w:rPr>
        <w:t xml:space="preserve">, </w:t>
      </w:r>
      <w:r w:rsidRPr="00430019">
        <w:rPr>
          <w:rFonts w:ascii="Cambria" w:hAnsi="Cambria"/>
          <w:b/>
          <w:bCs/>
          <w:noProof/>
          <w:sz w:val="22"/>
        </w:rPr>
        <w:t>Criollo A</w:t>
      </w:r>
      <w:r w:rsidRPr="00430019">
        <w:rPr>
          <w:rFonts w:ascii="Cambria" w:hAnsi="Cambria"/>
          <w:noProof/>
          <w:sz w:val="22"/>
        </w:rPr>
        <w:t xml:space="preserve">, </w:t>
      </w:r>
      <w:r w:rsidRPr="00430019">
        <w:rPr>
          <w:rFonts w:ascii="Cambria" w:hAnsi="Cambria"/>
          <w:b/>
          <w:bCs/>
          <w:noProof/>
          <w:sz w:val="22"/>
        </w:rPr>
        <w:t>Crippa V</w:t>
      </w:r>
      <w:r w:rsidRPr="00430019">
        <w:rPr>
          <w:rFonts w:ascii="Cambria" w:hAnsi="Cambria"/>
          <w:noProof/>
          <w:sz w:val="22"/>
        </w:rPr>
        <w:t xml:space="preserve">, </w:t>
      </w:r>
      <w:r w:rsidRPr="00430019">
        <w:rPr>
          <w:rFonts w:ascii="Cambria" w:hAnsi="Cambria"/>
          <w:b/>
          <w:bCs/>
          <w:noProof/>
          <w:sz w:val="22"/>
        </w:rPr>
        <w:t>Cruz MT</w:t>
      </w:r>
      <w:r w:rsidRPr="00430019">
        <w:rPr>
          <w:rFonts w:ascii="Cambria" w:hAnsi="Cambria"/>
          <w:noProof/>
          <w:sz w:val="22"/>
        </w:rPr>
        <w:t xml:space="preserve">, </w:t>
      </w:r>
      <w:r w:rsidRPr="00430019">
        <w:rPr>
          <w:rFonts w:ascii="Cambria" w:hAnsi="Cambria"/>
          <w:b/>
          <w:bCs/>
          <w:noProof/>
          <w:sz w:val="22"/>
        </w:rPr>
        <w:t>Cuervo AM</w:t>
      </w:r>
      <w:r w:rsidRPr="00430019">
        <w:rPr>
          <w:rFonts w:ascii="Cambria" w:hAnsi="Cambria"/>
          <w:noProof/>
          <w:sz w:val="22"/>
        </w:rPr>
        <w:t xml:space="preserve">, </w:t>
      </w:r>
      <w:r w:rsidRPr="00430019">
        <w:rPr>
          <w:rFonts w:ascii="Cambria" w:hAnsi="Cambria"/>
          <w:b/>
          <w:bCs/>
          <w:noProof/>
          <w:sz w:val="22"/>
        </w:rPr>
        <w:t>Cuezva JM</w:t>
      </w:r>
      <w:r w:rsidRPr="00430019">
        <w:rPr>
          <w:rFonts w:ascii="Cambria" w:hAnsi="Cambria"/>
          <w:noProof/>
          <w:sz w:val="22"/>
        </w:rPr>
        <w:t xml:space="preserve">, </w:t>
      </w:r>
      <w:r w:rsidRPr="00430019">
        <w:rPr>
          <w:rFonts w:ascii="Cambria" w:hAnsi="Cambria"/>
          <w:b/>
          <w:bCs/>
          <w:noProof/>
          <w:sz w:val="22"/>
        </w:rPr>
        <w:t>Cui T</w:t>
      </w:r>
      <w:r w:rsidRPr="00430019">
        <w:rPr>
          <w:rFonts w:ascii="Cambria" w:hAnsi="Cambria"/>
          <w:noProof/>
          <w:sz w:val="22"/>
        </w:rPr>
        <w:t xml:space="preserve">, </w:t>
      </w:r>
      <w:r w:rsidRPr="00430019">
        <w:rPr>
          <w:rFonts w:ascii="Cambria" w:hAnsi="Cambria"/>
          <w:b/>
          <w:bCs/>
          <w:noProof/>
          <w:sz w:val="22"/>
        </w:rPr>
        <w:t>Cutillas PR</w:t>
      </w:r>
      <w:r w:rsidRPr="00430019">
        <w:rPr>
          <w:rFonts w:ascii="Cambria" w:hAnsi="Cambria"/>
          <w:noProof/>
          <w:sz w:val="22"/>
        </w:rPr>
        <w:t xml:space="preserve">, </w:t>
      </w:r>
      <w:r w:rsidRPr="00430019">
        <w:rPr>
          <w:rFonts w:ascii="Cambria" w:hAnsi="Cambria"/>
          <w:b/>
          <w:bCs/>
          <w:noProof/>
          <w:sz w:val="22"/>
        </w:rPr>
        <w:t>Czaja MJ</w:t>
      </w:r>
      <w:r w:rsidRPr="00430019">
        <w:rPr>
          <w:rFonts w:ascii="Cambria" w:hAnsi="Cambria"/>
          <w:noProof/>
          <w:sz w:val="22"/>
        </w:rPr>
        <w:t xml:space="preserve">, </w:t>
      </w:r>
      <w:r w:rsidRPr="00430019">
        <w:rPr>
          <w:rFonts w:ascii="Cambria" w:hAnsi="Cambria"/>
          <w:b/>
          <w:bCs/>
          <w:noProof/>
          <w:sz w:val="22"/>
        </w:rPr>
        <w:t>Czyzyk-Krzeska MF</w:t>
      </w:r>
      <w:r w:rsidRPr="00430019">
        <w:rPr>
          <w:rFonts w:ascii="Cambria" w:hAnsi="Cambria"/>
          <w:noProof/>
          <w:sz w:val="22"/>
        </w:rPr>
        <w:t xml:space="preserve">, </w:t>
      </w:r>
      <w:r w:rsidRPr="00430019">
        <w:rPr>
          <w:rFonts w:ascii="Cambria" w:hAnsi="Cambria"/>
          <w:b/>
          <w:bCs/>
          <w:noProof/>
          <w:sz w:val="22"/>
        </w:rPr>
        <w:t>Dagda RK</w:t>
      </w:r>
      <w:r w:rsidRPr="00430019">
        <w:rPr>
          <w:rFonts w:ascii="Cambria" w:hAnsi="Cambria"/>
          <w:noProof/>
          <w:sz w:val="22"/>
        </w:rPr>
        <w:t xml:space="preserve">, </w:t>
      </w:r>
      <w:r w:rsidRPr="00430019">
        <w:rPr>
          <w:rFonts w:ascii="Cambria" w:hAnsi="Cambria"/>
          <w:b/>
          <w:bCs/>
          <w:noProof/>
          <w:sz w:val="22"/>
        </w:rPr>
        <w:t>Dahmen U</w:t>
      </w:r>
      <w:r w:rsidRPr="00430019">
        <w:rPr>
          <w:rFonts w:ascii="Cambria" w:hAnsi="Cambria"/>
          <w:noProof/>
          <w:sz w:val="22"/>
        </w:rPr>
        <w:t xml:space="preserve">, </w:t>
      </w:r>
      <w:r w:rsidRPr="00430019">
        <w:rPr>
          <w:rFonts w:ascii="Cambria" w:hAnsi="Cambria"/>
          <w:b/>
          <w:bCs/>
          <w:noProof/>
          <w:sz w:val="22"/>
        </w:rPr>
        <w:t>Dai C</w:t>
      </w:r>
      <w:r w:rsidRPr="00430019">
        <w:rPr>
          <w:rFonts w:ascii="Cambria" w:hAnsi="Cambria"/>
          <w:noProof/>
          <w:sz w:val="22"/>
        </w:rPr>
        <w:t xml:space="preserve">, </w:t>
      </w:r>
      <w:r w:rsidRPr="00430019">
        <w:rPr>
          <w:rFonts w:ascii="Cambria" w:hAnsi="Cambria"/>
          <w:b/>
          <w:bCs/>
          <w:noProof/>
          <w:sz w:val="22"/>
        </w:rPr>
        <w:t>Dai W</w:t>
      </w:r>
      <w:r w:rsidRPr="00430019">
        <w:rPr>
          <w:rFonts w:ascii="Cambria" w:hAnsi="Cambria"/>
          <w:noProof/>
          <w:sz w:val="22"/>
        </w:rPr>
        <w:t xml:space="preserve">, </w:t>
      </w:r>
      <w:r w:rsidRPr="00430019">
        <w:rPr>
          <w:rFonts w:ascii="Cambria" w:hAnsi="Cambria"/>
          <w:b/>
          <w:bCs/>
          <w:noProof/>
          <w:sz w:val="22"/>
        </w:rPr>
        <w:t>Dai Y</w:t>
      </w:r>
      <w:r w:rsidRPr="00430019">
        <w:rPr>
          <w:rFonts w:ascii="Cambria" w:hAnsi="Cambria"/>
          <w:noProof/>
          <w:sz w:val="22"/>
        </w:rPr>
        <w:t xml:space="preserve">, </w:t>
      </w:r>
      <w:r w:rsidRPr="00430019">
        <w:rPr>
          <w:rFonts w:ascii="Cambria" w:hAnsi="Cambria"/>
          <w:b/>
          <w:bCs/>
          <w:noProof/>
          <w:sz w:val="22"/>
        </w:rPr>
        <w:t>Dalby KN</w:t>
      </w:r>
      <w:r w:rsidRPr="00430019">
        <w:rPr>
          <w:rFonts w:ascii="Cambria" w:hAnsi="Cambria"/>
          <w:noProof/>
          <w:sz w:val="22"/>
        </w:rPr>
        <w:t xml:space="preserve">, </w:t>
      </w:r>
      <w:r w:rsidRPr="00430019">
        <w:rPr>
          <w:rFonts w:ascii="Cambria" w:hAnsi="Cambria"/>
          <w:b/>
          <w:bCs/>
          <w:noProof/>
          <w:sz w:val="22"/>
        </w:rPr>
        <w:t>Dalla Valle L</w:t>
      </w:r>
      <w:r w:rsidRPr="00430019">
        <w:rPr>
          <w:rFonts w:ascii="Cambria" w:hAnsi="Cambria"/>
          <w:noProof/>
          <w:sz w:val="22"/>
        </w:rPr>
        <w:t xml:space="preserve">, </w:t>
      </w:r>
      <w:r w:rsidRPr="00430019">
        <w:rPr>
          <w:rFonts w:ascii="Cambria" w:hAnsi="Cambria"/>
          <w:b/>
          <w:bCs/>
          <w:noProof/>
          <w:sz w:val="22"/>
        </w:rPr>
        <w:t>Dalmasso G</w:t>
      </w:r>
      <w:r w:rsidRPr="00430019">
        <w:rPr>
          <w:rFonts w:ascii="Cambria" w:hAnsi="Cambria"/>
          <w:noProof/>
          <w:sz w:val="22"/>
        </w:rPr>
        <w:t xml:space="preserve">, </w:t>
      </w:r>
      <w:r w:rsidRPr="00430019">
        <w:rPr>
          <w:rFonts w:ascii="Cambria" w:hAnsi="Cambria"/>
          <w:b/>
          <w:bCs/>
          <w:noProof/>
          <w:sz w:val="22"/>
        </w:rPr>
        <w:t>D’Amelio M</w:t>
      </w:r>
      <w:r w:rsidRPr="00430019">
        <w:rPr>
          <w:rFonts w:ascii="Cambria" w:hAnsi="Cambria"/>
          <w:noProof/>
          <w:sz w:val="22"/>
        </w:rPr>
        <w:t xml:space="preserve">, </w:t>
      </w:r>
      <w:r w:rsidRPr="00430019">
        <w:rPr>
          <w:rFonts w:ascii="Cambria" w:hAnsi="Cambria"/>
          <w:b/>
          <w:bCs/>
          <w:noProof/>
          <w:sz w:val="22"/>
        </w:rPr>
        <w:t>Damme M</w:t>
      </w:r>
      <w:r w:rsidRPr="00430019">
        <w:rPr>
          <w:rFonts w:ascii="Cambria" w:hAnsi="Cambria"/>
          <w:noProof/>
          <w:sz w:val="22"/>
        </w:rPr>
        <w:t xml:space="preserve">, </w:t>
      </w:r>
      <w:r w:rsidRPr="00430019">
        <w:rPr>
          <w:rFonts w:ascii="Cambria" w:hAnsi="Cambria"/>
          <w:b/>
          <w:bCs/>
          <w:noProof/>
          <w:sz w:val="22"/>
        </w:rPr>
        <w:t>Darfeuille-Michaud A</w:t>
      </w:r>
      <w:r w:rsidRPr="00430019">
        <w:rPr>
          <w:rFonts w:ascii="Cambria" w:hAnsi="Cambria"/>
          <w:noProof/>
          <w:sz w:val="22"/>
        </w:rPr>
        <w:t xml:space="preserve">, </w:t>
      </w:r>
      <w:r w:rsidRPr="00430019">
        <w:rPr>
          <w:rFonts w:ascii="Cambria" w:hAnsi="Cambria"/>
          <w:b/>
          <w:bCs/>
          <w:noProof/>
          <w:sz w:val="22"/>
        </w:rPr>
        <w:t>Dargemont C</w:t>
      </w:r>
      <w:r w:rsidRPr="00430019">
        <w:rPr>
          <w:rFonts w:ascii="Cambria" w:hAnsi="Cambria"/>
          <w:noProof/>
          <w:sz w:val="22"/>
        </w:rPr>
        <w:t xml:space="preserve">, </w:t>
      </w:r>
      <w:r w:rsidRPr="00430019">
        <w:rPr>
          <w:rFonts w:ascii="Cambria" w:hAnsi="Cambria"/>
          <w:b/>
          <w:bCs/>
          <w:noProof/>
          <w:sz w:val="22"/>
        </w:rPr>
        <w:t>Darley-</w:t>
      </w:r>
      <w:r w:rsidRPr="00430019">
        <w:rPr>
          <w:rFonts w:ascii="Cambria" w:hAnsi="Cambria"/>
          <w:b/>
          <w:bCs/>
          <w:noProof/>
          <w:sz w:val="22"/>
        </w:rPr>
        <w:lastRenderedPageBreak/>
        <w:t>Usmar VM</w:t>
      </w:r>
      <w:r w:rsidRPr="00430019">
        <w:rPr>
          <w:rFonts w:ascii="Cambria" w:hAnsi="Cambria"/>
          <w:noProof/>
          <w:sz w:val="22"/>
        </w:rPr>
        <w:t xml:space="preserve">, </w:t>
      </w:r>
      <w:r w:rsidRPr="00430019">
        <w:rPr>
          <w:rFonts w:ascii="Cambria" w:hAnsi="Cambria"/>
          <w:b/>
          <w:bCs/>
          <w:noProof/>
          <w:sz w:val="22"/>
        </w:rPr>
        <w:t>Dasarathy S</w:t>
      </w:r>
      <w:r w:rsidRPr="00430019">
        <w:rPr>
          <w:rFonts w:ascii="Cambria" w:hAnsi="Cambria"/>
          <w:noProof/>
          <w:sz w:val="22"/>
        </w:rPr>
        <w:t xml:space="preserve">, </w:t>
      </w:r>
      <w:r w:rsidRPr="00430019">
        <w:rPr>
          <w:rFonts w:ascii="Cambria" w:hAnsi="Cambria"/>
          <w:b/>
          <w:bCs/>
          <w:noProof/>
          <w:sz w:val="22"/>
        </w:rPr>
        <w:t>Dasgupta B</w:t>
      </w:r>
      <w:r w:rsidRPr="00430019">
        <w:rPr>
          <w:rFonts w:ascii="Cambria" w:hAnsi="Cambria"/>
          <w:noProof/>
          <w:sz w:val="22"/>
        </w:rPr>
        <w:t xml:space="preserve">, </w:t>
      </w:r>
      <w:r w:rsidRPr="00430019">
        <w:rPr>
          <w:rFonts w:ascii="Cambria" w:hAnsi="Cambria"/>
          <w:b/>
          <w:bCs/>
          <w:noProof/>
          <w:sz w:val="22"/>
        </w:rPr>
        <w:t>Dash S</w:t>
      </w:r>
      <w:r w:rsidRPr="00430019">
        <w:rPr>
          <w:rFonts w:ascii="Cambria" w:hAnsi="Cambria"/>
          <w:noProof/>
          <w:sz w:val="22"/>
        </w:rPr>
        <w:t xml:space="preserve">, </w:t>
      </w:r>
      <w:r w:rsidRPr="00430019">
        <w:rPr>
          <w:rFonts w:ascii="Cambria" w:hAnsi="Cambria"/>
          <w:b/>
          <w:bCs/>
          <w:noProof/>
          <w:sz w:val="22"/>
        </w:rPr>
        <w:t>Dass CR</w:t>
      </w:r>
      <w:r w:rsidRPr="00430019">
        <w:rPr>
          <w:rFonts w:ascii="Cambria" w:hAnsi="Cambria"/>
          <w:noProof/>
          <w:sz w:val="22"/>
        </w:rPr>
        <w:t xml:space="preserve">, </w:t>
      </w:r>
      <w:r w:rsidRPr="00430019">
        <w:rPr>
          <w:rFonts w:ascii="Cambria" w:hAnsi="Cambria"/>
          <w:b/>
          <w:bCs/>
          <w:noProof/>
          <w:sz w:val="22"/>
        </w:rPr>
        <w:t>Davey HM</w:t>
      </w:r>
      <w:r w:rsidRPr="00430019">
        <w:rPr>
          <w:rFonts w:ascii="Cambria" w:hAnsi="Cambria"/>
          <w:noProof/>
          <w:sz w:val="22"/>
        </w:rPr>
        <w:t xml:space="preserve">, </w:t>
      </w:r>
      <w:r w:rsidRPr="00430019">
        <w:rPr>
          <w:rFonts w:ascii="Cambria" w:hAnsi="Cambria"/>
          <w:b/>
          <w:bCs/>
          <w:noProof/>
          <w:sz w:val="22"/>
        </w:rPr>
        <w:t>Davids LM</w:t>
      </w:r>
      <w:r w:rsidRPr="00430019">
        <w:rPr>
          <w:rFonts w:ascii="Cambria" w:hAnsi="Cambria"/>
          <w:noProof/>
          <w:sz w:val="22"/>
        </w:rPr>
        <w:t xml:space="preserve">, </w:t>
      </w:r>
      <w:r w:rsidRPr="00430019">
        <w:rPr>
          <w:rFonts w:ascii="Cambria" w:hAnsi="Cambria"/>
          <w:b/>
          <w:bCs/>
          <w:noProof/>
          <w:sz w:val="22"/>
        </w:rPr>
        <w:t>Dávila D</w:t>
      </w:r>
      <w:r w:rsidRPr="00430019">
        <w:rPr>
          <w:rFonts w:ascii="Cambria" w:hAnsi="Cambria"/>
          <w:noProof/>
          <w:sz w:val="22"/>
        </w:rPr>
        <w:t xml:space="preserve">, </w:t>
      </w:r>
      <w:r w:rsidRPr="00430019">
        <w:rPr>
          <w:rFonts w:ascii="Cambria" w:hAnsi="Cambria"/>
          <w:b/>
          <w:bCs/>
          <w:noProof/>
          <w:sz w:val="22"/>
        </w:rPr>
        <w:t>Davis RJ</w:t>
      </w:r>
      <w:r w:rsidRPr="00430019">
        <w:rPr>
          <w:rFonts w:ascii="Cambria" w:hAnsi="Cambria"/>
          <w:noProof/>
          <w:sz w:val="22"/>
        </w:rPr>
        <w:t xml:space="preserve">, </w:t>
      </w:r>
      <w:r w:rsidRPr="00430019">
        <w:rPr>
          <w:rFonts w:ascii="Cambria" w:hAnsi="Cambria"/>
          <w:b/>
          <w:bCs/>
          <w:noProof/>
          <w:sz w:val="22"/>
        </w:rPr>
        <w:t>Dawson TM</w:t>
      </w:r>
      <w:r w:rsidRPr="00430019">
        <w:rPr>
          <w:rFonts w:ascii="Cambria" w:hAnsi="Cambria"/>
          <w:noProof/>
          <w:sz w:val="22"/>
        </w:rPr>
        <w:t xml:space="preserve">, </w:t>
      </w:r>
      <w:r w:rsidRPr="00430019">
        <w:rPr>
          <w:rFonts w:ascii="Cambria" w:hAnsi="Cambria"/>
          <w:b/>
          <w:bCs/>
          <w:noProof/>
          <w:sz w:val="22"/>
        </w:rPr>
        <w:t>Dawson VL</w:t>
      </w:r>
      <w:r w:rsidRPr="00430019">
        <w:rPr>
          <w:rFonts w:ascii="Cambria" w:hAnsi="Cambria"/>
          <w:noProof/>
          <w:sz w:val="22"/>
        </w:rPr>
        <w:t xml:space="preserve">, </w:t>
      </w:r>
      <w:r w:rsidRPr="00430019">
        <w:rPr>
          <w:rFonts w:ascii="Cambria" w:hAnsi="Cambria"/>
          <w:b/>
          <w:bCs/>
          <w:noProof/>
          <w:sz w:val="22"/>
        </w:rPr>
        <w:t>Daza P</w:t>
      </w:r>
      <w:r w:rsidRPr="00430019">
        <w:rPr>
          <w:rFonts w:ascii="Cambria" w:hAnsi="Cambria"/>
          <w:noProof/>
          <w:sz w:val="22"/>
        </w:rPr>
        <w:t xml:space="preserve">, </w:t>
      </w:r>
      <w:r w:rsidRPr="00430019">
        <w:rPr>
          <w:rFonts w:ascii="Cambria" w:hAnsi="Cambria"/>
          <w:b/>
          <w:bCs/>
          <w:noProof/>
          <w:sz w:val="22"/>
        </w:rPr>
        <w:t>de Belleroche J</w:t>
      </w:r>
      <w:r w:rsidRPr="00430019">
        <w:rPr>
          <w:rFonts w:ascii="Cambria" w:hAnsi="Cambria"/>
          <w:noProof/>
          <w:sz w:val="22"/>
        </w:rPr>
        <w:t xml:space="preserve">, </w:t>
      </w:r>
      <w:r w:rsidRPr="00430019">
        <w:rPr>
          <w:rFonts w:ascii="Cambria" w:hAnsi="Cambria"/>
          <w:b/>
          <w:bCs/>
          <w:noProof/>
          <w:sz w:val="22"/>
        </w:rPr>
        <w:t>de Figueiredo P</w:t>
      </w:r>
      <w:r w:rsidRPr="00430019">
        <w:rPr>
          <w:rFonts w:ascii="Cambria" w:hAnsi="Cambria"/>
          <w:noProof/>
          <w:sz w:val="22"/>
        </w:rPr>
        <w:t xml:space="preserve">, </w:t>
      </w:r>
      <w:r w:rsidRPr="00430019">
        <w:rPr>
          <w:rFonts w:ascii="Cambria" w:hAnsi="Cambria"/>
          <w:b/>
          <w:bCs/>
          <w:noProof/>
          <w:sz w:val="22"/>
        </w:rPr>
        <w:t>de Figueiredo RCBQ</w:t>
      </w:r>
      <w:r w:rsidRPr="00430019">
        <w:rPr>
          <w:rFonts w:ascii="Cambria" w:hAnsi="Cambria"/>
          <w:noProof/>
          <w:sz w:val="22"/>
        </w:rPr>
        <w:t xml:space="preserve">, </w:t>
      </w:r>
      <w:r w:rsidRPr="00430019">
        <w:rPr>
          <w:rFonts w:ascii="Cambria" w:hAnsi="Cambria"/>
          <w:b/>
          <w:bCs/>
          <w:noProof/>
          <w:sz w:val="22"/>
        </w:rPr>
        <w:t>de la Fuente J</w:t>
      </w:r>
      <w:r w:rsidRPr="00430019">
        <w:rPr>
          <w:rFonts w:ascii="Cambria" w:hAnsi="Cambria"/>
          <w:noProof/>
          <w:sz w:val="22"/>
        </w:rPr>
        <w:t xml:space="preserve">, </w:t>
      </w:r>
      <w:r w:rsidRPr="00430019">
        <w:rPr>
          <w:rFonts w:ascii="Cambria" w:hAnsi="Cambria"/>
          <w:b/>
          <w:bCs/>
          <w:noProof/>
          <w:sz w:val="22"/>
        </w:rPr>
        <w:t>De Martino L</w:t>
      </w:r>
      <w:r w:rsidRPr="00430019">
        <w:rPr>
          <w:rFonts w:ascii="Cambria" w:hAnsi="Cambria"/>
          <w:noProof/>
          <w:sz w:val="22"/>
        </w:rPr>
        <w:t xml:space="preserve">, </w:t>
      </w:r>
      <w:r w:rsidRPr="00430019">
        <w:rPr>
          <w:rFonts w:ascii="Cambria" w:hAnsi="Cambria"/>
          <w:b/>
          <w:bCs/>
          <w:noProof/>
          <w:sz w:val="22"/>
        </w:rPr>
        <w:t>De Matteis A</w:t>
      </w:r>
      <w:r w:rsidRPr="00430019">
        <w:rPr>
          <w:rFonts w:ascii="Cambria" w:hAnsi="Cambria"/>
          <w:noProof/>
          <w:sz w:val="22"/>
        </w:rPr>
        <w:t xml:space="preserve">, </w:t>
      </w:r>
      <w:r w:rsidRPr="00430019">
        <w:rPr>
          <w:rFonts w:ascii="Cambria" w:hAnsi="Cambria"/>
          <w:b/>
          <w:bCs/>
          <w:noProof/>
          <w:sz w:val="22"/>
        </w:rPr>
        <w:t>De Meyer GR</w:t>
      </w:r>
      <w:r w:rsidRPr="00430019">
        <w:rPr>
          <w:rFonts w:ascii="Cambria" w:hAnsi="Cambria"/>
          <w:noProof/>
          <w:sz w:val="22"/>
        </w:rPr>
        <w:t xml:space="preserve">, </w:t>
      </w:r>
      <w:r w:rsidRPr="00430019">
        <w:rPr>
          <w:rFonts w:ascii="Cambria" w:hAnsi="Cambria"/>
          <w:b/>
          <w:bCs/>
          <w:noProof/>
          <w:sz w:val="22"/>
        </w:rPr>
        <w:t>De Milito A</w:t>
      </w:r>
      <w:r w:rsidRPr="00430019">
        <w:rPr>
          <w:rFonts w:ascii="Cambria" w:hAnsi="Cambria"/>
          <w:noProof/>
          <w:sz w:val="22"/>
        </w:rPr>
        <w:t xml:space="preserve">, </w:t>
      </w:r>
      <w:r w:rsidRPr="00430019">
        <w:rPr>
          <w:rFonts w:ascii="Cambria" w:hAnsi="Cambria"/>
          <w:b/>
          <w:bCs/>
          <w:noProof/>
          <w:sz w:val="22"/>
        </w:rPr>
        <w:t>De Santi M</w:t>
      </w:r>
      <w:r w:rsidRPr="00430019">
        <w:rPr>
          <w:rFonts w:ascii="Cambria" w:hAnsi="Cambria"/>
          <w:noProof/>
          <w:sz w:val="22"/>
        </w:rPr>
        <w:t xml:space="preserve">, </w:t>
      </w:r>
      <w:r w:rsidRPr="00430019">
        <w:rPr>
          <w:rFonts w:ascii="Cambria" w:hAnsi="Cambria"/>
          <w:b/>
          <w:bCs/>
          <w:noProof/>
          <w:sz w:val="22"/>
        </w:rPr>
        <w:t>de Souza W</w:t>
      </w:r>
      <w:r w:rsidRPr="00430019">
        <w:rPr>
          <w:rFonts w:ascii="Cambria" w:hAnsi="Cambria"/>
          <w:noProof/>
          <w:sz w:val="22"/>
        </w:rPr>
        <w:t xml:space="preserve">, </w:t>
      </w:r>
      <w:r w:rsidRPr="00430019">
        <w:rPr>
          <w:rFonts w:ascii="Cambria" w:hAnsi="Cambria"/>
          <w:b/>
          <w:bCs/>
          <w:noProof/>
          <w:sz w:val="22"/>
        </w:rPr>
        <w:t>De Tata V</w:t>
      </w:r>
      <w:r w:rsidRPr="00430019">
        <w:rPr>
          <w:rFonts w:ascii="Cambria" w:hAnsi="Cambria"/>
          <w:noProof/>
          <w:sz w:val="22"/>
        </w:rPr>
        <w:t xml:space="preserve">, </w:t>
      </w:r>
      <w:r w:rsidRPr="00430019">
        <w:rPr>
          <w:rFonts w:ascii="Cambria" w:hAnsi="Cambria"/>
          <w:b/>
          <w:bCs/>
          <w:noProof/>
          <w:sz w:val="22"/>
        </w:rPr>
        <w:t>De Zio D</w:t>
      </w:r>
      <w:r w:rsidRPr="00430019">
        <w:rPr>
          <w:rFonts w:ascii="Cambria" w:hAnsi="Cambria"/>
          <w:noProof/>
          <w:sz w:val="22"/>
        </w:rPr>
        <w:t xml:space="preserve">, </w:t>
      </w:r>
      <w:r w:rsidRPr="00430019">
        <w:rPr>
          <w:rFonts w:ascii="Cambria" w:hAnsi="Cambria"/>
          <w:b/>
          <w:bCs/>
          <w:noProof/>
          <w:sz w:val="22"/>
        </w:rPr>
        <w:t>Debnath J</w:t>
      </w:r>
      <w:r w:rsidRPr="00430019">
        <w:rPr>
          <w:rFonts w:ascii="Cambria" w:hAnsi="Cambria"/>
          <w:noProof/>
          <w:sz w:val="22"/>
        </w:rPr>
        <w:t xml:space="preserve">, </w:t>
      </w:r>
      <w:r w:rsidRPr="00430019">
        <w:rPr>
          <w:rFonts w:ascii="Cambria" w:hAnsi="Cambria"/>
          <w:b/>
          <w:bCs/>
          <w:noProof/>
          <w:sz w:val="22"/>
        </w:rPr>
        <w:t>Dechant R</w:t>
      </w:r>
      <w:r w:rsidRPr="00430019">
        <w:rPr>
          <w:rFonts w:ascii="Cambria" w:hAnsi="Cambria"/>
          <w:noProof/>
          <w:sz w:val="22"/>
        </w:rPr>
        <w:t xml:space="preserve">, </w:t>
      </w:r>
      <w:r w:rsidRPr="00430019">
        <w:rPr>
          <w:rFonts w:ascii="Cambria" w:hAnsi="Cambria"/>
          <w:b/>
          <w:bCs/>
          <w:noProof/>
          <w:sz w:val="22"/>
        </w:rPr>
        <w:t>Decuypere J-P</w:t>
      </w:r>
      <w:r w:rsidRPr="00430019">
        <w:rPr>
          <w:rFonts w:ascii="Cambria" w:hAnsi="Cambria"/>
          <w:noProof/>
          <w:sz w:val="22"/>
        </w:rPr>
        <w:t xml:space="preserve">, </w:t>
      </w:r>
      <w:r w:rsidRPr="00430019">
        <w:rPr>
          <w:rFonts w:ascii="Cambria" w:hAnsi="Cambria"/>
          <w:b/>
          <w:bCs/>
          <w:noProof/>
          <w:sz w:val="22"/>
        </w:rPr>
        <w:t>Deegan S</w:t>
      </w:r>
      <w:r w:rsidRPr="00430019">
        <w:rPr>
          <w:rFonts w:ascii="Cambria" w:hAnsi="Cambria"/>
          <w:noProof/>
          <w:sz w:val="22"/>
        </w:rPr>
        <w:t xml:space="preserve">, </w:t>
      </w:r>
      <w:r w:rsidRPr="00430019">
        <w:rPr>
          <w:rFonts w:ascii="Cambria" w:hAnsi="Cambria"/>
          <w:b/>
          <w:bCs/>
          <w:noProof/>
          <w:sz w:val="22"/>
        </w:rPr>
        <w:t>Dehay B</w:t>
      </w:r>
      <w:r w:rsidRPr="00430019">
        <w:rPr>
          <w:rFonts w:ascii="Cambria" w:hAnsi="Cambria"/>
          <w:noProof/>
          <w:sz w:val="22"/>
        </w:rPr>
        <w:t xml:space="preserve">, </w:t>
      </w:r>
      <w:r w:rsidRPr="00430019">
        <w:rPr>
          <w:rFonts w:ascii="Cambria" w:hAnsi="Cambria"/>
          <w:b/>
          <w:bCs/>
          <w:noProof/>
          <w:sz w:val="22"/>
        </w:rPr>
        <w:t>Del Bello B</w:t>
      </w:r>
      <w:r w:rsidRPr="00430019">
        <w:rPr>
          <w:rFonts w:ascii="Cambria" w:hAnsi="Cambria"/>
          <w:noProof/>
          <w:sz w:val="22"/>
        </w:rPr>
        <w:t xml:space="preserve">, </w:t>
      </w:r>
      <w:r w:rsidRPr="00430019">
        <w:rPr>
          <w:rFonts w:ascii="Cambria" w:hAnsi="Cambria"/>
          <w:b/>
          <w:bCs/>
          <w:noProof/>
          <w:sz w:val="22"/>
        </w:rPr>
        <w:t>Del Re DP</w:t>
      </w:r>
      <w:r w:rsidRPr="00430019">
        <w:rPr>
          <w:rFonts w:ascii="Cambria" w:hAnsi="Cambria"/>
          <w:noProof/>
          <w:sz w:val="22"/>
        </w:rPr>
        <w:t xml:space="preserve">, </w:t>
      </w:r>
      <w:r w:rsidRPr="00430019">
        <w:rPr>
          <w:rFonts w:ascii="Cambria" w:hAnsi="Cambria"/>
          <w:b/>
          <w:bCs/>
          <w:noProof/>
          <w:sz w:val="22"/>
        </w:rPr>
        <w:t>Delage-Mourroux R</w:t>
      </w:r>
      <w:r w:rsidRPr="00430019">
        <w:rPr>
          <w:rFonts w:ascii="Cambria" w:hAnsi="Cambria"/>
          <w:noProof/>
          <w:sz w:val="22"/>
        </w:rPr>
        <w:t xml:space="preserve">, </w:t>
      </w:r>
      <w:r w:rsidRPr="00430019">
        <w:rPr>
          <w:rFonts w:ascii="Cambria" w:hAnsi="Cambria"/>
          <w:b/>
          <w:bCs/>
          <w:noProof/>
          <w:sz w:val="22"/>
        </w:rPr>
        <w:t>Delbridge LM</w:t>
      </w:r>
      <w:r w:rsidRPr="00430019">
        <w:rPr>
          <w:rFonts w:ascii="Cambria" w:hAnsi="Cambria"/>
          <w:noProof/>
          <w:sz w:val="22"/>
        </w:rPr>
        <w:t xml:space="preserve">, </w:t>
      </w:r>
      <w:r w:rsidRPr="00430019">
        <w:rPr>
          <w:rFonts w:ascii="Cambria" w:hAnsi="Cambria"/>
          <w:b/>
          <w:bCs/>
          <w:noProof/>
          <w:sz w:val="22"/>
        </w:rPr>
        <w:t>Deldicque L</w:t>
      </w:r>
      <w:r w:rsidRPr="00430019">
        <w:rPr>
          <w:rFonts w:ascii="Cambria" w:hAnsi="Cambria"/>
          <w:noProof/>
          <w:sz w:val="22"/>
        </w:rPr>
        <w:t xml:space="preserve">, </w:t>
      </w:r>
      <w:r w:rsidRPr="00430019">
        <w:rPr>
          <w:rFonts w:ascii="Cambria" w:hAnsi="Cambria"/>
          <w:b/>
          <w:bCs/>
          <w:noProof/>
          <w:sz w:val="22"/>
        </w:rPr>
        <w:t>Delorme-Axford E</w:t>
      </w:r>
      <w:r w:rsidRPr="00430019">
        <w:rPr>
          <w:rFonts w:ascii="Cambria" w:hAnsi="Cambria"/>
          <w:noProof/>
          <w:sz w:val="22"/>
        </w:rPr>
        <w:t xml:space="preserve">, </w:t>
      </w:r>
      <w:r w:rsidRPr="00430019">
        <w:rPr>
          <w:rFonts w:ascii="Cambria" w:hAnsi="Cambria"/>
          <w:b/>
          <w:bCs/>
          <w:noProof/>
          <w:sz w:val="22"/>
        </w:rPr>
        <w:t>Deng Y</w:t>
      </w:r>
      <w:r w:rsidRPr="00430019">
        <w:rPr>
          <w:rFonts w:ascii="Cambria" w:hAnsi="Cambria"/>
          <w:noProof/>
          <w:sz w:val="22"/>
        </w:rPr>
        <w:t xml:space="preserve">, </w:t>
      </w:r>
      <w:r w:rsidRPr="00430019">
        <w:rPr>
          <w:rFonts w:ascii="Cambria" w:hAnsi="Cambria"/>
          <w:b/>
          <w:bCs/>
          <w:noProof/>
          <w:sz w:val="22"/>
        </w:rPr>
        <w:t>Dengjel J</w:t>
      </w:r>
      <w:r w:rsidRPr="00430019">
        <w:rPr>
          <w:rFonts w:ascii="Cambria" w:hAnsi="Cambria"/>
          <w:noProof/>
          <w:sz w:val="22"/>
        </w:rPr>
        <w:t xml:space="preserve">, </w:t>
      </w:r>
      <w:r w:rsidRPr="00430019">
        <w:rPr>
          <w:rFonts w:ascii="Cambria" w:hAnsi="Cambria"/>
          <w:b/>
          <w:bCs/>
          <w:noProof/>
          <w:sz w:val="22"/>
        </w:rPr>
        <w:t>Denizot M</w:t>
      </w:r>
      <w:r w:rsidRPr="00430019">
        <w:rPr>
          <w:rFonts w:ascii="Cambria" w:hAnsi="Cambria"/>
          <w:noProof/>
          <w:sz w:val="22"/>
        </w:rPr>
        <w:t xml:space="preserve">, </w:t>
      </w:r>
      <w:r w:rsidRPr="00430019">
        <w:rPr>
          <w:rFonts w:ascii="Cambria" w:hAnsi="Cambria"/>
          <w:b/>
          <w:bCs/>
          <w:noProof/>
          <w:sz w:val="22"/>
        </w:rPr>
        <w:t>Dent P</w:t>
      </w:r>
      <w:r w:rsidRPr="00430019">
        <w:rPr>
          <w:rFonts w:ascii="Cambria" w:hAnsi="Cambria"/>
          <w:noProof/>
          <w:sz w:val="22"/>
        </w:rPr>
        <w:t xml:space="preserve">, </w:t>
      </w:r>
      <w:r w:rsidRPr="00430019">
        <w:rPr>
          <w:rFonts w:ascii="Cambria" w:hAnsi="Cambria"/>
          <w:b/>
          <w:bCs/>
          <w:noProof/>
          <w:sz w:val="22"/>
        </w:rPr>
        <w:t>Der CJ</w:t>
      </w:r>
      <w:r w:rsidRPr="00430019">
        <w:rPr>
          <w:rFonts w:ascii="Cambria" w:hAnsi="Cambria"/>
          <w:noProof/>
          <w:sz w:val="22"/>
        </w:rPr>
        <w:t xml:space="preserve">, </w:t>
      </w:r>
      <w:r w:rsidRPr="00430019">
        <w:rPr>
          <w:rFonts w:ascii="Cambria" w:hAnsi="Cambria"/>
          <w:b/>
          <w:bCs/>
          <w:noProof/>
          <w:sz w:val="22"/>
        </w:rPr>
        <w:t>Deretic V</w:t>
      </w:r>
      <w:r w:rsidRPr="00430019">
        <w:rPr>
          <w:rFonts w:ascii="Cambria" w:hAnsi="Cambria"/>
          <w:noProof/>
          <w:sz w:val="22"/>
        </w:rPr>
        <w:t xml:space="preserve">, </w:t>
      </w:r>
      <w:r w:rsidRPr="00430019">
        <w:rPr>
          <w:rFonts w:ascii="Cambria" w:hAnsi="Cambria"/>
          <w:b/>
          <w:bCs/>
          <w:noProof/>
          <w:sz w:val="22"/>
        </w:rPr>
        <w:t>Derrien B</w:t>
      </w:r>
      <w:r w:rsidRPr="00430019">
        <w:rPr>
          <w:rFonts w:ascii="Cambria" w:hAnsi="Cambria"/>
          <w:noProof/>
          <w:sz w:val="22"/>
        </w:rPr>
        <w:t xml:space="preserve">, </w:t>
      </w:r>
      <w:r w:rsidRPr="00430019">
        <w:rPr>
          <w:rFonts w:ascii="Cambria" w:hAnsi="Cambria"/>
          <w:b/>
          <w:bCs/>
          <w:noProof/>
          <w:sz w:val="22"/>
        </w:rPr>
        <w:t>Deutsch E</w:t>
      </w:r>
      <w:r w:rsidRPr="00430019">
        <w:rPr>
          <w:rFonts w:ascii="Cambria" w:hAnsi="Cambria"/>
          <w:noProof/>
          <w:sz w:val="22"/>
        </w:rPr>
        <w:t xml:space="preserve">, </w:t>
      </w:r>
      <w:r w:rsidRPr="00430019">
        <w:rPr>
          <w:rFonts w:ascii="Cambria" w:hAnsi="Cambria"/>
          <w:b/>
          <w:bCs/>
          <w:noProof/>
          <w:sz w:val="22"/>
        </w:rPr>
        <w:t>Devarenne TP</w:t>
      </w:r>
      <w:r w:rsidRPr="00430019">
        <w:rPr>
          <w:rFonts w:ascii="Cambria" w:hAnsi="Cambria"/>
          <w:noProof/>
          <w:sz w:val="22"/>
        </w:rPr>
        <w:t xml:space="preserve">, </w:t>
      </w:r>
      <w:r w:rsidRPr="00430019">
        <w:rPr>
          <w:rFonts w:ascii="Cambria" w:hAnsi="Cambria"/>
          <w:b/>
          <w:bCs/>
          <w:noProof/>
          <w:sz w:val="22"/>
        </w:rPr>
        <w:t>Devenish RJ</w:t>
      </w:r>
      <w:r w:rsidRPr="00430019">
        <w:rPr>
          <w:rFonts w:ascii="Cambria" w:hAnsi="Cambria"/>
          <w:noProof/>
          <w:sz w:val="22"/>
        </w:rPr>
        <w:t xml:space="preserve">, </w:t>
      </w:r>
      <w:r w:rsidRPr="00430019">
        <w:rPr>
          <w:rFonts w:ascii="Cambria" w:hAnsi="Cambria"/>
          <w:b/>
          <w:bCs/>
          <w:noProof/>
          <w:sz w:val="22"/>
        </w:rPr>
        <w:t>Di Bartolomeo S</w:t>
      </w:r>
      <w:r w:rsidRPr="00430019">
        <w:rPr>
          <w:rFonts w:ascii="Cambria" w:hAnsi="Cambria"/>
          <w:noProof/>
          <w:sz w:val="22"/>
        </w:rPr>
        <w:t xml:space="preserve">, </w:t>
      </w:r>
      <w:r w:rsidRPr="00430019">
        <w:rPr>
          <w:rFonts w:ascii="Cambria" w:hAnsi="Cambria"/>
          <w:b/>
          <w:bCs/>
          <w:noProof/>
          <w:sz w:val="22"/>
        </w:rPr>
        <w:t>Di Daniele N</w:t>
      </w:r>
      <w:r w:rsidRPr="00430019">
        <w:rPr>
          <w:rFonts w:ascii="Cambria" w:hAnsi="Cambria"/>
          <w:noProof/>
          <w:sz w:val="22"/>
        </w:rPr>
        <w:t xml:space="preserve">, </w:t>
      </w:r>
      <w:r w:rsidRPr="00430019">
        <w:rPr>
          <w:rFonts w:ascii="Cambria" w:hAnsi="Cambria"/>
          <w:b/>
          <w:bCs/>
          <w:noProof/>
          <w:sz w:val="22"/>
        </w:rPr>
        <w:t>Di Domenico F</w:t>
      </w:r>
      <w:r w:rsidRPr="00430019">
        <w:rPr>
          <w:rFonts w:ascii="Cambria" w:hAnsi="Cambria"/>
          <w:noProof/>
          <w:sz w:val="22"/>
        </w:rPr>
        <w:t xml:space="preserve">, </w:t>
      </w:r>
      <w:r w:rsidRPr="00430019">
        <w:rPr>
          <w:rFonts w:ascii="Cambria" w:hAnsi="Cambria"/>
          <w:b/>
          <w:bCs/>
          <w:noProof/>
          <w:sz w:val="22"/>
        </w:rPr>
        <w:t>Di Nardo A</w:t>
      </w:r>
      <w:r w:rsidRPr="00430019">
        <w:rPr>
          <w:rFonts w:ascii="Cambria" w:hAnsi="Cambria"/>
          <w:noProof/>
          <w:sz w:val="22"/>
        </w:rPr>
        <w:t xml:space="preserve">, </w:t>
      </w:r>
      <w:r w:rsidRPr="00430019">
        <w:rPr>
          <w:rFonts w:ascii="Cambria" w:hAnsi="Cambria"/>
          <w:b/>
          <w:bCs/>
          <w:noProof/>
          <w:sz w:val="22"/>
        </w:rPr>
        <w:t>Di Paola S</w:t>
      </w:r>
      <w:r w:rsidRPr="00430019">
        <w:rPr>
          <w:rFonts w:ascii="Cambria" w:hAnsi="Cambria"/>
          <w:noProof/>
          <w:sz w:val="22"/>
        </w:rPr>
        <w:t xml:space="preserve">, </w:t>
      </w:r>
      <w:r w:rsidRPr="00430019">
        <w:rPr>
          <w:rFonts w:ascii="Cambria" w:hAnsi="Cambria"/>
          <w:b/>
          <w:bCs/>
          <w:noProof/>
          <w:sz w:val="22"/>
        </w:rPr>
        <w:t>Di Pietro A</w:t>
      </w:r>
      <w:r w:rsidRPr="00430019">
        <w:rPr>
          <w:rFonts w:ascii="Cambria" w:hAnsi="Cambria"/>
          <w:noProof/>
          <w:sz w:val="22"/>
        </w:rPr>
        <w:t xml:space="preserve">, </w:t>
      </w:r>
      <w:r w:rsidRPr="00430019">
        <w:rPr>
          <w:rFonts w:ascii="Cambria" w:hAnsi="Cambria"/>
          <w:b/>
          <w:bCs/>
          <w:noProof/>
          <w:sz w:val="22"/>
        </w:rPr>
        <w:t>Di Renzo L</w:t>
      </w:r>
      <w:r w:rsidRPr="00430019">
        <w:rPr>
          <w:rFonts w:ascii="Cambria" w:hAnsi="Cambria"/>
          <w:noProof/>
          <w:sz w:val="22"/>
        </w:rPr>
        <w:t xml:space="preserve">, </w:t>
      </w:r>
      <w:r w:rsidRPr="00430019">
        <w:rPr>
          <w:rFonts w:ascii="Cambria" w:hAnsi="Cambria"/>
          <w:b/>
          <w:bCs/>
          <w:noProof/>
          <w:sz w:val="22"/>
        </w:rPr>
        <w:t>DiAntonio A</w:t>
      </w:r>
      <w:r w:rsidRPr="00430019">
        <w:rPr>
          <w:rFonts w:ascii="Cambria" w:hAnsi="Cambria"/>
          <w:noProof/>
          <w:sz w:val="22"/>
        </w:rPr>
        <w:t xml:space="preserve">, </w:t>
      </w:r>
      <w:r w:rsidRPr="00430019">
        <w:rPr>
          <w:rFonts w:ascii="Cambria" w:hAnsi="Cambria"/>
          <w:b/>
          <w:bCs/>
          <w:noProof/>
          <w:sz w:val="22"/>
        </w:rPr>
        <w:t>Díaz-Araya G</w:t>
      </w:r>
      <w:r w:rsidRPr="00430019">
        <w:rPr>
          <w:rFonts w:ascii="Cambria" w:hAnsi="Cambria"/>
          <w:noProof/>
          <w:sz w:val="22"/>
        </w:rPr>
        <w:t xml:space="preserve">, </w:t>
      </w:r>
      <w:r w:rsidRPr="00430019">
        <w:rPr>
          <w:rFonts w:ascii="Cambria" w:hAnsi="Cambria"/>
          <w:b/>
          <w:bCs/>
          <w:noProof/>
          <w:sz w:val="22"/>
        </w:rPr>
        <w:t>Díaz-Laviada I</w:t>
      </w:r>
      <w:r w:rsidRPr="00430019">
        <w:rPr>
          <w:rFonts w:ascii="Cambria" w:hAnsi="Cambria"/>
          <w:noProof/>
          <w:sz w:val="22"/>
        </w:rPr>
        <w:t xml:space="preserve">, </w:t>
      </w:r>
      <w:r w:rsidRPr="00430019">
        <w:rPr>
          <w:rFonts w:ascii="Cambria" w:hAnsi="Cambria"/>
          <w:b/>
          <w:bCs/>
          <w:noProof/>
          <w:sz w:val="22"/>
        </w:rPr>
        <w:t>Diaz-Meco MT</w:t>
      </w:r>
      <w:r w:rsidRPr="00430019">
        <w:rPr>
          <w:rFonts w:ascii="Cambria" w:hAnsi="Cambria"/>
          <w:noProof/>
          <w:sz w:val="22"/>
        </w:rPr>
        <w:t xml:space="preserve">, </w:t>
      </w:r>
      <w:r w:rsidRPr="00430019">
        <w:rPr>
          <w:rFonts w:ascii="Cambria" w:hAnsi="Cambria"/>
          <w:b/>
          <w:bCs/>
          <w:noProof/>
          <w:sz w:val="22"/>
        </w:rPr>
        <w:t>Diaz-Nido J</w:t>
      </w:r>
      <w:r w:rsidRPr="00430019">
        <w:rPr>
          <w:rFonts w:ascii="Cambria" w:hAnsi="Cambria"/>
          <w:noProof/>
          <w:sz w:val="22"/>
        </w:rPr>
        <w:t xml:space="preserve">, </w:t>
      </w:r>
      <w:r w:rsidRPr="00430019">
        <w:rPr>
          <w:rFonts w:ascii="Cambria" w:hAnsi="Cambria"/>
          <w:b/>
          <w:bCs/>
          <w:noProof/>
          <w:sz w:val="22"/>
        </w:rPr>
        <w:t>Dickey CA</w:t>
      </w:r>
      <w:r w:rsidRPr="00430019">
        <w:rPr>
          <w:rFonts w:ascii="Cambria" w:hAnsi="Cambria"/>
          <w:noProof/>
          <w:sz w:val="22"/>
        </w:rPr>
        <w:t xml:space="preserve">, </w:t>
      </w:r>
      <w:r w:rsidRPr="00430019">
        <w:rPr>
          <w:rFonts w:ascii="Cambria" w:hAnsi="Cambria"/>
          <w:b/>
          <w:bCs/>
          <w:noProof/>
          <w:sz w:val="22"/>
        </w:rPr>
        <w:t>Dickson RC</w:t>
      </w:r>
      <w:r w:rsidRPr="00430019">
        <w:rPr>
          <w:rFonts w:ascii="Cambria" w:hAnsi="Cambria"/>
          <w:noProof/>
          <w:sz w:val="22"/>
        </w:rPr>
        <w:t xml:space="preserve">, </w:t>
      </w:r>
      <w:r w:rsidRPr="00430019">
        <w:rPr>
          <w:rFonts w:ascii="Cambria" w:hAnsi="Cambria"/>
          <w:b/>
          <w:bCs/>
          <w:noProof/>
          <w:sz w:val="22"/>
        </w:rPr>
        <w:t>Diederich M</w:t>
      </w:r>
      <w:r w:rsidRPr="00430019">
        <w:rPr>
          <w:rFonts w:ascii="Cambria" w:hAnsi="Cambria"/>
          <w:noProof/>
          <w:sz w:val="22"/>
        </w:rPr>
        <w:t xml:space="preserve">, </w:t>
      </w:r>
      <w:r w:rsidRPr="00430019">
        <w:rPr>
          <w:rFonts w:ascii="Cambria" w:hAnsi="Cambria"/>
          <w:b/>
          <w:bCs/>
          <w:noProof/>
          <w:sz w:val="22"/>
        </w:rPr>
        <w:t>Digard P</w:t>
      </w:r>
      <w:r w:rsidRPr="00430019">
        <w:rPr>
          <w:rFonts w:ascii="Cambria" w:hAnsi="Cambria"/>
          <w:noProof/>
          <w:sz w:val="22"/>
        </w:rPr>
        <w:t xml:space="preserve">, </w:t>
      </w:r>
      <w:r w:rsidRPr="00430019">
        <w:rPr>
          <w:rFonts w:ascii="Cambria" w:hAnsi="Cambria"/>
          <w:b/>
          <w:bCs/>
          <w:noProof/>
          <w:sz w:val="22"/>
        </w:rPr>
        <w:t>Dikic I</w:t>
      </w:r>
      <w:r w:rsidRPr="00430019">
        <w:rPr>
          <w:rFonts w:ascii="Cambria" w:hAnsi="Cambria"/>
          <w:noProof/>
          <w:sz w:val="22"/>
        </w:rPr>
        <w:t xml:space="preserve">, </w:t>
      </w:r>
      <w:r w:rsidRPr="00430019">
        <w:rPr>
          <w:rFonts w:ascii="Cambria" w:hAnsi="Cambria"/>
          <w:b/>
          <w:bCs/>
          <w:noProof/>
          <w:sz w:val="22"/>
        </w:rPr>
        <w:t>Dinesh-Kumar SP</w:t>
      </w:r>
      <w:r w:rsidRPr="00430019">
        <w:rPr>
          <w:rFonts w:ascii="Cambria" w:hAnsi="Cambria"/>
          <w:noProof/>
          <w:sz w:val="22"/>
        </w:rPr>
        <w:t xml:space="preserve">, </w:t>
      </w:r>
      <w:r w:rsidRPr="00430019">
        <w:rPr>
          <w:rFonts w:ascii="Cambria" w:hAnsi="Cambria"/>
          <w:b/>
          <w:bCs/>
          <w:noProof/>
          <w:sz w:val="22"/>
        </w:rPr>
        <w:t>Ding C</w:t>
      </w:r>
      <w:r w:rsidRPr="00430019">
        <w:rPr>
          <w:rFonts w:ascii="Cambria" w:hAnsi="Cambria"/>
          <w:noProof/>
          <w:sz w:val="22"/>
        </w:rPr>
        <w:t xml:space="preserve">, </w:t>
      </w:r>
      <w:r w:rsidRPr="00430019">
        <w:rPr>
          <w:rFonts w:ascii="Cambria" w:hAnsi="Cambria"/>
          <w:b/>
          <w:bCs/>
          <w:noProof/>
          <w:sz w:val="22"/>
        </w:rPr>
        <w:t>Ding W-X</w:t>
      </w:r>
      <w:r w:rsidRPr="00430019">
        <w:rPr>
          <w:rFonts w:ascii="Cambria" w:hAnsi="Cambria"/>
          <w:noProof/>
          <w:sz w:val="22"/>
        </w:rPr>
        <w:t xml:space="preserve">, </w:t>
      </w:r>
      <w:r w:rsidRPr="00430019">
        <w:rPr>
          <w:rFonts w:ascii="Cambria" w:hAnsi="Cambria"/>
          <w:b/>
          <w:bCs/>
          <w:noProof/>
          <w:sz w:val="22"/>
        </w:rPr>
        <w:t>Ding Z</w:t>
      </w:r>
      <w:r w:rsidRPr="00430019">
        <w:rPr>
          <w:rFonts w:ascii="Cambria" w:hAnsi="Cambria"/>
          <w:noProof/>
          <w:sz w:val="22"/>
        </w:rPr>
        <w:t xml:space="preserve">, </w:t>
      </w:r>
      <w:r w:rsidRPr="00430019">
        <w:rPr>
          <w:rFonts w:ascii="Cambria" w:hAnsi="Cambria"/>
          <w:b/>
          <w:bCs/>
          <w:noProof/>
          <w:sz w:val="22"/>
        </w:rPr>
        <w:t>Dini L</w:t>
      </w:r>
      <w:r w:rsidRPr="00430019">
        <w:rPr>
          <w:rFonts w:ascii="Cambria" w:hAnsi="Cambria"/>
          <w:noProof/>
          <w:sz w:val="22"/>
        </w:rPr>
        <w:t xml:space="preserve">, </w:t>
      </w:r>
      <w:r w:rsidRPr="00430019">
        <w:rPr>
          <w:rFonts w:ascii="Cambria" w:hAnsi="Cambria"/>
          <w:b/>
          <w:bCs/>
          <w:noProof/>
          <w:sz w:val="22"/>
        </w:rPr>
        <w:t>Distler JH</w:t>
      </w:r>
      <w:r w:rsidRPr="00430019">
        <w:rPr>
          <w:rFonts w:ascii="Cambria" w:hAnsi="Cambria"/>
          <w:noProof/>
          <w:sz w:val="22"/>
        </w:rPr>
        <w:t xml:space="preserve">, </w:t>
      </w:r>
      <w:r w:rsidRPr="00430019">
        <w:rPr>
          <w:rFonts w:ascii="Cambria" w:hAnsi="Cambria"/>
          <w:b/>
          <w:bCs/>
          <w:noProof/>
          <w:sz w:val="22"/>
        </w:rPr>
        <w:t>Diwan A</w:t>
      </w:r>
      <w:r w:rsidRPr="00430019">
        <w:rPr>
          <w:rFonts w:ascii="Cambria" w:hAnsi="Cambria"/>
          <w:noProof/>
          <w:sz w:val="22"/>
        </w:rPr>
        <w:t xml:space="preserve">, </w:t>
      </w:r>
      <w:r w:rsidRPr="00430019">
        <w:rPr>
          <w:rFonts w:ascii="Cambria" w:hAnsi="Cambria"/>
          <w:b/>
          <w:bCs/>
          <w:noProof/>
          <w:sz w:val="22"/>
        </w:rPr>
        <w:t>Djavaheri-Mergny M</w:t>
      </w:r>
      <w:r w:rsidRPr="00430019">
        <w:rPr>
          <w:rFonts w:ascii="Cambria" w:hAnsi="Cambria"/>
          <w:noProof/>
          <w:sz w:val="22"/>
        </w:rPr>
        <w:t xml:space="preserve">, </w:t>
      </w:r>
      <w:r w:rsidRPr="00430019">
        <w:rPr>
          <w:rFonts w:ascii="Cambria" w:hAnsi="Cambria"/>
          <w:b/>
          <w:bCs/>
          <w:noProof/>
          <w:sz w:val="22"/>
        </w:rPr>
        <w:t>Dmytruk K</w:t>
      </w:r>
      <w:r w:rsidRPr="00430019">
        <w:rPr>
          <w:rFonts w:ascii="Cambria" w:hAnsi="Cambria"/>
          <w:noProof/>
          <w:sz w:val="22"/>
        </w:rPr>
        <w:t xml:space="preserve">, </w:t>
      </w:r>
      <w:r w:rsidRPr="00430019">
        <w:rPr>
          <w:rFonts w:ascii="Cambria" w:hAnsi="Cambria"/>
          <w:b/>
          <w:bCs/>
          <w:noProof/>
          <w:sz w:val="22"/>
        </w:rPr>
        <w:t>Dobson RC</w:t>
      </w:r>
      <w:r w:rsidRPr="00430019">
        <w:rPr>
          <w:rFonts w:ascii="Cambria" w:hAnsi="Cambria"/>
          <w:noProof/>
          <w:sz w:val="22"/>
        </w:rPr>
        <w:t xml:space="preserve">, </w:t>
      </w:r>
      <w:r w:rsidRPr="00430019">
        <w:rPr>
          <w:rFonts w:ascii="Cambria" w:hAnsi="Cambria"/>
          <w:b/>
          <w:bCs/>
          <w:noProof/>
          <w:sz w:val="22"/>
        </w:rPr>
        <w:t>Doetsch V</w:t>
      </w:r>
      <w:r w:rsidRPr="00430019">
        <w:rPr>
          <w:rFonts w:ascii="Cambria" w:hAnsi="Cambria"/>
          <w:noProof/>
          <w:sz w:val="22"/>
        </w:rPr>
        <w:t xml:space="preserve">, </w:t>
      </w:r>
      <w:r w:rsidRPr="00430019">
        <w:rPr>
          <w:rFonts w:ascii="Cambria" w:hAnsi="Cambria"/>
          <w:b/>
          <w:bCs/>
          <w:noProof/>
          <w:sz w:val="22"/>
        </w:rPr>
        <w:t>Dokladny K</w:t>
      </w:r>
      <w:r w:rsidRPr="00430019">
        <w:rPr>
          <w:rFonts w:ascii="Cambria" w:hAnsi="Cambria"/>
          <w:noProof/>
          <w:sz w:val="22"/>
        </w:rPr>
        <w:t xml:space="preserve">, </w:t>
      </w:r>
      <w:r w:rsidRPr="00430019">
        <w:rPr>
          <w:rFonts w:ascii="Cambria" w:hAnsi="Cambria"/>
          <w:b/>
          <w:bCs/>
          <w:noProof/>
          <w:sz w:val="22"/>
        </w:rPr>
        <w:t>Dokudovskaya S</w:t>
      </w:r>
      <w:r w:rsidRPr="00430019">
        <w:rPr>
          <w:rFonts w:ascii="Cambria" w:hAnsi="Cambria"/>
          <w:noProof/>
          <w:sz w:val="22"/>
        </w:rPr>
        <w:t xml:space="preserve">, </w:t>
      </w:r>
      <w:r w:rsidRPr="00430019">
        <w:rPr>
          <w:rFonts w:ascii="Cambria" w:hAnsi="Cambria"/>
          <w:b/>
          <w:bCs/>
          <w:noProof/>
          <w:sz w:val="22"/>
        </w:rPr>
        <w:t>Donadelli M</w:t>
      </w:r>
      <w:r w:rsidRPr="00430019">
        <w:rPr>
          <w:rFonts w:ascii="Cambria" w:hAnsi="Cambria"/>
          <w:noProof/>
          <w:sz w:val="22"/>
        </w:rPr>
        <w:t xml:space="preserve">, </w:t>
      </w:r>
      <w:r w:rsidRPr="00430019">
        <w:rPr>
          <w:rFonts w:ascii="Cambria" w:hAnsi="Cambria"/>
          <w:b/>
          <w:bCs/>
          <w:noProof/>
          <w:sz w:val="22"/>
        </w:rPr>
        <w:t>Dong XC</w:t>
      </w:r>
      <w:r w:rsidRPr="00430019">
        <w:rPr>
          <w:rFonts w:ascii="Cambria" w:hAnsi="Cambria"/>
          <w:noProof/>
          <w:sz w:val="22"/>
        </w:rPr>
        <w:t xml:space="preserve">, </w:t>
      </w:r>
      <w:r w:rsidRPr="00430019">
        <w:rPr>
          <w:rFonts w:ascii="Cambria" w:hAnsi="Cambria"/>
          <w:b/>
          <w:bCs/>
          <w:noProof/>
          <w:sz w:val="22"/>
        </w:rPr>
        <w:t>Dong X</w:t>
      </w:r>
      <w:r w:rsidRPr="00430019">
        <w:rPr>
          <w:rFonts w:ascii="Cambria" w:hAnsi="Cambria"/>
          <w:noProof/>
          <w:sz w:val="22"/>
        </w:rPr>
        <w:t xml:space="preserve">, </w:t>
      </w:r>
      <w:r w:rsidRPr="00430019">
        <w:rPr>
          <w:rFonts w:ascii="Cambria" w:hAnsi="Cambria"/>
          <w:b/>
          <w:bCs/>
          <w:noProof/>
          <w:sz w:val="22"/>
        </w:rPr>
        <w:t>Dong Z</w:t>
      </w:r>
      <w:r w:rsidRPr="00430019">
        <w:rPr>
          <w:rFonts w:ascii="Cambria" w:hAnsi="Cambria"/>
          <w:noProof/>
          <w:sz w:val="22"/>
        </w:rPr>
        <w:t xml:space="preserve">, </w:t>
      </w:r>
      <w:r w:rsidRPr="00430019">
        <w:rPr>
          <w:rFonts w:ascii="Cambria" w:hAnsi="Cambria"/>
          <w:b/>
          <w:bCs/>
          <w:noProof/>
          <w:sz w:val="22"/>
        </w:rPr>
        <w:t>Donohue TM</w:t>
      </w:r>
      <w:r w:rsidRPr="00430019">
        <w:rPr>
          <w:rFonts w:ascii="Cambria" w:hAnsi="Cambria"/>
          <w:noProof/>
          <w:sz w:val="22"/>
        </w:rPr>
        <w:t xml:space="preserve">, </w:t>
      </w:r>
      <w:r w:rsidRPr="00430019">
        <w:rPr>
          <w:rFonts w:ascii="Cambria" w:hAnsi="Cambria"/>
          <w:b/>
          <w:bCs/>
          <w:noProof/>
          <w:sz w:val="22"/>
        </w:rPr>
        <w:t>Doran KS</w:t>
      </w:r>
      <w:r w:rsidRPr="00430019">
        <w:rPr>
          <w:rFonts w:ascii="Cambria" w:hAnsi="Cambria"/>
          <w:noProof/>
          <w:sz w:val="22"/>
        </w:rPr>
        <w:t xml:space="preserve">, </w:t>
      </w:r>
      <w:r w:rsidRPr="00430019">
        <w:rPr>
          <w:rFonts w:ascii="Cambria" w:hAnsi="Cambria"/>
          <w:b/>
          <w:bCs/>
          <w:noProof/>
          <w:sz w:val="22"/>
        </w:rPr>
        <w:t>D’Orazi G</w:t>
      </w:r>
      <w:r w:rsidRPr="00430019">
        <w:rPr>
          <w:rFonts w:ascii="Cambria" w:hAnsi="Cambria"/>
          <w:noProof/>
          <w:sz w:val="22"/>
        </w:rPr>
        <w:t xml:space="preserve">, </w:t>
      </w:r>
      <w:r w:rsidRPr="00430019">
        <w:rPr>
          <w:rFonts w:ascii="Cambria" w:hAnsi="Cambria"/>
          <w:b/>
          <w:bCs/>
          <w:noProof/>
          <w:sz w:val="22"/>
        </w:rPr>
        <w:t>Dorn GW</w:t>
      </w:r>
      <w:r w:rsidRPr="00430019">
        <w:rPr>
          <w:rFonts w:ascii="Cambria" w:hAnsi="Cambria"/>
          <w:noProof/>
          <w:sz w:val="22"/>
        </w:rPr>
        <w:t xml:space="preserve">, </w:t>
      </w:r>
      <w:r w:rsidRPr="00430019">
        <w:rPr>
          <w:rFonts w:ascii="Cambria" w:hAnsi="Cambria"/>
          <w:b/>
          <w:bCs/>
          <w:noProof/>
          <w:sz w:val="22"/>
        </w:rPr>
        <w:t>Dosenko V</w:t>
      </w:r>
      <w:r w:rsidRPr="00430019">
        <w:rPr>
          <w:rFonts w:ascii="Cambria" w:hAnsi="Cambria"/>
          <w:noProof/>
          <w:sz w:val="22"/>
        </w:rPr>
        <w:t xml:space="preserve">, </w:t>
      </w:r>
      <w:r w:rsidRPr="00430019">
        <w:rPr>
          <w:rFonts w:ascii="Cambria" w:hAnsi="Cambria"/>
          <w:b/>
          <w:bCs/>
          <w:noProof/>
          <w:sz w:val="22"/>
        </w:rPr>
        <w:t>Dridi S</w:t>
      </w:r>
      <w:r w:rsidRPr="00430019">
        <w:rPr>
          <w:rFonts w:ascii="Cambria" w:hAnsi="Cambria"/>
          <w:noProof/>
          <w:sz w:val="22"/>
        </w:rPr>
        <w:t xml:space="preserve">, </w:t>
      </w:r>
      <w:r w:rsidRPr="00430019">
        <w:rPr>
          <w:rFonts w:ascii="Cambria" w:hAnsi="Cambria"/>
          <w:b/>
          <w:bCs/>
          <w:noProof/>
          <w:sz w:val="22"/>
        </w:rPr>
        <w:t>Drucker L</w:t>
      </w:r>
      <w:r w:rsidRPr="00430019">
        <w:rPr>
          <w:rFonts w:ascii="Cambria" w:hAnsi="Cambria"/>
          <w:noProof/>
          <w:sz w:val="22"/>
        </w:rPr>
        <w:t xml:space="preserve">, </w:t>
      </w:r>
      <w:r w:rsidRPr="00430019">
        <w:rPr>
          <w:rFonts w:ascii="Cambria" w:hAnsi="Cambria"/>
          <w:b/>
          <w:bCs/>
          <w:noProof/>
          <w:sz w:val="22"/>
        </w:rPr>
        <w:t>Du J</w:t>
      </w:r>
      <w:r w:rsidRPr="00430019">
        <w:rPr>
          <w:rFonts w:ascii="Cambria" w:hAnsi="Cambria"/>
          <w:noProof/>
          <w:sz w:val="22"/>
        </w:rPr>
        <w:t xml:space="preserve">, </w:t>
      </w:r>
      <w:r w:rsidRPr="00430019">
        <w:rPr>
          <w:rFonts w:ascii="Cambria" w:hAnsi="Cambria"/>
          <w:b/>
          <w:bCs/>
          <w:noProof/>
          <w:sz w:val="22"/>
        </w:rPr>
        <w:t>Du L-L</w:t>
      </w:r>
      <w:r w:rsidRPr="00430019">
        <w:rPr>
          <w:rFonts w:ascii="Cambria" w:hAnsi="Cambria"/>
          <w:noProof/>
          <w:sz w:val="22"/>
        </w:rPr>
        <w:t xml:space="preserve">, </w:t>
      </w:r>
      <w:r w:rsidRPr="00430019">
        <w:rPr>
          <w:rFonts w:ascii="Cambria" w:hAnsi="Cambria"/>
          <w:b/>
          <w:bCs/>
          <w:noProof/>
          <w:sz w:val="22"/>
        </w:rPr>
        <w:t>Du L</w:t>
      </w:r>
      <w:r w:rsidRPr="00430019">
        <w:rPr>
          <w:rFonts w:ascii="Cambria" w:hAnsi="Cambria"/>
          <w:noProof/>
          <w:sz w:val="22"/>
        </w:rPr>
        <w:t xml:space="preserve">, </w:t>
      </w:r>
      <w:r w:rsidRPr="00430019">
        <w:rPr>
          <w:rFonts w:ascii="Cambria" w:hAnsi="Cambria"/>
          <w:b/>
          <w:bCs/>
          <w:noProof/>
          <w:sz w:val="22"/>
        </w:rPr>
        <w:t>du Toit A</w:t>
      </w:r>
      <w:r w:rsidRPr="00430019">
        <w:rPr>
          <w:rFonts w:ascii="Cambria" w:hAnsi="Cambria"/>
          <w:noProof/>
          <w:sz w:val="22"/>
        </w:rPr>
        <w:t xml:space="preserve">, </w:t>
      </w:r>
      <w:r w:rsidRPr="00430019">
        <w:rPr>
          <w:rFonts w:ascii="Cambria" w:hAnsi="Cambria"/>
          <w:b/>
          <w:bCs/>
          <w:noProof/>
          <w:sz w:val="22"/>
        </w:rPr>
        <w:t>Dua P</w:t>
      </w:r>
      <w:r w:rsidRPr="00430019">
        <w:rPr>
          <w:rFonts w:ascii="Cambria" w:hAnsi="Cambria"/>
          <w:noProof/>
          <w:sz w:val="22"/>
        </w:rPr>
        <w:t xml:space="preserve">, </w:t>
      </w:r>
      <w:r w:rsidRPr="00430019">
        <w:rPr>
          <w:rFonts w:ascii="Cambria" w:hAnsi="Cambria"/>
          <w:b/>
          <w:bCs/>
          <w:noProof/>
          <w:sz w:val="22"/>
        </w:rPr>
        <w:t>Duan L</w:t>
      </w:r>
      <w:r w:rsidRPr="00430019">
        <w:rPr>
          <w:rFonts w:ascii="Cambria" w:hAnsi="Cambria"/>
          <w:noProof/>
          <w:sz w:val="22"/>
        </w:rPr>
        <w:t xml:space="preserve">, </w:t>
      </w:r>
      <w:r w:rsidRPr="00430019">
        <w:rPr>
          <w:rFonts w:ascii="Cambria" w:hAnsi="Cambria"/>
          <w:b/>
          <w:bCs/>
          <w:noProof/>
          <w:sz w:val="22"/>
        </w:rPr>
        <w:t>Duann P</w:t>
      </w:r>
      <w:r w:rsidRPr="00430019">
        <w:rPr>
          <w:rFonts w:ascii="Cambria" w:hAnsi="Cambria"/>
          <w:noProof/>
          <w:sz w:val="22"/>
        </w:rPr>
        <w:t xml:space="preserve">, </w:t>
      </w:r>
      <w:r w:rsidRPr="00430019">
        <w:rPr>
          <w:rFonts w:ascii="Cambria" w:hAnsi="Cambria"/>
          <w:b/>
          <w:bCs/>
          <w:noProof/>
          <w:sz w:val="22"/>
        </w:rPr>
        <w:t>Dubey VK</w:t>
      </w:r>
      <w:r w:rsidRPr="00430019">
        <w:rPr>
          <w:rFonts w:ascii="Cambria" w:hAnsi="Cambria"/>
          <w:noProof/>
          <w:sz w:val="22"/>
        </w:rPr>
        <w:t xml:space="preserve">, </w:t>
      </w:r>
      <w:r w:rsidRPr="00430019">
        <w:rPr>
          <w:rFonts w:ascii="Cambria" w:hAnsi="Cambria"/>
          <w:b/>
          <w:bCs/>
          <w:noProof/>
          <w:sz w:val="22"/>
        </w:rPr>
        <w:t>Duchen MR</w:t>
      </w:r>
      <w:r w:rsidRPr="00430019">
        <w:rPr>
          <w:rFonts w:ascii="Cambria" w:hAnsi="Cambria"/>
          <w:noProof/>
          <w:sz w:val="22"/>
        </w:rPr>
        <w:t xml:space="preserve">, </w:t>
      </w:r>
      <w:r w:rsidRPr="00430019">
        <w:rPr>
          <w:rFonts w:ascii="Cambria" w:hAnsi="Cambria"/>
          <w:b/>
          <w:bCs/>
          <w:noProof/>
          <w:sz w:val="22"/>
        </w:rPr>
        <w:t>Duchosal MA</w:t>
      </w:r>
      <w:r w:rsidRPr="00430019">
        <w:rPr>
          <w:rFonts w:ascii="Cambria" w:hAnsi="Cambria"/>
          <w:noProof/>
          <w:sz w:val="22"/>
        </w:rPr>
        <w:t xml:space="preserve">, </w:t>
      </w:r>
      <w:r w:rsidRPr="00430019">
        <w:rPr>
          <w:rFonts w:ascii="Cambria" w:hAnsi="Cambria"/>
          <w:b/>
          <w:bCs/>
          <w:noProof/>
          <w:sz w:val="22"/>
        </w:rPr>
        <w:t>Duez H</w:t>
      </w:r>
      <w:r w:rsidRPr="00430019">
        <w:rPr>
          <w:rFonts w:ascii="Cambria" w:hAnsi="Cambria"/>
          <w:noProof/>
          <w:sz w:val="22"/>
        </w:rPr>
        <w:t xml:space="preserve">, </w:t>
      </w:r>
      <w:r w:rsidRPr="00430019">
        <w:rPr>
          <w:rFonts w:ascii="Cambria" w:hAnsi="Cambria"/>
          <w:b/>
          <w:bCs/>
          <w:noProof/>
          <w:sz w:val="22"/>
        </w:rPr>
        <w:t>Dugail I</w:t>
      </w:r>
      <w:r w:rsidRPr="00430019">
        <w:rPr>
          <w:rFonts w:ascii="Cambria" w:hAnsi="Cambria"/>
          <w:noProof/>
          <w:sz w:val="22"/>
        </w:rPr>
        <w:t xml:space="preserve">, </w:t>
      </w:r>
      <w:r w:rsidRPr="00430019">
        <w:rPr>
          <w:rFonts w:ascii="Cambria" w:hAnsi="Cambria"/>
          <w:b/>
          <w:bCs/>
          <w:noProof/>
          <w:sz w:val="22"/>
        </w:rPr>
        <w:t>Dumit VI</w:t>
      </w:r>
      <w:r w:rsidRPr="00430019">
        <w:rPr>
          <w:rFonts w:ascii="Cambria" w:hAnsi="Cambria"/>
          <w:noProof/>
          <w:sz w:val="22"/>
        </w:rPr>
        <w:t xml:space="preserve">, </w:t>
      </w:r>
      <w:r w:rsidRPr="00430019">
        <w:rPr>
          <w:rFonts w:ascii="Cambria" w:hAnsi="Cambria"/>
          <w:b/>
          <w:bCs/>
          <w:noProof/>
          <w:sz w:val="22"/>
        </w:rPr>
        <w:t>Duncan MC</w:t>
      </w:r>
      <w:r w:rsidRPr="00430019">
        <w:rPr>
          <w:rFonts w:ascii="Cambria" w:hAnsi="Cambria"/>
          <w:noProof/>
          <w:sz w:val="22"/>
        </w:rPr>
        <w:t xml:space="preserve">, </w:t>
      </w:r>
      <w:r w:rsidRPr="00430019">
        <w:rPr>
          <w:rFonts w:ascii="Cambria" w:hAnsi="Cambria"/>
          <w:b/>
          <w:bCs/>
          <w:noProof/>
          <w:sz w:val="22"/>
        </w:rPr>
        <w:t>Dunlop EA</w:t>
      </w:r>
      <w:r w:rsidRPr="00430019">
        <w:rPr>
          <w:rFonts w:ascii="Cambria" w:hAnsi="Cambria"/>
          <w:noProof/>
          <w:sz w:val="22"/>
        </w:rPr>
        <w:t xml:space="preserve">, </w:t>
      </w:r>
      <w:r w:rsidRPr="00430019">
        <w:rPr>
          <w:rFonts w:ascii="Cambria" w:hAnsi="Cambria"/>
          <w:b/>
          <w:bCs/>
          <w:noProof/>
          <w:sz w:val="22"/>
        </w:rPr>
        <w:t>Dunn WA</w:t>
      </w:r>
      <w:r w:rsidRPr="00430019">
        <w:rPr>
          <w:rFonts w:ascii="Cambria" w:hAnsi="Cambria"/>
          <w:noProof/>
          <w:sz w:val="22"/>
        </w:rPr>
        <w:t xml:space="preserve">, </w:t>
      </w:r>
      <w:r w:rsidRPr="00430019">
        <w:rPr>
          <w:rFonts w:ascii="Cambria" w:hAnsi="Cambria"/>
          <w:b/>
          <w:bCs/>
          <w:noProof/>
          <w:sz w:val="22"/>
        </w:rPr>
        <w:t>Dupont N</w:t>
      </w:r>
      <w:r w:rsidRPr="00430019">
        <w:rPr>
          <w:rFonts w:ascii="Cambria" w:hAnsi="Cambria"/>
          <w:noProof/>
          <w:sz w:val="22"/>
        </w:rPr>
        <w:t xml:space="preserve">, </w:t>
      </w:r>
      <w:r w:rsidRPr="00430019">
        <w:rPr>
          <w:rFonts w:ascii="Cambria" w:hAnsi="Cambria"/>
          <w:b/>
          <w:bCs/>
          <w:noProof/>
          <w:sz w:val="22"/>
        </w:rPr>
        <w:t>Dupuis L</w:t>
      </w:r>
      <w:r w:rsidRPr="00430019">
        <w:rPr>
          <w:rFonts w:ascii="Cambria" w:hAnsi="Cambria"/>
          <w:noProof/>
          <w:sz w:val="22"/>
        </w:rPr>
        <w:t xml:space="preserve">, </w:t>
      </w:r>
      <w:r w:rsidRPr="00430019">
        <w:rPr>
          <w:rFonts w:ascii="Cambria" w:hAnsi="Cambria"/>
          <w:b/>
          <w:bCs/>
          <w:noProof/>
          <w:sz w:val="22"/>
        </w:rPr>
        <w:t>Durán R V</w:t>
      </w:r>
      <w:r w:rsidRPr="00430019">
        <w:rPr>
          <w:rFonts w:ascii="Cambria" w:hAnsi="Cambria"/>
          <w:noProof/>
          <w:sz w:val="22"/>
        </w:rPr>
        <w:t xml:space="preserve">, </w:t>
      </w:r>
      <w:r w:rsidRPr="00430019">
        <w:rPr>
          <w:rFonts w:ascii="Cambria" w:hAnsi="Cambria"/>
          <w:b/>
          <w:bCs/>
          <w:noProof/>
          <w:sz w:val="22"/>
        </w:rPr>
        <w:t>Durcan TM</w:t>
      </w:r>
      <w:r w:rsidRPr="00430019">
        <w:rPr>
          <w:rFonts w:ascii="Cambria" w:hAnsi="Cambria"/>
          <w:noProof/>
          <w:sz w:val="22"/>
        </w:rPr>
        <w:t xml:space="preserve">, </w:t>
      </w:r>
      <w:r w:rsidRPr="00430019">
        <w:rPr>
          <w:rFonts w:ascii="Cambria" w:hAnsi="Cambria"/>
          <w:b/>
          <w:bCs/>
          <w:noProof/>
          <w:sz w:val="22"/>
        </w:rPr>
        <w:t>Duvezin-Caubet S</w:t>
      </w:r>
      <w:r w:rsidRPr="00430019">
        <w:rPr>
          <w:rFonts w:ascii="Cambria" w:hAnsi="Cambria"/>
          <w:noProof/>
          <w:sz w:val="22"/>
        </w:rPr>
        <w:t xml:space="preserve">, </w:t>
      </w:r>
      <w:r w:rsidRPr="00430019">
        <w:rPr>
          <w:rFonts w:ascii="Cambria" w:hAnsi="Cambria"/>
          <w:b/>
          <w:bCs/>
          <w:noProof/>
          <w:sz w:val="22"/>
        </w:rPr>
        <w:t>Duvvuri U</w:t>
      </w:r>
      <w:r w:rsidRPr="00430019">
        <w:rPr>
          <w:rFonts w:ascii="Cambria" w:hAnsi="Cambria"/>
          <w:noProof/>
          <w:sz w:val="22"/>
        </w:rPr>
        <w:t xml:space="preserve">, </w:t>
      </w:r>
      <w:r w:rsidRPr="00430019">
        <w:rPr>
          <w:rFonts w:ascii="Cambria" w:hAnsi="Cambria"/>
          <w:b/>
          <w:bCs/>
          <w:noProof/>
          <w:sz w:val="22"/>
        </w:rPr>
        <w:t>Eapen V</w:t>
      </w:r>
      <w:r w:rsidRPr="00430019">
        <w:rPr>
          <w:rFonts w:ascii="Cambria" w:hAnsi="Cambria"/>
          <w:noProof/>
          <w:sz w:val="22"/>
        </w:rPr>
        <w:t xml:space="preserve">, </w:t>
      </w:r>
      <w:r w:rsidRPr="00430019">
        <w:rPr>
          <w:rFonts w:ascii="Cambria" w:hAnsi="Cambria"/>
          <w:b/>
          <w:bCs/>
          <w:noProof/>
          <w:sz w:val="22"/>
        </w:rPr>
        <w:t>Ebrahimi-Fakhari D</w:t>
      </w:r>
      <w:r w:rsidRPr="00430019">
        <w:rPr>
          <w:rFonts w:ascii="Cambria" w:hAnsi="Cambria"/>
          <w:noProof/>
          <w:sz w:val="22"/>
        </w:rPr>
        <w:t xml:space="preserve">, </w:t>
      </w:r>
      <w:r w:rsidRPr="00430019">
        <w:rPr>
          <w:rFonts w:ascii="Cambria" w:hAnsi="Cambria"/>
          <w:b/>
          <w:bCs/>
          <w:noProof/>
          <w:sz w:val="22"/>
        </w:rPr>
        <w:t>Echard A</w:t>
      </w:r>
      <w:r w:rsidRPr="00430019">
        <w:rPr>
          <w:rFonts w:ascii="Cambria" w:hAnsi="Cambria"/>
          <w:noProof/>
          <w:sz w:val="22"/>
        </w:rPr>
        <w:t xml:space="preserve">, </w:t>
      </w:r>
      <w:r w:rsidRPr="00430019">
        <w:rPr>
          <w:rFonts w:ascii="Cambria" w:hAnsi="Cambria"/>
          <w:b/>
          <w:bCs/>
          <w:noProof/>
          <w:sz w:val="22"/>
        </w:rPr>
        <w:t>Eckhart L</w:t>
      </w:r>
      <w:r w:rsidRPr="00430019">
        <w:rPr>
          <w:rFonts w:ascii="Cambria" w:hAnsi="Cambria"/>
          <w:noProof/>
          <w:sz w:val="22"/>
        </w:rPr>
        <w:t xml:space="preserve">, </w:t>
      </w:r>
      <w:r w:rsidRPr="00430019">
        <w:rPr>
          <w:rFonts w:ascii="Cambria" w:hAnsi="Cambria"/>
          <w:b/>
          <w:bCs/>
          <w:noProof/>
          <w:sz w:val="22"/>
        </w:rPr>
        <w:t>Edelstein CL</w:t>
      </w:r>
      <w:r w:rsidRPr="00430019">
        <w:rPr>
          <w:rFonts w:ascii="Cambria" w:hAnsi="Cambria"/>
          <w:noProof/>
          <w:sz w:val="22"/>
        </w:rPr>
        <w:t xml:space="preserve">, </w:t>
      </w:r>
      <w:r w:rsidRPr="00430019">
        <w:rPr>
          <w:rFonts w:ascii="Cambria" w:hAnsi="Cambria"/>
          <w:b/>
          <w:bCs/>
          <w:noProof/>
          <w:sz w:val="22"/>
        </w:rPr>
        <w:t>Edinger AL</w:t>
      </w:r>
      <w:r w:rsidRPr="00430019">
        <w:rPr>
          <w:rFonts w:ascii="Cambria" w:hAnsi="Cambria"/>
          <w:noProof/>
          <w:sz w:val="22"/>
        </w:rPr>
        <w:t xml:space="preserve">, </w:t>
      </w:r>
      <w:r w:rsidRPr="00430019">
        <w:rPr>
          <w:rFonts w:ascii="Cambria" w:hAnsi="Cambria"/>
          <w:b/>
          <w:bCs/>
          <w:noProof/>
          <w:sz w:val="22"/>
        </w:rPr>
        <w:t>Eichinger L</w:t>
      </w:r>
      <w:r w:rsidRPr="00430019">
        <w:rPr>
          <w:rFonts w:ascii="Cambria" w:hAnsi="Cambria"/>
          <w:noProof/>
          <w:sz w:val="22"/>
        </w:rPr>
        <w:t xml:space="preserve">, </w:t>
      </w:r>
      <w:r w:rsidRPr="00430019">
        <w:rPr>
          <w:rFonts w:ascii="Cambria" w:hAnsi="Cambria"/>
          <w:b/>
          <w:bCs/>
          <w:noProof/>
          <w:sz w:val="22"/>
        </w:rPr>
        <w:t>Eisenberg T</w:t>
      </w:r>
      <w:r w:rsidRPr="00430019">
        <w:rPr>
          <w:rFonts w:ascii="Cambria" w:hAnsi="Cambria"/>
          <w:noProof/>
          <w:sz w:val="22"/>
        </w:rPr>
        <w:t xml:space="preserve">, </w:t>
      </w:r>
      <w:r w:rsidRPr="00430019">
        <w:rPr>
          <w:rFonts w:ascii="Cambria" w:hAnsi="Cambria"/>
          <w:b/>
          <w:bCs/>
          <w:noProof/>
          <w:sz w:val="22"/>
        </w:rPr>
        <w:t>Eisenberg-Lerner A</w:t>
      </w:r>
      <w:r w:rsidRPr="00430019">
        <w:rPr>
          <w:rFonts w:ascii="Cambria" w:hAnsi="Cambria"/>
          <w:noProof/>
          <w:sz w:val="22"/>
        </w:rPr>
        <w:t xml:space="preserve">, </w:t>
      </w:r>
      <w:r w:rsidRPr="00430019">
        <w:rPr>
          <w:rFonts w:ascii="Cambria" w:hAnsi="Cambria"/>
          <w:b/>
          <w:bCs/>
          <w:noProof/>
          <w:sz w:val="22"/>
        </w:rPr>
        <w:t>Eissa NT</w:t>
      </w:r>
      <w:r w:rsidRPr="00430019">
        <w:rPr>
          <w:rFonts w:ascii="Cambria" w:hAnsi="Cambria"/>
          <w:noProof/>
          <w:sz w:val="22"/>
        </w:rPr>
        <w:t xml:space="preserve">, </w:t>
      </w:r>
      <w:r w:rsidRPr="00430019">
        <w:rPr>
          <w:rFonts w:ascii="Cambria" w:hAnsi="Cambria"/>
          <w:b/>
          <w:bCs/>
          <w:noProof/>
          <w:sz w:val="22"/>
        </w:rPr>
        <w:t>El-Deiry WS</w:t>
      </w:r>
      <w:r w:rsidRPr="00430019">
        <w:rPr>
          <w:rFonts w:ascii="Cambria" w:hAnsi="Cambria"/>
          <w:noProof/>
          <w:sz w:val="22"/>
        </w:rPr>
        <w:t xml:space="preserve">, </w:t>
      </w:r>
      <w:r w:rsidRPr="00430019">
        <w:rPr>
          <w:rFonts w:ascii="Cambria" w:hAnsi="Cambria"/>
          <w:b/>
          <w:bCs/>
          <w:noProof/>
          <w:sz w:val="22"/>
        </w:rPr>
        <w:t>El-Khoury V</w:t>
      </w:r>
      <w:r w:rsidRPr="00430019">
        <w:rPr>
          <w:rFonts w:ascii="Cambria" w:hAnsi="Cambria"/>
          <w:noProof/>
          <w:sz w:val="22"/>
        </w:rPr>
        <w:t xml:space="preserve">, </w:t>
      </w:r>
      <w:r w:rsidRPr="00430019">
        <w:rPr>
          <w:rFonts w:ascii="Cambria" w:hAnsi="Cambria"/>
          <w:b/>
          <w:bCs/>
          <w:noProof/>
          <w:sz w:val="22"/>
        </w:rPr>
        <w:t>Elazar Z</w:t>
      </w:r>
      <w:r w:rsidRPr="00430019">
        <w:rPr>
          <w:rFonts w:ascii="Cambria" w:hAnsi="Cambria"/>
          <w:noProof/>
          <w:sz w:val="22"/>
        </w:rPr>
        <w:t xml:space="preserve">, </w:t>
      </w:r>
      <w:r w:rsidRPr="00430019">
        <w:rPr>
          <w:rFonts w:ascii="Cambria" w:hAnsi="Cambria"/>
          <w:b/>
          <w:bCs/>
          <w:noProof/>
          <w:sz w:val="22"/>
        </w:rPr>
        <w:t>Eldar-Finkelman H</w:t>
      </w:r>
      <w:r w:rsidRPr="00430019">
        <w:rPr>
          <w:rFonts w:ascii="Cambria" w:hAnsi="Cambria"/>
          <w:noProof/>
          <w:sz w:val="22"/>
        </w:rPr>
        <w:t xml:space="preserve">, </w:t>
      </w:r>
      <w:r w:rsidRPr="00430019">
        <w:rPr>
          <w:rFonts w:ascii="Cambria" w:hAnsi="Cambria"/>
          <w:b/>
          <w:bCs/>
          <w:noProof/>
          <w:sz w:val="22"/>
        </w:rPr>
        <w:t>Elliott CJ</w:t>
      </w:r>
      <w:r w:rsidRPr="00430019">
        <w:rPr>
          <w:rFonts w:ascii="Cambria" w:hAnsi="Cambria"/>
          <w:noProof/>
          <w:sz w:val="22"/>
        </w:rPr>
        <w:t xml:space="preserve">, </w:t>
      </w:r>
      <w:r w:rsidRPr="00430019">
        <w:rPr>
          <w:rFonts w:ascii="Cambria" w:hAnsi="Cambria"/>
          <w:b/>
          <w:bCs/>
          <w:noProof/>
          <w:sz w:val="22"/>
        </w:rPr>
        <w:t>Emanuele E</w:t>
      </w:r>
      <w:r w:rsidRPr="00430019">
        <w:rPr>
          <w:rFonts w:ascii="Cambria" w:hAnsi="Cambria"/>
          <w:noProof/>
          <w:sz w:val="22"/>
        </w:rPr>
        <w:t xml:space="preserve">, </w:t>
      </w:r>
      <w:r w:rsidRPr="00430019">
        <w:rPr>
          <w:rFonts w:ascii="Cambria" w:hAnsi="Cambria"/>
          <w:b/>
          <w:bCs/>
          <w:noProof/>
          <w:sz w:val="22"/>
        </w:rPr>
        <w:t>Emmenegger U</w:t>
      </w:r>
      <w:r w:rsidRPr="00430019">
        <w:rPr>
          <w:rFonts w:ascii="Cambria" w:hAnsi="Cambria"/>
          <w:noProof/>
          <w:sz w:val="22"/>
        </w:rPr>
        <w:t xml:space="preserve">, </w:t>
      </w:r>
      <w:r w:rsidRPr="00430019">
        <w:rPr>
          <w:rFonts w:ascii="Cambria" w:hAnsi="Cambria"/>
          <w:b/>
          <w:bCs/>
          <w:noProof/>
          <w:sz w:val="22"/>
        </w:rPr>
        <w:t>Engedal N</w:t>
      </w:r>
      <w:r w:rsidRPr="00430019">
        <w:rPr>
          <w:rFonts w:ascii="Cambria" w:hAnsi="Cambria"/>
          <w:noProof/>
          <w:sz w:val="22"/>
        </w:rPr>
        <w:t xml:space="preserve">, </w:t>
      </w:r>
      <w:r w:rsidRPr="00430019">
        <w:rPr>
          <w:rFonts w:ascii="Cambria" w:hAnsi="Cambria"/>
          <w:b/>
          <w:bCs/>
          <w:noProof/>
          <w:sz w:val="22"/>
        </w:rPr>
        <w:t>Engelbrecht A-M</w:t>
      </w:r>
      <w:r w:rsidRPr="00430019">
        <w:rPr>
          <w:rFonts w:ascii="Cambria" w:hAnsi="Cambria"/>
          <w:noProof/>
          <w:sz w:val="22"/>
        </w:rPr>
        <w:t xml:space="preserve">, </w:t>
      </w:r>
      <w:r w:rsidRPr="00430019">
        <w:rPr>
          <w:rFonts w:ascii="Cambria" w:hAnsi="Cambria"/>
          <w:b/>
          <w:bCs/>
          <w:noProof/>
          <w:sz w:val="22"/>
        </w:rPr>
        <w:t>Engelender S</w:t>
      </w:r>
      <w:r w:rsidRPr="00430019">
        <w:rPr>
          <w:rFonts w:ascii="Cambria" w:hAnsi="Cambria"/>
          <w:noProof/>
          <w:sz w:val="22"/>
        </w:rPr>
        <w:t xml:space="preserve">, </w:t>
      </w:r>
      <w:r w:rsidRPr="00430019">
        <w:rPr>
          <w:rFonts w:ascii="Cambria" w:hAnsi="Cambria"/>
          <w:b/>
          <w:bCs/>
          <w:noProof/>
          <w:sz w:val="22"/>
        </w:rPr>
        <w:t>Enserink JM</w:t>
      </w:r>
      <w:r w:rsidRPr="00430019">
        <w:rPr>
          <w:rFonts w:ascii="Cambria" w:hAnsi="Cambria"/>
          <w:noProof/>
          <w:sz w:val="22"/>
        </w:rPr>
        <w:t xml:space="preserve">, </w:t>
      </w:r>
      <w:r w:rsidRPr="00430019">
        <w:rPr>
          <w:rFonts w:ascii="Cambria" w:hAnsi="Cambria"/>
          <w:b/>
          <w:bCs/>
          <w:noProof/>
          <w:sz w:val="22"/>
        </w:rPr>
        <w:t>Erdmann R</w:t>
      </w:r>
      <w:r w:rsidRPr="00430019">
        <w:rPr>
          <w:rFonts w:ascii="Cambria" w:hAnsi="Cambria"/>
          <w:noProof/>
          <w:sz w:val="22"/>
        </w:rPr>
        <w:t xml:space="preserve">, </w:t>
      </w:r>
      <w:r w:rsidRPr="00430019">
        <w:rPr>
          <w:rFonts w:ascii="Cambria" w:hAnsi="Cambria"/>
          <w:b/>
          <w:bCs/>
          <w:noProof/>
          <w:sz w:val="22"/>
        </w:rPr>
        <w:t>Erenpreisa J</w:t>
      </w:r>
      <w:r w:rsidRPr="00430019">
        <w:rPr>
          <w:rFonts w:ascii="Cambria" w:hAnsi="Cambria"/>
          <w:noProof/>
          <w:sz w:val="22"/>
        </w:rPr>
        <w:t xml:space="preserve">, </w:t>
      </w:r>
      <w:r w:rsidRPr="00430019">
        <w:rPr>
          <w:rFonts w:ascii="Cambria" w:hAnsi="Cambria"/>
          <w:b/>
          <w:bCs/>
          <w:noProof/>
          <w:sz w:val="22"/>
        </w:rPr>
        <w:t>Eri R</w:t>
      </w:r>
      <w:r w:rsidRPr="00430019">
        <w:rPr>
          <w:rFonts w:ascii="Cambria" w:hAnsi="Cambria"/>
          <w:noProof/>
          <w:sz w:val="22"/>
        </w:rPr>
        <w:t xml:space="preserve">, </w:t>
      </w:r>
      <w:r w:rsidRPr="00430019">
        <w:rPr>
          <w:rFonts w:ascii="Cambria" w:hAnsi="Cambria"/>
          <w:b/>
          <w:bCs/>
          <w:noProof/>
          <w:sz w:val="22"/>
        </w:rPr>
        <w:t>Eriksen JL</w:t>
      </w:r>
      <w:r w:rsidRPr="00430019">
        <w:rPr>
          <w:rFonts w:ascii="Cambria" w:hAnsi="Cambria"/>
          <w:noProof/>
          <w:sz w:val="22"/>
        </w:rPr>
        <w:t xml:space="preserve">, </w:t>
      </w:r>
      <w:r w:rsidRPr="00430019">
        <w:rPr>
          <w:rFonts w:ascii="Cambria" w:hAnsi="Cambria"/>
          <w:b/>
          <w:bCs/>
          <w:noProof/>
          <w:sz w:val="22"/>
        </w:rPr>
        <w:t>Erman A</w:t>
      </w:r>
      <w:r w:rsidRPr="00430019">
        <w:rPr>
          <w:rFonts w:ascii="Cambria" w:hAnsi="Cambria"/>
          <w:noProof/>
          <w:sz w:val="22"/>
        </w:rPr>
        <w:t xml:space="preserve">, </w:t>
      </w:r>
      <w:r w:rsidRPr="00430019">
        <w:rPr>
          <w:rFonts w:ascii="Cambria" w:hAnsi="Cambria"/>
          <w:b/>
          <w:bCs/>
          <w:noProof/>
          <w:sz w:val="22"/>
        </w:rPr>
        <w:t>Escalante R</w:t>
      </w:r>
      <w:r w:rsidRPr="00430019">
        <w:rPr>
          <w:rFonts w:ascii="Cambria" w:hAnsi="Cambria"/>
          <w:noProof/>
          <w:sz w:val="22"/>
        </w:rPr>
        <w:t xml:space="preserve">, </w:t>
      </w:r>
      <w:r w:rsidRPr="00430019">
        <w:rPr>
          <w:rFonts w:ascii="Cambria" w:hAnsi="Cambria"/>
          <w:b/>
          <w:bCs/>
          <w:noProof/>
          <w:sz w:val="22"/>
        </w:rPr>
        <w:t>Eskelinen E-L</w:t>
      </w:r>
      <w:r w:rsidRPr="00430019">
        <w:rPr>
          <w:rFonts w:ascii="Cambria" w:hAnsi="Cambria"/>
          <w:noProof/>
          <w:sz w:val="22"/>
        </w:rPr>
        <w:t xml:space="preserve">, </w:t>
      </w:r>
      <w:r w:rsidRPr="00430019">
        <w:rPr>
          <w:rFonts w:ascii="Cambria" w:hAnsi="Cambria"/>
          <w:b/>
          <w:bCs/>
          <w:noProof/>
          <w:sz w:val="22"/>
        </w:rPr>
        <w:t>Espert L</w:t>
      </w:r>
      <w:r w:rsidRPr="00430019">
        <w:rPr>
          <w:rFonts w:ascii="Cambria" w:hAnsi="Cambria"/>
          <w:noProof/>
          <w:sz w:val="22"/>
        </w:rPr>
        <w:t xml:space="preserve">, </w:t>
      </w:r>
      <w:r w:rsidRPr="00430019">
        <w:rPr>
          <w:rFonts w:ascii="Cambria" w:hAnsi="Cambria"/>
          <w:b/>
          <w:bCs/>
          <w:noProof/>
          <w:sz w:val="22"/>
        </w:rPr>
        <w:t>Esteban-Martínez L</w:t>
      </w:r>
      <w:r w:rsidRPr="00430019">
        <w:rPr>
          <w:rFonts w:ascii="Cambria" w:hAnsi="Cambria"/>
          <w:noProof/>
          <w:sz w:val="22"/>
        </w:rPr>
        <w:t xml:space="preserve">, </w:t>
      </w:r>
      <w:r w:rsidRPr="00430019">
        <w:rPr>
          <w:rFonts w:ascii="Cambria" w:hAnsi="Cambria"/>
          <w:b/>
          <w:bCs/>
          <w:noProof/>
          <w:sz w:val="22"/>
        </w:rPr>
        <w:t>Evans TJ</w:t>
      </w:r>
      <w:r w:rsidRPr="00430019">
        <w:rPr>
          <w:rFonts w:ascii="Cambria" w:hAnsi="Cambria"/>
          <w:noProof/>
          <w:sz w:val="22"/>
        </w:rPr>
        <w:t xml:space="preserve">, </w:t>
      </w:r>
      <w:r w:rsidRPr="00430019">
        <w:rPr>
          <w:rFonts w:ascii="Cambria" w:hAnsi="Cambria"/>
          <w:b/>
          <w:bCs/>
          <w:noProof/>
          <w:sz w:val="22"/>
        </w:rPr>
        <w:t>Fabri M</w:t>
      </w:r>
      <w:r w:rsidRPr="00430019">
        <w:rPr>
          <w:rFonts w:ascii="Cambria" w:hAnsi="Cambria"/>
          <w:noProof/>
          <w:sz w:val="22"/>
        </w:rPr>
        <w:t xml:space="preserve">, </w:t>
      </w:r>
      <w:r w:rsidRPr="00430019">
        <w:rPr>
          <w:rFonts w:ascii="Cambria" w:hAnsi="Cambria"/>
          <w:b/>
          <w:bCs/>
          <w:noProof/>
          <w:sz w:val="22"/>
        </w:rPr>
        <w:t>Fabrias G</w:t>
      </w:r>
      <w:r w:rsidRPr="00430019">
        <w:rPr>
          <w:rFonts w:ascii="Cambria" w:hAnsi="Cambria"/>
          <w:noProof/>
          <w:sz w:val="22"/>
        </w:rPr>
        <w:t xml:space="preserve">, </w:t>
      </w:r>
      <w:r w:rsidRPr="00430019">
        <w:rPr>
          <w:rFonts w:ascii="Cambria" w:hAnsi="Cambria"/>
          <w:b/>
          <w:bCs/>
          <w:noProof/>
          <w:sz w:val="22"/>
        </w:rPr>
        <w:t>Fabrizi C</w:t>
      </w:r>
      <w:r w:rsidRPr="00430019">
        <w:rPr>
          <w:rFonts w:ascii="Cambria" w:hAnsi="Cambria"/>
          <w:noProof/>
          <w:sz w:val="22"/>
        </w:rPr>
        <w:t xml:space="preserve">, </w:t>
      </w:r>
      <w:r w:rsidRPr="00430019">
        <w:rPr>
          <w:rFonts w:ascii="Cambria" w:hAnsi="Cambria"/>
          <w:b/>
          <w:bCs/>
          <w:noProof/>
          <w:sz w:val="22"/>
        </w:rPr>
        <w:t>Facchiano A</w:t>
      </w:r>
      <w:r w:rsidRPr="00430019">
        <w:rPr>
          <w:rFonts w:ascii="Cambria" w:hAnsi="Cambria"/>
          <w:noProof/>
          <w:sz w:val="22"/>
        </w:rPr>
        <w:t xml:space="preserve">, </w:t>
      </w:r>
      <w:r w:rsidRPr="00430019">
        <w:rPr>
          <w:rFonts w:ascii="Cambria" w:hAnsi="Cambria"/>
          <w:b/>
          <w:bCs/>
          <w:noProof/>
          <w:sz w:val="22"/>
        </w:rPr>
        <w:t>Færgeman NJ</w:t>
      </w:r>
      <w:r w:rsidRPr="00430019">
        <w:rPr>
          <w:rFonts w:ascii="Cambria" w:hAnsi="Cambria"/>
          <w:noProof/>
          <w:sz w:val="22"/>
        </w:rPr>
        <w:t xml:space="preserve">, </w:t>
      </w:r>
      <w:r w:rsidRPr="00430019">
        <w:rPr>
          <w:rFonts w:ascii="Cambria" w:hAnsi="Cambria"/>
          <w:b/>
          <w:bCs/>
          <w:noProof/>
          <w:sz w:val="22"/>
        </w:rPr>
        <w:t>Faggioni A</w:t>
      </w:r>
      <w:r w:rsidRPr="00430019">
        <w:rPr>
          <w:rFonts w:ascii="Cambria" w:hAnsi="Cambria"/>
          <w:noProof/>
          <w:sz w:val="22"/>
        </w:rPr>
        <w:t xml:space="preserve">, </w:t>
      </w:r>
      <w:r w:rsidRPr="00430019">
        <w:rPr>
          <w:rFonts w:ascii="Cambria" w:hAnsi="Cambria"/>
          <w:b/>
          <w:bCs/>
          <w:noProof/>
          <w:sz w:val="22"/>
        </w:rPr>
        <w:t>Fairlie WD</w:t>
      </w:r>
      <w:r w:rsidRPr="00430019">
        <w:rPr>
          <w:rFonts w:ascii="Cambria" w:hAnsi="Cambria"/>
          <w:noProof/>
          <w:sz w:val="22"/>
        </w:rPr>
        <w:t xml:space="preserve">, </w:t>
      </w:r>
      <w:r w:rsidRPr="00430019">
        <w:rPr>
          <w:rFonts w:ascii="Cambria" w:hAnsi="Cambria"/>
          <w:b/>
          <w:bCs/>
          <w:noProof/>
          <w:sz w:val="22"/>
        </w:rPr>
        <w:t>Fan C</w:t>
      </w:r>
      <w:r w:rsidRPr="00430019">
        <w:rPr>
          <w:rFonts w:ascii="Cambria" w:hAnsi="Cambria"/>
          <w:noProof/>
          <w:sz w:val="22"/>
        </w:rPr>
        <w:t xml:space="preserve">, </w:t>
      </w:r>
      <w:r w:rsidRPr="00430019">
        <w:rPr>
          <w:rFonts w:ascii="Cambria" w:hAnsi="Cambria"/>
          <w:b/>
          <w:bCs/>
          <w:noProof/>
          <w:sz w:val="22"/>
        </w:rPr>
        <w:t>Fan D</w:t>
      </w:r>
      <w:r w:rsidRPr="00430019">
        <w:rPr>
          <w:rFonts w:ascii="Cambria" w:hAnsi="Cambria"/>
          <w:noProof/>
          <w:sz w:val="22"/>
        </w:rPr>
        <w:t xml:space="preserve">, </w:t>
      </w:r>
      <w:r w:rsidRPr="00430019">
        <w:rPr>
          <w:rFonts w:ascii="Cambria" w:hAnsi="Cambria"/>
          <w:b/>
          <w:bCs/>
          <w:noProof/>
          <w:sz w:val="22"/>
        </w:rPr>
        <w:t>Fan J</w:t>
      </w:r>
      <w:r w:rsidRPr="00430019">
        <w:rPr>
          <w:rFonts w:ascii="Cambria" w:hAnsi="Cambria"/>
          <w:noProof/>
          <w:sz w:val="22"/>
        </w:rPr>
        <w:t xml:space="preserve">, </w:t>
      </w:r>
      <w:r w:rsidRPr="00430019">
        <w:rPr>
          <w:rFonts w:ascii="Cambria" w:hAnsi="Cambria"/>
          <w:b/>
          <w:bCs/>
          <w:noProof/>
          <w:sz w:val="22"/>
        </w:rPr>
        <w:t>Fang S</w:t>
      </w:r>
      <w:r w:rsidRPr="00430019">
        <w:rPr>
          <w:rFonts w:ascii="Cambria" w:hAnsi="Cambria"/>
          <w:noProof/>
          <w:sz w:val="22"/>
        </w:rPr>
        <w:t xml:space="preserve">, </w:t>
      </w:r>
      <w:r w:rsidRPr="00430019">
        <w:rPr>
          <w:rFonts w:ascii="Cambria" w:hAnsi="Cambria"/>
          <w:b/>
          <w:bCs/>
          <w:noProof/>
          <w:sz w:val="22"/>
        </w:rPr>
        <w:t>Fanto M</w:t>
      </w:r>
      <w:r w:rsidRPr="00430019">
        <w:rPr>
          <w:rFonts w:ascii="Cambria" w:hAnsi="Cambria"/>
          <w:noProof/>
          <w:sz w:val="22"/>
        </w:rPr>
        <w:t xml:space="preserve">, </w:t>
      </w:r>
      <w:r w:rsidRPr="00430019">
        <w:rPr>
          <w:rFonts w:ascii="Cambria" w:hAnsi="Cambria"/>
          <w:b/>
          <w:bCs/>
          <w:noProof/>
          <w:sz w:val="22"/>
        </w:rPr>
        <w:t>Fanzani A</w:t>
      </w:r>
      <w:r w:rsidRPr="00430019">
        <w:rPr>
          <w:rFonts w:ascii="Cambria" w:hAnsi="Cambria"/>
          <w:noProof/>
          <w:sz w:val="22"/>
        </w:rPr>
        <w:t xml:space="preserve">, </w:t>
      </w:r>
      <w:r w:rsidRPr="00430019">
        <w:rPr>
          <w:rFonts w:ascii="Cambria" w:hAnsi="Cambria"/>
          <w:b/>
          <w:bCs/>
          <w:noProof/>
          <w:sz w:val="22"/>
        </w:rPr>
        <w:t>Farkas T</w:t>
      </w:r>
      <w:r w:rsidRPr="00430019">
        <w:rPr>
          <w:rFonts w:ascii="Cambria" w:hAnsi="Cambria"/>
          <w:noProof/>
          <w:sz w:val="22"/>
        </w:rPr>
        <w:t xml:space="preserve">, </w:t>
      </w:r>
      <w:r w:rsidRPr="00430019">
        <w:rPr>
          <w:rFonts w:ascii="Cambria" w:hAnsi="Cambria"/>
          <w:b/>
          <w:bCs/>
          <w:noProof/>
          <w:sz w:val="22"/>
        </w:rPr>
        <w:t>Faure M</w:t>
      </w:r>
      <w:r w:rsidRPr="00430019">
        <w:rPr>
          <w:rFonts w:ascii="Cambria" w:hAnsi="Cambria"/>
          <w:noProof/>
          <w:sz w:val="22"/>
        </w:rPr>
        <w:t xml:space="preserve">, </w:t>
      </w:r>
      <w:r w:rsidRPr="00430019">
        <w:rPr>
          <w:rFonts w:ascii="Cambria" w:hAnsi="Cambria"/>
          <w:b/>
          <w:bCs/>
          <w:noProof/>
          <w:sz w:val="22"/>
        </w:rPr>
        <w:t>Favier FB</w:t>
      </w:r>
      <w:r w:rsidRPr="00430019">
        <w:rPr>
          <w:rFonts w:ascii="Cambria" w:hAnsi="Cambria"/>
          <w:noProof/>
          <w:sz w:val="22"/>
        </w:rPr>
        <w:t xml:space="preserve">, </w:t>
      </w:r>
      <w:r w:rsidRPr="00430019">
        <w:rPr>
          <w:rFonts w:ascii="Cambria" w:hAnsi="Cambria"/>
          <w:b/>
          <w:bCs/>
          <w:noProof/>
          <w:sz w:val="22"/>
        </w:rPr>
        <w:t>Fearnhead H</w:t>
      </w:r>
      <w:r w:rsidRPr="00430019">
        <w:rPr>
          <w:rFonts w:ascii="Cambria" w:hAnsi="Cambria"/>
          <w:noProof/>
          <w:sz w:val="22"/>
        </w:rPr>
        <w:t xml:space="preserve">, </w:t>
      </w:r>
      <w:r w:rsidRPr="00430019">
        <w:rPr>
          <w:rFonts w:ascii="Cambria" w:hAnsi="Cambria"/>
          <w:b/>
          <w:bCs/>
          <w:noProof/>
          <w:sz w:val="22"/>
        </w:rPr>
        <w:t>Federici M</w:t>
      </w:r>
      <w:r w:rsidRPr="00430019">
        <w:rPr>
          <w:rFonts w:ascii="Cambria" w:hAnsi="Cambria"/>
          <w:noProof/>
          <w:sz w:val="22"/>
        </w:rPr>
        <w:t xml:space="preserve">, </w:t>
      </w:r>
      <w:r w:rsidRPr="00430019">
        <w:rPr>
          <w:rFonts w:ascii="Cambria" w:hAnsi="Cambria"/>
          <w:b/>
          <w:bCs/>
          <w:noProof/>
          <w:sz w:val="22"/>
        </w:rPr>
        <w:t>Fei E</w:t>
      </w:r>
      <w:r w:rsidRPr="00430019">
        <w:rPr>
          <w:rFonts w:ascii="Cambria" w:hAnsi="Cambria"/>
          <w:noProof/>
          <w:sz w:val="22"/>
        </w:rPr>
        <w:t xml:space="preserve">, </w:t>
      </w:r>
      <w:r w:rsidRPr="00430019">
        <w:rPr>
          <w:rFonts w:ascii="Cambria" w:hAnsi="Cambria"/>
          <w:b/>
          <w:bCs/>
          <w:noProof/>
          <w:sz w:val="22"/>
        </w:rPr>
        <w:t>Felizardo TC</w:t>
      </w:r>
      <w:r w:rsidRPr="00430019">
        <w:rPr>
          <w:rFonts w:ascii="Cambria" w:hAnsi="Cambria"/>
          <w:noProof/>
          <w:sz w:val="22"/>
        </w:rPr>
        <w:t xml:space="preserve">, </w:t>
      </w:r>
      <w:r w:rsidRPr="00430019">
        <w:rPr>
          <w:rFonts w:ascii="Cambria" w:hAnsi="Cambria"/>
          <w:b/>
          <w:bCs/>
          <w:noProof/>
          <w:sz w:val="22"/>
        </w:rPr>
        <w:t>Feng H</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Ferguson TA</w:t>
      </w:r>
      <w:r w:rsidRPr="00430019">
        <w:rPr>
          <w:rFonts w:ascii="Cambria" w:hAnsi="Cambria"/>
          <w:noProof/>
          <w:sz w:val="22"/>
        </w:rPr>
        <w:t xml:space="preserve">, </w:t>
      </w:r>
      <w:r w:rsidRPr="00430019">
        <w:rPr>
          <w:rFonts w:ascii="Cambria" w:hAnsi="Cambria"/>
          <w:b/>
          <w:bCs/>
          <w:noProof/>
          <w:sz w:val="22"/>
        </w:rPr>
        <w:t>Fernández ÁF</w:t>
      </w:r>
      <w:r w:rsidRPr="00430019">
        <w:rPr>
          <w:rFonts w:ascii="Cambria" w:hAnsi="Cambria"/>
          <w:noProof/>
          <w:sz w:val="22"/>
        </w:rPr>
        <w:t xml:space="preserve">, </w:t>
      </w:r>
      <w:r w:rsidRPr="00430019">
        <w:rPr>
          <w:rFonts w:ascii="Cambria" w:hAnsi="Cambria"/>
          <w:b/>
          <w:bCs/>
          <w:noProof/>
          <w:sz w:val="22"/>
        </w:rPr>
        <w:t>Fernandez-Barrena MG</w:t>
      </w:r>
      <w:r w:rsidRPr="00430019">
        <w:rPr>
          <w:rFonts w:ascii="Cambria" w:hAnsi="Cambria"/>
          <w:noProof/>
          <w:sz w:val="22"/>
        </w:rPr>
        <w:t xml:space="preserve">, </w:t>
      </w:r>
      <w:r w:rsidRPr="00430019">
        <w:rPr>
          <w:rFonts w:ascii="Cambria" w:hAnsi="Cambria"/>
          <w:b/>
          <w:bCs/>
          <w:noProof/>
          <w:sz w:val="22"/>
        </w:rPr>
        <w:t>Fernandez-Checa JC</w:t>
      </w:r>
      <w:r w:rsidRPr="00430019">
        <w:rPr>
          <w:rFonts w:ascii="Cambria" w:hAnsi="Cambria"/>
          <w:noProof/>
          <w:sz w:val="22"/>
        </w:rPr>
        <w:t xml:space="preserve">, </w:t>
      </w:r>
      <w:r w:rsidRPr="00430019">
        <w:rPr>
          <w:rFonts w:ascii="Cambria" w:hAnsi="Cambria"/>
          <w:b/>
          <w:bCs/>
          <w:noProof/>
          <w:sz w:val="22"/>
        </w:rPr>
        <w:t>Fernández-López A</w:t>
      </w:r>
      <w:r w:rsidRPr="00430019">
        <w:rPr>
          <w:rFonts w:ascii="Cambria" w:hAnsi="Cambria"/>
          <w:noProof/>
          <w:sz w:val="22"/>
        </w:rPr>
        <w:t xml:space="preserve">, </w:t>
      </w:r>
      <w:r w:rsidRPr="00430019">
        <w:rPr>
          <w:rFonts w:ascii="Cambria" w:hAnsi="Cambria"/>
          <w:b/>
          <w:bCs/>
          <w:noProof/>
          <w:sz w:val="22"/>
        </w:rPr>
        <w:t>Fernandez-Zapico ME</w:t>
      </w:r>
      <w:r w:rsidRPr="00430019">
        <w:rPr>
          <w:rFonts w:ascii="Cambria" w:hAnsi="Cambria"/>
          <w:noProof/>
          <w:sz w:val="22"/>
        </w:rPr>
        <w:t xml:space="preserve">, </w:t>
      </w:r>
      <w:r w:rsidRPr="00430019">
        <w:rPr>
          <w:rFonts w:ascii="Cambria" w:hAnsi="Cambria"/>
          <w:b/>
          <w:bCs/>
          <w:noProof/>
          <w:sz w:val="22"/>
        </w:rPr>
        <w:t>Feron O</w:t>
      </w:r>
      <w:r w:rsidRPr="00430019">
        <w:rPr>
          <w:rFonts w:ascii="Cambria" w:hAnsi="Cambria"/>
          <w:noProof/>
          <w:sz w:val="22"/>
        </w:rPr>
        <w:t xml:space="preserve">, </w:t>
      </w:r>
      <w:r w:rsidRPr="00430019">
        <w:rPr>
          <w:rFonts w:ascii="Cambria" w:hAnsi="Cambria"/>
          <w:b/>
          <w:bCs/>
          <w:noProof/>
          <w:sz w:val="22"/>
        </w:rPr>
        <w:t>Ferraro E</w:t>
      </w:r>
      <w:r w:rsidRPr="00430019">
        <w:rPr>
          <w:rFonts w:ascii="Cambria" w:hAnsi="Cambria"/>
          <w:noProof/>
          <w:sz w:val="22"/>
        </w:rPr>
        <w:t xml:space="preserve">, </w:t>
      </w:r>
      <w:r w:rsidRPr="00430019">
        <w:rPr>
          <w:rFonts w:ascii="Cambria" w:hAnsi="Cambria"/>
          <w:b/>
          <w:bCs/>
          <w:noProof/>
          <w:sz w:val="22"/>
        </w:rPr>
        <w:t>Ferreira-Halder CV</w:t>
      </w:r>
      <w:r w:rsidRPr="00430019">
        <w:rPr>
          <w:rFonts w:ascii="Cambria" w:hAnsi="Cambria"/>
          <w:noProof/>
          <w:sz w:val="22"/>
        </w:rPr>
        <w:t xml:space="preserve">, </w:t>
      </w:r>
      <w:r w:rsidRPr="00430019">
        <w:rPr>
          <w:rFonts w:ascii="Cambria" w:hAnsi="Cambria"/>
          <w:b/>
          <w:bCs/>
          <w:noProof/>
          <w:sz w:val="22"/>
        </w:rPr>
        <w:t>Fesus L</w:t>
      </w:r>
      <w:r w:rsidRPr="00430019">
        <w:rPr>
          <w:rFonts w:ascii="Cambria" w:hAnsi="Cambria"/>
          <w:noProof/>
          <w:sz w:val="22"/>
        </w:rPr>
        <w:t xml:space="preserve">, </w:t>
      </w:r>
      <w:r w:rsidRPr="00430019">
        <w:rPr>
          <w:rFonts w:ascii="Cambria" w:hAnsi="Cambria"/>
          <w:b/>
          <w:bCs/>
          <w:noProof/>
          <w:sz w:val="22"/>
        </w:rPr>
        <w:t>Feuer R</w:t>
      </w:r>
      <w:r w:rsidRPr="00430019">
        <w:rPr>
          <w:rFonts w:ascii="Cambria" w:hAnsi="Cambria"/>
          <w:noProof/>
          <w:sz w:val="22"/>
        </w:rPr>
        <w:t xml:space="preserve">, </w:t>
      </w:r>
      <w:r w:rsidRPr="00430019">
        <w:rPr>
          <w:rFonts w:ascii="Cambria" w:hAnsi="Cambria"/>
          <w:b/>
          <w:bCs/>
          <w:noProof/>
          <w:sz w:val="22"/>
        </w:rPr>
        <w:t>Fiesel FC</w:t>
      </w:r>
      <w:r w:rsidRPr="00430019">
        <w:rPr>
          <w:rFonts w:ascii="Cambria" w:hAnsi="Cambria"/>
          <w:noProof/>
          <w:sz w:val="22"/>
        </w:rPr>
        <w:t xml:space="preserve">, </w:t>
      </w:r>
      <w:r w:rsidRPr="00430019">
        <w:rPr>
          <w:rFonts w:ascii="Cambria" w:hAnsi="Cambria"/>
          <w:b/>
          <w:bCs/>
          <w:noProof/>
          <w:sz w:val="22"/>
        </w:rPr>
        <w:t>Filippi-Chiela EC</w:t>
      </w:r>
      <w:r w:rsidRPr="00430019">
        <w:rPr>
          <w:rFonts w:ascii="Cambria" w:hAnsi="Cambria"/>
          <w:noProof/>
          <w:sz w:val="22"/>
        </w:rPr>
        <w:t xml:space="preserve">, </w:t>
      </w:r>
      <w:r w:rsidRPr="00430019">
        <w:rPr>
          <w:rFonts w:ascii="Cambria" w:hAnsi="Cambria"/>
          <w:b/>
          <w:bCs/>
          <w:noProof/>
          <w:sz w:val="22"/>
        </w:rPr>
        <w:t>Filomeni G</w:t>
      </w:r>
      <w:r w:rsidRPr="00430019">
        <w:rPr>
          <w:rFonts w:ascii="Cambria" w:hAnsi="Cambria"/>
          <w:noProof/>
          <w:sz w:val="22"/>
        </w:rPr>
        <w:t xml:space="preserve">, </w:t>
      </w:r>
      <w:r w:rsidRPr="00430019">
        <w:rPr>
          <w:rFonts w:ascii="Cambria" w:hAnsi="Cambria"/>
          <w:b/>
          <w:bCs/>
          <w:noProof/>
          <w:sz w:val="22"/>
        </w:rPr>
        <w:t>Fimia GM</w:t>
      </w:r>
      <w:r w:rsidRPr="00430019">
        <w:rPr>
          <w:rFonts w:ascii="Cambria" w:hAnsi="Cambria"/>
          <w:noProof/>
          <w:sz w:val="22"/>
        </w:rPr>
        <w:t xml:space="preserve">, </w:t>
      </w:r>
      <w:r w:rsidRPr="00430019">
        <w:rPr>
          <w:rFonts w:ascii="Cambria" w:hAnsi="Cambria"/>
          <w:b/>
          <w:bCs/>
          <w:noProof/>
          <w:sz w:val="22"/>
        </w:rPr>
        <w:t>Fingert JH</w:t>
      </w:r>
      <w:r w:rsidRPr="00430019">
        <w:rPr>
          <w:rFonts w:ascii="Cambria" w:hAnsi="Cambria"/>
          <w:noProof/>
          <w:sz w:val="22"/>
        </w:rPr>
        <w:t xml:space="preserve">, </w:t>
      </w:r>
      <w:r w:rsidRPr="00430019">
        <w:rPr>
          <w:rFonts w:ascii="Cambria" w:hAnsi="Cambria"/>
          <w:b/>
          <w:bCs/>
          <w:noProof/>
          <w:sz w:val="22"/>
        </w:rPr>
        <w:t>Finkbeiner S</w:t>
      </w:r>
      <w:r w:rsidRPr="00430019">
        <w:rPr>
          <w:rFonts w:ascii="Cambria" w:hAnsi="Cambria"/>
          <w:noProof/>
          <w:sz w:val="22"/>
        </w:rPr>
        <w:t xml:space="preserve">, </w:t>
      </w:r>
      <w:r w:rsidRPr="00430019">
        <w:rPr>
          <w:rFonts w:ascii="Cambria" w:hAnsi="Cambria"/>
          <w:b/>
          <w:bCs/>
          <w:noProof/>
          <w:sz w:val="22"/>
        </w:rPr>
        <w:t>Finkel T</w:t>
      </w:r>
      <w:r w:rsidRPr="00430019">
        <w:rPr>
          <w:rFonts w:ascii="Cambria" w:hAnsi="Cambria"/>
          <w:noProof/>
          <w:sz w:val="22"/>
        </w:rPr>
        <w:t xml:space="preserve">, </w:t>
      </w:r>
      <w:r w:rsidRPr="00430019">
        <w:rPr>
          <w:rFonts w:ascii="Cambria" w:hAnsi="Cambria"/>
          <w:b/>
          <w:bCs/>
          <w:noProof/>
          <w:sz w:val="22"/>
        </w:rPr>
        <w:t>Fiorito F</w:t>
      </w:r>
      <w:r w:rsidRPr="00430019">
        <w:rPr>
          <w:rFonts w:ascii="Cambria" w:hAnsi="Cambria"/>
          <w:noProof/>
          <w:sz w:val="22"/>
        </w:rPr>
        <w:t xml:space="preserve">, </w:t>
      </w:r>
      <w:r w:rsidRPr="00430019">
        <w:rPr>
          <w:rFonts w:ascii="Cambria" w:hAnsi="Cambria"/>
          <w:b/>
          <w:bCs/>
          <w:noProof/>
          <w:sz w:val="22"/>
        </w:rPr>
        <w:t>Fisher PB</w:t>
      </w:r>
      <w:r w:rsidRPr="00430019">
        <w:rPr>
          <w:rFonts w:ascii="Cambria" w:hAnsi="Cambria"/>
          <w:noProof/>
          <w:sz w:val="22"/>
        </w:rPr>
        <w:t xml:space="preserve">, </w:t>
      </w:r>
      <w:r w:rsidRPr="00430019">
        <w:rPr>
          <w:rFonts w:ascii="Cambria" w:hAnsi="Cambria"/>
          <w:b/>
          <w:bCs/>
          <w:noProof/>
          <w:sz w:val="22"/>
        </w:rPr>
        <w:t>Flajolet M</w:t>
      </w:r>
      <w:r w:rsidRPr="00430019">
        <w:rPr>
          <w:rFonts w:ascii="Cambria" w:hAnsi="Cambria"/>
          <w:noProof/>
          <w:sz w:val="22"/>
        </w:rPr>
        <w:t xml:space="preserve">, </w:t>
      </w:r>
      <w:r w:rsidRPr="00430019">
        <w:rPr>
          <w:rFonts w:ascii="Cambria" w:hAnsi="Cambria"/>
          <w:b/>
          <w:bCs/>
          <w:noProof/>
          <w:sz w:val="22"/>
        </w:rPr>
        <w:t>Flamigni F</w:t>
      </w:r>
      <w:r w:rsidRPr="00430019">
        <w:rPr>
          <w:rFonts w:ascii="Cambria" w:hAnsi="Cambria"/>
          <w:noProof/>
          <w:sz w:val="22"/>
        </w:rPr>
        <w:t xml:space="preserve">, </w:t>
      </w:r>
      <w:r w:rsidRPr="00430019">
        <w:rPr>
          <w:rFonts w:ascii="Cambria" w:hAnsi="Cambria"/>
          <w:b/>
          <w:bCs/>
          <w:noProof/>
          <w:sz w:val="22"/>
        </w:rPr>
        <w:t>Florey O</w:t>
      </w:r>
      <w:r w:rsidRPr="00430019">
        <w:rPr>
          <w:rFonts w:ascii="Cambria" w:hAnsi="Cambria"/>
          <w:noProof/>
          <w:sz w:val="22"/>
        </w:rPr>
        <w:t xml:space="preserve">, </w:t>
      </w:r>
      <w:r w:rsidRPr="00430019">
        <w:rPr>
          <w:rFonts w:ascii="Cambria" w:hAnsi="Cambria"/>
          <w:b/>
          <w:bCs/>
          <w:noProof/>
          <w:sz w:val="22"/>
        </w:rPr>
        <w:t>Florio S</w:t>
      </w:r>
      <w:r w:rsidRPr="00430019">
        <w:rPr>
          <w:rFonts w:ascii="Cambria" w:hAnsi="Cambria"/>
          <w:noProof/>
          <w:sz w:val="22"/>
        </w:rPr>
        <w:t xml:space="preserve">, </w:t>
      </w:r>
      <w:r w:rsidRPr="00430019">
        <w:rPr>
          <w:rFonts w:ascii="Cambria" w:hAnsi="Cambria"/>
          <w:b/>
          <w:bCs/>
          <w:noProof/>
          <w:sz w:val="22"/>
        </w:rPr>
        <w:t>Floto RA</w:t>
      </w:r>
      <w:r w:rsidRPr="00430019">
        <w:rPr>
          <w:rFonts w:ascii="Cambria" w:hAnsi="Cambria"/>
          <w:noProof/>
          <w:sz w:val="22"/>
        </w:rPr>
        <w:t xml:space="preserve">, </w:t>
      </w:r>
      <w:r w:rsidRPr="00430019">
        <w:rPr>
          <w:rFonts w:ascii="Cambria" w:hAnsi="Cambria"/>
          <w:b/>
          <w:bCs/>
          <w:noProof/>
          <w:sz w:val="22"/>
        </w:rPr>
        <w:t>Folini M</w:t>
      </w:r>
      <w:r w:rsidRPr="00430019">
        <w:rPr>
          <w:rFonts w:ascii="Cambria" w:hAnsi="Cambria"/>
          <w:noProof/>
          <w:sz w:val="22"/>
        </w:rPr>
        <w:t xml:space="preserve">, </w:t>
      </w:r>
      <w:r w:rsidRPr="00430019">
        <w:rPr>
          <w:rFonts w:ascii="Cambria" w:hAnsi="Cambria"/>
          <w:b/>
          <w:bCs/>
          <w:noProof/>
          <w:sz w:val="22"/>
        </w:rPr>
        <w:t>Follo C</w:t>
      </w:r>
      <w:r w:rsidRPr="00430019">
        <w:rPr>
          <w:rFonts w:ascii="Cambria" w:hAnsi="Cambria"/>
          <w:noProof/>
          <w:sz w:val="22"/>
        </w:rPr>
        <w:t xml:space="preserve">, </w:t>
      </w:r>
      <w:r w:rsidRPr="00430019">
        <w:rPr>
          <w:rFonts w:ascii="Cambria" w:hAnsi="Cambria"/>
          <w:b/>
          <w:bCs/>
          <w:noProof/>
          <w:sz w:val="22"/>
        </w:rPr>
        <w:t>Fon EA</w:t>
      </w:r>
      <w:r w:rsidRPr="00430019">
        <w:rPr>
          <w:rFonts w:ascii="Cambria" w:hAnsi="Cambria"/>
          <w:noProof/>
          <w:sz w:val="22"/>
        </w:rPr>
        <w:t xml:space="preserve">, </w:t>
      </w:r>
      <w:r w:rsidRPr="00430019">
        <w:rPr>
          <w:rFonts w:ascii="Cambria" w:hAnsi="Cambria"/>
          <w:b/>
          <w:bCs/>
          <w:noProof/>
          <w:sz w:val="22"/>
        </w:rPr>
        <w:t>Fornai F</w:t>
      </w:r>
      <w:r w:rsidRPr="00430019">
        <w:rPr>
          <w:rFonts w:ascii="Cambria" w:hAnsi="Cambria"/>
          <w:noProof/>
          <w:sz w:val="22"/>
        </w:rPr>
        <w:t xml:space="preserve">, </w:t>
      </w:r>
      <w:r w:rsidRPr="00430019">
        <w:rPr>
          <w:rFonts w:ascii="Cambria" w:hAnsi="Cambria"/>
          <w:b/>
          <w:bCs/>
          <w:noProof/>
          <w:sz w:val="22"/>
        </w:rPr>
        <w:t>Fortunato F</w:t>
      </w:r>
      <w:r w:rsidRPr="00430019">
        <w:rPr>
          <w:rFonts w:ascii="Cambria" w:hAnsi="Cambria"/>
          <w:noProof/>
          <w:sz w:val="22"/>
        </w:rPr>
        <w:t xml:space="preserve">, </w:t>
      </w:r>
      <w:r w:rsidRPr="00430019">
        <w:rPr>
          <w:rFonts w:ascii="Cambria" w:hAnsi="Cambria"/>
          <w:b/>
          <w:bCs/>
          <w:noProof/>
          <w:sz w:val="22"/>
        </w:rPr>
        <w:t>Fraldi A</w:t>
      </w:r>
      <w:r w:rsidRPr="00430019">
        <w:rPr>
          <w:rFonts w:ascii="Cambria" w:hAnsi="Cambria"/>
          <w:noProof/>
          <w:sz w:val="22"/>
        </w:rPr>
        <w:t xml:space="preserve">, </w:t>
      </w:r>
      <w:r w:rsidRPr="00430019">
        <w:rPr>
          <w:rFonts w:ascii="Cambria" w:hAnsi="Cambria"/>
          <w:b/>
          <w:bCs/>
          <w:noProof/>
          <w:sz w:val="22"/>
        </w:rPr>
        <w:t>Franco R</w:t>
      </w:r>
      <w:r w:rsidRPr="00430019">
        <w:rPr>
          <w:rFonts w:ascii="Cambria" w:hAnsi="Cambria"/>
          <w:noProof/>
          <w:sz w:val="22"/>
        </w:rPr>
        <w:t xml:space="preserve">, </w:t>
      </w:r>
      <w:r w:rsidRPr="00430019">
        <w:rPr>
          <w:rFonts w:ascii="Cambria" w:hAnsi="Cambria"/>
          <w:b/>
          <w:bCs/>
          <w:noProof/>
          <w:sz w:val="22"/>
        </w:rPr>
        <w:t>Francois A</w:t>
      </w:r>
      <w:r w:rsidRPr="00430019">
        <w:rPr>
          <w:rFonts w:ascii="Cambria" w:hAnsi="Cambria"/>
          <w:noProof/>
          <w:sz w:val="22"/>
        </w:rPr>
        <w:t xml:space="preserve">, </w:t>
      </w:r>
      <w:r w:rsidRPr="00430019">
        <w:rPr>
          <w:rFonts w:ascii="Cambria" w:hAnsi="Cambria"/>
          <w:b/>
          <w:bCs/>
          <w:noProof/>
          <w:sz w:val="22"/>
        </w:rPr>
        <w:t>François A</w:t>
      </w:r>
      <w:r w:rsidRPr="00430019">
        <w:rPr>
          <w:rFonts w:ascii="Cambria" w:hAnsi="Cambria"/>
          <w:noProof/>
          <w:sz w:val="22"/>
        </w:rPr>
        <w:t xml:space="preserve">, </w:t>
      </w:r>
      <w:r w:rsidRPr="00430019">
        <w:rPr>
          <w:rFonts w:ascii="Cambria" w:hAnsi="Cambria"/>
          <w:b/>
          <w:bCs/>
          <w:noProof/>
          <w:sz w:val="22"/>
        </w:rPr>
        <w:t>Frankel LB</w:t>
      </w:r>
      <w:r w:rsidRPr="00430019">
        <w:rPr>
          <w:rFonts w:ascii="Cambria" w:hAnsi="Cambria"/>
          <w:noProof/>
          <w:sz w:val="22"/>
        </w:rPr>
        <w:t xml:space="preserve">, </w:t>
      </w:r>
      <w:r w:rsidRPr="00430019">
        <w:rPr>
          <w:rFonts w:ascii="Cambria" w:hAnsi="Cambria"/>
          <w:b/>
          <w:bCs/>
          <w:noProof/>
          <w:sz w:val="22"/>
        </w:rPr>
        <w:t>Fraser ID</w:t>
      </w:r>
      <w:r w:rsidRPr="00430019">
        <w:rPr>
          <w:rFonts w:ascii="Cambria" w:hAnsi="Cambria"/>
          <w:noProof/>
          <w:sz w:val="22"/>
        </w:rPr>
        <w:t xml:space="preserve">, </w:t>
      </w:r>
      <w:r w:rsidRPr="00430019">
        <w:rPr>
          <w:rFonts w:ascii="Cambria" w:hAnsi="Cambria"/>
          <w:b/>
          <w:bCs/>
          <w:noProof/>
          <w:sz w:val="22"/>
        </w:rPr>
        <w:t>Frey N</w:t>
      </w:r>
      <w:r w:rsidRPr="00430019">
        <w:rPr>
          <w:rFonts w:ascii="Cambria" w:hAnsi="Cambria"/>
          <w:noProof/>
          <w:sz w:val="22"/>
        </w:rPr>
        <w:t xml:space="preserve">, </w:t>
      </w:r>
      <w:r w:rsidRPr="00430019">
        <w:rPr>
          <w:rFonts w:ascii="Cambria" w:hAnsi="Cambria"/>
          <w:b/>
          <w:bCs/>
          <w:noProof/>
          <w:sz w:val="22"/>
        </w:rPr>
        <w:t>Freyssenet DG</w:t>
      </w:r>
      <w:r w:rsidRPr="00430019">
        <w:rPr>
          <w:rFonts w:ascii="Cambria" w:hAnsi="Cambria"/>
          <w:noProof/>
          <w:sz w:val="22"/>
        </w:rPr>
        <w:t xml:space="preserve">, </w:t>
      </w:r>
      <w:r w:rsidRPr="00430019">
        <w:rPr>
          <w:rFonts w:ascii="Cambria" w:hAnsi="Cambria"/>
          <w:b/>
          <w:bCs/>
          <w:noProof/>
          <w:sz w:val="22"/>
        </w:rPr>
        <w:t>Frezza C</w:t>
      </w:r>
      <w:r w:rsidRPr="00430019">
        <w:rPr>
          <w:rFonts w:ascii="Cambria" w:hAnsi="Cambria"/>
          <w:noProof/>
          <w:sz w:val="22"/>
        </w:rPr>
        <w:t xml:space="preserve">, </w:t>
      </w:r>
      <w:r w:rsidRPr="00430019">
        <w:rPr>
          <w:rFonts w:ascii="Cambria" w:hAnsi="Cambria"/>
          <w:b/>
          <w:bCs/>
          <w:noProof/>
          <w:sz w:val="22"/>
        </w:rPr>
        <w:t>Friedman SL</w:t>
      </w:r>
      <w:r w:rsidRPr="00430019">
        <w:rPr>
          <w:rFonts w:ascii="Cambria" w:hAnsi="Cambria"/>
          <w:noProof/>
          <w:sz w:val="22"/>
        </w:rPr>
        <w:t xml:space="preserve">, </w:t>
      </w:r>
      <w:r w:rsidRPr="00430019">
        <w:rPr>
          <w:rFonts w:ascii="Cambria" w:hAnsi="Cambria"/>
          <w:b/>
          <w:bCs/>
          <w:noProof/>
          <w:sz w:val="22"/>
        </w:rPr>
        <w:t>Frigo DE</w:t>
      </w:r>
      <w:r w:rsidRPr="00430019">
        <w:rPr>
          <w:rFonts w:ascii="Cambria" w:hAnsi="Cambria"/>
          <w:noProof/>
          <w:sz w:val="22"/>
        </w:rPr>
        <w:t xml:space="preserve">, </w:t>
      </w:r>
      <w:r w:rsidRPr="00430019">
        <w:rPr>
          <w:rFonts w:ascii="Cambria" w:hAnsi="Cambria"/>
          <w:b/>
          <w:bCs/>
          <w:noProof/>
          <w:sz w:val="22"/>
        </w:rPr>
        <w:t>Fu D</w:t>
      </w:r>
      <w:r w:rsidRPr="00430019">
        <w:rPr>
          <w:rFonts w:ascii="Cambria" w:hAnsi="Cambria"/>
          <w:noProof/>
          <w:sz w:val="22"/>
        </w:rPr>
        <w:t xml:space="preserve">, </w:t>
      </w:r>
      <w:r w:rsidRPr="00430019">
        <w:rPr>
          <w:rFonts w:ascii="Cambria" w:hAnsi="Cambria"/>
          <w:b/>
          <w:bCs/>
          <w:noProof/>
          <w:sz w:val="22"/>
        </w:rPr>
        <w:t>Fuentes JM</w:t>
      </w:r>
      <w:r w:rsidRPr="00430019">
        <w:rPr>
          <w:rFonts w:ascii="Cambria" w:hAnsi="Cambria"/>
          <w:noProof/>
          <w:sz w:val="22"/>
        </w:rPr>
        <w:t xml:space="preserve">, </w:t>
      </w:r>
      <w:r w:rsidRPr="00430019">
        <w:rPr>
          <w:rFonts w:ascii="Cambria" w:hAnsi="Cambria"/>
          <w:b/>
          <w:bCs/>
          <w:noProof/>
          <w:sz w:val="22"/>
        </w:rPr>
        <w:t>Fueyo J</w:t>
      </w:r>
      <w:r w:rsidRPr="00430019">
        <w:rPr>
          <w:rFonts w:ascii="Cambria" w:hAnsi="Cambria"/>
          <w:noProof/>
          <w:sz w:val="22"/>
        </w:rPr>
        <w:t xml:space="preserve">, </w:t>
      </w:r>
      <w:r w:rsidRPr="00430019">
        <w:rPr>
          <w:rFonts w:ascii="Cambria" w:hAnsi="Cambria"/>
          <w:b/>
          <w:bCs/>
          <w:noProof/>
          <w:sz w:val="22"/>
        </w:rPr>
        <w:t>Fujitani Y</w:t>
      </w:r>
      <w:r w:rsidRPr="00430019">
        <w:rPr>
          <w:rFonts w:ascii="Cambria" w:hAnsi="Cambria"/>
          <w:noProof/>
          <w:sz w:val="22"/>
        </w:rPr>
        <w:t xml:space="preserve">, </w:t>
      </w:r>
      <w:r w:rsidRPr="00430019">
        <w:rPr>
          <w:rFonts w:ascii="Cambria" w:hAnsi="Cambria"/>
          <w:b/>
          <w:bCs/>
          <w:noProof/>
          <w:sz w:val="22"/>
        </w:rPr>
        <w:t>Fujiwara Y</w:t>
      </w:r>
      <w:r w:rsidRPr="00430019">
        <w:rPr>
          <w:rFonts w:ascii="Cambria" w:hAnsi="Cambria"/>
          <w:noProof/>
          <w:sz w:val="22"/>
        </w:rPr>
        <w:t xml:space="preserve">, </w:t>
      </w:r>
      <w:r w:rsidRPr="00430019">
        <w:rPr>
          <w:rFonts w:ascii="Cambria" w:hAnsi="Cambria"/>
          <w:b/>
          <w:bCs/>
          <w:noProof/>
          <w:sz w:val="22"/>
        </w:rPr>
        <w:t>Fujiya M</w:t>
      </w:r>
      <w:r w:rsidRPr="00430019">
        <w:rPr>
          <w:rFonts w:ascii="Cambria" w:hAnsi="Cambria"/>
          <w:noProof/>
          <w:sz w:val="22"/>
        </w:rPr>
        <w:t xml:space="preserve">, </w:t>
      </w:r>
      <w:r w:rsidRPr="00430019">
        <w:rPr>
          <w:rFonts w:ascii="Cambria" w:hAnsi="Cambria"/>
          <w:b/>
          <w:bCs/>
          <w:noProof/>
          <w:sz w:val="22"/>
        </w:rPr>
        <w:t>Fukuda M</w:t>
      </w:r>
      <w:r w:rsidRPr="00430019">
        <w:rPr>
          <w:rFonts w:ascii="Cambria" w:hAnsi="Cambria"/>
          <w:noProof/>
          <w:sz w:val="22"/>
        </w:rPr>
        <w:t xml:space="preserve">, </w:t>
      </w:r>
      <w:r w:rsidRPr="00430019">
        <w:rPr>
          <w:rFonts w:ascii="Cambria" w:hAnsi="Cambria"/>
          <w:b/>
          <w:bCs/>
          <w:noProof/>
          <w:sz w:val="22"/>
        </w:rPr>
        <w:t>Fulda S</w:t>
      </w:r>
      <w:r w:rsidRPr="00430019">
        <w:rPr>
          <w:rFonts w:ascii="Cambria" w:hAnsi="Cambria"/>
          <w:noProof/>
          <w:sz w:val="22"/>
        </w:rPr>
        <w:t xml:space="preserve">, </w:t>
      </w:r>
      <w:r w:rsidRPr="00430019">
        <w:rPr>
          <w:rFonts w:ascii="Cambria" w:hAnsi="Cambria"/>
          <w:b/>
          <w:bCs/>
          <w:noProof/>
          <w:sz w:val="22"/>
        </w:rPr>
        <w:t>Fusco C</w:t>
      </w:r>
      <w:r w:rsidRPr="00430019">
        <w:rPr>
          <w:rFonts w:ascii="Cambria" w:hAnsi="Cambria"/>
          <w:noProof/>
          <w:sz w:val="22"/>
        </w:rPr>
        <w:t xml:space="preserve">, </w:t>
      </w:r>
      <w:r w:rsidRPr="00430019">
        <w:rPr>
          <w:rFonts w:ascii="Cambria" w:hAnsi="Cambria"/>
          <w:b/>
          <w:bCs/>
          <w:noProof/>
          <w:sz w:val="22"/>
        </w:rPr>
        <w:t>Gabryel B</w:t>
      </w:r>
      <w:r w:rsidRPr="00430019">
        <w:rPr>
          <w:rFonts w:ascii="Cambria" w:hAnsi="Cambria"/>
          <w:noProof/>
          <w:sz w:val="22"/>
        </w:rPr>
        <w:t xml:space="preserve">, </w:t>
      </w:r>
      <w:r w:rsidRPr="00430019">
        <w:rPr>
          <w:rFonts w:ascii="Cambria" w:hAnsi="Cambria"/>
          <w:b/>
          <w:bCs/>
          <w:noProof/>
          <w:sz w:val="22"/>
        </w:rPr>
        <w:t>Gaestel M</w:t>
      </w:r>
      <w:r w:rsidRPr="00430019">
        <w:rPr>
          <w:rFonts w:ascii="Cambria" w:hAnsi="Cambria"/>
          <w:noProof/>
          <w:sz w:val="22"/>
        </w:rPr>
        <w:t xml:space="preserve">, </w:t>
      </w:r>
      <w:r w:rsidRPr="00430019">
        <w:rPr>
          <w:rFonts w:ascii="Cambria" w:hAnsi="Cambria"/>
          <w:b/>
          <w:bCs/>
          <w:noProof/>
          <w:sz w:val="22"/>
        </w:rPr>
        <w:t>Gailly P</w:t>
      </w:r>
      <w:r w:rsidRPr="00430019">
        <w:rPr>
          <w:rFonts w:ascii="Cambria" w:hAnsi="Cambria"/>
          <w:noProof/>
          <w:sz w:val="22"/>
        </w:rPr>
        <w:t xml:space="preserve">, </w:t>
      </w:r>
      <w:r w:rsidRPr="00430019">
        <w:rPr>
          <w:rFonts w:ascii="Cambria" w:hAnsi="Cambria"/>
          <w:b/>
          <w:bCs/>
          <w:noProof/>
          <w:sz w:val="22"/>
        </w:rPr>
        <w:t>Gajewska M</w:t>
      </w:r>
      <w:r w:rsidRPr="00430019">
        <w:rPr>
          <w:rFonts w:ascii="Cambria" w:hAnsi="Cambria"/>
          <w:noProof/>
          <w:sz w:val="22"/>
        </w:rPr>
        <w:t xml:space="preserve">, </w:t>
      </w:r>
      <w:r w:rsidRPr="00430019">
        <w:rPr>
          <w:rFonts w:ascii="Cambria" w:hAnsi="Cambria"/>
          <w:b/>
          <w:bCs/>
          <w:noProof/>
          <w:sz w:val="22"/>
        </w:rPr>
        <w:t>Galadari S</w:t>
      </w:r>
      <w:r w:rsidRPr="00430019">
        <w:rPr>
          <w:rFonts w:ascii="Cambria" w:hAnsi="Cambria"/>
          <w:noProof/>
          <w:sz w:val="22"/>
        </w:rPr>
        <w:t xml:space="preserve">, </w:t>
      </w:r>
      <w:r w:rsidRPr="00430019">
        <w:rPr>
          <w:rFonts w:ascii="Cambria" w:hAnsi="Cambria"/>
          <w:b/>
          <w:bCs/>
          <w:noProof/>
          <w:sz w:val="22"/>
        </w:rPr>
        <w:t>Galili G</w:t>
      </w:r>
      <w:r w:rsidRPr="00430019">
        <w:rPr>
          <w:rFonts w:ascii="Cambria" w:hAnsi="Cambria"/>
          <w:noProof/>
          <w:sz w:val="22"/>
        </w:rPr>
        <w:t xml:space="preserve">, </w:t>
      </w:r>
      <w:r w:rsidRPr="00430019">
        <w:rPr>
          <w:rFonts w:ascii="Cambria" w:hAnsi="Cambria"/>
          <w:b/>
          <w:bCs/>
          <w:noProof/>
          <w:sz w:val="22"/>
        </w:rPr>
        <w:lastRenderedPageBreak/>
        <w:t>Galindo I</w:t>
      </w:r>
      <w:r w:rsidRPr="00430019">
        <w:rPr>
          <w:rFonts w:ascii="Cambria" w:hAnsi="Cambria"/>
          <w:noProof/>
          <w:sz w:val="22"/>
        </w:rPr>
        <w:t xml:space="preserve">, </w:t>
      </w:r>
      <w:r w:rsidRPr="00430019">
        <w:rPr>
          <w:rFonts w:ascii="Cambria" w:hAnsi="Cambria"/>
          <w:b/>
          <w:bCs/>
          <w:noProof/>
          <w:sz w:val="22"/>
        </w:rPr>
        <w:t>Galindo MF</w:t>
      </w:r>
      <w:r w:rsidRPr="00430019">
        <w:rPr>
          <w:rFonts w:ascii="Cambria" w:hAnsi="Cambria"/>
          <w:noProof/>
          <w:sz w:val="22"/>
        </w:rPr>
        <w:t xml:space="preserve">, </w:t>
      </w:r>
      <w:r w:rsidRPr="00430019">
        <w:rPr>
          <w:rFonts w:ascii="Cambria" w:hAnsi="Cambria"/>
          <w:b/>
          <w:bCs/>
          <w:noProof/>
          <w:sz w:val="22"/>
        </w:rPr>
        <w:t>Galliciotti G</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Galy V</w:t>
      </w:r>
      <w:r w:rsidRPr="00430019">
        <w:rPr>
          <w:rFonts w:ascii="Cambria" w:hAnsi="Cambria"/>
          <w:noProof/>
          <w:sz w:val="22"/>
        </w:rPr>
        <w:t xml:space="preserve">, </w:t>
      </w:r>
      <w:r w:rsidRPr="00430019">
        <w:rPr>
          <w:rFonts w:ascii="Cambria" w:hAnsi="Cambria"/>
          <w:b/>
          <w:bCs/>
          <w:noProof/>
          <w:sz w:val="22"/>
        </w:rPr>
        <w:t>Gammoh N</w:t>
      </w:r>
      <w:r w:rsidRPr="00430019">
        <w:rPr>
          <w:rFonts w:ascii="Cambria" w:hAnsi="Cambria"/>
          <w:noProof/>
          <w:sz w:val="22"/>
        </w:rPr>
        <w:t xml:space="preserve">, </w:t>
      </w:r>
      <w:r w:rsidRPr="00430019">
        <w:rPr>
          <w:rFonts w:ascii="Cambria" w:hAnsi="Cambria"/>
          <w:b/>
          <w:bCs/>
          <w:noProof/>
          <w:sz w:val="22"/>
        </w:rPr>
        <w:t>Gandy S</w:t>
      </w:r>
      <w:r w:rsidRPr="00430019">
        <w:rPr>
          <w:rFonts w:ascii="Cambria" w:hAnsi="Cambria"/>
          <w:noProof/>
          <w:sz w:val="22"/>
        </w:rPr>
        <w:t xml:space="preserve">, </w:t>
      </w:r>
      <w:r w:rsidRPr="00430019">
        <w:rPr>
          <w:rFonts w:ascii="Cambria" w:hAnsi="Cambria"/>
          <w:b/>
          <w:bCs/>
          <w:noProof/>
          <w:sz w:val="22"/>
        </w:rPr>
        <w:t>Ganesan AK</w:t>
      </w:r>
      <w:r w:rsidRPr="00430019">
        <w:rPr>
          <w:rFonts w:ascii="Cambria" w:hAnsi="Cambria"/>
          <w:noProof/>
          <w:sz w:val="22"/>
        </w:rPr>
        <w:t xml:space="preserve">, </w:t>
      </w:r>
      <w:r w:rsidRPr="00430019">
        <w:rPr>
          <w:rFonts w:ascii="Cambria" w:hAnsi="Cambria"/>
          <w:b/>
          <w:bCs/>
          <w:noProof/>
          <w:sz w:val="22"/>
        </w:rPr>
        <w:t>Ganesan S</w:t>
      </w:r>
      <w:r w:rsidRPr="00430019">
        <w:rPr>
          <w:rFonts w:ascii="Cambria" w:hAnsi="Cambria"/>
          <w:noProof/>
          <w:sz w:val="22"/>
        </w:rPr>
        <w:t xml:space="preserve">, </w:t>
      </w:r>
      <w:r w:rsidRPr="00430019">
        <w:rPr>
          <w:rFonts w:ascii="Cambria" w:hAnsi="Cambria"/>
          <w:b/>
          <w:bCs/>
          <w:noProof/>
          <w:sz w:val="22"/>
        </w:rPr>
        <w:t>Ganley IG</w:t>
      </w:r>
      <w:r w:rsidRPr="00430019">
        <w:rPr>
          <w:rFonts w:ascii="Cambria" w:hAnsi="Cambria"/>
          <w:noProof/>
          <w:sz w:val="22"/>
        </w:rPr>
        <w:t xml:space="preserve">, </w:t>
      </w:r>
      <w:r w:rsidRPr="00430019">
        <w:rPr>
          <w:rFonts w:ascii="Cambria" w:hAnsi="Cambria"/>
          <w:b/>
          <w:bCs/>
          <w:noProof/>
          <w:sz w:val="22"/>
        </w:rPr>
        <w:t>Gannagé M</w:t>
      </w:r>
      <w:r w:rsidRPr="00430019">
        <w:rPr>
          <w:rFonts w:ascii="Cambria" w:hAnsi="Cambria"/>
          <w:noProof/>
          <w:sz w:val="22"/>
        </w:rPr>
        <w:t xml:space="preserve">, </w:t>
      </w:r>
      <w:r w:rsidRPr="00430019">
        <w:rPr>
          <w:rFonts w:ascii="Cambria" w:hAnsi="Cambria"/>
          <w:b/>
          <w:bCs/>
          <w:noProof/>
          <w:sz w:val="22"/>
        </w:rPr>
        <w:t>Gao F-B</w:t>
      </w:r>
      <w:r w:rsidRPr="00430019">
        <w:rPr>
          <w:rFonts w:ascii="Cambria" w:hAnsi="Cambria"/>
          <w:noProof/>
          <w:sz w:val="22"/>
        </w:rPr>
        <w:t xml:space="preserve">, </w:t>
      </w:r>
      <w:r w:rsidRPr="00430019">
        <w:rPr>
          <w:rFonts w:ascii="Cambria" w:hAnsi="Cambria"/>
          <w:b/>
          <w:bCs/>
          <w:noProof/>
          <w:sz w:val="22"/>
        </w:rPr>
        <w:t>Gao F</w:t>
      </w:r>
      <w:r w:rsidRPr="00430019">
        <w:rPr>
          <w:rFonts w:ascii="Cambria" w:hAnsi="Cambria"/>
          <w:noProof/>
          <w:sz w:val="22"/>
        </w:rPr>
        <w:t xml:space="preserve">, </w:t>
      </w:r>
      <w:r w:rsidRPr="00430019">
        <w:rPr>
          <w:rFonts w:ascii="Cambria" w:hAnsi="Cambria"/>
          <w:b/>
          <w:bCs/>
          <w:noProof/>
          <w:sz w:val="22"/>
        </w:rPr>
        <w:t>Gao J-X</w:t>
      </w:r>
      <w:r w:rsidRPr="00430019">
        <w:rPr>
          <w:rFonts w:ascii="Cambria" w:hAnsi="Cambria"/>
          <w:noProof/>
          <w:sz w:val="22"/>
        </w:rPr>
        <w:t xml:space="preserve">, </w:t>
      </w:r>
      <w:r w:rsidRPr="00430019">
        <w:rPr>
          <w:rFonts w:ascii="Cambria" w:hAnsi="Cambria"/>
          <w:b/>
          <w:bCs/>
          <w:noProof/>
          <w:sz w:val="22"/>
        </w:rPr>
        <w:t>García Nannig L</w:t>
      </w:r>
      <w:r w:rsidRPr="00430019">
        <w:rPr>
          <w:rFonts w:ascii="Cambria" w:hAnsi="Cambria"/>
          <w:noProof/>
          <w:sz w:val="22"/>
        </w:rPr>
        <w:t xml:space="preserve">, </w:t>
      </w:r>
      <w:r w:rsidRPr="00430019">
        <w:rPr>
          <w:rFonts w:ascii="Cambria" w:hAnsi="Cambria"/>
          <w:b/>
          <w:bCs/>
          <w:noProof/>
          <w:sz w:val="22"/>
        </w:rPr>
        <w:t>García Véscovi E</w:t>
      </w:r>
      <w:r w:rsidRPr="00430019">
        <w:rPr>
          <w:rFonts w:ascii="Cambria" w:hAnsi="Cambria"/>
          <w:noProof/>
          <w:sz w:val="22"/>
        </w:rPr>
        <w:t xml:space="preserve">, </w:t>
      </w:r>
      <w:r w:rsidRPr="00430019">
        <w:rPr>
          <w:rFonts w:ascii="Cambria" w:hAnsi="Cambria"/>
          <w:b/>
          <w:bCs/>
          <w:noProof/>
          <w:sz w:val="22"/>
        </w:rPr>
        <w:t>Garcia-Macía M</w:t>
      </w:r>
      <w:r w:rsidRPr="00430019">
        <w:rPr>
          <w:rFonts w:ascii="Cambria" w:hAnsi="Cambria"/>
          <w:noProof/>
          <w:sz w:val="22"/>
        </w:rPr>
        <w:t xml:space="preserve">, </w:t>
      </w:r>
      <w:r w:rsidRPr="00430019">
        <w:rPr>
          <w:rFonts w:ascii="Cambria" w:hAnsi="Cambria"/>
          <w:b/>
          <w:bCs/>
          <w:noProof/>
          <w:sz w:val="22"/>
        </w:rPr>
        <w:t>Garcia-Ruiz C</w:t>
      </w:r>
      <w:r w:rsidRPr="00430019">
        <w:rPr>
          <w:rFonts w:ascii="Cambria" w:hAnsi="Cambria"/>
          <w:noProof/>
          <w:sz w:val="22"/>
        </w:rPr>
        <w:t xml:space="preserve">, </w:t>
      </w:r>
      <w:r w:rsidRPr="00430019">
        <w:rPr>
          <w:rFonts w:ascii="Cambria" w:hAnsi="Cambria"/>
          <w:b/>
          <w:bCs/>
          <w:noProof/>
          <w:sz w:val="22"/>
        </w:rPr>
        <w:t>Garg AD</w:t>
      </w:r>
      <w:r w:rsidRPr="00430019">
        <w:rPr>
          <w:rFonts w:ascii="Cambria" w:hAnsi="Cambria"/>
          <w:noProof/>
          <w:sz w:val="22"/>
        </w:rPr>
        <w:t xml:space="preserve">, </w:t>
      </w:r>
      <w:r w:rsidRPr="00430019">
        <w:rPr>
          <w:rFonts w:ascii="Cambria" w:hAnsi="Cambria"/>
          <w:b/>
          <w:bCs/>
          <w:noProof/>
          <w:sz w:val="22"/>
        </w:rPr>
        <w:t>Garg PK</w:t>
      </w:r>
      <w:r w:rsidRPr="00430019">
        <w:rPr>
          <w:rFonts w:ascii="Cambria" w:hAnsi="Cambria"/>
          <w:noProof/>
          <w:sz w:val="22"/>
        </w:rPr>
        <w:t xml:space="preserve">, </w:t>
      </w:r>
      <w:r w:rsidRPr="00430019">
        <w:rPr>
          <w:rFonts w:ascii="Cambria" w:hAnsi="Cambria"/>
          <w:b/>
          <w:bCs/>
          <w:noProof/>
          <w:sz w:val="22"/>
        </w:rPr>
        <w:t>Gargini R</w:t>
      </w:r>
      <w:r w:rsidRPr="00430019">
        <w:rPr>
          <w:rFonts w:ascii="Cambria" w:hAnsi="Cambria"/>
          <w:noProof/>
          <w:sz w:val="22"/>
        </w:rPr>
        <w:t xml:space="preserve">, </w:t>
      </w:r>
      <w:r w:rsidRPr="00430019">
        <w:rPr>
          <w:rFonts w:ascii="Cambria" w:hAnsi="Cambria"/>
          <w:b/>
          <w:bCs/>
          <w:noProof/>
          <w:sz w:val="22"/>
        </w:rPr>
        <w:t>Gassen NC</w:t>
      </w:r>
      <w:r w:rsidRPr="00430019">
        <w:rPr>
          <w:rFonts w:ascii="Cambria" w:hAnsi="Cambria"/>
          <w:noProof/>
          <w:sz w:val="22"/>
        </w:rPr>
        <w:t xml:space="preserve">, </w:t>
      </w:r>
      <w:r w:rsidRPr="00430019">
        <w:rPr>
          <w:rFonts w:ascii="Cambria" w:hAnsi="Cambria"/>
          <w:b/>
          <w:bCs/>
          <w:noProof/>
          <w:sz w:val="22"/>
        </w:rPr>
        <w:t>Gatica D</w:t>
      </w:r>
      <w:r w:rsidRPr="00430019">
        <w:rPr>
          <w:rFonts w:ascii="Cambria" w:hAnsi="Cambria"/>
          <w:noProof/>
          <w:sz w:val="22"/>
        </w:rPr>
        <w:t xml:space="preserve">, </w:t>
      </w:r>
      <w:r w:rsidRPr="00430019">
        <w:rPr>
          <w:rFonts w:ascii="Cambria" w:hAnsi="Cambria"/>
          <w:b/>
          <w:bCs/>
          <w:noProof/>
          <w:sz w:val="22"/>
        </w:rPr>
        <w:t>Gatti E</w:t>
      </w:r>
      <w:r w:rsidRPr="00430019">
        <w:rPr>
          <w:rFonts w:ascii="Cambria" w:hAnsi="Cambria"/>
          <w:noProof/>
          <w:sz w:val="22"/>
        </w:rPr>
        <w:t xml:space="preserve">, </w:t>
      </w:r>
      <w:r w:rsidRPr="00430019">
        <w:rPr>
          <w:rFonts w:ascii="Cambria" w:hAnsi="Cambria"/>
          <w:b/>
          <w:bCs/>
          <w:noProof/>
          <w:sz w:val="22"/>
        </w:rPr>
        <w:t>Gavard J</w:t>
      </w:r>
      <w:r w:rsidRPr="00430019">
        <w:rPr>
          <w:rFonts w:ascii="Cambria" w:hAnsi="Cambria"/>
          <w:noProof/>
          <w:sz w:val="22"/>
        </w:rPr>
        <w:t xml:space="preserve">, </w:t>
      </w:r>
      <w:r w:rsidRPr="00430019">
        <w:rPr>
          <w:rFonts w:ascii="Cambria" w:hAnsi="Cambria"/>
          <w:b/>
          <w:bCs/>
          <w:noProof/>
          <w:sz w:val="22"/>
        </w:rPr>
        <w:t>Gavathiotis E</w:t>
      </w:r>
      <w:r w:rsidRPr="00430019">
        <w:rPr>
          <w:rFonts w:ascii="Cambria" w:hAnsi="Cambria"/>
          <w:noProof/>
          <w:sz w:val="22"/>
        </w:rPr>
        <w:t xml:space="preserve">, </w:t>
      </w:r>
      <w:r w:rsidRPr="00430019">
        <w:rPr>
          <w:rFonts w:ascii="Cambria" w:hAnsi="Cambria"/>
          <w:b/>
          <w:bCs/>
          <w:noProof/>
          <w:sz w:val="22"/>
        </w:rPr>
        <w:t>Ge L</w:t>
      </w:r>
      <w:r w:rsidRPr="00430019">
        <w:rPr>
          <w:rFonts w:ascii="Cambria" w:hAnsi="Cambria"/>
          <w:noProof/>
          <w:sz w:val="22"/>
        </w:rPr>
        <w:t xml:space="preserve">, </w:t>
      </w:r>
      <w:r w:rsidRPr="00430019">
        <w:rPr>
          <w:rFonts w:ascii="Cambria" w:hAnsi="Cambria"/>
          <w:b/>
          <w:bCs/>
          <w:noProof/>
          <w:sz w:val="22"/>
        </w:rPr>
        <w:t>Ge P</w:t>
      </w:r>
      <w:r w:rsidRPr="00430019">
        <w:rPr>
          <w:rFonts w:ascii="Cambria" w:hAnsi="Cambria"/>
          <w:noProof/>
          <w:sz w:val="22"/>
        </w:rPr>
        <w:t xml:space="preserve">, </w:t>
      </w:r>
      <w:r w:rsidRPr="00430019">
        <w:rPr>
          <w:rFonts w:ascii="Cambria" w:hAnsi="Cambria"/>
          <w:b/>
          <w:bCs/>
          <w:noProof/>
          <w:sz w:val="22"/>
        </w:rPr>
        <w:t>Ge S</w:t>
      </w:r>
      <w:r w:rsidRPr="00430019">
        <w:rPr>
          <w:rFonts w:ascii="Cambria" w:hAnsi="Cambria"/>
          <w:noProof/>
          <w:sz w:val="22"/>
        </w:rPr>
        <w:t xml:space="preserve">, </w:t>
      </w:r>
      <w:r w:rsidRPr="00430019">
        <w:rPr>
          <w:rFonts w:ascii="Cambria" w:hAnsi="Cambria"/>
          <w:b/>
          <w:bCs/>
          <w:noProof/>
          <w:sz w:val="22"/>
        </w:rPr>
        <w:t>Gean P-W</w:t>
      </w:r>
      <w:r w:rsidRPr="00430019">
        <w:rPr>
          <w:rFonts w:ascii="Cambria" w:hAnsi="Cambria"/>
          <w:noProof/>
          <w:sz w:val="22"/>
        </w:rPr>
        <w:t xml:space="preserve">, </w:t>
      </w:r>
      <w:r w:rsidRPr="00430019">
        <w:rPr>
          <w:rFonts w:ascii="Cambria" w:hAnsi="Cambria"/>
          <w:b/>
          <w:bCs/>
          <w:noProof/>
          <w:sz w:val="22"/>
        </w:rPr>
        <w:t>Gelmetti V</w:t>
      </w:r>
      <w:r w:rsidRPr="00430019">
        <w:rPr>
          <w:rFonts w:ascii="Cambria" w:hAnsi="Cambria"/>
          <w:noProof/>
          <w:sz w:val="22"/>
        </w:rPr>
        <w:t xml:space="preserve">, </w:t>
      </w:r>
      <w:r w:rsidRPr="00430019">
        <w:rPr>
          <w:rFonts w:ascii="Cambria" w:hAnsi="Cambria"/>
          <w:b/>
          <w:bCs/>
          <w:noProof/>
          <w:sz w:val="22"/>
        </w:rPr>
        <w:t>Genazzani AA</w:t>
      </w:r>
      <w:r w:rsidRPr="00430019">
        <w:rPr>
          <w:rFonts w:ascii="Cambria" w:hAnsi="Cambria"/>
          <w:noProof/>
          <w:sz w:val="22"/>
        </w:rPr>
        <w:t xml:space="preserve">, </w:t>
      </w:r>
      <w:r w:rsidRPr="00430019">
        <w:rPr>
          <w:rFonts w:ascii="Cambria" w:hAnsi="Cambria"/>
          <w:b/>
          <w:bCs/>
          <w:noProof/>
          <w:sz w:val="22"/>
        </w:rPr>
        <w:t>Geng J</w:t>
      </w:r>
      <w:r w:rsidRPr="00430019">
        <w:rPr>
          <w:rFonts w:ascii="Cambria" w:hAnsi="Cambria"/>
          <w:noProof/>
          <w:sz w:val="22"/>
        </w:rPr>
        <w:t xml:space="preserve">, </w:t>
      </w:r>
      <w:r w:rsidRPr="00430019">
        <w:rPr>
          <w:rFonts w:ascii="Cambria" w:hAnsi="Cambria"/>
          <w:b/>
          <w:bCs/>
          <w:noProof/>
          <w:sz w:val="22"/>
        </w:rPr>
        <w:t>Genschik P</w:t>
      </w:r>
      <w:r w:rsidRPr="00430019">
        <w:rPr>
          <w:rFonts w:ascii="Cambria" w:hAnsi="Cambria"/>
          <w:noProof/>
          <w:sz w:val="22"/>
        </w:rPr>
        <w:t xml:space="preserve">, </w:t>
      </w:r>
      <w:r w:rsidRPr="00430019">
        <w:rPr>
          <w:rFonts w:ascii="Cambria" w:hAnsi="Cambria"/>
          <w:b/>
          <w:bCs/>
          <w:noProof/>
          <w:sz w:val="22"/>
        </w:rPr>
        <w:t>Gerner L</w:t>
      </w:r>
      <w:r w:rsidRPr="00430019">
        <w:rPr>
          <w:rFonts w:ascii="Cambria" w:hAnsi="Cambria"/>
          <w:noProof/>
          <w:sz w:val="22"/>
        </w:rPr>
        <w:t xml:space="preserve">, </w:t>
      </w:r>
      <w:r w:rsidRPr="00430019">
        <w:rPr>
          <w:rFonts w:ascii="Cambria" w:hAnsi="Cambria"/>
          <w:b/>
          <w:bCs/>
          <w:noProof/>
          <w:sz w:val="22"/>
        </w:rPr>
        <w:t>Gestwicki JE</w:t>
      </w:r>
      <w:r w:rsidRPr="00430019">
        <w:rPr>
          <w:rFonts w:ascii="Cambria" w:hAnsi="Cambria"/>
          <w:noProof/>
          <w:sz w:val="22"/>
        </w:rPr>
        <w:t xml:space="preserve">, </w:t>
      </w:r>
      <w:r w:rsidRPr="00430019">
        <w:rPr>
          <w:rFonts w:ascii="Cambria" w:hAnsi="Cambria"/>
          <w:b/>
          <w:bCs/>
          <w:noProof/>
          <w:sz w:val="22"/>
        </w:rPr>
        <w:t>Gewirtz DA</w:t>
      </w:r>
      <w:r w:rsidRPr="00430019">
        <w:rPr>
          <w:rFonts w:ascii="Cambria" w:hAnsi="Cambria"/>
          <w:noProof/>
          <w:sz w:val="22"/>
        </w:rPr>
        <w:t xml:space="preserve">, </w:t>
      </w:r>
      <w:r w:rsidRPr="00430019">
        <w:rPr>
          <w:rFonts w:ascii="Cambria" w:hAnsi="Cambria"/>
          <w:b/>
          <w:bCs/>
          <w:noProof/>
          <w:sz w:val="22"/>
        </w:rPr>
        <w:t>Ghavami S</w:t>
      </w:r>
      <w:r w:rsidRPr="00430019">
        <w:rPr>
          <w:rFonts w:ascii="Cambria" w:hAnsi="Cambria"/>
          <w:noProof/>
          <w:sz w:val="22"/>
        </w:rPr>
        <w:t xml:space="preserve">, </w:t>
      </w:r>
      <w:r w:rsidRPr="00430019">
        <w:rPr>
          <w:rFonts w:ascii="Cambria" w:hAnsi="Cambria"/>
          <w:b/>
          <w:bCs/>
          <w:noProof/>
          <w:sz w:val="22"/>
        </w:rPr>
        <w:t>Ghigo E</w:t>
      </w:r>
      <w:r w:rsidRPr="00430019">
        <w:rPr>
          <w:rFonts w:ascii="Cambria" w:hAnsi="Cambria"/>
          <w:noProof/>
          <w:sz w:val="22"/>
        </w:rPr>
        <w:t xml:space="preserve">, </w:t>
      </w:r>
      <w:r w:rsidRPr="00430019">
        <w:rPr>
          <w:rFonts w:ascii="Cambria" w:hAnsi="Cambria"/>
          <w:b/>
          <w:bCs/>
          <w:noProof/>
          <w:sz w:val="22"/>
        </w:rPr>
        <w:t>Ghosh D</w:t>
      </w:r>
      <w:r w:rsidRPr="00430019">
        <w:rPr>
          <w:rFonts w:ascii="Cambria" w:hAnsi="Cambria"/>
          <w:noProof/>
          <w:sz w:val="22"/>
        </w:rPr>
        <w:t xml:space="preserve">, </w:t>
      </w:r>
      <w:r w:rsidRPr="00430019">
        <w:rPr>
          <w:rFonts w:ascii="Cambria" w:hAnsi="Cambria"/>
          <w:b/>
          <w:bCs/>
          <w:noProof/>
          <w:sz w:val="22"/>
        </w:rPr>
        <w:t>Giammarioli AM</w:t>
      </w:r>
      <w:r w:rsidRPr="00430019">
        <w:rPr>
          <w:rFonts w:ascii="Cambria" w:hAnsi="Cambria"/>
          <w:noProof/>
          <w:sz w:val="22"/>
        </w:rPr>
        <w:t xml:space="preserve">, </w:t>
      </w:r>
      <w:r w:rsidRPr="00430019">
        <w:rPr>
          <w:rFonts w:ascii="Cambria" w:hAnsi="Cambria"/>
          <w:b/>
          <w:bCs/>
          <w:noProof/>
          <w:sz w:val="22"/>
        </w:rPr>
        <w:t>Giampieri F</w:t>
      </w:r>
      <w:r w:rsidRPr="00430019">
        <w:rPr>
          <w:rFonts w:ascii="Cambria" w:hAnsi="Cambria"/>
          <w:noProof/>
          <w:sz w:val="22"/>
        </w:rPr>
        <w:t xml:space="preserve">, </w:t>
      </w:r>
      <w:r w:rsidRPr="00430019">
        <w:rPr>
          <w:rFonts w:ascii="Cambria" w:hAnsi="Cambria"/>
          <w:b/>
          <w:bCs/>
          <w:noProof/>
          <w:sz w:val="22"/>
        </w:rPr>
        <w:t>Giampietri C</w:t>
      </w:r>
      <w:r w:rsidRPr="00430019">
        <w:rPr>
          <w:rFonts w:ascii="Cambria" w:hAnsi="Cambria"/>
          <w:noProof/>
          <w:sz w:val="22"/>
        </w:rPr>
        <w:t xml:space="preserve">, </w:t>
      </w:r>
      <w:r w:rsidRPr="00430019">
        <w:rPr>
          <w:rFonts w:ascii="Cambria" w:hAnsi="Cambria"/>
          <w:b/>
          <w:bCs/>
          <w:noProof/>
          <w:sz w:val="22"/>
        </w:rPr>
        <w:t>Giatromanolaki A</w:t>
      </w:r>
      <w:r w:rsidRPr="00430019">
        <w:rPr>
          <w:rFonts w:ascii="Cambria" w:hAnsi="Cambria"/>
          <w:noProof/>
          <w:sz w:val="22"/>
        </w:rPr>
        <w:t xml:space="preserve">, </w:t>
      </w:r>
      <w:r w:rsidRPr="00430019">
        <w:rPr>
          <w:rFonts w:ascii="Cambria" w:hAnsi="Cambria"/>
          <w:b/>
          <w:bCs/>
          <w:noProof/>
          <w:sz w:val="22"/>
        </w:rPr>
        <w:t>Gibbings DJ</w:t>
      </w:r>
      <w:r w:rsidRPr="00430019">
        <w:rPr>
          <w:rFonts w:ascii="Cambria" w:hAnsi="Cambria"/>
          <w:noProof/>
          <w:sz w:val="22"/>
        </w:rPr>
        <w:t xml:space="preserve">, </w:t>
      </w:r>
      <w:r w:rsidRPr="00430019">
        <w:rPr>
          <w:rFonts w:ascii="Cambria" w:hAnsi="Cambria"/>
          <w:b/>
          <w:bCs/>
          <w:noProof/>
          <w:sz w:val="22"/>
        </w:rPr>
        <w:t>Gibellini L</w:t>
      </w:r>
      <w:r w:rsidRPr="00430019">
        <w:rPr>
          <w:rFonts w:ascii="Cambria" w:hAnsi="Cambria"/>
          <w:noProof/>
          <w:sz w:val="22"/>
        </w:rPr>
        <w:t xml:space="preserve">, </w:t>
      </w:r>
      <w:r w:rsidRPr="00430019">
        <w:rPr>
          <w:rFonts w:ascii="Cambria" w:hAnsi="Cambria"/>
          <w:b/>
          <w:bCs/>
          <w:noProof/>
          <w:sz w:val="22"/>
        </w:rPr>
        <w:t>Gibson SB</w:t>
      </w:r>
      <w:r w:rsidRPr="00430019">
        <w:rPr>
          <w:rFonts w:ascii="Cambria" w:hAnsi="Cambria"/>
          <w:noProof/>
          <w:sz w:val="22"/>
        </w:rPr>
        <w:t xml:space="preserve">, </w:t>
      </w:r>
      <w:r w:rsidRPr="00430019">
        <w:rPr>
          <w:rFonts w:ascii="Cambria" w:hAnsi="Cambria"/>
          <w:b/>
          <w:bCs/>
          <w:noProof/>
          <w:sz w:val="22"/>
        </w:rPr>
        <w:t>Ginet V</w:t>
      </w:r>
      <w:r w:rsidRPr="00430019">
        <w:rPr>
          <w:rFonts w:ascii="Cambria" w:hAnsi="Cambria"/>
          <w:noProof/>
          <w:sz w:val="22"/>
        </w:rPr>
        <w:t xml:space="preserve">, </w:t>
      </w:r>
      <w:r w:rsidRPr="00430019">
        <w:rPr>
          <w:rFonts w:ascii="Cambria" w:hAnsi="Cambria"/>
          <w:b/>
          <w:bCs/>
          <w:noProof/>
          <w:sz w:val="22"/>
        </w:rPr>
        <w:t>Giordano A</w:t>
      </w:r>
      <w:r w:rsidRPr="00430019">
        <w:rPr>
          <w:rFonts w:ascii="Cambria" w:hAnsi="Cambria"/>
          <w:noProof/>
          <w:sz w:val="22"/>
        </w:rPr>
        <w:t xml:space="preserve">, </w:t>
      </w:r>
      <w:r w:rsidRPr="00430019">
        <w:rPr>
          <w:rFonts w:ascii="Cambria" w:hAnsi="Cambria"/>
          <w:b/>
          <w:bCs/>
          <w:noProof/>
          <w:sz w:val="22"/>
        </w:rPr>
        <w:t>Giorgini F</w:t>
      </w:r>
      <w:r w:rsidRPr="00430019">
        <w:rPr>
          <w:rFonts w:ascii="Cambria" w:hAnsi="Cambria"/>
          <w:noProof/>
          <w:sz w:val="22"/>
        </w:rPr>
        <w:t xml:space="preserve">, </w:t>
      </w:r>
      <w:r w:rsidRPr="00430019">
        <w:rPr>
          <w:rFonts w:ascii="Cambria" w:hAnsi="Cambria"/>
          <w:b/>
          <w:bCs/>
          <w:noProof/>
          <w:sz w:val="22"/>
        </w:rPr>
        <w:t>Giovannetti E</w:t>
      </w:r>
      <w:r w:rsidRPr="00430019">
        <w:rPr>
          <w:rFonts w:ascii="Cambria" w:hAnsi="Cambria"/>
          <w:noProof/>
          <w:sz w:val="22"/>
        </w:rPr>
        <w:t xml:space="preserve">, </w:t>
      </w:r>
      <w:r w:rsidRPr="00430019">
        <w:rPr>
          <w:rFonts w:ascii="Cambria" w:hAnsi="Cambria"/>
          <w:b/>
          <w:bCs/>
          <w:noProof/>
          <w:sz w:val="22"/>
        </w:rPr>
        <w:t>Girardin SE</w:t>
      </w:r>
      <w:r w:rsidRPr="00430019">
        <w:rPr>
          <w:rFonts w:ascii="Cambria" w:hAnsi="Cambria"/>
          <w:noProof/>
          <w:sz w:val="22"/>
        </w:rPr>
        <w:t xml:space="preserve">, </w:t>
      </w:r>
      <w:r w:rsidRPr="00430019">
        <w:rPr>
          <w:rFonts w:ascii="Cambria" w:hAnsi="Cambria"/>
          <w:b/>
          <w:bCs/>
          <w:noProof/>
          <w:sz w:val="22"/>
        </w:rPr>
        <w:t>Gispert S</w:t>
      </w:r>
      <w:r w:rsidRPr="00430019">
        <w:rPr>
          <w:rFonts w:ascii="Cambria" w:hAnsi="Cambria"/>
          <w:noProof/>
          <w:sz w:val="22"/>
        </w:rPr>
        <w:t xml:space="preserve">, </w:t>
      </w:r>
      <w:r w:rsidRPr="00430019">
        <w:rPr>
          <w:rFonts w:ascii="Cambria" w:hAnsi="Cambria"/>
          <w:b/>
          <w:bCs/>
          <w:noProof/>
          <w:sz w:val="22"/>
        </w:rPr>
        <w:t>Giuliano S</w:t>
      </w:r>
      <w:r w:rsidRPr="00430019">
        <w:rPr>
          <w:rFonts w:ascii="Cambria" w:hAnsi="Cambria"/>
          <w:noProof/>
          <w:sz w:val="22"/>
        </w:rPr>
        <w:t xml:space="preserve">, </w:t>
      </w:r>
      <w:r w:rsidRPr="00430019">
        <w:rPr>
          <w:rFonts w:ascii="Cambria" w:hAnsi="Cambria"/>
          <w:b/>
          <w:bCs/>
          <w:noProof/>
          <w:sz w:val="22"/>
        </w:rPr>
        <w:t>Gladson CL</w:t>
      </w:r>
      <w:r w:rsidRPr="00430019">
        <w:rPr>
          <w:rFonts w:ascii="Cambria" w:hAnsi="Cambria"/>
          <w:noProof/>
          <w:sz w:val="22"/>
        </w:rPr>
        <w:t xml:space="preserve">, </w:t>
      </w:r>
      <w:r w:rsidRPr="00430019">
        <w:rPr>
          <w:rFonts w:ascii="Cambria" w:hAnsi="Cambria"/>
          <w:b/>
          <w:bCs/>
          <w:noProof/>
          <w:sz w:val="22"/>
        </w:rPr>
        <w:t>Glavic A</w:t>
      </w:r>
      <w:r w:rsidRPr="00430019">
        <w:rPr>
          <w:rFonts w:ascii="Cambria" w:hAnsi="Cambria"/>
          <w:noProof/>
          <w:sz w:val="22"/>
        </w:rPr>
        <w:t xml:space="preserve">, </w:t>
      </w:r>
      <w:r w:rsidRPr="00430019">
        <w:rPr>
          <w:rFonts w:ascii="Cambria" w:hAnsi="Cambria"/>
          <w:b/>
          <w:bCs/>
          <w:noProof/>
          <w:sz w:val="22"/>
        </w:rPr>
        <w:t>Gleave M</w:t>
      </w:r>
      <w:r w:rsidRPr="00430019">
        <w:rPr>
          <w:rFonts w:ascii="Cambria" w:hAnsi="Cambria"/>
          <w:noProof/>
          <w:sz w:val="22"/>
        </w:rPr>
        <w:t xml:space="preserve">, </w:t>
      </w:r>
      <w:r w:rsidRPr="00430019">
        <w:rPr>
          <w:rFonts w:ascii="Cambria" w:hAnsi="Cambria"/>
          <w:b/>
          <w:bCs/>
          <w:noProof/>
          <w:sz w:val="22"/>
        </w:rPr>
        <w:t>Godefroy N</w:t>
      </w:r>
      <w:r w:rsidRPr="00430019">
        <w:rPr>
          <w:rFonts w:ascii="Cambria" w:hAnsi="Cambria"/>
          <w:noProof/>
          <w:sz w:val="22"/>
        </w:rPr>
        <w:t xml:space="preserve">, </w:t>
      </w:r>
      <w:r w:rsidRPr="00430019">
        <w:rPr>
          <w:rFonts w:ascii="Cambria" w:hAnsi="Cambria"/>
          <w:b/>
          <w:bCs/>
          <w:noProof/>
          <w:sz w:val="22"/>
        </w:rPr>
        <w:t>Gogal RM</w:t>
      </w:r>
      <w:r w:rsidRPr="00430019">
        <w:rPr>
          <w:rFonts w:ascii="Cambria" w:hAnsi="Cambria"/>
          <w:noProof/>
          <w:sz w:val="22"/>
        </w:rPr>
        <w:t xml:space="preserve">, </w:t>
      </w:r>
      <w:r w:rsidRPr="00430019">
        <w:rPr>
          <w:rFonts w:ascii="Cambria" w:hAnsi="Cambria"/>
          <w:b/>
          <w:bCs/>
          <w:noProof/>
          <w:sz w:val="22"/>
        </w:rPr>
        <w:t>Gokulan K</w:t>
      </w:r>
      <w:r w:rsidRPr="00430019">
        <w:rPr>
          <w:rFonts w:ascii="Cambria" w:hAnsi="Cambria"/>
          <w:noProof/>
          <w:sz w:val="22"/>
        </w:rPr>
        <w:t xml:space="preserve">, </w:t>
      </w:r>
      <w:r w:rsidRPr="00430019">
        <w:rPr>
          <w:rFonts w:ascii="Cambria" w:hAnsi="Cambria"/>
          <w:b/>
          <w:bCs/>
          <w:noProof/>
          <w:sz w:val="22"/>
        </w:rPr>
        <w:t>Goldman GH</w:t>
      </w:r>
      <w:r w:rsidRPr="00430019">
        <w:rPr>
          <w:rFonts w:ascii="Cambria" w:hAnsi="Cambria"/>
          <w:noProof/>
          <w:sz w:val="22"/>
        </w:rPr>
        <w:t xml:space="preserve">, </w:t>
      </w:r>
      <w:r w:rsidRPr="00430019">
        <w:rPr>
          <w:rFonts w:ascii="Cambria" w:hAnsi="Cambria"/>
          <w:b/>
          <w:bCs/>
          <w:noProof/>
          <w:sz w:val="22"/>
        </w:rPr>
        <w:t>Goletti D</w:t>
      </w:r>
      <w:r w:rsidRPr="00430019">
        <w:rPr>
          <w:rFonts w:ascii="Cambria" w:hAnsi="Cambria"/>
          <w:noProof/>
          <w:sz w:val="22"/>
        </w:rPr>
        <w:t xml:space="preserve">, </w:t>
      </w:r>
      <w:r w:rsidRPr="00430019">
        <w:rPr>
          <w:rFonts w:ascii="Cambria" w:hAnsi="Cambria"/>
          <w:b/>
          <w:bCs/>
          <w:noProof/>
          <w:sz w:val="22"/>
        </w:rPr>
        <w:t>Goligorsky MS</w:t>
      </w:r>
      <w:r w:rsidRPr="00430019">
        <w:rPr>
          <w:rFonts w:ascii="Cambria" w:hAnsi="Cambria"/>
          <w:noProof/>
          <w:sz w:val="22"/>
        </w:rPr>
        <w:t xml:space="preserve">, </w:t>
      </w:r>
      <w:r w:rsidRPr="00430019">
        <w:rPr>
          <w:rFonts w:ascii="Cambria" w:hAnsi="Cambria"/>
          <w:b/>
          <w:bCs/>
          <w:noProof/>
          <w:sz w:val="22"/>
        </w:rPr>
        <w:t>Gomes A V</w:t>
      </w:r>
      <w:r w:rsidRPr="00430019">
        <w:rPr>
          <w:rFonts w:ascii="Cambria" w:hAnsi="Cambria"/>
          <w:noProof/>
          <w:sz w:val="22"/>
        </w:rPr>
        <w:t xml:space="preserve">, </w:t>
      </w:r>
      <w:r w:rsidRPr="00430019">
        <w:rPr>
          <w:rFonts w:ascii="Cambria" w:hAnsi="Cambria"/>
          <w:b/>
          <w:bCs/>
          <w:noProof/>
          <w:sz w:val="22"/>
        </w:rPr>
        <w:t>Gomes LC</w:t>
      </w:r>
      <w:r w:rsidRPr="00430019">
        <w:rPr>
          <w:rFonts w:ascii="Cambria" w:hAnsi="Cambria"/>
          <w:noProof/>
          <w:sz w:val="22"/>
        </w:rPr>
        <w:t xml:space="preserve">, </w:t>
      </w:r>
      <w:r w:rsidRPr="00430019">
        <w:rPr>
          <w:rFonts w:ascii="Cambria" w:hAnsi="Cambria"/>
          <w:b/>
          <w:bCs/>
          <w:noProof/>
          <w:sz w:val="22"/>
        </w:rPr>
        <w:t>Gomez H</w:t>
      </w:r>
      <w:r w:rsidRPr="00430019">
        <w:rPr>
          <w:rFonts w:ascii="Cambria" w:hAnsi="Cambria"/>
          <w:noProof/>
          <w:sz w:val="22"/>
        </w:rPr>
        <w:t xml:space="preserve">, </w:t>
      </w:r>
      <w:r w:rsidRPr="00430019">
        <w:rPr>
          <w:rFonts w:ascii="Cambria" w:hAnsi="Cambria"/>
          <w:b/>
          <w:bCs/>
          <w:noProof/>
          <w:sz w:val="22"/>
        </w:rPr>
        <w:t>Gomez-Manzano C</w:t>
      </w:r>
      <w:r w:rsidRPr="00430019">
        <w:rPr>
          <w:rFonts w:ascii="Cambria" w:hAnsi="Cambria"/>
          <w:noProof/>
          <w:sz w:val="22"/>
        </w:rPr>
        <w:t xml:space="preserve">, </w:t>
      </w:r>
      <w:r w:rsidRPr="00430019">
        <w:rPr>
          <w:rFonts w:ascii="Cambria" w:hAnsi="Cambria"/>
          <w:b/>
          <w:bCs/>
          <w:noProof/>
          <w:sz w:val="22"/>
        </w:rPr>
        <w:t>Gómez-Sánchez R</w:t>
      </w:r>
      <w:r w:rsidRPr="00430019">
        <w:rPr>
          <w:rFonts w:ascii="Cambria" w:hAnsi="Cambria"/>
          <w:noProof/>
          <w:sz w:val="22"/>
        </w:rPr>
        <w:t xml:space="preserve">, </w:t>
      </w:r>
      <w:r w:rsidRPr="00430019">
        <w:rPr>
          <w:rFonts w:ascii="Cambria" w:hAnsi="Cambria"/>
          <w:b/>
          <w:bCs/>
          <w:noProof/>
          <w:sz w:val="22"/>
        </w:rPr>
        <w:t>Gonçalves DA</w:t>
      </w:r>
      <w:r w:rsidRPr="00430019">
        <w:rPr>
          <w:rFonts w:ascii="Cambria" w:hAnsi="Cambria"/>
          <w:noProof/>
          <w:sz w:val="22"/>
        </w:rPr>
        <w:t xml:space="preserve">, </w:t>
      </w:r>
      <w:r w:rsidRPr="00430019">
        <w:rPr>
          <w:rFonts w:ascii="Cambria" w:hAnsi="Cambria"/>
          <w:b/>
          <w:bCs/>
          <w:noProof/>
          <w:sz w:val="22"/>
        </w:rPr>
        <w:t>Goncu E</w:t>
      </w:r>
      <w:r w:rsidRPr="00430019">
        <w:rPr>
          <w:rFonts w:ascii="Cambria" w:hAnsi="Cambria"/>
          <w:noProof/>
          <w:sz w:val="22"/>
        </w:rPr>
        <w:t xml:space="preserve">, </w:t>
      </w:r>
      <w:r w:rsidRPr="00430019">
        <w:rPr>
          <w:rFonts w:ascii="Cambria" w:hAnsi="Cambria"/>
          <w:b/>
          <w:bCs/>
          <w:noProof/>
          <w:sz w:val="22"/>
        </w:rPr>
        <w:t>Gong Q</w:t>
      </w:r>
      <w:r w:rsidRPr="00430019">
        <w:rPr>
          <w:rFonts w:ascii="Cambria" w:hAnsi="Cambria"/>
          <w:noProof/>
          <w:sz w:val="22"/>
        </w:rPr>
        <w:t xml:space="preserve">, </w:t>
      </w:r>
      <w:r w:rsidRPr="00430019">
        <w:rPr>
          <w:rFonts w:ascii="Cambria" w:hAnsi="Cambria"/>
          <w:b/>
          <w:bCs/>
          <w:noProof/>
          <w:sz w:val="22"/>
        </w:rPr>
        <w:t>Gongora C</w:t>
      </w:r>
      <w:r w:rsidRPr="00430019">
        <w:rPr>
          <w:rFonts w:ascii="Cambria" w:hAnsi="Cambria"/>
          <w:noProof/>
          <w:sz w:val="22"/>
        </w:rPr>
        <w:t xml:space="preserve">, </w:t>
      </w:r>
      <w:r w:rsidRPr="00430019">
        <w:rPr>
          <w:rFonts w:ascii="Cambria" w:hAnsi="Cambria"/>
          <w:b/>
          <w:bCs/>
          <w:noProof/>
          <w:sz w:val="22"/>
        </w:rPr>
        <w:t>Gonzalez CB</w:t>
      </w:r>
      <w:r w:rsidRPr="00430019">
        <w:rPr>
          <w:rFonts w:ascii="Cambria" w:hAnsi="Cambria"/>
          <w:noProof/>
          <w:sz w:val="22"/>
        </w:rPr>
        <w:t xml:space="preserve">, </w:t>
      </w:r>
      <w:r w:rsidRPr="00430019">
        <w:rPr>
          <w:rFonts w:ascii="Cambria" w:hAnsi="Cambria"/>
          <w:b/>
          <w:bCs/>
          <w:noProof/>
          <w:sz w:val="22"/>
        </w:rPr>
        <w:t>Gonzalez-Alegre P</w:t>
      </w:r>
      <w:r w:rsidRPr="00430019">
        <w:rPr>
          <w:rFonts w:ascii="Cambria" w:hAnsi="Cambria"/>
          <w:noProof/>
          <w:sz w:val="22"/>
        </w:rPr>
        <w:t xml:space="preserve">, </w:t>
      </w:r>
      <w:r w:rsidRPr="00430019">
        <w:rPr>
          <w:rFonts w:ascii="Cambria" w:hAnsi="Cambria"/>
          <w:b/>
          <w:bCs/>
          <w:noProof/>
          <w:sz w:val="22"/>
        </w:rPr>
        <w:t>Gonzalez-Cabo P</w:t>
      </w:r>
      <w:r w:rsidRPr="00430019">
        <w:rPr>
          <w:rFonts w:ascii="Cambria" w:hAnsi="Cambria"/>
          <w:noProof/>
          <w:sz w:val="22"/>
        </w:rPr>
        <w:t xml:space="preserve">, </w:t>
      </w:r>
      <w:r w:rsidRPr="00430019">
        <w:rPr>
          <w:rFonts w:ascii="Cambria" w:hAnsi="Cambria"/>
          <w:b/>
          <w:bCs/>
          <w:noProof/>
          <w:sz w:val="22"/>
        </w:rPr>
        <w:t>González-Polo RA</w:t>
      </w:r>
      <w:r w:rsidRPr="00430019">
        <w:rPr>
          <w:rFonts w:ascii="Cambria" w:hAnsi="Cambria"/>
          <w:noProof/>
          <w:sz w:val="22"/>
        </w:rPr>
        <w:t xml:space="preserve">, </w:t>
      </w:r>
      <w:r w:rsidRPr="00430019">
        <w:rPr>
          <w:rFonts w:ascii="Cambria" w:hAnsi="Cambria"/>
          <w:b/>
          <w:bCs/>
          <w:noProof/>
          <w:sz w:val="22"/>
        </w:rPr>
        <w:t>Goping IS</w:t>
      </w:r>
      <w:r w:rsidRPr="00430019">
        <w:rPr>
          <w:rFonts w:ascii="Cambria" w:hAnsi="Cambria"/>
          <w:noProof/>
          <w:sz w:val="22"/>
        </w:rPr>
        <w:t xml:space="preserve">, </w:t>
      </w:r>
      <w:r w:rsidRPr="00430019">
        <w:rPr>
          <w:rFonts w:ascii="Cambria" w:hAnsi="Cambria"/>
          <w:b/>
          <w:bCs/>
          <w:noProof/>
          <w:sz w:val="22"/>
        </w:rPr>
        <w:t>Gorbea C</w:t>
      </w:r>
      <w:r w:rsidRPr="00430019">
        <w:rPr>
          <w:rFonts w:ascii="Cambria" w:hAnsi="Cambria"/>
          <w:noProof/>
          <w:sz w:val="22"/>
        </w:rPr>
        <w:t xml:space="preserve">, </w:t>
      </w:r>
      <w:r w:rsidRPr="00430019">
        <w:rPr>
          <w:rFonts w:ascii="Cambria" w:hAnsi="Cambria"/>
          <w:b/>
          <w:bCs/>
          <w:noProof/>
          <w:sz w:val="22"/>
        </w:rPr>
        <w:t>Gorbunov N V</w:t>
      </w:r>
      <w:r w:rsidRPr="00430019">
        <w:rPr>
          <w:rFonts w:ascii="Cambria" w:hAnsi="Cambria"/>
          <w:noProof/>
          <w:sz w:val="22"/>
        </w:rPr>
        <w:t xml:space="preserve">, </w:t>
      </w:r>
      <w:r w:rsidRPr="00430019">
        <w:rPr>
          <w:rFonts w:ascii="Cambria" w:hAnsi="Cambria"/>
          <w:b/>
          <w:bCs/>
          <w:noProof/>
          <w:sz w:val="22"/>
        </w:rPr>
        <w:t>Goring DR</w:t>
      </w:r>
      <w:r w:rsidRPr="00430019">
        <w:rPr>
          <w:rFonts w:ascii="Cambria" w:hAnsi="Cambria"/>
          <w:noProof/>
          <w:sz w:val="22"/>
        </w:rPr>
        <w:t xml:space="preserve">, </w:t>
      </w:r>
      <w:r w:rsidRPr="00430019">
        <w:rPr>
          <w:rFonts w:ascii="Cambria" w:hAnsi="Cambria"/>
          <w:b/>
          <w:bCs/>
          <w:noProof/>
          <w:sz w:val="22"/>
        </w:rPr>
        <w:t>Gorman AM</w:t>
      </w:r>
      <w:r w:rsidRPr="00430019">
        <w:rPr>
          <w:rFonts w:ascii="Cambria" w:hAnsi="Cambria"/>
          <w:noProof/>
          <w:sz w:val="22"/>
        </w:rPr>
        <w:t xml:space="preserve">, </w:t>
      </w:r>
      <w:r w:rsidRPr="00430019">
        <w:rPr>
          <w:rFonts w:ascii="Cambria" w:hAnsi="Cambria"/>
          <w:b/>
          <w:bCs/>
          <w:noProof/>
          <w:sz w:val="22"/>
        </w:rPr>
        <w:t>Gorski SM</w:t>
      </w:r>
      <w:r w:rsidRPr="00430019">
        <w:rPr>
          <w:rFonts w:ascii="Cambria" w:hAnsi="Cambria"/>
          <w:noProof/>
          <w:sz w:val="22"/>
        </w:rPr>
        <w:t xml:space="preserve">, </w:t>
      </w:r>
      <w:r w:rsidRPr="00430019">
        <w:rPr>
          <w:rFonts w:ascii="Cambria" w:hAnsi="Cambria"/>
          <w:b/>
          <w:bCs/>
          <w:noProof/>
          <w:sz w:val="22"/>
        </w:rPr>
        <w:t>Goruppi S</w:t>
      </w:r>
      <w:r w:rsidRPr="00430019">
        <w:rPr>
          <w:rFonts w:ascii="Cambria" w:hAnsi="Cambria"/>
          <w:noProof/>
          <w:sz w:val="22"/>
        </w:rPr>
        <w:t xml:space="preserve">, </w:t>
      </w:r>
      <w:r w:rsidRPr="00430019">
        <w:rPr>
          <w:rFonts w:ascii="Cambria" w:hAnsi="Cambria"/>
          <w:b/>
          <w:bCs/>
          <w:noProof/>
          <w:sz w:val="22"/>
        </w:rPr>
        <w:t>Goto-Yamada S</w:t>
      </w:r>
      <w:r w:rsidRPr="00430019">
        <w:rPr>
          <w:rFonts w:ascii="Cambria" w:hAnsi="Cambria"/>
          <w:noProof/>
          <w:sz w:val="22"/>
        </w:rPr>
        <w:t xml:space="preserve">, </w:t>
      </w:r>
      <w:r w:rsidRPr="00430019">
        <w:rPr>
          <w:rFonts w:ascii="Cambria" w:hAnsi="Cambria"/>
          <w:b/>
          <w:bCs/>
          <w:noProof/>
          <w:sz w:val="22"/>
        </w:rPr>
        <w:t>Gotor C</w:t>
      </w:r>
      <w:r w:rsidRPr="00430019">
        <w:rPr>
          <w:rFonts w:ascii="Cambria" w:hAnsi="Cambria"/>
          <w:noProof/>
          <w:sz w:val="22"/>
        </w:rPr>
        <w:t xml:space="preserve">, </w:t>
      </w:r>
      <w:r w:rsidRPr="00430019">
        <w:rPr>
          <w:rFonts w:ascii="Cambria" w:hAnsi="Cambria"/>
          <w:b/>
          <w:bCs/>
          <w:noProof/>
          <w:sz w:val="22"/>
        </w:rPr>
        <w:t>Gottlieb RA</w:t>
      </w:r>
      <w:r w:rsidRPr="00430019">
        <w:rPr>
          <w:rFonts w:ascii="Cambria" w:hAnsi="Cambria"/>
          <w:noProof/>
          <w:sz w:val="22"/>
        </w:rPr>
        <w:t xml:space="preserve">, </w:t>
      </w:r>
      <w:r w:rsidRPr="00430019">
        <w:rPr>
          <w:rFonts w:ascii="Cambria" w:hAnsi="Cambria"/>
          <w:b/>
          <w:bCs/>
          <w:noProof/>
          <w:sz w:val="22"/>
        </w:rPr>
        <w:t>Gozes I</w:t>
      </w:r>
      <w:r w:rsidRPr="00430019">
        <w:rPr>
          <w:rFonts w:ascii="Cambria" w:hAnsi="Cambria"/>
          <w:noProof/>
          <w:sz w:val="22"/>
        </w:rPr>
        <w:t xml:space="preserve">, </w:t>
      </w:r>
      <w:r w:rsidRPr="00430019">
        <w:rPr>
          <w:rFonts w:ascii="Cambria" w:hAnsi="Cambria"/>
          <w:b/>
          <w:bCs/>
          <w:noProof/>
          <w:sz w:val="22"/>
        </w:rPr>
        <w:t>Gozuacik D</w:t>
      </w:r>
      <w:r w:rsidRPr="00430019">
        <w:rPr>
          <w:rFonts w:ascii="Cambria" w:hAnsi="Cambria"/>
          <w:noProof/>
          <w:sz w:val="22"/>
        </w:rPr>
        <w:t xml:space="preserve">, </w:t>
      </w:r>
      <w:r w:rsidRPr="00430019">
        <w:rPr>
          <w:rFonts w:ascii="Cambria" w:hAnsi="Cambria"/>
          <w:b/>
          <w:bCs/>
          <w:noProof/>
          <w:sz w:val="22"/>
        </w:rPr>
        <w:t>Graba Y</w:t>
      </w:r>
      <w:r w:rsidRPr="00430019">
        <w:rPr>
          <w:rFonts w:ascii="Cambria" w:hAnsi="Cambria"/>
          <w:noProof/>
          <w:sz w:val="22"/>
        </w:rPr>
        <w:t xml:space="preserve">, </w:t>
      </w:r>
      <w:r w:rsidRPr="00430019">
        <w:rPr>
          <w:rFonts w:ascii="Cambria" w:hAnsi="Cambria"/>
          <w:b/>
          <w:bCs/>
          <w:noProof/>
          <w:sz w:val="22"/>
        </w:rPr>
        <w:t>Graef M</w:t>
      </w:r>
      <w:r w:rsidRPr="00430019">
        <w:rPr>
          <w:rFonts w:ascii="Cambria" w:hAnsi="Cambria"/>
          <w:noProof/>
          <w:sz w:val="22"/>
        </w:rPr>
        <w:t xml:space="preserve">, </w:t>
      </w:r>
      <w:r w:rsidRPr="00430019">
        <w:rPr>
          <w:rFonts w:ascii="Cambria" w:hAnsi="Cambria"/>
          <w:b/>
          <w:bCs/>
          <w:noProof/>
          <w:sz w:val="22"/>
        </w:rPr>
        <w:t>Granato GE</w:t>
      </w:r>
      <w:r w:rsidRPr="00430019">
        <w:rPr>
          <w:rFonts w:ascii="Cambria" w:hAnsi="Cambria"/>
          <w:noProof/>
          <w:sz w:val="22"/>
        </w:rPr>
        <w:t xml:space="preserve">, </w:t>
      </w:r>
      <w:r w:rsidRPr="00430019">
        <w:rPr>
          <w:rFonts w:ascii="Cambria" w:hAnsi="Cambria"/>
          <w:b/>
          <w:bCs/>
          <w:noProof/>
          <w:sz w:val="22"/>
        </w:rPr>
        <w:t>Grant GD</w:t>
      </w:r>
      <w:r w:rsidRPr="00430019">
        <w:rPr>
          <w:rFonts w:ascii="Cambria" w:hAnsi="Cambria"/>
          <w:noProof/>
          <w:sz w:val="22"/>
        </w:rPr>
        <w:t xml:space="preserve">, </w:t>
      </w:r>
      <w:r w:rsidRPr="00430019">
        <w:rPr>
          <w:rFonts w:ascii="Cambria" w:hAnsi="Cambria"/>
          <w:b/>
          <w:bCs/>
          <w:noProof/>
          <w:sz w:val="22"/>
        </w:rPr>
        <w:t>Grant S</w:t>
      </w:r>
      <w:r w:rsidRPr="00430019">
        <w:rPr>
          <w:rFonts w:ascii="Cambria" w:hAnsi="Cambria"/>
          <w:noProof/>
          <w:sz w:val="22"/>
        </w:rPr>
        <w:t xml:space="preserve">, </w:t>
      </w:r>
      <w:r w:rsidRPr="00430019">
        <w:rPr>
          <w:rFonts w:ascii="Cambria" w:hAnsi="Cambria"/>
          <w:b/>
          <w:bCs/>
          <w:noProof/>
          <w:sz w:val="22"/>
        </w:rPr>
        <w:t>Gravina GL</w:t>
      </w:r>
      <w:r w:rsidRPr="00430019">
        <w:rPr>
          <w:rFonts w:ascii="Cambria" w:hAnsi="Cambria"/>
          <w:noProof/>
          <w:sz w:val="22"/>
        </w:rPr>
        <w:t xml:space="preserve">, </w:t>
      </w:r>
      <w:r w:rsidRPr="00430019">
        <w:rPr>
          <w:rFonts w:ascii="Cambria" w:hAnsi="Cambria"/>
          <w:b/>
          <w:bCs/>
          <w:noProof/>
          <w:sz w:val="22"/>
        </w:rPr>
        <w:t>Green DR</w:t>
      </w:r>
      <w:r w:rsidRPr="00430019">
        <w:rPr>
          <w:rFonts w:ascii="Cambria" w:hAnsi="Cambria"/>
          <w:noProof/>
          <w:sz w:val="22"/>
        </w:rPr>
        <w:t xml:space="preserve">, </w:t>
      </w:r>
      <w:r w:rsidRPr="00430019">
        <w:rPr>
          <w:rFonts w:ascii="Cambria" w:hAnsi="Cambria"/>
          <w:b/>
          <w:bCs/>
          <w:noProof/>
          <w:sz w:val="22"/>
        </w:rPr>
        <w:t>Greenhough A</w:t>
      </w:r>
      <w:r w:rsidRPr="00430019">
        <w:rPr>
          <w:rFonts w:ascii="Cambria" w:hAnsi="Cambria"/>
          <w:noProof/>
          <w:sz w:val="22"/>
        </w:rPr>
        <w:t xml:space="preserve">, </w:t>
      </w:r>
      <w:r w:rsidRPr="00430019">
        <w:rPr>
          <w:rFonts w:ascii="Cambria" w:hAnsi="Cambria"/>
          <w:b/>
          <w:bCs/>
          <w:noProof/>
          <w:sz w:val="22"/>
        </w:rPr>
        <w:t>Greenwood MT</w:t>
      </w:r>
      <w:r w:rsidRPr="00430019">
        <w:rPr>
          <w:rFonts w:ascii="Cambria" w:hAnsi="Cambria"/>
          <w:noProof/>
          <w:sz w:val="22"/>
        </w:rPr>
        <w:t xml:space="preserve">, </w:t>
      </w:r>
      <w:r w:rsidRPr="00430019">
        <w:rPr>
          <w:rFonts w:ascii="Cambria" w:hAnsi="Cambria"/>
          <w:b/>
          <w:bCs/>
          <w:noProof/>
          <w:sz w:val="22"/>
        </w:rPr>
        <w:t>Grimaldi B</w:t>
      </w:r>
      <w:r w:rsidRPr="00430019">
        <w:rPr>
          <w:rFonts w:ascii="Cambria" w:hAnsi="Cambria"/>
          <w:noProof/>
          <w:sz w:val="22"/>
        </w:rPr>
        <w:t xml:space="preserve">, </w:t>
      </w:r>
      <w:r w:rsidRPr="00430019">
        <w:rPr>
          <w:rFonts w:ascii="Cambria" w:hAnsi="Cambria"/>
          <w:b/>
          <w:bCs/>
          <w:noProof/>
          <w:sz w:val="22"/>
        </w:rPr>
        <w:t>Gros F</w:t>
      </w:r>
      <w:r w:rsidRPr="00430019">
        <w:rPr>
          <w:rFonts w:ascii="Cambria" w:hAnsi="Cambria"/>
          <w:noProof/>
          <w:sz w:val="22"/>
        </w:rPr>
        <w:t xml:space="preserve">, </w:t>
      </w:r>
      <w:r w:rsidRPr="00430019">
        <w:rPr>
          <w:rFonts w:ascii="Cambria" w:hAnsi="Cambria"/>
          <w:b/>
          <w:bCs/>
          <w:noProof/>
          <w:sz w:val="22"/>
        </w:rPr>
        <w:t>Grose C</w:t>
      </w:r>
      <w:r w:rsidRPr="00430019">
        <w:rPr>
          <w:rFonts w:ascii="Cambria" w:hAnsi="Cambria"/>
          <w:noProof/>
          <w:sz w:val="22"/>
        </w:rPr>
        <w:t xml:space="preserve">, </w:t>
      </w:r>
      <w:r w:rsidRPr="00430019">
        <w:rPr>
          <w:rFonts w:ascii="Cambria" w:hAnsi="Cambria"/>
          <w:b/>
          <w:bCs/>
          <w:noProof/>
          <w:sz w:val="22"/>
        </w:rPr>
        <w:t>Groulx J-F</w:t>
      </w:r>
      <w:r w:rsidRPr="00430019">
        <w:rPr>
          <w:rFonts w:ascii="Cambria" w:hAnsi="Cambria"/>
          <w:noProof/>
          <w:sz w:val="22"/>
        </w:rPr>
        <w:t xml:space="preserve">, </w:t>
      </w:r>
      <w:r w:rsidRPr="00430019">
        <w:rPr>
          <w:rFonts w:ascii="Cambria" w:hAnsi="Cambria"/>
          <w:b/>
          <w:bCs/>
          <w:noProof/>
          <w:sz w:val="22"/>
        </w:rPr>
        <w:t>Gruber F</w:t>
      </w:r>
      <w:r w:rsidRPr="00430019">
        <w:rPr>
          <w:rFonts w:ascii="Cambria" w:hAnsi="Cambria"/>
          <w:noProof/>
          <w:sz w:val="22"/>
        </w:rPr>
        <w:t xml:space="preserve">, </w:t>
      </w:r>
      <w:r w:rsidRPr="00430019">
        <w:rPr>
          <w:rFonts w:ascii="Cambria" w:hAnsi="Cambria"/>
          <w:b/>
          <w:bCs/>
          <w:noProof/>
          <w:sz w:val="22"/>
        </w:rPr>
        <w:t>Grumati P</w:t>
      </w:r>
      <w:r w:rsidRPr="00430019">
        <w:rPr>
          <w:rFonts w:ascii="Cambria" w:hAnsi="Cambria"/>
          <w:noProof/>
          <w:sz w:val="22"/>
        </w:rPr>
        <w:t xml:space="preserve">, </w:t>
      </w:r>
      <w:r w:rsidRPr="00430019">
        <w:rPr>
          <w:rFonts w:ascii="Cambria" w:hAnsi="Cambria"/>
          <w:b/>
          <w:bCs/>
          <w:noProof/>
          <w:sz w:val="22"/>
        </w:rPr>
        <w:t>Grune T</w:t>
      </w:r>
      <w:r w:rsidRPr="00430019">
        <w:rPr>
          <w:rFonts w:ascii="Cambria" w:hAnsi="Cambria"/>
          <w:noProof/>
          <w:sz w:val="22"/>
        </w:rPr>
        <w:t xml:space="preserve">, </w:t>
      </w:r>
      <w:r w:rsidRPr="00430019">
        <w:rPr>
          <w:rFonts w:ascii="Cambria" w:hAnsi="Cambria"/>
          <w:b/>
          <w:bCs/>
          <w:noProof/>
          <w:sz w:val="22"/>
        </w:rPr>
        <w:t>Guan J-L</w:t>
      </w:r>
      <w:r w:rsidRPr="00430019">
        <w:rPr>
          <w:rFonts w:ascii="Cambria" w:hAnsi="Cambria"/>
          <w:noProof/>
          <w:sz w:val="22"/>
        </w:rPr>
        <w:t xml:space="preserve">, </w:t>
      </w:r>
      <w:r w:rsidRPr="00430019">
        <w:rPr>
          <w:rFonts w:ascii="Cambria" w:hAnsi="Cambria"/>
          <w:b/>
          <w:bCs/>
          <w:noProof/>
          <w:sz w:val="22"/>
        </w:rPr>
        <w:t>Guan K-L</w:t>
      </w:r>
      <w:r w:rsidRPr="00430019">
        <w:rPr>
          <w:rFonts w:ascii="Cambria" w:hAnsi="Cambria"/>
          <w:noProof/>
          <w:sz w:val="22"/>
        </w:rPr>
        <w:t xml:space="preserve">, </w:t>
      </w:r>
      <w:r w:rsidRPr="00430019">
        <w:rPr>
          <w:rFonts w:ascii="Cambria" w:hAnsi="Cambria"/>
          <w:b/>
          <w:bCs/>
          <w:noProof/>
          <w:sz w:val="22"/>
        </w:rPr>
        <w:t>Guerra B</w:t>
      </w:r>
      <w:r w:rsidRPr="00430019">
        <w:rPr>
          <w:rFonts w:ascii="Cambria" w:hAnsi="Cambria"/>
          <w:noProof/>
          <w:sz w:val="22"/>
        </w:rPr>
        <w:t xml:space="preserve">, </w:t>
      </w:r>
      <w:r w:rsidRPr="00430019">
        <w:rPr>
          <w:rFonts w:ascii="Cambria" w:hAnsi="Cambria"/>
          <w:b/>
          <w:bCs/>
          <w:noProof/>
          <w:sz w:val="22"/>
        </w:rPr>
        <w:t>Guillen C</w:t>
      </w:r>
      <w:r w:rsidRPr="00430019">
        <w:rPr>
          <w:rFonts w:ascii="Cambria" w:hAnsi="Cambria"/>
          <w:noProof/>
          <w:sz w:val="22"/>
        </w:rPr>
        <w:t xml:space="preserve">, </w:t>
      </w:r>
      <w:r w:rsidRPr="00430019">
        <w:rPr>
          <w:rFonts w:ascii="Cambria" w:hAnsi="Cambria"/>
          <w:b/>
          <w:bCs/>
          <w:noProof/>
          <w:sz w:val="22"/>
        </w:rPr>
        <w:t>Gulshan K</w:t>
      </w:r>
      <w:r w:rsidRPr="00430019">
        <w:rPr>
          <w:rFonts w:ascii="Cambria" w:hAnsi="Cambria"/>
          <w:noProof/>
          <w:sz w:val="22"/>
        </w:rPr>
        <w:t xml:space="preserve">, </w:t>
      </w:r>
      <w:r w:rsidRPr="00430019">
        <w:rPr>
          <w:rFonts w:ascii="Cambria" w:hAnsi="Cambria"/>
          <w:b/>
          <w:bCs/>
          <w:noProof/>
          <w:sz w:val="22"/>
        </w:rPr>
        <w:t>Gunst J</w:t>
      </w:r>
      <w:r w:rsidRPr="00430019">
        <w:rPr>
          <w:rFonts w:ascii="Cambria" w:hAnsi="Cambria"/>
          <w:noProof/>
          <w:sz w:val="22"/>
        </w:rPr>
        <w:t xml:space="preserve">, </w:t>
      </w:r>
      <w:r w:rsidRPr="00430019">
        <w:rPr>
          <w:rFonts w:ascii="Cambria" w:hAnsi="Cambria"/>
          <w:b/>
          <w:bCs/>
          <w:noProof/>
          <w:sz w:val="22"/>
        </w:rPr>
        <w:t>Guo C</w:t>
      </w:r>
      <w:r w:rsidRPr="00430019">
        <w:rPr>
          <w:rFonts w:ascii="Cambria" w:hAnsi="Cambria"/>
          <w:noProof/>
          <w:sz w:val="22"/>
        </w:rPr>
        <w:t xml:space="preserve">, </w:t>
      </w:r>
      <w:r w:rsidRPr="00430019">
        <w:rPr>
          <w:rFonts w:ascii="Cambria" w:hAnsi="Cambria"/>
          <w:b/>
          <w:bCs/>
          <w:noProof/>
          <w:sz w:val="22"/>
        </w:rPr>
        <w:t>Guo L</w:t>
      </w:r>
      <w:r w:rsidRPr="00430019">
        <w:rPr>
          <w:rFonts w:ascii="Cambria" w:hAnsi="Cambria"/>
          <w:noProof/>
          <w:sz w:val="22"/>
        </w:rPr>
        <w:t xml:space="preserve">, </w:t>
      </w:r>
      <w:r w:rsidRPr="00430019">
        <w:rPr>
          <w:rFonts w:ascii="Cambria" w:hAnsi="Cambria"/>
          <w:b/>
          <w:bCs/>
          <w:noProof/>
          <w:sz w:val="22"/>
        </w:rPr>
        <w:t>Guo M</w:t>
      </w:r>
      <w:r w:rsidRPr="00430019">
        <w:rPr>
          <w:rFonts w:ascii="Cambria" w:hAnsi="Cambria"/>
          <w:noProof/>
          <w:sz w:val="22"/>
        </w:rPr>
        <w:t xml:space="preserve">, </w:t>
      </w:r>
      <w:r w:rsidRPr="00430019">
        <w:rPr>
          <w:rFonts w:ascii="Cambria" w:hAnsi="Cambria"/>
          <w:b/>
          <w:bCs/>
          <w:noProof/>
          <w:sz w:val="22"/>
        </w:rPr>
        <w:t>Guo W</w:t>
      </w:r>
      <w:r w:rsidRPr="00430019">
        <w:rPr>
          <w:rFonts w:ascii="Cambria" w:hAnsi="Cambria"/>
          <w:noProof/>
          <w:sz w:val="22"/>
        </w:rPr>
        <w:t xml:space="preserve">, </w:t>
      </w:r>
      <w:r w:rsidRPr="00430019">
        <w:rPr>
          <w:rFonts w:ascii="Cambria" w:hAnsi="Cambria"/>
          <w:b/>
          <w:bCs/>
          <w:noProof/>
          <w:sz w:val="22"/>
        </w:rPr>
        <w:t>Guo X-G</w:t>
      </w:r>
      <w:r w:rsidRPr="00430019">
        <w:rPr>
          <w:rFonts w:ascii="Cambria" w:hAnsi="Cambria"/>
          <w:noProof/>
          <w:sz w:val="22"/>
        </w:rPr>
        <w:t xml:space="preserve">, </w:t>
      </w:r>
      <w:r w:rsidRPr="00430019">
        <w:rPr>
          <w:rFonts w:ascii="Cambria" w:hAnsi="Cambria"/>
          <w:b/>
          <w:bCs/>
          <w:noProof/>
          <w:sz w:val="22"/>
        </w:rPr>
        <w:t>Gust AA</w:t>
      </w:r>
      <w:r w:rsidRPr="00430019">
        <w:rPr>
          <w:rFonts w:ascii="Cambria" w:hAnsi="Cambria"/>
          <w:noProof/>
          <w:sz w:val="22"/>
        </w:rPr>
        <w:t xml:space="preserve">, </w:t>
      </w:r>
      <w:r w:rsidRPr="00430019">
        <w:rPr>
          <w:rFonts w:ascii="Cambria" w:hAnsi="Cambria"/>
          <w:b/>
          <w:bCs/>
          <w:noProof/>
          <w:sz w:val="22"/>
        </w:rPr>
        <w:t>Gustafsson ÅB</w:t>
      </w:r>
      <w:r w:rsidRPr="00430019">
        <w:rPr>
          <w:rFonts w:ascii="Cambria" w:hAnsi="Cambria"/>
          <w:noProof/>
          <w:sz w:val="22"/>
        </w:rPr>
        <w:t xml:space="preserve">, </w:t>
      </w:r>
      <w:r w:rsidRPr="00430019">
        <w:rPr>
          <w:rFonts w:ascii="Cambria" w:hAnsi="Cambria"/>
          <w:b/>
          <w:bCs/>
          <w:noProof/>
          <w:sz w:val="22"/>
        </w:rPr>
        <w:t>Gutierrez E</w:t>
      </w:r>
      <w:r w:rsidRPr="00430019">
        <w:rPr>
          <w:rFonts w:ascii="Cambria" w:hAnsi="Cambria"/>
          <w:noProof/>
          <w:sz w:val="22"/>
        </w:rPr>
        <w:t xml:space="preserve">, </w:t>
      </w:r>
      <w:r w:rsidRPr="00430019">
        <w:rPr>
          <w:rFonts w:ascii="Cambria" w:hAnsi="Cambria"/>
          <w:b/>
          <w:bCs/>
          <w:noProof/>
          <w:sz w:val="22"/>
        </w:rPr>
        <w:t>Gutierrez MG</w:t>
      </w:r>
      <w:r w:rsidRPr="00430019">
        <w:rPr>
          <w:rFonts w:ascii="Cambria" w:hAnsi="Cambria"/>
          <w:noProof/>
          <w:sz w:val="22"/>
        </w:rPr>
        <w:t xml:space="preserve">, </w:t>
      </w:r>
      <w:r w:rsidRPr="00430019">
        <w:rPr>
          <w:rFonts w:ascii="Cambria" w:hAnsi="Cambria"/>
          <w:b/>
          <w:bCs/>
          <w:noProof/>
          <w:sz w:val="22"/>
        </w:rPr>
        <w:t>Gwak H-S</w:t>
      </w:r>
      <w:r w:rsidRPr="00430019">
        <w:rPr>
          <w:rFonts w:ascii="Cambria" w:hAnsi="Cambria"/>
          <w:noProof/>
          <w:sz w:val="22"/>
        </w:rPr>
        <w:t xml:space="preserve">, </w:t>
      </w:r>
      <w:r w:rsidRPr="00430019">
        <w:rPr>
          <w:rFonts w:ascii="Cambria" w:hAnsi="Cambria"/>
          <w:b/>
          <w:bCs/>
          <w:noProof/>
          <w:sz w:val="22"/>
        </w:rPr>
        <w:t>Haas A</w:t>
      </w:r>
      <w:r w:rsidRPr="00430019">
        <w:rPr>
          <w:rFonts w:ascii="Cambria" w:hAnsi="Cambria"/>
          <w:noProof/>
          <w:sz w:val="22"/>
        </w:rPr>
        <w:t xml:space="preserve">, </w:t>
      </w:r>
      <w:r w:rsidRPr="00430019">
        <w:rPr>
          <w:rFonts w:ascii="Cambria" w:hAnsi="Cambria"/>
          <w:b/>
          <w:bCs/>
          <w:noProof/>
          <w:sz w:val="22"/>
        </w:rPr>
        <w:t>Haber JE</w:t>
      </w:r>
      <w:r w:rsidRPr="00430019">
        <w:rPr>
          <w:rFonts w:ascii="Cambria" w:hAnsi="Cambria"/>
          <w:noProof/>
          <w:sz w:val="22"/>
        </w:rPr>
        <w:t xml:space="preserve">, </w:t>
      </w:r>
      <w:r w:rsidRPr="00430019">
        <w:rPr>
          <w:rFonts w:ascii="Cambria" w:hAnsi="Cambria"/>
          <w:b/>
          <w:bCs/>
          <w:noProof/>
          <w:sz w:val="22"/>
        </w:rPr>
        <w:t>Hadano S</w:t>
      </w:r>
      <w:r w:rsidRPr="00430019">
        <w:rPr>
          <w:rFonts w:ascii="Cambria" w:hAnsi="Cambria"/>
          <w:noProof/>
          <w:sz w:val="22"/>
        </w:rPr>
        <w:t xml:space="preserve">, </w:t>
      </w:r>
      <w:r w:rsidRPr="00430019">
        <w:rPr>
          <w:rFonts w:ascii="Cambria" w:hAnsi="Cambria"/>
          <w:b/>
          <w:bCs/>
          <w:noProof/>
          <w:sz w:val="22"/>
        </w:rPr>
        <w:t>Hagedorn M</w:t>
      </w:r>
      <w:r w:rsidRPr="00430019">
        <w:rPr>
          <w:rFonts w:ascii="Cambria" w:hAnsi="Cambria"/>
          <w:noProof/>
          <w:sz w:val="22"/>
        </w:rPr>
        <w:t xml:space="preserve">, </w:t>
      </w:r>
      <w:r w:rsidRPr="00430019">
        <w:rPr>
          <w:rFonts w:ascii="Cambria" w:hAnsi="Cambria"/>
          <w:b/>
          <w:bCs/>
          <w:noProof/>
          <w:sz w:val="22"/>
        </w:rPr>
        <w:t>Hahn DR</w:t>
      </w:r>
      <w:r w:rsidRPr="00430019">
        <w:rPr>
          <w:rFonts w:ascii="Cambria" w:hAnsi="Cambria"/>
          <w:noProof/>
          <w:sz w:val="22"/>
        </w:rPr>
        <w:t xml:space="preserve">, </w:t>
      </w:r>
      <w:r w:rsidRPr="00430019">
        <w:rPr>
          <w:rFonts w:ascii="Cambria" w:hAnsi="Cambria"/>
          <w:b/>
          <w:bCs/>
          <w:noProof/>
          <w:sz w:val="22"/>
        </w:rPr>
        <w:t>Halayko AJ</w:t>
      </w:r>
      <w:r w:rsidRPr="00430019">
        <w:rPr>
          <w:rFonts w:ascii="Cambria" w:hAnsi="Cambria"/>
          <w:noProof/>
          <w:sz w:val="22"/>
        </w:rPr>
        <w:t xml:space="preserve">, </w:t>
      </w:r>
      <w:r w:rsidRPr="00430019">
        <w:rPr>
          <w:rFonts w:ascii="Cambria" w:hAnsi="Cambria"/>
          <w:b/>
          <w:bCs/>
          <w:noProof/>
          <w:sz w:val="22"/>
        </w:rPr>
        <w:t>Hamacher-Brady A</w:t>
      </w:r>
      <w:r w:rsidRPr="00430019">
        <w:rPr>
          <w:rFonts w:ascii="Cambria" w:hAnsi="Cambria"/>
          <w:noProof/>
          <w:sz w:val="22"/>
        </w:rPr>
        <w:t xml:space="preserve">, </w:t>
      </w:r>
      <w:r w:rsidRPr="00430019">
        <w:rPr>
          <w:rFonts w:ascii="Cambria" w:hAnsi="Cambria"/>
          <w:b/>
          <w:bCs/>
          <w:noProof/>
          <w:sz w:val="22"/>
        </w:rPr>
        <w:t>Hamada K</w:t>
      </w:r>
      <w:r w:rsidRPr="00430019">
        <w:rPr>
          <w:rFonts w:ascii="Cambria" w:hAnsi="Cambria"/>
          <w:noProof/>
          <w:sz w:val="22"/>
        </w:rPr>
        <w:t xml:space="preserve">, </w:t>
      </w:r>
      <w:r w:rsidRPr="00430019">
        <w:rPr>
          <w:rFonts w:ascii="Cambria" w:hAnsi="Cambria"/>
          <w:b/>
          <w:bCs/>
          <w:noProof/>
          <w:sz w:val="22"/>
        </w:rPr>
        <w:t>Hamai A</w:t>
      </w:r>
      <w:r w:rsidRPr="00430019">
        <w:rPr>
          <w:rFonts w:ascii="Cambria" w:hAnsi="Cambria"/>
          <w:noProof/>
          <w:sz w:val="22"/>
        </w:rPr>
        <w:t xml:space="preserve">, </w:t>
      </w:r>
      <w:r w:rsidRPr="00430019">
        <w:rPr>
          <w:rFonts w:ascii="Cambria" w:hAnsi="Cambria"/>
          <w:b/>
          <w:bCs/>
          <w:noProof/>
          <w:sz w:val="22"/>
        </w:rPr>
        <w:t>Hamann A</w:t>
      </w:r>
      <w:r w:rsidRPr="00430019">
        <w:rPr>
          <w:rFonts w:ascii="Cambria" w:hAnsi="Cambria"/>
          <w:noProof/>
          <w:sz w:val="22"/>
        </w:rPr>
        <w:t xml:space="preserve">, </w:t>
      </w:r>
      <w:r w:rsidRPr="00430019">
        <w:rPr>
          <w:rFonts w:ascii="Cambria" w:hAnsi="Cambria"/>
          <w:b/>
          <w:bCs/>
          <w:noProof/>
          <w:sz w:val="22"/>
        </w:rPr>
        <w:t>Hamasaki M</w:t>
      </w:r>
      <w:r w:rsidRPr="00430019">
        <w:rPr>
          <w:rFonts w:ascii="Cambria" w:hAnsi="Cambria"/>
          <w:noProof/>
          <w:sz w:val="22"/>
        </w:rPr>
        <w:t xml:space="preserve">, </w:t>
      </w:r>
      <w:r w:rsidRPr="00430019">
        <w:rPr>
          <w:rFonts w:ascii="Cambria" w:hAnsi="Cambria"/>
          <w:b/>
          <w:bCs/>
          <w:noProof/>
          <w:sz w:val="22"/>
        </w:rPr>
        <w:t>Hamer I</w:t>
      </w:r>
      <w:r w:rsidRPr="00430019">
        <w:rPr>
          <w:rFonts w:ascii="Cambria" w:hAnsi="Cambria"/>
          <w:noProof/>
          <w:sz w:val="22"/>
        </w:rPr>
        <w:t xml:space="preserve">, </w:t>
      </w:r>
      <w:r w:rsidRPr="00430019">
        <w:rPr>
          <w:rFonts w:ascii="Cambria" w:hAnsi="Cambria"/>
          <w:b/>
          <w:bCs/>
          <w:noProof/>
          <w:sz w:val="22"/>
        </w:rPr>
        <w:t>Hamid Q</w:t>
      </w:r>
      <w:r w:rsidRPr="00430019">
        <w:rPr>
          <w:rFonts w:ascii="Cambria" w:hAnsi="Cambria"/>
          <w:noProof/>
          <w:sz w:val="22"/>
        </w:rPr>
        <w:t xml:space="preserve">, </w:t>
      </w:r>
      <w:r w:rsidRPr="00430019">
        <w:rPr>
          <w:rFonts w:ascii="Cambria" w:hAnsi="Cambria"/>
          <w:b/>
          <w:bCs/>
          <w:noProof/>
          <w:sz w:val="22"/>
        </w:rPr>
        <w:t>Hammond EM</w:t>
      </w:r>
      <w:r w:rsidRPr="00430019">
        <w:rPr>
          <w:rFonts w:ascii="Cambria" w:hAnsi="Cambria"/>
          <w:noProof/>
          <w:sz w:val="22"/>
        </w:rPr>
        <w:t xml:space="preserve">, </w:t>
      </w:r>
      <w:r w:rsidRPr="00430019">
        <w:rPr>
          <w:rFonts w:ascii="Cambria" w:hAnsi="Cambria"/>
          <w:b/>
          <w:bCs/>
          <w:noProof/>
          <w:sz w:val="22"/>
        </w:rPr>
        <w:t>Han F</w:t>
      </w:r>
      <w:r w:rsidRPr="00430019">
        <w:rPr>
          <w:rFonts w:ascii="Cambria" w:hAnsi="Cambria"/>
          <w:noProof/>
          <w:sz w:val="22"/>
        </w:rPr>
        <w:t xml:space="preserve">, </w:t>
      </w:r>
      <w:r w:rsidRPr="00430019">
        <w:rPr>
          <w:rFonts w:ascii="Cambria" w:hAnsi="Cambria"/>
          <w:b/>
          <w:bCs/>
          <w:noProof/>
          <w:sz w:val="22"/>
        </w:rPr>
        <w:t>Han W</w:t>
      </w:r>
      <w:r w:rsidRPr="00430019">
        <w:rPr>
          <w:rFonts w:ascii="Cambria" w:hAnsi="Cambria"/>
          <w:noProof/>
          <w:sz w:val="22"/>
        </w:rPr>
        <w:t xml:space="preserve">, </w:t>
      </w:r>
      <w:r w:rsidRPr="00430019">
        <w:rPr>
          <w:rFonts w:ascii="Cambria" w:hAnsi="Cambria"/>
          <w:b/>
          <w:bCs/>
          <w:noProof/>
          <w:sz w:val="22"/>
        </w:rPr>
        <w:t>Handa JT</w:t>
      </w:r>
      <w:r w:rsidRPr="00430019">
        <w:rPr>
          <w:rFonts w:ascii="Cambria" w:hAnsi="Cambria"/>
          <w:noProof/>
          <w:sz w:val="22"/>
        </w:rPr>
        <w:t xml:space="preserve">, </w:t>
      </w:r>
      <w:r w:rsidRPr="00430019">
        <w:rPr>
          <w:rFonts w:ascii="Cambria" w:hAnsi="Cambria"/>
          <w:b/>
          <w:bCs/>
          <w:noProof/>
          <w:sz w:val="22"/>
        </w:rPr>
        <w:t>Hanover JA</w:t>
      </w:r>
      <w:r w:rsidRPr="00430019">
        <w:rPr>
          <w:rFonts w:ascii="Cambria" w:hAnsi="Cambria"/>
          <w:noProof/>
          <w:sz w:val="22"/>
        </w:rPr>
        <w:t xml:space="preserve">, </w:t>
      </w:r>
      <w:r w:rsidRPr="00430019">
        <w:rPr>
          <w:rFonts w:ascii="Cambria" w:hAnsi="Cambria"/>
          <w:b/>
          <w:bCs/>
          <w:noProof/>
          <w:sz w:val="22"/>
        </w:rPr>
        <w:t>Hansen M</w:t>
      </w:r>
      <w:r w:rsidRPr="00430019">
        <w:rPr>
          <w:rFonts w:ascii="Cambria" w:hAnsi="Cambria"/>
          <w:noProof/>
          <w:sz w:val="22"/>
        </w:rPr>
        <w:t xml:space="preserve">, </w:t>
      </w:r>
      <w:r w:rsidRPr="00430019">
        <w:rPr>
          <w:rFonts w:ascii="Cambria" w:hAnsi="Cambria"/>
          <w:b/>
          <w:bCs/>
          <w:noProof/>
          <w:sz w:val="22"/>
        </w:rPr>
        <w:t>Harada M</w:t>
      </w:r>
      <w:r w:rsidRPr="00430019">
        <w:rPr>
          <w:rFonts w:ascii="Cambria" w:hAnsi="Cambria"/>
          <w:noProof/>
          <w:sz w:val="22"/>
        </w:rPr>
        <w:t xml:space="preserve">, </w:t>
      </w:r>
      <w:r w:rsidRPr="00430019">
        <w:rPr>
          <w:rFonts w:ascii="Cambria" w:hAnsi="Cambria"/>
          <w:b/>
          <w:bCs/>
          <w:noProof/>
          <w:sz w:val="22"/>
        </w:rPr>
        <w:t>Harhaji-Trajkovic L</w:t>
      </w:r>
      <w:r w:rsidRPr="00430019">
        <w:rPr>
          <w:rFonts w:ascii="Cambria" w:hAnsi="Cambria"/>
          <w:noProof/>
          <w:sz w:val="22"/>
        </w:rPr>
        <w:t xml:space="preserve">, </w:t>
      </w:r>
      <w:r w:rsidRPr="00430019">
        <w:rPr>
          <w:rFonts w:ascii="Cambria" w:hAnsi="Cambria"/>
          <w:b/>
          <w:bCs/>
          <w:noProof/>
          <w:sz w:val="22"/>
        </w:rPr>
        <w:t>Harper JW</w:t>
      </w:r>
      <w:r w:rsidRPr="00430019">
        <w:rPr>
          <w:rFonts w:ascii="Cambria" w:hAnsi="Cambria"/>
          <w:noProof/>
          <w:sz w:val="22"/>
        </w:rPr>
        <w:t xml:space="preserve">, </w:t>
      </w:r>
      <w:r w:rsidRPr="00430019">
        <w:rPr>
          <w:rFonts w:ascii="Cambria" w:hAnsi="Cambria"/>
          <w:b/>
          <w:bCs/>
          <w:noProof/>
          <w:sz w:val="22"/>
        </w:rPr>
        <w:t>Harrath AH</w:t>
      </w:r>
      <w:r w:rsidRPr="00430019">
        <w:rPr>
          <w:rFonts w:ascii="Cambria" w:hAnsi="Cambria"/>
          <w:noProof/>
          <w:sz w:val="22"/>
        </w:rPr>
        <w:t xml:space="preserve">, </w:t>
      </w:r>
      <w:r w:rsidRPr="00430019">
        <w:rPr>
          <w:rFonts w:ascii="Cambria" w:hAnsi="Cambria"/>
          <w:b/>
          <w:bCs/>
          <w:noProof/>
          <w:sz w:val="22"/>
        </w:rPr>
        <w:t>Harris AL</w:t>
      </w:r>
      <w:r w:rsidRPr="00430019">
        <w:rPr>
          <w:rFonts w:ascii="Cambria" w:hAnsi="Cambria"/>
          <w:noProof/>
          <w:sz w:val="22"/>
        </w:rPr>
        <w:t xml:space="preserve">, </w:t>
      </w:r>
      <w:r w:rsidRPr="00430019">
        <w:rPr>
          <w:rFonts w:ascii="Cambria" w:hAnsi="Cambria"/>
          <w:b/>
          <w:bCs/>
          <w:noProof/>
          <w:sz w:val="22"/>
        </w:rPr>
        <w:t>Harris J</w:t>
      </w:r>
      <w:r w:rsidRPr="00430019">
        <w:rPr>
          <w:rFonts w:ascii="Cambria" w:hAnsi="Cambria"/>
          <w:noProof/>
          <w:sz w:val="22"/>
        </w:rPr>
        <w:t xml:space="preserve">, </w:t>
      </w:r>
      <w:r w:rsidRPr="00430019">
        <w:rPr>
          <w:rFonts w:ascii="Cambria" w:hAnsi="Cambria"/>
          <w:b/>
          <w:bCs/>
          <w:noProof/>
          <w:sz w:val="22"/>
        </w:rPr>
        <w:t>Hasler U</w:t>
      </w:r>
      <w:r w:rsidRPr="00430019">
        <w:rPr>
          <w:rFonts w:ascii="Cambria" w:hAnsi="Cambria"/>
          <w:noProof/>
          <w:sz w:val="22"/>
        </w:rPr>
        <w:t xml:space="preserve">, </w:t>
      </w:r>
      <w:r w:rsidRPr="00430019">
        <w:rPr>
          <w:rFonts w:ascii="Cambria" w:hAnsi="Cambria"/>
          <w:b/>
          <w:bCs/>
          <w:noProof/>
          <w:sz w:val="22"/>
        </w:rPr>
        <w:t>Hasselblatt P</w:t>
      </w:r>
      <w:r w:rsidRPr="00430019">
        <w:rPr>
          <w:rFonts w:ascii="Cambria" w:hAnsi="Cambria"/>
          <w:noProof/>
          <w:sz w:val="22"/>
        </w:rPr>
        <w:t xml:space="preserve">, </w:t>
      </w:r>
      <w:r w:rsidRPr="00430019">
        <w:rPr>
          <w:rFonts w:ascii="Cambria" w:hAnsi="Cambria"/>
          <w:b/>
          <w:bCs/>
          <w:noProof/>
          <w:sz w:val="22"/>
        </w:rPr>
        <w:t>Hasui K</w:t>
      </w:r>
      <w:r w:rsidRPr="00430019">
        <w:rPr>
          <w:rFonts w:ascii="Cambria" w:hAnsi="Cambria"/>
          <w:noProof/>
          <w:sz w:val="22"/>
        </w:rPr>
        <w:t xml:space="preserve">, </w:t>
      </w:r>
      <w:r w:rsidRPr="00430019">
        <w:rPr>
          <w:rFonts w:ascii="Cambria" w:hAnsi="Cambria"/>
          <w:b/>
          <w:bCs/>
          <w:noProof/>
          <w:sz w:val="22"/>
        </w:rPr>
        <w:t>Hawley RG</w:t>
      </w:r>
      <w:r w:rsidRPr="00430019">
        <w:rPr>
          <w:rFonts w:ascii="Cambria" w:hAnsi="Cambria"/>
          <w:noProof/>
          <w:sz w:val="22"/>
        </w:rPr>
        <w:t xml:space="preserve">, </w:t>
      </w:r>
      <w:r w:rsidRPr="00430019">
        <w:rPr>
          <w:rFonts w:ascii="Cambria" w:hAnsi="Cambria"/>
          <w:b/>
          <w:bCs/>
          <w:noProof/>
          <w:sz w:val="22"/>
        </w:rPr>
        <w:t>Hawley TS</w:t>
      </w:r>
      <w:r w:rsidRPr="00430019">
        <w:rPr>
          <w:rFonts w:ascii="Cambria" w:hAnsi="Cambria"/>
          <w:noProof/>
          <w:sz w:val="22"/>
        </w:rPr>
        <w:t xml:space="preserve">, </w:t>
      </w:r>
      <w:r w:rsidRPr="00430019">
        <w:rPr>
          <w:rFonts w:ascii="Cambria" w:hAnsi="Cambria"/>
          <w:b/>
          <w:bCs/>
          <w:noProof/>
          <w:sz w:val="22"/>
        </w:rPr>
        <w:t>He C</w:t>
      </w:r>
      <w:r w:rsidRPr="00430019">
        <w:rPr>
          <w:rFonts w:ascii="Cambria" w:hAnsi="Cambria"/>
          <w:noProof/>
          <w:sz w:val="22"/>
        </w:rPr>
        <w:t xml:space="preserve">, </w:t>
      </w:r>
      <w:r w:rsidRPr="00430019">
        <w:rPr>
          <w:rFonts w:ascii="Cambria" w:hAnsi="Cambria"/>
          <w:b/>
          <w:bCs/>
          <w:noProof/>
          <w:sz w:val="22"/>
        </w:rPr>
        <w:t>He CY</w:t>
      </w:r>
      <w:r w:rsidRPr="00430019">
        <w:rPr>
          <w:rFonts w:ascii="Cambria" w:hAnsi="Cambria"/>
          <w:noProof/>
          <w:sz w:val="22"/>
        </w:rPr>
        <w:t xml:space="preserve">, </w:t>
      </w:r>
      <w:r w:rsidRPr="00430019">
        <w:rPr>
          <w:rFonts w:ascii="Cambria" w:hAnsi="Cambria"/>
          <w:b/>
          <w:bCs/>
          <w:noProof/>
          <w:sz w:val="22"/>
        </w:rPr>
        <w:t>He F</w:t>
      </w:r>
      <w:r w:rsidRPr="00430019">
        <w:rPr>
          <w:rFonts w:ascii="Cambria" w:hAnsi="Cambria"/>
          <w:noProof/>
          <w:sz w:val="22"/>
        </w:rPr>
        <w:t xml:space="preserve">, </w:t>
      </w:r>
      <w:r w:rsidRPr="00430019">
        <w:rPr>
          <w:rFonts w:ascii="Cambria" w:hAnsi="Cambria"/>
          <w:b/>
          <w:bCs/>
          <w:noProof/>
          <w:sz w:val="22"/>
        </w:rPr>
        <w:t>He G</w:t>
      </w:r>
      <w:r w:rsidRPr="00430019">
        <w:rPr>
          <w:rFonts w:ascii="Cambria" w:hAnsi="Cambria"/>
          <w:noProof/>
          <w:sz w:val="22"/>
        </w:rPr>
        <w:t xml:space="preserve">, </w:t>
      </w:r>
      <w:r w:rsidRPr="00430019">
        <w:rPr>
          <w:rFonts w:ascii="Cambria" w:hAnsi="Cambria"/>
          <w:b/>
          <w:bCs/>
          <w:noProof/>
          <w:sz w:val="22"/>
        </w:rPr>
        <w:t>He R-R</w:t>
      </w:r>
      <w:r w:rsidRPr="00430019">
        <w:rPr>
          <w:rFonts w:ascii="Cambria" w:hAnsi="Cambria"/>
          <w:noProof/>
          <w:sz w:val="22"/>
        </w:rPr>
        <w:t xml:space="preserve">, </w:t>
      </w:r>
      <w:r w:rsidRPr="00430019">
        <w:rPr>
          <w:rFonts w:ascii="Cambria" w:hAnsi="Cambria"/>
          <w:b/>
          <w:bCs/>
          <w:noProof/>
          <w:sz w:val="22"/>
        </w:rPr>
        <w:t>He X-H</w:t>
      </w:r>
      <w:r w:rsidRPr="00430019">
        <w:rPr>
          <w:rFonts w:ascii="Cambria" w:hAnsi="Cambria"/>
          <w:noProof/>
          <w:sz w:val="22"/>
        </w:rPr>
        <w:t xml:space="preserve">, </w:t>
      </w:r>
      <w:r w:rsidRPr="00430019">
        <w:rPr>
          <w:rFonts w:ascii="Cambria" w:hAnsi="Cambria"/>
          <w:b/>
          <w:bCs/>
          <w:noProof/>
          <w:sz w:val="22"/>
        </w:rPr>
        <w:t>He Y-W</w:t>
      </w:r>
      <w:r w:rsidRPr="00430019">
        <w:rPr>
          <w:rFonts w:ascii="Cambria" w:hAnsi="Cambria"/>
          <w:noProof/>
          <w:sz w:val="22"/>
        </w:rPr>
        <w:t xml:space="preserve">, </w:t>
      </w:r>
      <w:r w:rsidRPr="00430019">
        <w:rPr>
          <w:rFonts w:ascii="Cambria" w:hAnsi="Cambria"/>
          <w:b/>
          <w:bCs/>
          <w:noProof/>
          <w:sz w:val="22"/>
        </w:rPr>
        <w:t>He Y-Y</w:t>
      </w:r>
      <w:r w:rsidRPr="00430019">
        <w:rPr>
          <w:rFonts w:ascii="Cambria" w:hAnsi="Cambria"/>
          <w:noProof/>
          <w:sz w:val="22"/>
        </w:rPr>
        <w:t xml:space="preserve">, </w:t>
      </w:r>
      <w:r w:rsidRPr="00430019">
        <w:rPr>
          <w:rFonts w:ascii="Cambria" w:hAnsi="Cambria"/>
          <w:b/>
          <w:bCs/>
          <w:noProof/>
          <w:sz w:val="22"/>
        </w:rPr>
        <w:t>Heath JK</w:t>
      </w:r>
      <w:r w:rsidRPr="00430019">
        <w:rPr>
          <w:rFonts w:ascii="Cambria" w:hAnsi="Cambria"/>
          <w:noProof/>
          <w:sz w:val="22"/>
        </w:rPr>
        <w:t xml:space="preserve">, </w:t>
      </w:r>
      <w:r w:rsidRPr="00430019">
        <w:rPr>
          <w:rFonts w:ascii="Cambria" w:hAnsi="Cambria"/>
          <w:b/>
          <w:bCs/>
          <w:noProof/>
          <w:sz w:val="22"/>
        </w:rPr>
        <w:t>Hébert M-J</w:t>
      </w:r>
      <w:r w:rsidRPr="00430019">
        <w:rPr>
          <w:rFonts w:ascii="Cambria" w:hAnsi="Cambria"/>
          <w:noProof/>
          <w:sz w:val="22"/>
        </w:rPr>
        <w:t xml:space="preserve">, </w:t>
      </w:r>
      <w:r w:rsidRPr="00430019">
        <w:rPr>
          <w:rFonts w:ascii="Cambria" w:hAnsi="Cambria"/>
          <w:b/>
          <w:bCs/>
          <w:noProof/>
          <w:sz w:val="22"/>
        </w:rPr>
        <w:t>Heinzen RA</w:t>
      </w:r>
      <w:r w:rsidRPr="00430019">
        <w:rPr>
          <w:rFonts w:ascii="Cambria" w:hAnsi="Cambria"/>
          <w:noProof/>
          <w:sz w:val="22"/>
        </w:rPr>
        <w:t xml:space="preserve">, </w:t>
      </w:r>
      <w:r w:rsidRPr="00430019">
        <w:rPr>
          <w:rFonts w:ascii="Cambria" w:hAnsi="Cambria"/>
          <w:b/>
          <w:bCs/>
          <w:noProof/>
          <w:sz w:val="22"/>
        </w:rPr>
        <w:t>Helgason GV</w:t>
      </w:r>
      <w:r w:rsidRPr="00430019">
        <w:rPr>
          <w:rFonts w:ascii="Cambria" w:hAnsi="Cambria"/>
          <w:noProof/>
          <w:sz w:val="22"/>
        </w:rPr>
        <w:t xml:space="preserve">, </w:t>
      </w:r>
      <w:r w:rsidRPr="00430019">
        <w:rPr>
          <w:rFonts w:ascii="Cambria" w:hAnsi="Cambria"/>
          <w:b/>
          <w:bCs/>
          <w:noProof/>
          <w:sz w:val="22"/>
        </w:rPr>
        <w:t>Hensel M</w:t>
      </w:r>
      <w:r w:rsidRPr="00430019">
        <w:rPr>
          <w:rFonts w:ascii="Cambria" w:hAnsi="Cambria"/>
          <w:noProof/>
          <w:sz w:val="22"/>
        </w:rPr>
        <w:t xml:space="preserve">, </w:t>
      </w:r>
      <w:r w:rsidRPr="00430019">
        <w:rPr>
          <w:rFonts w:ascii="Cambria" w:hAnsi="Cambria"/>
          <w:b/>
          <w:bCs/>
          <w:noProof/>
          <w:sz w:val="22"/>
        </w:rPr>
        <w:t>Henske EP</w:t>
      </w:r>
      <w:r w:rsidRPr="00430019">
        <w:rPr>
          <w:rFonts w:ascii="Cambria" w:hAnsi="Cambria"/>
          <w:noProof/>
          <w:sz w:val="22"/>
        </w:rPr>
        <w:t xml:space="preserve">, </w:t>
      </w:r>
      <w:r w:rsidRPr="00430019">
        <w:rPr>
          <w:rFonts w:ascii="Cambria" w:hAnsi="Cambria"/>
          <w:b/>
          <w:bCs/>
          <w:noProof/>
          <w:sz w:val="22"/>
        </w:rPr>
        <w:t>Her C</w:t>
      </w:r>
      <w:r w:rsidRPr="00430019">
        <w:rPr>
          <w:rFonts w:ascii="Cambria" w:hAnsi="Cambria"/>
          <w:noProof/>
          <w:sz w:val="22"/>
        </w:rPr>
        <w:t xml:space="preserve">, </w:t>
      </w:r>
      <w:r w:rsidRPr="00430019">
        <w:rPr>
          <w:rFonts w:ascii="Cambria" w:hAnsi="Cambria"/>
          <w:b/>
          <w:bCs/>
          <w:noProof/>
          <w:sz w:val="22"/>
        </w:rPr>
        <w:t>Herman PK</w:t>
      </w:r>
      <w:r w:rsidRPr="00430019">
        <w:rPr>
          <w:rFonts w:ascii="Cambria" w:hAnsi="Cambria"/>
          <w:noProof/>
          <w:sz w:val="22"/>
        </w:rPr>
        <w:t xml:space="preserve">, </w:t>
      </w:r>
      <w:r w:rsidRPr="00430019">
        <w:rPr>
          <w:rFonts w:ascii="Cambria" w:hAnsi="Cambria"/>
          <w:b/>
          <w:bCs/>
          <w:noProof/>
          <w:sz w:val="22"/>
        </w:rPr>
        <w:t>Hernández A</w:t>
      </w:r>
      <w:r w:rsidRPr="00430019">
        <w:rPr>
          <w:rFonts w:ascii="Cambria" w:hAnsi="Cambria"/>
          <w:noProof/>
          <w:sz w:val="22"/>
        </w:rPr>
        <w:t xml:space="preserve">, </w:t>
      </w:r>
      <w:r w:rsidRPr="00430019">
        <w:rPr>
          <w:rFonts w:ascii="Cambria" w:hAnsi="Cambria"/>
          <w:b/>
          <w:bCs/>
          <w:noProof/>
          <w:sz w:val="22"/>
        </w:rPr>
        <w:t>Hernandez C</w:t>
      </w:r>
      <w:r w:rsidRPr="00430019">
        <w:rPr>
          <w:rFonts w:ascii="Cambria" w:hAnsi="Cambria"/>
          <w:noProof/>
          <w:sz w:val="22"/>
        </w:rPr>
        <w:t xml:space="preserve">, </w:t>
      </w:r>
      <w:r w:rsidRPr="00430019">
        <w:rPr>
          <w:rFonts w:ascii="Cambria" w:hAnsi="Cambria"/>
          <w:b/>
          <w:bCs/>
          <w:noProof/>
          <w:sz w:val="22"/>
        </w:rPr>
        <w:t>Hernández-Tiedra S</w:t>
      </w:r>
      <w:r w:rsidRPr="00430019">
        <w:rPr>
          <w:rFonts w:ascii="Cambria" w:hAnsi="Cambria"/>
          <w:noProof/>
          <w:sz w:val="22"/>
        </w:rPr>
        <w:t xml:space="preserve">, </w:t>
      </w:r>
      <w:r w:rsidRPr="00430019">
        <w:rPr>
          <w:rFonts w:ascii="Cambria" w:hAnsi="Cambria"/>
          <w:b/>
          <w:bCs/>
          <w:noProof/>
          <w:sz w:val="22"/>
        </w:rPr>
        <w:t>Hetz C</w:t>
      </w:r>
      <w:r w:rsidRPr="00430019">
        <w:rPr>
          <w:rFonts w:ascii="Cambria" w:hAnsi="Cambria"/>
          <w:noProof/>
          <w:sz w:val="22"/>
        </w:rPr>
        <w:t xml:space="preserve">, </w:t>
      </w:r>
      <w:r w:rsidRPr="00430019">
        <w:rPr>
          <w:rFonts w:ascii="Cambria" w:hAnsi="Cambria"/>
          <w:b/>
          <w:bCs/>
          <w:noProof/>
          <w:sz w:val="22"/>
        </w:rPr>
        <w:t>Hiesinger PR</w:t>
      </w:r>
      <w:r w:rsidRPr="00430019">
        <w:rPr>
          <w:rFonts w:ascii="Cambria" w:hAnsi="Cambria"/>
          <w:noProof/>
          <w:sz w:val="22"/>
        </w:rPr>
        <w:t xml:space="preserve">, </w:t>
      </w:r>
      <w:r w:rsidRPr="00430019">
        <w:rPr>
          <w:rFonts w:ascii="Cambria" w:hAnsi="Cambria"/>
          <w:b/>
          <w:bCs/>
          <w:noProof/>
          <w:sz w:val="22"/>
        </w:rPr>
        <w:t>Higaki K</w:t>
      </w:r>
      <w:r w:rsidRPr="00430019">
        <w:rPr>
          <w:rFonts w:ascii="Cambria" w:hAnsi="Cambria"/>
          <w:noProof/>
          <w:sz w:val="22"/>
        </w:rPr>
        <w:t xml:space="preserve">, </w:t>
      </w:r>
      <w:r w:rsidRPr="00430019">
        <w:rPr>
          <w:rFonts w:ascii="Cambria" w:hAnsi="Cambria"/>
          <w:b/>
          <w:bCs/>
          <w:noProof/>
          <w:sz w:val="22"/>
        </w:rPr>
        <w:t>Hilfiker S</w:t>
      </w:r>
      <w:r w:rsidRPr="00430019">
        <w:rPr>
          <w:rFonts w:ascii="Cambria" w:hAnsi="Cambria"/>
          <w:noProof/>
          <w:sz w:val="22"/>
        </w:rPr>
        <w:t xml:space="preserve">, </w:t>
      </w:r>
      <w:r w:rsidRPr="00430019">
        <w:rPr>
          <w:rFonts w:ascii="Cambria" w:hAnsi="Cambria"/>
          <w:b/>
          <w:bCs/>
          <w:noProof/>
          <w:sz w:val="22"/>
        </w:rPr>
        <w:t>Hill BG</w:t>
      </w:r>
      <w:r w:rsidRPr="00430019">
        <w:rPr>
          <w:rFonts w:ascii="Cambria" w:hAnsi="Cambria"/>
          <w:noProof/>
          <w:sz w:val="22"/>
        </w:rPr>
        <w:t xml:space="preserve">, </w:t>
      </w:r>
      <w:r w:rsidRPr="00430019">
        <w:rPr>
          <w:rFonts w:ascii="Cambria" w:hAnsi="Cambria"/>
          <w:b/>
          <w:bCs/>
          <w:noProof/>
          <w:sz w:val="22"/>
        </w:rPr>
        <w:t>Hill JA</w:t>
      </w:r>
      <w:r w:rsidRPr="00430019">
        <w:rPr>
          <w:rFonts w:ascii="Cambria" w:hAnsi="Cambria"/>
          <w:noProof/>
          <w:sz w:val="22"/>
        </w:rPr>
        <w:t xml:space="preserve">, </w:t>
      </w:r>
      <w:r w:rsidRPr="00430019">
        <w:rPr>
          <w:rFonts w:ascii="Cambria" w:hAnsi="Cambria"/>
          <w:b/>
          <w:bCs/>
          <w:noProof/>
          <w:sz w:val="22"/>
        </w:rPr>
        <w:t>Hill WD</w:t>
      </w:r>
      <w:r w:rsidRPr="00430019">
        <w:rPr>
          <w:rFonts w:ascii="Cambria" w:hAnsi="Cambria"/>
          <w:noProof/>
          <w:sz w:val="22"/>
        </w:rPr>
        <w:t xml:space="preserve">, </w:t>
      </w:r>
      <w:r w:rsidRPr="00430019">
        <w:rPr>
          <w:rFonts w:ascii="Cambria" w:hAnsi="Cambria"/>
          <w:b/>
          <w:bCs/>
          <w:noProof/>
          <w:sz w:val="22"/>
        </w:rPr>
        <w:t>Hino K</w:t>
      </w:r>
      <w:r w:rsidRPr="00430019">
        <w:rPr>
          <w:rFonts w:ascii="Cambria" w:hAnsi="Cambria"/>
          <w:noProof/>
          <w:sz w:val="22"/>
        </w:rPr>
        <w:t xml:space="preserve">, </w:t>
      </w:r>
      <w:r w:rsidRPr="00430019">
        <w:rPr>
          <w:rFonts w:ascii="Cambria" w:hAnsi="Cambria"/>
          <w:b/>
          <w:bCs/>
          <w:noProof/>
          <w:sz w:val="22"/>
        </w:rPr>
        <w:t>Hofius D</w:t>
      </w:r>
      <w:r w:rsidRPr="00430019">
        <w:rPr>
          <w:rFonts w:ascii="Cambria" w:hAnsi="Cambria"/>
          <w:noProof/>
          <w:sz w:val="22"/>
        </w:rPr>
        <w:t xml:space="preserve">, </w:t>
      </w:r>
      <w:r w:rsidRPr="00430019">
        <w:rPr>
          <w:rFonts w:ascii="Cambria" w:hAnsi="Cambria"/>
          <w:b/>
          <w:bCs/>
          <w:noProof/>
          <w:sz w:val="22"/>
        </w:rPr>
        <w:t>Hofman P</w:t>
      </w:r>
      <w:r w:rsidRPr="00430019">
        <w:rPr>
          <w:rFonts w:ascii="Cambria" w:hAnsi="Cambria"/>
          <w:noProof/>
          <w:sz w:val="22"/>
        </w:rPr>
        <w:t xml:space="preserve">, </w:t>
      </w:r>
      <w:r w:rsidRPr="00430019">
        <w:rPr>
          <w:rFonts w:ascii="Cambria" w:hAnsi="Cambria"/>
          <w:b/>
          <w:bCs/>
          <w:noProof/>
          <w:sz w:val="22"/>
        </w:rPr>
        <w:t>Höglinger GU</w:t>
      </w:r>
      <w:r w:rsidRPr="00430019">
        <w:rPr>
          <w:rFonts w:ascii="Cambria" w:hAnsi="Cambria"/>
          <w:noProof/>
          <w:sz w:val="22"/>
        </w:rPr>
        <w:t xml:space="preserve">, </w:t>
      </w:r>
      <w:r w:rsidRPr="00430019">
        <w:rPr>
          <w:rFonts w:ascii="Cambria" w:hAnsi="Cambria"/>
          <w:b/>
          <w:bCs/>
          <w:noProof/>
          <w:sz w:val="22"/>
        </w:rPr>
        <w:t>Höhfeld J</w:t>
      </w:r>
      <w:r w:rsidRPr="00430019">
        <w:rPr>
          <w:rFonts w:ascii="Cambria" w:hAnsi="Cambria"/>
          <w:noProof/>
          <w:sz w:val="22"/>
        </w:rPr>
        <w:t xml:space="preserve">, </w:t>
      </w:r>
      <w:r w:rsidRPr="00430019">
        <w:rPr>
          <w:rFonts w:ascii="Cambria" w:hAnsi="Cambria"/>
          <w:b/>
          <w:bCs/>
          <w:noProof/>
          <w:sz w:val="22"/>
        </w:rPr>
        <w:t>Holz MK</w:t>
      </w:r>
      <w:r w:rsidRPr="00430019">
        <w:rPr>
          <w:rFonts w:ascii="Cambria" w:hAnsi="Cambria"/>
          <w:noProof/>
          <w:sz w:val="22"/>
        </w:rPr>
        <w:t xml:space="preserve">, </w:t>
      </w:r>
      <w:r w:rsidRPr="00430019">
        <w:rPr>
          <w:rFonts w:ascii="Cambria" w:hAnsi="Cambria"/>
          <w:b/>
          <w:bCs/>
          <w:noProof/>
          <w:sz w:val="22"/>
        </w:rPr>
        <w:t>Hong Y</w:t>
      </w:r>
      <w:r w:rsidRPr="00430019">
        <w:rPr>
          <w:rFonts w:ascii="Cambria" w:hAnsi="Cambria"/>
          <w:noProof/>
          <w:sz w:val="22"/>
        </w:rPr>
        <w:t xml:space="preserve">, </w:t>
      </w:r>
      <w:r w:rsidRPr="00430019">
        <w:rPr>
          <w:rFonts w:ascii="Cambria" w:hAnsi="Cambria"/>
          <w:b/>
          <w:bCs/>
          <w:noProof/>
          <w:sz w:val="22"/>
        </w:rPr>
        <w:t>Hood DA</w:t>
      </w:r>
      <w:r w:rsidRPr="00430019">
        <w:rPr>
          <w:rFonts w:ascii="Cambria" w:hAnsi="Cambria"/>
          <w:noProof/>
          <w:sz w:val="22"/>
        </w:rPr>
        <w:t xml:space="preserve">, </w:t>
      </w:r>
      <w:r w:rsidRPr="00430019">
        <w:rPr>
          <w:rFonts w:ascii="Cambria" w:hAnsi="Cambria"/>
          <w:b/>
          <w:bCs/>
          <w:noProof/>
          <w:sz w:val="22"/>
        </w:rPr>
        <w:t>Hoozemans JJ</w:t>
      </w:r>
      <w:r w:rsidRPr="00430019">
        <w:rPr>
          <w:rFonts w:ascii="Cambria" w:hAnsi="Cambria"/>
          <w:noProof/>
          <w:sz w:val="22"/>
        </w:rPr>
        <w:t xml:space="preserve">, </w:t>
      </w:r>
      <w:r w:rsidRPr="00430019">
        <w:rPr>
          <w:rFonts w:ascii="Cambria" w:hAnsi="Cambria"/>
          <w:b/>
          <w:bCs/>
          <w:noProof/>
          <w:sz w:val="22"/>
        </w:rPr>
        <w:t>Hoppe T</w:t>
      </w:r>
      <w:r w:rsidRPr="00430019">
        <w:rPr>
          <w:rFonts w:ascii="Cambria" w:hAnsi="Cambria"/>
          <w:noProof/>
          <w:sz w:val="22"/>
        </w:rPr>
        <w:t xml:space="preserve">, </w:t>
      </w:r>
      <w:r w:rsidRPr="00430019">
        <w:rPr>
          <w:rFonts w:ascii="Cambria" w:hAnsi="Cambria"/>
          <w:b/>
          <w:bCs/>
          <w:noProof/>
          <w:sz w:val="22"/>
        </w:rPr>
        <w:t>Hsu C</w:t>
      </w:r>
      <w:r w:rsidRPr="00430019">
        <w:rPr>
          <w:rFonts w:ascii="Cambria" w:hAnsi="Cambria"/>
          <w:noProof/>
          <w:sz w:val="22"/>
        </w:rPr>
        <w:t xml:space="preserve">, </w:t>
      </w:r>
      <w:r w:rsidRPr="00430019">
        <w:rPr>
          <w:rFonts w:ascii="Cambria" w:hAnsi="Cambria"/>
          <w:b/>
          <w:bCs/>
          <w:noProof/>
          <w:sz w:val="22"/>
        </w:rPr>
        <w:t>Hsu C-Y</w:t>
      </w:r>
      <w:r w:rsidRPr="00430019">
        <w:rPr>
          <w:rFonts w:ascii="Cambria" w:hAnsi="Cambria"/>
          <w:noProof/>
          <w:sz w:val="22"/>
        </w:rPr>
        <w:t xml:space="preserve">, </w:t>
      </w:r>
      <w:r w:rsidRPr="00430019">
        <w:rPr>
          <w:rFonts w:ascii="Cambria" w:hAnsi="Cambria"/>
          <w:b/>
          <w:bCs/>
          <w:noProof/>
          <w:sz w:val="22"/>
        </w:rPr>
        <w:t>Hsu L-C</w:t>
      </w:r>
      <w:r w:rsidRPr="00430019">
        <w:rPr>
          <w:rFonts w:ascii="Cambria" w:hAnsi="Cambria"/>
          <w:noProof/>
          <w:sz w:val="22"/>
        </w:rPr>
        <w:t xml:space="preserve">, </w:t>
      </w:r>
      <w:r w:rsidRPr="00430019">
        <w:rPr>
          <w:rFonts w:ascii="Cambria" w:hAnsi="Cambria"/>
          <w:b/>
          <w:bCs/>
          <w:noProof/>
          <w:sz w:val="22"/>
        </w:rPr>
        <w:t>Hu D</w:t>
      </w:r>
      <w:r w:rsidRPr="00430019">
        <w:rPr>
          <w:rFonts w:ascii="Cambria" w:hAnsi="Cambria"/>
          <w:noProof/>
          <w:sz w:val="22"/>
        </w:rPr>
        <w:t xml:space="preserve">, </w:t>
      </w:r>
      <w:r w:rsidRPr="00430019">
        <w:rPr>
          <w:rFonts w:ascii="Cambria" w:hAnsi="Cambria"/>
          <w:b/>
          <w:bCs/>
          <w:noProof/>
          <w:sz w:val="22"/>
        </w:rPr>
        <w:t>Hu G</w:t>
      </w:r>
      <w:r w:rsidRPr="00430019">
        <w:rPr>
          <w:rFonts w:ascii="Cambria" w:hAnsi="Cambria"/>
          <w:noProof/>
          <w:sz w:val="22"/>
        </w:rPr>
        <w:t xml:space="preserve">, </w:t>
      </w:r>
      <w:r w:rsidRPr="00430019">
        <w:rPr>
          <w:rFonts w:ascii="Cambria" w:hAnsi="Cambria"/>
          <w:b/>
          <w:bCs/>
          <w:noProof/>
          <w:sz w:val="22"/>
        </w:rPr>
        <w:t>Hu H-M</w:t>
      </w:r>
      <w:r w:rsidRPr="00430019">
        <w:rPr>
          <w:rFonts w:ascii="Cambria" w:hAnsi="Cambria"/>
          <w:noProof/>
          <w:sz w:val="22"/>
        </w:rPr>
        <w:t xml:space="preserve">, </w:t>
      </w:r>
      <w:r w:rsidRPr="00430019">
        <w:rPr>
          <w:rFonts w:ascii="Cambria" w:hAnsi="Cambria"/>
          <w:b/>
          <w:bCs/>
          <w:noProof/>
          <w:sz w:val="22"/>
        </w:rPr>
        <w:t>Hu H</w:t>
      </w:r>
      <w:r w:rsidRPr="00430019">
        <w:rPr>
          <w:rFonts w:ascii="Cambria" w:hAnsi="Cambria"/>
          <w:noProof/>
          <w:sz w:val="22"/>
        </w:rPr>
        <w:t xml:space="preserve">, </w:t>
      </w:r>
      <w:r w:rsidRPr="00430019">
        <w:rPr>
          <w:rFonts w:ascii="Cambria" w:hAnsi="Cambria"/>
          <w:b/>
          <w:bCs/>
          <w:noProof/>
          <w:sz w:val="22"/>
        </w:rPr>
        <w:t>Hu MC</w:t>
      </w:r>
      <w:r w:rsidRPr="00430019">
        <w:rPr>
          <w:rFonts w:ascii="Cambria" w:hAnsi="Cambria"/>
          <w:noProof/>
          <w:sz w:val="22"/>
        </w:rPr>
        <w:t xml:space="preserve">, </w:t>
      </w:r>
      <w:r w:rsidRPr="00430019">
        <w:rPr>
          <w:rFonts w:ascii="Cambria" w:hAnsi="Cambria"/>
          <w:b/>
          <w:bCs/>
          <w:noProof/>
          <w:sz w:val="22"/>
        </w:rPr>
        <w:t>Hu Y-C</w:t>
      </w:r>
      <w:r w:rsidRPr="00430019">
        <w:rPr>
          <w:rFonts w:ascii="Cambria" w:hAnsi="Cambria"/>
          <w:noProof/>
          <w:sz w:val="22"/>
        </w:rPr>
        <w:t xml:space="preserve">, </w:t>
      </w:r>
      <w:r w:rsidRPr="00430019">
        <w:rPr>
          <w:rFonts w:ascii="Cambria" w:hAnsi="Cambria"/>
          <w:b/>
          <w:bCs/>
          <w:noProof/>
          <w:sz w:val="22"/>
        </w:rPr>
        <w:t>Hu Z-W</w:t>
      </w:r>
      <w:r w:rsidRPr="00430019">
        <w:rPr>
          <w:rFonts w:ascii="Cambria" w:hAnsi="Cambria"/>
          <w:noProof/>
          <w:sz w:val="22"/>
        </w:rPr>
        <w:t xml:space="preserve">, </w:t>
      </w:r>
      <w:r w:rsidRPr="00430019">
        <w:rPr>
          <w:rFonts w:ascii="Cambria" w:hAnsi="Cambria"/>
          <w:b/>
          <w:bCs/>
          <w:noProof/>
          <w:sz w:val="22"/>
        </w:rPr>
        <w:t>Hua F</w:t>
      </w:r>
      <w:r w:rsidRPr="00430019">
        <w:rPr>
          <w:rFonts w:ascii="Cambria" w:hAnsi="Cambria"/>
          <w:noProof/>
          <w:sz w:val="22"/>
        </w:rPr>
        <w:t xml:space="preserve">, </w:t>
      </w:r>
      <w:r w:rsidRPr="00430019">
        <w:rPr>
          <w:rFonts w:ascii="Cambria" w:hAnsi="Cambria"/>
          <w:b/>
          <w:bCs/>
          <w:noProof/>
          <w:sz w:val="22"/>
        </w:rPr>
        <w:t>Hua Y</w:t>
      </w:r>
      <w:r w:rsidRPr="00430019">
        <w:rPr>
          <w:rFonts w:ascii="Cambria" w:hAnsi="Cambria"/>
          <w:noProof/>
          <w:sz w:val="22"/>
        </w:rPr>
        <w:t xml:space="preserve">, </w:t>
      </w:r>
      <w:r w:rsidRPr="00430019">
        <w:rPr>
          <w:rFonts w:ascii="Cambria" w:hAnsi="Cambria"/>
          <w:b/>
          <w:bCs/>
          <w:noProof/>
          <w:sz w:val="22"/>
        </w:rPr>
        <w:t>Huang C</w:t>
      </w:r>
      <w:r w:rsidRPr="00430019">
        <w:rPr>
          <w:rFonts w:ascii="Cambria" w:hAnsi="Cambria"/>
          <w:noProof/>
          <w:sz w:val="22"/>
        </w:rPr>
        <w:t xml:space="preserve">, </w:t>
      </w:r>
      <w:r w:rsidRPr="00430019">
        <w:rPr>
          <w:rFonts w:ascii="Cambria" w:hAnsi="Cambria"/>
          <w:b/>
          <w:bCs/>
          <w:noProof/>
          <w:sz w:val="22"/>
        </w:rPr>
        <w:t>Huang H-L</w:t>
      </w:r>
      <w:r w:rsidRPr="00430019">
        <w:rPr>
          <w:rFonts w:ascii="Cambria" w:hAnsi="Cambria"/>
          <w:noProof/>
          <w:sz w:val="22"/>
        </w:rPr>
        <w:t xml:space="preserve">, </w:t>
      </w:r>
      <w:r w:rsidRPr="00430019">
        <w:rPr>
          <w:rFonts w:ascii="Cambria" w:hAnsi="Cambria"/>
          <w:b/>
          <w:bCs/>
          <w:noProof/>
          <w:sz w:val="22"/>
        </w:rPr>
        <w:t>Huang K-H</w:t>
      </w:r>
      <w:r w:rsidRPr="00430019">
        <w:rPr>
          <w:rFonts w:ascii="Cambria" w:hAnsi="Cambria"/>
          <w:noProof/>
          <w:sz w:val="22"/>
        </w:rPr>
        <w:t xml:space="preserve">, </w:t>
      </w:r>
      <w:r w:rsidRPr="00430019">
        <w:rPr>
          <w:rFonts w:ascii="Cambria" w:hAnsi="Cambria"/>
          <w:b/>
          <w:bCs/>
          <w:noProof/>
          <w:sz w:val="22"/>
        </w:rPr>
        <w:t>Huang K-Y</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W-P</w:t>
      </w:r>
      <w:r w:rsidRPr="00430019">
        <w:rPr>
          <w:rFonts w:ascii="Cambria" w:hAnsi="Cambria"/>
          <w:noProof/>
          <w:sz w:val="22"/>
        </w:rPr>
        <w:t xml:space="preserve">, </w:t>
      </w:r>
      <w:r w:rsidRPr="00430019">
        <w:rPr>
          <w:rFonts w:ascii="Cambria" w:hAnsi="Cambria"/>
          <w:b/>
          <w:bCs/>
          <w:noProof/>
          <w:sz w:val="22"/>
        </w:rPr>
        <w:t>Huang Y-R</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Huber TB</w:t>
      </w:r>
      <w:r w:rsidRPr="00430019">
        <w:rPr>
          <w:rFonts w:ascii="Cambria" w:hAnsi="Cambria"/>
          <w:noProof/>
          <w:sz w:val="22"/>
        </w:rPr>
        <w:t xml:space="preserve">, </w:t>
      </w:r>
      <w:r w:rsidRPr="00430019">
        <w:rPr>
          <w:rFonts w:ascii="Cambria" w:hAnsi="Cambria"/>
          <w:b/>
          <w:bCs/>
          <w:noProof/>
          <w:sz w:val="22"/>
        </w:rPr>
        <w:t>Huebbe P</w:t>
      </w:r>
      <w:r w:rsidRPr="00430019">
        <w:rPr>
          <w:rFonts w:ascii="Cambria" w:hAnsi="Cambria"/>
          <w:noProof/>
          <w:sz w:val="22"/>
        </w:rPr>
        <w:t xml:space="preserve">, </w:t>
      </w:r>
      <w:r w:rsidRPr="00430019">
        <w:rPr>
          <w:rFonts w:ascii="Cambria" w:hAnsi="Cambria"/>
          <w:b/>
          <w:bCs/>
          <w:noProof/>
          <w:sz w:val="22"/>
        </w:rPr>
        <w:t>Huh W-K</w:t>
      </w:r>
      <w:r w:rsidRPr="00430019">
        <w:rPr>
          <w:rFonts w:ascii="Cambria" w:hAnsi="Cambria"/>
          <w:noProof/>
          <w:sz w:val="22"/>
        </w:rPr>
        <w:t xml:space="preserve">, </w:t>
      </w:r>
      <w:r w:rsidRPr="00430019">
        <w:rPr>
          <w:rFonts w:ascii="Cambria" w:hAnsi="Cambria"/>
          <w:b/>
          <w:bCs/>
          <w:noProof/>
          <w:sz w:val="22"/>
        </w:rPr>
        <w:t>Hulmi JJ</w:t>
      </w:r>
      <w:r w:rsidRPr="00430019">
        <w:rPr>
          <w:rFonts w:ascii="Cambria" w:hAnsi="Cambria"/>
          <w:noProof/>
          <w:sz w:val="22"/>
        </w:rPr>
        <w:t xml:space="preserve">, </w:t>
      </w:r>
      <w:r w:rsidRPr="00430019">
        <w:rPr>
          <w:rFonts w:ascii="Cambria" w:hAnsi="Cambria"/>
          <w:b/>
          <w:bCs/>
          <w:noProof/>
          <w:sz w:val="22"/>
        </w:rPr>
        <w:t>Hur GM</w:t>
      </w:r>
      <w:r w:rsidRPr="00430019">
        <w:rPr>
          <w:rFonts w:ascii="Cambria" w:hAnsi="Cambria"/>
          <w:noProof/>
          <w:sz w:val="22"/>
        </w:rPr>
        <w:t xml:space="preserve">, </w:t>
      </w:r>
      <w:r w:rsidRPr="00430019">
        <w:rPr>
          <w:rFonts w:ascii="Cambria" w:hAnsi="Cambria"/>
          <w:b/>
          <w:bCs/>
          <w:noProof/>
          <w:sz w:val="22"/>
        </w:rPr>
        <w:t>Hurley JH</w:t>
      </w:r>
      <w:r w:rsidRPr="00430019">
        <w:rPr>
          <w:rFonts w:ascii="Cambria" w:hAnsi="Cambria"/>
          <w:noProof/>
          <w:sz w:val="22"/>
        </w:rPr>
        <w:t xml:space="preserve">, </w:t>
      </w:r>
      <w:r w:rsidRPr="00430019">
        <w:rPr>
          <w:rFonts w:ascii="Cambria" w:hAnsi="Cambria"/>
          <w:b/>
          <w:bCs/>
          <w:noProof/>
          <w:sz w:val="22"/>
        </w:rPr>
        <w:t>Husak Z</w:t>
      </w:r>
      <w:r w:rsidRPr="00430019">
        <w:rPr>
          <w:rFonts w:ascii="Cambria" w:hAnsi="Cambria"/>
          <w:noProof/>
          <w:sz w:val="22"/>
        </w:rPr>
        <w:t xml:space="preserve">, </w:t>
      </w:r>
      <w:r w:rsidRPr="00430019">
        <w:rPr>
          <w:rFonts w:ascii="Cambria" w:hAnsi="Cambria"/>
          <w:b/>
          <w:bCs/>
          <w:noProof/>
          <w:sz w:val="22"/>
        </w:rPr>
        <w:t>Hussain SN</w:t>
      </w:r>
      <w:r w:rsidRPr="00430019">
        <w:rPr>
          <w:rFonts w:ascii="Cambria" w:hAnsi="Cambria"/>
          <w:noProof/>
          <w:sz w:val="22"/>
        </w:rPr>
        <w:t xml:space="preserve">, </w:t>
      </w:r>
      <w:r w:rsidRPr="00430019">
        <w:rPr>
          <w:rFonts w:ascii="Cambria" w:hAnsi="Cambria"/>
          <w:b/>
          <w:bCs/>
          <w:noProof/>
          <w:sz w:val="22"/>
        </w:rPr>
        <w:t>Hussain S</w:t>
      </w:r>
      <w:r w:rsidRPr="00430019">
        <w:rPr>
          <w:rFonts w:ascii="Cambria" w:hAnsi="Cambria"/>
          <w:noProof/>
          <w:sz w:val="22"/>
        </w:rPr>
        <w:t xml:space="preserve">, </w:t>
      </w:r>
      <w:r w:rsidRPr="00430019">
        <w:rPr>
          <w:rFonts w:ascii="Cambria" w:hAnsi="Cambria"/>
          <w:b/>
          <w:bCs/>
          <w:noProof/>
          <w:sz w:val="22"/>
        </w:rPr>
        <w:t>Hwang JJ</w:t>
      </w:r>
      <w:r w:rsidRPr="00430019">
        <w:rPr>
          <w:rFonts w:ascii="Cambria" w:hAnsi="Cambria"/>
          <w:noProof/>
          <w:sz w:val="22"/>
        </w:rPr>
        <w:t xml:space="preserve">, </w:t>
      </w:r>
      <w:r w:rsidRPr="00430019">
        <w:rPr>
          <w:rFonts w:ascii="Cambria" w:hAnsi="Cambria"/>
          <w:b/>
          <w:bCs/>
          <w:noProof/>
          <w:sz w:val="22"/>
        </w:rPr>
        <w:t>Hwang S</w:t>
      </w:r>
      <w:r w:rsidRPr="00430019">
        <w:rPr>
          <w:rFonts w:ascii="Cambria" w:hAnsi="Cambria"/>
          <w:noProof/>
          <w:sz w:val="22"/>
        </w:rPr>
        <w:t xml:space="preserve">, </w:t>
      </w:r>
      <w:r w:rsidRPr="00430019">
        <w:rPr>
          <w:rFonts w:ascii="Cambria" w:hAnsi="Cambria"/>
          <w:b/>
          <w:bCs/>
          <w:noProof/>
          <w:sz w:val="22"/>
        </w:rPr>
        <w:t>Hwang TI</w:t>
      </w:r>
      <w:r w:rsidRPr="00430019">
        <w:rPr>
          <w:rFonts w:ascii="Cambria" w:hAnsi="Cambria"/>
          <w:noProof/>
          <w:sz w:val="22"/>
        </w:rPr>
        <w:t xml:space="preserve">, </w:t>
      </w:r>
      <w:r w:rsidRPr="00430019">
        <w:rPr>
          <w:rFonts w:ascii="Cambria" w:hAnsi="Cambria"/>
          <w:b/>
          <w:bCs/>
          <w:noProof/>
          <w:sz w:val="22"/>
        </w:rPr>
        <w:t>Ichihara A</w:t>
      </w:r>
      <w:r w:rsidRPr="00430019">
        <w:rPr>
          <w:rFonts w:ascii="Cambria" w:hAnsi="Cambria"/>
          <w:noProof/>
          <w:sz w:val="22"/>
        </w:rPr>
        <w:t xml:space="preserve">, </w:t>
      </w:r>
      <w:r w:rsidRPr="00430019">
        <w:rPr>
          <w:rFonts w:ascii="Cambria" w:hAnsi="Cambria"/>
          <w:b/>
          <w:bCs/>
          <w:noProof/>
          <w:sz w:val="22"/>
        </w:rPr>
        <w:t>Imai Y</w:t>
      </w:r>
      <w:r w:rsidRPr="00430019">
        <w:rPr>
          <w:rFonts w:ascii="Cambria" w:hAnsi="Cambria"/>
          <w:noProof/>
          <w:sz w:val="22"/>
        </w:rPr>
        <w:t xml:space="preserve">, </w:t>
      </w:r>
      <w:r w:rsidRPr="00430019">
        <w:rPr>
          <w:rFonts w:ascii="Cambria" w:hAnsi="Cambria"/>
          <w:b/>
          <w:bCs/>
          <w:noProof/>
          <w:sz w:val="22"/>
        </w:rPr>
        <w:t>Imbriano C</w:t>
      </w:r>
      <w:r w:rsidRPr="00430019">
        <w:rPr>
          <w:rFonts w:ascii="Cambria" w:hAnsi="Cambria"/>
          <w:noProof/>
          <w:sz w:val="22"/>
        </w:rPr>
        <w:t xml:space="preserve">, </w:t>
      </w:r>
      <w:r w:rsidRPr="00430019">
        <w:rPr>
          <w:rFonts w:ascii="Cambria" w:hAnsi="Cambria"/>
          <w:b/>
          <w:bCs/>
          <w:noProof/>
          <w:sz w:val="22"/>
        </w:rPr>
        <w:t>Inomata M</w:t>
      </w:r>
      <w:r w:rsidRPr="00430019">
        <w:rPr>
          <w:rFonts w:ascii="Cambria" w:hAnsi="Cambria"/>
          <w:noProof/>
          <w:sz w:val="22"/>
        </w:rPr>
        <w:t xml:space="preserve">, </w:t>
      </w:r>
      <w:r w:rsidRPr="00430019">
        <w:rPr>
          <w:rFonts w:ascii="Cambria" w:hAnsi="Cambria"/>
          <w:b/>
          <w:bCs/>
          <w:noProof/>
          <w:sz w:val="22"/>
        </w:rPr>
        <w:t>Into T</w:t>
      </w:r>
      <w:r w:rsidRPr="00430019">
        <w:rPr>
          <w:rFonts w:ascii="Cambria" w:hAnsi="Cambria"/>
          <w:noProof/>
          <w:sz w:val="22"/>
        </w:rPr>
        <w:t xml:space="preserve">, </w:t>
      </w:r>
      <w:r w:rsidRPr="00430019">
        <w:rPr>
          <w:rFonts w:ascii="Cambria" w:hAnsi="Cambria"/>
          <w:b/>
          <w:bCs/>
          <w:noProof/>
          <w:sz w:val="22"/>
        </w:rPr>
        <w:t>Iovane V</w:t>
      </w:r>
      <w:r w:rsidRPr="00430019">
        <w:rPr>
          <w:rFonts w:ascii="Cambria" w:hAnsi="Cambria"/>
          <w:noProof/>
          <w:sz w:val="22"/>
        </w:rPr>
        <w:t xml:space="preserve">, </w:t>
      </w:r>
      <w:r w:rsidRPr="00430019">
        <w:rPr>
          <w:rFonts w:ascii="Cambria" w:hAnsi="Cambria"/>
          <w:b/>
          <w:bCs/>
          <w:noProof/>
          <w:sz w:val="22"/>
        </w:rPr>
        <w:t>Iovanna JL</w:t>
      </w:r>
      <w:r w:rsidRPr="00430019">
        <w:rPr>
          <w:rFonts w:ascii="Cambria" w:hAnsi="Cambria"/>
          <w:noProof/>
          <w:sz w:val="22"/>
        </w:rPr>
        <w:t xml:space="preserve">, </w:t>
      </w:r>
      <w:r w:rsidRPr="00430019">
        <w:rPr>
          <w:rFonts w:ascii="Cambria" w:hAnsi="Cambria"/>
          <w:b/>
          <w:bCs/>
          <w:noProof/>
          <w:sz w:val="22"/>
        </w:rPr>
        <w:t>Iozzo R V</w:t>
      </w:r>
      <w:r w:rsidRPr="00430019">
        <w:rPr>
          <w:rFonts w:ascii="Cambria" w:hAnsi="Cambria"/>
          <w:noProof/>
          <w:sz w:val="22"/>
        </w:rPr>
        <w:t xml:space="preserve">, </w:t>
      </w:r>
      <w:r w:rsidRPr="00430019">
        <w:rPr>
          <w:rFonts w:ascii="Cambria" w:hAnsi="Cambria"/>
          <w:b/>
          <w:bCs/>
          <w:noProof/>
          <w:sz w:val="22"/>
        </w:rPr>
        <w:t>Ip NY</w:t>
      </w:r>
      <w:r w:rsidRPr="00430019">
        <w:rPr>
          <w:rFonts w:ascii="Cambria" w:hAnsi="Cambria"/>
          <w:noProof/>
          <w:sz w:val="22"/>
        </w:rPr>
        <w:t xml:space="preserve">, </w:t>
      </w:r>
      <w:r w:rsidRPr="00430019">
        <w:rPr>
          <w:rFonts w:ascii="Cambria" w:hAnsi="Cambria"/>
          <w:b/>
          <w:bCs/>
          <w:noProof/>
          <w:sz w:val="22"/>
        </w:rPr>
        <w:t>Irazoqui JE</w:t>
      </w:r>
      <w:r w:rsidRPr="00430019">
        <w:rPr>
          <w:rFonts w:ascii="Cambria" w:hAnsi="Cambria"/>
          <w:noProof/>
          <w:sz w:val="22"/>
        </w:rPr>
        <w:t xml:space="preserve">, </w:t>
      </w:r>
      <w:r w:rsidRPr="00430019">
        <w:rPr>
          <w:rFonts w:ascii="Cambria" w:hAnsi="Cambria"/>
          <w:b/>
          <w:bCs/>
          <w:noProof/>
          <w:sz w:val="22"/>
        </w:rPr>
        <w:t>Iribarren P</w:t>
      </w:r>
      <w:r w:rsidRPr="00430019">
        <w:rPr>
          <w:rFonts w:ascii="Cambria" w:hAnsi="Cambria"/>
          <w:noProof/>
          <w:sz w:val="22"/>
        </w:rPr>
        <w:t xml:space="preserve">, </w:t>
      </w:r>
      <w:r w:rsidRPr="00430019">
        <w:rPr>
          <w:rFonts w:ascii="Cambria" w:hAnsi="Cambria"/>
          <w:b/>
          <w:bCs/>
          <w:noProof/>
          <w:sz w:val="22"/>
        </w:rPr>
        <w:t>Isaka Y</w:t>
      </w:r>
      <w:r w:rsidRPr="00430019">
        <w:rPr>
          <w:rFonts w:ascii="Cambria" w:hAnsi="Cambria"/>
          <w:noProof/>
          <w:sz w:val="22"/>
        </w:rPr>
        <w:t xml:space="preserve">, </w:t>
      </w:r>
      <w:r w:rsidRPr="00430019">
        <w:rPr>
          <w:rFonts w:ascii="Cambria" w:hAnsi="Cambria"/>
          <w:b/>
          <w:bCs/>
          <w:noProof/>
          <w:sz w:val="22"/>
        </w:rPr>
        <w:lastRenderedPageBreak/>
        <w:t>Isakovic AJ</w:t>
      </w:r>
      <w:r w:rsidRPr="00430019">
        <w:rPr>
          <w:rFonts w:ascii="Cambria" w:hAnsi="Cambria"/>
          <w:noProof/>
          <w:sz w:val="22"/>
        </w:rPr>
        <w:t xml:space="preserve">, </w:t>
      </w:r>
      <w:r w:rsidRPr="00430019">
        <w:rPr>
          <w:rFonts w:ascii="Cambria" w:hAnsi="Cambria"/>
          <w:b/>
          <w:bCs/>
          <w:noProof/>
          <w:sz w:val="22"/>
        </w:rPr>
        <w:t>Ischiropoulos H</w:t>
      </w:r>
      <w:r w:rsidRPr="00430019">
        <w:rPr>
          <w:rFonts w:ascii="Cambria" w:hAnsi="Cambria"/>
          <w:noProof/>
          <w:sz w:val="22"/>
        </w:rPr>
        <w:t xml:space="preserve">, </w:t>
      </w:r>
      <w:r w:rsidRPr="00430019">
        <w:rPr>
          <w:rFonts w:ascii="Cambria" w:hAnsi="Cambria"/>
          <w:b/>
          <w:bCs/>
          <w:noProof/>
          <w:sz w:val="22"/>
        </w:rPr>
        <w:t>Isenberg JS</w:t>
      </w:r>
      <w:r w:rsidRPr="00430019">
        <w:rPr>
          <w:rFonts w:ascii="Cambria" w:hAnsi="Cambria"/>
          <w:noProof/>
          <w:sz w:val="22"/>
        </w:rPr>
        <w:t xml:space="preserve">, </w:t>
      </w:r>
      <w:r w:rsidRPr="00430019">
        <w:rPr>
          <w:rFonts w:ascii="Cambria" w:hAnsi="Cambria"/>
          <w:b/>
          <w:bCs/>
          <w:noProof/>
          <w:sz w:val="22"/>
        </w:rPr>
        <w:t>Ishaq M</w:t>
      </w:r>
      <w:r w:rsidRPr="00430019">
        <w:rPr>
          <w:rFonts w:ascii="Cambria" w:hAnsi="Cambria"/>
          <w:noProof/>
          <w:sz w:val="22"/>
        </w:rPr>
        <w:t xml:space="preserve">, </w:t>
      </w:r>
      <w:r w:rsidRPr="00430019">
        <w:rPr>
          <w:rFonts w:ascii="Cambria" w:hAnsi="Cambria"/>
          <w:b/>
          <w:bCs/>
          <w:noProof/>
          <w:sz w:val="22"/>
        </w:rPr>
        <w:t>Ishida H</w:t>
      </w:r>
      <w:r w:rsidRPr="00430019">
        <w:rPr>
          <w:rFonts w:ascii="Cambria" w:hAnsi="Cambria"/>
          <w:noProof/>
          <w:sz w:val="22"/>
        </w:rPr>
        <w:t xml:space="preserve">, </w:t>
      </w:r>
      <w:r w:rsidRPr="00430019">
        <w:rPr>
          <w:rFonts w:ascii="Cambria" w:hAnsi="Cambria"/>
          <w:b/>
          <w:bCs/>
          <w:noProof/>
          <w:sz w:val="22"/>
        </w:rPr>
        <w:t>Ishii I</w:t>
      </w:r>
      <w:r w:rsidRPr="00430019">
        <w:rPr>
          <w:rFonts w:ascii="Cambria" w:hAnsi="Cambria"/>
          <w:noProof/>
          <w:sz w:val="22"/>
        </w:rPr>
        <w:t xml:space="preserve">, </w:t>
      </w:r>
      <w:r w:rsidRPr="00430019">
        <w:rPr>
          <w:rFonts w:ascii="Cambria" w:hAnsi="Cambria"/>
          <w:b/>
          <w:bCs/>
          <w:noProof/>
          <w:sz w:val="22"/>
        </w:rPr>
        <w:t>Ishmael JE</w:t>
      </w:r>
      <w:r w:rsidRPr="00430019">
        <w:rPr>
          <w:rFonts w:ascii="Cambria" w:hAnsi="Cambria"/>
          <w:noProof/>
          <w:sz w:val="22"/>
        </w:rPr>
        <w:t xml:space="preserve">, </w:t>
      </w:r>
      <w:r w:rsidRPr="00430019">
        <w:rPr>
          <w:rFonts w:ascii="Cambria" w:hAnsi="Cambria"/>
          <w:b/>
          <w:bCs/>
          <w:noProof/>
          <w:sz w:val="22"/>
        </w:rPr>
        <w:t>Isidoro C</w:t>
      </w:r>
      <w:r w:rsidRPr="00430019">
        <w:rPr>
          <w:rFonts w:ascii="Cambria" w:hAnsi="Cambria"/>
          <w:noProof/>
          <w:sz w:val="22"/>
        </w:rPr>
        <w:t xml:space="preserve">, </w:t>
      </w:r>
      <w:r w:rsidRPr="00430019">
        <w:rPr>
          <w:rFonts w:ascii="Cambria" w:hAnsi="Cambria"/>
          <w:b/>
          <w:bCs/>
          <w:noProof/>
          <w:sz w:val="22"/>
        </w:rPr>
        <w:t>Isobe K</w:t>
      </w:r>
      <w:r w:rsidRPr="00430019">
        <w:rPr>
          <w:rFonts w:ascii="Cambria" w:hAnsi="Cambria"/>
          <w:noProof/>
          <w:sz w:val="22"/>
        </w:rPr>
        <w:t xml:space="preserve">, </w:t>
      </w:r>
      <w:r w:rsidRPr="00430019">
        <w:rPr>
          <w:rFonts w:ascii="Cambria" w:hAnsi="Cambria"/>
          <w:b/>
          <w:bCs/>
          <w:noProof/>
          <w:sz w:val="22"/>
        </w:rPr>
        <w:t>Isono E</w:t>
      </w:r>
      <w:r w:rsidRPr="00430019">
        <w:rPr>
          <w:rFonts w:ascii="Cambria" w:hAnsi="Cambria"/>
          <w:noProof/>
          <w:sz w:val="22"/>
        </w:rPr>
        <w:t xml:space="preserve">, </w:t>
      </w:r>
      <w:r w:rsidRPr="00430019">
        <w:rPr>
          <w:rFonts w:ascii="Cambria" w:hAnsi="Cambria"/>
          <w:b/>
          <w:bCs/>
          <w:noProof/>
          <w:sz w:val="22"/>
        </w:rPr>
        <w:t>Issazadeh-Navikas S</w:t>
      </w:r>
      <w:r w:rsidRPr="00430019">
        <w:rPr>
          <w:rFonts w:ascii="Cambria" w:hAnsi="Cambria"/>
          <w:noProof/>
          <w:sz w:val="22"/>
        </w:rPr>
        <w:t xml:space="preserve">, </w:t>
      </w:r>
      <w:r w:rsidRPr="00430019">
        <w:rPr>
          <w:rFonts w:ascii="Cambria" w:hAnsi="Cambria"/>
          <w:b/>
          <w:bCs/>
          <w:noProof/>
          <w:sz w:val="22"/>
        </w:rPr>
        <w:t>Itahana K</w:t>
      </w:r>
      <w:r w:rsidRPr="00430019">
        <w:rPr>
          <w:rFonts w:ascii="Cambria" w:hAnsi="Cambria"/>
          <w:noProof/>
          <w:sz w:val="22"/>
        </w:rPr>
        <w:t xml:space="preserve">, </w:t>
      </w:r>
      <w:r w:rsidRPr="00430019">
        <w:rPr>
          <w:rFonts w:ascii="Cambria" w:hAnsi="Cambria"/>
          <w:b/>
          <w:bCs/>
          <w:noProof/>
          <w:sz w:val="22"/>
        </w:rPr>
        <w:t>Itakura E</w:t>
      </w:r>
      <w:r w:rsidRPr="00430019">
        <w:rPr>
          <w:rFonts w:ascii="Cambria" w:hAnsi="Cambria"/>
          <w:noProof/>
          <w:sz w:val="22"/>
        </w:rPr>
        <w:t xml:space="preserve">, </w:t>
      </w:r>
      <w:r w:rsidRPr="00430019">
        <w:rPr>
          <w:rFonts w:ascii="Cambria" w:hAnsi="Cambria"/>
          <w:b/>
          <w:bCs/>
          <w:noProof/>
          <w:sz w:val="22"/>
        </w:rPr>
        <w:t>Ivanov AI</w:t>
      </w:r>
      <w:r w:rsidRPr="00430019">
        <w:rPr>
          <w:rFonts w:ascii="Cambria" w:hAnsi="Cambria"/>
          <w:noProof/>
          <w:sz w:val="22"/>
        </w:rPr>
        <w:t xml:space="preserve">, </w:t>
      </w:r>
      <w:r w:rsidRPr="00430019">
        <w:rPr>
          <w:rFonts w:ascii="Cambria" w:hAnsi="Cambria"/>
          <w:b/>
          <w:bCs/>
          <w:noProof/>
          <w:sz w:val="22"/>
        </w:rPr>
        <w:t>Iyer AK V</w:t>
      </w:r>
      <w:r w:rsidRPr="00430019">
        <w:rPr>
          <w:rFonts w:ascii="Cambria" w:hAnsi="Cambria"/>
          <w:noProof/>
          <w:sz w:val="22"/>
        </w:rPr>
        <w:t xml:space="preserve">, </w:t>
      </w:r>
      <w:r w:rsidRPr="00430019">
        <w:rPr>
          <w:rFonts w:ascii="Cambria" w:hAnsi="Cambria"/>
          <w:b/>
          <w:bCs/>
          <w:noProof/>
          <w:sz w:val="22"/>
        </w:rPr>
        <w:t>Izquierdo JM</w:t>
      </w:r>
      <w:r w:rsidRPr="00430019">
        <w:rPr>
          <w:rFonts w:ascii="Cambria" w:hAnsi="Cambria"/>
          <w:noProof/>
          <w:sz w:val="22"/>
        </w:rPr>
        <w:t xml:space="preserve">, </w:t>
      </w:r>
      <w:r w:rsidRPr="00430019">
        <w:rPr>
          <w:rFonts w:ascii="Cambria" w:hAnsi="Cambria"/>
          <w:b/>
          <w:bCs/>
          <w:noProof/>
          <w:sz w:val="22"/>
        </w:rPr>
        <w:t>Izumi Y</w:t>
      </w:r>
      <w:r w:rsidRPr="00430019">
        <w:rPr>
          <w:rFonts w:ascii="Cambria" w:hAnsi="Cambria"/>
          <w:noProof/>
          <w:sz w:val="22"/>
        </w:rPr>
        <w:t xml:space="preserve">, </w:t>
      </w:r>
      <w:r w:rsidRPr="00430019">
        <w:rPr>
          <w:rFonts w:ascii="Cambria" w:hAnsi="Cambria"/>
          <w:b/>
          <w:bCs/>
          <w:noProof/>
          <w:sz w:val="22"/>
        </w:rPr>
        <w:t>Izzo V</w:t>
      </w:r>
      <w:r w:rsidRPr="00430019">
        <w:rPr>
          <w:rFonts w:ascii="Cambria" w:hAnsi="Cambria"/>
          <w:noProof/>
          <w:sz w:val="22"/>
        </w:rPr>
        <w:t xml:space="preserve">, </w:t>
      </w:r>
      <w:r w:rsidRPr="00430019">
        <w:rPr>
          <w:rFonts w:ascii="Cambria" w:hAnsi="Cambria"/>
          <w:b/>
          <w:bCs/>
          <w:noProof/>
          <w:sz w:val="22"/>
        </w:rPr>
        <w:t>Jäättelä M</w:t>
      </w:r>
      <w:r w:rsidRPr="00430019">
        <w:rPr>
          <w:rFonts w:ascii="Cambria" w:hAnsi="Cambria"/>
          <w:noProof/>
          <w:sz w:val="22"/>
        </w:rPr>
        <w:t xml:space="preserve">, </w:t>
      </w:r>
      <w:r w:rsidRPr="00430019">
        <w:rPr>
          <w:rFonts w:ascii="Cambria" w:hAnsi="Cambria"/>
          <w:b/>
          <w:bCs/>
          <w:noProof/>
          <w:sz w:val="22"/>
        </w:rPr>
        <w:t>Jaber N</w:t>
      </w:r>
      <w:r w:rsidRPr="00430019">
        <w:rPr>
          <w:rFonts w:ascii="Cambria" w:hAnsi="Cambria"/>
          <w:noProof/>
          <w:sz w:val="22"/>
        </w:rPr>
        <w:t xml:space="preserve">, </w:t>
      </w:r>
      <w:r w:rsidRPr="00430019">
        <w:rPr>
          <w:rFonts w:ascii="Cambria" w:hAnsi="Cambria"/>
          <w:b/>
          <w:bCs/>
          <w:noProof/>
          <w:sz w:val="22"/>
        </w:rPr>
        <w:t>Jackson DJ</w:t>
      </w:r>
      <w:r w:rsidRPr="00430019">
        <w:rPr>
          <w:rFonts w:ascii="Cambria" w:hAnsi="Cambria"/>
          <w:noProof/>
          <w:sz w:val="22"/>
        </w:rPr>
        <w:t xml:space="preserve">, </w:t>
      </w:r>
      <w:r w:rsidRPr="00430019">
        <w:rPr>
          <w:rFonts w:ascii="Cambria" w:hAnsi="Cambria"/>
          <w:b/>
          <w:bCs/>
          <w:noProof/>
          <w:sz w:val="22"/>
        </w:rPr>
        <w:t>Jackson WT</w:t>
      </w:r>
      <w:r w:rsidRPr="00430019">
        <w:rPr>
          <w:rFonts w:ascii="Cambria" w:hAnsi="Cambria"/>
          <w:noProof/>
          <w:sz w:val="22"/>
        </w:rPr>
        <w:t xml:space="preserve">, </w:t>
      </w:r>
      <w:r w:rsidRPr="00430019">
        <w:rPr>
          <w:rFonts w:ascii="Cambria" w:hAnsi="Cambria"/>
          <w:b/>
          <w:bCs/>
          <w:noProof/>
          <w:sz w:val="22"/>
        </w:rPr>
        <w:t>Jacob TG</w:t>
      </w:r>
      <w:r w:rsidRPr="00430019">
        <w:rPr>
          <w:rFonts w:ascii="Cambria" w:hAnsi="Cambria"/>
          <w:noProof/>
          <w:sz w:val="22"/>
        </w:rPr>
        <w:t xml:space="preserve">, </w:t>
      </w:r>
      <w:r w:rsidRPr="00430019">
        <w:rPr>
          <w:rFonts w:ascii="Cambria" w:hAnsi="Cambria"/>
          <w:b/>
          <w:bCs/>
          <w:noProof/>
          <w:sz w:val="22"/>
        </w:rPr>
        <w:t>Jacques TS</w:t>
      </w:r>
      <w:r w:rsidRPr="00430019">
        <w:rPr>
          <w:rFonts w:ascii="Cambria" w:hAnsi="Cambria"/>
          <w:noProof/>
          <w:sz w:val="22"/>
        </w:rPr>
        <w:t xml:space="preserve">, </w:t>
      </w:r>
      <w:r w:rsidRPr="00430019">
        <w:rPr>
          <w:rFonts w:ascii="Cambria" w:hAnsi="Cambria"/>
          <w:b/>
          <w:bCs/>
          <w:noProof/>
          <w:sz w:val="22"/>
        </w:rPr>
        <w:t>Jagannath C</w:t>
      </w:r>
      <w:r w:rsidRPr="00430019">
        <w:rPr>
          <w:rFonts w:ascii="Cambria" w:hAnsi="Cambria"/>
          <w:noProof/>
          <w:sz w:val="22"/>
        </w:rPr>
        <w:t xml:space="preserve">, </w:t>
      </w:r>
      <w:r w:rsidRPr="00430019">
        <w:rPr>
          <w:rFonts w:ascii="Cambria" w:hAnsi="Cambria"/>
          <w:b/>
          <w:bCs/>
          <w:noProof/>
          <w:sz w:val="22"/>
        </w:rPr>
        <w:t>Jain A</w:t>
      </w:r>
      <w:r w:rsidRPr="00430019">
        <w:rPr>
          <w:rFonts w:ascii="Cambria" w:hAnsi="Cambria"/>
          <w:noProof/>
          <w:sz w:val="22"/>
        </w:rPr>
        <w:t xml:space="preserve">, </w:t>
      </w:r>
      <w:r w:rsidRPr="00430019">
        <w:rPr>
          <w:rFonts w:ascii="Cambria" w:hAnsi="Cambria"/>
          <w:b/>
          <w:bCs/>
          <w:noProof/>
          <w:sz w:val="22"/>
        </w:rPr>
        <w:t>Jana NR</w:t>
      </w:r>
      <w:r w:rsidRPr="00430019">
        <w:rPr>
          <w:rFonts w:ascii="Cambria" w:hAnsi="Cambria"/>
          <w:noProof/>
          <w:sz w:val="22"/>
        </w:rPr>
        <w:t xml:space="preserve">, </w:t>
      </w:r>
      <w:r w:rsidRPr="00430019">
        <w:rPr>
          <w:rFonts w:ascii="Cambria" w:hAnsi="Cambria"/>
          <w:b/>
          <w:bCs/>
          <w:noProof/>
          <w:sz w:val="22"/>
        </w:rPr>
        <w:t>Jang BK</w:t>
      </w:r>
      <w:r w:rsidRPr="00430019">
        <w:rPr>
          <w:rFonts w:ascii="Cambria" w:hAnsi="Cambria"/>
          <w:noProof/>
          <w:sz w:val="22"/>
        </w:rPr>
        <w:t xml:space="preserve">, </w:t>
      </w:r>
      <w:r w:rsidRPr="00430019">
        <w:rPr>
          <w:rFonts w:ascii="Cambria" w:hAnsi="Cambria"/>
          <w:b/>
          <w:bCs/>
          <w:noProof/>
          <w:sz w:val="22"/>
        </w:rPr>
        <w:t>Jani A</w:t>
      </w:r>
      <w:r w:rsidRPr="00430019">
        <w:rPr>
          <w:rFonts w:ascii="Cambria" w:hAnsi="Cambria"/>
          <w:noProof/>
          <w:sz w:val="22"/>
        </w:rPr>
        <w:t xml:space="preserve">, </w:t>
      </w:r>
      <w:r w:rsidRPr="00430019">
        <w:rPr>
          <w:rFonts w:ascii="Cambria" w:hAnsi="Cambria"/>
          <w:b/>
          <w:bCs/>
          <w:noProof/>
          <w:sz w:val="22"/>
        </w:rPr>
        <w:t>Janji B</w:t>
      </w:r>
      <w:r w:rsidRPr="00430019">
        <w:rPr>
          <w:rFonts w:ascii="Cambria" w:hAnsi="Cambria"/>
          <w:noProof/>
          <w:sz w:val="22"/>
        </w:rPr>
        <w:t xml:space="preserve">, </w:t>
      </w:r>
      <w:r w:rsidRPr="00430019">
        <w:rPr>
          <w:rFonts w:ascii="Cambria" w:hAnsi="Cambria"/>
          <w:b/>
          <w:bCs/>
          <w:noProof/>
          <w:sz w:val="22"/>
        </w:rPr>
        <w:t>Jannig PR</w:t>
      </w:r>
      <w:r w:rsidRPr="00430019">
        <w:rPr>
          <w:rFonts w:ascii="Cambria" w:hAnsi="Cambria"/>
          <w:noProof/>
          <w:sz w:val="22"/>
        </w:rPr>
        <w:t xml:space="preserve">, </w:t>
      </w:r>
      <w:r w:rsidRPr="00430019">
        <w:rPr>
          <w:rFonts w:ascii="Cambria" w:hAnsi="Cambria"/>
          <w:b/>
          <w:bCs/>
          <w:noProof/>
          <w:sz w:val="22"/>
        </w:rPr>
        <w:t>Jansson PJ</w:t>
      </w:r>
      <w:r w:rsidRPr="00430019">
        <w:rPr>
          <w:rFonts w:ascii="Cambria" w:hAnsi="Cambria"/>
          <w:noProof/>
          <w:sz w:val="22"/>
        </w:rPr>
        <w:t xml:space="preserve">, </w:t>
      </w:r>
      <w:r w:rsidRPr="00430019">
        <w:rPr>
          <w:rFonts w:ascii="Cambria" w:hAnsi="Cambria"/>
          <w:b/>
          <w:bCs/>
          <w:noProof/>
          <w:sz w:val="22"/>
        </w:rPr>
        <w:t>Jean S</w:t>
      </w:r>
      <w:r w:rsidRPr="00430019">
        <w:rPr>
          <w:rFonts w:ascii="Cambria" w:hAnsi="Cambria"/>
          <w:noProof/>
          <w:sz w:val="22"/>
        </w:rPr>
        <w:t xml:space="preserve">, </w:t>
      </w:r>
      <w:r w:rsidRPr="00430019">
        <w:rPr>
          <w:rFonts w:ascii="Cambria" w:hAnsi="Cambria"/>
          <w:b/>
          <w:bCs/>
          <w:noProof/>
          <w:sz w:val="22"/>
        </w:rPr>
        <w:t>Jendrach M</w:t>
      </w:r>
      <w:r w:rsidRPr="00430019">
        <w:rPr>
          <w:rFonts w:ascii="Cambria" w:hAnsi="Cambria"/>
          <w:noProof/>
          <w:sz w:val="22"/>
        </w:rPr>
        <w:t xml:space="preserve">, </w:t>
      </w:r>
      <w:r w:rsidRPr="00430019">
        <w:rPr>
          <w:rFonts w:ascii="Cambria" w:hAnsi="Cambria"/>
          <w:b/>
          <w:bCs/>
          <w:noProof/>
          <w:sz w:val="22"/>
        </w:rPr>
        <w:t>Jeon J-H</w:t>
      </w:r>
      <w:r w:rsidRPr="00430019">
        <w:rPr>
          <w:rFonts w:ascii="Cambria" w:hAnsi="Cambria"/>
          <w:noProof/>
          <w:sz w:val="22"/>
        </w:rPr>
        <w:t xml:space="preserve">, </w:t>
      </w:r>
      <w:r w:rsidRPr="00430019">
        <w:rPr>
          <w:rFonts w:ascii="Cambria" w:hAnsi="Cambria"/>
          <w:b/>
          <w:bCs/>
          <w:noProof/>
          <w:sz w:val="22"/>
        </w:rPr>
        <w:t>Jessen N</w:t>
      </w:r>
      <w:r w:rsidRPr="00430019">
        <w:rPr>
          <w:rFonts w:ascii="Cambria" w:hAnsi="Cambria"/>
          <w:noProof/>
          <w:sz w:val="22"/>
        </w:rPr>
        <w:t xml:space="preserve">, </w:t>
      </w:r>
      <w:r w:rsidRPr="00430019">
        <w:rPr>
          <w:rFonts w:ascii="Cambria" w:hAnsi="Cambria"/>
          <w:b/>
          <w:bCs/>
          <w:noProof/>
          <w:sz w:val="22"/>
        </w:rPr>
        <w:t>Jeung E-B</w:t>
      </w:r>
      <w:r w:rsidRPr="00430019">
        <w:rPr>
          <w:rFonts w:ascii="Cambria" w:hAnsi="Cambria"/>
          <w:noProof/>
          <w:sz w:val="22"/>
        </w:rPr>
        <w:t xml:space="preserve">, </w:t>
      </w:r>
      <w:r w:rsidRPr="00430019">
        <w:rPr>
          <w:rFonts w:ascii="Cambria" w:hAnsi="Cambria"/>
          <w:b/>
          <w:bCs/>
          <w:noProof/>
          <w:sz w:val="22"/>
        </w:rPr>
        <w:t>Jia K</w:t>
      </w:r>
      <w:r w:rsidRPr="00430019">
        <w:rPr>
          <w:rFonts w:ascii="Cambria" w:hAnsi="Cambria"/>
          <w:noProof/>
          <w:sz w:val="22"/>
        </w:rPr>
        <w:t xml:space="preserve">, </w:t>
      </w:r>
      <w:r w:rsidRPr="00430019">
        <w:rPr>
          <w:rFonts w:ascii="Cambria" w:hAnsi="Cambria"/>
          <w:b/>
          <w:bCs/>
          <w:noProof/>
          <w:sz w:val="22"/>
        </w:rPr>
        <w:t>Jia L</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L</w:t>
      </w:r>
      <w:r w:rsidRPr="00430019">
        <w:rPr>
          <w:rFonts w:ascii="Cambria" w:hAnsi="Cambria"/>
          <w:noProof/>
          <w:sz w:val="22"/>
        </w:rPr>
        <w:t xml:space="preserve">, </w:t>
      </w:r>
      <w:r w:rsidRPr="00430019">
        <w:rPr>
          <w:rFonts w:ascii="Cambria" w:hAnsi="Cambria"/>
          <w:b/>
          <w:bCs/>
          <w:noProof/>
          <w:sz w:val="22"/>
        </w:rPr>
        <w:t>Jiang T</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Jiménez A</w:t>
      </w:r>
      <w:r w:rsidRPr="00430019">
        <w:rPr>
          <w:rFonts w:ascii="Cambria" w:hAnsi="Cambria"/>
          <w:noProof/>
          <w:sz w:val="22"/>
        </w:rPr>
        <w:t xml:space="preserve">, </w:t>
      </w:r>
      <w:r w:rsidRPr="00430019">
        <w:rPr>
          <w:rFonts w:ascii="Cambria" w:hAnsi="Cambria"/>
          <w:b/>
          <w:bCs/>
          <w:noProof/>
          <w:sz w:val="22"/>
        </w:rPr>
        <w:t>Jin C</w:t>
      </w:r>
      <w:r w:rsidRPr="00430019">
        <w:rPr>
          <w:rFonts w:ascii="Cambria" w:hAnsi="Cambria"/>
          <w:noProof/>
          <w:sz w:val="22"/>
        </w:rPr>
        <w:t xml:space="preserve">, </w:t>
      </w:r>
      <w:r w:rsidRPr="00430019">
        <w:rPr>
          <w:rFonts w:ascii="Cambria" w:hAnsi="Cambria"/>
          <w:b/>
          <w:bCs/>
          <w:noProof/>
          <w:sz w:val="22"/>
        </w:rPr>
        <w:t>Jin H</w:t>
      </w:r>
      <w:r w:rsidRPr="00430019">
        <w:rPr>
          <w:rFonts w:ascii="Cambria" w:hAnsi="Cambria"/>
          <w:noProof/>
          <w:sz w:val="22"/>
        </w:rPr>
        <w:t xml:space="preserve">, </w:t>
      </w:r>
      <w:r w:rsidRPr="00430019">
        <w:rPr>
          <w:rFonts w:ascii="Cambria" w:hAnsi="Cambria"/>
          <w:b/>
          <w:bCs/>
          <w:noProof/>
          <w:sz w:val="22"/>
        </w:rPr>
        <w:t>Jin L</w:t>
      </w:r>
      <w:r w:rsidRPr="00430019">
        <w:rPr>
          <w:rFonts w:ascii="Cambria" w:hAnsi="Cambria"/>
          <w:noProof/>
          <w:sz w:val="22"/>
        </w:rPr>
        <w:t xml:space="preserve">, </w:t>
      </w:r>
      <w:r w:rsidRPr="00430019">
        <w:rPr>
          <w:rFonts w:ascii="Cambria" w:hAnsi="Cambria"/>
          <w:b/>
          <w:bCs/>
          <w:noProof/>
          <w:sz w:val="22"/>
        </w:rPr>
        <w:t>Jin M</w:t>
      </w:r>
      <w:r w:rsidRPr="00430019">
        <w:rPr>
          <w:rFonts w:ascii="Cambria" w:hAnsi="Cambria"/>
          <w:noProof/>
          <w:sz w:val="22"/>
        </w:rPr>
        <w:t xml:space="preserve">, </w:t>
      </w:r>
      <w:r w:rsidRPr="00430019">
        <w:rPr>
          <w:rFonts w:ascii="Cambria" w:hAnsi="Cambria"/>
          <w:b/>
          <w:bCs/>
          <w:noProof/>
          <w:sz w:val="22"/>
        </w:rPr>
        <w:t>Jin S</w:t>
      </w:r>
      <w:r w:rsidRPr="00430019">
        <w:rPr>
          <w:rFonts w:ascii="Cambria" w:hAnsi="Cambria"/>
          <w:noProof/>
          <w:sz w:val="22"/>
        </w:rPr>
        <w:t xml:space="preserve">, </w:t>
      </w:r>
      <w:r w:rsidRPr="00430019">
        <w:rPr>
          <w:rFonts w:ascii="Cambria" w:hAnsi="Cambria"/>
          <w:b/>
          <w:bCs/>
          <w:noProof/>
          <w:sz w:val="22"/>
        </w:rPr>
        <w:t>Jinwal UK</w:t>
      </w:r>
      <w:r w:rsidRPr="00430019">
        <w:rPr>
          <w:rFonts w:ascii="Cambria" w:hAnsi="Cambria"/>
          <w:noProof/>
          <w:sz w:val="22"/>
        </w:rPr>
        <w:t xml:space="preserve">, </w:t>
      </w:r>
      <w:r w:rsidRPr="00430019">
        <w:rPr>
          <w:rFonts w:ascii="Cambria" w:hAnsi="Cambria"/>
          <w:b/>
          <w:bCs/>
          <w:noProof/>
          <w:sz w:val="22"/>
        </w:rPr>
        <w:t>Jo E-K</w:t>
      </w:r>
      <w:r w:rsidRPr="00430019">
        <w:rPr>
          <w:rFonts w:ascii="Cambria" w:hAnsi="Cambria"/>
          <w:noProof/>
          <w:sz w:val="22"/>
        </w:rPr>
        <w:t xml:space="preserve">, </w:t>
      </w:r>
      <w:r w:rsidRPr="00430019">
        <w:rPr>
          <w:rFonts w:ascii="Cambria" w:hAnsi="Cambria"/>
          <w:b/>
          <w:bCs/>
          <w:noProof/>
          <w:sz w:val="22"/>
        </w:rPr>
        <w:t>Johansen T</w:t>
      </w:r>
      <w:r w:rsidRPr="00430019">
        <w:rPr>
          <w:rFonts w:ascii="Cambria" w:hAnsi="Cambria"/>
          <w:noProof/>
          <w:sz w:val="22"/>
        </w:rPr>
        <w:t xml:space="preserve">, </w:t>
      </w:r>
      <w:r w:rsidRPr="00430019">
        <w:rPr>
          <w:rFonts w:ascii="Cambria" w:hAnsi="Cambria"/>
          <w:b/>
          <w:bCs/>
          <w:noProof/>
          <w:sz w:val="22"/>
        </w:rPr>
        <w:t>Johnson DE</w:t>
      </w:r>
      <w:r w:rsidRPr="00430019">
        <w:rPr>
          <w:rFonts w:ascii="Cambria" w:hAnsi="Cambria"/>
          <w:noProof/>
          <w:sz w:val="22"/>
        </w:rPr>
        <w:t xml:space="preserve">, </w:t>
      </w:r>
      <w:r w:rsidRPr="00430019">
        <w:rPr>
          <w:rFonts w:ascii="Cambria" w:hAnsi="Cambria"/>
          <w:b/>
          <w:bCs/>
          <w:noProof/>
          <w:sz w:val="22"/>
        </w:rPr>
        <w:t>Johnson GV</w:t>
      </w:r>
      <w:r w:rsidRPr="00430019">
        <w:rPr>
          <w:rFonts w:ascii="Cambria" w:hAnsi="Cambria"/>
          <w:noProof/>
          <w:sz w:val="22"/>
        </w:rPr>
        <w:t xml:space="preserve">, </w:t>
      </w:r>
      <w:r w:rsidRPr="00430019">
        <w:rPr>
          <w:rFonts w:ascii="Cambria" w:hAnsi="Cambria"/>
          <w:b/>
          <w:bCs/>
          <w:noProof/>
          <w:sz w:val="22"/>
        </w:rPr>
        <w:t>Johnson JD</w:t>
      </w:r>
      <w:r w:rsidRPr="00430019">
        <w:rPr>
          <w:rFonts w:ascii="Cambria" w:hAnsi="Cambria"/>
          <w:noProof/>
          <w:sz w:val="22"/>
        </w:rPr>
        <w:t xml:space="preserve">, </w:t>
      </w:r>
      <w:r w:rsidRPr="00430019">
        <w:rPr>
          <w:rFonts w:ascii="Cambria" w:hAnsi="Cambria"/>
          <w:b/>
          <w:bCs/>
          <w:noProof/>
          <w:sz w:val="22"/>
        </w:rPr>
        <w:t>Jonasch E</w:t>
      </w:r>
      <w:r w:rsidRPr="00430019">
        <w:rPr>
          <w:rFonts w:ascii="Cambria" w:hAnsi="Cambria"/>
          <w:noProof/>
          <w:sz w:val="22"/>
        </w:rPr>
        <w:t xml:space="preserve">, </w:t>
      </w:r>
      <w:r w:rsidRPr="00430019">
        <w:rPr>
          <w:rFonts w:ascii="Cambria" w:hAnsi="Cambria"/>
          <w:b/>
          <w:bCs/>
          <w:noProof/>
          <w:sz w:val="22"/>
        </w:rPr>
        <w:t>Jones C</w:t>
      </w:r>
      <w:r w:rsidRPr="00430019">
        <w:rPr>
          <w:rFonts w:ascii="Cambria" w:hAnsi="Cambria"/>
          <w:noProof/>
          <w:sz w:val="22"/>
        </w:rPr>
        <w:t xml:space="preserve">, </w:t>
      </w:r>
      <w:r w:rsidRPr="00430019">
        <w:rPr>
          <w:rFonts w:ascii="Cambria" w:hAnsi="Cambria"/>
          <w:b/>
          <w:bCs/>
          <w:noProof/>
          <w:sz w:val="22"/>
        </w:rPr>
        <w:t>Joosten LA</w:t>
      </w:r>
      <w:r w:rsidRPr="00430019">
        <w:rPr>
          <w:rFonts w:ascii="Cambria" w:hAnsi="Cambria"/>
          <w:noProof/>
          <w:sz w:val="22"/>
        </w:rPr>
        <w:t xml:space="preserve">, </w:t>
      </w:r>
      <w:r w:rsidRPr="00430019">
        <w:rPr>
          <w:rFonts w:ascii="Cambria" w:hAnsi="Cambria"/>
          <w:b/>
          <w:bCs/>
          <w:noProof/>
          <w:sz w:val="22"/>
        </w:rPr>
        <w:t>Jordan J</w:t>
      </w:r>
      <w:r w:rsidRPr="00430019">
        <w:rPr>
          <w:rFonts w:ascii="Cambria" w:hAnsi="Cambria"/>
          <w:noProof/>
          <w:sz w:val="22"/>
        </w:rPr>
        <w:t xml:space="preserve">, </w:t>
      </w:r>
      <w:r w:rsidRPr="00430019">
        <w:rPr>
          <w:rFonts w:ascii="Cambria" w:hAnsi="Cambria"/>
          <w:b/>
          <w:bCs/>
          <w:noProof/>
          <w:sz w:val="22"/>
        </w:rPr>
        <w:t>Joseph A-M</w:t>
      </w:r>
      <w:r w:rsidRPr="00430019">
        <w:rPr>
          <w:rFonts w:ascii="Cambria" w:hAnsi="Cambria"/>
          <w:noProof/>
          <w:sz w:val="22"/>
        </w:rPr>
        <w:t xml:space="preserve">, </w:t>
      </w:r>
      <w:r w:rsidRPr="00430019">
        <w:rPr>
          <w:rFonts w:ascii="Cambria" w:hAnsi="Cambria"/>
          <w:b/>
          <w:bCs/>
          <w:noProof/>
          <w:sz w:val="22"/>
        </w:rPr>
        <w:t>Joseph B</w:t>
      </w:r>
      <w:r w:rsidRPr="00430019">
        <w:rPr>
          <w:rFonts w:ascii="Cambria" w:hAnsi="Cambria"/>
          <w:noProof/>
          <w:sz w:val="22"/>
        </w:rPr>
        <w:t xml:space="preserve">, </w:t>
      </w:r>
      <w:r w:rsidRPr="00430019">
        <w:rPr>
          <w:rFonts w:ascii="Cambria" w:hAnsi="Cambria"/>
          <w:b/>
          <w:bCs/>
          <w:noProof/>
          <w:sz w:val="22"/>
        </w:rPr>
        <w:t>Joubert AM</w:t>
      </w:r>
      <w:r w:rsidRPr="00430019">
        <w:rPr>
          <w:rFonts w:ascii="Cambria" w:hAnsi="Cambria"/>
          <w:noProof/>
          <w:sz w:val="22"/>
        </w:rPr>
        <w:t xml:space="preserve">, </w:t>
      </w:r>
      <w:r w:rsidRPr="00430019">
        <w:rPr>
          <w:rFonts w:ascii="Cambria" w:hAnsi="Cambria"/>
          <w:b/>
          <w:bCs/>
          <w:noProof/>
          <w:sz w:val="22"/>
        </w:rPr>
        <w:t>Ju D</w:t>
      </w:r>
      <w:r w:rsidRPr="00430019">
        <w:rPr>
          <w:rFonts w:ascii="Cambria" w:hAnsi="Cambria"/>
          <w:noProof/>
          <w:sz w:val="22"/>
        </w:rPr>
        <w:t xml:space="preserve">, </w:t>
      </w:r>
      <w:r w:rsidRPr="00430019">
        <w:rPr>
          <w:rFonts w:ascii="Cambria" w:hAnsi="Cambria"/>
          <w:b/>
          <w:bCs/>
          <w:noProof/>
          <w:sz w:val="22"/>
        </w:rPr>
        <w:t>Ju J</w:t>
      </w:r>
      <w:r w:rsidRPr="00430019">
        <w:rPr>
          <w:rFonts w:ascii="Cambria" w:hAnsi="Cambria"/>
          <w:noProof/>
          <w:sz w:val="22"/>
        </w:rPr>
        <w:t xml:space="preserve">, </w:t>
      </w:r>
      <w:r w:rsidRPr="00430019">
        <w:rPr>
          <w:rFonts w:ascii="Cambria" w:hAnsi="Cambria"/>
          <w:b/>
          <w:bCs/>
          <w:noProof/>
          <w:sz w:val="22"/>
        </w:rPr>
        <w:t>Juan H-F</w:t>
      </w:r>
      <w:r w:rsidRPr="00430019">
        <w:rPr>
          <w:rFonts w:ascii="Cambria" w:hAnsi="Cambria"/>
          <w:noProof/>
          <w:sz w:val="22"/>
        </w:rPr>
        <w:t xml:space="preserve">, </w:t>
      </w:r>
      <w:r w:rsidRPr="00430019">
        <w:rPr>
          <w:rFonts w:ascii="Cambria" w:hAnsi="Cambria"/>
          <w:b/>
          <w:bCs/>
          <w:noProof/>
          <w:sz w:val="22"/>
        </w:rPr>
        <w:t>Juenemann K</w:t>
      </w:r>
      <w:r w:rsidRPr="00430019">
        <w:rPr>
          <w:rFonts w:ascii="Cambria" w:hAnsi="Cambria"/>
          <w:noProof/>
          <w:sz w:val="22"/>
        </w:rPr>
        <w:t xml:space="preserve">, </w:t>
      </w:r>
      <w:r w:rsidRPr="00430019">
        <w:rPr>
          <w:rFonts w:ascii="Cambria" w:hAnsi="Cambria"/>
          <w:b/>
          <w:bCs/>
          <w:noProof/>
          <w:sz w:val="22"/>
        </w:rPr>
        <w:t>Juhász G</w:t>
      </w:r>
      <w:r w:rsidRPr="00430019">
        <w:rPr>
          <w:rFonts w:ascii="Cambria" w:hAnsi="Cambria"/>
          <w:noProof/>
          <w:sz w:val="22"/>
        </w:rPr>
        <w:t xml:space="preserve">, </w:t>
      </w:r>
      <w:r w:rsidRPr="00430019">
        <w:rPr>
          <w:rFonts w:ascii="Cambria" w:hAnsi="Cambria"/>
          <w:b/>
          <w:bCs/>
          <w:noProof/>
          <w:sz w:val="22"/>
        </w:rPr>
        <w:t>Jung HS</w:t>
      </w:r>
      <w:r w:rsidRPr="00430019">
        <w:rPr>
          <w:rFonts w:ascii="Cambria" w:hAnsi="Cambria"/>
          <w:noProof/>
          <w:sz w:val="22"/>
        </w:rPr>
        <w:t xml:space="preserve">, </w:t>
      </w:r>
      <w:r w:rsidRPr="00430019">
        <w:rPr>
          <w:rFonts w:ascii="Cambria" w:hAnsi="Cambria"/>
          <w:b/>
          <w:bCs/>
          <w:noProof/>
          <w:sz w:val="22"/>
        </w:rPr>
        <w:t>Jung JU</w:t>
      </w:r>
      <w:r w:rsidRPr="00430019">
        <w:rPr>
          <w:rFonts w:ascii="Cambria" w:hAnsi="Cambria"/>
          <w:noProof/>
          <w:sz w:val="22"/>
        </w:rPr>
        <w:t xml:space="preserve">, </w:t>
      </w:r>
      <w:r w:rsidRPr="00430019">
        <w:rPr>
          <w:rFonts w:ascii="Cambria" w:hAnsi="Cambria"/>
          <w:b/>
          <w:bCs/>
          <w:noProof/>
          <w:sz w:val="22"/>
        </w:rPr>
        <w:t>Jung Y-K</w:t>
      </w:r>
      <w:r w:rsidRPr="00430019">
        <w:rPr>
          <w:rFonts w:ascii="Cambria" w:hAnsi="Cambria"/>
          <w:noProof/>
          <w:sz w:val="22"/>
        </w:rPr>
        <w:t xml:space="preserve">, </w:t>
      </w:r>
      <w:r w:rsidRPr="00430019">
        <w:rPr>
          <w:rFonts w:ascii="Cambria" w:hAnsi="Cambria"/>
          <w:b/>
          <w:bCs/>
          <w:noProof/>
          <w:sz w:val="22"/>
        </w:rPr>
        <w:t>Jungbluth H</w:t>
      </w:r>
      <w:r w:rsidRPr="00430019">
        <w:rPr>
          <w:rFonts w:ascii="Cambria" w:hAnsi="Cambria"/>
          <w:noProof/>
          <w:sz w:val="22"/>
        </w:rPr>
        <w:t xml:space="preserve">, </w:t>
      </w:r>
      <w:r w:rsidRPr="00430019">
        <w:rPr>
          <w:rFonts w:ascii="Cambria" w:hAnsi="Cambria"/>
          <w:b/>
          <w:bCs/>
          <w:noProof/>
          <w:sz w:val="22"/>
        </w:rPr>
        <w:t>Justice MJ</w:t>
      </w:r>
      <w:r w:rsidRPr="00430019">
        <w:rPr>
          <w:rFonts w:ascii="Cambria" w:hAnsi="Cambria"/>
          <w:noProof/>
          <w:sz w:val="22"/>
        </w:rPr>
        <w:t xml:space="preserve">, </w:t>
      </w:r>
      <w:r w:rsidRPr="00430019">
        <w:rPr>
          <w:rFonts w:ascii="Cambria" w:hAnsi="Cambria"/>
          <w:b/>
          <w:bCs/>
          <w:noProof/>
          <w:sz w:val="22"/>
        </w:rPr>
        <w:t>Jutten B</w:t>
      </w:r>
      <w:r w:rsidRPr="00430019">
        <w:rPr>
          <w:rFonts w:ascii="Cambria" w:hAnsi="Cambria"/>
          <w:noProof/>
          <w:sz w:val="22"/>
        </w:rPr>
        <w:t xml:space="preserve">, </w:t>
      </w:r>
      <w:r w:rsidRPr="00430019">
        <w:rPr>
          <w:rFonts w:ascii="Cambria" w:hAnsi="Cambria"/>
          <w:b/>
          <w:bCs/>
          <w:noProof/>
          <w:sz w:val="22"/>
        </w:rPr>
        <w:t>Kaakoush NO</w:t>
      </w:r>
      <w:r w:rsidRPr="00430019">
        <w:rPr>
          <w:rFonts w:ascii="Cambria" w:hAnsi="Cambria"/>
          <w:noProof/>
          <w:sz w:val="22"/>
        </w:rPr>
        <w:t xml:space="preserve">, </w:t>
      </w:r>
      <w:r w:rsidRPr="00430019">
        <w:rPr>
          <w:rFonts w:ascii="Cambria" w:hAnsi="Cambria"/>
          <w:b/>
          <w:bCs/>
          <w:noProof/>
          <w:sz w:val="22"/>
        </w:rPr>
        <w:t>Kaarniranta K</w:t>
      </w:r>
      <w:r w:rsidRPr="00430019">
        <w:rPr>
          <w:rFonts w:ascii="Cambria" w:hAnsi="Cambria"/>
          <w:noProof/>
          <w:sz w:val="22"/>
        </w:rPr>
        <w:t xml:space="preserve">, </w:t>
      </w:r>
      <w:r w:rsidRPr="00430019">
        <w:rPr>
          <w:rFonts w:ascii="Cambria" w:hAnsi="Cambria"/>
          <w:b/>
          <w:bCs/>
          <w:noProof/>
          <w:sz w:val="22"/>
        </w:rPr>
        <w:t>Kaasik A</w:t>
      </w:r>
      <w:r w:rsidRPr="00430019">
        <w:rPr>
          <w:rFonts w:ascii="Cambria" w:hAnsi="Cambria"/>
          <w:noProof/>
          <w:sz w:val="22"/>
        </w:rPr>
        <w:t xml:space="preserve">, </w:t>
      </w:r>
      <w:r w:rsidRPr="00430019">
        <w:rPr>
          <w:rFonts w:ascii="Cambria" w:hAnsi="Cambria"/>
          <w:b/>
          <w:bCs/>
          <w:noProof/>
          <w:sz w:val="22"/>
        </w:rPr>
        <w:t>Kabuta T</w:t>
      </w:r>
      <w:r w:rsidRPr="00430019">
        <w:rPr>
          <w:rFonts w:ascii="Cambria" w:hAnsi="Cambria"/>
          <w:noProof/>
          <w:sz w:val="22"/>
        </w:rPr>
        <w:t xml:space="preserve">, </w:t>
      </w:r>
      <w:r w:rsidRPr="00430019">
        <w:rPr>
          <w:rFonts w:ascii="Cambria" w:hAnsi="Cambria"/>
          <w:b/>
          <w:bCs/>
          <w:noProof/>
          <w:sz w:val="22"/>
        </w:rPr>
        <w:t>Kaeffer B</w:t>
      </w:r>
      <w:r w:rsidRPr="00430019">
        <w:rPr>
          <w:rFonts w:ascii="Cambria" w:hAnsi="Cambria"/>
          <w:noProof/>
          <w:sz w:val="22"/>
        </w:rPr>
        <w:t xml:space="preserve">, </w:t>
      </w:r>
      <w:r w:rsidRPr="00430019">
        <w:rPr>
          <w:rFonts w:ascii="Cambria" w:hAnsi="Cambria"/>
          <w:b/>
          <w:bCs/>
          <w:noProof/>
          <w:sz w:val="22"/>
        </w:rPr>
        <w:t>Kågedal K</w:t>
      </w:r>
      <w:r w:rsidRPr="00430019">
        <w:rPr>
          <w:rFonts w:ascii="Cambria" w:hAnsi="Cambria"/>
          <w:noProof/>
          <w:sz w:val="22"/>
        </w:rPr>
        <w:t xml:space="preserve">, </w:t>
      </w:r>
      <w:r w:rsidRPr="00430019">
        <w:rPr>
          <w:rFonts w:ascii="Cambria" w:hAnsi="Cambria"/>
          <w:b/>
          <w:bCs/>
          <w:noProof/>
          <w:sz w:val="22"/>
        </w:rPr>
        <w:t>Kahana A</w:t>
      </w:r>
      <w:r w:rsidRPr="00430019">
        <w:rPr>
          <w:rFonts w:ascii="Cambria" w:hAnsi="Cambria"/>
          <w:noProof/>
          <w:sz w:val="22"/>
        </w:rPr>
        <w:t xml:space="preserve">, </w:t>
      </w:r>
      <w:r w:rsidRPr="00430019">
        <w:rPr>
          <w:rFonts w:ascii="Cambria" w:hAnsi="Cambria"/>
          <w:b/>
          <w:bCs/>
          <w:noProof/>
          <w:sz w:val="22"/>
        </w:rPr>
        <w:t>Kajimura S</w:t>
      </w:r>
      <w:r w:rsidRPr="00430019">
        <w:rPr>
          <w:rFonts w:ascii="Cambria" w:hAnsi="Cambria"/>
          <w:noProof/>
          <w:sz w:val="22"/>
        </w:rPr>
        <w:t xml:space="preserve">, </w:t>
      </w:r>
      <w:r w:rsidRPr="00430019">
        <w:rPr>
          <w:rFonts w:ascii="Cambria" w:hAnsi="Cambria"/>
          <w:b/>
          <w:bCs/>
          <w:noProof/>
          <w:sz w:val="22"/>
        </w:rPr>
        <w:t>Kakhlon O</w:t>
      </w:r>
      <w:r w:rsidRPr="00430019">
        <w:rPr>
          <w:rFonts w:ascii="Cambria" w:hAnsi="Cambria"/>
          <w:noProof/>
          <w:sz w:val="22"/>
        </w:rPr>
        <w:t xml:space="preserve">, </w:t>
      </w:r>
      <w:r w:rsidRPr="00430019">
        <w:rPr>
          <w:rFonts w:ascii="Cambria" w:hAnsi="Cambria"/>
          <w:b/>
          <w:bCs/>
          <w:noProof/>
          <w:sz w:val="22"/>
        </w:rPr>
        <w:t>Kalia M</w:t>
      </w:r>
      <w:r w:rsidRPr="00430019">
        <w:rPr>
          <w:rFonts w:ascii="Cambria" w:hAnsi="Cambria"/>
          <w:noProof/>
          <w:sz w:val="22"/>
        </w:rPr>
        <w:t xml:space="preserve">, </w:t>
      </w:r>
      <w:r w:rsidRPr="00430019">
        <w:rPr>
          <w:rFonts w:ascii="Cambria" w:hAnsi="Cambria"/>
          <w:b/>
          <w:bCs/>
          <w:noProof/>
          <w:sz w:val="22"/>
        </w:rPr>
        <w:t>Kalvakolanu D V</w:t>
      </w:r>
      <w:r w:rsidRPr="00430019">
        <w:rPr>
          <w:rFonts w:ascii="Cambria" w:hAnsi="Cambria"/>
          <w:noProof/>
          <w:sz w:val="22"/>
        </w:rPr>
        <w:t xml:space="preserve">, </w:t>
      </w:r>
      <w:r w:rsidRPr="00430019">
        <w:rPr>
          <w:rFonts w:ascii="Cambria" w:hAnsi="Cambria"/>
          <w:b/>
          <w:bCs/>
          <w:noProof/>
          <w:sz w:val="22"/>
        </w:rPr>
        <w:t>Kamada Y</w:t>
      </w:r>
      <w:r w:rsidRPr="00430019">
        <w:rPr>
          <w:rFonts w:ascii="Cambria" w:hAnsi="Cambria"/>
          <w:noProof/>
          <w:sz w:val="22"/>
        </w:rPr>
        <w:t xml:space="preserve">, </w:t>
      </w:r>
      <w:r w:rsidRPr="00430019">
        <w:rPr>
          <w:rFonts w:ascii="Cambria" w:hAnsi="Cambria"/>
          <w:b/>
          <w:bCs/>
          <w:noProof/>
          <w:sz w:val="22"/>
        </w:rPr>
        <w:t>Kambas K</w:t>
      </w:r>
      <w:r w:rsidRPr="00430019">
        <w:rPr>
          <w:rFonts w:ascii="Cambria" w:hAnsi="Cambria"/>
          <w:noProof/>
          <w:sz w:val="22"/>
        </w:rPr>
        <w:t xml:space="preserve">, </w:t>
      </w:r>
      <w:r w:rsidRPr="00430019">
        <w:rPr>
          <w:rFonts w:ascii="Cambria" w:hAnsi="Cambria"/>
          <w:b/>
          <w:bCs/>
          <w:noProof/>
          <w:sz w:val="22"/>
        </w:rPr>
        <w:t>Kaminskyy VO</w:t>
      </w:r>
      <w:r w:rsidRPr="00430019">
        <w:rPr>
          <w:rFonts w:ascii="Cambria" w:hAnsi="Cambria"/>
          <w:noProof/>
          <w:sz w:val="22"/>
        </w:rPr>
        <w:t xml:space="preserve">, </w:t>
      </w:r>
      <w:r w:rsidRPr="00430019">
        <w:rPr>
          <w:rFonts w:ascii="Cambria" w:hAnsi="Cambria"/>
          <w:b/>
          <w:bCs/>
          <w:noProof/>
          <w:sz w:val="22"/>
        </w:rPr>
        <w:t>Kampinga HH</w:t>
      </w:r>
      <w:r w:rsidRPr="00430019">
        <w:rPr>
          <w:rFonts w:ascii="Cambria" w:hAnsi="Cambria"/>
          <w:noProof/>
          <w:sz w:val="22"/>
        </w:rPr>
        <w:t xml:space="preserve">, </w:t>
      </w:r>
      <w:r w:rsidRPr="00430019">
        <w:rPr>
          <w:rFonts w:ascii="Cambria" w:hAnsi="Cambria"/>
          <w:b/>
          <w:bCs/>
          <w:noProof/>
          <w:sz w:val="22"/>
        </w:rPr>
        <w:t>Kandouz M</w:t>
      </w:r>
      <w:r w:rsidRPr="00430019">
        <w:rPr>
          <w:rFonts w:ascii="Cambria" w:hAnsi="Cambria"/>
          <w:noProof/>
          <w:sz w:val="22"/>
        </w:rPr>
        <w:t xml:space="preserve">, </w:t>
      </w:r>
      <w:r w:rsidRPr="00430019">
        <w:rPr>
          <w:rFonts w:ascii="Cambria" w:hAnsi="Cambria"/>
          <w:b/>
          <w:bCs/>
          <w:noProof/>
          <w:sz w:val="22"/>
        </w:rPr>
        <w:t>Kang C</w:t>
      </w:r>
      <w:r w:rsidRPr="00430019">
        <w:rPr>
          <w:rFonts w:ascii="Cambria" w:hAnsi="Cambria"/>
          <w:noProof/>
          <w:sz w:val="22"/>
        </w:rPr>
        <w:t xml:space="preserve">, </w:t>
      </w:r>
      <w:r w:rsidRPr="00430019">
        <w:rPr>
          <w:rFonts w:ascii="Cambria" w:hAnsi="Cambria"/>
          <w:b/>
          <w:bCs/>
          <w:noProof/>
          <w:sz w:val="22"/>
        </w:rPr>
        <w:t>Kang R</w:t>
      </w:r>
      <w:r w:rsidRPr="00430019">
        <w:rPr>
          <w:rFonts w:ascii="Cambria" w:hAnsi="Cambria"/>
          <w:noProof/>
          <w:sz w:val="22"/>
        </w:rPr>
        <w:t xml:space="preserve">, </w:t>
      </w:r>
      <w:r w:rsidRPr="00430019">
        <w:rPr>
          <w:rFonts w:ascii="Cambria" w:hAnsi="Cambria"/>
          <w:b/>
          <w:bCs/>
          <w:noProof/>
          <w:sz w:val="22"/>
        </w:rPr>
        <w:t>Kang T-C</w:t>
      </w:r>
      <w:r w:rsidRPr="00430019">
        <w:rPr>
          <w:rFonts w:ascii="Cambria" w:hAnsi="Cambria"/>
          <w:noProof/>
          <w:sz w:val="22"/>
        </w:rPr>
        <w:t xml:space="preserve">, </w:t>
      </w:r>
      <w:r w:rsidRPr="00430019">
        <w:rPr>
          <w:rFonts w:ascii="Cambria" w:hAnsi="Cambria"/>
          <w:b/>
          <w:bCs/>
          <w:noProof/>
          <w:sz w:val="22"/>
        </w:rPr>
        <w:t>Kanki T</w:t>
      </w:r>
      <w:r w:rsidRPr="00430019">
        <w:rPr>
          <w:rFonts w:ascii="Cambria" w:hAnsi="Cambria"/>
          <w:noProof/>
          <w:sz w:val="22"/>
        </w:rPr>
        <w:t xml:space="preserve">, </w:t>
      </w:r>
      <w:r w:rsidRPr="00430019">
        <w:rPr>
          <w:rFonts w:ascii="Cambria" w:hAnsi="Cambria"/>
          <w:b/>
          <w:bCs/>
          <w:noProof/>
          <w:sz w:val="22"/>
        </w:rPr>
        <w:t>Kanneganti T-D</w:t>
      </w:r>
      <w:r w:rsidRPr="00430019">
        <w:rPr>
          <w:rFonts w:ascii="Cambria" w:hAnsi="Cambria"/>
          <w:noProof/>
          <w:sz w:val="22"/>
        </w:rPr>
        <w:t xml:space="preserve">, </w:t>
      </w:r>
      <w:r w:rsidRPr="00430019">
        <w:rPr>
          <w:rFonts w:ascii="Cambria" w:hAnsi="Cambria"/>
          <w:b/>
          <w:bCs/>
          <w:noProof/>
          <w:sz w:val="22"/>
        </w:rPr>
        <w:t>Kanno H</w:t>
      </w:r>
      <w:r w:rsidRPr="00430019">
        <w:rPr>
          <w:rFonts w:ascii="Cambria" w:hAnsi="Cambria"/>
          <w:noProof/>
          <w:sz w:val="22"/>
        </w:rPr>
        <w:t xml:space="preserve">, </w:t>
      </w:r>
      <w:r w:rsidRPr="00430019">
        <w:rPr>
          <w:rFonts w:ascii="Cambria" w:hAnsi="Cambria"/>
          <w:b/>
          <w:bCs/>
          <w:noProof/>
          <w:sz w:val="22"/>
        </w:rPr>
        <w:t>Kanthasamy AG</w:t>
      </w:r>
      <w:r w:rsidRPr="00430019">
        <w:rPr>
          <w:rFonts w:ascii="Cambria" w:hAnsi="Cambria"/>
          <w:noProof/>
          <w:sz w:val="22"/>
        </w:rPr>
        <w:t xml:space="preserve">, </w:t>
      </w:r>
      <w:r w:rsidRPr="00430019">
        <w:rPr>
          <w:rFonts w:ascii="Cambria" w:hAnsi="Cambria"/>
          <w:b/>
          <w:bCs/>
          <w:noProof/>
          <w:sz w:val="22"/>
        </w:rPr>
        <w:t>Kantorow M</w:t>
      </w:r>
      <w:r w:rsidRPr="00430019">
        <w:rPr>
          <w:rFonts w:ascii="Cambria" w:hAnsi="Cambria"/>
          <w:noProof/>
          <w:sz w:val="22"/>
        </w:rPr>
        <w:t xml:space="preserve">, </w:t>
      </w:r>
      <w:r w:rsidRPr="00430019">
        <w:rPr>
          <w:rFonts w:ascii="Cambria" w:hAnsi="Cambria"/>
          <w:b/>
          <w:bCs/>
          <w:noProof/>
          <w:sz w:val="22"/>
        </w:rPr>
        <w:t>Kaparakis-Liaskos M</w:t>
      </w:r>
      <w:r w:rsidRPr="00430019">
        <w:rPr>
          <w:rFonts w:ascii="Cambria" w:hAnsi="Cambria"/>
          <w:noProof/>
          <w:sz w:val="22"/>
        </w:rPr>
        <w:t xml:space="preserve">, </w:t>
      </w:r>
      <w:r w:rsidRPr="00430019">
        <w:rPr>
          <w:rFonts w:ascii="Cambria" w:hAnsi="Cambria"/>
          <w:b/>
          <w:bCs/>
          <w:noProof/>
          <w:sz w:val="22"/>
        </w:rPr>
        <w:t>Kapuy O</w:t>
      </w:r>
      <w:r w:rsidRPr="00430019">
        <w:rPr>
          <w:rFonts w:ascii="Cambria" w:hAnsi="Cambria"/>
          <w:noProof/>
          <w:sz w:val="22"/>
        </w:rPr>
        <w:t xml:space="preserve">, </w:t>
      </w:r>
      <w:r w:rsidRPr="00430019">
        <w:rPr>
          <w:rFonts w:ascii="Cambria" w:hAnsi="Cambria"/>
          <w:b/>
          <w:bCs/>
          <w:noProof/>
          <w:sz w:val="22"/>
        </w:rPr>
        <w:t>Karantza V</w:t>
      </w:r>
      <w:r w:rsidRPr="00430019">
        <w:rPr>
          <w:rFonts w:ascii="Cambria" w:hAnsi="Cambria"/>
          <w:noProof/>
          <w:sz w:val="22"/>
        </w:rPr>
        <w:t xml:space="preserve">, </w:t>
      </w:r>
      <w:r w:rsidRPr="00430019">
        <w:rPr>
          <w:rFonts w:ascii="Cambria" w:hAnsi="Cambria"/>
          <w:b/>
          <w:bCs/>
          <w:noProof/>
          <w:sz w:val="22"/>
        </w:rPr>
        <w:t>Karim MR</w:t>
      </w:r>
      <w:r w:rsidRPr="00430019">
        <w:rPr>
          <w:rFonts w:ascii="Cambria" w:hAnsi="Cambria"/>
          <w:noProof/>
          <w:sz w:val="22"/>
        </w:rPr>
        <w:t xml:space="preserve">, </w:t>
      </w:r>
      <w:r w:rsidRPr="00430019">
        <w:rPr>
          <w:rFonts w:ascii="Cambria" w:hAnsi="Cambria"/>
          <w:b/>
          <w:bCs/>
          <w:noProof/>
          <w:sz w:val="22"/>
        </w:rPr>
        <w:t>Karmakar P</w:t>
      </w:r>
      <w:r w:rsidRPr="00430019">
        <w:rPr>
          <w:rFonts w:ascii="Cambria" w:hAnsi="Cambria"/>
          <w:noProof/>
          <w:sz w:val="22"/>
        </w:rPr>
        <w:t xml:space="preserve">, </w:t>
      </w:r>
      <w:r w:rsidRPr="00430019">
        <w:rPr>
          <w:rFonts w:ascii="Cambria" w:hAnsi="Cambria"/>
          <w:b/>
          <w:bCs/>
          <w:noProof/>
          <w:sz w:val="22"/>
        </w:rPr>
        <w:t>Kaser A</w:t>
      </w:r>
      <w:r w:rsidRPr="00430019">
        <w:rPr>
          <w:rFonts w:ascii="Cambria" w:hAnsi="Cambria"/>
          <w:noProof/>
          <w:sz w:val="22"/>
        </w:rPr>
        <w:t xml:space="preserve">, </w:t>
      </w:r>
      <w:r w:rsidRPr="00430019">
        <w:rPr>
          <w:rFonts w:ascii="Cambria" w:hAnsi="Cambria"/>
          <w:b/>
          <w:bCs/>
          <w:noProof/>
          <w:sz w:val="22"/>
        </w:rPr>
        <w:t>Kaushik S</w:t>
      </w:r>
      <w:r w:rsidRPr="00430019">
        <w:rPr>
          <w:rFonts w:ascii="Cambria" w:hAnsi="Cambria"/>
          <w:noProof/>
          <w:sz w:val="22"/>
        </w:rPr>
        <w:t xml:space="preserve">, </w:t>
      </w:r>
      <w:r w:rsidRPr="00430019">
        <w:rPr>
          <w:rFonts w:ascii="Cambria" w:hAnsi="Cambria"/>
          <w:b/>
          <w:bCs/>
          <w:noProof/>
          <w:sz w:val="22"/>
        </w:rPr>
        <w:t>Kawula T</w:t>
      </w:r>
      <w:r w:rsidRPr="00430019">
        <w:rPr>
          <w:rFonts w:ascii="Cambria" w:hAnsi="Cambria"/>
          <w:noProof/>
          <w:sz w:val="22"/>
        </w:rPr>
        <w:t xml:space="preserve">, </w:t>
      </w:r>
      <w:r w:rsidRPr="00430019">
        <w:rPr>
          <w:rFonts w:ascii="Cambria" w:hAnsi="Cambria"/>
          <w:b/>
          <w:bCs/>
          <w:noProof/>
          <w:sz w:val="22"/>
        </w:rPr>
        <w:t>Kaynar AM</w:t>
      </w:r>
      <w:r w:rsidRPr="00430019">
        <w:rPr>
          <w:rFonts w:ascii="Cambria" w:hAnsi="Cambria"/>
          <w:noProof/>
          <w:sz w:val="22"/>
        </w:rPr>
        <w:t xml:space="preserve">, </w:t>
      </w:r>
      <w:r w:rsidRPr="00430019">
        <w:rPr>
          <w:rFonts w:ascii="Cambria" w:hAnsi="Cambria"/>
          <w:b/>
          <w:bCs/>
          <w:noProof/>
          <w:sz w:val="22"/>
        </w:rPr>
        <w:t>Ke P-Y</w:t>
      </w:r>
      <w:r w:rsidRPr="00430019">
        <w:rPr>
          <w:rFonts w:ascii="Cambria" w:hAnsi="Cambria"/>
          <w:noProof/>
          <w:sz w:val="22"/>
        </w:rPr>
        <w:t xml:space="preserve">, </w:t>
      </w:r>
      <w:r w:rsidRPr="00430019">
        <w:rPr>
          <w:rFonts w:ascii="Cambria" w:hAnsi="Cambria"/>
          <w:b/>
          <w:bCs/>
          <w:noProof/>
          <w:sz w:val="22"/>
        </w:rPr>
        <w:t>Ke Z-J</w:t>
      </w:r>
      <w:r w:rsidRPr="00430019">
        <w:rPr>
          <w:rFonts w:ascii="Cambria" w:hAnsi="Cambria"/>
          <w:noProof/>
          <w:sz w:val="22"/>
        </w:rPr>
        <w:t xml:space="preserve">, </w:t>
      </w:r>
      <w:r w:rsidRPr="00430019">
        <w:rPr>
          <w:rFonts w:ascii="Cambria" w:hAnsi="Cambria"/>
          <w:b/>
          <w:bCs/>
          <w:noProof/>
          <w:sz w:val="22"/>
        </w:rPr>
        <w:t>Kehrl JH</w:t>
      </w:r>
      <w:r w:rsidRPr="00430019">
        <w:rPr>
          <w:rFonts w:ascii="Cambria" w:hAnsi="Cambria"/>
          <w:noProof/>
          <w:sz w:val="22"/>
        </w:rPr>
        <w:t xml:space="preserve">, </w:t>
      </w:r>
      <w:r w:rsidRPr="00430019">
        <w:rPr>
          <w:rFonts w:ascii="Cambria" w:hAnsi="Cambria"/>
          <w:b/>
          <w:bCs/>
          <w:noProof/>
          <w:sz w:val="22"/>
        </w:rPr>
        <w:t>Keller KE</w:t>
      </w:r>
      <w:r w:rsidRPr="00430019">
        <w:rPr>
          <w:rFonts w:ascii="Cambria" w:hAnsi="Cambria"/>
          <w:noProof/>
          <w:sz w:val="22"/>
        </w:rPr>
        <w:t xml:space="preserve">, </w:t>
      </w:r>
      <w:r w:rsidRPr="00430019">
        <w:rPr>
          <w:rFonts w:ascii="Cambria" w:hAnsi="Cambria"/>
          <w:b/>
          <w:bCs/>
          <w:noProof/>
          <w:sz w:val="22"/>
        </w:rPr>
        <w:t>Kemper JK</w:t>
      </w:r>
      <w:r w:rsidRPr="00430019">
        <w:rPr>
          <w:rFonts w:ascii="Cambria" w:hAnsi="Cambria"/>
          <w:noProof/>
          <w:sz w:val="22"/>
        </w:rPr>
        <w:t xml:space="preserve">, </w:t>
      </w:r>
      <w:r w:rsidRPr="00430019">
        <w:rPr>
          <w:rFonts w:ascii="Cambria" w:hAnsi="Cambria"/>
          <w:b/>
          <w:bCs/>
          <w:noProof/>
          <w:sz w:val="22"/>
        </w:rPr>
        <w:t>Kenworthy AK</w:t>
      </w:r>
      <w:r w:rsidRPr="00430019">
        <w:rPr>
          <w:rFonts w:ascii="Cambria" w:hAnsi="Cambria"/>
          <w:noProof/>
          <w:sz w:val="22"/>
        </w:rPr>
        <w:t xml:space="preserve">, </w:t>
      </w:r>
      <w:r w:rsidRPr="00430019">
        <w:rPr>
          <w:rFonts w:ascii="Cambria" w:hAnsi="Cambria"/>
          <w:b/>
          <w:bCs/>
          <w:noProof/>
          <w:sz w:val="22"/>
        </w:rPr>
        <w:t>Kepp O</w:t>
      </w:r>
      <w:r w:rsidRPr="00430019">
        <w:rPr>
          <w:rFonts w:ascii="Cambria" w:hAnsi="Cambria"/>
          <w:noProof/>
          <w:sz w:val="22"/>
        </w:rPr>
        <w:t xml:space="preserve">, </w:t>
      </w:r>
      <w:r w:rsidRPr="00430019">
        <w:rPr>
          <w:rFonts w:ascii="Cambria" w:hAnsi="Cambria"/>
          <w:b/>
          <w:bCs/>
          <w:noProof/>
          <w:sz w:val="22"/>
        </w:rPr>
        <w:t>Kern A</w:t>
      </w:r>
      <w:r w:rsidRPr="00430019">
        <w:rPr>
          <w:rFonts w:ascii="Cambria" w:hAnsi="Cambria"/>
          <w:noProof/>
          <w:sz w:val="22"/>
        </w:rPr>
        <w:t xml:space="preserve">, </w:t>
      </w:r>
      <w:r w:rsidRPr="00430019">
        <w:rPr>
          <w:rFonts w:ascii="Cambria" w:hAnsi="Cambria"/>
          <w:b/>
          <w:bCs/>
          <w:noProof/>
          <w:sz w:val="22"/>
        </w:rPr>
        <w:t>Kesari S</w:t>
      </w:r>
      <w:r w:rsidRPr="00430019">
        <w:rPr>
          <w:rFonts w:ascii="Cambria" w:hAnsi="Cambria"/>
          <w:noProof/>
          <w:sz w:val="22"/>
        </w:rPr>
        <w:t xml:space="preserve">, </w:t>
      </w:r>
      <w:r w:rsidRPr="00430019">
        <w:rPr>
          <w:rFonts w:ascii="Cambria" w:hAnsi="Cambria"/>
          <w:b/>
          <w:bCs/>
          <w:noProof/>
          <w:sz w:val="22"/>
        </w:rPr>
        <w:t>Kessel D</w:t>
      </w:r>
      <w:r w:rsidRPr="00430019">
        <w:rPr>
          <w:rFonts w:ascii="Cambria" w:hAnsi="Cambria"/>
          <w:noProof/>
          <w:sz w:val="22"/>
        </w:rPr>
        <w:t xml:space="preserve">, </w:t>
      </w:r>
      <w:r w:rsidRPr="00430019">
        <w:rPr>
          <w:rFonts w:ascii="Cambria" w:hAnsi="Cambria"/>
          <w:b/>
          <w:bCs/>
          <w:noProof/>
          <w:sz w:val="22"/>
        </w:rPr>
        <w:t>Ketteler R</w:t>
      </w:r>
      <w:r w:rsidRPr="00430019">
        <w:rPr>
          <w:rFonts w:ascii="Cambria" w:hAnsi="Cambria"/>
          <w:noProof/>
          <w:sz w:val="22"/>
        </w:rPr>
        <w:t xml:space="preserve">, </w:t>
      </w:r>
      <w:r w:rsidRPr="00430019">
        <w:rPr>
          <w:rFonts w:ascii="Cambria" w:hAnsi="Cambria"/>
          <w:b/>
          <w:bCs/>
          <w:noProof/>
          <w:sz w:val="22"/>
        </w:rPr>
        <w:t>Kettelhut I do C</w:t>
      </w:r>
      <w:r w:rsidRPr="00430019">
        <w:rPr>
          <w:rFonts w:ascii="Cambria" w:hAnsi="Cambria"/>
          <w:noProof/>
          <w:sz w:val="22"/>
        </w:rPr>
        <w:t xml:space="preserve">, </w:t>
      </w:r>
      <w:r w:rsidRPr="00430019">
        <w:rPr>
          <w:rFonts w:ascii="Cambria" w:hAnsi="Cambria"/>
          <w:b/>
          <w:bCs/>
          <w:noProof/>
          <w:sz w:val="22"/>
        </w:rPr>
        <w:t>Khambu B</w:t>
      </w:r>
      <w:r w:rsidRPr="00430019">
        <w:rPr>
          <w:rFonts w:ascii="Cambria" w:hAnsi="Cambria"/>
          <w:noProof/>
          <w:sz w:val="22"/>
        </w:rPr>
        <w:t xml:space="preserve">, </w:t>
      </w:r>
      <w:r w:rsidRPr="00430019">
        <w:rPr>
          <w:rFonts w:ascii="Cambria" w:hAnsi="Cambria"/>
          <w:b/>
          <w:bCs/>
          <w:noProof/>
          <w:sz w:val="22"/>
        </w:rPr>
        <w:t>Khan MM</w:t>
      </w:r>
      <w:r w:rsidRPr="00430019">
        <w:rPr>
          <w:rFonts w:ascii="Cambria" w:hAnsi="Cambria"/>
          <w:noProof/>
          <w:sz w:val="22"/>
        </w:rPr>
        <w:t xml:space="preserve">, </w:t>
      </w:r>
      <w:r w:rsidRPr="00430019">
        <w:rPr>
          <w:rFonts w:ascii="Cambria" w:hAnsi="Cambria"/>
          <w:b/>
          <w:bCs/>
          <w:noProof/>
          <w:sz w:val="22"/>
        </w:rPr>
        <w:t>Khandelwal VK</w:t>
      </w:r>
      <w:r w:rsidRPr="00430019">
        <w:rPr>
          <w:rFonts w:ascii="Cambria" w:hAnsi="Cambria"/>
          <w:noProof/>
          <w:sz w:val="22"/>
        </w:rPr>
        <w:t xml:space="preserve">, </w:t>
      </w:r>
      <w:r w:rsidRPr="00430019">
        <w:rPr>
          <w:rFonts w:ascii="Cambria" w:hAnsi="Cambria"/>
          <w:b/>
          <w:bCs/>
          <w:noProof/>
          <w:sz w:val="22"/>
        </w:rPr>
        <w:t>Khare S</w:t>
      </w:r>
      <w:r w:rsidRPr="00430019">
        <w:rPr>
          <w:rFonts w:ascii="Cambria" w:hAnsi="Cambria"/>
          <w:noProof/>
          <w:sz w:val="22"/>
        </w:rPr>
        <w:t xml:space="preserve">, </w:t>
      </w:r>
      <w:r w:rsidRPr="00430019">
        <w:rPr>
          <w:rFonts w:ascii="Cambria" w:hAnsi="Cambria"/>
          <w:b/>
          <w:bCs/>
          <w:noProof/>
          <w:sz w:val="22"/>
        </w:rPr>
        <w:t>Kiang JG</w:t>
      </w:r>
      <w:r w:rsidRPr="00430019">
        <w:rPr>
          <w:rFonts w:ascii="Cambria" w:hAnsi="Cambria"/>
          <w:noProof/>
          <w:sz w:val="22"/>
        </w:rPr>
        <w:t xml:space="preserve">, </w:t>
      </w:r>
      <w:r w:rsidRPr="00430019">
        <w:rPr>
          <w:rFonts w:ascii="Cambria" w:hAnsi="Cambria"/>
          <w:b/>
          <w:bCs/>
          <w:noProof/>
          <w:sz w:val="22"/>
        </w:rPr>
        <w:t>Kiger AA</w:t>
      </w:r>
      <w:r w:rsidRPr="00430019">
        <w:rPr>
          <w:rFonts w:ascii="Cambria" w:hAnsi="Cambria"/>
          <w:noProof/>
          <w:sz w:val="22"/>
        </w:rPr>
        <w:t xml:space="preserve">, </w:t>
      </w:r>
      <w:r w:rsidRPr="00430019">
        <w:rPr>
          <w:rFonts w:ascii="Cambria" w:hAnsi="Cambria"/>
          <w:b/>
          <w:bCs/>
          <w:noProof/>
          <w:sz w:val="22"/>
        </w:rPr>
        <w:t>Kihara A</w:t>
      </w:r>
      <w:r w:rsidRPr="00430019">
        <w:rPr>
          <w:rFonts w:ascii="Cambria" w:hAnsi="Cambria"/>
          <w:noProof/>
          <w:sz w:val="22"/>
        </w:rPr>
        <w:t xml:space="preserve">, </w:t>
      </w:r>
      <w:r w:rsidRPr="00430019">
        <w:rPr>
          <w:rFonts w:ascii="Cambria" w:hAnsi="Cambria"/>
          <w:b/>
          <w:bCs/>
          <w:noProof/>
          <w:sz w:val="22"/>
        </w:rPr>
        <w:t>Kim AL</w:t>
      </w:r>
      <w:r w:rsidRPr="00430019">
        <w:rPr>
          <w:rFonts w:ascii="Cambria" w:hAnsi="Cambria"/>
          <w:noProof/>
          <w:sz w:val="22"/>
        </w:rPr>
        <w:t xml:space="preserve">, </w:t>
      </w:r>
      <w:r w:rsidRPr="00430019">
        <w:rPr>
          <w:rFonts w:ascii="Cambria" w:hAnsi="Cambria"/>
          <w:b/>
          <w:bCs/>
          <w:noProof/>
          <w:sz w:val="22"/>
        </w:rPr>
        <w:t>Kim CH</w:t>
      </w:r>
      <w:r w:rsidRPr="00430019">
        <w:rPr>
          <w:rFonts w:ascii="Cambria" w:hAnsi="Cambria"/>
          <w:noProof/>
          <w:sz w:val="22"/>
        </w:rPr>
        <w:t xml:space="preserve">, </w:t>
      </w:r>
      <w:r w:rsidRPr="00430019">
        <w:rPr>
          <w:rFonts w:ascii="Cambria" w:hAnsi="Cambria"/>
          <w:b/>
          <w:bCs/>
          <w:noProof/>
          <w:sz w:val="22"/>
        </w:rPr>
        <w:t>Kim DR</w:t>
      </w:r>
      <w:r w:rsidRPr="00430019">
        <w:rPr>
          <w:rFonts w:ascii="Cambria" w:hAnsi="Cambria"/>
          <w:noProof/>
          <w:sz w:val="22"/>
        </w:rPr>
        <w:t xml:space="preserve">, </w:t>
      </w:r>
      <w:r w:rsidRPr="00430019">
        <w:rPr>
          <w:rFonts w:ascii="Cambria" w:hAnsi="Cambria"/>
          <w:b/>
          <w:bCs/>
          <w:noProof/>
          <w:sz w:val="22"/>
        </w:rPr>
        <w:t>Kim D-H</w:t>
      </w:r>
      <w:r w:rsidRPr="00430019">
        <w:rPr>
          <w:rFonts w:ascii="Cambria" w:hAnsi="Cambria"/>
          <w:noProof/>
          <w:sz w:val="22"/>
        </w:rPr>
        <w:t xml:space="preserve">, </w:t>
      </w:r>
      <w:r w:rsidRPr="00430019">
        <w:rPr>
          <w:rFonts w:ascii="Cambria" w:hAnsi="Cambria"/>
          <w:b/>
          <w:bCs/>
          <w:noProof/>
          <w:sz w:val="22"/>
        </w:rPr>
        <w:t>Kim EK</w:t>
      </w:r>
      <w:r w:rsidRPr="00430019">
        <w:rPr>
          <w:rFonts w:ascii="Cambria" w:hAnsi="Cambria"/>
          <w:noProof/>
          <w:sz w:val="22"/>
        </w:rPr>
        <w:t xml:space="preserve">, </w:t>
      </w:r>
      <w:r w:rsidRPr="00430019">
        <w:rPr>
          <w:rFonts w:ascii="Cambria" w:hAnsi="Cambria"/>
          <w:b/>
          <w:bCs/>
          <w:noProof/>
          <w:sz w:val="22"/>
        </w:rPr>
        <w:t>Kim HY</w:t>
      </w:r>
      <w:r w:rsidRPr="00430019">
        <w:rPr>
          <w:rFonts w:ascii="Cambria" w:hAnsi="Cambria"/>
          <w:noProof/>
          <w:sz w:val="22"/>
        </w:rPr>
        <w:t xml:space="preserve">, </w:t>
      </w:r>
      <w:r w:rsidRPr="00430019">
        <w:rPr>
          <w:rFonts w:ascii="Cambria" w:hAnsi="Cambria"/>
          <w:b/>
          <w:bCs/>
          <w:noProof/>
          <w:sz w:val="22"/>
        </w:rPr>
        <w:t>Kim H-R</w:t>
      </w:r>
      <w:r w:rsidRPr="00430019">
        <w:rPr>
          <w:rFonts w:ascii="Cambria" w:hAnsi="Cambria"/>
          <w:noProof/>
          <w:sz w:val="22"/>
        </w:rPr>
        <w:t xml:space="preserve">, </w:t>
      </w:r>
      <w:r w:rsidRPr="00430019">
        <w:rPr>
          <w:rFonts w:ascii="Cambria" w:hAnsi="Cambria"/>
          <w:b/>
          <w:bCs/>
          <w:noProof/>
          <w:sz w:val="22"/>
        </w:rPr>
        <w:t>Kim J-S</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JC</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KW</w:t>
      </w:r>
      <w:r w:rsidRPr="00430019">
        <w:rPr>
          <w:rFonts w:ascii="Cambria" w:hAnsi="Cambria"/>
          <w:noProof/>
          <w:sz w:val="22"/>
        </w:rPr>
        <w:t xml:space="preserve">, </w:t>
      </w:r>
      <w:r w:rsidRPr="00430019">
        <w:rPr>
          <w:rFonts w:ascii="Cambria" w:hAnsi="Cambria"/>
          <w:b/>
          <w:bCs/>
          <w:noProof/>
          <w:sz w:val="22"/>
        </w:rPr>
        <w:t>Kim MD</w:t>
      </w:r>
      <w:r w:rsidRPr="00430019">
        <w:rPr>
          <w:rFonts w:ascii="Cambria" w:hAnsi="Cambria"/>
          <w:noProof/>
          <w:sz w:val="22"/>
        </w:rPr>
        <w:t xml:space="preserve">, </w:t>
      </w:r>
      <w:r w:rsidRPr="00430019">
        <w:rPr>
          <w:rFonts w:ascii="Cambria" w:hAnsi="Cambria"/>
          <w:b/>
          <w:bCs/>
          <w:noProof/>
          <w:sz w:val="22"/>
        </w:rPr>
        <w:t>Kim M-M</w:t>
      </w:r>
      <w:r w:rsidRPr="00430019">
        <w:rPr>
          <w:rFonts w:ascii="Cambria" w:hAnsi="Cambria"/>
          <w:noProof/>
          <w:sz w:val="22"/>
        </w:rPr>
        <w:t xml:space="preserve">, </w:t>
      </w:r>
      <w:r w:rsidRPr="00430019">
        <w:rPr>
          <w:rFonts w:ascii="Cambria" w:hAnsi="Cambria"/>
          <w:b/>
          <w:bCs/>
          <w:noProof/>
          <w:sz w:val="22"/>
        </w:rPr>
        <w:t>Kim PK</w:t>
      </w:r>
      <w:r w:rsidRPr="00430019">
        <w:rPr>
          <w:rFonts w:ascii="Cambria" w:hAnsi="Cambria"/>
          <w:noProof/>
          <w:sz w:val="22"/>
        </w:rPr>
        <w:t xml:space="preserve">, </w:t>
      </w:r>
      <w:r w:rsidRPr="00430019">
        <w:rPr>
          <w:rFonts w:ascii="Cambria" w:hAnsi="Cambria"/>
          <w:b/>
          <w:bCs/>
          <w:noProof/>
          <w:sz w:val="22"/>
        </w:rPr>
        <w:t>Kim SW</w:t>
      </w:r>
      <w:r w:rsidRPr="00430019">
        <w:rPr>
          <w:rFonts w:ascii="Cambria" w:hAnsi="Cambria"/>
          <w:noProof/>
          <w:sz w:val="22"/>
        </w:rPr>
        <w:t xml:space="preserve">, </w:t>
      </w:r>
      <w:r w:rsidRPr="00430019">
        <w:rPr>
          <w:rFonts w:ascii="Cambria" w:hAnsi="Cambria"/>
          <w:b/>
          <w:bCs/>
          <w:noProof/>
          <w:sz w:val="22"/>
        </w:rPr>
        <w:t>Kim S-Y</w:t>
      </w:r>
      <w:r w:rsidRPr="00430019">
        <w:rPr>
          <w:rFonts w:ascii="Cambria" w:hAnsi="Cambria"/>
          <w:noProof/>
          <w:sz w:val="22"/>
        </w:rPr>
        <w:t xml:space="preserve">, </w:t>
      </w:r>
      <w:r w:rsidRPr="00430019">
        <w:rPr>
          <w:rFonts w:ascii="Cambria" w:hAnsi="Cambria"/>
          <w:b/>
          <w:bCs/>
          <w:noProof/>
          <w:sz w:val="22"/>
        </w:rPr>
        <w:t>Kim Y-S</w:t>
      </w:r>
      <w:r w:rsidRPr="00430019">
        <w:rPr>
          <w:rFonts w:ascii="Cambria" w:hAnsi="Cambria"/>
          <w:noProof/>
          <w:sz w:val="22"/>
        </w:rPr>
        <w:t xml:space="preserve">, </w:t>
      </w:r>
      <w:r w:rsidRPr="00430019">
        <w:rPr>
          <w:rFonts w:ascii="Cambria" w:hAnsi="Cambria"/>
          <w:b/>
          <w:bCs/>
          <w:noProof/>
          <w:sz w:val="22"/>
        </w:rPr>
        <w:t>Kim Y</w:t>
      </w:r>
      <w:r w:rsidRPr="00430019">
        <w:rPr>
          <w:rFonts w:ascii="Cambria" w:hAnsi="Cambria"/>
          <w:noProof/>
          <w:sz w:val="22"/>
        </w:rPr>
        <w:t xml:space="preserve">, </w:t>
      </w:r>
      <w:r w:rsidRPr="00430019">
        <w:rPr>
          <w:rFonts w:ascii="Cambria" w:hAnsi="Cambria"/>
          <w:b/>
          <w:bCs/>
          <w:noProof/>
          <w:sz w:val="22"/>
        </w:rPr>
        <w:t>Kimchi A</w:t>
      </w:r>
      <w:r w:rsidRPr="00430019">
        <w:rPr>
          <w:rFonts w:ascii="Cambria" w:hAnsi="Cambria"/>
          <w:noProof/>
          <w:sz w:val="22"/>
        </w:rPr>
        <w:t xml:space="preserve">, </w:t>
      </w:r>
      <w:r w:rsidRPr="00430019">
        <w:rPr>
          <w:rFonts w:ascii="Cambria" w:hAnsi="Cambria"/>
          <w:b/>
          <w:bCs/>
          <w:noProof/>
          <w:sz w:val="22"/>
        </w:rPr>
        <w:t>Kimmelman AC</w:t>
      </w:r>
      <w:r w:rsidRPr="00430019">
        <w:rPr>
          <w:rFonts w:ascii="Cambria" w:hAnsi="Cambria"/>
          <w:noProof/>
          <w:sz w:val="22"/>
        </w:rPr>
        <w:t xml:space="preserve">, </w:t>
      </w:r>
      <w:r w:rsidRPr="00430019">
        <w:rPr>
          <w:rFonts w:ascii="Cambria" w:hAnsi="Cambria"/>
          <w:b/>
          <w:bCs/>
          <w:noProof/>
          <w:sz w:val="22"/>
        </w:rPr>
        <w:t>Kimura T</w:t>
      </w:r>
      <w:r w:rsidRPr="00430019">
        <w:rPr>
          <w:rFonts w:ascii="Cambria" w:hAnsi="Cambria"/>
          <w:noProof/>
          <w:sz w:val="22"/>
        </w:rPr>
        <w:t xml:space="preserve">, </w:t>
      </w:r>
      <w:r w:rsidRPr="00430019">
        <w:rPr>
          <w:rFonts w:ascii="Cambria" w:hAnsi="Cambria"/>
          <w:b/>
          <w:bCs/>
          <w:noProof/>
          <w:sz w:val="22"/>
        </w:rPr>
        <w:t>King JS</w:t>
      </w:r>
      <w:r w:rsidRPr="00430019">
        <w:rPr>
          <w:rFonts w:ascii="Cambria" w:hAnsi="Cambria"/>
          <w:noProof/>
          <w:sz w:val="22"/>
        </w:rPr>
        <w:t xml:space="preserve">, </w:t>
      </w:r>
      <w:r w:rsidRPr="00430019">
        <w:rPr>
          <w:rFonts w:ascii="Cambria" w:hAnsi="Cambria"/>
          <w:b/>
          <w:bCs/>
          <w:noProof/>
          <w:sz w:val="22"/>
        </w:rPr>
        <w:t>Kirkegaard K</w:t>
      </w:r>
      <w:r w:rsidRPr="00430019">
        <w:rPr>
          <w:rFonts w:ascii="Cambria" w:hAnsi="Cambria"/>
          <w:noProof/>
          <w:sz w:val="22"/>
        </w:rPr>
        <w:t xml:space="preserve">, </w:t>
      </w:r>
      <w:r w:rsidRPr="00430019">
        <w:rPr>
          <w:rFonts w:ascii="Cambria" w:hAnsi="Cambria"/>
          <w:b/>
          <w:bCs/>
          <w:noProof/>
          <w:sz w:val="22"/>
        </w:rPr>
        <w:t>Kirkin V</w:t>
      </w:r>
      <w:r w:rsidRPr="00430019">
        <w:rPr>
          <w:rFonts w:ascii="Cambria" w:hAnsi="Cambria"/>
          <w:noProof/>
          <w:sz w:val="22"/>
        </w:rPr>
        <w:t xml:space="preserve">, </w:t>
      </w:r>
      <w:r w:rsidRPr="00430019">
        <w:rPr>
          <w:rFonts w:ascii="Cambria" w:hAnsi="Cambria"/>
          <w:b/>
          <w:bCs/>
          <w:noProof/>
          <w:sz w:val="22"/>
        </w:rPr>
        <w:t>Kirshenbaum LA</w:t>
      </w:r>
      <w:r w:rsidRPr="00430019">
        <w:rPr>
          <w:rFonts w:ascii="Cambria" w:hAnsi="Cambria"/>
          <w:noProof/>
          <w:sz w:val="22"/>
        </w:rPr>
        <w:t xml:space="preserve">, </w:t>
      </w:r>
      <w:r w:rsidRPr="00430019">
        <w:rPr>
          <w:rFonts w:ascii="Cambria" w:hAnsi="Cambria"/>
          <w:b/>
          <w:bCs/>
          <w:noProof/>
          <w:sz w:val="22"/>
        </w:rPr>
        <w:t>Kishi S</w:t>
      </w:r>
      <w:r w:rsidRPr="00430019">
        <w:rPr>
          <w:rFonts w:ascii="Cambria" w:hAnsi="Cambria"/>
          <w:noProof/>
          <w:sz w:val="22"/>
        </w:rPr>
        <w:t xml:space="preserve">, </w:t>
      </w:r>
      <w:r w:rsidRPr="00430019">
        <w:rPr>
          <w:rFonts w:ascii="Cambria" w:hAnsi="Cambria"/>
          <w:b/>
          <w:bCs/>
          <w:noProof/>
          <w:sz w:val="22"/>
        </w:rPr>
        <w:t>Kitajima Y</w:t>
      </w:r>
      <w:r w:rsidRPr="00430019">
        <w:rPr>
          <w:rFonts w:ascii="Cambria" w:hAnsi="Cambria"/>
          <w:noProof/>
          <w:sz w:val="22"/>
        </w:rPr>
        <w:t xml:space="preserve">, </w:t>
      </w:r>
      <w:r w:rsidRPr="00430019">
        <w:rPr>
          <w:rFonts w:ascii="Cambria" w:hAnsi="Cambria"/>
          <w:b/>
          <w:bCs/>
          <w:noProof/>
          <w:sz w:val="22"/>
        </w:rPr>
        <w:t>Kitamoto K</w:t>
      </w:r>
      <w:r w:rsidRPr="00430019">
        <w:rPr>
          <w:rFonts w:ascii="Cambria" w:hAnsi="Cambria"/>
          <w:noProof/>
          <w:sz w:val="22"/>
        </w:rPr>
        <w:t xml:space="preserve">, </w:t>
      </w:r>
      <w:r w:rsidRPr="00430019">
        <w:rPr>
          <w:rFonts w:ascii="Cambria" w:hAnsi="Cambria"/>
          <w:b/>
          <w:bCs/>
          <w:noProof/>
          <w:sz w:val="22"/>
        </w:rPr>
        <w:t>Kitaoka Y</w:t>
      </w:r>
      <w:r w:rsidRPr="00430019">
        <w:rPr>
          <w:rFonts w:ascii="Cambria" w:hAnsi="Cambria"/>
          <w:noProof/>
          <w:sz w:val="22"/>
        </w:rPr>
        <w:t xml:space="preserve">, </w:t>
      </w:r>
      <w:r w:rsidRPr="00430019">
        <w:rPr>
          <w:rFonts w:ascii="Cambria" w:hAnsi="Cambria"/>
          <w:b/>
          <w:bCs/>
          <w:noProof/>
          <w:sz w:val="22"/>
        </w:rPr>
        <w:t>Kitazato K</w:t>
      </w:r>
      <w:r w:rsidRPr="00430019">
        <w:rPr>
          <w:rFonts w:ascii="Cambria" w:hAnsi="Cambria"/>
          <w:noProof/>
          <w:sz w:val="22"/>
        </w:rPr>
        <w:t xml:space="preserve">, </w:t>
      </w:r>
      <w:r w:rsidRPr="00430019">
        <w:rPr>
          <w:rFonts w:ascii="Cambria" w:hAnsi="Cambria"/>
          <w:b/>
          <w:bCs/>
          <w:noProof/>
          <w:sz w:val="22"/>
        </w:rPr>
        <w:t>Kley RA</w:t>
      </w:r>
      <w:r w:rsidRPr="00430019">
        <w:rPr>
          <w:rFonts w:ascii="Cambria" w:hAnsi="Cambria"/>
          <w:noProof/>
          <w:sz w:val="22"/>
        </w:rPr>
        <w:t xml:space="preserve">, </w:t>
      </w:r>
      <w:r w:rsidRPr="00430019">
        <w:rPr>
          <w:rFonts w:ascii="Cambria" w:hAnsi="Cambria"/>
          <w:b/>
          <w:bCs/>
          <w:noProof/>
          <w:sz w:val="22"/>
        </w:rPr>
        <w:t>Klimecki WT</w:t>
      </w:r>
      <w:r w:rsidRPr="00430019">
        <w:rPr>
          <w:rFonts w:ascii="Cambria" w:hAnsi="Cambria"/>
          <w:noProof/>
          <w:sz w:val="22"/>
        </w:rPr>
        <w:t xml:space="preserve">, </w:t>
      </w:r>
      <w:r w:rsidRPr="00430019">
        <w:rPr>
          <w:rFonts w:ascii="Cambria" w:hAnsi="Cambria"/>
          <w:b/>
          <w:bCs/>
          <w:noProof/>
          <w:sz w:val="22"/>
        </w:rPr>
        <w:t>Klinkenberg M</w:t>
      </w:r>
      <w:r w:rsidRPr="00430019">
        <w:rPr>
          <w:rFonts w:ascii="Cambria" w:hAnsi="Cambria"/>
          <w:noProof/>
          <w:sz w:val="22"/>
        </w:rPr>
        <w:t xml:space="preserve">, </w:t>
      </w:r>
      <w:r w:rsidRPr="00430019">
        <w:rPr>
          <w:rFonts w:ascii="Cambria" w:hAnsi="Cambria"/>
          <w:b/>
          <w:bCs/>
          <w:noProof/>
          <w:sz w:val="22"/>
        </w:rPr>
        <w:t>Klucken J</w:t>
      </w:r>
      <w:r w:rsidRPr="00430019">
        <w:rPr>
          <w:rFonts w:ascii="Cambria" w:hAnsi="Cambria"/>
          <w:noProof/>
          <w:sz w:val="22"/>
        </w:rPr>
        <w:t xml:space="preserve">, </w:t>
      </w:r>
      <w:r w:rsidRPr="00430019">
        <w:rPr>
          <w:rFonts w:ascii="Cambria" w:hAnsi="Cambria"/>
          <w:b/>
          <w:bCs/>
          <w:noProof/>
          <w:sz w:val="22"/>
        </w:rPr>
        <w:t>Knævelsrud H</w:t>
      </w:r>
      <w:r w:rsidRPr="00430019">
        <w:rPr>
          <w:rFonts w:ascii="Cambria" w:hAnsi="Cambria"/>
          <w:noProof/>
          <w:sz w:val="22"/>
        </w:rPr>
        <w:t xml:space="preserve">, </w:t>
      </w:r>
      <w:r w:rsidRPr="00430019">
        <w:rPr>
          <w:rFonts w:ascii="Cambria" w:hAnsi="Cambria"/>
          <w:b/>
          <w:bCs/>
          <w:noProof/>
          <w:sz w:val="22"/>
        </w:rPr>
        <w:t>Knecht E</w:t>
      </w:r>
      <w:r w:rsidRPr="00430019">
        <w:rPr>
          <w:rFonts w:ascii="Cambria" w:hAnsi="Cambria"/>
          <w:noProof/>
          <w:sz w:val="22"/>
        </w:rPr>
        <w:t xml:space="preserve">, </w:t>
      </w:r>
      <w:r w:rsidRPr="00430019">
        <w:rPr>
          <w:rFonts w:ascii="Cambria" w:hAnsi="Cambria"/>
          <w:b/>
          <w:bCs/>
          <w:noProof/>
          <w:sz w:val="22"/>
        </w:rPr>
        <w:t>Knuppertz L</w:t>
      </w:r>
      <w:r w:rsidRPr="00430019">
        <w:rPr>
          <w:rFonts w:ascii="Cambria" w:hAnsi="Cambria"/>
          <w:noProof/>
          <w:sz w:val="22"/>
        </w:rPr>
        <w:t xml:space="preserve">, </w:t>
      </w:r>
      <w:r w:rsidRPr="00430019">
        <w:rPr>
          <w:rFonts w:ascii="Cambria" w:hAnsi="Cambria"/>
          <w:b/>
          <w:bCs/>
          <w:noProof/>
          <w:sz w:val="22"/>
        </w:rPr>
        <w:t>Ko J-L</w:t>
      </w:r>
      <w:r w:rsidRPr="00430019">
        <w:rPr>
          <w:rFonts w:ascii="Cambria" w:hAnsi="Cambria"/>
          <w:noProof/>
          <w:sz w:val="22"/>
        </w:rPr>
        <w:t xml:space="preserve">, </w:t>
      </w:r>
      <w:r w:rsidRPr="00430019">
        <w:rPr>
          <w:rFonts w:ascii="Cambria" w:hAnsi="Cambria"/>
          <w:b/>
          <w:bCs/>
          <w:noProof/>
          <w:sz w:val="22"/>
        </w:rPr>
        <w:t>Kobayashi S</w:t>
      </w:r>
      <w:r w:rsidRPr="00430019">
        <w:rPr>
          <w:rFonts w:ascii="Cambria" w:hAnsi="Cambria"/>
          <w:noProof/>
          <w:sz w:val="22"/>
        </w:rPr>
        <w:t xml:space="preserve">, </w:t>
      </w:r>
      <w:r w:rsidRPr="00430019">
        <w:rPr>
          <w:rFonts w:ascii="Cambria" w:hAnsi="Cambria"/>
          <w:b/>
          <w:bCs/>
          <w:noProof/>
          <w:sz w:val="22"/>
        </w:rPr>
        <w:t>Koch JC</w:t>
      </w:r>
      <w:r w:rsidRPr="00430019">
        <w:rPr>
          <w:rFonts w:ascii="Cambria" w:hAnsi="Cambria"/>
          <w:noProof/>
          <w:sz w:val="22"/>
        </w:rPr>
        <w:t xml:space="preserve">, </w:t>
      </w:r>
      <w:r w:rsidRPr="00430019">
        <w:rPr>
          <w:rFonts w:ascii="Cambria" w:hAnsi="Cambria"/>
          <w:b/>
          <w:bCs/>
          <w:noProof/>
          <w:sz w:val="22"/>
        </w:rPr>
        <w:t>Koechlin-Ramonatxo C</w:t>
      </w:r>
      <w:r w:rsidRPr="00430019">
        <w:rPr>
          <w:rFonts w:ascii="Cambria" w:hAnsi="Cambria"/>
          <w:noProof/>
          <w:sz w:val="22"/>
        </w:rPr>
        <w:t xml:space="preserve">, </w:t>
      </w:r>
      <w:r w:rsidRPr="00430019">
        <w:rPr>
          <w:rFonts w:ascii="Cambria" w:hAnsi="Cambria"/>
          <w:b/>
          <w:bCs/>
          <w:noProof/>
          <w:sz w:val="22"/>
        </w:rPr>
        <w:t>Koenig U</w:t>
      </w:r>
      <w:r w:rsidRPr="00430019">
        <w:rPr>
          <w:rFonts w:ascii="Cambria" w:hAnsi="Cambria"/>
          <w:noProof/>
          <w:sz w:val="22"/>
        </w:rPr>
        <w:t xml:space="preserve">, </w:t>
      </w:r>
      <w:r w:rsidRPr="00430019">
        <w:rPr>
          <w:rFonts w:ascii="Cambria" w:hAnsi="Cambria"/>
          <w:b/>
          <w:bCs/>
          <w:noProof/>
          <w:sz w:val="22"/>
        </w:rPr>
        <w:t>Koh YH</w:t>
      </w:r>
      <w:r w:rsidRPr="00430019">
        <w:rPr>
          <w:rFonts w:ascii="Cambria" w:hAnsi="Cambria"/>
          <w:noProof/>
          <w:sz w:val="22"/>
        </w:rPr>
        <w:t xml:space="preserve">, </w:t>
      </w:r>
      <w:r w:rsidRPr="00430019">
        <w:rPr>
          <w:rFonts w:ascii="Cambria" w:hAnsi="Cambria"/>
          <w:b/>
          <w:bCs/>
          <w:noProof/>
          <w:sz w:val="22"/>
        </w:rPr>
        <w:t>Köhler K</w:t>
      </w:r>
      <w:r w:rsidRPr="00430019">
        <w:rPr>
          <w:rFonts w:ascii="Cambria" w:hAnsi="Cambria"/>
          <w:noProof/>
          <w:sz w:val="22"/>
        </w:rPr>
        <w:t xml:space="preserve">, </w:t>
      </w:r>
      <w:r w:rsidRPr="00430019">
        <w:rPr>
          <w:rFonts w:ascii="Cambria" w:hAnsi="Cambria"/>
          <w:b/>
          <w:bCs/>
          <w:noProof/>
          <w:sz w:val="22"/>
        </w:rPr>
        <w:t>Kohlwein SD</w:t>
      </w:r>
      <w:r w:rsidRPr="00430019">
        <w:rPr>
          <w:rFonts w:ascii="Cambria" w:hAnsi="Cambria"/>
          <w:noProof/>
          <w:sz w:val="22"/>
        </w:rPr>
        <w:t xml:space="preserve">, </w:t>
      </w:r>
      <w:r w:rsidRPr="00430019">
        <w:rPr>
          <w:rFonts w:ascii="Cambria" w:hAnsi="Cambria"/>
          <w:b/>
          <w:bCs/>
          <w:noProof/>
          <w:sz w:val="22"/>
        </w:rPr>
        <w:t>Koike M</w:t>
      </w:r>
      <w:r w:rsidRPr="00430019">
        <w:rPr>
          <w:rFonts w:ascii="Cambria" w:hAnsi="Cambria"/>
          <w:noProof/>
          <w:sz w:val="22"/>
        </w:rPr>
        <w:t xml:space="preserve">, </w:t>
      </w:r>
      <w:r w:rsidRPr="00430019">
        <w:rPr>
          <w:rFonts w:ascii="Cambria" w:hAnsi="Cambria"/>
          <w:b/>
          <w:bCs/>
          <w:noProof/>
          <w:sz w:val="22"/>
        </w:rPr>
        <w:t>Komatsu M</w:t>
      </w:r>
      <w:r w:rsidRPr="00430019">
        <w:rPr>
          <w:rFonts w:ascii="Cambria" w:hAnsi="Cambria"/>
          <w:noProof/>
          <w:sz w:val="22"/>
        </w:rPr>
        <w:t xml:space="preserve">, </w:t>
      </w:r>
      <w:r w:rsidRPr="00430019">
        <w:rPr>
          <w:rFonts w:ascii="Cambria" w:hAnsi="Cambria"/>
          <w:b/>
          <w:bCs/>
          <w:noProof/>
          <w:sz w:val="22"/>
        </w:rPr>
        <w:t>Kominami E</w:t>
      </w:r>
      <w:r w:rsidRPr="00430019">
        <w:rPr>
          <w:rFonts w:ascii="Cambria" w:hAnsi="Cambria"/>
          <w:noProof/>
          <w:sz w:val="22"/>
        </w:rPr>
        <w:t xml:space="preserve">, </w:t>
      </w:r>
      <w:r w:rsidRPr="00430019">
        <w:rPr>
          <w:rFonts w:ascii="Cambria" w:hAnsi="Cambria"/>
          <w:b/>
          <w:bCs/>
          <w:noProof/>
          <w:sz w:val="22"/>
        </w:rPr>
        <w:t>Kong D</w:t>
      </w:r>
      <w:r w:rsidRPr="00430019">
        <w:rPr>
          <w:rFonts w:ascii="Cambria" w:hAnsi="Cambria"/>
          <w:noProof/>
          <w:sz w:val="22"/>
        </w:rPr>
        <w:t xml:space="preserve">, </w:t>
      </w:r>
      <w:r w:rsidRPr="00430019">
        <w:rPr>
          <w:rFonts w:ascii="Cambria" w:hAnsi="Cambria"/>
          <w:b/>
          <w:bCs/>
          <w:noProof/>
          <w:sz w:val="22"/>
        </w:rPr>
        <w:t>Kong HJ</w:t>
      </w:r>
      <w:r w:rsidRPr="00430019">
        <w:rPr>
          <w:rFonts w:ascii="Cambria" w:hAnsi="Cambria"/>
          <w:noProof/>
          <w:sz w:val="22"/>
        </w:rPr>
        <w:t xml:space="preserve">, </w:t>
      </w:r>
      <w:r w:rsidRPr="00430019">
        <w:rPr>
          <w:rFonts w:ascii="Cambria" w:hAnsi="Cambria"/>
          <w:b/>
          <w:bCs/>
          <w:noProof/>
          <w:sz w:val="22"/>
        </w:rPr>
        <w:t>Konstantakou EG</w:t>
      </w:r>
      <w:r w:rsidRPr="00430019">
        <w:rPr>
          <w:rFonts w:ascii="Cambria" w:hAnsi="Cambria"/>
          <w:noProof/>
          <w:sz w:val="22"/>
        </w:rPr>
        <w:t xml:space="preserve">, </w:t>
      </w:r>
      <w:r w:rsidRPr="00430019">
        <w:rPr>
          <w:rFonts w:ascii="Cambria" w:hAnsi="Cambria"/>
          <w:b/>
          <w:bCs/>
          <w:noProof/>
          <w:sz w:val="22"/>
        </w:rPr>
        <w:t>Kopp BT</w:t>
      </w:r>
      <w:r w:rsidRPr="00430019">
        <w:rPr>
          <w:rFonts w:ascii="Cambria" w:hAnsi="Cambria"/>
          <w:noProof/>
          <w:sz w:val="22"/>
        </w:rPr>
        <w:t xml:space="preserve">, </w:t>
      </w:r>
      <w:r w:rsidRPr="00430019">
        <w:rPr>
          <w:rFonts w:ascii="Cambria" w:hAnsi="Cambria"/>
          <w:b/>
          <w:bCs/>
          <w:noProof/>
          <w:sz w:val="22"/>
        </w:rPr>
        <w:t>Korcsmaros T</w:t>
      </w:r>
      <w:r w:rsidRPr="00430019">
        <w:rPr>
          <w:rFonts w:ascii="Cambria" w:hAnsi="Cambria"/>
          <w:noProof/>
          <w:sz w:val="22"/>
        </w:rPr>
        <w:t xml:space="preserve">, </w:t>
      </w:r>
      <w:r w:rsidRPr="00430019">
        <w:rPr>
          <w:rFonts w:ascii="Cambria" w:hAnsi="Cambria"/>
          <w:b/>
          <w:bCs/>
          <w:noProof/>
          <w:sz w:val="22"/>
        </w:rPr>
        <w:t>Korhonen L</w:t>
      </w:r>
      <w:r w:rsidRPr="00430019">
        <w:rPr>
          <w:rFonts w:ascii="Cambria" w:hAnsi="Cambria"/>
          <w:noProof/>
          <w:sz w:val="22"/>
        </w:rPr>
        <w:t xml:space="preserve">, </w:t>
      </w:r>
      <w:r w:rsidRPr="00430019">
        <w:rPr>
          <w:rFonts w:ascii="Cambria" w:hAnsi="Cambria"/>
          <w:b/>
          <w:bCs/>
          <w:noProof/>
          <w:sz w:val="22"/>
        </w:rPr>
        <w:t>Korolchuk VI</w:t>
      </w:r>
      <w:r w:rsidRPr="00430019">
        <w:rPr>
          <w:rFonts w:ascii="Cambria" w:hAnsi="Cambria"/>
          <w:noProof/>
          <w:sz w:val="22"/>
        </w:rPr>
        <w:t xml:space="preserve">, </w:t>
      </w:r>
      <w:r w:rsidRPr="00430019">
        <w:rPr>
          <w:rFonts w:ascii="Cambria" w:hAnsi="Cambria"/>
          <w:b/>
          <w:bCs/>
          <w:noProof/>
          <w:sz w:val="22"/>
        </w:rPr>
        <w:t>Koshkina N V</w:t>
      </w:r>
      <w:r w:rsidRPr="00430019">
        <w:rPr>
          <w:rFonts w:ascii="Cambria" w:hAnsi="Cambria"/>
          <w:noProof/>
          <w:sz w:val="22"/>
        </w:rPr>
        <w:t xml:space="preserve">, </w:t>
      </w:r>
      <w:r w:rsidRPr="00430019">
        <w:rPr>
          <w:rFonts w:ascii="Cambria" w:hAnsi="Cambria"/>
          <w:b/>
          <w:bCs/>
          <w:noProof/>
          <w:sz w:val="22"/>
        </w:rPr>
        <w:t>Kou Y</w:t>
      </w:r>
      <w:r w:rsidRPr="00430019">
        <w:rPr>
          <w:rFonts w:ascii="Cambria" w:hAnsi="Cambria"/>
          <w:noProof/>
          <w:sz w:val="22"/>
        </w:rPr>
        <w:t xml:space="preserve">, </w:t>
      </w:r>
      <w:r w:rsidRPr="00430019">
        <w:rPr>
          <w:rFonts w:ascii="Cambria" w:hAnsi="Cambria"/>
          <w:b/>
          <w:bCs/>
          <w:noProof/>
          <w:sz w:val="22"/>
        </w:rPr>
        <w:t>Koukourakis MI</w:t>
      </w:r>
      <w:r w:rsidRPr="00430019">
        <w:rPr>
          <w:rFonts w:ascii="Cambria" w:hAnsi="Cambria"/>
          <w:noProof/>
          <w:sz w:val="22"/>
        </w:rPr>
        <w:t xml:space="preserve">, </w:t>
      </w:r>
      <w:r w:rsidRPr="00430019">
        <w:rPr>
          <w:rFonts w:ascii="Cambria" w:hAnsi="Cambria"/>
          <w:b/>
          <w:bCs/>
          <w:noProof/>
          <w:sz w:val="22"/>
        </w:rPr>
        <w:t>Koumenis C</w:t>
      </w:r>
      <w:r w:rsidRPr="00430019">
        <w:rPr>
          <w:rFonts w:ascii="Cambria" w:hAnsi="Cambria"/>
          <w:noProof/>
          <w:sz w:val="22"/>
        </w:rPr>
        <w:t xml:space="preserve">, </w:t>
      </w:r>
      <w:r w:rsidRPr="00430019">
        <w:rPr>
          <w:rFonts w:ascii="Cambria" w:hAnsi="Cambria"/>
          <w:b/>
          <w:bCs/>
          <w:noProof/>
          <w:sz w:val="22"/>
        </w:rPr>
        <w:t>Kovács AL</w:t>
      </w:r>
      <w:r w:rsidRPr="00430019">
        <w:rPr>
          <w:rFonts w:ascii="Cambria" w:hAnsi="Cambria"/>
          <w:noProof/>
          <w:sz w:val="22"/>
        </w:rPr>
        <w:t xml:space="preserve">, </w:t>
      </w:r>
      <w:r w:rsidRPr="00430019">
        <w:rPr>
          <w:rFonts w:ascii="Cambria" w:hAnsi="Cambria"/>
          <w:b/>
          <w:bCs/>
          <w:noProof/>
          <w:sz w:val="22"/>
        </w:rPr>
        <w:t>Kovács T</w:t>
      </w:r>
      <w:r w:rsidRPr="00430019">
        <w:rPr>
          <w:rFonts w:ascii="Cambria" w:hAnsi="Cambria"/>
          <w:noProof/>
          <w:sz w:val="22"/>
        </w:rPr>
        <w:t xml:space="preserve">, </w:t>
      </w:r>
      <w:r w:rsidRPr="00430019">
        <w:rPr>
          <w:rFonts w:ascii="Cambria" w:hAnsi="Cambria"/>
          <w:b/>
          <w:bCs/>
          <w:noProof/>
          <w:sz w:val="22"/>
        </w:rPr>
        <w:t>Kovacs WJ</w:t>
      </w:r>
      <w:r w:rsidRPr="00430019">
        <w:rPr>
          <w:rFonts w:ascii="Cambria" w:hAnsi="Cambria"/>
          <w:noProof/>
          <w:sz w:val="22"/>
        </w:rPr>
        <w:t xml:space="preserve">, </w:t>
      </w:r>
      <w:r w:rsidRPr="00430019">
        <w:rPr>
          <w:rFonts w:ascii="Cambria" w:hAnsi="Cambria"/>
          <w:b/>
          <w:bCs/>
          <w:noProof/>
          <w:sz w:val="22"/>
        </w:rPr>
        <w:t>Koya D</w:t>
      </w:r>
      <w:r w:rsidRPr="00430019">
        <w:rPr>
          <w:rFonts w:ascii="Cambria" w:hAnsi="Cambria"/>
          <w:noProof/>
          <w:sz w:val="22"/>
        </w:rPr>
        <w:t xml:space="preserve">, </w:t>
      </w:r>
      <w:r w:rsidRPr="00430019">
        <w:rPr>
          <w:rFonts w:ascii="Cambria" w:hAnsi="Cambria"/>
          <w:b/>
          <w:bCs/>
          <w:noProof/>
          <w:sz w:val="22"/>
        </w:rPr>
        <w:t>Kraft C</w:t>
      </w:r>
      <w:r w:rsidRPr="00430019">
        <w:rPr>
          <w:rFonts w:ascii="Cambria" w:hAnsi="Cambria"/>
          <w:noProof/>
          <w:sz w:val="22"/>
        </w:rPr>
        <w:t xml:space="preserve">, </w:t>
      </w:r>
      <w:r w:rsidRPr="00430019">
        <w:rPr>
          <w:rFonts w:ascii="Cambria" w:hAnsi="Cambria"/>
          <w:b/>
          <w:bCs/>
          <w:noProof/>
          <w:sz w:val="22"/>
        </w:rPr>
        <w:t>Krainc D</w:t>
      </w:r>
      <w:r w:rsidRPr="00430019">
        <w:rPr>
          <w:rFonts w:ascii="Cambria" w:hAnsi="Cambria"/>
          <w:noProof/>
          <w:sz w:val="22"/>
        </w:rPr>
        <w:t xml:space="preserve">, </w:t>
      </w:r>
      <w:r w:rsidRPr="00430019">
        <w:rPr>
          <w:rFonts w:ascii="Cambria" w:hAnsi="Cambria"/>
          <w:b/>
          <w:bCs/>
          <w:noProof/>
          <w:sz w:val="22"/>
        </w:rPr>
        <w:t>Kramer H</w:t>
      </w:r>
      <w:r w:rsidRPr="00430019">
        <w:rPr>
          <w:rFonts w:ascii="Cambria" w:hAnsi="Cambria"/>
          <w:noProof/>
          <w:sz w:val="22"/>
        </w:rPr>
        <w:t xml:space="preserve">, </w:t>
      </w:r>
      <w:r w:rsidRPr="00430019">
        <w:rPr>
          <w:rFonts w:ascii="Cambria" w:hAnsi="Cambria"/>
          <w:b/>
          <w:bCs/>
          <w:noProof/>
          <w:sz w:val="22"/>
        </w:rPr>
        <w:t>Kravic-Stevovic T</w:t>
      </w:r>
      <w:r w:rsidRPr="00430019">
        <w:rPr>
          <w:rFonts w:ascii="Cambria" w:hAnsi="Cambria"/>
          <w:noProof/>
          <w:sz w:val="22"/>
        </w:rPr>
        <w:t xml:space="preserve">, </w:t>
      </w:r>
      <w:r w:rsidRPr="00430019">
        <w:rPr>
          <w:rFonts w:ascii="Cambria" w:hAnsi="Cambria"/>
          <w:b/>
          <w:bCs/>
          <w:noProof/>
          <w:sz w:val="22"/>
        </w:rPr>
        <w:t>Krek W</w:t>
      </w:r>
      <w:r w:rsidRPr="00430019">
        <w:rPr>
          <w:rFonts w:ascii="Cambria" w:hAnsi="Cambria"/>
          <w:noProof/>
          <w:sz w:val="22"/>
        </w:rPr>
        <w:t xml:space="preserve">, </w:t>
      </w:r>
      <w:r w:rsidRPr="00430019">
        <w:rPr>
          <w:rFonts w:ascii="Cambria" w:hAnsi="Cambria"/>
          <w:b/>
          <w:bCs/>
          <w:noProof/>
          <w:sz w:val="22"/>
        </w:rPr>
        <w:t>Kretz-Remy C</w:t>
      </w:r>
      <w:r w:rsidRPr="00430019">
        <w:rPr>
          <w:rFonts w:ascii="Cambria" w:hAnsi="Cambria"/>
          <w:noProof/>
          <w:sz w:val="22"/>
        </w:rPr>
        <w:t xml:space="preserve">, </w:t>
      </w:r>
      <w:r w:rsidRPr="00430019">
        <w:rPr>
          <w:rFonts w:ascii="Cambria" w:hAnsi="Cambria"/>
          <w:b/>
          <w:bCs/>
          <w:noProof/>
          <w:sz w:val="22"/>
        </w:rPr>
        <w:t>Krick R</w:t>
      </w:r>
      <w:r w:rsidRPr="00430019">
        <w:rPr>
          <w:rFonts w:ascii="Cambria" w:hAnsi="Cambria"/>
          <w:noProof/>
          <w:sz w:val="22"/>
        </w:rPr>
        <w:t xml:space="preserve">, </w:t>
      </w:r>
      <w:r w:rsidRPr="00430019">
        <w:rPr>
          <w:rFonts w:ascii="Cambria" w:hAnsi="Cambria"/>
          <w:b/>
          <w:bCs/>
          <w:noProof/>
          <w:sz w:val="22"/>
        </w:rPr>
        <w:t>Krishnamurthy M</w:t>
      </w:r>
      <w:r w:rsidRPr="00430019">
        <w:rPr>
          <w:rFonts w:ascii="Cambria" w:hAnsi="Cambria"/>
          <w:noProof/>
          <w:sz w:val="22"/>
        </w:rPr>
        <w:t xml:space="preserve">, </w:t>
      </w:r>
      <w:r w:rsidRPr="00430019">
        <w:rPr>
          <w:rFonts w:ascii="Cambria" w:hAnsi="Cambria"/>
          <w:b/>
          <w:bCs/>
          <w:noProof/>
          <w:sz w:val="22"/>
        </w:rPr>
        <w:t>Kriston-Vizi J</w:t>
      </w:r>
      <w:r w:rsidRPr="00430019">
        <w:rPr>
          <w:rFonts w:ascii="Cambria" w:hAnsi="Cambria"/>
          <w:noProof/>
          <w:sz w:val="22"/>
        </w:rPr>
        <w:t xml:space="preserve">, </w:t>
      </w:r>
      <w:r w:rsidRPr="00430019">
        <w:rPr>
          <w:rFonts w:ascii="Cambria" w:hAnsi="Cambria"/>
          <w:b/>
          <w:bCs/>
          <w:noProof/>
          <w:sz w:val="22"/>
        </w:rPr>
        <w:t>Kroemer G</w:t>
      </w:r>
      <w:r w:rsidRPr="00430019">
        <w:rPr>
          <w:rFonts w:ascii="Cambria" w:hAnsi="Cambria"/>
          <w:noProof/>
          <w:sz w:val="22"/>
        </w:rPr>
        <w:t xml:space="preserve">, </w:t>
      </w:r>
      <w:r w:rsidRPr="00430019">
        <w:rPr>
          <w:rFonts w:ascii="Cambria" w:hAnsi="Cambria"/>
          <w:b/>
          <w:bCs/>
          <w:noProof/>
          <w:sz w:val="22"/>
        </w:rPr>
        <w:t>Kruer MC</w:t>
      </w:r>
      <w:r w:rsidRPr="00430019">
        <w:rPr>
          <w:rFonts w:ascii="Cambria" w:hAnsi="Cambria"/>
          <w:noProof/>
          <w:sz w:val="22"/>
        </w:rPr>
        <w:t xml:space="preserve">, </w:t>
      </w:r>
      <w:r w:rsidRPr="00430019">
        <w:rPr>
          <w:rFonts w:ascii="Cambria" w:hAnsi="Cambria"/>
          <w:b/>
          <w:bCs/>
          <w:noProof/>
          <w:sz w:val="22"/>
        </w:rPr>
        <w:t>Kruger R</w:t>
      </w:r>
      <w:r w:rsidRPr="00430019">
        <w:rPr>
          <w:rFonts w:ascii="Cambria" w:hAnsi="Cambria"/>
          <w:noProof/>
          <w:sz w:val="22"/>
        </w:rPr>
        <w:t xml:space="preserve">, </w:t>
      </w:r>
      <w:r w:rsidRPr="00430019">
        <w:rPr>
          <w:rFonts w:ascii="Cambria" w:hAnsi="Cambria"/>
          <w:b/>
          <w:bCs/>
          <w:noProof/>
          <w:sz w:val="22"/>
        </w:rPr>
        <w:t>Ktistakis NT</w:t>
      </w:r>
      <w:r w:rsidRPr="00430019">
        <w:rPr>
          <w:rFonts w:ascii="Cambria" w:hAnsi="Cambria"/>
          <w:noProof/>
          <w:sz w:val="22"/>
        </w:rPr>
        <w:t xml:space="preserve">, </w:t>
      </w:r>
      <w:r w:rsidRPr="00430019">
        <w:rPr>
          <w:rFonts w:ascii="Cambria" w:hAnsi="Cambria"/>
          <w:b/>
          <w:bCs/>
          <w:noProof/>
          <w:sz w:val="22"/>
        </w:rPr>
        <w:t>Kuchitsu K</w:t>
      </w:r>
      <w:r w:rsidRPr="00430019">
        <w:rPr>
          <w:rFonts w:ascii="Cambria" w:hAnsi="Cambria"/>
          <w:noProof/>
          <w:sz w:val="22"/>
        </w:rPr>
        <w:t xml:space="preserve">, </w:t>
      </w:r>
      <w:r w:rsidRPr="00430019">
        <w:rPr>
          <w:rFonts w:ascii="Cambria" w:hAnsi="Cambria"/>
          <w:b/>
          <w:bCs/>
          <w:noProof/>
          <w:sz w:val="22"/>
        </w:rPr>
        <w:t>Kuhn C</w:t>
      </w:r>
      <w:r w:rsidRPr="00430019">
        <w:rPr>
          <w:rFonts w:ascii="Cambria" w:hAnsi="Cambria"/>
          <w:noProof/>
          <w:sz w:val="22"/>
        </w:rPr>
        <w:t xml:space="preserve">, </w:t>
      </w:r>
      <w:r w:rsidRPr="00430019">
        <w:rPr>
          <w:rFonts w:ascii="Cambria" w:hAnsi="Cambria"/>
          <w:b/>
          <w:bCs/>
          <w:noProof/>
          <w:sz w:val="22"/>
        </w:rPr>
        <w:t>Kumar AP</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R</w:t>
      </w:r>
      <w:r w:rsidRPr="00430019">
        <w:rPr>
          <w:rFonts w:ascii="Cambria" w:hAnsi="Cambria"/>
          <w:noProof/>
          <w:sz w:val="22"/>
        </w:rPr>
        <w:t xml:space="preserve">, </w:t>
      </w:r>
      <w:r w:rsidRPr="00430019">
        <w:rPr>
          <w:rFonts w:ascii="Cambria" w:hAnsi="Cambria"/>
          <w:b/>
          <w:bCs/>
          <w:noProof/>
          <w:sz w:val="22"/>
        </w:rPr>
        <w:t>Kumar S</w:t>
      </w:r>
      <w:r w:rsidRPr="00430019">
        <w:rPr>
          <w:rFonts w:ascii="Cambria" w:hAnsi="Cambria"/>
          <w:noProof/>
          <w:sz w:val="22"/>
        </w:rPr>
        <w:t xml:space="preserve">, </w:t>
      </w:r>
      <w:r w:rsidRPr="00430019">
        <w:rPr>
          <w:rFonts w:ascii="Cambria" w:hAnsi="Cambria"/>
          <w:b/>
          <w:bCs/>
          <w:noProof/>
          <w:sz w:val="22"/>
        </w:rPr>
        <w:t>Kundu M</w:t>
      </w:r>
      <w:r w:rsidRPr="00430019">
        <w:rPr>
          <w:rFonts w:ascii="Cambria" w:hAnsi="Cambria"/>
          <w:noProof/>
          <w:sz w:val="22"/>
        </w:rPr>
        <w:t xml:space="preserve">, </w:t>
      </w:r>
      <w:r w:rsidRPr="00430019">
        <w:rPr>
          <w:rFonts w:ascii="Cambria" w:hAnsi="Cambria"/>
          <w:b/>
          <w:bCs/>
          <w:noProof/>
          <w:sz w:val="22"/>
        </w:rPr>
        <w:t>Kung H-J</w:t>
      </w:r>
      <w:r w:rsidRPr="00430019">
        <w:rPr>
          <w:rFonts w:ascii="Cambria" w:hAnsi="Cambria"/>
          <w:noProof/>
          <w:sz w:val="22"/>
        </w:rPr>
        <w:t xml:space="preserve">, </w:t>
      </w:r>
      <w:r w:rsidRPr="00430019">
        <w:rPr>
          <w:rFonts w:ascii="Cambria" w:hAnsi="Cambria"/>
          <w:b/>
          <w:bCs/>
          <w:noProof/>
          <w:sz w:val="22"/>
        </w:rPr>
        <w:t>Kuno A</w:t>
      </w:r>
      <w:r w:rsidRPr="00430019">
        <w:rPr>
          <w:rFonts w:ascii="Cambria" w:hAnsi="Cambria"/>
          <w:noProof/>
          <w:sz w:val="22"/>
        </w:rPr>
        <w:t xml:space="preserve">, </w:t>
      </w:r>
      <w:r w:rsidRPr="00430019">
        <w:rPr>
          <w:rFonts w:ascii="Cambria" w:hAnsi="Cambria"/>
          <w:b/>
          <w:bCs/>
          <w:noProof/>
          <w:sz w:val="22"/>
        </w:rPr>
        <w:t>Kuo S-H</w:t>
      </w:r>
      <w:r w:rsidRPr="00430019">
        <w:rPr>
          <w:rFonts w:ascii="Cambria" w:hAnsi="Cambria"/>
          <w:noProof/>
          <w:sz w:val="22"/>
        </w:rPr>
        <w:t xml:space="preserve">, </w:t>
      </w:r>
      <w:r w:rsidRPr="00430019">
        <w:rPr>
          <w:rFonts w:ascii="Cambria" w:hAnsi="Cambria"/>
          <w:b/>
          <w:bCs/>
          <w:noProof/>
          <w:sz w:val="22"/>
        </w:rPr>
        <w:t>Kuret J</w:t>
      </w:r>
      <w:r w:rsidRPr="00430019">
        <w:rPr>
          <w:rFonts w:ascii="Cambria" w:hAnsi="Cambria"/>
          <w:noProof/>
          <w:sz w:val="22"/>
        </w:rPr>
        <w:t xml:space="preserve">, </w:t>
      </w:r>
      <w:r w:rsidRPr="00430019">
        <w:rPr>
          <w:rFonts w:ascii="Cambria" w:hAnsi="Cambria"/>
          <w:b/>
          <w:bCs/>
          <w:noProof/>
          <w:sz w:val="22"/>
        </w:rPr>
        <w:t>Kurz T</w:t>
      </w:r>
      <w:r w:rsidRPr="00430019">
        <w:rPr>
          <w:rFonts w:ascii="Cambria" w:hAnsi="Cambria"/>
          <w:noProof/>
          <w:sz w:val="22"/>
        </w:rPr>
        <w:t xml:space="preserve">, </w:t>
      </w:r>
      <w:r w:rsidRPr="00430019">
        <w:rPr>
          <w:rFonts w:ascii="Cambria" w:hAnsi="Cambria"/>
          <w:b/>
          <w:bCs/>
          <w:noProof/>
          <w:sz w:val="22"/>
        </w:rPr>
        <w:t>Kwok T</w:t>
      </w:r>
      <w:r w:rsidRPr="00430019">
        <w:rPr>
          <w:rFonts w:ascii="Cambria" w:hAnsi="Cambria"/>
          <w:noProof/>
          <w:sz w:val="22"/>
        </w:rPr>
        <w:t xml:space="preserve">, </w:t>
      </w:r>
      <w:r w:rsidRPr="00430019">
        <w:rPr>
          <w:rFonts w:ascii="Cambria" w:hAnsi="Cambria"/>
          <w:b/>
          <w:bCs/>
          <w:noProof/>
          <w:sz w:val="22"/>
        </w:rPr>
        <w:t>Kwon TK</w:t>
      </w:r>
      <w:r w:rsidRPr="00430019">
        <w:rPr>
          <w:rFonts w:ascii="Cambria" w:hAnsi="Cambria"/>
          <w:noProof/>
          <w:sz w:val="22"/>
        </w:rPr>
        <w:t xml:space="preserve">, </w:t>
      </w:r>
      <w:r w:rsidRPr="00430019">
        <w:rPr>
          <w:rFonts w:ascii="Cambria" w:hAnsi="Cambria"/>
          <w:b/>
          <w:bCs/>
          <w:noProof/>
          <w:sz w:val="22"/>
        </w:rPr>
        <w:t>Kwon YT</w:t>
      </w:r>
      <w:r w:rsidRPr="00430019">
        <w:rPr>
          <w:rFonts w:ascii="Cambria" w:hAnsi="Cambria"/>
          <w:noProof/>
          <w:sz w:val="22"/>
        </w:rPr>
        <w:t xml:space="preserve">, </w:t>
      </w:r>
      <w:r w:rsidRPr="00430019">
        <w:rPr>
          <w:rFonts w:ascii="Cambria" w:hAnsi="Cambria"/>
          <w:b/>
          <w:bCs/>
          <w:noProof/>
          <w:sz w:val="22"/>
        </w:rPr>
        <w:t>Kyrmizi I</w:t>
      </w:r>
      <w:r w:rsidRPr="00430019">
        <w:rPr>
          <w:rFonts w:ascii="Cambria" w:hAnsi="Cambria"/>
          <w:noProof/>
          <w:sz w:val="22"/>
        </w:rPr>
        <w:t xml:space="preserve">, </w:t>
      </w:r>
      <w:r w:rsidRPr="00430019">
        <w:rPr>
          <w:rFonts w:ascii="Cambria" w:hAnsi="Cambria"/>
          <w:b/>
          <w:bCs/>
          <w:noProof/>
          <w:sz w:val="22"/>
        </w:rPr>
        <w:t>La Spada AR</w:t>
      </w:r>
      <w:r w:rsidRPr="00430019">
        <w:rPr>
          <w:rFonts w:ascii="Cambria" w:hAnsi="Cambria"/>
          <w:noProof/>
          <w:sz w:val="22"/>
        </w:rPr>
        <w:t xml:space="preserve">, </w:t>
      </w:r>
      <w:r w:rsidRPr="00430019">
        <w:rPr>
          <w:rFonts w:ascii="Cambria" w:hAnsi="Cambria"/>
          <w:b/>
          <w:bCs/>
          <w:noProof/>
          <w:sz w:val="22"/>
        </w:rPr>
        <w:t>Lafont F</w:t>
      </w:r>
      <w:r w:rsidRPr="00430019">
        <w:rPr>
          <w:rFonts w:ascii="Cambria" w:hAnsi="Cambria"/>
          <w:noProof/>
          <w:sz w:val="22"/>
        </w:rPr>
        <w:t xml:space="preserve">, </w:t>
      </w:r>
      <w:r w:rsidRPr="00430019">
        <w:rPr>
          <w:rFonts w:ascii="Cambria" w:hAnsi="Cambria"/>
          <w:b/>
          <w:bCs/>
          <w:noProof/>
          <w:sz w:val="22"/>
        </w:rPr>
        <w:t>Lahm T</w:t>
      </w:r>
      <w:r w:rsidRPr="00430019">
        <w:rPr>
          <w:rFonts w:ascii="Cambria" w:hAnsi="Cambria"/>
          <w:noProof/>
          <w:sz w:val="22"/>
        </w:rPr>
        <w:t xml:space="preserve">, </w:t>
      </w:r>
      <w:r w:rsidRPr="00430019">
        <w:rPr>
          <w:rFonts w:ascii="Cambria" w:hAnsi="Cambria"/>
          <w:b/>
          <w:bCs/>
          <w:noProof/>
          <w:sz w:val="22"/>
        </w:rPr>
        <w:t>Lakkaraju A</w:t>
      </w:r>
      <w:r w:rsidRPr="00430019">
        <w:rPr>
          <w:rFonts w:ascii="Cambria" w:hAnsi="Cambria"/>
          <w:noProof/>
          <w:sz w:val="22"/>
        </w:rPr>
        <w:t xml:space="preserve">, </w:t>
      </w:r>
      <w:r w:rsidRPr="00430019">
        <w:rPr>
          <w:rFonts w:ascii="Cambria" w:hAnsi="Cambria"/>
          <w:b/>
          <w:bCs/>
          <w:noProof/>
          <w:sz w:val="22"/>
        </w:rPr>
        <w:t>Lam T</w:t>
      </w:r>
      <w:r w:rsidRPr="00430019">
        <w:rPr>
          <w:rFonts w:ascii="Cambria" w:hAnsi="Cambria"/>
          <w:noProof/>
          <w:sz w:val="22"/>
        </w:rPr>
        <w:t xml:space="preserve">, </w:t>
      </w:r>
      <w:r w:rsidRPr="00430019">
        <w:rPr>
          <w:rFonts w:ascii="Cambria" w:hAnsi="Cambria"/>
          <w:b/>
          <w:bCs/>
          <w:noProof/>
          <w:sz w:val="22"/>
        </w:rPr>
        <w:t>Lamark T</w:t>
      </w:r>
      <w:r w:rsidRPr="00430019">
        <w:rPr>
          <w:rFonts w:ascii="Cambria" w:hAnsi="Cambria"/>
          <w:noProof/>
          <w:sz w:val="22"/>
        </w:rPr>
        <w:t xml:space="preserve">, </w:t>
      </w:r>
      <w:r w:rsidRPr="00430019">
        <w:rPr>
          <w:rFonts w:ascii="Cambria" w:hAnsi="Cambria"/>
          <w:b/>
          <w:bCs/>
          <w:noProof/>
          <w:sz w:val="22"/>
        </w:rPr>
        <w:t>Lancel S</w:t>
      </w:r>
      <w:r w:rsidRPr="00430019">
        <w:rPr>
          <w:rFonts w:ascii="Cambria" w:hAnsi="Cambria"/>
          <w:noProof/>
          <w:sz w:val="22"/>
        </w:rPr>
        <w:t xml:space="preserve">, </w:t>
      </w:r>
      <w:r w:rsidRPr="00430019">
        <w:rPr>
          <w:rFonts w:ascii="Cambria" w:hAnsi="Cambria"/>
          <w:b/>
          <w:bCs/>
          <w:noProof/>
          <w:sz w:val="22"/>
        </w:rPr>
        <w:t>Landowski TH</w:t>
      </w:r>
      <w:r w:rsidRPr="00430019">
        <w:rPr>
          <w:rFonts w:ascii="Cambria" w:hAnsi="Cambria"/>
          <w:noProof/>
          <w:sz w:val="22"/>
        </w:rPr>
        <w:t xml:space="preserve">, </w:t>
      </w:r>
      <w:r w:rsidRPr="00430019">
        <w:rPr>
          <w:rFonts w:ascii="Cambria" w:hAnsi="Cambria"/>
          <w:b/>
          <w:bCs/>
          <w:noProof/>
          <w:sz w:val="22"/>
        </w:rPr>
        <w:t>Lane DJ</w:t>
      </w:r>
      <w:r w:rsidRPr="00430019">
        <w:rPr>
          <w:rFonts w:ascii="Cambria" w:hAnsi="Cambria"/>
          <w:noProof/>
          <w:sz w:val="22"/>
        </w:rPr>
        <w:t xml:space="preserve">, </w:t>
      </w:r>
      <w:r w:rsidRPr="00430019">
        <w:rPr>
          <w:rFonts w:ascii="Cambria" w:hAnsi="Cambria"/>
          <w:b/>
          <w:bCs/>
          <w:noProof/>
          <w:sz w:val="22"/>
        </w:rPr>
        <w:t>Lane JD</w:t>
      </w:r>
      <w:r w:rsidRPr="00430019">
        <w:rPr>
          <w:rFonts w:ascii="Cambria" w:hAnsi="Cambria"/>
          <w:noProof/>
          <w:sz w:val="22"/>
        </w:rPr>
        <w:t xml:space="preserve">, </w:t>
      </w:r>
      <w:r w:rsidRPr="00430019">
        <w:rPr>
          <w:rFonts w:ascii="Cambria" w:hAnsi="Cambria"/>
          <w:b/>
          <w:bCs/>
          <w:noProof/>
          <w:sz w:val="22"/>
        </w:rPr>
        <w:t>Lanzi C</w:t>
      </w:r>
      <w:r w:rsidRPr="00430019">
        <w:rPr>
          <w:rFonts w:ascii="Cambria" w:hAnsi="Cambria"/>
          <w:noProof/>
          <w:sz w:val="22"/>
        </w:rPr>
        <w:t xml:space="preserve">, </w:t>
      </w:r>
      <w:r w:rsidRPr="00430019">
        <w:rPr>
          <w:rFonts w:ascii="Cambria" w:hAnsi="Cambria"/>
          <w:b/>
          <w:bCs/>
          <w:noProof/>
          <w:sz w:val="22"/>
        </w:rPr>
        <w:t>Lapaquette P</w:t>
      </w:r>
      <w:r w:rsidRPr="00430019">
        <w:rPr>
          <w:rFonts w:ascii="Cambria" w:hAnsi="Cambria"/>
          <w:noProof/>
          <w:sz w:val="22"/>
        </w:rPr>
        <w:t xml:space="preserve">, </w:t>
      </w:r>
      <w:r w:rsidRPr="00430019">
        <w:rPr>
          <w:rFonts w:ascii="Cambria" w:hAnsi="Cambria"/>
          <w:b/>
          <w:bCs/>
          <w:noProof/>
          <w:sz w:val="22"/>
        </w:rPr>
        <w:t>Lapierre LR</w:t>
      </w:r>
      <w:r w:rsidRPr="00430019">
        <w:rPr>
          <w:rFonts w:ascii="Cambria" w:hAnsi="Cambria"/>
          <w:noProof/>
          <w:sz w:val="22"/>
        </w:rPr>
        <w:t xml:space="preserve">, </w:t>
      </w:r>
      <w:r w:rsidRPr="00430019">
        <w:rPr>
          <w:rFonts w:ascii="Cambria" w:hAnsi="Cambria"/>
          <w:b/>
          <w:bCs/>
          <w:noProof/>
          <w:sz w:val="22"/>
        </w:rPr>
        <w:t xml:space="preserve">Laporte </w:t>
      </w:r>
      <w:r w:rsidRPr="00430019">
        <w:rPr>
          <w:rFonts w:ascii="Cambria" w:hAnsi="Cambria"/>
          <w:b/>
          <w:bCs/>
          <w:noProof/>
          <w:sz w:val="22"/>
        </w:rPr>
        <w:lastRenderedPageBreak/>
        <w:t>J</w:t>
      </w:r>
      <w:r w:rsidRPr="00430019">
        <w:rPr>
          <w:rFonts w:ascii="Cambria" w:hAnsi="Cambria"/>
          <w:noProof/>
          <w:sz w:val="22"/>
        </w:rPr>
        <w:t xml:space="preserve">, </w:t>
      </w:r>
      <w:r w:rsidRPr="00430019">
        <w:rPr>
          <w:rFonts w:ascii="Cambria" w:hAnsi="Cambria"/>
          <w:b/>
          <w:bCs/>
          <w:noProof/>
          <w:sz w:val="22"/>
        </w:rPr>
        <w:t>Laukkarinen J</w:t>
      </w:r>
      <w:r w:rsidRPr="00430019">
        <w:rPr>
          <w:rFonts w:ascii="Cambria" w:hAnsi="Cambria"/>
          <w:noProof/>
          <w:sz w:val="22"/>
        </w:rPr>
        <w:t xml:space="preserve">, </w:t>
      </w:r>
      <w:r w:rsidRPr="00430019">
        <w:rPr>
          <w:rFonts w:ascii="Cambria" w:hAnsi="Cambria"/>
          <w:b/>
          <w:bCs/>
          <w:noProof/>
          <w:sz w:val="22"/>
        </w:rPr>
        <w:t>Laurie GW</w:t>
      </w:r>
      <w:r w:rsidRPr="00430019">
        <w:rPr>
          <w:rFonts w:ascii="Cambria" w:hAnsi="Cambria"/>
          <w:noProof/>
          <w:sz w:val="22"/>
        </w:rPr>
        <w:t xml:space="preserve">, </w:t>
      </w:r>
      <w:r w:rsidRPr="00430019">
        <w:rPr>
          <w:rFonts w:ascii="Cambria" w:hAnsi="Cambria"/>
          <w:b/>
          <w:bCs/>
          <w:noProof/>
          <w:sz w:val="22"/>
        </w:rPr>
        <w:t>Lavandero S</w:t>
      </w:r>
      <w:r w:rsidRPr="00430019">
        <w:rPr>
          <w:rFonts w:ascii="Cambria" w:hAnsi="Cambria"/>
          <w:noProof/>
          <w:sz w:val="22"/>
        </w:rPr>
        <w:t xml:space="preserve">, </w:t>
      </w:r>
      <w:r w:rsidRPr="00430019">
        <w:rPr>
          <w:rFonts w:ascii="Cambria" w:hAnsi="Cambria"/>
          <w:b/>
          <w:bCs/>
          <w:noProof/>
          <w:sz w:val="22"/>
        </w:rPr>
        <w:t>Lavie L</w:t>
      </w:r>
      <w:r w:rsidRPr="00430019">
        <w:rPr>
          <w:rFonts w:ascii="Cambria" w:hAnsi="Cambria"/>
          <w:noProof/>
          <w:sz w:val="22"/>
        </w:rPr>
        <w:t xml:space="preserve">, </w:t>
      </w:r>
      <w:r w:rsidRPr="00430019">
        <w:rPr>
          <w:rFonts w:ascii="Cambria" w:hAnsi="Cambria"/>
          <w:b/>
          <w:bCs/>
          <w:noProof/>
          <w:sz w:val="22"/>
        </w:rPr>
        <w:t>LaVoie MJ</w:t>
      </w:r>
      <w:r w:rsidRPr="00430019">
        <w:rPr>
          <w:rFonts w:ascii="Cambria" w:hAnsi="Cambria"/>
          <w:noProof/>
          <w:sz w:val="22"/>
        </w:rPr>
        <w:t xml:space="preserve">, </w:t>
      </w:r>
      <w:r w:rsidRPr="00430019">
        <w:rPr>
          <w:rFonts w:ascii="Cambria" w:hAnsi="Cambria"/>
          <w:b/>
          <w:bCs/>
          <w:noProof/>
          <w:sz w:val="22"/>
        </w:rPr>
        <w:t>Law BYK</w:t>
      </w:r>
      <w:r w:rsidRPr="00430019">
        <w:rPr>
          <w:rFonts w:ascii="Cambria" w:hAnsi="Cambria"/>
          <w:noProof/>
          <w:sz w:val="22"/>
        </w:rPr>
        <w:t xml:space="preserve">, </w:t>
      </w:r>
      <w:r w:rsidRPr="00430019">
        <w:rPr>
          <w:rFonts w:ascii="Cambria" w:hAnsi="Cambria"/>
          <w:b/>
          <w:bCs/>
          <w:noProof/>
          <w:sz w:val="22"/>
        </w:rPr>
        <w:t>Law HK</w:t>
      </w:r>
      <w:r w:rsidRPr="00430019">
        <w:rPr>
          <w:rFonts w:ascii="Cambria" w:hAnsi="Cambria"/>
          <w:noProof/>
          <w:sz w:val="22"/>
        </w:rPr>
        <w:t xml:space="preserve">, </w:t>
      </w:r>
      <w:r w:rsidRPr="00430019">
        <w:rPr>
          <w:rFonts w:ascii="Cambria" w:hAnsi="Cambria"/>
          <w:b/>
          <w:bCs/>
          <w:noProof/>
          <w:sz w:val="22"/>
        </w:rPr>
        <w:t>Law KB</w:t>
      </w:r>
      <w:r w:rsidRPr="00430019">
        <w:rPr>
          <w:rFonts w:ascii="Cambria" w:hAnsi="Cambria"/>
          <w:noProof/>
          <w:sz w:val="22"/>
        </w:rPr>
        <w:t xml:space="preserve">, </w:t>
      </w:r>
      <w:r w:rsidRPr="00430019">
        <w:rPr>
          <w:rFonts w:ascii="Cambria" w:hAnsi="Cambria"/>
          <w:b/>
          <w:bCs/>
          <w:noProof/>
          <w:sz w:val="22"/>
        </w:rPr>
        <w:t>Layfield R</w:t>
      </w:r>
      <w:r w:rsidRPr="00430019">
        <w:rPr>
          <w:rFonts w:ascii="Cambria" w:hAnsi="Cambria"/>
          <w:noProof/>
          <w:sz w:val="22"/>
        </w:rPr>
        <w:t xml:space="preserve">, </w:t>
      </w:r>
      <w:r w:rsidRPr="00430019">
        <w:rPr>
          <w:rFonts w:ascii="Cambria" w:hAnsi="Cambria"/>
          <w:b/>
          <w:bCs/>
          <w:noProof/>
          <w:sz w:val="22"/>
        </w:rPr>
        <w:t>Lazo PA</w:t>
      </w:r>
      <w:r w:rsidRPr="00430019">
        <w:rPr>
          <w:rFonts w:ascii="Cambria" w:hAnsi="Cambria"/>
          <w:noProof/>
          <w:sz w:val="22"/>
        </w:rPr>
        <w:t xml:space="preserve">, </w:t>
      </w:r>
      <w:r w:rsidRPr="00430019">
        <w:rPr>
          <w:rFonts w:ascii="Cambria" w:hAnsi="Cambria"/>
          <w:b/>
          <w:bCs/>
          <w:noProof/>
          <w:sz w:val="22"/>
        </w:rPr>
        <w:t>Le Cam L</w:t>
      </w:r>
      <w:r w:rsidRPr="00430019">
        <w:rPr>
          <w:rFonts w:ascii="Cambria" w:hAnsi="Cambria"/>
          <w:noProof/>
          <w:sz w:val="22"/>
        </w:rPr>
        <w:t xml:space="preserve">, </w:t>
      </w:r>
      <w:r w:rsidRPr="00430019">
        <w:rPr>
          <w:rFonts w:ascii="Cambria" w:hAnsi="Cambria"/>
          <w:b/>
          <w:bCs/>
          <w:noProof/>
          <w:sz w:val="22"/>
        </w:rPr>
        <w:t>Le Roch KG</w:t>
      </w:r>
      <w:r w:rsidRPr="00430019">
        <w:rPr>
          <w:rFonts w:ascii="Cambria" w:hAnsi="Cambria"/>
          <w:noProof/>
          <w:sz w:val="22"/>
        </w:rPr>
        <w:t xml:space="preserve">, </w:t>
      </w:r>
      <w:r w:rsidRPr="00430019">
        <w:rPr>
          <w:rFonts w:ascii="Cambria" w:hAnsi="Cambria"/>
          <w:b/>
          <w:bCs/>
          <w:noProof/>
          <w:sz w:val="22"/>
        </w:rPr>
        <w:t>Le Stunff H</w:t>
      </w:r>
      <w:r w:rsidRPr="00430019">
        <w:rPr>
          <w:rFonts w:ascii="Cambria" w:hAnsi="Cambria"/>
          <w:noProof/>
          <w:sz w:val="22"/>
        </w:rPr>
        <w:t xml:space="preserve">, </w:t>
      </w:r>
      <w:r w:rsidRPr="00430019">
        <w:rPr>
          <w:rFonts w:ascii="Cambria" w:hAnsi="Cambria"/>
          <w:b/>
          <w:bCs/>
          <w:noProof/>
          <w:sz w:val="22"/>
        </w:rPr>
        <w:t>Leardkamolkarn V</w:t>
      </w:r>
      <w:r w:rsidRPr="00430019">
        <w:rPr>
          <w:rFonts w:ascii="Cambria" w:hAnsi="Cambria"/>
          <w:noProof/>
          <w:sz w:val="22"/>
        </w:rPr>
        <w:t xml:space="preserve">, </w:t>
      </w:r>
      <w:r w:rsidRPr="00430019">
        <w:rPr>
          <w:rFonts w:ascii="Cambria" w:hAnsi="Cambria"/>
          <w:b/>
          <w:bCs/>
          <w:noProof/>
          <w:sz w:val="22"/>
        </w:rPr>
        <w:t>Lecuit M</w:t>
      </w:r>
      <w:r w:rsidRPr="00430019">
        <w:rPr>
          <w:rFonts w:ascii="Cambria" w:hAnsi="Cambria"/>
          <w:noProof/>
          <w:sz w:val="22"/>
        </w:rPr>
        <w:t xml:space="preserve">, </w:t>
      </w:r>
      <w:r w:rsidRPr="00430019">
        <w:rPr>
          <w:rFonts w:ascii="Cambria" w:hAnsi="Cambria"/>
          <w:b/>
          <w:bCs/>
          <w:noProof/>
          <w:sz w:val="22"/>
        </w:rPr>
        <w:t>Lee B-H</w:t>
      </w:r>
      <w:r w:rsidRPr="00430019">
        <w:rPr>
          <w:rFonts w:ascii="Cambria" w:hAnsi="Cambria"/>
          <w:noProof/>
          <w:sz w:val="22"/>
        </w:rPr>
        <w:t xml:space="preserve">, </w:t>
      </w:r>
      <w:r w:rsidRPr="00430019">
        <w:rPr>
          <w:rFonts w:ascii="Cambria" w:hAnsi="Cambria"/>
          <w:b/>
          <w:bCs/>
          <w:noProof/>
          <w:sz w:val="22"/>
        </w:rPr>
        <w:t>Lee C-H</w:t>
      </w:r>
      <w:r w:rsidRPr="00430019">
        <w:rPr>
          <w:rFonts w:ascii="Cambria" w:hAnsi="Cambria"/>
          <w:noProof/>
          <w:sz w:val="22"/>
        </w:rPr>
        <w:t xml:space="preserve">, </w:t>
      </w:r>
      <w:r w:rsidRPr="00430019">
        <w:rPr>
          <w:rFonts w:ascii="Cambria" w:hAnsi="Cambria"/>
          <w:b/>
          <w:bCs/>
          <w:noProof/>
          <w:sz w:val="22"/>
        </w:rPr>
        <w:t>Lee EF</w:t>
      </w:r>
      <w:r w:rsidRPr="00430019">
        <w:rPr>
          <w:rFonts w:ascii="Cambria" w:hAnsi="Cambria"/>
          <w:noProof/>
          <w:sz w:val="22"/>
        </w:rPr>
        <w:t xml:space="preserve">, </w:t>
      </w:r>
      <w:r w:rsidRPr="00430019">
        <w:rPr>
          <w:rFonts w:ascii="Cambria" w:hAnsi="Cambria"/>
          <w:b/>
          <w:bCs/>
          <w:noProof/>
          <w:sz w:val="22"/>
        </w:rPr>
        <w:t>Lee GM</w:t>
      </w:r>
      <w:r w:rsidRPr="00430019">
        <w:rPr>
          <w:rFonts w:ascii="Cambria" w:hAnsi="Cambria"/>
          <w:noProof/>
          <w:sz w:val="22"/>
        </w:rPr>
        <w:t xml:space="preserve">, </w:t>
      </w:r>
      <w:r w:rsidRPr="00430019">
        <w:rPr>
          <w:rFonts w:ascii="Cambria" w:hAnsi="Cambria"/>
          <w:b/>
          <w:bCs/>
          <w:noProof/>
          <w:sz w:val="22"/>
        </w:rPr>
        <w:t>Lee H-J</w:t>
      </w:r>
      <w:r w:rsidRPr="00430019">
        <w:rPr>
          <w:rFonts w:ascii="Cambria" w:hAnsi="Cambria"/>
          <w:noProof/>
          <w:sz w:val="22"/>
        </w:rPr>
        <w:t xml:space="preserve">, </w:t>
      </w:r>
      <w:r w:rsidRPr="00430019">
        <w:rPr>
          <w:rFonts w:ascii="Cambria" w:hAnsi="Cambria"/>
          <w:b/>
          <w:bCs/>
          <w:noProof/>
          <w:sz w:val="22"/>
        </w:rPr>
        <w:t>Lee H</w:t>
      </w:r>
      <w:r w:rsidRPr="00430019">
        <w:rPr>
          <w:rFonts w:ascii="Cambria" w:hAnsi="Cambria"/>
          <w:noProof/>
          <w:sz w:val="22"/>
        </w:rPr>
        <w:t xml:space="preserve">, </w:t>
      </w:r>
      <w:r w:rsidRPr="00430019">
        <w:rPr>
          <w:rFonts w:ascii="Cambria" w:hAnsi="Cambria"/>
          <w:b/>
          <w:bCs/>
          <w:noProof/>
          <w:sz w:val="22"/>
        </w:rPr>
        <w:t>Lee JK</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JH</w:t>
      </w:r>
      <w:r w:rsidRPr="00430019">
        <w:rPr>
          <w:rFonts w:ascii="Cambria" w:hAnsi="Cambria"/>
          <w:noProof/>
          <w:sz w:val="22"/>
        </w:rPr>
        <w:t xml:space="preserve">, </w:t>
      </w:r>
      <w:r w:rsidRPr="00430019">
        <w:rPr>
          <w:rFonts w:ascii="Cambria" w:hAnsi="Cambria"/>
          <w:b/>
          <w:bCs/>
          <w:noProof/>
          <w:sz w:val="22"/>
        </w:rPr>
        <w:t>Lee M</w:t>
      </w:r>
      <w:r w:rsidRPr="00430019">
        <w:rPr>
          <w:rFonts w:ascii="Cambria" w:hAnsi="Cambria"/>
          <w:noProof/>
          <w:sz w:val="22"/>
        </w:rPr>
        <w:t xml:space="preserve">, </w:t>
      </w:r>
      <w:r w:rsidRPr="00430019">
        <w:rPr>
          <w:rFonts w:ascii="Cambria" w:hAnsi="Cambria"/>
          <w:b/>
          <w:bCs/>
          <w:noProof/>
          <w:sz w:val="22"/>
        </w:rPr>
        <w:t>Lee M-S</w:t>
      </w:r>
      <w:r w:rsidRPr="00430019">
        <w:rPr>
          <w:rFonts w:ascii="Cambria" w:hAnsi="Cambria"/>
          <w:noProof/>
          <w:sz w:val="22"/>
        </w:rPr>
        <w:t xml:space="preserve">, </w:t>
      </w:r>
      <w:r w:rsidRPr="00430019">
        <w:rPr>
          <w:rFonts w:ascii="Cambria" w:hAnsi="Cambria"/>
          <w:b/>
          <w:bCs/>
          <w:noProof/>
          <w:sz w:val="22"/>
        </w:rPr>
        <w:t>Lee PJ</w:t>
      </w:r>
      <w:r w:rsidRPr="00430019">
        <w:rPr>
          <w:rFonts w:ascii="Cambria" w:hAnsi="Cambria"/>
          <w:noProof/>
          <w:sz w:val="22"/>
        </w:rPr>
        <w:t xml:space="preserve">, </w:t>
      </w:r>
      <w:r w:rsidRPr="00430019">
        <w:rPr>
          <w:rFonts w:ascii="Cambria" w:hAnsi="Cambria"/>
          <w:b/>
          <w:bCs/>
          <w:noProof/>
          <w:sz w:val="22"/>
        </w:rPr>
        <w:t>Lee SW</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SY</w:t>
      </w:r>
      <w:r w:rsidRPr="00430019">
        <w:rPr>
          <w:rFonts w:ascii="Cambria" w:hAnsi="Cambria"/>
          <w:noProof/>
          <w:sz w:val="22"/>
        </w:rPr>
        <w:t xml:space="preserve">, </w:t>
      </w:r>
      <w:r w:rsidRPr="00430019">
        <w:rPr>
          <w:rFonts w:ascii="Cambria" w:hAnsi="Cambria"/>
          <w:b/>
          <w:bCs/>
          <w:noProof/>
          <w:sz w:val="22"/>
        </w:rPr>
        <w:t>Lee SH</w:t>
      </w:r>
      <w:r w:rsidRPr="00430019">
        <w:rPr>
          <w:rFonts w:ascii="Cambria" w:hAnsi="Cambria"/>
          <w:noProof/>
          <w:sz w:val="22"/>
        </w:rPr>
        <w:t xml:space="preserve">, </w:t>
      </w:r>
      <w:r w:rsidRPr="00430019">
        <w:rPr>
          <w:rFonts w:ascii="Cambria" w:hAnsi="Cambria"/>
          <w:b/>
          <w:bCs/>
          <w:noProof/>
          <w:sz w:val="22"/>
        </w:rPr>
        <w:t>Lee SS</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w:t>
      </w:r>
      <w:r w:rsidRPr="00430019">
        <w:rPr>
          <w:rFonts w:ascii="Cambria" w:hAnsi="Cambria"/>
          <w:noProof/>
          <w:sz w:val="22"/>
        </w:rPr>
        <w:t xml:space="preserve">, </w:t>
      </w:r>
      <w:r w:rsidRPr="00430019">
        <w:rPr>
          <w:rFonts w:ascii="Cambria" w:hAnsi="Cambria"/>
          <w:b/>
          <w:bCs/>
          <w:noProof/>
          <w:sz w:val="22"/>
        </w:rPr>
        <w:t>Lee Y-R</w:t>
      </w:r>
      <w:r w:rsidRPr="00430019">
        <w:rPr>
          <w:rFonts w:ascii="Cambria" w:hAnsi="Cambria"/>
          <w:noProof/>
          <w:sz w:val="22"/>
        </w:rPr>
        <w:t xml:space="preserve">, </w:t>
      </w:r>
      <w:r w:rsidRPr="00430019">
        <w:rPr>
          <w:rFonts w:ascii="Cambria" w:hAnsi="Cambria"/>
          <w:b/>
          <w:bCs/>
          <w:noProof/>
          <w:sz w:val="22"/>
        </w:rPr>
        <w:t>Lee YJ</w:t>
      </w:r>
      <w:r w:rsidRPr="00430019">
        <w:rPr>
          <w:rFonts w:ascii="Cambria" w:hAnsi="Cambria"/>
          <w:noProof/>
          <w:sz w:val="22"/>
        </w:rPr>
        <w:t xml:space="preserve">, </w:t>
      </w:r>
      <w:r w:rsidRPr="00430019">
        <w:rPr>
          <w:rFonts w:ascii="Cambria" w:hAnsi="Cambria"/>
          <w:b/>
          <w:bCs/>
          <w:noProof/>
          <w:sz w:val="22"/>
        </w:rPr>
        <w:t>Lee YH</w:t>
      </w:r>
      <w:r w:rsidRPr="00430019">
        <w:rPr>
          <w:rFonts w:ascii="Cambria" w:hAnsi="Cambria"/>
          <w:noProof/>
          <w:sz w:val="22"/>
        </w:rPr>
        <w:t xml:space="preserve">, </w:t>
      </w:r>
      <w:r w:rsidRPr="00430019">
        <w:rPr>
          <w:rFonts w:ascii="Cambria" w:hAnsi="Cambria"/>
          <w:b/>
          <w:bCs/>
          <w:noProof/>
          <w:sz w:val="22"/>
        </w:rPr>
        <w:t>Leeuwenburgh C</w:t>
      </w:r>
      <w:r w:rsidRPr="00430019">
        <w:rPr>
          <w:rFonts w:ascii="Cambria" w:hAnsi="Cambria"/>
          <w:noProof/>
          <w:sz w:val="22"/>
        </w:rPr>
        <w:t xml:space="preserve">, </w:t>
      </w:r>
      <w:r w:rsidRPr="00430019">
        <w:rPr>
          <w:rFonts w:ascii="Cambria" w:hAnsi="Cambria"/>
          <w:b/>
          <w:bCs/>
          <w:noProof/>
          <w:sz w:val="22"/>
        </w:rPr>
        <w:t>Lefort S</w:t>
      </w:r>
      <w:r w:rsidRPr="00430019">
        <w:rPr>
          <w:rFonts w:ascii="Cambria" w:hAnsi="Cambria"/>
          <w:noProof/>
          <w:sz w:val="22"/>
        </w:rPr>
        <w:t xml:space="preserve">, </w:t>
      </w:r>
      <w:r w:rsidRPr="00430019">
        <w:rPr>
          <w:rFonts w:ascii="Cambria" w:hAnsi="Cambria"/>
          <w:b/>
          <w:bCs/>
          <w:noProof/>
          <w:sz w:val="22"/>
        </w:rPr>
        <w:t>Legouis R</w:t>
      </w:r>
      <w:r w:rsidRPr="00430019">
        <w:rPr>
          <w:rFonts w:ascii="Cambria" w:hAnsi="Cambria"/>
          <w:noProof/>
          <w:sz w:val="22"/>
        </w:rPr>
        <w:t xml:space="preserve">, </w:t>
      </w:r>
      <w:r w:rsidRPr="00430019">
        <w:rPr>
          <w:rFonts w:ascii="Cambria" w:hAnsi="Cambria"/>
          <w:b/>
          <w:bCs/>
          <w:noProof/>
          <w:sz w:val="22"/>
        </w:rPr>
        <w:t>Lei J</w:t>
      </w:r>
      <w:r w:rsidRPr="00430019">
        <w:rPr>
          <w:rFonts w:ascii="Cambria" w:hAnsi="Cambria"/>
          <w:noProof/>
          <w:sz w:val="22"/>
        </w:rPr>
        <w:t xml:space="preserve">, </w:t>
      </w:r>
      <w:r w:rsidRPr="00430019">
        <w:rPr>
          <w:rFonts w:ascii="Cambria" w:hAnsi="Cambria"/>
          <w:b/>
          <w:bCs/>
          <w:noProof/>
          <w:sz w:val="22"/>
        </w:rPr>
        <w:t>Lei Q-Y</w:t>
      </w:r>
      <w:r w:rsidRPr="00430019">
        <w:rPr>
          <w:rFonts w:ascii="Cambria" w:hAnsi="Cambria"/>
          <w:noProof/>
          <w:sz w:val="22"/>
        </w:rPr>
        <w:t xml:space="preserve">, </w:t>
      </w:r>
      <w:r w:rsidRPr="00430019">
        <w:rPr>
          <w:rFonts w:ascii="Cambria" w:hAnsi="Cambria"/>
          <w:b/>
          <w:bCs/>
          <w:noProof/>
          <w:sz w:val="22"/>
        </w:rPr>
        <w:t>Leib DA</w:t>
      </w:r>
      <w:r w:rsidRPr="00430019">
        <w:rPr>
          <w:rFonts w:ascii="Cambria" w:hAnsi="Cambria"/>
          <w:noProof/>
          <w:sz w:val="22"/>
        </w:rPr>
        <w:t xml:space="preserve">, </w:t>
      </w:r>
      <w:r w:rsidRPr="00430019">
        <w:rPr>
          <w:rFonts w:ascii="Cambria" w:hAnsi="Cambria"/>
          <w:b/>
          <w:bCs/>
          <w:noProof/>
          <w:sz w:val="22"/>
        </w:rPr>
        <w:t>Leibowitz G</w:t>
      </w:r>
      <w:r w:rsidRPr="00430019">
        <w:rPr>
          <w:rFonts w:ascii="Cambria" w:hAnsi="Cambria"/>
          <w:noProof/>
          <w:sz w:val="22"/>
        </w:rPr>
        <w:t xml:space="preserve">, </w:t>
      </w:r>
      <w:r w:rsidRPr="00430019">
        <w:rPr>
          <w:rFonts w:ascii="Cambria" w:hAnsi="Cambria"/>
          <w:b/>
          <w:bCs/>
          <w:noProof/>
          <w:sz w:val="22"/>
        </w:rPr>
        <w:t>Lekli I</w:t>
      </w:r>
      <w:r w:rsidRPr="00430019">
        <w:rPr>
          <w:rFonts w:ascii="Cambria" w:hAnsi="Cambria"/>
          <w:noProof/>
          <w:sz w:val="22"/>
        </w:rPr>
        <w:t xml:space="preserve">, </w:t>
      </w:r>
      <w:r w:rsidRPr="00430019">
        <w:rPr>
          <w:rFonts w:ascii="Cambria" w:hAnsi="Cambria"/>
          <w:b/>
          <w:bCs/>
          <w:noProof/>
          <w:sz w:val="22"/>
        </w:rPr>
        <w:t>Lemaire SD</w:t>
      </w:r>
      <w:r w:rsidRPr="00430019">
        <w:rPr>
          <w:rFonts w:ascii="Cambria" w:hAnsi="Cambria"/>
          <w:noProof/>
          <w:sz w:val="22"/>
        </w:rPr>
        <w:t xml:space="preserve">, </w:t>
      </w:r>
      <w:r w:rsidRPr="00430019">
        <w:rPr>
          <w:rFonts w:ascii="Cambria" w:hAnsi="Cambria"/>
          <w:b/>
          <w:bCs/>
          <w:noProof/>
          <w:sz w:val="22"/>
        </w:rPr>
        <w:t>Lemasters JJ</w:t>
      </w:r>
      <w:r w:rsidRPr="00430019">
        <w:rPr>
          <w:rFonts w:ascii="Cambria" w:hAnsi="Cambria"/>
          <w:noProof/>
          <w:sz w:val="22"/>
        </w:rPr>
        <w:t xml:space="preserve">, </w:t>
      </w:r>
      <w:r w:rsidRPr="00430019">
        <w:rPr>
          <w:rFonts w:ascii="Cambria" w:hAnsi="Cambria"/>
          <w:b/>
          <w:bCs/>
          <w:noProof/>
          <w:sz w:val="22"/>
        </w:rPr>
        <w:t>Lemberg MK</w:t>
      </w:r>
      <w:r w:rsidRPr="00430019">
        <w:rPr>
          <w:rFonts w:ascii="Cambria" w:hAnsi="Cambria"/>
          <w:noProof/>
          <w:sz w:val="22"/>
        </w:rPr>
        <w:t xml:space="preserve">, </w:t>
      </w:r>
      <w:r w:rsidRPr="00430019">
        <w:rPr>
          <w:rFonts w:ascii="Cambria" w:hAnsi="Cambria"/>
          <w:b/>
          <w:bCs/>
          <w:noProof/>
          <w:sz w:val="22"/>
        </w:rPr>
        <w:t>Lemoine A</w:t>
      </w:r>
      <w:r w:rsidRPr="00430019">
        <w:rPr>
          <w:rFonts w:ascii="Cambria" w:hAnsi="Cambria"/>
          <w:noProof/>
          <w:sz w:val="22"/>
        </w:rPr>
        <w:t xml:space="preserve">, </w:t>
      </w:r>
      <w:r w:rsidRPr="00430019">
        <w:rPr>
          <w:rFonts w:ascii="Cambria" w:hAnsi="Cambria"/>
          <w:b/>
          <w:bCs/>
          <w:noProof/>
          <w:sz w:val="22"/>
        </w:rPr>
        <w:t>Leng S</w:t>
      </w:r>
      <w:r w:rsidRPr="00430019">
        <w:rPr>
          <w:rFonts w:ascii="Cambria" w:hAnsi="Cambria"/>
          <w:noProof/>
          <w:sz w:val="22"/>
        </w:rPr>
        <w:t xml:space="preserve">, </w:t>
      </w:r>
      <w:r w:rsidRPr="00430019">
        <w:rPr>
          <w:rFonts w:ascii="Cambria" w:hAnsi="Cambria"/>
          <w:b/>
          <w:bCs/>
          <w:noProof/>
          <w:sz w:val="22"/>
        </w:rPr>
        <w:t>Lenz G</w:t>
      </w:r>
      <w:r w:rsidRPr="00430019">
        <w:rPr>
          <w:rFonts w:ascii="Cambria" w:hAnsi="Cambria"/>
          <w:noProof/>
          <w:sz w:val="22"/>
        </w:rPr>
        <w:t xml:space="preserve">, </w:t>
      </w:r>
      <w:r w:rsidRPr="00430019">
        <w:rPr>
          <w:rFonts w:ascii="Cambria" w:hAnsi="Cambria"/>
          <w:b/>
          <w:bCs/>
          <w:noProof/>
          <w:sz w:val="22"/>
        </w:rPr>
        <w:t>Lenzi P</w:t>
      </w:r>
      <w:r w:rsidRPr="00430019">
        <w:rPr>
          <w:rFonts w:ascii="Cambria" w:hAnsi="Cambria"/>
          <w:noProof/>
          <w:sz w:val="22"/>
        </w:rPr>
        <w:t xml:space="preserve">, </w:t>
      </w:r>
      <w:r w:rsidRPr="00430019">
        <w:rPr>
          <w:rFonts w:ascii="Cambria" w:hAnsi="Cambria"/>
          <w:b/>
          <w:bCs/>
          <w:noProof/>
          <w:sz w:val="22"/>
        </w:rPr>
        <w:t>Lerman LO</w:t>
      </w:r>
      <w:r w:rsidRPr="00430019">
        <w:rPr>
          <w:rFonts w:ascii="Cambria" w:hAnsi="Cambria"/>
          <w:noProof/>
          <w:sz w:val="22"/>
        </w:rPr>
        <w:t xml:space="preserve">, </w:t>
      </w:r>
      <w:r w:rsidRPr="00430019">
        <w:rPr>
          <w:rFonts w:ascii="Cambria" w:hAnsi="Cambria"/>
          <w:b/>
          <w:bCs/>
          <w:noProof/>
          <w:sz w:val="22"/>
        </w:rPr>
        <w:t>Lettieri Barbato D</w:t>
      </w:r>
      <w:r w:rsidRPr="00430019">
        <w:rPr>
          <w:rFonts w:ascii="Cambria" w:hAnsi="Cambria"/>
          <w:noProof/>
          <w:sz w:val="22"/>
        </w:rPr>
        <w:t xml:space="preserve">, </w:t>
      </w:r>
      <w:r w:rsidRPr="00430019">
        <w:rPr>
          <w:rFonts w:ascii="Cambria" w:hAnsi="Cambria"/>
          <w:b/>
          <w:bCs/>
          <w:noProof/>
          <w:sz w:val="22"/>
        </w:rPr>
        <w:t>Leu JI-J</w:t>
      </w:r>
      <w:r w:rsidRPr="00430019">
        <w:rPr>
          <w:rFonts w:ascii="Cambria" w:hAnsi="Cambria"/>
          <w:noProof/>
          <w:sz w:val="22"/>
        </w:rPr>
        <w:t xml:space="preserve">, </w:t>
      </w:r>
      <w:r w:rsidRPr="00430019">
        <w:rPr>
          <w:rFonts w:ascii="Cambria" w:hAnsi="Cambria"/>
          <w:b/>
          <w:bCs/>
          <w:noProof/>
          <w:sz w:val="22"/>
        </w:rPr>
        <w:t>Leung HY</w:t>
      </w:r>
      <w:r w:rsidRPr="00430019">
        <w:rPr>
          <w:rFonts w:ascii="Cambria" w:hAnsi="Cambria"/>
          <w:noProof/>
          <w:sz w:val="22"/>
        </w:rPr>
        <w:t xml:space="preserve">, </w:t>
      </w:r>
      <w:r w:rsidRPr="00430019">
        <w:rPr>
          <w:rFonts w:ascii="Cambria" w:hAnsi="Cambria"/>
          <w:b/>
          <w:bCs/>
          <w:noProof/>
          <w:sz w:val="22"/>
        </w:rPr>
        <w:t>Levine B</w:t>
      </w:r>
      <w:r w:rsidRPr="00430019">
        <w:rPr>
          <w:rFonts w:ascii="Cambria" w:hAnsi="Cambria"/>
          <w:noProof/>
          <w:sz w:val="22"/>
        </w:rPr>
        <w:t xml:space="preserve">, </w:t>
      </w:r>
      <w:r w:rsidRPr="00430019">
        <w:rPr>
          <w:rFonts w:ascii="Cambria" w:hAnsi="Cambria"/>
          <w:b/>
          <w:bCs/>
          <w:noProof/>
          <w:sz w:val="22"/>
        </w:rPr>
        <w:t>Lewis PA</w:t>
      </w:r>
      <w:r w:rsidRPr="00430019">
        <w:rPr>
          <w:rFonts w:ascii="Cambria" w:hAnsi="Cambria"/>
          <w:noProof/>
          <w:sz w:val="22"/>
        </w:rPr>
        <w:t xml:space="preserve">, </w:t>
      </w:r>
      <w:r w:rsidRPr="00430019">
        <w:rPr>
          <w:rFonts w:ascii="Cambria" w:hAnsi="Cambria"/>
          <w:b/>
          <w:bCs/>
          <w:noProof/>
          <w:sz w:val="22"/>
        </w:rPr>
        <w:t>Lezoualc’h F</w:t>
      </w:r>
      <w:r w:rsidRPr="00430019">
        <w:rPr>
          <w:rFonts w:ascii="Cambria" w:hAnsi="Cambria"/>
          <w:noProof/>
          <w:sz w:val="22"/>
        </w:rPr>
        <w:t xml:space="preserve">, </w:t>
      </w:r>
      <w:r w:rsidRPr="00430019">
        <w:rPr>
          <w:rFonts w:ascii="Cambria" w:hAnsi="Cambria"/>
          <w:b/>
          <w:bCs/>
          <w:noProof/>
          <w:sz w:val="22"/>
        </w:rPr>
        <w:t>Li C</w:t>
      </w:r>
      <w:r w:rsidRPr="00430019">
        <w:rPr>
          <w:rFonts w:ascii="Cambria" w:hAnsi="Cambria"/>
          <w:noProof/>
          <w:sz w:val="22"/>
        </w:rPr>
        <w:t xml:space="preserve">, </w:t>
      </w:r>
      <w:r w:rsidRPr="00430019">
        <w:rPr>
          <w:rFonts w:ascii="Cambria" w:hAnsi="Cambria"/>
          <w:b/>
          <w:bCs/>
          <w:noProof/>
          <w:sz w:val="22"/>
        </w:rPr>
        <w:t>Li F</w:t>
      </w:r>
      <w:r w:rsidRPr="00430019">
        <w:rPr>
          <w:rFonts w:ascii="Cambria" w:hAnsi="Cambria"/>
          <w:noProof/>
          <w:sz w:val="22"/>
        </w:rPr>
        <w:t xml:space="preserve">, </w:t>
      </w:r>
      <w:r w:rsidRPr="00430019">
        <w:rPr>
          <w:rFonts w:ascii="Cambria" w:hAnsi="Cambria"/>
          <w:b/>
          <w:bCs/>
          <w:noProof/>
          <w:sz w:val="22"/>
        </w:rPr>
        <w:t>Li F-J</w:t>
      </w:r>
      <w:r w:rsidRPr="00430019">
        <w:rPr>
          <w:rFonts w:ascii="Cambria" w:hAnsi="Cambria"/>
          <w:noProof/>
          <w:sz w:val="22"/>
        </w:rPr>
        <w:t xml:space="preserve">, </w:t>
      </w:r>
      <w:r w:rsidRPr="00430019">
        <w:rPr>
          <w:rFonts w:ascii="Cambria" w:hAnsi="Cambria"/>
          <w:b/>
          <w:bCs/>
          <w:noProof/>
          <w:sz w:val="22"/>
        </w:rPr>
        <w:t>Li J</w:t>
      </w:r>
      <w:r w:rsidRPr="00430019">
        <w:rPr>
          <w:rFonts w:ascii="Cambria" w:hAnsi="Cambria"/>
          <w:noProof/>
          <w:sz w:val="22"/>
        </w:rPr>
        <w:t xml:space="preserve">, </w:t>
      </w:r>
      <w:r w:rsidRPr="00430019">
        <w:rPr>
          <w:rFonts w:ascii="Cambria" w:hAnsi="Cambria"/>
          <w:b/>
          <w:bCs/>
          <w:noProof/>
          <w:sz w:val="22"/>
        </w:rPr>
        <w:t>Li K</w:t>
      </w:r>
      <w:r w:rsidRPr="00430019">
        <w:rPr>
          <w:rFonts w:ascii="Cambria" w:hAnsi="Cambria"/>
          <w:noProof/>
          <w:sz w:val="22"/>
        </w:rPr>
        <w:t xml:space="preserve">, </w:t>
      </w:r>
      <w:r w:rsidRPr="00430019">
        <w:rPr>
          <w:rFonts w:ascii="Cambria" w:hAnsi="Cambria"/>
          <w:b/>
          <w:bCs/>
          <w:noProof/>
          <w:sz w:val="22"/>
        </w:rPr>
        <w:t>Li L</w:t>
      </w:r>
      <w:r w:rsidRPr="00430019">
        <w:rPr>
          <w:rFonts w:ascii="Cambria" w:hAnsi="Cambria"/>
          <w:noProof/>
          <w:sz w:val="22"/>
        </w:rPr>
        <w:t xml:space="preserve">, </w:t>
      </w:r>
      <w:r w:rsidRPr="00430019">
        <w:rPr>
          <w:rFonts w:ascii="Cambria" w:hAnsi="Cambria"/>
          <w:b/>
          <w:bCs/>
          <w:noProof/>
          <w:sz w:val="22"/>
        </w:rPr>
        <w:t>Li M</w:t>
      </w:r>
      <w:r w:rsidRPr="00430019">
        <w:rPr>
          <w:rFonts w:ascii="Cambria" w:hAnsi="Cambria"/>
          <w:noProof/>
          <w:sz w:val="22"/>
        </w:rPr>
        <w:t xml:space="preserve">, </w:t>
      </w:r>
      <w:r w:rsidRPr="00430019">
        <w:rPr>
          <w:rFonts w:ascii="Cambria" w:hAnsi="Cambria"/>
          <w:b/>
          <w:bCs/>
          <w:noProof/>
          <w:sz w:val="22"/>
        </w:rPr>
        <w:t>Li Q</w:t>
      </w:r>
      <w:r w:rsidRPr="00430019">
        <w:rPr>
          <w:rFonts w:ascii="Cambria" w:hAnsi="Cambria"/>
          <w:noProof/>
          <w:sz w:val="22"/>
        </w:rPr>
        <w:t xml:space="preserve">, </w:t>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Li S</w:t>
      </w:r>
      <w:r w:rsidRPr="00430019">
        <w:rPr>
          <w:rFonts w:ascii="Cambria" w:hAnsi="Cambria"/>
          <w:noProof/>
          <w:sz w:val="22"/>
        </w:rPr>
        <w:t xml:space="preserve">, </w:t>
      </w:r>
      <w:r w:rsidRPr="00430019">
        <w:rPr>
          <w:rFonts w:ascii="Cambria" w:hAnsi="Cambria"/>
          <w:b/>
          <w:bCs/>
          <w:noProof/>
          <w:sz w:val="22"/>
        </w:rPr>
        <w:t>Li W</w:t>
      </w:r>
      <w:r w:rsidRPr="00430019">
        <w:rPr>
          <w:rFonts w:ascii="Cambria" w:hAnsi="Cambria"/>
          <w:noProof/>
          <w:sz w:val="22"/>
        </w:rPr>
        <w:t xml:space="preserve">, </w:t>
      </w:r>
      <w:r w:rsidRPr="00430019">
        <w:rPr>
          <w:rFonts w:ascii="Cambria" w:hAnsi="Cambria"/>
          <w:b/>
          <w:bCs/>
          <w:noProof/>
          <w:sz w:val="22"/>
        </w:rPr>
        <w:t>Li X</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Lian J</w:t>
      </w:r>
      <w:r w:rsidRPr="00430019">
        <w:rPr>
          <w:rFonts w:ascii="Cambria" w:hAnsi="Cambria"/>
          <w:noProof/>
          <w:sz w:val="22"/>
        </w:rPr>
        <w:t xml:space="preserve">, </w:t>
      </w:r>
      <w:r w:rsidRPr="00430019">
        <w:rPr>
          <w:rFonts w:ascii="Cambria" w:hAnsi="Cambria"/>
          <w:b/>
          <w:bCs/>
          <w:noProof/>
          <w:sz w:val="22"/>
        </w:rPr>
        <w:t>Liang C</w:t>
      </w:r>
      <w:r w:rsidRPr="00430019">
        <w:rPr>
          <w:rFonts w:ascii="Cambria" w:hAnsi="Cambria"/>
          <w:noProof/>
          <w:sz w:val="22"/>
        </w:rPr>
        <w:t xml:space="preserve">, </w:t>
      </w:r>
      <w:r w:rsidRPr="00430019">
        <w:rPr>
          <w:rFonts w:ascii="Cambria" w:hAnsi="Cambria"/>
          <w:b/>
          <w:bCs/>
          <w:noProof/>
          <w:sz w:val="22"/>
        </w:rPr>
        <w:t>Liang Q</w:t>
      </w:r>
      <w:r w:rsidRPr="00430019">
        <w:rPr>
          <w:rFonts w:ascii="Cambria" w:hAnsi="Cambria"/>
          <w:noProof/>
          <w:sz w:val="22"/>
        </w:rPr>
        <w:t xml:space="preserve">, </w:t>
      </w:r>
      <w:r w:rsidRPr="00430019">
        <w:rPr>
          <w:rFonts w:ascii="Cambria" w:hAnsi="Cambria"/>
          <w:b/>
          <w:bCs/>
          <w:noProof/>
          <w:sz w:val="22"/>
        </w:rPr>
        <w:t>Liao Y</w:t>
      </w:r>
      <w:r w:rsidRPr="00430019">
        <w:rPr>
          <w:rFonts w:ascii="Cambria" w:hAnsi="Cambria"/>
          <w:noProof/>
          <w:sz w:val="22"/>
        </w:rPr>
        <w:t xml:space="preserve">, </w:t>
      </w:r>
      <w:r w:rsidRPr="00430019">
        <w:rPr>
          <w:rFonts w:ascii="Cambria" w:hAnsi="Cambria"/>
          <w:b/>
          <w:bCs/>
          <w:noProof/>
          <w:sz w:val="22"/>
        </w:rPr>
        <w:t>Liberal J</w:t>
      </w:r>
      <w:r w:rsidRPr="00430019">
        <w:rPr>
          <w:rFonts w:ascii="Cambria" w:hAnsi="Cambria"/>
          <w:noProof/>
          <w:sz w:val="22"/>
        </w:rPr>
        <w:t xml:space="preserve">, </w:t>
      </w:r>
      <w:r w:rsidRPr="00430019">
        <w:rPr>
          <w:rFonts w:ascii="Cambria" w:hAnsi="Cambria"/>
          <w:b/>
          <w:bCs/>
          <w:noProof/>
          <w:sz w:val="22"/>
        </w:rPr>
        <w:t>Liberski PP</w:t>
      </w:r>
      <w:r w:rsidRPr="00430019">
        <w:rPr>
          <w:rFonts w:ascii="Cambria" w:hAnsi="Cambria"/>
          <w:noProof/>
          <w:sz w:val="22"/>
        </w:rPr>
        <w:t xml:space="preserve">, </w:t>
      </w:r>
      <w:r w:rsidRPr="00430019">
        <w:rPr>
          <w:rFonts w:ascii="Cambria" w:hAnsi="Cambria"/>
          <w:b/>
          <w:bCs/>
          <w:noProof/>
          <w:sz w:val="22"/>
        </w:rPr>
        <w:t>Lie P</w:t>
      </w:r>
      <w:r w:rsidRPr="00430019">
        <w:rPr>
          <w:rFonts w:ascii="Cambria" w:hAnsi="Cambria"/>
          <w:noProof/>
          <w:sz w:val="22"/>
        </w:rPr>
        <w:t xml:space="preserve">, </w:t>
      </w:r>
      <w:r w:rsidRPr="00430019">
        <w:rPr>
          <w:rFonts w:ascii="Cambria" w:hAnsi="Cambria"/>
          <w:b/>
          <w:bCs/>
          <w:noProof/>
          <w:sz w:val="22"/>
        </w:rPr>
        <w:t>Lieberman AP</w:t>
      </w:r>
      <w:r w:rsidRPr="00430019">
        <w:rPr>
          <w:rFonts w:ascii="Cambria" w:hAnsi="Cambria"/>
          <w:noProof/>
          <w:sz w:val="22"/>
        </w:rPr>
        <w:t xml:space="preserve">, </w:t>
      </w:r>
      <w:r w:rsidRPr="00430019">
        <w:rPr>
          <w:rFonts w:ascii="Cambria" w:hAnsi="Cambria"/>
          <w:b/>
          <w:bCs/>
          <w:noProof/>
          <w:sz w:val="22"/>
        </w:rPr>
        <w:t>Lim HJ</w:t>
      </w:r>
      <w:r w:rsidRPr="00430019">
        <w:rPr>
          <w:rFonts w:ascii="Cambria" w:hAnsi="Cambria"/>
          <w:noProof/>
          <w:sz w:val="22"/>
        </w:rPr>
        <w:t xml:space="preserve">, </w:t>
      </w:r>
      <w:r w:rsidRPr="00430019">
        <w:rPr>
          <w:rFonts w:ascii="Cambria" w:hAnsi="Cambria"/>
          <w:b/>
          <w:bCs/>
          <w:noProof/>
          <w:sz w:val="22"/>
        </w:rPr>
        <w:t>Lim K-L</w:t>
      </w:r>
      <w:r w:rsidRPr="00430019">
        <w:rPr>
          <w:rFonts w:ascii="Cambria" w:hAnsi="Cambria"/>
          <w:noProof/>
          <w:sz w:val="22"/>
        </w:rPr>
        <w:t xml:space="preserve">, </w:t>
      </w:r>
      <w:r w:rsidRPr="00430019">
        <w:rPr>
          <w:rFonts w:ascii="Cambria" w:hAnsi="Cambria"/>
          <w:b/>
          <w:bCs/>
          <w:noProof/>
          <w:sz w:val="22"/>
        </w:rPr>
        <w:t>Lim K</w:t>
      </w:r>
      <w:r w:rsidRPr="00430019">
        <w:rPr>
          <w:rFonts w:ascii="Cambria" w:hAnsi="Cambria"/>
          <w:noProof/>
          <w:sz w:val="22"/>
        </w:rPr>
        <w:t xml:space="preserve">, </w:t>
      </w:r>
      <w:r w:rsidRPr="00430019">
        <w:rPr>
          <w:rFonts w:ascii="Cambria" w:hAnsi="Cambria"/>
          <w:b/>
          <w:bCs/>
          <w:noProof/>
          <w:sz w:val="22"/>
        </w:rPr>
        <w:t>Lima RT</w:t>
      </w:r>
      <w:r w:rsidRPr="00430019">
        <w:rPr>
          <w:rFonts w:ascii="Cambria" w:hAnsi="Cambria"/>
          <w:noProof/>
          <w:sz w:val="22"/>
        </w:rPr>
        <w:t xml:space="preserve">, </w:t>
      </w:r>
      <w:r w:rsidRPr="00430019">
        <w:rPr>
          <w:rFonts w:ascii="Cambria" w:hAnsi="Cambria"/>
          <w:b/>
          <w:bCs/>
          <w:noProof/>
          <w:sz w:val="22"/>
        </w:rPr>
        <w:t>Lin C-S</w:t>
      </w:r>
      <w:r w:rsidRPr="00430019">
        <w:rPr>
          <w:rFonts w:ascii="Cambria" w:hAnsi="Cambria"/>
          <w:noProof/>
          <w:sz w:val="22"/>
        </w:rPr>
        <w:t xml:space="preserve">, </w:t>
      </w:r>
      <w:r w:rsidRPr="00430019">
        <w:rPr>
          <w:rFonts w:ascii="Cambria" w:hAnsi="Cambria"/>
          <w:b/>
          <w:bCs/>
          <w:noProof/>
          <w:sz w:val="22"/>
        </w:rPr>
        <w:t>Lin C-F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F-C</w:t>
      </w:r>
      <w:r w:rsidRPr="00430019">
        <w:rPr>
          <w:rFonts w:ascii="Cambria" w:hAnsi="Cambria"/>
          <w:noProof/>
          <w:sz w:val="22"/>
        </w:rPr>
        <w:t xml:space="preserve">, </w:t>
      </w:r>
      <w:r w:rsidRPr="00430019">
        <w:rPr>
          <w:rFonts w:ascii="Cambria" w:hAnsi="Cambria"/>
          <w:b/>
          <w:bCs/>
          <w:noProof/>
          <w:sz w:val="22"/>
        </w:rPr>
        <w:t>Lin K</w:t>
      </w:r>
      <w:r w:rsidRPr="00430019">
        <w:rPr>
          <w:rFonts w:ascii="Cambria" w:hAnsi="Cambria"/>
          <w:noProof/>
          <w:sz w:val="22"/>
        </w:rPr>
        <w:t xml:space="preserve">, </w:t>
      </w:r>
      <w:r w:rsidRPr="00430019">
        <w:rPr>
          <w:rFonts w:ascii="Cambria" w:hAnsi="Cambria"/>
          <w:b/>
          <w:bCs/>
          <w:noProof/>
          <w:sz w:val="22"/>
        </w:rPr>
        <w:t>Lin K-H</w:t>
      </w:r>
      <w:r w:rsidRPr="00430019">
        <w:rPr>
          <w:rFonts w:ascii="Cambria" w:hAnsi="Cambria"/>
          <w:noProof/>
          <w:sz w:val="22"/>
        </w:rPr>
        <w:t xml:space="preserve">, </w:t>
      </w:r>
      <w:r w:rsidRPr="00430019">
        <w:rPr>
          <w:rFonts w:ascii="Cambria" w:hAnsi="Cambria"/>
          <w:b/>
          <w:bCs/>
          <w:noProof/>
          <w:sz w:val="22"/>
        </w:rPr>
        <w:t>Lin P-H</w:t>
      </w:r>
      <w:r w:rsidRPr="00430019">
        <w:rPr>
          <w:rFonts w:ascii="Cambria" w:hAnsi="Cambria"/>
          <w:noProof/>
          <w:sz w:val="22"/>
        </w:rPr>
        <w:t xml:space="preserve">, </w:t>
      </w:r>
      <w:r w:rsidRPr="00430019">
        <w:rPr>
          <w:rFonts w:ascii="Cambria" w:hAnsi="Cambria"/>
          <w:b/>
          <w:bCs/>
          <w:noProof/>
          <w:sz w:val="22"/>
        </w:rPr>
        <w:t>Lin T</w:t>
      </w:r>
      <w:r w:rsidRPr="00430019">
        <w:rPr>
          <w:rFonts w:ascii="Cambria" w:hAnsi="Cambria"/>
          <w:noProof/>
          <w:sz w:val="22"/>
        </w:rPr>
        <w:t xml:space="preserve">, </w:t>
      </w:r>
      <w:r w:rsidRPr="00430019">
        <w:rPr>
          <w:rFonts w:ascii="Cambria" w:hAnsi="Cambria"/>
          <w:b/>
          <w:bCs/>
          <w:noProof/>
          <w:sz w:val="22"/>
        </w:rPr>
        <w:t>Lin W-W</w:t>
      </w:r>
      <w:r w:rsidRPr="00430019">
        <w:rPr>
          <w:rFonts w:ascii="Cambria" w:hAnsi="Cambria"/>
          <w:noProof/>
          <w:sz w:val="22"/>
        </w:rPr>
        <w:t xml:space="preserve">, </w:t>
      </w:r>
      <w:r w:rsidRPr="00430019">
        <w:rPr>
          <w:rFonts w:ascii="Cambria" w:hAnsi="Cambria"/>
          <w:b/>
          <w:bCs/>
          <w:noProof/>
          <w:sz w:val="22"/>
        </w:rPr>
        <w:t>Lin Y-S</w:t>
      </w:r>
      <w:r w:rsidRPr="00430019">
        <w:rPr>
          <w:rFonts w:ascii="Cambria" w:hAnsi="Cambria"/>
          <w:noProof/>
          <w:sz w:val="22"/>
        </w:rPr>
        <w:t xml:space="preserve">, </w:t>
      </w:r>
      <w:r w:rsidRPr="00430019">
        <w:rPr>
          <w:rFonts w:ascii="Cambria" w:hAnsi="Cambria"/>
          <w:b/>
          <w:bCs/>
          <w:noProof/>
          <w:sz w:val="22"/>
        </w:rPr>
        <w:t>Lin Y</w:t>
      </w:r>
      <w:r w:rsidRPr="00430019">
        <w:rPr>
          <w:rFonts w:ascii="Cambria" w:hAnsi="Cambria"/>
          <w:noProof/>
          <w:sz w:val="22"/>
        </w:rPr>
        <w:t xml:space="preserve">, </w:t>
      </w:r>
      <w:r w:rsidRPr="00430019">
        <w:rPr>
          <w:rFonts w:ascii="Cambria" w:hAnsi="Cambria"/>
          <w:b/>
          <w:bCs/>
          <w:noProof/>
          <w:sz w:val="22"/>
        </w:rPr>
        <w:t>Linden R</w:t>
      </w:r>
      <w:r w:rsidRPr="00430019">
        <w:rPr>
          <w:rFonts w:ascii="Cambria" w:hAnsi="Cambria"/>
          <w:noProof/>
          <w:sz w:val="22"/>
        </w:rPr>
        <w:t xml:space="preserve">, </w:t>
      </w:r>
      <w:r w:rsidRPr="00430019">
        <w:rPr>
          <w:rFonts w:ascii="Cambria" w:hAnsi="Cambria"/>
          <w:b/>
          <w:bCs/>
          <w:noProof/>
          <w:sz w:val="22"/>
        </w:rPr>
        <w:t>Lindholm D</w:t>
      </w:r>
      <w:r w:rsidRPr="00430019">
        <w:rPr>
          <w:rFonts w:ascii="Cambria" w:hAnsi="Cambria"/>
          <w:noProof/>
          <w:sz w:val="22"/>
        </w:rPr>
        <w:t xml:space="preserve">, </w:t>
      </w:r>
      <w:r w:rsidRPr="00430019">
        <w:rPr>
          <w:rFonts w:ascii="Cambria" w:hAnsi="Cambria"/>
          <w:b/>
          <w:bCs/>
          <w:noProof/>
          <w:sz w:val="22"/>
        </w:rPr>
        <w:t>Lindqvist LM</w:t>
      </w:r>
      <w:r w:rsidRPr="00430019">
        <w:rPr>
          <w:rFonts w:ascii="Cambria" w:hAnsi="Cambria"/>
          <w:noProof/>
          <w:sz w:val="22"/>
        </w:rPr>
        <w:t xml:space="preserve">, </w:t>
      </w:r>
      <w:r w:rsidRPr="00430019">
        <w:rPr>
          <w:rFonts w:ascii="Cambria" w:hAnsi="Cambria"/>
          <w:b/>
          <w:bCs/>
          <w:noProof/>
          <w:sz w:val="22"/>
        </w:rPr>
        <w:t>Lingor P</w:t>
      </w:r>
      <w:r w:rsidRPr="00430019">
        <w:rPr>
          <w:rFonts w:ascii="Cambria" w:hAnsi="Cambria"/>
          <w:noProof/>
          <w:sz w:val="22"/>
        </w:rPr>
        <w:t xml:space="preserve">, </w:t>
      </w:r>
      <w:r w:rsidRPr="00430019">
        <w:rPr>
          <w:rFonts w:ascii="Cambria" w:hAnsi="Cambria"/>
          <w:b/>
          <w:bCs/>
          <w:noProof/>
          <w:sz w:val="22"/>
        </w:rPr>
        <w:t>Linkermann A</w:t>
      </w:r>
      <w:r w:rsidRPr="00430019">
        <w:rPr>
          <w:rFonts w:ascii="Cambria" w:hAnsi="Cambria"/>
          <w:noProof/>
          <w:sz w:val="22"/>
        </w:rPr>
        <w:t xml:space="preserve">, </w:t>
      </w:r>
      <w:r w:rsidRPr="00430019">
        <w:rPr>
          <w:rFonts w:ascii="Cambria" w:hAnsi="Cambria"/>
          <w:b/>
          <w:bCs/>
          <w:noProof/>
          <w:sz w:val="22"/>
        </w:rPr>
        <w:t>Liotta LA</w:t>
      </w:r>
      <w:r w:rsidRPr="00430019">
        <w:rPr>
          <w:rFonts w:ascii="Cambria" w:hAnsi="Cambria"/>
          <w:noProof/>
          <w:sz w:val="22"/>
        </w:rPr>
        <w:t xml:space="preserve">, </w:t>
      </w:r>
      <w:r w:rsidRPr="00430019">
        <w:rPr>
          <w:rFonts w:ascii="Cambria" w:hAnsi="Cambria"/>
          <w:b/>
          <w:bCs/>
          <w:noProof/>
          <w:sz w:val="22"/>
        </w:rPr>
        <w:t>Lipinski MM</w:t>
      </w:r>
      <w:r w:rsidRPr="00430019">
        <w:rPr>
          <w:rFonts w:ascii="Cambria" w:hAnsi="Cambria"/>
          <w:noProof/>
          <w:sz w:val="22"/>
        </w:rPr>
        <w:t xml:space="preserve">, </w:t>
      </w:r>
      <w:r w:rsidRPr="00430019">
        <w:rPr>
          <w:rFonts w:ascii="Cambria" w:hAnsi="Cambria"/>
          <w:b/>
          <w:bCs/>
          <w:noProof/>
          <w:sz w:val="22"/>
        </w:rPr>
        <w:t>Lira VA</w:t>
      </w:r>
      <w:r w:rsidRPr="00430019">
        <w:rPr>
          <w:rFonts w:ascii="Cambria" w:hAnsi="Cambria"/>
          <w:noProof/>
          <w:sz w:val="22"/>
        </w:rPr>
        <w:t xml:space="preserve">, </w:t>
      </w:r>
      <w:r w:rsidRPr="00430019">
        <w:rPr>
          <w:rFonts w:ascii="Cambria" w:hAnsi="Cambria"/>
          <w:b/>
          <w:bCs/>
          <w:noProof/>
          <w:sz w:val="22"/>
        </w:rPr>
        <w:t>Lisanti MP</w:t>
      </w:r>
      <w:r w:rsidRPr="00430019">
        <w:rPr>
          <w:rFonts w:ascii="Cambria" w:hAnsi="Cambria"/>
          <w:noProof/>
          <w:sz w:val="22"/>
        </w:rPr>
        <w:t xml:space="preserve">, </w:t>
      </w:r>
      <w:r w:rsidRPr="00430019">
        <w:rPr>
          <w:rFonts w:ascii="Cambria" w:hAnsi="Cambria"/>
          <w:b/>
          <w:bCs/>
          <w:noProof/>
          <w:sz w:val="22"/>
        </w:rPr>
        <w:t>Liton PB</w:t>
      </w:r>
      <w:r w:rsidRPr="00430019">
        <w:rPr>
          <w:rFonts w:ascii="Cambria" w:hAnsi="Cambria"/>
          <w:noProof/>
          <w:sz w:val="22"/>
        </w:rPr>
        <w:t xml:space="preserve">, </w:t>
      </w:r>
      <w:r w:rsidRPr="00430019">
        <w:rPr>
          <w:rFonts w:ascii="Cambria" w:hAnsi="Cambria"/>
          <w:b/>
          <w:bCs/>
          <w:noProof/>
          <w:sz w:val="22"/>
        </w:rPr>
        <w:t>Liu B</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Liu C-F</w:t>
      </w:r>
      <w:r w:rsidRPr="00430019">
        <w:rPr>
          <w:rFonts w:ascii="Cambria" w:hAnsi="Cambria"/>
          <w:noProof/>
          <w:sz w:val="22"/>
        </w:rPr>
        <w:t xml:space="preserve">, </w:t>
      </w:r>
      <w:r w:rsidRPr="00430019">
        <w:rPr>
          <w:rFonts w:ascii="Cambria" w:hAnsi="Cambria"/>
          <w:b/>
          <w:bCs/>
          <w:noProof/>
          <w:sz w:val="22"/>
        </w:rPr>
        <w:t>Liu F</w:t>
      </w:r>
      <w:r w:rsidRPr="00430019">
        <w:rPr>
          <w:rFonts w:ascii="Cambria" w:hAnsi="Cambria"/>
          <w:noProof/>
          <w:sz w:val="22"/>
        </w:rPr>
        <w:t xml:space="preserve">, </w:t>
      </w:r>
      <w:r w:rsidRPr="00430019">
        <w:rPr>
          <w:rFonts w:ascii="Cambria" w:hAnsi="Cambria"/>
          <w:b/>
          <w:bCs/>
          <w:noProof/>
          <w:sz w:val="22"/>
        </w:rPr>
        <w:t>Liu H-J</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Liu J-J</w:t>
      </w:r>
      <w:r w:rsidRPr="00430019">
        <w:rPr>
          <w:rFonts w:ascii="Cambria" w:hAnsi="Cambria"/>
          <w:noProof/>
          <w:sz w:val="22"/>
        </w:rPr>
        <w:t xml:space="preserve">, </w:t>
      </w:r>
      <w:r w:rsidRPr="00430019">
        <w:rPr>
          <w:rFonts w:ascii="Cambria" w:hAnsi="Cambria"/>
          <w:b/>
          <w:bCs/>
          <w:noProof/>
          <w:sz w:val="22"/>
        </w:rPr>
        <w:t>Liu J-L</w:t>
      </w:r>
      <w:r w:rsidRPr="00430019">
        <w:rPr>
          <w:rFonts w:ascii="Cambria" w:hAnsi="Cambria"/>
          <w:noProof/>
          <w:sz w:val="22"/>
        </w:rPr>
        <w:t xml:space="preserve">, </w:t>
      </w:r>
      <w:r w:rsidRPr="00430019">
        <w:rPr>
          <w:rFonts w:ascii="Cambria" w:hAnsi="Cambria"/>
          <w:b/>
          <w:bCs/>
          <w:noProof/>
          <w:sz w:val="22"/>
        </w:rPr>
        <w:t>Liu K</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Q</w:t>
      </w:r>
      <w:r w:rsidRPr="00430019">
        <w:rPr>
          <w:rFonts w:ascii="Cambria" w:hAnsi="Cambria"/>
          <w:noProof/>
          <w:sz w:val="22"/>
        </w:rPr>
        <w:t xml:space="preserve">, </w:t>
      </w:r>
      <w:r w:rsidRPr="00430019">
        <w:rPr>
          <w:rFonts w:ascii="Cambria" w:hAnsi="Cambria"/>
          <w:b/>
          <w:bCs/>
          <w:noProof/>
          <w:sz w:val="22"/>
        </w:rPr>
        <w:t>Liu R-Y</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W</w:t>
      </w:r>
      <w:r w:rsidRPr="00430019">
        <w:rPr>
          <w:rFonts w:ascii="Cambria" w:hAnsi="Cambria"/>
          <w:noProof/>
          <w:sz w:val="22"/>
        </w:rPr>
        <w:t xml:space="preserve">, </w:t>
      </w:r>
      <w:r w:rsidRPr="00430019">
        <w:rPr>
          <w:rFonts w:ascii="Cambria" w:hAnsi="Cambria"/>
          <w:b/>
          <w:bCs/>
          <w:noProof/>
          <w:sz w:val="22"/>
        </w:rPr>
        <w:t>Liu X-D</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X-H</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Liuzzi JP</w:t>
      </w:r>
      <w:r w:rsidRPr="00430019">
        <w:rPr>
          <w:rFonts w:ascii="Cambria" w:hAnsi="Cambria"/>
          <w:noProof/>
          <w:sz w:val="22"/>
        </w:rPr>
        <w:t xml:space="preserve">, </w:t>
      </w:r>
      <w:r w:rsidRPr="00430019">
        <w:rPr>
          <w:rFonts w:ascii="Cambria" w:hAnsi="Cambria"/>
          <w:b/>
          <w:bCs/>
          <w:noProof/>
          <w:sz w:val="22"/>
        </w:rPr>
        <w:t>Lizard G</w:t>
      </w:r>
      <w:r w:rsidRPr="00430019">
        <w:rPr>
          <w:rFonts w:ascii="Cambria" w:hAnsi="Cambria"/>
          <w:noProof/>
          <w:sz w:val="22"/>
        </w:rPr>
        <w:t xml:space="preserve">, </w:t>
      </w:r>
      <w:r w:rsidRPr="00430019">
        <w:rPr>
          <w:rFonts w:ascii="Cambria" w:hAnsi="Cambria"/>
          <w:b/>
          <w:bCs/>
          <w:noProof/>
          <w:sz w:val="22"/>
        </w:rPr>
        <w:t>Ljujic M</w:t>
      </w:r>
      <w:r w:rsidRPr="00430019">
        <w:rPr>
          <w:rFonts w:ascii="Cambria" w:hAnsi="Cambria"/>
          <w:noProof/>
          <w:sz w:val="22"/>
        </w:rPr>
        <w:t xml:space="preserve">, </w:t>
      </w:r>
      <w:r w:rsidRPr="00430019">
        <w:rPr>
          <w:rFonts w:ascii="Cambria" w:hAnsi="Cambria"/>
          <w:b/>
          <w:bCs/>
          <w:noProof/>
          <w:sz w:val="22"/>
        </w:rPr>
        <w:t>Lodhi IJ</w:t>
      </w:r>
      <w:r w:rsidRPr="00430019">
        <w:rPr>
          <w:rFonts w:ascii="Cambria" w:hAnsi="Cambria"/>
          <w:noProof/>
          <w:sz w:val="22"/>
        </w:rPr>
        <w:t xml:space="preserve">, </w:t>
      </w:r>
      <w:r w:rsidRPr="00430019">
        <w:rPr>
          <w:rFonts w:ascii="Cambria" w:hAnsi="Cambria"/>
          <w:b/>
          <w:bCs/>
          <w:noProof/>
          <w:sz w:val="22"/>
        </w:rPr>
        <w:t>Logue SE</w:t>
      </w:r>
      <w:r w:rsidRPr="00430019">
        <w:rPr>
          <w:rFonts w:ascii="Cambria" w:hAnsi="Cambria"/>
          <w:noProof/>
          <w:sz w:val="22"/>
        </w:rPr>
        <w:t xml:space="preserve">, </w:t>
      </w:r>
      <w:r w:rsidRPr="00430019">
        <w:rPr>
          <w:rFonts w:ascii="Cambria" w:hAnsi="Cambria"/>
          <w:b/>
          <w:bCs/>
          <w:noProof/>
          <w:sz w:val="22"/>
        </w:rPr>
        <w:t>Lokeshwar BL</w:t>
      </w:r>
      <w:r w:rsidRPr="00430019">
        <w:rPr>
          <w:rFonts w:ascii="Cambria" w:hAnsi="Cambria"/>
          <w:noProof/>
          <w:sz w:val="22"/>
        </w:rPr>
        <w:t xml:space="preserve">, </w:t>
      </w:r>
      <w:r w:rsidRPr="00430019">
        <w:rPr>
          <w:rFonts w:ascii="Cambria" w:hAnsi="Cambria"/>
          <w:b/>
          <w:bCs/>
          <w:noProof/>
          <w:sz w:val="22"/>
        </w:rPr>
        <w:t>Long YC</w:t>
      </w:r>
      <w:r w:rsidRPr="00430019">
        <w:rPr>
          <w:rFonts w:ascii="Cambria" w:hAnsi="Cambria"/>
          <w:noProof/>
          <w:sz w:val="22"/>
        </w:rPr>
        <w:t xml:space="preserve">, </w:t>
      </w:r>
      <w:r w:rsidRPr="00430019">
        <w:rPr>
          <w:rFonts w:ascii="Cambria" w:hAnsi="Cambria"/>
          <w:b/>
          <w:bCs/>
          <w:noProof/>
          <w:sz w:val="22"/>
        </w:rPr>
        <w:t>Lonial S</w:t>
      </w:r>
      <w:r w:rsidRPr="00430019">
        <w:rPr>
          <w:rFonts w:ascii="Cambria" w:hAnsi="Cambria"/>
          <w:noProof/>
          <w:sz w:val="22"/>
        </w:rPr>
        <w:t xml:space="preserve">, </w:t>
      </w:r>
      <w:r w:rsidRPr="00430019">
        <w:rPr>
          <w:rFonts w:ascii="Cambria" w:hAnsi="Cambria"/>
          <w:b/>
          <w:bCs/>
          <w:noProof/>
          <w:sz w:val="22"/>
        </w:rPr>
        <w:t>Loos B</w:t>
      </w:r>
      <w:r w:rsidRPr="00430019">
        <w:rPr>
          <w:rFonts w:ascii="Cambria" w:hAnsi="Cambria"/>
          <w:noProof/>
          <w:sz w:val="22"/>
        </w:rPr>
        <w:t xml:space="preserve">, </w:t>
      </w:r>
      <w:r w:rsidRPr="00430019">
        <w:rPr>
          <w:rFonts w:ascii="Cambria" w:hAnsi="Cambria"/>
          <w:b/>
          <w:bCs/>
          <w:noProof/>
          <w:sz w:val="22"/>
        </w:rPr>
        <w:t>López-Otín C</w:t>
      </w:r>
      <w:r w:rsidRPr="00430019">
        <w:rPr>
          <w:rFonts w:ascii="Cambria" w:hAnsi="Cambria"/>
          <w:noProof/>
          <w:sz w:val="22"/>
        </w:rPr>
        <w:t xml:space="preserve">, </w:t>
      </w:r>
      <w:r w:rsidRPr="00430019">
        <w:rPr>
          <w:rFonts w:ascii="Cambria" w:hAnsi="Cambria"/>
          <w:b/>
          <w:bCs/>
          <w:noProof/>
          <w:sz w:val="22"/>
        </w:rPr>
        <w:t>López-Vicario C</w:t>
      </w:r>
      <w:r w:rsidRPr="00430019">
        <w:rPr>
          <w:rFonts w:ascii="Cambria" w:hAnsi="Cambria"/>
          <w:noProof/>
          <w:sz w:val="22"/>
        </w:rPr>
        <w:t xml:space="preserve">, </w:t>
      </w:r>
      <w:r w:rsidRPr="00430019">
        <w:rPr>
          <w:rFonts w:ascii="Cambria" w:hAnsi="Cambria"/>
          <w:b/>
          <w:bCs/>
          <w:noProof/>
          <w:sz w:val="22"/>
        </w:rPr>
        <w:t>Lorente M</w:t>
      </w:r>
      <w:r w:rsidRPr="00430019">
        <w:rPr>
          <w:rFonts w:ascii="Cambria" w:hAnsi="Cambria"/>
          <w:noProof/>
          <w:sz w:val="22"/>
        </w:rPr>
        <w:t xml:space="preserve">, </w:t>
      </w:r>
      <w:r w:rsidRPr="00430019">
        <w:rPr>
          <w:rFonts w:ascii="Cambria" w:hAnsi="Cambria"/>
          <w:b/>
          <w:bCs/>
          <w:noProof/>
          <w:sz w:val="22"/>
        </w:rPr>
        <w:t>Lorenzi PL</w:t>
      </w:r>
      <w:r w:rsidRPr="00430019">
        <w:rPr>
          <w:rFonts w:ascii="Cambria" w:hAnsi="Cambria"/>
          <w:noProof/>
          <w:sz w:val="22"/>
        </w:rPr>
        <w:t xml:space="preserve">, </w:t>
      </w:r>
      <w:r w:rsidRPr="00430019">
        <w:rPr>
          <w:rFonts w:ascii="Cambria" w:hAnsi="Cambria"/>
          <w:b/>
          <w:bCs/>
          <w:noProof/>
          <w:sz w:val="22"/>
        </w:rPr>
        <w:t>Lõrincz P</w:t>
      </w:r>
      <w:r w:rsidRPr="00430019">
        <w:rPr>
          <w:rFonts w:ascii="Cambria" w:hAnsi="Cambria"/>
          <w:noProof/>
          <w:sz w:val="22"/>
        </w:rPr>
        <w:t xml:space="preserve">, </w:t>
      </w:r>
      <w:r w:rsidRPr="00430019">
        <w:rPr>
          <w:rFonts w:ascii="Cambria" w:hAnsi="Cambria"/>
          <w:b/>
          <w:bCs/>
          <w:noProof/>
          <w:sz w:val="22"/>
        </w:rPr>
        <w:t>Los M</w:t>
      </w:r>
      <w:r w:rsidRPr="00430019">
        <w:rPr>
          <w:rFonts w:ascii="Cambria" w:hAnsi="Cambria"/>
          <w:noProof/>
          <w:sz w:val="22"/>
        </w:rPr>
        <w:t xml:space="preserve">, </w:t>
      </w:r>
      <w:r w:rsidRPr="00430019">
        <w:rPr>
          <w:rFonts w:ascii="Cambria" w:hAnsi="Cambria"/>
          <w:b/>
          <w:bCs/>
          <w:noProof/>
          <w:sz w:val="22"/>
        </w:rPr>
        <w:t>Lotze MT</w:t>
      </w:r>
      <w:r w:rsidRPr="00430019">
        <w:rPr>
          <w:rFonts w:ascii="Cambria" w:hAnsi="Cambria"/>
          <w:noProof/>
          <w:sz w:val="22"/>
        </w:rPr>
        <w:t xml:space="preserve">, </w:t>
      </w:r>
      <w:r w:rsidRPr="00430019">
        <w:rPr>
          <w:rFonts w:ascii="Cambria" w:hAnsi="Cambria"/>
          <w:b/>
          <w:bCs/>
          <w:noProof/>
          <w:sz w:val="22"/>
        </w:rPr>
        <w:t>Lovat PE</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J</w:t>
      </w:r>
      <w:r w:rsidRPr="00430019">
        <w:rPr>
          <w:rFonts w:ascii="Cambria" w:hAnsi="Cambria"/>
          <w:noProof/>
          <w:sz w:val="22"/>
        </w:rPr>
        <w:t xml:space="preserve">, </w:t>
      </w:r>
      <w:r w:rsidRPr="00430019">
        <w:rPr>
          <w:rFonts w:ascii="Cambria" w:hAnsi="Cambria"/>
          <w:b/>
          <w:bCs/>
          <w:noProof/>
          <w:sz w:val="22"/>
        </w:rPr>
        <w:t>Lu Q</w:t>
      </w:r>
      <w:r w:rsidRPr="00430019">
        <w:rPr>
          <w:rFonts w:ascii="Cambria" w:hAnsi="Cambria"/>
          <w:noProof/>
          <w:sz w:val="22"/>
        </w:rPr>
        <w:t xml:space="preserve">, </w:t>
      </w:r>
      <w:r w:rsidRPr="00430019">
        <w:rPr>
          <w:rFonts w:ascii="Cambria" w:hAnsi="Cambria"/>
          <w:b/>
          <w:bCs/>
          <w:noProof/>
          <w:sz w:val="22"/>
        </w:rPr>
        <w:t>Lu S-M</w:t>
      </w:r>
      <w:r w:rsidRPr="00430019">
        <w:rPr>
          <w:rFonts w:ascii="Cambria" w:hAnsi="Cambria"/>
          <w:noProof/>
          <w:sz w:val="22"/>
        </w:rPr>
        <w:t xml:space="preserve">, </w:t>
      </w:r>
      <w:r w:rsidRPr="00430019">
        <w:rPr>
          <w:rFonts w:ascii="Cambria" w:hAnsi="Cambria"/>
          <w:b/>
          <w:bCs/>
          <w:noProof/>
          <w:sz w:val="22"/>
        </w:rPr>
        <w:t>Lu S</w:t>
      </w:r>
      <w:r w:rsidRPr="00430019">
        <w:rPr>
          <w:rFonts w:ascii="Cambria" w:hAnsi="Cambria"/>
          <w:noProof/>
          <w:sz w:val="22"/>
        </w:rPr>
        <w:t xml:space="preserve">, </w:t>
      </w:r>
      <w:r w:rsidRPr="00430019">
        <w:rPr>
          <w:rFonts w:ascii="Cambria" w:hAnsi="Cambria"/>
          <w:b/>
          <w:bCs/>
          <w:noProof/>
          <w:sz w:val="22"/>
        </w:rPr>
        <w:t>Lu Y</w:t>
      </w:r>
      <w:r w:rsidRPr="00430019">
        <w:rPr>
          <w:rFonts w:ascii="Cambria" w:hAnsi="Cambria"/>
          <w:noProof/>
          <w:sz w:val="22"/>
        </w:rPr>
        <w:t xml:space="preserve">, </w:t>
      </w:r>
      <w:r w:rsidRPr="00430019">
        <w:rPr>
          <w:rFonts w:ascii="Cambria" w:hAnsi="Cambria"/>
          <w:b/>
          <w:bCs/>
          <w:noProof/>
          <w:sz w:val="22"/>
        </w:rPr>
        <w:t>Luciano F</w:t>
      </w:r>
      <w:r w:rsidRPr="00430019">
        <w:rPr>
          <w:rFonts w:ascii="Cambria" w:hAnsi="Cambria"/>
          <w:noProof/>
          <w:sz w:val="22"/>
        </w:rPr>
        <w:t xml:space="preserve">, </w:t>
      </w:r>
      <w:r w:rsidRPr="00430019">
        <w:rPr>
          <w:rFonts w:ascii="Cambria" w:hAnsi="Cambria"/>
          <w:b/>
          <w:bCs/>
          <w:noProof/>
          <w:sz w:val="22"/>
        </w:rPr>
        <w:t>Luckhart S</w:t>
      </w:r>
      <w:r w:rsidRPr="00430019">
        <w:rPr>
          <w:rFonts w:ascii="Cambria" w:hAnsi="Cambria"/>
          <w:noProof/>
          <w:sz w:val="22"/>
        </w:rPr>
        <w:t xml:space="preserve">, </w:t>
      </w:r>
      <w:r w:rsidRPr="00430019">
        <w:rPr>
          <w:rFonts w:ascii="Cambria" w:hAnsi="Cambria"/>
          <w:b/>
          <w:bCs/>
          <w:noProof/>
          <w:sz w:val="22"/>
        </w:rPr>
        <w:t>Lucocq JM</w:t>
      </w:r>
      <w:r w:rsidRPr="00430019">
        <w:rPr>
          <w:rFonts w:ascii="Cambria" w:hAnsi="Cambria"/>
          <w:noProof/>
          <w:sz w:val="22"/>
        </w:rPr>
        <w:t xml:space="preserve">, </w:t>
      </w:r>
      <w:r w:rsidRPr="00430019">
        <w:rPr>
          <w:rFonts w:ascii="Cambria" w:hAnsi="Cambria"/>
          <w:b/>
          <w:bCs/>
          <w:noProof/>
          <w:sz w:val="22"/>
        </w:rPr>
        <w:t>Ludovico P</w:t>
      </w:r>
      <w:r w:rsidRPr="00430019">
        <w:rPr>
          <w:rFonts w:ascii="Cambria" w:hAnsi="Cambria"/>
          <w:noProof/>
          <w:sz w:val="22"/>
        </w:rPr>
        <w:t xml:space="preserve">, </w:t>
      </w:r>
      <w:r w:rsidRPr="00430019">
        <w:rPr>
          <w:rFonts w:ascii="Cambria" w:hAnsi="Cambria"/>
          <w:b/>
          <w:bCs/>
          <w:noProof/>
          <w:sz w:val="22"/>
        </w:rPr>
        <w:t>Lugea A</w:t>
      </w:r>
      <w:r w:rsidRPr="00430019">
        <w:rPr>
          <w:rFonts w:ascii="Cambria" w:hAnsi="Cambria"/>
          <w:noProof/>
          <w:sz w:val="22"/>
        </w:rPr>
        <w:t xml:space="preserve">, </w:t>
      </w:r>
      <w:r w:rsidRPr="00430019">
        <w:rPr>
          <w:rFonts w:ascii="Cambria" w:hAnsi="Cambria"/>
          <w:b/>
          <w:bCs/>
          <w:noProof/>
          <w:sz w:val="22"/>
        </w:rPr>
        <w:t>Lukacs NW</w:t>
      </w:r>
      <w:r w:rsidRPr="00430019">
        <w:rPr>
          <w:rFonts w:ascii="Cambria" w:hAnsi="Cambria"/>
          <w:noProof/>
          <w:sz w:val="22"/>
        </w:rPr>
        <w:t xml:space="preserve">, </w:t>
      </w:r>
      <w:r w:rsidRPr="00430019">
        <w:rPr>
          <w:rFonts w:ascii="Cambria" w:hAnsi="Cambria"/>
          <w:b/>
          <w:bCs/>
          <w:noProof/>
          <w:sz w:val="22"/>
        </w:rPr>
        <w:t>Lum JJ</w:t>
      </w:r>
      <w:r w:rsidRPr="00430019">
        <w:rPr>
          <w:rFonts w:ascii="Cambria" w:hAnsi="Cambria"/>
          <w:noProof/>
          <w:sz w:val="22"/>
        </w:rPr>
        <w:t xml:space="preserve">, </w:t>
      </w:r>
      <w:r w:rsidRPr="00430019">
        <w:rPr>
          <w:rFonts w:ascii="Cambria" w:hAnsi="Cambria"/>
          <w:b/>
          <w:bCs/>
          <w:noProof/>
          <w:sz w:val="22"/>
        </w:rPr>
        <w:t>Lund AH</w:t>
      </w:r>
      <w:r w:rsidRPr="00430019">
        <w:rPr>
          <w:rFonts w:ascii="Cambria" w:hAnsi="Cambria"/>
          <w:noProof/>
          <w:sz w:val="22"/>
        </w:rPr>
        <w:t xml:space="preserve">, </w:t>
      </w:r>
      <w:r w:rsidRPr="00430019">
        <w:rPr>
          <w:rFonts w:ascii="Cambria" w:hAnsi="Cambria"/>
          <w:b/>
          <w:bCs/>
          <w:noProof/>
          <w:sz w:val="22"/>
        </w:rPr>
        <w:t>Luo H</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Luo S</w:t>
      </w:r>
      <w:r w:rsidRPr="00430019">
        <w:rPr>
          <w:rFonts w:ascii="Cambria" w:hAnsi="Cambria"/>
          <w:noProof/>
          <w:sz w:val="22"/>
        </w:rPr>
        <w:t xml:space="preserve">, </w:t>
      </w:r>
      <w:r w:rsidRPr="00430019">
        <w:rPr>
          <w:rFonts w:ascii="Cambria" w:hAnsi="Cambria"/>
          <w:b/>
          <w:bCs/>
          <w:noProof/>
          <w:sz w:val="22"/>
        </w:rPr>
        <w:t>Luparello C</w:t>
      </w:r>
      <w:r w:rsidRPr="00430019">
        <w:rPr>
          <w:rFonts w:ascii="Cambria" w:hAnsi="Cambria"/>
          <w:noProof/>
          <w:sz w:val="22"/>
        </w:rPr>
        <w:t xml:space="preserve">, </w:t>
      </w:r>
      <w:r w:rsidRPr="00430019">
        <w:rPr>
          <w:rFonts w:ascii="Cambria" w:hAnsi="Cambria"/>
          <w:b/>
          <w:bCs/>
          <w:noProof/>
          <w:sz w:val="22"/>
        </w:rPr>
        <w:t>Lyons T</w:t>
      </w:r>
      <w:r w:rsidRPr="00430019">
        <w:rPr>
          <w:rFonts w:ascii="Cambria" w:hAnsi="Cambria"/>
          <w:noProof/>
          <w:sz w:val="22"/>
        </w:rPr>
        <w:t xml:space="preserve">, </w:t>
      </w:r>
      <w:r w:rsidRPr="00430019">
        <w:rPr>
          <w:rFonts w:ascii="Cambria" w:hAnsi="Cambria"/>
          <w:b/>
          <w:bCs/>
          <w:noProof/>
          <w:sz w:val="22"/>
        </w:rPr>
        <w:t>Ma J</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Z</w:t>
      </w:r>
      <w:r w:rsidRPr="00430019">
        <w:rPr>
          <w:rFonts w:ascii="Cambria" w:hAnsi="Cambria"/>
          <w:noProof/>
          <w:sz w:val="22"/>
        </w:rPr>
        <w:t xml:space="preserve">, </w:t>
      </w:r>
      <w:r w:rsidRPr="00430019">
        <w:rPr>
          <w:rFonts w:ascii="Cambria" w:hAnsi="Cambria"/>
          <w:b/>
          <w:bCs/>
          <w:noProof/>
          <w:sz w:val="22"/>
        </w:rPr>
        <w:t>Machado J</w:t>
      </w:r>
      <w:r w:rsidRPr="00430019">
        <w:rPr>
          <w:rFonts w:ascii="Cambria" w:hAnsi="Cambria"/>
          <w:noProof/>
          <w:sz w:val="22"/>
        </w:rPr>
        <w:t xml:space="preserve">, </w:t>
      </w:r>
      <w:r w:rsidRPr="00430019">
        <w:rPr>
          <w:rFonts w:ascii="Cambria" w:hAnsi="Cambria"/>
          <w:b/>
          <w:bCs/>
          <w:noProof/>
          <w:sz w:val="22"/>
        </w:rPr>
        <w:t>Machado-Santelli GM</w:t>
      </w:r>
      <w:r w:rsidRPr="00430019">
        <w:rPr>
          <w:rFonts w:ascii="Cambria" w:hAnsi="Cambria"/>
          <w:noProof/>
          <w:sz w:val="22"/>
        </w:rPr>
        <w:t xml:space="preserve">, </w:t>
      </w:r>
      <w:r w:rsidRPr="00430019">
        <w:rPr>
          <w:rFonts w:ascii="Cambria" w:hAnsi="Cambria"/>
          <w:b/>
          <w:bCs/>
          <w:noProof/>
          <w:sz w:val="22"/>
        </w:rPr>
        <w:t>Macian F</w:t>
      </w:r>
      <w:r w:rsidRPr="00430019">
        <w:rPr>
          <w:rFonts w:ascii="Cambria" w:hAnsi="Cambria"/>
          <w:noProof/>
          <w:sz w:val="22"/>
        </w:rPr>
        <w:t xml:space="preserve">, </w:t>
      </w:r>
      <w:r w:rsidRPr="00430019">
        <w:rPr>
          <w:rFonts w:ascii="Cambria" w:hAnsi="Cambria"/>
          <w:b/>
          <w:bCs/>
          <w:noProof/>
          <w:sz w:val="22"/>
        </w:rPr>
        <w:t>MacIntosh GC</w:t>
      </w:r>
      <w:r w:rsidRPr="00430019">
        <w:rPr>
          <w:rFonts w:ascii="Cambria" w:hAnsi="Cambria"/>
          <w:noProof/>
          <w:sz w:val="22"/>
        </w:rPr>
        <w:t xml:space="preserve">, </w:t>
      </w:r>
      <w:r w:rsidRPr="00430019">
        <w:rPr>
          <w:rFonts w:ascii="Cambria" w:hAnsi="Cambria"/>
          <w:b/>
          <w:bCs/>
          <w:noProof/>
          <w:sz w:val="22"/>
        </w:rPr>
        <w:t>MacKeigan JP</w:t>
      </w:r>
      <w:r w:rsidRPr="00430019">
        <w:rPr>
          <w:rFonts w:ascii="Cambria" w:hAnsi="Cambria"/>
          <w:noProof/>
          <w:sz w:val="22"/>
        </w:rPr>
        <w:t xml:space="preserve">, </w:t>
      </w:r>
      <w:r w:rsidRPr="00430019">
        <w:rPr>
          <w:rFonts w:ascii="Cambria" w:hAnsi="Cambria"/>
          <w:b/>
          <w:bCs/>
          <w:noProof/>
          <w:sz w:val="22"/>
        </w:rPr>
        <w:t>Macleod KF</w:t>
      </w:r>
      <w:r w:rsidRPr="00430019">
        <w:rPr>
          <w:rFonts w:ascii="Cambria" w:hAnsi="Cambria"/>
          <w:noProof/>
          <w:sz w:val="22"/>
        </w:rPr>
        <w:t xml:space="preserve">, </w:t>
      </w:r>
      <w:r w:rsidRPr="00430019">
        <w:rPr>
          <w:rFonts w:ascii="Cambria" w:hAnsi="Cambria"/>
          <w:b/>
          <w:bCs/>
          <w:noProof/>
          <w:sz w:val="22"/>
        </w:rPr>
        <w:t>MacMicking JD</w:t>
      </w:r>
      <w:r w:rsidRPr="00430019">
        <w:rPr>
          <w:rFonts w:ascii="Cambria" w:hAnsi="Cambria"/>
          <w:noProof/>
          <w:sz w:val="22"/>
        </w:rPr>
        <w:t xml:space="preserve">, </w:t>
      </w:r>
      <w:r w:rsidRPr="00430019">
        <w:rPr>
          <w:rFonts w:ascii="Cambria" w:hAnsi="Cambria"/>
          <w:b/>
          <w:bCs/>
          <w:noProof/>
          <w:sz w:val="22"/>
        </w:rPr>
        <w:t>MacMillan-Crow LA</w:t>
      </w:r>
      <w:r w:rsidRPr="00430019">
        <w:rPr>
          <w:rFonts w:ascii="Cambria" w:hAnsi="Cambria"/>
          <w:noProof/>
          <w:sz w:val="22"/>
        </w:rPr>
        <w:t xml:space="preserve">, </w:t>
      </w:r>
      <w:r w:rsidRPr="00430019">
        <w:rPr>
          <w:rFonts w:ascii="Cambria" w:hAnsi="Cambria"/>
          <w:b/>
          <w:bCs/>
          <w:noProof/>
          <w:sz w:val="22"/>
        </w:rPr>
        <w:t>Madeo F</w:t>
      </w:r>
      <w:r w:rsidRPr="00430019">
        <w:rPr>
          <w:rFonts w:ascii="Cambria" w:hAnsi="Cambria"/>
          <w:noProof/>
          <w:sz w:val="22"/>
        </w:rPr>
        <w:t xml:space="preserve">, </w:t>
      </w:r>
      <w:r w:rsidRPr="00430019">
        <w:rPr>
          <w:rFonts w:ascii="Cambria" w:hAnsi="Cambria"/>
          <w:b/>
          <w:bCs/>
          <w:noProof/>
          <w:sz w:val="22"/>
        </w:rPr>
        <w:t>Madesh M</w:t>
      </w:r>
      <w:r w:rsidRPr="00430019">
        <w:rPr>
          <w:rFonts w:ascii="Cambria" w:hAnsi="Cambria"/>
          <w:noProof/>
          <w:sz w:val="22"/>
        </w:rPr>
        <w:t xml:space="preserve">, </w:t>
      </w:r>
      <w:r w:rsidRPr="00430019">
        <w:rPr>
          <w:rFonts w:ascii="Cambria" w:hAnsi="Cambria"/>
          <w:b/>
          <w:bCs/>
          <w:noProof/>
          <w:sz w:val="22"/>
        </w:rPr>
        <w:t>Madrigal-Matute J</w:t>
      </w:r>
      <w:r w:rsidRPr="00430019">
        <w:rPr>
          <w:rFonts w:ascii="Cambria" w:hAnsi="Cambria"/>
          <w:noProof/>
          <w:sz w:val="22"/>
        </w:rPr>
        <w:t xml:space="preserve">, </w:t>
      </w:r>
      <w:r w:rsidRPr="00430019">
        <w:rPr>
          <w:rFonts w:ascii="Cambria" w:hAnsi="Cambria"/>
          <w:b/>
          <w:bCs/>
          <w:noProof/>
          <w:sz w:val="22"/>
        </w:rPr>
        <w:t>Maeda A</w:t>
      </w:r>
      <w:r w:rsidRPr="00430019">
        <w:rPr>
          <w:rFonts w:ascii="Cambria" w:hAnsi="Cambria"/>
          <w:noProof/>
          <w:sz w:val="22"/>
        </w:rPr>
        <w:t xml:space="preserve">, </w:t>
      </w:r>
      <w:r w:rsidRPr="00430019">
        <w:rPr>
          <w:rFonts w:ascii="Cambria" w:hAnsi="Cambria"/>
          <w:b/>
          <w:bCs/>
          <w:noProof/>
          <w:sz w:val="22"/>
        </w:rPr>
        <w:t>Maeda T</w:t>
      </w:r>
      <w:r w:rsidRPr="00430019">
        <w:rPr>
          <w:rFonts w:ascii="Cambria" w:hAnsi="Cambria"/>
          <w:noProof/>
          <w:sz w:val="22"/>
        </w:rPr>
        <w:t xml:space="preserve">, </w:t>
      </w:r>
      <w:r w:rsidRPr="00430019">
        <w:rPr>
          <w:rFonts w:ascii="Cambria" w:hAnsi="Cambria"/>
          <w:b/>
          <w:bCs/>
          <w:noProof/>
          <w:sz w:val="22"/>
        </w:rPr>
        <w:t>Maegawa G</w:t>
      </w:r>
      <w:r w:rsidRPr="00430019">
        <w:rPr>
          <w:rFonts w:ascii="Cambria" w:hAnsi="Cambria"/>
          <w:noProof/>
          <w:sz w:val="22"/>
        </w:rPr>
        <w:t xml:space="preserve">, </w:t>
      </w:r>
      <w:r w:rsidRPr="00430019">
        <w:rPr>
          <w:rFonts w:ascii="Cambria" w:hAnsi="Cambria"/>
          <w:b/>
          <w:bCs/>
          <w:noProof/>
          <w:sz w:val="22"/>
        </w:rPr>
        <w:t>Maellaro E</w:t>
      </w:r>
      <w:r w:rsidRPr="00430019">
        <w:rPr>
          <w:rFonts w:ascii="Cambria" w:hAnsi="Cambria"/>
          <w:noProof/>
          <w:sz w:val="22"/>
        </w:rPr>
        <w:t xml:space="preserve">, </w:t>
      </w:r>
      <w:r w:rsidRPr="00430019">
        <w:rPr>
          <w:rFonts w:ascii="Cambria" w:hAnsi="Cambria"/>
          <w:b/>
          <w:bCs/>
          <w:noProof/>
          <w:sz w:val="22"/>
        </w:rPr>
        <w:t>Maes H</w:t>
      </w:r>
      <w:r w:rsidRPr="00430019">
        <w:rPr>
          <w:rFonts w:ascii="Cambria" w:hAnsi="Cambria"/>
          <w:noProof/>
          <w:sz w:val="22"/>
        </w:rPr>
        <w:t xml:space="preserve">, </w:t>
      </w:r>
      <w:r w:rsidRPr="00430019">
        <w:rPr>
          <w:rFonts w:ascii="Cambria" w:hAnsi="Cambria"/>
          <w:b/>
          <w:bCs/>
          <w:noProof/>
          <w:sz w:val="22"/>
        </w:rPr>
        <w:t>Magariños M</w:t>
      </w:r>
      <w:r w:rsidRPr="00430019">
        <w:rPr>
          <w:rFonts w:ascii="Cambria" w:hAnsi="Cambria"/>
          <w:noProof/>
          <w:sz w:val="22"/>
        </w:rPr>
        <w:t xml:space="preserve">, </w:t>
      </w:r>
      <w:r w:rsidRPr="00430019">
        <w:rPr>
          <w:rFonts w:ascii="Cambria" w:hAnsi="Cambria"/>
          <w:b/>
          <w:bCs/>
          <w:noProof/>
          <w:sz w:val="22"/>
        </w:rPr>
        <w:t>Maiese K</w:t>
      </w:r>
      <w:r w:rsidRPr="00430019">
        <w:rPr>
          <w:rFonts w:ascii="Cambria" w:hAnsi="Cambria"/>
          <w:noProof/>
          <w:sz w:val="22"/>
        </w:rPr>
        <w:t xml:space="preserve">, </w:t>
      </w:r>
      <w:r w:rsidRPr="00430019">
        <w:rPr>
          <w:rFonts w:ascii="Cambria" w:hAnsi="Cambria"/>
          <w:b/>
          <w:bCs/>
          <w:noProof/>
          <w:sz w:val="22"/>
        </w:rPr>
        <w:t>Maiti TK</w:t>
      </w:r>
      <w:r w:rsidRPr="00430019">
        <w:rPr>
          <w:rFonts w:ascii="Cambria" w:hAnsi="Cambria"/>
          <w:noProof/>
          <w:sz w:val="22"/>
        </w:rPr>
        <w:t xml:space="preserve">, </w:t>
      </w:r>
      <w:r w:rsidRPr="00430019">
        <w:rPr>
          <w:rFonts w:ascii="Cambria" w:hAnsi="Cambria"/>
          <w:b/>
          <w:bCs/>
          <w:noProof/>
          <w:sz w:val="22"/>
        </w:rPr>
        <w:t>Maiuri L</w:t>
      </w:r>
      <w:r w:rsidRPr="00430019">
        <w:rPr>
          <w:rFonts w:ascii="Cambria" w:hAnsi="Cambria"/>
          <w:noProof/>
          <w:sz w:val="22"/>
        </w:rPr>
        <w:t xml:space="preserve">, </w:t>
      </w:r>
      <w:r w:rsidRPr="00430019">
        <w:rPr>
          <w:rFonts w:ascii="Cambria" w:hAnsi="Cambria"/>
          <w:b/>
          <w:bCs/>
          <w:noProof/>
          <w:sz w:val="22"/>
        </w:rPr>
        <w:t>Maiuri MC</w:t>
      </w:r>
      <w:r w:rsidRPr="00430019">
        <w:rPr>
          <w:rFonts w:ascii="Cambria" w:hAnsi="Cambria"/>
          <w:noProof/>
          <w:sz w:val="22"/>
        </w:rPr>
        <w:t xml:space="preserve">, </w:t>
      </w:r>
      <w:r w:rsidRPr="00430019">
        <w:rPr>
          <w:rFonts w:ascii="Cambria" w:hAnsi="Cambria"/>
          <w:b/>
          <w:bCs/>
          <w:noProof/>
          <w:sz w:val="22"/>
        </w:rPr>
        <w:t>Maki CG</w:t>
      </w:r>
      <w:r w:rsidRPr="00430019">
        <w:rPr>
          <w:rFonts w:ascii="Cambria" w:hAnsi="Cambria"/>
          <w:noProof/>
          <w:sz w:val="22"/>
        </w:rPr>
        <w:t xml:space="preserve">, </w:t>
      </w:r>
      <w:r w:rsidRPr="00430019">
        <w:rPr>
          <w:rFonts w:ascii="Cambria" w:hAnsi="Cambria"/>
          <w:b/>
          <w:bCs/>
          <w:noProof/>
          <w:sz w:val="22"/>
        </w:rPr>
        <w:t>Malli R</w:t>
      </w:r>
      <w:r w:rsidRPr="00430019">
        <w:rPr>
          <w:rFonts w:ascii="Cambria" w:hAnsi="Cambria"/>
          <w:noProof/>
          <w:sz w:val="22"/>
        </w:rPr>
        <w:t xml:space="preserve">, </w:t>
      </w:r>
      <w:r w:rsidRPr="00430019">
        <w:rPr>
          <w:rFonts w:ascii="Cambria" w:hAnsi="Cambria"/>
          <w:b/>
          <w:bCs/>
          <w:noProof/>
          <w:sz w:val="22"/>
        </w:rPr>
        <w:t>Malorni W</w:t>
      </w:r>
      <w:r w:rsidRPr="00430019">
        <w:rPr>
          <w:rFonts w:ascii="Cambria" w:hAnsi="Cambria"/>
          <w:noProof/>
          <w:sz w:val="22"/>
        </w:rPr>
        <w:t xml:space="preserve">, </w:t>
      </w:r>
      <w:r w:rsidRPr="00430019">
        <w:rPr>
          <w:rFonts w:ascii="Cambria" w:hAnsi="Cambria"/>
          <w:b/>
          <w:bCs/>
          <w:noProof/>
          <w:sz w:val="22"/>
        </w:rPr>
        <w:t>Maloyan A</w:t>
      </w:r>
      <w:r w:rsidRPr="00430019">
        <w:rPr>
          <w:rFonts w:ascii="Cambria" w:hAnsi="Cambria"/>
          <w:noProof/>
          <w:sz w:val="22"/>
        </w:rPr>
        <w:t xml:space="preserve">, </w:t>
      </w:r>
      <w:r w:rsidRPr="00430019">
        <w:rPr>
          <w:rFonts w:ascii="Cambria" w:hAnsi="Cambria"/>
          <w:b/>
          <w:bCs/>
          <w:noProof/>
          <w:sz w:val="22"/>
        </w:rPr>
        <w:t>Mami-Chouaib F</w:t>
      </w:r>
      <w:r w:rsidRPr="00430019">
        <w:rPr>
          <w:rFonts w:ascii="Cambria" w:hAnsi="Cambria"/>
          <w:noProof/>
          <w:sz w:val="22"/>
        </w:rPr>
        <w:t xml:space="preserve">, </w:t>
      </w:r>
      <w:r w:rsidRPr="00430019">
        <w:rPr>
          <w:rFonts w:ascii="Cambria" w:hAnsi="Cambria"/>
          <w:b/>
          <w:bCs/>
          <w:noProof/>
          <w:sz w:val="22"/>
        </w:rPr>
        <w:t>Man N</w:t>
      </w:r>
      <w:r w:rsidRPr="00430019">
        <w:rPr>
          <w:rFonts w:ascii="Cambria" w:hAnsi="Cambria"/>
          <w:noProof/>
          <w:sz w:val="22"/>
        </w:rPr>
        <w:t xml:space="preserve">, </w:t>
      </w:r>
      <w:r w:rsidRPr="00430019">
        <w:rPr>
          <w:rFonts w:ascii="Cambria" w:hAnsi="Cambria"/>
          <w:b/>
          <w:bCs/>
          <w:noProof/>
          <w:sz w:val="22"/>
        </w:rPr>
        <w:t>Mancias JD</w:t>
      </w:r>
      <w:r w:rsidRPr="00430019">
        <w:rPr>
          <w:rFonts w:ascii="Cambria" w:hAnsi="Cambria"/>
          <w:noProof/>
          <w:sz w:val="22"/>
        </w:rPr>
        <w:t xml:space="preserve">, </w:t>
      </w:r>
      <w:r w:rsidRPr="00430019">
        <w:rPr>
          <w:rFonts w:ascii="Cambria" w:hAnsi="Cambria"/>
          <w:b/>
          <w:bCs/>
          <w:noProof/>
          <w:sz w:val="22"/>
        </w:rPr>
        <w:t>Mandelkow E-M</w:t>
      </w:r>
      <w:r w:rsidRPr="00430019">
        <w:rPr>
          <w:rFonts w:ascii="Cambria" w:hAnsi="Cambria"/>
          <w:noProof/>
          <w:sz w:val="22"/>
        </w:rPr>
        <w:t xml:space="preserve">, </w:t>
      </w:r>
      <w:r w:rsidRPr="00430019">
        <w:rPr>
          <w:rFonts w:ascii="Cambria" w:hAnsi="Cambria"/>
          <w:b/>
          <w:bCs/>
          <w:noProof/>
          <w:sz w:val="22"/>
        </w:rPr>
        <w:t>Mandell MA</w:t>
      </w:r>
      <w:r w:rsidRPr="00430019">
        <w:rPr>
          <w:rFonts w:ascii="Cambria" w:hAnsi="Cambria"/>
          <w:noProof/>
          <w:sz w:val="22"/>
        </w:rPr>
        <w:t xml:space="preserve">, </w:t>
      </w:r>
      <w:r w:rsidRPr="00430019">
        <w:rPr>
          <w:rFonts w:ascii="Cambria" w:hAnsi="Cambria"/>
          <w:b/>
          <w:bCs/>
          <w:noProof/>
          <w:sz w:val="22"/>
        </w:rPr>
        <w:t>Manfredi AA</w:t>
      </w:r>
      <w:r w:rsidRPr="00430019">
        <w:rPr>
          <w:rFonts w:ascii="Cambria" w:hAnsi="Cambria"/>
          <w:noProof/>
          <w:sz w:val="22"/>
        </w:rPr>
        <w:t xml:space="preserve">, </w:t>
      </w:r>
      <w:r w:rsidRPr="00430019">
        <w:rPr>
          <w:rFonts w:ascii="Cambria" w:hAnsi="Cambria"/>
          <w:b/>
          <w:bCs/>
          <w:noProof/>
          <w:sz w:val="22"/>
        </w:rPr>
        <w:t>Manié SN</w:t>
      </w:r>
      <w:r w:rsidRPr="00430019">
        <w:rPr>
          <w:rFonts w:ascii="Cambria" w:hAnsi="Cambria"/>
          <w:noProof/>
          <w:sz w:val="22"/>
        </w:rPr>
        <w:t xml:space="preserve">, </w:t>
      </w:r>
      <w:r w:rsidRPr="00430019">
        <w:rPr>
          <w:rFonts w:ascii="Cambria" w:hAnsi="Cambria"/>
          <w:b/>
          <w:bCs/>
          <w:noProof/>
          <w:sz w:val="22"/>
        </w:rPr>
        <w:t>Manzoni C</w:t>
      </w:r>
      <w:r w:rsidRPr="00430019">
        <w:rPr>
          <w:rFonts w:ascii="Cambria" w:hAnsi="Cambria"/>
          <w:noProof/>
          <w:sz w:val="22"/>
        </w:rPr>
        <w:t xml:space="preserve">, </w:t>
      </w:r>
      <w:r w:rsidRPr="00430019">
        <w:rPr>
          <w:rFonts w:ascii="Cambria" w:hAnsi="Cambria"/>
          <w:b/>
          <w:bCs/>
          <w:noProof/>
          <w:sz w:val="22"/>
        </w:rPr>
        <w:t>Mao K</w:t>
      </w:r>
      <w:r w:rsidRPr="00430019">
        <w:rPr>
          <w:rFonts w:ascii="Cambria" w:hAnsi="Cambria"/>
          <w:noProof/>
          <w:sz w:val="22"/>
        </w:rPr>
        <w:t xml:space="preserve">, </w:t>
      </w:r>
      <w:r w:rsidRPr="00430019">
        <w:rPr>
          <w:rFonts w:ascii="Cambria" w:hAnsi="Cambria"/>
          <w:b/>
          <w:bCs/>
          <w:noProof/>
          <w:sz w:val="22"/>
        </w:rPr>
        <w:t>Mao Z</w:t>
      </w:r>
      <w:r w:rsidRPr="00430019">
        <w:rPr>
          <w:rFonts w:ascii="Cambria" w:hAnsi="Cambria"/>
          <w:noProof/>
          <w:sz w:val="22"/>
        </w:rPr>
        <w:t xml:space="preserve">, </w:t>
      </w:r>
      <w:r w:rsidRPr="00430019">
        <w:rPr>
          <w:rFonts w:ascii="Cambria" w:hAnsi="Cambria"/>
          <w:b/>
          <w:bCs/>
          <w:noProof/>
          <w:sz w:val="22"/>
        </w:rPr>
        <w:t>Mao Z-W</w:t>
      </w:r>
      <w:r w:rsidRPr="00430019">
        <w:rPr>
          <w:rFonts w:ascii="Cambria" w:hAnsi="Cambria"/>
          <w:noProof/>
          <w:sz w:val="22"/>
        </w:rPr>
        <w:t xml:space="preserve">, </w:t>
      </w:r>
      <w:r w:rsidRPr="00430019">
        <w:rPr>
          <w:rFonts w:ascii="Cambria" w:hAnsi="Cambria"/>
          <w:b/>
          <w:bCs/>
          <w:noProof/>
          <w:sz w:val="22"/>
        </w:rPr>
        <w:t>Marambaud P</w:t>
      </w:r>
      <w:r w:rsidRPr="00430019">
        <w:rPr>
          <w:rFonts w:ascii="Cambria" w:hAnsi="Cambria"/>
          <w:noProof/>
          <w:sz w:val="22"/>
        </w:rPr>
        <w:t xml:space="preserve">, </w:t>
      </w:r>
      <w:r w:rsidRPr="00430019">
        <w:rPr>
          <w:rFonts w:ascii="Cambria" w:hAnsi="Cambria"/>
          <w:b/>
          <w:bCs/>
          <w:noProof/>
          <w:sz w:val="22"/>
        </w:rPr>
        <w:t>Marconi AM</w:t>
      </w:r>
      <w:r w:rsidRPr="00430019">
        <w:rPr>
          <w:rFonts w:ascii="Cambria" w:hAnsi="Cambria"/>
          <w:noProof/>
          <w:sz w:val="22"/>
        </w:rPr>
        <w:t xml:space="preserve">, </w:t>
      </w:r>
      <w:r w:rsidRPr="00430019">
        <w:rPr>
          <w:rFonts w:ascii="Cambria" w:hAnsi="Cambria"/>
          <w:b/>
          <w:bCs/>
          <w:noProof/>
          <w:sz w:val="22"/>
        </w:rPr>
        <w:t>Marelja Z</w:t>
      </w:r>
      <w:r w:rsidRPr="00430019">
        <w:rPr>
          <w:rFonts w:ascii="Cambria" w:hAnsi="Cambria"/>
          <w:noProof/>
          <w:sz w:val="22"/>
        </w:rPr>
        <w:t xml:space="preserve">, </w:t>
      </w:r>
      <w:r w:rsidRPr="00430019">
        <w:rPr>
          <w:rFonts w:ascii="Cambria" w:hAnsi="Cambria"/>
          <w:b/>
          <w:bCs/>
          <w:noProof/>
          <w:sz w:val="22"/>
        </w:rPr>
        <w:t>Marfe G</w:t>
      </w:r>
      <w:r w:rsidRPr="00430019">
        <w:rPr>
          <w:rFonts w:ascii="Cambria" w:hAnsi="Cambria"/>
          <w:noProof/>
          <w:sz w:val="22"/>
        </w:rPr>
        <w:t xml:space="preserve">, </w:t>
      </w:r>
      <w:r w:rsidRPr="00430019">
        <w:rPr>
          <w:rFonts w:ascii="Cambria" w:hAnsi="Cambria"/>
          <w:b/>
          <w:bCs/>
          <w:noProof/>
          <w:sz w:val="22"/>
        </w:rPr>
        <w:t>Margeta M</w:t>
      </w:r>
      <w:r w:rsidRPr="00430019">
        <w:rPr>
          <w:rFonts w:ascii="Cambria" w:hAnsi="Cambria"/>
          <w:noProof/>
          <w:sz w:val="22"/>
        </w:rPr>
        <w:t xml:space="preserve">, </w:t>
      </w:r>
      <w:r w:rsidRPr="00430019">
        <w:rPr>
          <w:rFonts w:ascii="Cambria" w:hAnsi="Cambria"/>
          <w:b/>
          <w:bCs/>
          <w:noProof/>
          <w:sz w:val="22"/>
        </w:rPr>
        <w:t>Margittai E</w:t>
      </w:r>
      <w:r w:rsidRPr="00430019">
        <w:rPr>
          <w:rFonts w:ascii="Cambria" w:hAnsi="Cambria"/>
          <w:noProof/>
          <w:sz w:val="22"/>
        </w:rPr>
        <w:t xml:space="preserve">, </w:t>
      </w:r>
      <w:r w:rsidRPr="00430019">
        <w:rPr>
          <w:rFonts w:ascii="Cambria" w:hAnsi="Cambria"/>
          <w:b/>
          <w:bCs/>
          <w:noProof/>
          <w:sz w:val="22"/>
        </w:rPr>
        <w:t>Mari M</w:t>
      </w:r>
      <w:r w:rsidRPr="00430019">
        <w:rPr>
          <w:rFonts w:ascii="Cambria" w:hAnsi="Cambria"/>
          <w:noProof/>
          <w:sz w:val="22"/>
        </w:rPr>
        <w:t xml:space="preserve">, </w:t>
      </w:r>
      <w:r w:rsidRPr="00430019">
        <w:rPr>
          <w:rFonts w:ascii="Cambria" w:hAnsi="Cambria"/>
          <w:b/>
          <w:bCs/>
          <w:noProof/>
          <w:sz w:val="22"/>
        </w:rPr>
        <w:t>Mariani F V</w:t>
      </w:r>
      <w:r w:rsidRPr="00430019">
        <w:rPr>
          <w:rFonts w:ascii="Cambria" w:hAnsi="Cambria"/>
          <w:noProof/>
          <w:sz w:val="22"/>
        </w:rPr>
        <w:t xml:space="preserve">, </w:t>
      </w:r>
      <w:r w:rsidRPr="00430019">
        <w:rPr>
          <w:rFonts w:ascii="Cambria" w:hAnsi="Cambria"/>
          <w:b/>
          <w:bCs/>
          <w:noProof/>
          <w:sz w:val="22"/>
        </w:rPr>
        <w:t>Marin C</w:t>
      </w:r>
      <w:r w:rsidRPr="00430019">
        <w:rPr>
          <w:rFonts w:ascii="Cambria" w:hAnsi="Cambria"/>
          <w:noProof/>
          <w:sz w:val="22"/>
        </w:rPr>
        <w:t xml:space="preserve">, </w:t>
      </w:r>
      <w:r w:rsidRPr="00430019">
        <w:rPr>
          <w:rFonts w:ascii="Cambria" w:hAnsi="Cambria"/>
          <w:b/>
          <w:bCs/>
          <w:noProof/>
          <w:sz w:val="22"/>
        </w:rPr>
        <w:t>Marinelli S</w:t>
      </w:r>
      <w:r w:rsidRPr="00430019">
        <w:rPr>
          <w:rFonts w:ascii="Cambria" w:hAnsi="Cambria"/>
          <w:noProof/>
          <w:sz w:val="22"/>
        </w:rPr>
        <w:t xml:space="preserve">, </w:t>
      </w:r>
      <w:r w:rsidRPr="00430019">
        <w:rPr>
          <w:rFonts w:ascii="Cambria" w:hAnsi="Cambria"/>
          <w:b/>
          <w:bCs/>
          <w:noProof/>
          <w:sz w:val="22"/>
        </w:rPr>
        <w:t>Mariño G</w:t>
      </w:r>
      <w:r w:rsidRPr="00430019">
        <w:rPr>
          <w:rFonts w:ascii="Cambria" w:hAnsi="Cambria"/>
          <w:noProof/>
          <w:sz w:val="22"/>
        </w:rPr>
        <w:t xml:space="preserve">, </w:t>
      </w:r>
      <w:r w:rsidRPr="00430019">
        <w:rPr>
          <w:rFonts w:ascii="Cambria" w:hAnsi="Cambria"/>
          <w:b/>
          <w:bCs/>
          <w:noProof/>
          <w:sz w:val="22"/>
        </w:rPr>
        <w:t>Markovic I</w:t>
      </w:r>
      <w:r w:rsidRPr="00430019">
        <w:rPr>
          <w:rFonts w:ascii="Cambria" w:hAnsi="Cambria"/>
          <w:noProof/>
          <w:sz w:val="22"/>
        </w:rPr>
        <w:t xml:space="preserve">, </w:t>
      </w:r>
      <w:r w:rsidRPr="00430019">
        <w:rPr>
          <w:rFonts w:ascii="Cambria" w:hAnsi="Cambria"/>
          <w:b/>
          <w:bCs/>
          <w:noProof/>
          <w:sz w:val="22"/>
        </w:rPr>
        <w:t>Marquez R</w:t>
      </w:r>
      <w:r w:rsidRPr="00430019">
        <w:rPr>
          <w:rFonts w:ascii="Cambria" w:hAnsi="Cambria"/>
          <w:noProof/>
          <w:sz w:val="22"/>
        </w:rPr>
        <w:t xml:space="preserve">, </w:t>
      </w:r>
      <w:r w:rsidRPr="00430019">
        <w:rPr>
          <w:rFonts w:ascii="Cambria" w:hAnsi="Cambria"/>
          <w:b/>
          <w:bCs/>
          <w:noProof/>
          <w:sz w:val="22"/>
        </w:rPr>
        <w:t>Martelli AM</w:t>
      </w:r>
      <w:r w:rsidRPr="00430019">
        <w:rPr>
          <w:rFonts w:ascii="Cambria" w:hAnsi="Cambria"/>
          <w:noProof/>
          <w:sz w:val="22"/>
        </w:rPr>
        <w:t xml:space="preserve">, </w:t>
      </w:r>
      <w:r w:rsidRPr="00430019">
        <w:rPr>
          <w:rFonts w:ascii="Cambria" w:hAnsi="Cambria"/>
          <w:b/>
          <w:bCs/>
          <w:noProof/>
          <w:sz w:val="22"/>
        </w:rPr>
        <w:t>Martens S</w:t>
      </w:r>
      <w:r w:rsidRPr="00430019">
        <w:rPr>
          <w:rFonts w:ascii="Cambria" w:hAnsi="Cambria"/>
          <w:noProof/>
          <w:sz w:val="22"/>
        </w:rPr>
        <w:t xml:space="preserve">, </w:t>
      </w:r>
      <w:r w:rsidRPr="00430019">
        <w:rPr>
          <w:rFonts w:ascii="Cambria" w:hAnsi="Cambria"/>
          <w:b/>
          <w:bCs/>
          <w:noProof/>
          <w:sz w:val="22"/>
        </w:rPr>
        <w:t>Martin KR</w:t>
      </w:r>
      <w:r w:rsidRPr="00430019">
        <w:rPr>
          <w:rFonts w:ascii="Cambria" w:hAnsi="Cambria"/>
          <w:noProof/>
          <w:sz w:val="22"/>
        </w:rPr>
        <w:t xml:space="preserve">, </w:t>
      </w:r>
      <w:r w:rsidRPr="00430019">
        <w:rPr>
          <w:rFonts w:ascii="Cambria" w:hAnsi="Cambria"/>
          <w:b/>
          <w:bCs/>
          <w:noProof/>
          <w:sz w:val="22"/>
        </w:rPr>
        <w:t>Martin SJ</w:t>
      </w:r>
      <w:r w:rsidRPr="00430019">
        <w:rPr>
          <w:rFonts w:ascii="Cambria" w:hAnsi="Cambria"/>
          <w:noProof/>
          <w:sz w:val="22"/>
        </w:rPr>
        <w:t xml:space="preserve">, </w:t>
      </w:r>
      <w:r w:rsidRPr="00430019">
        <w:rPr>
          <w:rFonts w:ascii="Cambria" w:hAnsi="Cambria"/>
          <w:b/>
          <w:bCs/>
          <w:noProof/>
          <w:sz w:val="22"/>
        </w:rPr>
        <w:t>Martin S</w:t>
      </w:r>
      <w:r w:rsidRPr="00430019">
        <w:rPr>
          <w:rFonts w:ascii="Cambria" w:hAnsi="Cambria"/>
          <w:noProof/>
          <w:sz w:val="22"/>
        </w:rPr>
        <w:t xml:space="preserve">, </w:t>
      </w:r>
      <w:r w:rsidRPr="00430019">
        <w:rPr>
          <w:rFonts w:ascii="Cambria" w:hAnsi="Cambria"/>
          <w:b/>
          <w:bCs/>
          <w:noProof/>
          <w:sz w:val="22"/>
        </w:rPr>
        <w:t>Martin-Acebes MA</w:t>
      </w:r>
      <w:r w:rsidRPr="00430019">
        <w:rPr>
          <w:rFonts w:ascii="Cambria" w:hAnsi="Cambria"/>
          <w:noProof/>
          <w:sz w:val="22"/>
        </w:rPr>
        <w:t xml:space="preserve">, </w:t>
      </w:r>
      <w:r w:rsidRPr="00430019">
        <w:rPr>
          <w:rFonts w:ascii="Cambria" w:hAnsi="Cambria"/>
          <w:b/>
          <w:bCs/>
          <w:noProof/>
          <w:sz w:val="22"/>
        </w:rPr>
        <w:t>Martín-Sanz P</w:t>
      </w:r>
      <w:r w:rsidRPr="00430019">
        <w:rPr>
          <w:rFonts w:ascii="Cambria" w:hAnsi="Cambria"/>
          <w:noProof/>
          <w:sz w:val="22"/>
        </w:rPr>
        <w:t xml:space="preserve">, </w:t>
      </w:r>
      <w:r w:rsidRPr="00430019">
        <w:rPr>
          <w:rFonts w:ascii="Cambria" w:hAnsi="Cambria"/>
          <w:b/>
          <w:bCs/>
          <w:noProof/>
          <w:sz w:val="22"/>
        </w:rPr>
        <w:t>Martinand-Mari C</w:t>
      </w:r>
      <w:r w:rsidRPr="00430019">
        <w:rPr>
          <w:rFonts w:ascii="Cambria" w:hAnsi="Cambria"/>
          <w:noProof/>
          <w:sz w:val="22"/>
        </w:rPr>
        <w:t xml:space="preserve">, </w:t>
      </w:r>
      <w:r w:rsidRPr="00430019">
        <w:rPr>
          <w:rFonts w:ascii="Cambria" w:hAnsi="Cambria"/>
          <w:b/>
          <w:bCs/>
          <w:noProof/>
          <w:sz w:val="22"/>
        </w:rPr>
        <w:t>Martinet W</w:t>
      </w:r>
      <w:r w:rsidRPr="00430019">
        <w:rPr>
          <w:rFonts w:ascii="Cambria" w:hAnsi="Cambria"/>
          <w:noProof/>
          <w:sz w:val="22"/>
        </w:rPr>
        <w:t xml:space="preserve">, </w:t>
      </w:r>
      <w:r w:rsidRPr="00430019">
        <w:rPr>
          <w:rFonts w:ascii="Cambria" w:hAnsi="Cambria"/>
          <w:b/>
          <w:bCs/>
          <w:noProof/>
          <w:sz w:val="22"/>
        </w:rPr>
        <w:t>Martinez J</w:t>
      </w:r>
      <w:r w:rsidRPr="00430019">
        <w:rPr>
          <w:rFonts w:ascii="Cambria" w:hAnsi="Cambria"/>
          <w:noProof/>
          <w:sz w:val="22"/>
        </w:rPr>
        <w:t xml:space="preserve">, </w:t>
      </w:r>
      <w:r w:rsidRPr="00430019">
        <w:rPr>
          <w:rFonts w:ascii="Cambria" w:hAnsi="Cambria"/>
          <w:b/>
          <w:bCs/>
          <w:noProof/>
          <w:sz w:val="22"/>
        </w:rPr>
        <w:t>Martinez-Lopez N</w:t>
      </w:r>
      <w:r w:rsidRPr="00430019">
        <w:rPr>
          <w:rFonts w:ascii="Cambria" w:hAnsi="Cambria"/>
          <w:noProof/>
          <w:sz w:val="22"/>
        </w:rPr>
        <w:t xml:space="preserve">, </w:t>
      </w:r>
      <w:r w:rsidRPr="00430019">
        <w:rPr>
          <w:rFonts w:ascii="Cambria" w:hAnsi="Cambria"/>
          <w:b/>
          <w:bCs/>
          <w:noProof/>
          <w:sz w:val="22"/>
        </w:rPr>
        <w:t>Martinez-Outschoorn U</w:t>
      </w:r>
      <w:r w:rsidRPr="00430019">
        <w:rPr>
          <w:rFonts w:ascii="Cambria" w:hAnsi="Cambria"/>
          <w:noProof/>
          <w:sz w:val="22"/>
        </w:rPr>
        <w:t xml:space="preserve">, </w:t>
      </w:r>
      <w:r w:rsidRPr="00430019">
        <w:rPr>
          <w:rFonts w:ascii="Cambria" w:hAnsi="Cambria"/>
          <w:b/>
          <w:bCs/>
          <w:noProof/>
          <w:sz w:val="22"/>
        </w:rPr>
        <w:t>Martínez-Velázquez M</w:t>
      </w:r>
      <w:r w:rsidRPr="00430019">
        <w:rPr>
          <w:rFonts w:ascii="Cambria" w:hAnsi="Cambria"/>
          <w:noProof/>
          <w:sz w:val="22"/>
        </w:rPr>
        <w:t xml:space="preserve">, </w:t>
      </w:r>
      <w:r w:rsidRPr="00430019">
        <w:rPr>
          <w:rFonts w:ascii="Cambria" w:hAnsi="Cambria"/>
          <w:b/>
          <w:bCs/>
          <w:noProof/>
          <w:sz w:val="22"/>
        </w:rPr>
        <w:t>Martinez-Vicente M</w:t>
      </w:r>
      <w:r w:rsidRPr="00430019">
        <w:rPr>
          <w:rFonts w:ascii="Cambria" w:hAnsi="Cambria"/>
          <w:noProof/>
          <w:sz w:val="22"/>
        </w:rPr>
        <w:t xml:space="preserve">, </w:t>
      </w:r>
      <w:r w:rsidRPr="00430019">
        <w:rPr>
          <w:rFonts w:ascii="Cambria" w:hAnsi="Cambria"/>
          <w:b/>
          <w:bCs/>
          <w:noProof/>
          <w:sz w:val="22"/>
        </w:rPr>
        <w:t>Martins WK</w:t>
      </w:r>
      <w:r w:rsidRPr="00430019">
        <w:rPr>
          <w:rFonts w:ascii="Cambria" w:hAnsi="Cambria"/>
          <w:noProof/>
          <w:sz w:val="22"/>
        </w:rPr>
        <w:t xml:space="preserve">, </w:t>
      </w:r>
      <w:r w:rsidRPr="00430019">
        <w:rPr>
          <w:rFonts w:ascii="Cambria" w:hAnsi="Cambria"/>
          <w:b/>
          <w:bCs/>
          <w:noProof/>
          <w:sz w:val="22"/>
        </w:rPr>
        <w:t>Mashima H</w:t>
      </w:r>
      <w:r w:rsidRPr="00430019">
        <w:rPr>
          <w:rFonts w:ascii="Cambria" w:hAnsi="Cambria"/>
          <w:noProof/>
          <w:sz w:val="22"/>
        </w:rPr>
        <w:t xml:space="preserve">, </w:t>
      </w:r>
      <w:r w:rsidRPr="00430019">
        <w:rPr>
          <w:rFonts w:ascii="Cambria" w:hAnsi="Cambria"/>
          <w:b/>
          <w:bCs/>
          <w:noProof/>
          <w:sz w:val="22"/>
        </w:rPr>
        <w:t>Mastrianni JA</w:t>
      </w:r>
      <w:r w:rsidRPr="00430019">
        <w:rPr>
          <w:rFonts w:ascii="Cambria" w:hAnsi="Cambria"/>
          <w:noProof/>
          <w:sz w:val="22"/>
        </w:rPr>
        <w:t xml:space="preserve">, </w:t>
      </w:r>
      <w:r w:rsidRPr="00430019">
        <w:rPr>
          <w:rFonts w:ascii="Cambria" w:hAnsi="Cambria"/>
          <w:b/>
          <w:bCs/>
          <w:noProof/>
          <w:sz w:val="22"/>
        </w:rPr>
        <w:t>Matarese G</w:t>
      </w:r>
      <w:r w:rsidRPr="00430019">
        <w:rPr>
          <w:rFonts w:ascii="Cambria" w:hAnsi="Cambria"/>
          <w:noProof/>
          <w:sz w:val="22"/>
        </w:rPr>
        <w:t xml:space="preserve">, </w:t>
      </w:r>
      <w:r w:rsidRPr="00430019">
        <w:rPr>
          <w:rFonts w:ascii="Cambria" w:hAnsi="Cambria"/>
          <w:b/>
          <w:bCs/>
          <w:noProof/>
          <w:sz w:val="22"/>
        </w:rPr>
        <w:t>Matarrese P</w:t>
      </w:r>
      <w:r w:rsidRPr="00430019">
        <w:rPr>
          <w:rFonts w:ascii="Cambria" w:hAnsi="Cambria"/>
          <w:noProof/>
          <w:sz w:val="22"/>
        </w:rPr>
        <w:t xml:space="preserve">, </w:t>
      </w:r>
      <w:r w:rsidRPr="00430019">
        <w:rPr>
          <w:rFonts w:ascii="Cambria" w:hAnsi="Cambria"/>
          <w:b/>
          <w:bCs/>
          <w:noProof/>
          <w:sz w:val="22"/>
        </w:rPr>
        <w:t>Mateo R</w:t>
      </w:r>
      <w:r w:rsidRPr="00430019">
        <w:rPr>
          <w:rFonts w:ascii="Cambria" w:hAnsi="Cambria"/>
          <w:noProof/>
          <w:sz w:val="22"/>
        </w:rPr>
        <w:t xml:space="preserve">, </w:t>
      </w:r>
      <w:r w:rsidRPr="00430019">
        <w:rPr>
          <w:rFonts w:ascii="Cambria" w:hAnsi="Cambria"/>
          <w:b/>
          <w:bCs/>
          <w:noProof/>
          <w:sz w:val="22"/>
        </w:rPr>
        <w:t>Matoba S</w:t>
      </w:r>
      <w:r w:rsidRPr="00430019">
        <w:rPr>
          <w:rFonts w:ascii="Cambria" w:hAnsi="Cambria"/>
          <w:noProof/>
          <w:sz w:val="22"/>
        </w:rPr>
        <w:t xml:space="preserve">, </w:t>
      </w:r>
      <w:r w:rsidRPr="00430019">
        <w:rPr>
          <w:rFonts w:ascii="Cambria" w:hAnsi="Cambria"/>
          <w:b/>
          <w:bCs/>
          <w:noProof/>
          <w:sz w:val="22"/>
        </w:rPr>
        <w:t>Matsumoto N</w:t>
      </w:r>
      <w:r w:rsidRPr="00430019">
        <w:rPr>
          <w:rFonts w:ascii="Cambria" w:hAnsi="Cambria"/>
          <w:noProof/>
          <w:sz w:val="22"/>
        </w:rPr>
        <w:t xml:space="preserve">, </w:t>
      </w:r>
      <w:r w:rsidRPr="00430019">
        <w:rPr>
          <w:rFonts w:ascii="Cambria" w:hAnsi="Cambria"/>
          <w:b/>
          <w:bCs/>
          <w:noProof/>
          <w:sz w:val="22"/>
        </w:rPr>
        <w:t>Matsushita T</w:t>
      </w:r>
      <w:r w:rsidRPr="00430019">
        <w:rPr>
          <w:rFonts w:ascii="Cambria" w:hAnsi="Cambria"/>
          <w:noProof/>
          <w:sz w:val="22"/>
        </w:rPr>
        <w:t xml:space="preserve">, </w:t>
      </w:r>
      <w:r w:rsidRPr="00430019">
        <w:rPr>
          <w:rFonts w:ascii="Cambria" w:hAnsi="Cambria"/>
          <w:b/>
          <w:bCs/>
          <w:noProof/>
          <w:sz w:val="22"/>
        </w:rPr>
        <w:t>Matsuura A</w:t>
      </w:r>
      <w:r w:rsidRPr="00430019">
        <w:rPr>
          <w:rFonts w:ascii="Cambria" w:hAnsi="Cambria"/>
          <w:noProof/>
          <w:sz w:val="22"/>
        </w:rPr>
        <w:t xml:space="preserve">, </w:t>
      </w:r>
      <w:r w:rsidRPr="00430019">
        <w:rPr>
          <w:rFonts w:ascii="Cambria" w:hAnsi="Cambria"/>
          <w:b/>
          <w:bCs/>
          <w:noProof/>
          <w:sz w:val="22"/>
        </w:rPr>
        <w:t>Matsuzawa T</w:t>
      </w:r>
      <w:r w:rsidRPr="00430019">
        <w:rPr>
          <w:rFonts w:ascii="Cambria" w:hAnsi="Cambria"/>
          <w:noProof/>
          <w:sz w:val="22"/>
        </w:rPr>
        <w:t xml:space="preserve">, </w:t>
      </w:r>
      <w:r w:rsidRPr="00430019">
        <w:rPr>
          <w:rFonts w:ascii="Cambria" w:hAnsi="Cambria"/>
          <w:b/>
          <w:bCs/>
          <w:noProof/>
          <w:sz w:val="22"/>
        </w:rPr>
        <w:t>Mattson MP</w:t>
      </w:r>
      <w:r w:rsidRPr="00430019">
        <w:rPr>
          <w:rFonts w:ascii="Cambria" w:hAnsi="Cambria"/>
          <w:noProof/>
          <w:sz w:val="22"/>
        </w:rPr>
        <w:t xml:space="preserve">, </w:t>
      </w:r>
      <w:r w:rsidRPr="00430019">
        <w:rPr>
          <w:rFonts w:ascii="Cambria" w:hAnsi="Cambria"/>
          <w:b/>
          <w:bCs/>
          <w:noProof/>
          <w:sz w:val="22"/>
        </w:rPr>
        <w:t>Matus S</w:t>
      </w:r>
      <w:r w:rsidRPr="00430019">
        <w:rPr>
          <w:rFonts w:ascii="Cambria" w:hAnsi="Cambria"/>
          <w:noProof/>
          <w:sz w:val="22"/>
        </w:rPr>
        <w:t xml:space="preserve">, </w:t>
      </w:r>
      <w:r w:rsidRPr="00430019">
        <w:rPr>
          <w:rFonts w:ascii="Cambria" w:hAnsi="Cambria"/>
          <w:b/>
          <w:bCs/>
          <w:noProof/>
          <w:sz w:val="22"/>
        </w:rPr>
        <w:t>Maugeri N</w:t>
      </w:r>
      <w:r w:rsidRPr="00430019">
        <w:rPr>
          <w:rFonts w:ascii="Cambria" w:hAnsi="Cambria"/>
          <w:noProof/>
          <w:sz w:val="22"/>
        </w:rPr>
        <w:t xml:space="preserve">, </w:t>
      </w:r>
      <w:r w:rsidRPr="00430019">
        <w:rPr>
          <w:rFonts w:ascii="Cambria" w:hAnsi="Cambria"/>
          <w:b/>
          <w:bCs/>
          <w:noProof/>
          <w:sz w:val="22"/>
        </w:rPr>
        <w:t>Mauvezin C</w:t>
      </w:r>
      <w:r w:rsidRPr="00430019">
        <w:rPr>
          <w:rFonts w:ascii="Cambria" w:hAnsi="Cambria"/>
          <w:noProof/>
          <w:sz w:val="22"/>
        </w:rPr>
        <w:t xml:space="preserve">, </w:t>
      </w:r>
      <w:r w:rsidRPr="00430019">
        <w:rPr>
          <w:rFonts w:ascii="Cambria" w:hAnsi="Cambria"/>
          <w:b/>
          <w:bCs/>
          <w:noProof/>
          <w:sz w:val="22"/>
        </w:rPr>
        <w:t>Mayer A</w:t>
      </w:r>
      <w:r w:rsidRPr="00430019">
        <w:rPr>
          <w:rFonts w:ascii="Cambria" w:hAnsi="Cambria"/>
          <w:noProof/>
          <w:sz w:val="22"/>
        </w:rPr>
        <w:t xml:space="preserve">, </w:t>
      </w:r>
      <w:r w:rsidRPr="00430019">
        <w:rPr>
          <w:rFonts w:ascii="Cambria" w:hAnsi="Cambria"/>
          <w:b/>
          <w:bCs/>
          <w:noProof/>
          <w:sz w:val="22"/>
        </w:rPr>
        <w:t>Maysinger D</w:t>
      </w:r>
      <w:r w:rsidRPr="00430019">
        <w:rPr>
          <w:rFonts w:ascii="Cambria" w:hAnsi="Cambria"/>
          <w:noProof/>
          <w:sz w:val="22"/>
        </w:rPr>
        <w:t xml:space="preserve">, </w:t>
      </w:r>
      <w:r w:rsidRPr="00430019">
        <w:rPr>
          <w:rFonts w:ascii="Cambria" w:hAnsi="Cambria"/>
          <w:b/>
          <w:bCs/>
          <w:noProof/>
          <w:sz w:val="22"/>
        </w:rPr>
        <w:t>Mazzolini GD</w:t>
      </w:r>
      <w:r w:rsidRPr="00430019">
        <w:rPr>
          <w:rFonts w:ascii="Cambria" w:hAnsi="Cambria"/>
          <w:noProof/>
          <w:sz w:val="22"/>
        </w:rPr>
        <w:t xml:space="preserve">, </w:t>
      </w:r>
      <w:r w:rsidRPr="00430019">
        <w:rPr>
          <w:rFonts w:ascii="Cambria" w:hAnsi="Cambria"/>
          <w:b/>
          <w:bCs/>
          <w:noProof/>
          <w:sz w:val="22"/>
        </w:rPr>
        <w:t>McBrayer MK</w:t>
      </w:r>
      <w:r w:rsidRPr="00430019">
        <w:rPr>
          <w:rFonts w:ascii="Cambria" w:hAnsi="Cambria"/>
          <w:noProof/>
          <w:sz w:val="22"/>
        </w:rPr>
        <w:t xml:space="preserve">, </w:t>
      </w:r>
      <w:r w:rsidRPr="00430019">
        <w:rPr>
          <w:rFonts w:ascii="Cambria" w:hAnsi="Cambria"/>
          <w:b/>
          <w:bCs/>
          <w:noProof/>
          <w:sz w:val="22"/>
        </w:rPr>
        <w:t xml:space="preserve">McCall </w:t>
      </w:r>
      <w:r w:rsidRPr="00430019">
        <w:rPr>
          <w:rFonts w:ascii="Cambria" w:hAnsi="Cambria"/>
          <w:b/>
          <w:bCs/>
          <w:noProof/>
          <w:sz w:val="22"/>
        </w:rPr>
        <w:lastRenderedPageBreak/>
        <w:t>K</w:t>
      </w:r>
      <w:r w:rsidRPr="00430019">
        <w:rPr>
          <w:rFonts w:ascii="Cambria" w:hAnsi="Cambria"/>
          <w:noProof/>
          <w:sz w:val="22"/>
        </w:rPr>
        <w:t xml:space="preserve">, </w:t>
      </w:r>
      <w:r w:rsidRPr="00430019">
        <w:rPr>
          <w:rFonts w:ascii="Cambria" w:hAnsi="Cambria"/>
          <w:b/>
          <w:bCs/>
          <w:noProof/>
          <w:sz w:val="22"/>
        </w:rPr>
        <w:t>McCormick C</w:t>
      </w:r>
      <w:r w:rsidRPr="00430019">
        <w:rPr>
          <w:rFonts w:ascii="Cambria" w:hAnsi="Cambria"/>
          <w:noProof/>
          <w:sz w:val="22"/>
        </w:rPr>
        <w:t xml:space="preserve">, </w:t>
      </w:r>
      <w:r w:rsidRPr="00430019">
        <w:rPr>
          <w:rFonts w:ascii="Cambria" w:hAnsi="Cambria"/>
          <w:b/>
          <w:bCs/>
          <w:noProof/>
          <w:sz w:val="22"/>
        </w:rPr>
        <w:t>McInerney GM</w:t>
      </w:r>
      <w:r w:rsidRPr="00430019">
        <w:rPr>
          <w:rFonts w:ascii="Cambria" w:hAnsi="Cambria"/>
          <w:noProof/>
          <w:sz w:val="22"/>
        </w:rPr>
        <w:t xml:space="preserve">, </w:t>
      </w:r>
      <w:r w:rsidRPr="00430019">
        <w:rPr>
          <w:rFonts w:ascii="Cambria" w:hAnsi="Cambria"/>
          <w:b/>
          <w:bCs/>
          <w:noProof/>
          <w:sz w:val="22"/>
        </w:rPr>
        <w:t>McIver SC</w:t>
      </w:r>
      <w:r w:rsidRPr="00430019">
        <w:rPr>
          <w:rFonts w:ascii="Cambria" w:hAnsi="Cambria"/>
          <w:noProof/>
          <w:sz w:val="22"/>
        </w:rPr>
        <w:t xml:space="preserve">, </w:t>
      </w:r>
      <w:r w:rsidRPr="00430019">
        <w:rPr>
          <w:rFonts w:ascii="Cambria" w:hAnsi="Cambria"/>
          <w:b/>
          <w:bCs/>
          <w:noProof/>
          <w:sz w:val="22"/>
        </w:rPr>
        <w:t>McKenna S</w:t>
      </w:r>
      <w:r w:rsidRPr="00430019">
        <w:rPr>
          <w:rFonts w:ascii="Cambria" w:hAnsi="Cambria"/>
          <w:noProof/>
          <w:sz w:val="22"/>
        </w:rPr>
        <w:t xml:space="preserve">, </w:t>
      </w:r>
      <w:r w:rsidRPr="00430019">
        <w:rPr>
          <w:rFonts w:ascii="Cambria" w:hAnsi="Cambria"/>
          <w:b/>
          <w:bCs/>
          <w:noProof/>
          <w:sz w:val="22"/>
        </w:rPr>
        <w:t>McMahon JJ</w:t>
      </w:r>
      <w:r w:rsidRPr="00430019">
        <w:rPr>
          <w:rFonts w:ascii="Cambria" w:hAnsi="Cambria"/>
          <w:noProof/>
          <w:sz w:val="22"/>
        </w:rPr>
        <w:t xml:space="preserve">, </w:t>
      </w:r>
      <w:r w:rsidRPr="00430019">
        <w:rPr>
          <w:rFonts w:ascii="Cambria" w:hAnsi="Cambria"/>
          <w:b/>
          <w:bCs/>
          <w:noProof/>
          <w:sz w:val="22"/>
        </w:rPr>
        <w:t>McNeish IA</w:t>
      </w:r>
      <w:r w:rsidRPr="00430019">
        <w:rPr>
          <w:rFonts w:ascii="Cambria" w:hAnsi="Cambria"/>
          <w:noProof/>
          <w:sz w:val="22"/>
        </w:rPr>
        <w:t xml:space="preserve">, </w:t>
      </w:r>
      <w:r w:rsidRPr="00430019">
        <w:rPr>
          <w:rFonts w:ascii="Cambria" w:hAnsi="Cambria"/>
          <w:b/>
          <w:bCs/>
          <w:noProof/>
          <w:sz w:val="22"/>
        </w:rPr>
        <w:t>Mechta-Grigoriou F</w:t>
      </w:r>
      <w:r w:rsidRPr="00430019">
        <w:rPr>
          <w:rFonts w:ascii="Cambria" w:hAnsi="Cambria"/>
          <w:noProof/>
          <w:sz w:val="22"/>
        </w:rPr>
        <w:t xml:space="preserve">, </w:t>
      </w:r>
      <w:r w:rsidRPr="00430019">
        <w:rPr>
          <w:rFonts w:ascii="Cambria" w:hAnsi="Cambria"/>
          <w:b/>
          <w:bCs/>
          <w:noProof/>
          <w:sz w:val="22"/>
        </w:rPr>
        <w:t>Medema JP</w:t>
      </w:r>
      <w:r w:rsidRPr="00430019">
        <w:rPr>
          <w:rFonts w:ascii="Cambria" w:hAnsi="Cambria"/>
          <w:noProof/>
          <w:sz w:val="22"/>
        </w:rPr>
        <w:t xml:space="preserve">, </w:t>
      </w:r>
      <w:r w:rsidRPr="00430019">
        <w:rPr>
          <w:rFonts w:ascii="Cambria" w:hAnsi="Cambria"/>
          <w:b/>
          <w:bCs/>
          <w:noProof/>
          <w:sz w:val="22"/>
        </w:rPr>
        <w:t>Medina DL</w:t>
      </w:r>
      <w:r w:rsidRPr="00430019">
        <w:rPr>
          <w:rFonts w:ascii="Cambria" w:hAnsi="Cambria"/>
          <w:noProof/>
          <w:sz w:val="22"/>
        </w:rPr>
        <w:t xml:space="preserve">, </w:t>
      </w:r>
      <w:r w:rsidRPr="00430019">
        <w:rPr>
          <w:rFonts w:ascii="Cambria" w:hAnsi="Cambria"/>
          <w:b/>
          <w:bCs/>
          <w:noProof/>
          <w:sz w:val="22"/>
        </w:rPr>
        <w:t>Megyeri K</w:t>
      </w:r>
      <w:r w:rsidRPr="00430019">
        <w:rPr>
          <w:rFonts w:ascii="Cambria" w:hAnsi="Cambria"/>
          <w:noProof/>
          <w:sz w:val="22"/>
        </w:rPr>
        <w:t xml:space="preserve">, </w:t>
      </w:r>
      <w:r w:rsidRPr="00430019">
        <w:rPr>
          <w:rFonts w:ascii="Cambria" w:hAnsi="Cambria"/>
          <w:b/>
          <w:bCs/>
          <w:noProof/>
          <w:sz w:val="22"/>
        </w:rPr>
        <w:t>Mehrpour M</w:t>
      </w:r>
      <w:r w:rsidRPr="00430019">
        <w:rPr>
          <w:rFonts w:ascii="Cambria" w:hAnsi="Cambria"/>
          <w:noProof/>
          <w:sz w:val="22"/>
        </w:rPr>
        <w:t xml:space="preserve">, </w:t>
      </w:r>
      <w:r w:rsidRPr="00430019">
        <w:rPr>
          <w:rFonts w:ascii="Cambria" w:hAnsi="Cambria"/>
          <w:b/>
          <w:bCs/>
          <w:noProof/>
          <w:sz w:val="22"/>
        </w:rPr>
        <w:t>Mehta JL</w:t>
      </w:r>
      <w:r w:rsidRPr="00430019">
        <w:rPr>
          <w:rFonts w:ascii="Cambria" w:hAnsi="Cambria"/>
          <w:noProof/>
          <w:sz w:val="22"/>
        </w:rPr>
        <w:t xml:space="preserve">, </w:t>
      </w:r>
      <w:r w:rsidRPr="00430019">
        <w:rPr>
          <w:rFonts w:ascii="Cambria" w:hAnsi="Cambria"/>
          <w:b/>
          <w:bCs/>
          <w:noProof/>
          <w:sz w:val="22"/>
        </w:rPr>
        <w:t>Mei Y</w:t>
      </w:r>
      <w:r w:rsidRPr="00430019">
        <w:rPr>
          <w:rFonts w:ascii="Cambria" w:hAnsi="Cambria"/>
          <w:noProof/>
          <w:sz w:val="22"/>
        </w:rPr>
        <w:t xml:space="preserve">, </w:t>
      </w:r>
      <w:r w:rsidRPr="00430019">
        <w:rPr>
          <w:rFonts w:ascii="Cambria" w:hAnsi="Cambria"/>
          <w:b/>
          <w:bCs/>
          <w:noProof/>
          <w:sz w:val="22"/>
        </w:rPr>
        <w:t>Meier U-C</w:t>
      </w:r>
      <w:r w:rsidRPr="00430019">
        <w:rPr>
          <w:rFonts w:ascii="Cambria" w:hAnsi="Cambria"/>
          <w:noProof/>
          <w:sz w:val="22"/>
        </w:rPr>
        <w:t xml:space="preserve">, </w:t>
      </w:r>
      <w:r w:rsidRPr="00430019">
        <w:rPr>
          <w:rFonts w:ascii="Cambria" w:hAnsi="Cambria"/>
          <w:b/>
          <w:bCs/>
          <w:noProof/>
          <w:sz w:val="22"/>
        </w:rPr>
        <w:t>Meijer AJ</w:t>
      </w:r>
      <w:r w:rsidRPr="00430019">
        <w:rPr>
          <w:rFonts w:ascii="Cambria" w:hAnsi="Cambria"/>
          <w:noProof/>
          <w:sz w:val="22"/>
        </w:rPr>
        <w:t xml:space="preserve">, </w:t>
      </w:r>
      <w:r w:rsidRPr="00430019">
        <w:rPr>
          <w:rFonts w:ascii="Cambria" w:hAnsi="Cambria"/>
          <w:b/>
          <w:bCs/>
          <w:noProof/>
          <w:sz w:val="22"/>
        </w:rPr>
        <w:t>Meléndez A</w:t>
      </w:r>
      <w:r w:rsidRPr="00430019">
        <w:rPr>
          <w:rFonts w:ascii="Cambria" w:hAnsi="Cambria"/>
          <w:noProof/>
          <w:sz w:val="22"/>
        </w:rPr>
        <w:t xml:space="preserve">, </w:t>
      </w:r>
      <w:r w:rsidRPr="00430019">
        <w:rPr>
          <w:rFonts w:ascii="Cambria" w:hAnsi="Cambria"/>
          <w:b/>
          <w:bCs/>
          <w:noProof/>
          <w:sz w:val="22"/>
        </w:rPr>
        <w:t>Melino G</w:t>
      </w:r>
      <w:r w:rsidRPr="00430019">
        <w:rPr>
          <w:rFonts w:ascii="Cambria" w:hAnsi="Cambria"/>
          <w:noProof/>
          <w:sz w:val="22"/>
        </w:rPr>
        <w:t xml:space="preserve">, </w:t>
      </w:r>
      <w:r w:rsidRPr="00430019">
        <w:rPr>
          <w:rFonts w:ascii="Cambria" w:hAnsi="Cambria"/>
          <w:b/>
          <w:bCs/>
          <w:noProof/>
          <w:sz w:val="22"/>
        </w:rPr>
        <w:t>Melino S</w:t>
      </w:r>
      <w:r w:rsidRPr="00430019">
        <w:rPr>
          <w:rFonts w:ascii="Cambria" w:hAnsi="Cambria"/>
          <w:noProof/>
          <w:sz w:val="22"/>
        </w:rPr>
        <w:t xml:space="preserve">, </w:t>
      </w:r>
      <w:r w:rsidRPr="00430019">
        <w:rPr>
          <w:rFonts w:ascii="Cambria" w:hAnsi="Cambria"/>
          <w:b/>
          <w:bCs/>
          <w:noProof/>
          <w:sz w:val="22"/>
        </w:rPr>
        <w:t>de Melo EJT</w:t>
      </w:r>
      <w:r w:rsidRPr="00430019">
        <w:rPr>
          <w:rFonts w:ascii="Cambria" w:hAnsi="Cambria"/>
          <w:noProof/>
          <w:sz w:val="22"/>
        </w:rPr>
        <w:t xml:space="preserve">, </w:t>
      </w:r>
      <w:r w:rsidRPr="00430019">
        <w:rPr>
          <w:rFonts w:ascii="Cambria" w:hAnsi="Cambria"/>
          <w:b/>
          <w:bCs/>
          <w:noProof/>
          <w:sz w:val="22"/>
        </w:rPr>
        <w:t>Mena MA</w:t>
      </w:r>
      <w:r w:rsidRPr="00430019">
        <w:rPr>
          <w:rFonts w:ascii="Cambria" w:hAnsi="Cambria"/>
          <w:noProof/>
          <w:sz w:val="22"/>
        </w:rPr>
        <w:t xml:space="preserve">, </w:t>
      </w:r>
      <w:r w:rsidRPr="00430019">
        <w:rPr>
          <w:rFonts w:ascii="Cambria" w:hAnsi="Cambria"/>
          <w:b/>
          <w:bCs/>
          <w:noProof/>
          <w:sz w:val="22"/>
        </w:rPr>
        <w:t>Meneghini MD</w:t>
      </w:r>
      <w:r w:rsidRPr="00430019">
        <w:rPr>
          <w:rFonts w:ascii="Cambria" w:hAnsi="Cambria"/>
          <w:noProof/>
          <w:sz w:val="22"/>
        </w:rPr>
        <w:t xml:space="preserve">, </w:t>
      </w:r>
      <w:r w:rsidRPr="00430019">
        <w:rPr>
          <w:rFonts w:ascii="Cambria" w:hAnsi="Cambria"/>
          <w:b/>
          <w:bCs/>
          <w:noProof/>
          <w:sz w:val="22"/>
        </w:rPr>
        <w:t>Menendez JA</w:t>
      </w:r>
      <w:r w:rsidRPr="00430019">
        <w:rPr>
          <w:rFonts w:ascii="Cambria" w:hAnsi="Cambria"/>
          <w:noProof/>
          <w:sz w:val="22"/>
        </w:rPr>
        <w:t xml:space="preserve">, </w:t>
      </w:r>
      <w:r w:rsidRPr="00430019">
        <w:rPr>
          <w:rFonts w:ascii="Cambria" w:hAnsi="Cambria"/>
          <w:b/>
          <w:bCs/>
          <w:noProof/>
          <w:sz w:val="22"/>
        </w:rPr>
        <w:t>Menezes R</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S</w:t>
      </w:r>
      <w:r w:rsidRPr="00430019">
        <w:rPr>
          <w:rFonts w:ascii="Cambria" w:hAnsi="Cambria"/>
          <w:noProof/>
          <w:sz w:val="22"/>
        </w:rPr>
        <w:t xml:space="preserve">, </w:t>
      </w:r>
      <w:r w:rsidRPr="00430019">
        <w:rPr>
          <w:rFonts w:ascii="Cambria" w:hAnsi="Cambria"/>
          <w:b/>
          <w:bCs/>
          <w:noProof/>
          <w:sz w:val="22"/>
        </w:rPr>
        <w:t>Menghini R</w:t>
      </w:r>
      <w:r w:rsidRPr="00430019">
        <w:rPr>
          <w:rFonts w:ascii="Cambria" w:hAnsi="Cambria"/>
          <w:noProof/>
          <w:sz w:val="22"/>
        </w:rPr>
        <w:t xml:space="preserve">, </w:t>
      </w:r>
      <w:r w:rsidRPr="00430019">
        <w:rPr>
          <w:rFonts w:ascii="Cambria" w:hAnsi="Cambria"/>
          <w:b/>
          <w:bCs/>
          <w:noProof/>
          <w:sz w:val="22"/>
        </w:rPr>
        <w:t>Menko AS</w:t>
      </w:r>
      <w:r w:rsidRPr="00430019">
        <w:rPr>
          <w:rFonts w:ascii="Cambria" w:hAnsi="Cambria"/>
          <w:noProof/>
          <w:sz w:val="22"/>
        </w:rPr>
        <w:t xml:space="preserve">, </w:t>
      </w:r>
      <w:r w:rsidRPr="00430019">
        <w:rPr>
          <w:rFonts w:ascii="Cambria" w:hAnsi="Cambria"/>
          <w:b/>
          <w:bCs/>
          <w:noProof/>
          <w:sz w:val="22"/>
        </w:rPr>
        <w:t>Menna-Barreto RF</w:t>
      </w:r>
      <w:r w:rsidRPr="00430019">
        <w:rPr>
          <w:rFonts w:ascii="Cambria" w:hAnsi="Cambria"/>
          <w:noProof/>
          <w:sz w:val="22"/>
        </w:rPr>
        <w:t xml:space="preserve">, </w:t>
      </w:r>
      <w:r w:rsidRPr="00430019">
        <w:rPr>
          <w:rFonts w:ascii="Cambria" w:hAnsi="Cambria"/>
          <w:b/>
          <w:bCs/>
          <w:noProof/>
          <w:sz w:val="22"/>
        </w:rPr>
        <w:t>Menon MB</w:t>
      </w:r>
      <w:r w:rsidRPr="00430019">
        <w:rPr>
          <w:rFonts w:ascii="Cambria" w:hAnsi="Cambria"/>
          <w:noProof/>
          <w:sz w:val="22"/>
        </w:rPr>
        <w:t xml:space="preserve">, </w:t>
      </w:r>
      <w:r w:rsidRPr="00430019">
        <w:rPr>
          <w:rFonts w:ascii="Cambria" w:hAnsi="Cambria"/>
          <w:b/>
          <w:bCs/>
          <w:noProof/>
          <w:sz w:val="22"/>
        </w:rPr>
        <w:t>Meraz-Ríos MA</w:t>
      </w:r>
      <w:r w:rsidRPr="00430019">
        <w:rPr>
          <w:rFonts w:ascii="Cambria" w:hAnsi="Cambria"/>
          <w:noProof/>
          <w:sz w:val="22"/>
        </w:rPr>
        <w:t xml:space="preserve">, </w:t>
      </w:r>
      <w:r w:rsidRPr="00430019">
        <w:rPr>
          <w:rFonts w:ascii="Cambria" w:hAnsi="Cambria"/>
          <w:b/>
          <w:bCs/>
          <w:noProof/>
          <w:sz w:val="22"/>
        </w:rPr>
        <w:t>Merla G</w:t>
      </w:r>
      <w:r w:rsidRPr="00430019">
        <w:rPr>
          <w:rFonts w:ascii="Cambria" w:hAnsi="Cambria"/>
          <w:noProof/>
          <w:sz w:val="22"/>
        </w:rPr>
        <w:t xml:space="preserve">, </w:t>
      </w:r>
      <w:r w:rsidRPr="00430019">
        <w:rPr>
          <w:rFonts w:ascii="Cambria" w:hAnsi="Cambria"/>
          <w:b/>
          <w:bCs/>
          <w:noProof/>
          <w:sz w:val="22"/>
        </w:rPr>
        <w:t>Merlini L</w:t>
      </w:r>
      <w:r w:rsidRPr="00430019">
        <w:rPr>
          <w:rFonts w:ascii="Cambria" w:hAnsi="Cambria"/>
          <w:noProof/>
          <w:sz w:val="22"/>
        </w:rPr>
        <w:t xml:space="preserve">, </w:t>
      </w:r>
      <w:r w:rsidRPr="00430019">
        <w:rPr>
          <w:rFonts w:ascii="Cambria" w:hAnsi="Cambria"/>
          <w:b/>
          <w:bCs/>
          <w:noProof/>
          <w:sz w:val="22"/>
        </w:rPr>
        <w:t>Merlot AM</w:t>
      </w:r>
      <w:r w:rsidRPr="00430019">
        <w:rPr>
          <w:rFonts w:ascii="Cambria" w:hAnsi="Cambria"/>
          <w:noProof/>
          <w:sz w:val="22"/>
        </w:rPr>
        <w:t xml:space="preserve">, </w:t>
      </w:r>
      <w:r w:rsidRPr="00430019">
        <w:rPr>
          <w:rFonts w:ascii="Cambria" w:hAnsi="Cambria"/>
          <w:b/>
          <w:bCs/>
          <w:noProof/>
          <w:sz w:val="22"/>
        </w:rPr>
        <w:t>Meryk A</w:t>
      </w:r>
      <w:r w:rsidRPr="00430019">
        <w:rPr>
          <w:rFonts w:ascii="Cambria" w:hAnsi="Cambria"/>
          <w:noProof/>
          <w:sz w:val="22"/>
        </w:rPr>
        <w:t xml:space="preserve">, </w:t>
      </w:r>
      <w:r w:rsidRPr="00430019">
        <w:rPr>
          <w:rFonts w:ascii="Cambria" w:hAnsi="Cambria"/>
          <w:b/>
          <w:bCs/>
          <w:noProof/>
          <w:sz w:val="22"/>
        </w:rPr>
        <w:t>Meschini S</w:t>
      </w:r>
      <w:r w:rsidRPr="00430019">
        <w:rPr>
          <w:rFonts w:ascii="Cambria" w:hAnsi="Cambria"/>
          <w:noProof/>
          <w:sz w:val="22"/>
        </w:rPr>
        <w:t xml:space="preserve">, </w:t>
      </w:r>
      <w:r w:rsidRPr="00430019">
        <w:rPr>
          <w:rFonts w:ascii="Cambria" w:hAnsi="Cambria"/>
          <w:b/>
          <w:bCs/>
          <w:noProof/>
          <w:sz w:val="22"/>
        </w:rPr>
        <w:t>Meyer JN</w:t>
      </w:r>
      <w:r w:rsidRPr="00430019">
        <w:rPr>
          <w:rFonts w:ascii="Cambria" w:hAnsi="Cambria"/>
          <w:noProof/>
          <w:sz w:val="22"/>
        </w:rPr>
        <w:t xml:space="preserve">, </w:t>
      </w:r>
      <w:r w:rsidRPr="00430019">
        <w:rPr>
          <w:rFonts w:ascii="Cambria" w:hAnsi="Cambria"/>
          <w:b/>
          <w:bCs/>
          <w:noProof/>
          <w:sz w:val="22"/>
        </w:rPr>
        <w:t>Mi M</w:t>
      </w:r>
      <w:r w:rsidRPr="00430019">
        <w:rPr>
          <w:rFonts w:ascii="Cambria" w:hAnsi="Cambria"/>
          <w:noProof/>
          <w:sz w:val="22"/>
        </w:rPr>
        <w:t xml:space="preserve">, </w:t>
      </w:r>
      <w:r w:rsidRPr="00430019">
        <w:rPr>
          <w:rFonts w:ascii="Cambria" w:hAnsi="Cambria"/>
          <w:b/>
          <w:bCs/>
          <w:noProof/>
          <w:sz w:val="22"/>
        </w:rPr>
        <w:t>Miao C-Y</w:t>
      </w:r>
      <w:r w:rsidRPr="00430019">
        <w:rPr>
          <w:rFonts w:ascii="Cambria" w:hAnsi="Cambria"/>
          <w:noProof/>
          <w:sz w:val="22"/>
        </w:rPr>
        <w:t xml:space="preserve">, </w:t>
      </w:r>
      <w:r w:rsidRPr="00430019">
        <w:rPr>
          <w:rFonts w:ascii="Cambria" w:hAnsi="Cambria"/>
          <w:b/>
          <w:bCs/>
          <w:noProof/>
          <w:sz w:val="22"/>
        </w:rPr>
        <w:t>Micale L</w:t>
      </w:r>
      <w:r w:rsidRPr="00430019">
        <w:rPr>
          <w:rFonts w:ascii="Cambria" w:hAnsi="Cambria"/>
          <w:noProof/>
          <w:sz w:val="22"/>
        </w:rPr>
        <w:t xml:space="preserve">, </w:t>
      </w:r>
      <w:r w:rsidRPr="00430019">
        <w:rPr>
          <w:rFonts w:ascii="Cambria" w:hAnsi="Cambria"/>
          <w:b/>
          <w:bCs/>
          <w:noProof/>
          <w:sz w:val="22"/>
        </w:rPr>
        <w:t>Michaeli S</w:t>
      </w:r>
      <w:r w:rsidRPr="00430019">
        <w:rPr>
          <w:rFonts w:ascii="Cambria" w:hAnsi="Cambria"/>
          <w:noProof/>
          <w:sz w:val="22"/>
        </w:rPr>
        <w:t xml:space="preserve">, </w:t>
      </w:r>
      <w:r w:rsidRPr="00430019">
        <w:rPr>
          <w:rFonts w:ascii="Cambria" w:hAnsi="Cambria"/>
          <w:b/>
          <w:bCs/>
          <w:noProof/>
          <w:sz w:val="22"/>
        </w:rPr>
        <w:t>Michiels C</w:t>
      </w:r>
      <w:r w:rsidRPr="00430019">
        <w:rPr>
          <w:rFonts w:ascii="Cambria" w:hAnsi="Cambria"/>
          <w:noProof/>
          <w:sz w:val="22"/>
        </w:rPr>
        <w:t xml:space="preserve">, </w:t>
      </w:r>
      <w:r w:rsidRPr="00430019">
        <w:rPr>
          <w:rFonts w:ascii="Cambria" w:hAnsi="Cambria"/>
          <w:b/>
          <w:bCs/>
          <w:noProof/>
          <w:sz w:val="22"/>
        </w:rPr>
        <w:t>Migliaccio AR</w:t>
      </w:r>
      <w:r w:rsidRPr="00430019">
        <w:rPr>
          <w:rFonts w:ascii="Cambria" w:hAnsi="Cambria"/>
          <w:noProof/>
          <w:sz w:val="22"/>
        </w:rPr>
        <w:t xml:space="preserve">, </w:t>
      </w:r>
      <w:r w:rsidRPr="00430019">
        <w:rPr>
          <w:rFonts w:ascii="Cambria" w:hAnsi="Cambria"/>
          <w:b/>
          <w:bCs/>
          <w:noProof/>
          <w:sz w:val="22"/>
        </w:rPr>
        <w:t>Mihailidou AS</w:t>
      </w:r>
      <w:r w:rsidRPr="00430019">
        <w:rPr>
          <w:rFonts w:ascii="Cambria" w:hAnsi="Cambria"/>
          <w:noProof/>
          <w:sz w:val="22"/>
        </w:rPr>
        <w:t xml:space="preserve">, </w:t>
      </w:r>
      <w:r w:rsidRPr="00430019">
        <w:rPr>
          <w:rFonts w:ascii="Cambria" w:hAnsi="Cambria"/>
          <w:b/>
          <w:bCs/>
          <w:noProof/>
          <w:sz w:val="22"/>
        </w:rPr>
        <w:t>Mijaljica D</w:t>
      </w:r>
      <w:r w:rsidRPr="00430019">
        <w:rPr>
          <w:rFonts w:ascii="Cambria" w:hAnsi="Cambria"/>
          <w:noProof/>
          <w:sz w:val="22"/>
        </w:rPr>
        <w:t xml:space="preserve">, </w:t>
      </w:r>
      <w:r w:rsidRPr="00430019">
        <w:rPr>
          <w:rFonts w:ascii="Cambria" w:hAnsi="Cambria"/>
          <w:b/>
          <w:bCs/>
          <w:noProof/>
          <w:sz w:val="22"/>
        </w:rPr>
        <w:t>Mikoshiba K</w:t>
      </w:r>
      <w:r w:rsidRPr="00430019">
        <w:rPr>
          <w:rFonts w:ascii="Cambria" w:hAnsi="Cambria"/>
          <w:noProof/>
          <w:sz w:val="22"/>
        </w:rPr>
        <w:t xml:space="preserve">, </w:t>
      </w:r>
      <w:r w:rsidRPr="00430019">
        <w:rPr>
          <w:rFonts w:ascii="Cambria" w:hAnsi="Cambria"/>
          <w:b/>
          <w:bCs/>
          <w:noProof/>
          <w:sz w:val="22"/>
        </w:rPr>
        <w:t>Milan E</w:t>
      </w:r>
      <w:r w:rsidRPr="00430019">
        <w:rPr>
          <w:rFonts w:ascii="Cambria" w:hAnsi="Cambria"/>
          <w:noProof/>
          <w:sz w:val="22"/>
        </w:rPr>
        <w:t xml:space="preserve">, </w:t>
      </w:r>
      <w:r w:rsidRPr="00430019">
        <w:rPr>
          <w:rFonts w:ascii="Cambria" w:hAnsi="Cambria"/>
          <w:b/>
          <w:bCs/>
          <w:noProof/>
          <w:sz w:val="22"/>
        </w:rPr>
        <w:t>Miller-Fleming L</w:t>
      </w:r>
      <w:r w:rsidRPr="00430019">
        <w:rPr>
          <w:rFonts w:ascii="Cambria" w:hAnsi="Cambria"/>
          <w:noProof/>
          <w:sz w:val="22"/>
        </w:rPr>
        <w:t xml:space="preserve">, </w:t>
      </w:r>
      <w:r w:rsidRPr="00430019">
        <w:rPr>
          <w:rFonts w:ascii="Cambria" w:hAnsi="Cambria"/>
          <w:b/>
          <w:bCs/>
          <w:noProof/>
          <w:sz w:val="22"/>
        </w:rPr>
        <w:t>Mills GB</w:t>
      </w:r>
      <w:r w:rsidRPr="00430019">
        <w:rPr>
          <w:rFonts w:ascii="Cambria" w:hAnsi="Cambria"/>
          <w:noProof/>
          <w:sz w:val="22"/>
        </w:rPr>
        <w:t xml:space="preserve">, </w:t>
      </w:r>
      <w:r w:rsidRPr="00430019">
        <w:rPr>
          <w:rFonts w:ascii="Cambria" w:hAnsi="Cambria"/>
          <w:b/>
          <w:bCs/>
          <w:noProof/>
          <w:sz w:val="22"/>
        </w:rPr>
        <w:t>Mills IG</w:t>
      </w:r>
      <w:r w:rsidRPr="00430019">
        <w:rPr>
          <w:rFonts w:ascii="Cambria" w:hAnsi="Cambria"/>
          <w:noProof/>
          <w:sz w:val="22"/>
        </w:rPr>
        <w:t xml:space="preserve">, </w:t>
      </w:r>
      <w:r w:rsidRPr="00430019">
        <w:rPr>
          <w:rFonts w:ascii="Cambria" w:hAnsi="Cambria"/>
          <w:b/>
          <w:bCs/>
          <w:noProof/>
          <w:sz w:val="22"/>
        </w:rPr>
        <w:t>Minakaki G</w:t>
      </w:r>
      <w:r w:rsidRPr="00430019">
        <w:rPr>
          <w:rFonts w:ascii="Cambria" w:hAnsi="Cambria"/>
          <w:noProof/>
          <w:sz w:val="22"/>
        </w:rPr>
        <w:t xml:space="preserve">, </w:t>
      </w:r>
      <w:r w:rsidRPr="00430019">
        <w:rPr>
          <w:rFonts w:ascii="Cambria" w:hAnsi="Cambria"/>
          <w:b/>
          <w:bCs/>
          <w:noProof/>
          <w:sz w:val="22"/>
        </w:rPr>
        <w:t>Minassian BA</w:t>
      </w:r>
      <w:r w:rsidRPr="00430019">
        <w:rPr>
          <w:rFonts w:ascii="Cambria" w:hAnsi="Cambria"/>
          <w:noProof/>
          <w:sz w:val="22"/>
        </w:rPr>
        <w:t xml:space="preserve">, </w:t>
      </w:r>
      <w:r w:rsidRPr="00430019">
        <w:rPr>
          <w:rFonts w:ascii="Cambria" w:hAnsi="Cambria"/>
          <w:b/>
          <w:bCs/>
          <w:noProof/>
          <w:sz w:val="22"/>
        </w:rPr>
        <w:t>Ming X-F</w:t>
      </w:r>
      <w:r w:rsidRPr="00430019">
        <w:rPr>
          <w:rFonts w:ascii="Cambria" w:hAnsi="Cambria"/>
          <w:noProof/>
          <w:sz w:val="22"/>
        </w:rPr>
        <w:t xml:space="preserve">, </w:t>
      </w:r>
      <w:r w:rsidRPr="00430019">
        <w:rPr>
          <w:rFonts w:ascii="Cambria" w:hAnsi="Cambria"/>
          <w:b/>
          <w:bCs/>
          <w:noProof/>
          <w:sz w:val="22"/>
        </w:rPr>
        <w:t>Minibayeva F</w:t>
      </w:r>
      <w:r w:rsidRPr="00430019">
        <w:rPr>
          <w:rFonts w:ascii="Cambria" w:hAnsi="Cambria"/>
          <w:noProof/>
          <w:sz w:val="22"/>
        </w:rPr>
        <w:t xml:space="preserve">, </w:t>
      </w:r>
      <w:r w:rsidRPr="00430019">
        <w:rPr>
          <w:rFonts w:ascii="Cambria" w:hAnsi="Cambria"/>
          <w:b/>
          <w:bCs/>
          <w:noProof/>
          <w:sz w:val="22"/>
        </w:rPr>
        <w:t>Minina EA</w:t>
      </w:r>
      <w:r w:rsidRPr="00430019">
        <w:rPr>
          <w:rFonts w:ascii="Cambria" w:hAnsi="Cambria"/>
          <w:noProof/>
          <w:sz w:val="22"/>
        </w:rPr>
        <w:t xml:space="preserve">, </w:t>
      </w:r>
      <w:r w:rsidRPr="00430019">
        <w:rPr>
          <w:rFonts w:ascii="Cambria" w:hAnsi="Cambria"/>
          <w:b/>
          <w:bCs/>
          <w:noProof/>
          <w:sz w:val="22"/>
        </w:rPr>
        <w:t>Mintern JD</w:t>
      </w:r>
      <w:r w:rsidRPr="00430019">
        <w:rPr>
          <w:rFonts w:ascii="Cambria" w:hAnsi="Cambria"/>
          <w:noProof/>
          <w:sz w:val="22"/>
        </w:rPr>
        <w:t xml:space="preserve">, </w:t>
      </w:r>
      <w:r w:rsidRPr="00430019">
        <w:rPr>
          <w:rFonts w:ascii="Cambria" w:hAnsi="Cambria"/>
          <w:b/>
          <w:bCs/>
          <w:noProof/>
          <w:sz w:val="22"/>
        </w:rPr>
        <w:t>Minucci S</w:t>
      </w:r>
      <w:r w:rsidRPr="00430019">
        <w:rPr>
          <w:rFonts w:ascii="Cambria" w:hAnsi="Cambria"/>
          <w:noProof/>
          <w:sz w:val="22"/>
        </w:rPr>
        <w:t xml:space="preserve">, </w:t>
      </w:r>
      <w:r w:rsidRPr="00430019">
        <w:rPr>
          <w:rFonts w:ascii="Cambria" w:hAnsi="Cambria"/>
          <w:b/>
          <w:bCs/>
          <w:noProof/>
          <w:sz w:val="22"/>
        </w:rPr>
        <w:t>Miranda-Vizuete A</w:t>
      </w:r>
      <w:r w:rsidRPr="00430019">
        <w:rPr>
          <w:rFonts w:ascii="Cambria" w:hAnsi="Cambria"/>
          <w:noProof/>
          <w:sz w:val="22"/>
        </w:rPr>
        <w:t xml:space="preserve">, </w:t>
      </w:r>
      <w:r w:rsidRPr="00430019">
        <w:rPr>
          <w:rFonts w:ascii="Cambria" w:hAnsi="Cambria"/>
          <w:b/>
          <w:bCs/>
          <w:noProof/>
          <w:sz w:val="22"/>
        </w:rPr>
        <w:t>Mitchell CH</w:t>
      </w:r>
      <w:r w:rsidRPr="00430019">
        <w:rPr>
          <w:rFonts w:ascii="Cambria" w:hAnsi="Cambria"/>
          <w:noProof/>
          <w:sz w:val="22"/>
        </w:rPr>
        <w:t xml:space="preserve">, </w:t>
      </w:r>
      <w:r w:rsidRPr="00430019">
        <w:rPr>
          <w:rFonts w:ascii="Cambria" w:hAnsi="Cambria"/>
          <w:b/>
          <w:bCs/>
          <w:noProof/>
          <w:sz w:val="22"/>
        </w:rPr>
        <w:t>Miyamoto S</w:t>
      </w:r>
      <w:r w:rsidRPr="00430019">
        <w:rPr>
          <w:rFonts w:ascii="Cambria" w:hAnsi="Cambria"/>
          <w:noProof/>
          <w:sz w:val="22"/>
        </w:rPr>
        <w:t xml:space="preserve">, </w:t>
      </w:r>
      <w:r w:rsidRPr="00430019">
        <w:rPr>
          <w:rFonts w:ascii="Cambria" w:hAnsi="Cambria"/>
          <w:b/>
          <w:bCs/>
          <w:noProof/>
          <w:sz w:val="22"/>
        </w:rPr>
        <w:t>Miyazawa K</w:t>
      </w:r>
      <w:r w:rsidRPr="00430019">
        <w:rPr>
          <w:rFonts w:ascii="Cambria" w:hAnsi="Cambria"/>
          <w:noProof/>
          <w:sz w:val="22"/>
        </w:rPr>
        <w:t xml:space="preserve">, </w:t>
      </w:r>
      <w:r w:rsidRPr="00430019">
        <w:rPr>
          <w:rFonts w:ascii="Cambria" w:hAnsi="Cambria"/>
          <w:b/>
          <w:bCs/>
          <w:noProof/>
          <w:sz w:val="22"/>
        </w:rPr>
        <w:t>Mizushima N</w:t>
      </w:r>
      <w:r w:rsidRPr="00430019">
        <w:rPr>
          <w:rFonts w:ascii="Cambria" w:hAnsi="Cambria"/>
          <w:noProof/>
          <w:sz w:val="22"/>
        </w:rPr>
        <w:t xml:space="preserve">, </w:t>
      </w:r>
      <w:r w:rsidRPr="00430019">
        <w:rPr>
          <w:rFonts w:ascii="Cambria" w:hAnsi="Cambria"/>
          <w:b/>
          <w:bCs/>
          <w:noProof/>
          <w:sz w:val="22"/>
        </w:rPr>
        <w:t>Mnich K</w:t>
      </w:r>
      <w:r w:rsidRPr="00430019">
        <w:rPr>
          <w:rFonts w:ascii="Cambria" w:hAnsi="Cambria"/>
          <w:noProof/>
          <w:sz w:val="22"/>
        </w:rPr>
        <w:t xml:space="preserve">, </w:t>
      </w:r>
      <w:r w:rsidRPr="00430019">
        <w:rPr>
          <w:rFonts w:ascii="Cambria" w:hAnsi="Cambria"/>
          <w:b/>
          <w:bCs/>
          <w:noProof/>
          <w:sz w:val="22"/>
        </w:rPr>
        <w:t>Mograbi B</w:t>
      </w:r>
      <w:r w:rsidRPr="00430019">
        <w:rPr>
          <w:rFonts w:ascii="Cambria" w:hAnsi="Cambria"/>
          <w:noProof/>
          <w:sz w:val="22"/>
        </w:rPr>
        <w:t xml:space="preserve">, </w:t>
      </w:r>
      <w:r w:rsidRPr="00430019">
        <w:rPr>
          <w:rFonts w:ascii="Cambria" w:hAnsi="Cambria"/>
          <w:b/>
          <w:bCs/>
          <w:noProof/>
          <w:sz w:val="22"/>
        </w:rPr>
        <w:t>Mohseni S</w:t>
      </w:r>
      <w:r w:rsidRPr="00430019">
        <w:rPr>
          <w:rFonts w:ascii="Cambria" w:hAnsi="Cambria"/>
          <w:noProof/>
          <w:sz w:val="22"/>
        </w:rPr>
        <w:t xml:space="preserve">, </w:t>
      </w:r>
      <w:r w:rsidRPr="00430019">
        <w:rPr>
          <w:rFonts w:ascii="Cambria" w:hAnsi="Cambria"/>
          <w:b/>
          <w:bCs/>
          <w:noProof/>
          <w:sz w:val="22"/>
        </w:rPr>
        <w:t>Moita LF</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Møller AB</w:t>
      </w:r>
      <w:r w:rsidRPr="00430019">
        <w:rPr>
          <w:rFonts w:ascii="Cambria" w:hAnsi="Cambria"/>
          <w:noProof/>
          <w:sz w:val="22"/>
        </w:rPr>
        <w:t xml:space="preserve">, </w:t>
      </w:r>
      <w:r w:rsidRPr="00430019">
        <w:rPr>
          <w:rFonts w:ascii="Cambria" w:hAnsi="Cambria"/>
          <w:b/>
          <w:bCs/>
          <w:noProof/>
          <w:sz w:val="22"/>
        </w:rPr>
        <w:t>Mollereau B</w:t>
      </w:r>
      <w:r w:rsidRPr="00430019">
        <w:rPr>
          <w:rFonts w:ascii="Cambria" w:hAnsi="Cambria"/>
          <w:noProof/>
          <w:sz w:val="22"/>
        </w:rPr>
        <w:t xml:space="preserve">, </w:t>
      </w:r>
      <w:r w:rsidRPr="00430019">
        <w:rPr>
          <w:rFonts w:ascii="Cambria" w:hAnsi="Cambria"/>
          <w:b/>
          <w:bCs/>
          <w:noProof/>
          <w:sz w:val="22"/>
        </w:rPr>
        <w:t>Mollinedo F</w:t>
      </w:r>
      <w:r w:rsidRPr="00430019">
        <w:rPr>
          <w:rFonts w:ascii="Cambria" w:hAnsi="Cambria"/>
          <w:noProof/>
          <w:sz w:val="22"/>
        </w:rPr>
        <w:t xml:space="preserve">, </w:t>
      </w:r>
      <w:r w:rsidRPr="00430019">
        <w:rPr>
          <w:rFonts w:ascii="Cambria" w:hAnsi="Cambria"/>
          <w:b/>
          <w:bCs/>
          <w:noProof/>
          <w:sz w:val="22"/>
        </w:rPr>
        <w:t>Mongillo M</w:t>
      </w:r>
      <w:r w:rsidRPr="00430019">
        <w:rPr>
          <w:rFonts w:ascii="Cambria" w:hAnsi="Cambria"/>
          <w:noProof/>
          <w:sz w:val="22"/>
        </w:rPr>
        <w:t xml:space="preserve">, </w:t>
      </w:r>
      <w:r w:rsidRPr="00430019">
        <w:rPr>
          <w:rFonts w:ascii="Cambria" w:hAnsi="Cambria"/>
          <w:b/>
          <w:bCs/>
          <w:noProof/>
          <w:sz w:val="22"/>
        </w:rPr>
        <w:t>Monick MM</w:t>
      </w:r>
      <w:r w:rsidRPr="00430019">
        <w:rPr>
          <w:rFonts w:ascii="Cambria" w:hAnsi="Cambria"/>
          <w:noProof/>
          <w:sz w:val="22"/>
        </w:rPr>
        <w:t xml:space="preserve">, </w:t>
      </w:r>
      <w:r w:rsidRPr="00430019">
        <w:rPr>
          <w:rFonts w:ascii="Cambria" w:hAnsi="Cambria"/>
          <w:b/>
          <w:bCs/>
          <w:noProof/>
          <w:sz w:val="22"/>
        </w:rPr>
        <w:t>Montagnaro S</w:t>
      </w:r>
      <w:r w:rsidRPr="00430019">
        <w:rPr>
          <w:rFonts w:ascii="Cambria" w:hAnsi="Cambria"/>
          <w:noProof/>
          <w:sz w:val="22"/>
        </w:rPr>
        <w:t xml:space="preserve">, </w:t>
      </w:r>
      <w:r w:rsidRPr="00430019">
        <w:rPr>
          <w:rFonts w:ascii="Cambria" w:hAnsi="Cambria"/>
          <w:b/>
          <w:bCs/>
          <w:noProof/>
          <w:sz w:val="22"/>
        </w:rPr>
        <w:t>Montell C</w:t>
      </w:r>
      <w:r w:rsidRPr="00430019">
        <w:rPr>
          <w:rFonts w:ascii="Cambria" w:hAnsi="Cambria"/>
          <w:noProof/>
          <w:sz w:val="22"/>
        </w:rPr>
        <w:t xml:space="preserve">, </w:t>
      </w:r>
      <w:r w:rsidRPr="00430019">
        <w:rPr>
          <w:rFonts w:ascii="Cambria" w:hAnsi="Cambria"/>
          <w:b/>
          <w:bCs/>
          <w:noProof/>
          <w:sz w:val="22"/>
        </w:rPr>
        <w:t>Moore DJ</w:t>
      </w:r>
      <w:r w:rsidRPr="00430019">
        <w:rPr>
          <w:rFonts w:ascii="Cambria" w:hAnsi="Cambria"/>
          <w:noProof/>
          <w:sz w:val="22"/>
        </w:rPr>
        <w:t xml:space="preserve">, </w:t>
      </w:r>
      <w:r w:rsidRPr="00430019">
        <w:rPr>
          <w:rFonts w:ascii="Cambria" w:hAnsi="Cambria"/>
          <w:b/>
          <w:bCs/>
          <w:noProof/>
          <w:sz w:val="22"/>
        </w:rPr>
        <w:t>Moore MN</w:t>
      </w:r>
      <w:r w:rsidRPr="00430019">
        <w:rPr>
          <w:rFonts w:ascii="Cambria" w:hAnsi="Cambria"/>
          <w:noProof/>
          <w:sz w:val="22"/>
        </w:rPr>
        <w:t xml:space="preserve">, </w:t>
      </w:r>
      <w:r w:rsidRPr="00430019">
        <w:rPr>
          <w:rFonts w:ascii="Cambria" w:hAnsi="Cambria"/>
          <w:b/>
          <w:bCs/>
          <w:noProof/>
          <w:sz w:val="22"/>
        </w:rPr>
        <w:t>Mora-Rodriguez R</w:t>
      </w:r>
      <w:r w:rsidRPr="00430019">
        <w:rPr>
          <w:rFonts w:ascii="Cambria" w:hAnsi="Cambria"/>
          <w:noProof/>
          <w:sz w:val="22"/>
        </w:rPr>
        <w:t xml:space="preserve">, </w:t>
      </w:r>
      <w:r w:rsidRPr="00430019">
        <w:rPr>
          <w:rFonts w:ascii="Cambria" w:hAnsi="Cambria"/>
          <w:b/>
          <w:bCs/>
          <w:noProof/>
          <w:sz w:val="22"/>
        </w:rPr>
        <w:t>Moreira PI</w:t>
      </w:r>
      <w:r w:rsidRPr="00430019">
        <w:rPr>
          <w:rFonts w:ascii="Cambria" w:hAnsi="Cambria"/>
          <w:noProof/>
          <w:sz w:val="22"/>
        </w:rPr>
        <w:t xml:space="preserve">, </w:t>
      </w:r>
      <w:r w:rsidRPr="00430019">
        <w:rPr>
          <w:rFonts w:ascii="Cambria" w:hAnsi="Cambria"/>
          <w:b/>
          <w:bCs/>
          <w:noProof/>
          <w:sz w:val="22"/>
        </w:rPr>
        <w:t>Morel E</w:t>
      </w:r>
      <w:r w:rsidRPr="00430019">
        <w:rPr>
          <w:rFonts w:ascii="Cambria" w:hAnsi="Cambria"/>
          <w:noProof/>
          <w:sz w:val="22"/>
        </w:rPr>
        <w:t xml:space="preserve">, </w:t>
      </w:r>
      <w:r w:rsidRPr="00430019">
        <w:rPr>
          <w:rFonts w:ascii="Cambria" w:hAnsi="Cambria"/>
          <w:b/>
          <w:bCs/>
          <w:noProof/>
          <w:sz w:val="22"/>
        </w:rPr>
        <w:t>Morelli MB</w:t>
      </w:r>
      <w:r w:rsidRPr="00430019">
        <w:rPr>
          <w:rFonts w:ascii="Cambria" w:hAnsi="Cambria"/>
          <w:noProof/>
          <w:sz w:val="22"/>
        </w:rPr>
        <w:t xml:space="preserve">, </w:t>
      </w:r>
      <w:r w:rsidRPr="00430019">
        <w:rPr>
          <w:rFonts w:ascii="Cambria" w:hAnsi="Cambria"/>
          <w:b/>
          <w:bCs/>
          <w:noProof/>
          <w:sz w:val="22"/>
        </w:rPr>
        <w:t>Moreno S</w:t>
      </w:r>
      <w:r w:rsidRPr="00430019">
        <w:rPr>
          <w:rFonts w:ascii="Cambria" w:hAnsi="Cambria"/>
          <w:noProof/>
          <w:sz w:val="22"/>
        </w:rPr>
        <w:t xml:space="preserve">, </w:t>
      </w:r>
      <w:r w:rsidRPr="00430019">
        <w:rPr>
          <w:rFonts w:ascii="Cambria" w:hAnsi="Cambria"/>
          <w:b/>
          <w:bCs/>
          <w:noProof/>
          <w:sz w:val="22"/>
        </w:rPr>
        <w:t>Morgan MJ</w:t>
      </w:r>
      <w:r w:rsidRPr="00430019">
        <w:rPr>
          <w:rFonts w:ascii="Cambria" w:hAnsi="Cambria"/>
          <w:noProof/>
          <w:sz w:val="22"/>
        </w:rPr>
        <w:t xml:space="preserve">, </w:t>
      </w:r>
      <w:r w:rsidRPr="00430019">
        <w:rPr>
          <w:rFonts w:ascii="Cambria" w:hAnsi="Cambria"/>
          <w:b/>
          <w:bCs/>
          <w:noProof/>
          <w:sz w:val="22"/>
        </w:rPr>
        <w:t>Moris A</w:t>
      </w:r>
      <w:r w:rsidRPr="00430019">
        <w:rPr>
          <w:rFonts w:ascii="Cambria" w:hAnsi="Cambria"/>
          <w:noProof/>
          <w:sz w:val="22"/>
        </w:rPr>
        <w:t xml:space="preserve">, </w:t>
      </w:r>
      <w:r w:rsidRPr="00430019">
        <w:rPr>
          <w:rFonts w:ascii="Cambria" w:hAnsi="Cambria"/>
          <w:b/>
          <w:bCs/>
          <w:noProof/>
          <w:sz w:val="22"/>
        </w:rPr>
        <w:t>Moriyasu Y</w:t>
      </w:r>
      <w:r w:rsidRPr="00430019">
        <w:rPr>
          <w:rFonts w:ascii="Cambria" w:hAnsi="Cambria"/>
          <w:noProof/>
          <w:sz w:val="22"/>
        </w:rPr>
        <w:t xml:space="preserve">, </w:t>
      </w:r>
      <w:r w:rsidRPr="00430019">
        <w:rPr>
          <w:rFonts w:ascii="Cambria" w:hAnsi="Cambria"/>
          <w:b/>
          <w:bCs/>
          <w:noProof/>
          <w:sz w:val="22"/>
        </w:rPr>
        <w:t>Morrison JL</w:t>
      </w:r>
      <w:r w:rsidRPr="00430019">
        <w:rPr>
          <w:rFonts w:ascii="Cambria" w:hAnsi="Cambria"/>
          <w:noProof/>
          <w:sz w:val="22"/>
        </w:rPr>
        <w:t xml:space="preserve">, </w:t>
      </w:r>
      <w:r w:rsidRPr="00430019">
        <w:rPr>
          <w:rFonts w:ascii="Cambria" w:hAnsi="Cambria"/>
          <w:b/>
          <w:bCs/>
          <w:noProof/>
          <w:sz w:val="22"/>
        </w:rPr>
        <w:t>Morrison LA</w:t>
      </w:r>
      <w:r w:rsidRPr="00430019">
        <w:rPr>
          <w:rFonts w:ascii="Cambria" w:hAnsi="Cambria"/>
          <w:noProof/>
          <w:sz w:val="22"/>
        </w:rPr>
        <w:t xml:space="preserve">, </w:t>
      </w:r>
      <w:r w:rsidRPr="00430019">
        <w:rPr>
          <w:rFonts w:ascii="Cambria" w:hAnsi="Cambria"/>
          <w:b/>
          <w:bCs/>
          <w:noProof/>
          <w:sz w:val="22"/>
        </w:rPr>
        <w:t>Morselli E</w:t>
      </w:r>
      <w:r w:rsidRPr="00430019">
        <w:rPr>
          <w:rFonts w:ascii="Cambria" w:hAnsi="Cambria"/>
          <w:noProof/>
          <w:sz w:val="22"/>
        </w:rPr>
        <w:t xml:space="preserve">, </w:t>
      </w:r>
      <w:r w:rsidRPr="00430019">
        <w:rPr>
          <w:rFonts w:ascii="Cambria" w:hAnsi="Cambria"/>
          <w:b/>
          <w:bCs/>
          <w:noProof/>
          <w:sz w:val="22"/>
        </w:rPr>
        <w:t>Moscat J</w:t>
      </w:r>
      <w:r w:rsidRPr="00430019">
        <w:rPr>
          <w:rFonts w:ascii="Cambria" w:hAnsi="Cambria"/>
          <w:noProof/>
          <w:sz w:val="22"/>
        </w:rPr>
        <w:t xml:space="preserve">, </w:t>
      </w:r>
      <w:r w:rsidRPr="00430019">
        <w:rPr>
          <w:rFonts w:ascii="Cambria" w:hAnsi="Cambria"/>
          <w:b/>
          <w:bCs/>
          <w:noProof/>
          <w:sz w:val="22"/>
        </w:rPr>
        <w:t>Moseley PL</w:t>
      </w:r>
      <w:r w:rsidRPr="00430019">
        <w:rPr>
          <w:rFonts w:ascii="Cambria" w:hAnsi="Cambria"/>
          <w:noProof/>
          <w:sz w:val="22"/>
        </w:rPr>
        <w:t xml:space="preserve">, </w:t>
      </w:r>
      <w:r w:rsidRPr="00430019">
        <w:rPr>
          <w:rFonts w:ascii="Cambria" w:hAnsi="Cambria"/>
          <w:b/>
          <w:bCs/>
          <w:noProof/>
          <w:sz w:val="22"/>
        </w:rPr>
        <w:t>Mostowy S</w:t>
      </w:r>
      <w:r w:rsidRPr="00430019">
        <w:rPr>
          <w:rFonts w:ascii="Cambria" w:hAnsi="Cambria"/>
          <w:noProof/>
          <w:sz w:val="22"/>
        </w:rPr>
        <w:t xml:space="preserve">, </w:t>
      </w:r>
      <w:r w:rsidRPr="00430019">
        <w:rPr>
          <w:rFonts w:ascii="Cambria" w:hAnsi="Cambria"/>
          <w:b/>
          <w:bCs/>
          <w:noProof/>
          <w:sz w:val="22"/>
        </w:rPr>
        <w:t>Motori E</w:t>
      </w:r>
      <w:r w:rsidRPr="00430019">
        <w:rPr>
          <w:rFonts w:ascii="Cambria" w:hAnsi="Cambria"/>
          <w:noProof/>
          <w:sz w:val="22"/>
        </w:rPr>
        <w:t xml:space="preserve">, </w:t>
      </w:r>
      <w:r w:rsidRPr="00430019">
        <w:rPr>
          <w:rFonts w:ascii="Cambria" w:hAnsi="Cambria"/>
          <w:b/>
          <w:bCs/>
          <w:noProof/>
          <w:sz w:val="22"/>
        </w:rPr>
        <w:t>Mottet D</w:t>
      </w:r>
      <w:r w:rsidRPr="00430019">
        <w:rPr>
          <w:rFonts w:ascii="Cambria" w:hAnsi="Cambria"/>
          <w:noProof/>
          <w:sz w:val="22"/>
        </w:rPr>
        <w:t xml:space="preserve">, </w:t>
      </w:r>
      <w:r w:rsidRPr="00430019">
        <w:rPr>
          <w:rFonts w:ascii="Cambria" w:hAnsi="Cambria"/>
          <w:b/>
          <w:bCs/>
          <w:noProof/>
          <w:sz w:val="22"/>
        </w:rPr>
        <w:t>Mottram JC</w:t>
      </w:r>
      <w:r w:rsidRPr="00430019">
        <w:rPr>
          <w:rFonts w:ascii="Cambria" w:hAnsi="Cambria"/>
          <w:noProof/>
          <w:sz w:val="22"/>
        </w:rPr>
        <w:t xml:space="preserve">, </w:t>
      </w:r>
      <w:r w:rsidRPr="00430019">
        <w:rPr>
          <w:rFonts w:ascii="Cambria" w:hAnsi="Cambria"/>
          <w:b/>
          <w:bCs/>
          <w:noProof/>
          <w:sz w:val="22"/>
        </w:rPr>
        <w:t>Moussa CE-H</w:t>
      </w:r>
      <w:r w:rsidRPr="00430019">
        <w:rPr>
          <w:rFonts w:ascii="Cambria" w:hAnsi="Cambria"/>
          <w:noProof/>
          <w:sz w:val="22"/>
        </w:rPr>
        <w:t xml:space="preserve">, </w:t>
      </w:r>
      <w:r w:rsidRPr="00430019">
        <w:rPr>
          <w:rFonts w:ascii="Cambria" w:hAnsi="Cambria"/>
          <w:b/>
          <w:bCs/>
          <w:noProof/>
          <w:sz w:val="22"/>
        </w:rPr>
        <w:t>Mpakou VE</w:t>
      </w:r>
      <w:r w:rsidRPr="00430019">
        <w:rPr>
          <w:rFonts w:ascii="Cambria" w:hAnsi="Cambria"/>
          <w:noProof/>
          <w:sz w:val="22"/>
        </w:rPr>
        <w:t xml:space="preserve">, </w:t>
      </w:r>
      <w:r w:rsidRPr="00430019">
        <w:rPr>
          <w:rFonts w:ascii="Cambria" w:hAnsi="Cambria"/>
          <w:b/>
          <w:bCs/>
          <w:noProof/>
          <w:sz w:val="22"/>
        </w:rPr>
        <w:t>Mukhtar H</w:t>
      </w:r>
      <w:r w:rsidRPr="00430019">
        <w:rPr>
          <w:rFonts w:ascii="Cambria" w:hAnsi="Cambria"/>
          <w:noProof/>
          <w:sz w:val="22"/>
        </w:rPr>
        <w:t xml:space="preserve">, </w:t>
      </w:r>
      <w:r w:rsidRPr="00430019">
        <w:rPr>
          <w:rFonts w:ascii="Cambria" w:hAnsi="Cambria"/>
          <w:b/>
          <w:bCs/>
          <w:noProof/>
          <w:sz w:val="22"/>
        </w:rPr>
        <w:t>Mulcahy Levy JM</w:t>
      </w:r>
      <w:r w:rsidRPr="00430019">
        <w:rPr>
          <w:rFonts w:ascii="Cambria" w:hAnsi="Cambria"/>
          <w:noProof/>
          <w:sz w:val="22"/>
        </w:rPr>
        <w:t xml:space="preserve">, </w:t>
      </w:r>
      <w:r w:rsidRPr="00430019">
        <w:rPr>
          <w:rFonts w:ascii="Cambria" w:hAnsi="Cambria"/>
          <w:b/>
          <w:bCs/>
          <w:noProof/>
          <w:sz w:val="22"/>
        </w:rPr>
        <w:t>Muller S</w:t>
      </w:r>
      <w:r w:rsidRPr="00430019">
        <w:rPr>
          <w:rFonts w:ascii="Cambria" w:hAnsi="Cambria"/>
          <w:noProof/>
          <w:sz w:val="22"/>
        </w:rPr>
        <w:t xml:space="preserve">, </w:t>
      </w:r>
      <w:r w:rsidRPr="00430019">
        <w:rPr>
          <w:rFonts w:ascii="Cambria" w:hAnsi="Cambria"/>
          <w:b/>
          <w:bCs/>
          <w:noProof/>
          <w:sz w:val="22"/>
        </w:rPr>
        <w:t>Muñoz-Moreno R</w:t>
      </w:r>
      <w:r w:rsidRPr="00430019">
        <w:rPr>
          <w:rFonts w:ascii="Cambria" w:hAnsi="Cambria"/>
          <w:noProof/>
          <w:sz w:val="22"/>
        </w:rPr>
        <w:t xml:space="preserve">, </w:t>
      </w:r>
      <w:r w:rsidRPr="00430019">
        <w:rPr>
          <w:rFonts w:ascii="Cambria" w:hAnsi="Cambria"/>
          <w:b/>
          <w:bCs/>
          <w:noProof/>
          <w:sz w:val="22"/>
        </w:rPr>
        <w:t>Muñoz-Pinedo C</w:t>
      </w:r>
      <w:r w:rsidRPr="00430019">
        <w:rPr>
          <w:rFonts w:ascii="Cambria" w:hAnsi="Cambria"/>
          <w:noProof/>
          <w:sz w:val="22"/>
        </w:rPr>
        <w:t xml:space="preserve">, </w:t>
      </w:r>
      <w:r w:rsidRPr="00430019">
        <w:rPr>
          <w:rFonts w:ascii="Cambria" w:hAnsi="Cambria"/>
          <w:b/>
          <w:bCs/>
          <w:noProof/>
          <w:sz w:val="22"/>
        </w:rPr>
        <w:t>Münz C</w:t>
      </w:r>
      <w:r w:rsidRPr="00430019">
        <w:rPr>
          <w:rFonts w:ascii="Cambria" w:hAnsi="Cambria"/>
          <w:noProof/>
          <w:sz w:val="22"/>
        </w:rPr>
        <w:t xml:space="preserve">, </w:t>
      </w:r>
      <w:r w:rsidRPr="00430019">
        <w:rPr>
          <w:rFonts w:ascii="Cambria" w:hAnsi="Cambria"/>
          <w:b/>
          <w:bCs/>
          <w:noProof/>
          <w:sz w:val="22"/>
        </w:rPr>
        <w:t>Murphy ME</w:t>
      </w:r>
      <w:r w:rsidRPr="00430019">
        <w:rPr>
          <w:rFonts w:ascii="Cambria" w:hAnsi="Cambria"/>
          <w:noProof/>
          <w:sz w:val="22"/>
        </w:rPr>
        <w:t xml:space="preserve">, </w:t>
      </w:r>
      <w:r w:rsidRPr="00430019">
        <w:rPr>
          <w:rFonts w:ascii="Cambria" w:hAnsi="Cambria"/>
          <w:b/>
          <w:bCs/>
          <w:noProof/>
          <w:sz w:val="22"/>
        </w:rPr>
        <w:t>Murray JT</w:t>
      </w:r>
      <w:r w:rsidRPr="00430019">
        <w:rPr>
          <w:rFonts w:ascii="Cambria" w:hAnsi="Cambria"/>
          <w:noProof/>
          <w:sz w:val="22"/>
        </w:rPr>
        <w:t xml:space="preserve">, </w:t>
      </w:r>
      <w:r w:rsidRPr="00430019">
        <w:rPr>
          <w:rFonts w:ascii="Cambria" w:hAnsi="Cambria"/>
          <w:b/>
          <w:bCs/>
          <w:noProof/>
          <w:sz w:val="22"/>
        </w:rPr>
        <w:t>Murthy A</w:t>
      </w:r>
      <w:r w:rsidRPr="00430019">
        <w:rPr>
          <w:rFonts w:ascii="Cambria" w:hAnsi="Cambria"/>
          <w:noProof/>
          <w:sz w:val="22"/>
        </w:rPr>
        <w:t xml:space="preserve">, </w:t>
      </w:r>
      <w:r w:rsidRPr="00430019">
        <w:rPr>
          <w:rFonts w:ascii="Cambria" w:hAnsi="Cambria"/>
          <w:b/>
          <w:bCs/>
          <w:noProof/>
          <w:sz w:val="22"/>
        </w:rPr>
        <w:t>Mysorekar IU</w:t>
      </w:r>
      <w:r w:rsidRPr="00430019">
        <w:rPr>
          <w:rFonts w:ascii="Cambria" w:hAnsi="Cambria"/>
          <w:noProof/>
          <w:sz w:val="22"/>
        </w:rPr>
        <w:t xml:space="preserve">, </w:t>
      </w:r>
      <w:r w:rsidRPr="00430019">
        <w:rPr>
          <w:rFonts w:ascii="Cambria" w:hAnsi="Cambria"/>
          <w:b/>
          <w:bCs/>
          <w:noProof/>
          <w:sz w:val="22"/>
        </w:rPr>
        <w:t>Nabi IR</w:t>
      </w:r>
      <w:r w:rsidRPr="00430019">
        <w:rPr>
          <w:rFonts w:ascii="Cambria" w:hAnsi="Cambria"/>
          <w:noProof/>
          <w:sz w:val="22"/>
        </w:rPr>
        <w:t xml:space="preserve">, </w:t>
      </w:r>
      <w:r w:rsidRPr="00430019">
        <w:rPr>
          <w:rFonts w:ascii="Cambria" w:hAnsi="Cambria"/>
          <w:b/>
          <w:bCs/>
          <w:noProof/>
          <w:sz w:val="22"/>
        </w:rPr>
        <w:t>Nabissi M</w:t>
      </w:r>
      <w:r w:rsidRPr="00430019">
        <w:rPr>
          <w:rFonts w:ascii="Cambria" w:hAnsi="Cambria"/>
          <w:noProof/>
          <w:sz w:val="22"/>
        </w:rPr>
        <w:t xml:space="preserve">, </w:t>
      </w:r>
      <w:r w:rsidRPr="00430019">
        <w:rPr>
          <w:rFonts w:ascii="Cambria" w:hAnsi="Cambria"/>
          <w:b/>
          <w:bCs/>
          <w:noProof/>
          <w:sz w:val="22"/>
        </w:rPr>
        <w:t>Nader GA</w:t>
      </w:r>
      <w:r w:rsidRPr="00430019">
        <w:rPr>
          <w:rFonts w:ascii="Cambria" w:hAnsi="Cambria"/>
          <w:noProof/>
          <w:sz w:val="22"/>
        </w:rPr>
        <w:t xml:space="preserve">, </w:t>
      </w:r>
      <w:r w:rsidRPr="00430019">
        <w:rPr>
          <w:rFonts w:ascii="Cambria" w:hAnsi="Cambria"/>
          <w:b/>
          <w:bCs/>
          <w:noProof/>
          <w:sz w:val="22"/>
        </w:rPr>
        <w:t>Nagahara Y</w:t>
      </w:r>
      <w:r w:rsidRPr="00430019">
        <w:rPr>
          <w:rFonts w:ascii="Cambria" w:hAnsi="Cambria"/>
          <w:noProof/>
          <w:sz w:val="22"/>
        </w:rPr>
        <w:t xml:space="preserve">, </w:t>
      </w:r>
      <w:r w:rsidRPr="00430019">
        <w:rPr>
          <w:rFonts w:ascii="Cambria" w:hAnsi="Cambria"/>
          <w:b/>
          <w:bCs/>
          <w:noProof/>
          <w:sz w:val="22"/>
        </w:rPr>
        <w:t>Nagai Y</w:t>
      </w:r>
      <w:r w:rsidRPr="00430019">
        <w:rPr>
          <w:rFonts w:ascii="Cambria" w:hAnsi="Cambria"/>
          <w:noProof/>
          <w:sz w:val="22"/>
        </w:rPr>
        <w:t xml:space="preserve">, </w:t>
      </w:r>
      <w:r w:rsidRPr="00430019">
        <w:rPr>
          <w:rFonts w:ascii="Cambria" w:hAnsi="Cambria"/>
          <w:b/>
          <w:bCs/>
          <w:noProof/>
          <w:sz w:val="22"/>
        </w:rPr>
        <w:t>Nagata K</w:t>
      </w:r>
      <w:r w:rsidRPr="00430019">
        <w:rPr>
          <w:rFonts w:ascii="Cambria" w:hAnsi="Cambria"/>
          <w:noProof/>
          <w:sz w:val="22"/>
        </w:rPr>
        <w:t xml:space="preserve">, </w:t>
      </w:r>
      <w:r w:rsidRPr="00430019">
        <w:rPr>
          <w:rFonts w:ascii="Cambria" w:hAnsi="Cambria"/>
          <w:b/>
          <w:bCs/>
          <w:noProof/>
          <w:sz w:val="22"/>
        </w:rPr>
        <w:t>Nagelkerke A</w:t>
      </w:r>
      <w:r w:rsidRPr="00430019">
        <w:rPr>
          <w:rFonts w:ascii="Cambria" w:hAnsi="Cambria"/>
          <w:noProof/>
          <w:sz w:val="22"/>
        </w:rPr>
        <w:t xml:space="preserve">, </w:t>
      </w:r>
      <w:r w:rsidRPr="00430019">
        <w:rPr>
          <w:rFonts w:ascii="Cambria" w:hAnsi="Cambria"/>
          <w:b/>
          <w:bCs/>
          <w:noProof/>
          <w:sz w:val="22"/>
        </w:rPr>
        <w:t>Nagy P</w:t>
      </w:r>
      <w:r w:rsidRPr="00430019">
        <w:rPr>
          <w:rFonts w:ascii="Cambria" w:hAnsi="Cambria"/>
          <w:noProof/>
          <w:sz w:val="22"/>
        </w:rPr>
        <w:t xml:space="preserve">, </w:t>
      </w:r>
      <w:r w:rsidRPr="00430019">
        <w:rPr>
          <w:rFonts w:ascii="Cambria" w:hAnsi="Cambria"/>
          <w:b/>
          <w:bCs/>
          <w:noProof/>
          <w:sz w:val="22"/>
        </w:rPr>
        <w:t>Naidu SR</w:t>
      </w:r>
      <w:r w:rsidRPr="00430019">
        <w:rPr>
          <w:rFonts w:ascii="Cambria" w:hAnsi="Cambria"/>
          <w:noProof/>
          <w:sz w:val="22"/>
        </w:rPr>
        <w:t xml:space="preserve">, </w:t>
      </w:r>
      <w:r w:rsidRPr="00430019">
        <w:rPr>
          <w:rFonts w:ascii="Cambria" w:hAnsi="Cambria"/>
          <w:b/>
          <w:bCs/>
          <w:noProof/>
          <w:sz w:val="22"/>
        </w:rPr>
        <w:t>Nair S</w:t>
      </w:r>
      <w:r w:rsidRPr="00430019">
        <w:rPr>
          <w:rFonts w:ascii="Cambria" w:hAnsi="Cambria"/>
          <w:noProof/>
          <w:sz w:val="22"/>
        </w:rPr>
        <w:t xml:space="preserve">, </w:t>
      </w:r>
      <w:r w:rsidRPr="00430019">
        <w:rPr>
          <w:rFonts w:ascii="Cambria" w:hAnsi="Cambria"/>
          <w:b/>
          <w:bCs/>
          <w:noProof/>
          <w:sz w:val="22"/>
        </w:rPr>
        <w:t>Nakano H</w:t>
      </w:r>
      <w:r w:rsidRPr="00430019">
        <w:rPr>
          <w:rFonts w:ascii="Cambria" w:hAnsi="Cambria"/>
          <w:noProof/>
          <w:sz w:val="22"/>
        </w:rPr>
        <w:t xml:space="preserve">, </w:t>
      </w:r>
      <w:r w:rsidRPr="00430019">
        <w:rPr>
          <w:rFonts w:ascii="Cambria" w:hAnsi="Cambria"/>
          <w:b/>
          <w:bCs/>
          <w:noProof/>
          <w:sz w:val="22"/>
        </w:rPr>
        <w:t>Nakatogawa H</w:t>
      </w:r>
      <w:r w:rsidRPr="00430019">
        <w:rPr>
          <w:rFonts w:ascii="Cambria" w:hAnsi="Cambria"/>
          <w:noProof/>
          <w:sz w:val="22"/>
        </w:rPr>
        <w:t xml:space="preserve">, </w:t>
      </w:r>
      <w:r w:rsidRPr="00430019">
        <w:rPr>
          <w:rFonts w:ascii="Cambria" w:hAnsi="Cambria"/>
          <w:b/>
          <w:bCs/>
          <w:noProof/>
          <w:sz w:val="22"/>
        </w:rPr>
        <w:t>Nanjundan M</w:t>
      </w:r>
      <w:r w:rsidRPr="00430019">
        <w:rPr>
          <w:rFonts w:ascii="Cambria" w:hAnsi="Cambria"/>
          <w:noProof/>
          <w:sz w:val="22"/>
        </w:rPr>
        <w:t xml:space="preserve">, </w:t>
      </w:r>
      <w:r w:rsidRPr="00430019">
        <w:rPr>
          <w:rFonts w:ascii="Cambria" w:hAnsi="Cambria"/>
          <w:b/>
          <w:bCs/>
          <w:noProof/>
          <w:sz w:val="22"/>
        </w:rPr>
        <w:t>Napolitano G</w:t>
      </w:r>
      <w:r w:rsidRPr="00430019">
        <w:rPr>
          <w:rFonts w:ascii="Cambria" w:hAnsi="Cambria"/>
          <w:noProof/>
          <w:sz w:val="22"/>
        </w:rPr>
        <w:t xml:space="preserve">, </w:t>
      </w:r>
      <w:r w:rsidRPr="00430019">
        <w:rPr>
          <w:rFonts w:ascii="Cambria" w:hAnsi="Cambria"/>
          <w:b/>
          <w:bCs/>
          <w:noProof/>
          <w:sz w:val="22"/>
        </w:rPr>
        <w:t>Naqvi NI</w:t>
      </w:r>
      <w:r w:rsidRPr="00430019">
        <w:rPr>
          <w:rFonts w:ascii="Cambria" w:hAnsi="Cambria"/>
          <w:noProof/>
          <w:sz w:val="22"/>
        </w:rPr>
        <w:t xml:space="preserve">, </w:t>
      </w:r>
      <w:r w:rsidRPr="00430019">
        <w:rPr>
          <w:rFonts w:ascii="Cambria" w:hAnsi="Cambria"/>
          <w:b/>
          <w:bCs/>
          <w:noProof/>
          <w:sz w:val="22"/>
        </w:rPr>
        <w:t>Nardacci R</w:t>
      </w:r>
      <w:r w:rsidRPr="00430019">
        <w:rPr>
          <w:rFonts w:ascii="Cambria" w:hAnsi="Cambria"/>
          <w:noProof/>
          <w:sz w:val="22"/>
        </w:rPr>
        <w:t xml:space="preserve">, </w:t>
      </w:r>
      <w:r w:rsidRPr="00430019">
        <w:rPr>
          <w:rFonts w:ascii="Cambria" w:hAnsi="Cambria"/>
          <w:b/>
          <w:bCs/>
          <w:noProof/>
          <w:sz w:val="22"/>
        </w:rPr>
        <w:t>Narendra DP</w:t>
      </w:r>
      <w:r w:rsidRPr="00430019">
        <w:rPr>
          <w:rFonts w:ascii="Cambria" w:hAnsi="Cambria"/>
          <w:noProof/>
          <w:sz w:val="22"/>
        </w:rPr>
        <w:t xml:space="preserve">, </w:t>
      </w:r>
      <w:r w:rsidRPr="00430019">
        <w:rPr>
          <w:rFonts w:ascii="Cambria" w:hAnsi="Cambria"/>
          <w:b/>
          <w:bCs/>
          <w:noProof/>
          <w:sz w:val="22"/>
        </w:rPr>
        <w:t>Narita M</w:t>
      </w:r>
      <w:r w:rsidRPr="00430019">
        <w:rPr>
          <w:rFonts w:ascii="Cambria" w:hAnsi="Cambria"/>
          <w:noProof/>
          <w:sz w:val="22"/>
        </w:rPr>
        <w:t xml:space="preserve">, </w:t>
      </w:r>
      <w:r w:rsidRPr="00430019">
        <w:rPr>
          <w:rFonts w:ascii="Cambria" w:hAnsi="Cambria"/>
          <w:b/>
          <w:bCs/>
          <w:noProof/>
          <w:sz w:val="22"/>
        </w:rPr>
        <w:t>Nascimbeni AC</w:t>
      </w:r>
      <w:r w:rsidRPr="00430019">
        <w:rPr>
          <w:rFonts w:ascii="Cambria" w:hAnsi="Cambria"/>
          <w:noProof/>
          <w:sz w:val="22"/>
        </w:rPr>
        <w:t xml:space="preserve">, </w:t>
      </w:r>
      <w:r w:rsidRPr="00430019">
        <w:rPr>
          <w:rFonts w:ascii="Cambria" w:hAnsi="Cambria"/>
          <w:b/>
          <w:bCs/>
          <w:noProof/>
          <w:sz w:val="22"/>
        </w:rPr>
        <w:t>Natarajan R</w:t>
      </w:r>
      <w:r w:rsidRPr="00430019">
        <w:rPr>
          <w:rFonts w:ascii="Cambria" w:hAnsi="Cambria"/>
          <w:noProof/>
          <w:sz w:val="22"/>
        </w:rPr>
        <w:t xml:space="preserve">, </w:t>
      </w:r>
      <w:r w:rsidRPr="00430019">
        <w:rPr>
          <w:rFonts w:ascii="Cambria" w:hAnsi="Cambria"/>
          <w:b/>
          <w:bCs/>
          <w:noProof/>
          <w:sz w:val="22"/>
        </w:rPr>
        <w:t>Navegantes LC</w:t>
      </w:r>
      <w:r w:rsidRPr="00430019">
        <w:rPr>
          <w:rFonts w:ascii="Cambria" w:hAnsi="Cambria"/>
          <w:noProof/>
          <w:sz w:val="22"/>
        </w:rPr>
        <w:t xml:space="preserve">, </w:t>
      </w:r>
      <w:r w:rsidRPr="00430019">
        <w:rPr>
          <w:rFonts w:ascii="Cambria" w:hAnsi="Cambria"/>
          <w:b/>
          <w:bCs/>
          <w:noProof/>
          <w:sz w:val="22"/>
        </w:rPr>
        <w:t>Nawrocki ST</w:t>
      </w:r>
      <w:r w:rsidRPr="00430019">
        <w:rPr>
          <w:rFonts w:ascii="Cambria" w:hAnsi="Cambria"/>
          <w:noProof/>
          <w:sz w:val="22"/>
        </w:rPr>
        <w:t xml:space="preserve">, </w:t>
      </w:r>
      <w:r w:rsidRPr="00430019">
        <w:rPr>
          <w:rFonts w:ascii="Cambria" w:hAnsi="Cambria"/>
          <w:b/>
          <w:bCs/>
          <w:noProof/>
          <w:sz w:val="22"/>
        </w:rPr>
        <w:t>Nazarko TY</w:t>
      </w:r>
      <w:r w:rsidRPr="00430019">
        <w:rPr>
          <w:rFonts w:ascii="Cambria" w:hAnsi="Cambria"/>
          <w:noProof/>
          <w:sz w:val="22"/>
        </w:rPr>
        <w:t xml:space="preserve">, </w:t>
      </w:r>
      <w:r w:rsidRPr="00430019">
        <w:rPr>
          <w:rFonts w:ascii="Cambria" w:hAnsi="Cambria"/>
          <w:b/>
          <w:bCs/>
          <w:noProof/>
          <w:sz w:val="22"/>
        </w:rPr>
        <w:t>Nazarko VY</w:t>
      </w:r>
      <w:r w:rsidRPr="00430019">
        <w:rPr>
          <w:rFonts w:ascii="Cambria" w:hAnsi="Cambria"/>
          <w:noProof/>
          <w:sz w:val="22"/>
        </w:rPr>
        <w:t xml:space="preserve">, </w:t>
      </w:r>
      <w:r w:rsidRPr="00430019">
        <w:rPr>
          <w:rFonts w:ascii="Cambria" w:hAnsi="Cambria"/>
          <w:b/>
          <w:bCs/>
          <w:noProof/>
          <w:sz w:val="22"/>
        </w:rPr>
        <w:t>Neill T</w:t>
      </w:r>
      <w:r w:rsidRPr="00430019">
        <w:rPr>
          <w:rFonts w:ascii="Cambria" w:hAnsi="Cambria"/>
          <w:noProof/>
          <w:sz w:val="22"/>
        </w:rPr>
        <w:t xml:space="preserve">, </w:t>
      </w:r>
      <w:r w:rsidRPr="00430019">
        <w:rPr>
          <w:rFonts w:ascii="Cambria" w:hAnsi="Cambria"/>
          <w:b/>
          <w:bCs/>
          <w:noProof/>
          <w:sz w:val="22"/>
        </w:rPr>
        <w:t>Neri LM</w:t>
      </w:r>
      <w:r w:rsidRPr="00430019">
        <w:rPr>
          <w:rFonts w:ascii="Cambria" w:hAnsi="Cambria"/>
          <w:noProof/>
          <w:sz w:val="22"/>
        </w:rPr>
        <w:t xml:space="preserve">, </w:t>
      </w:r>
      <w:r w:rsidRPr="00430019">
        <w:rPr>
          <w:rFonts w:ascii="Cambria" w:hAnsi="Cambria"/>
          <w:b/>
          <w:bCs/>
          <w:noProof/>
          <w:sz w:val="22"/>
        </w:rPr>
        <w:t>Netea MG</w:t>
      </w:r>
      <w:r w:rsidRPr="00430019">
        <w:rPr>
          <w:rFonts w:ascii="Cambria" w:hAnsi="Cambria"/>
          <w:noProof/>
          <w:sz w:val="22"/>
        </w:rPr>
        <w:t xml:space="preserve">, </w:t>
      </w:r>
      <w:r w:rsidRPr="00430019">
        <w:rPr>
          <w:rFonts w:ascii="Cambria" w:hAnsi="Cambria"/>
          <w:b/>
          <w:bCs/>
          <w:noProof/>
          <w:sz w:val="22"/>
        </w:rPr>
        <w:t>Netea-Maier RT</w:t>
      </w:r>
      <w:r w:rsidRPr="00430019">
        <w:rPr>
          <w:rFonts w:ascii="Cambria" w:hAnsi="Cambria"/>
          <w:noProof/>
          <w:sz w:val="22"/>
        </w:rPr>
        <w:t xml:space="preserve">, </w:t>
      </w:r>
      <w:r w:rsidRPr="00430019">
        <w:rPr>
          <w:rFonts w:ascii="Cambria" w:hAnsi="Cambria"/>
          <w:b/>
          <w:bCs/>
          <w:noProof/>
          <w:sz w:val="22"/>
        </w:rPr>
        <w:t>Neves BM</w:t>
      </w:r>
      <w:r w:rsidRPr="00430019">
        <w:rPr>
          <w:rFonts w:ascii="Cambria" w:hAnsi="Cambria"/>
          <w:noProof/>
          <w:sz w:val="22"/>
        </w:rPr>
        <w:t xml:space="preserve">, </w:t>
      </w:r>
      <w:r w:rsidRPr="00430019">
        <w:rPr>
          <w:rFonts w:ascii="Cambria" w:hAnsi="Cambria"/>
          <w:b/>
          <w:bCs/>
          <w:noProof/>
          <w:sz w:val="22"/>
        </w:rPr>
        <w:t>Ney PA</w:t>
      </w:r>
      <w:r w:rsidRPr="00430019">
        <w:rPr>
          <w:rFonts w:ascii="Cambria" w:hAnsi="Cambria"/>
          <w:noProof/>
          <w:sz w:val="22"/>
        </w:rPr>
        <w:t xml:space="preserve">, </w:t>
      </w:r>
      <w:r w:rsidRPr="00430019">
        <w:rPr>
          <w:rFonts w:ascii="Cambria" w:hAnsi="Cambria"/>
          <w:b/>
          <w:bCs/>
          <w:noProof/>
          <w:sz w:val="22"/>
        </w:rPr>
        <w:t>Nezis IP</w:t>
      </w:r>
      <w:r w:rsidRPr="00430019">
        <w:rPr>
          <w:rFonts w:ascii="Cambria" w:hAnsi="Cambria"/>
          <w:noProof/>
          <w:sz w:val="22"/>
        </w:rPr>
        <w:t xml:space="preserve">, </w:t>
      </w:r>
      <w:r w:rsidRPr="00430019">
        <w:rPr>
          <w:rFonts w:ascii="Cambria" w:hAnsi="Cambria"/>
          <w:b/>
          <w:bCs/>
          <w:noProof/>
          <w:sz w:val="22"/>
        </w:rPr>
        <w:t>Nguyen HT</w:t>
      </w:r>
      <w:r w:rsidRPr="00430019">
        <w:rPr>
          <w:rFonts w:ascii="Cambria" w:hAnsi="Cambria"/>
          <w:noProof/>
          <w:sz w:val="22"/>
        </w:rPr>
        <w:t xml:space="preserve">, </w:t>
      </w:r>
      <w:r w:rsidRPr="00430019">
        <w:rPr>
          <w:rFonts w:ascii="Cambria" w:hAnsi="Cambria"/>
          <w:b/>
          <w:bCs/>
          <w:noProof/>
          <w:sz w:val="22"/>
        </w:rPr>
        <w:t>Nguyen HP</w:t>
      </w:r>
      <w:r w:rsidRPr="00430019">
        <w:rPr>
          <w:rFonts w:ascii="Cambria" w:hAnsi="Cambria"/>
          <w:noProof/>
          <w:sz w:val="22"/>
        </w:rPr>
        <w:t xml:space="preserve">, </w:t>
      </w:r>
      <w:r w:rsidRPr="00430019">
        <w:rPr>
          <w:rFonts w:ascii="Cambria" w:hAnsi="Cambria"/>
          <w:b/>
          <w:bCs/>
          <w:noProof/>
          <w:sz w:val="22"/>
        </w:rPr>
        <w:t>Nicot A-S</w:t>
      </w:r>
      <w:r w:rsidRPr="00430019">
        <w:rPr>
          <w:rFonts w:ascii="Cambria" w:hAnsi="Cambria"/>
          <w:noProof/>
          <w:sz w:val="22"/>
        </w:rPr>
        <w:t xml:space="preserve">, </w:t>
      </w:r>
      <w:r w:rsidRPr="00430019">
        <w:rPr>
          <w:rFonts w:ascii="Cambria" w:hAnsi="Cambria"/>
          <w:b/>
          <w:bCs/>
          <w:noProof/>
          <w:sz w:val="22"/>
        </w:rPr>
        <w:t>Nilsen H</w:t>
      </w:r>
      <w:r w:rsidRPr="00430019">
        <w:rPr>
          <w:rFonts w:ascii="Cambria" w:hAnsi="Cambria"/>
          <w:noProof/>
          <w:sz w:val="22"/>
        </w:rPr>
        <w:t xml:space="preserve">, </w:t>
      </w:r>
      <w:r w:rsidRPr="00430019">
        <w:rPr>
          <w:rFonts w:ascii="Cambria" w:hAnsi="Cambria"/>
          <w:b/>
          <w:bCs/>
          <w:noProof/>
          <w:sz w:val="22"/>
        </w:rPr>
        <w:t>Nilsson P</w:t>
      </w:r>
      <w:r w:rsidRPr="00430019">
        <w:rPr>
          <w:rFonts w:ascii="Cambria" w:hAnsi="Cambria"/>
          <w:noProof/>
          <w:sz w:val="22"/>
        </w:rPr>
        <w:t xml:space="preserve">, </w:t>
      </w:r>
      <w:r w:rsidRPr="00430019">
        <w:rPr>
          <w:rFonts w:ascii="Cambria" w:hAnsi="Cambria"/>
          <w:b/>
          <w:bCs/>
          <w:noProof/>
          <w:sz w:val="22"/>
        </w:rPr>
        <w:t>Nishimura M</w:t>
      </w:r>
      <w:r w:rsidRPr="00430019">
        <w:rPr>
          <w:rFonts w:ascii="Cambria" w:hAnsi="Cambria"/>
          <w:noProof/>
          <w:sz w:val="22"/>
        </w:rPr>
        <w:t xml:space="preserve">, </w:t>
      </w:r>
      <w:r w:rsidRPr="00430019">
        <w:rPr>
          <w:rFonts w:ascii="Cambria" w:hAnsi="Cambria"/>
          <w:b/>
          <w:bCs/>
          <w:noProof/>
          <w:sz w:val="22"/>
        </w:rPr>
        <w:t>Nishino I</w:t>
      </w:r>
      <w:r w:rsidRPr="00430019">
        <w:rPr>
          <w:rFonts w:ascii="Cambria" w:hAnsi="Cambria"/>
          <w:noProof/>
          <w:sz w:val="22"/>
        </w:rPr>
        <w:t xml:space="preserve">, </w:t>
      </w:r>
      <w:r w:rsidRPr="00430019">
        <w:rPr>
          <w:rFonts w:ascii="Cambria" w:hAnsi="Cambria"/>
          <w:b/>
          <w:bCs/>
          <w:noProof/>
          <w:sz w:val="22"/>
        </w:rPr>
        <w:t>Niso-Santano M</w:t>
      </w:r>
      <w:r w:rsidRPr="00430019">
        <w:rPr>
          <w:rFonts w:ascii="Cambria" w:hAnsi="Cambria"/>
          <w:noProof/>
          <w:sz w:val="22"/>
        </w:rPr>
        <w:t xml:space="preserve">, </w:t>
      </w:r>
      <w:r w:rsidRPr="00430019">
        <w:rPr>
          <w:rFonts w:ascii="Cambria" w:hAnsi="Cambria"/>
          <w:b/>
          <w:bCs/>
          <w:noProof/>
          <w:sz w:val="22"/>
        </w:rPr>
        <w:t>Niu H</w:t>
      </w:r>
      <w:r w:rsidRPr="00430019">
        <w:rPr>
          <w:rFonts w:ascii="Cambria" w:hAnsi="Cambria"/>
          <w:noProof/>
          <w:sz w:val="22"/>
        </w:rPr>
        <w:t xml:space="preserve">, </w:t>
      </w:r>
      <w:r w:rsidRPr="00430019">
        <w:rPr>
          <w:rFonts w:ascii="Cambria" w:hAnsi="Cambria"/>
          <w:b/>
          <w:bCs/>
          <w:noProof/>
          <w:sz w:val="22"/>
        </w:rPr>
        <w:t>Nixon RA</w:t>
      </w:r>
      <w:r w:rsidRPr="00430019">
        <w:rPr>
          <w:rFonts w:ascii="Cambria" w:hAnsi="Cambria"/>
          <w:noProof/>
          <w:sz w:val="22"/>
        </w:rPr>
        <w:t xml:space="preserve">, </w:t>
      </w:r>
      <w:r w:rsidRPr="00430019">
        <w:rPr>
          <w:rFonts w:ascii="Cambria" w:hAnsi="Cambria"/>
          <w:b/>
          <w:bCs/>
          <w:noProof/>
          <w:sz w:val="22"/>
        </w:rPr>
        <w:t>Njar VC</w:t>
      </w:r>
      <w:r w:rsidRPr="00430019">
        <w:rPr>
          <w:rFonts w:ascii="Cambria" w:hAnsi="Cambria"/>
          <w:noProof/>
          <w:sz w:val="22"/>
        </w:rPr>
        <w:t xml:space="preserve">, </w:t>
      </w:r>
      <w:r w:rsidRPr="00430019">
        <w:rPr>
          <w:rFonts w:ascii="Cambria" w:hAnsi="Cambria"/>
          <w:b/>
          <w:bCs/>
          <w:noProof/>
          <w:sz w:val="22"/>
        </w:rPr>
        <w:t>Noda T</w:t>
      </w:r>
      <w:r w:rsidRPr="00430019">
        <w:rPr>
          <w:rFonts w:ascii="Cambria" w:hAnsi="Cambria"/>
          <w:noProof/>
          <w:sz w:val="22"/>
        </w:rPr>
        <w:t xml:space="preserve">, </w:t>
      </w:r>
      <w:r w:rsidRPr="00430019">
        <w:rPr>
          <w:rFonts w:ascii="Cambria" w:hAnsi="Cambria"/>
          <w:b/>
          <w:bCs/>
          <w:noProof/>
          <w:sz w:val="22"/>
        </w:rPr>
        <w:t>Noegel AA</w:t>
      </w:r>
      <w:r w:rsidRPr="00430019">
        <w:rPr>
          <w:rFonts w:ascii="Cambria" w:hAnsi="Cambria"/>
          <w:noProof/>
          <w:sz w:val="22"/>
        </w:rPr>
        <w:t xml:space="preserve">, </w:t>
      </w:r>
      <w:r w:rsidRPr="00430019">
        <w:rPr>
          <w:rFonts w:ascii="Cambria" w:hAnsi="Cambria"/>
          <w:b/>
          <w:bCs/>
          <w:noProof/>
          <w:sz w:val="22"/>
        </w:rPr>
        <w:t>Nolte EM</w:t>
      </w:r>
      <w:r w:rsidRPr="00430019">
        <w:rPr>
          <w:rFonts w:ascii="Cambria" w:hAnsi="Cambria"/>
          <w:noProof/>
          <w:sz w:val="22"/>
        </w:rPr>
        <w:t xml:space="preserve">, </w:t>
      </w:r>
      <w:r w:rsidRPr="00430019">
        <w:rPr>
          <w:rFonts w:ascii="Cambria" w:hAnsi="Cambria"/>
          <w:b/>
          <w:bCs/>
          <w:noProof/>
          <w:sz w:val="22"/>
        </w:rPr>
        <w:t>Norberg E</w:t>
      </w:r>
      <w:r w:rsidRPr="00430019">
        <w:rPr>
          <w:rFonts w:ascii="Cambria" w:hAnsi="Cambria"/>
          <w:noProof/>
          <w:sz w:val="22"/>
        </w:rPr>
        <w:t xml:space="preserve">, </w:t>
      </w:r>
      <w:r w:rsidRPr="00430019">
        <w:rPr>
          <w:rFonts w:ascii="Cambria" w:hAnsi="Cambria"/>
          <w:b/>
          <w:bCs/>
          <w:noProof/>
          <w:sz w:val="22"/>
        </w:rPr>
        <w:t>Norga KK</w:t>
      </w:r>
      <w:r w:rsidRPr="00430019">
        <w:rPr>
          <w:rFonts w:ascii="Cambria" w:hAnsi="Cambria"/>
          <w:noProof/>
          <w:sz w:val="22"/>
        </w:rPr>
        <w:t xml:space="preserve">, </w:t>
      </w:r>
      <w:r w:rsidRPr="00430019">
        <w:rPr>
          <w:rFonts w:ascii="Cambria" w:hAnsi="Cambria"/>
          <w:b/>
          <w:bCs/>
          <w:noProof/>
          <w:sz w:val="22"/>
        </w:rPr>
        <w:t>Noureini SK</w:t>
      </w:r>
      <w:r w:rsidRPr="00430019">
        <w:rPr>
          <w:rFonts w:ascii="Cambria" w:hAnsi="Cambria"/>
          <w:noProof/>
          <w:sz w:val="22"/>
        </w:rPr>
        <w:t xml:space="preserve">, </w:t>
      </w:r>
      <w:r w:rsidRPr="00430019">
        <w:rPr>
          <w:rFonts w:ascii="Cambria" w:hAnsi="Cambria"/>
          <w:b/>
          <w:bCs/>
          <w:noProof/>
          <w:sz w:val="22"/>
        </w:rPr>
        <w:t>Notomi S</w:t>
      </w:r>
      <w:r w:rsidRPr="00430019">
        <w:rPr>
          <w:rFonts w:ascii="Cambria" w:hAnsi="Cambria"/>
          <w:noProof/>
          <w:sz w:val="22"/>
        </w:rPr>
        <w:t xml:space="preserve">, </w:t>
      </w:r>
      <w:r w:rsidRPr="00430019">
        <w:rPr>
          <w:rFonts w:ascii="Cambria" w:hAnsi="Cambria"/>
          <w:b/>
          <w:bCs/>
          <w:noProof/>
          <w:sz w:val="22"/>
        </w:rPr>
        <w:t>Notterpek L</w:t>
      </w:r>
      <w:r w:rsidRPr="00430019">
        <w:rPr>
          <w:rFonts w:ascii="Cambria" w:hAnsi="Cambria"/>
          <w:noProof/>
          <w:sz w:val="22"/>
        </w:rPr>
        <w:t xml:space="preserve">, </w:t>
      </w:r>
      <w:r w:rsidRPr="00430019">
        <w:rPr>
          <w:rFonts w:ascii="Cambria" w:hAnsi="Cambria"/>
          <w:b/>
          <w:bCs/>
          <w:noProof/>
          <w:sz w:val="22"/>
        </w:rPr>
        <w:t>Nowikovsky K</w:t>
      </w:r>
      <w:r w:rsidRPr="00430019">
        <w:rPr>
          <w:rFonts w:ascii="Cambria" w:hAnsi="Cambria"/>
          <w:noProof/>
          <w:sz w:val="22"/>
        </w:rPr>
        <w:t xml:space="preserve">, </w:t>
      </w:r>
      <w:r w:rsidRPr="00430019">
        <w:rPr>
          <w:rFonts w:ascii="Cambria" w:hAnsi="Cambria"/>
          <w:b/>
          <w:bCs/>
          <w:noProof/>
          <w:sz w:val="22"/>
        </w:rPr>
        <w:t>Nukina N</w:t>
      </w:r>
      <w:r w:rsidRPr="00430019">
        <w:rPr>
          <w:rFonts w:ascii="Cambria" w:hAnsi="Cambria"/>
          <w:noProof/>
          <w:sz w:val="22"/>
        </w:rPr>
        <w:t xml:space="preserve">, </w:t>
      </w:r>
      <w:r w:rsidRPr="00430019">
        <w:rPr>
          <w:rFonts w:ascii="Cambria" w:hAnsi="Cambria"/>
          <w:b/>
          <w:bCs/>
          <w:noProof/>
          <w:sz w:val="22"/>
        </w:rPr>
        <w:t>Nürnberger T</w:t>
      </w:r>
      <w:r w:rsidRPr="00430019">
        <w:rPr>
          <w:rFonts w:ascii="Cambria" w:hAnsi="Cambria"/>
          <w:noProof/>
          <w:sz w:val="22"/>
        </w:rPr>
        <w:t xml:space="preserve">, </w:t>
      </w:r>
      <w:r w:rsidRPr="00430019">
        <w:rPr>
          <w:rFonts w:ascii="Cambria" w:hAnsi="Cambria"/>
          <w:b/>
          <w:bCs/>
          <w:noProof/>
          <w:sz w:val="22"/>
        </w:rPr>
        <w:t>O’Donnell VB</w:t>
      </w:r>
      <w:r w:rsidRPr="00430019">
        <w:rPr>
          <w:rFonts w:ascii="Cambria" w:hAnsi="Cambria"/>
          <w:noProof/>
          <w:sz w:val="22"/>
        </w:rPr>
        <w:t xml:space="preserve">, </w:t>
      </w:r>
      <w:r w:rsidRPr="00430019">
        <w:rPr>
          <w:rFonts w:ascii="Cambria" w:hAnsi="Cambria"/>
          <w:b/>
          <w:bCs/>
          <w:noProof/>
          <w:sz w:val="22"/>
        </w:rPr>
        <w:t>O’Donovan T</w:t>
      </w:r>
      <w:r w:rsidRPr="00430019">
        <w:rPr>
          <w:rFonts w:ascii="Cambria" w:hAnsi="Cambria"/>
          <w:noProof/>
          <w:sz w:val="22"/>
        </w:rPr>
        <w:t xml:space="preserve">, </w:t>
      </w:r>
      <w:r w:rsidRPr="00430019">
        <w:rPr>
          <w:rFonts w:ascii="Cambria" w:hAnsi="Cambria"/>
          <w:b/>
          <w:bCs/>
          <w:noProof/>
          <w:sz w:val="22"/>
        </w:rPr>
        <w:t>O’Dwyer PJ</w:t>
      </w:r>
      <w:r w:rsidRPr="00430019">
        <w:rPr>
          <w:rFonts w:ascii="Cambria" w:hAnsi="Cambria"/>
          <w:noProof/>
          <w:sz w:val="22"/>
        </w:rPr>
        <w:t xml:space="preserve">, </w:t>
      </w:r>
      <w:r w:rsidRPr="00430019">
        <w:rPr>
          <w:rFonts w:ascii="Cambria" w:hAnsi="Cambria"/>
          <w:b/>
          <w:bCs/>
          <w:noProof/>
          <w:sz w:val="22"/>
        </w:rPr>
        <w:t>Oehme I</w:t>
      </w:r>
      <w:r w:rsidRPr="00430019">
        <w:rPr>
          <w:rFonts w:ascii="Cambria" w:hAnsi="Cambria"/>
          <w:noProof/>
          <w:sz w:val="22"/>
        </w:rPr>
        <w:t xml:space="preserve">, </w:t>
      </w:r>
      <w:r w:rsidRPr="00430019">
        <w:rPr>
          <w:rFonts w:ascii="Cambria" w:hAnsi="Cambria"/>
          <w:b/>
          <w:bCs/>
          <w:noProof/>
          <w:sz w:val="22"/>
        </w:rPr>
        <w:t>Oeste CL</w:t>
      </w:r>
      <w:r w:rsidRPr="00430019">
        <w:rPr>
          <w:rFonts w:ascii="Cambria" w:hAnsi="Cambria"/>
          <w:noProof/>
          <w:sz w:val="22"/>
        </w:rPr>
        <w:t xml:space="preserve">, </w:t>
      </w:r>
      <w:r w:rsidRPr="00430019">
        <w:rPr>
          <w:rFonts w:ascii="Cambria" w:hAnsi="Cambria"/>
          <w:b/>
          <w:bCs/>
          <w:noProof/>
          <w:sz w:val="22"/>
        </w:rPr>
        <w:t>Ogawa M</w:t>
      </w:r>
      <w:r w:rsidRPr="00430019">
        <w:rPr>
          <w:rFonts w:ascii="Cambria" w:hAnsi="Cambria"/>
          <w:noProof/>
          <w:sz w:val="22"/>
        </w:rPr>
        <w:t xml:space="preserve">, </w:t>
      </w:r>
      <w:r w:rsidRPr="00430019">
        <w:rPr>
          <w:rFonts w:ascii="Cambria" w:hAnsi="Cambria"/>
          <w:b/>
          <w:bCs/>
          <w:noProof/>
          <w:sz w:val="22"/>
        </w:rPr>
        <w:t>Ogretmen B</w:t>
      </w:r>
      <w:r w:rsidRPr="00430019">
        <w:rPr>
          <w:rFonts w:ascii="Cambria" w:hAnsi="Cambria"/>
          <w:noProof/>
          <w:sz w:val="22"/>
        </w:rPr>
        <w:t xml:space="preserve">, </w:t>
      </w:r>
      <w:r w:rsidRPr="00430019">
        <w:rPr>
          <w:rFonts w:ascii="Cambria" w:hAnsi="Cambria"/>
          <w:b/>
          <w:bCs/>
          <w:noProof/>
          <w:sz w:val="22"/>
        </w:rPr>
        <w:t>Ogura Y</w:t>
      </w:r>
      <w:r w:rsidRPr="00430019">
        <w:rPr>
          <w:rFonts w:ascii="Cambria" w:hAnsi="Cambria"/>
          <w:noProof/>
          <w:sz w:val="22"/>
        </w:rPr>
        <w:t xml:space="preserve">, </w:t>
      </w:r>
      <w:r w:rsidRPr="00430019">
        <w:rPr>
          <w:rFonts w:ascii="Cambria" w:hAnsi="Cambria"/>
          <w:b/>
          <w:bCs/>
          <w:noProof/>
          <w:sz w:val="22"/>
        </w:rPr>
        <w:t>Oh YJ</w:t>
      </w:r>
      <w:r w:rsidRPr="00430019">
        <w:rPr>
          <w:rFonts w:ascii="Cambria" w:hAnsi="Cambria"/>
          <w:noProof/>
          <w:sz w:val="22"/>
        </w:rPr>
        <w:t xml:space="preserve">, </w:t>
      </w:r>
      <w:r w:rsidRPr="00430019">
        <w:rPr>
          <w:rFonts w:ascii="Cambria" w:hAnsi="Cambria"/>
          <w:b/>
          <w:bCs/>
          <w:noProof/>
          <w:sz w:val="22"/>
        </w:rPr>
        <w:t>Ohmuraya M</w:t>
      </w:r>
      <w:r w:rsidRPr="00430019">
        <w:rPr>
          <w:rFonts w:ascii="Cambria" w:hAnsi="Cambria"/>
          <w:noProof/>
          <w:sz w:val="22"/>
        </w:rPr>
        <w:t xml:space="preserve">, </w:t>
      </w:r>
      <w:r w:rsidRPr="00430019">
        <w:rPr>
          <w:rFonts w:ascii="Cambria" w:hAnsi="Cambria"/>
          <w:b/>
          <w:bCs/>
          <w:noProof/>
          <w:sz w:val="22"/>
        </w:rPr>
        <w:t>Ohshima T</w:t>
      </w:r>
      <w:r w:rsidRPr="00430019">
        <w:rPr>
          <w:rFonts w:ascii="Cambria" w:hAnsi="Cambria"/>
          <w:noProof/>
          <w:sz w:val="22"/>
        </w:rPr>
        <w:t xml:space="preserve">, </w:t>
      </w:r>
      <w:r w:rsidRPr="00430019">
        <w:rPr>
          <w:rFonts w:ascii="Cambria" w:hAnsi="Cambria"/>
          <w:b/>
          <w:bCs/>
          <w:noProof/>
          <w:sz w:val="22"/>
        </w:rPr>
        <w:t>Ojha R</w:t>
      </w:r>
      <w:r w:rsidRPr="00430019">
        <w:rPr>
          <w:rFonts w:ascii="Cambria" w:hAnsi="Cambria"/>
          <w:noProof/>
          <w:sz w:val="22"/>
        </w:rPr>
        <w:t xml:space="preserve">, </w:t>
      </w:r>
      <w:r w:rsidRPr="00430019">
        <w:rPr>
          <w:rFonts w:ascii="Cambria" w:hAnsi="Cambria"/>
          <w:b/>
          <w:bCs/>
          <w:noProof/>
          <w:sz w:val="22"/>
        </w:rPr>
        <w:t>Okamoto K</w:t>
      </w:r>
      <w:r w:rsidRPr="00430019">
        <w:rPr>
          <w:rFonts w:ascii="Cambria" w:hAnsi="Cambria"/>
          <w:noProof/>
          <w:sz w:val="22"/>
        </w:rPr>
        <w:t xml:space="preserve">, </w:t>
      </w:r>
      <w:r w:rsidRPr="00430019">
        <w:rPr>
          <w:rFonts w:ascii="Cambria" w:hAnsi="Cambria"/>
          <w:b/>
          <w:bCs/>
          <w:noProof/>
          <w:sz w:val="22"/>
        </w:rPr>
        <w:t>Okazaki T</w:t>
      </w:r>
      <w:r w:rsidRPr="00430019">
        <w:rPr>
          <w:rFonts w:ascii="Cambria" w:hAnsi="Cambria"/>
          <w:noProof/>
          <w:sz w:val="22"/>
        </w:rPr>
        <w:t xml:space="preserve">, </w:t>
      </w:r>
      <w:r w:rsidRPr="00430019">
        <w:rPr>
          <w:rFonts w:ascii="Cambria" w:hAnsi="Cambria"/>
          <w:b/>
          <w:bCs/>
          <w:noProof/>
          <w:sz w:val="22"/>
        </w:rPr>
        <w:t>Oliver FJ</w:t>
      </w:r>
      <w:r w:rsidRPr="00430019">
        <w:rPr>
          <w:rFonts w:ascii="Cambria" w:hAnsi="Cambria"/>
          <w:noProof/>
          <w:sz w:val="22"/>
        </w:rPr>
        <w:t xml:space="preserve">, </w:t>
      </w:r>
      <w:r w:rsidRPr="00430019">
        <w:rPr>
          <w:rFonts w:ascii="Cambria" w:hAnsi="Cambria"/>
          <w:b/>
          <w:bCs/>
          <w:noProof/>
          <w:sz w:val="22"/>
        </w:rPr>
        <w:t>Ollinger K</w:t>
      </w:r>
      <w:r w:rsidRPr="00430019">
        <w:rPr>
          <w:rFonts w:ascii="Cambria" w:hAnsi="Cambria"/>
          <w:noProof/>
          <w:sz w:val="22"/>
        </w:rPr>
        <w:t xml:space="preserve">, </w:t>
      </w:r>
      <w:r w:rsidRPr="00430019">
        <w:rPr>
          <w:rFonts w:ascii="Cambria" w:hAnsi="Cambria"/>
          <w:b/>
          <w:bCs/>
          <w:noProof/>
          <w:sz w:val="22"/>
        </w:rPr>
        <w:t>Olsson S</w:t>
      </w:r>
      <w:r w:rsidRPr="00430019">
        <w:rPr>
          <w:rFonts w:ascii="Cambria" w:hAnsi="Cambria"/>
          <w:noProof/>
          <w:sz w:val="22"/>
        </w:rPr>
        <w:t xml:space="preserve">, </w:t>
      </w:r>
      <w:r w:rsidRPr="00430019">
        <w:rPr>
          <w:rFonts w:ascii="Cambria" w:hAnsi="Cambria"/>
          <w:b/>
          <w:bCs/>
          <w:noProof/>
          <w:sz w:val="22"/>
        </w:rPr>
        <w:t>Orban DP</w:t>
      </w:r>
      <w:r w:rsidRPr="00430019">
        <w:rPr>
          <w:rFonts w:ascii="Cambria" w:hAnsi="Cambria"/>
          <w:noProof/>
          <w:sz w:val="22"/>
        </w:rPr>
        <w:t xml:space="preserve">, </w:t>
      </w:r>
      <w:r w:rsidRPr="00430019">
        <w:rPr>
          <w:rFonts w:ascii="Cambria" w:hAnsi="Cambria"/>
          <w:b/>
          <w:bCs/>
          <w:noProof/>
          <w:sz w:val="22"/>
        </w:rPr>
        <w:t>Ordonez P</w:t>
      </w:r>
      <w:r w:rsidRPr="00430019">
        <w:rPr>
          <w:rFonts w:ascii="Cambria" w:hAnsi="Cambria"/>
          <w:noProof/>
          <w:sz w:val="22"/>
        </w:rPr>
        <w:t xml:space="preserve">, </w:t>
      </w:r>
      <w:r w:rsidRPr="00430019">
        <w:rPr>
          <w:rFonts w:ascii="Cambria" w:hAnsi="Cambria"/>
          <w:b/>
          <w:bCs/>
          <w:noProof/>
          <w:sz w:val="22"/>
        </w:rPr>
        <w:t>Orhon I</w:t>
      </w:r>
      <w:r w:rsidRPr="00430019">
        <w:rPr>
          <w:rFonts w:ascii="Cambria" w:hAnsi="Cambria"/>
          <w:noProof/>
          <w:sz w:val="22"/>
        </w:rPr>
        <w:t xml:space="preserve">, </w:t>
      </w:r>
      <w:r w:rsidRPr="00430019">
        <w:rPr>
          <w:rFonts w:ascii="Cambria" w:hAnsi="Cambria"/>
          <w:b/>
          <w:bCs/>
          <w:noProof/>
          <w:sz w:val="22"/>
        </w:rPr>
        <w:t>Orosz L</w:t>
      </w:r>
      <w:r w:rsidRPr="00430019">
        <w:rPr>
          <w:rFonts w:ascii="Cambria" w:hAnsi="Cambria"/>
          <w:noProof/>
          <w:sz w:val="22"/>
        </w:rPr>
        <w:t xml:space="preserve">, </w:t>
      </w:r>
      <w:r w:rsidRPr="00430019">
        <w:rPr>
          <w:rFonts w:ascii="Cambria" w:hAnsi="Cambria"/>
          <w:b/>
          <w:bCs/>
          <w:noProof/>
          <w:sz w:val="22"/>
        </w:rPr>
        <w:t>O’Rourke EJ</w:t>
      </w:r>
      <w:r w:rsidRPr="00430019">
        <w:rPr>
          <w:rFonts w:ascii="Cambria" w:hAnsi="Cambria"/>
          <w:noProof/>
          <w:sz w:val="22"/>
        </w:rPr>
        <w:t xml:space="preserve">, </w:t>
      </w:r>
      <w:r w:rsidRPr="00430019">
        <w:rPr>
          <w:rFonts w:ascii="Cambria" w:hAnsi="Cambria"/>
          <w:b/>
          <w:bCs/>
          <w:noProof/>
          <w:sz w:val="22"/>
        </w:rPr>
        <w:t>Orozco H</w:t>
      </w:r>
      <w:r w:rsidRPr="00430019">
        <w:rPr>
          <w:rFonts w:ascii="Cambria" w:hAnsi="Cambria"/>
          <w:noProof/>
          <w:sz w:val="22"/>
        </w:rPr>
        <w:t xml:space="preserve">, </w:t>
      </w:r>
      <w:r w:rsidRPr="00430019">
        <w:rPr>
          <w:rFonts w:ascii="Cambria" w:hAnsi="Cambria"/>
          <w:b/>
          <w:bCs/>
          <w:noProof/>
          <w:sz w:val="22"/>
        </w:rPr>
        <w:t>Ortega AL</w:t>
      </w:r>
      <w:r w:rsidRPr="00430019">
        <w:rPr>
          <w:rFonts w:ascii="Cambria" w:hAnsi="Cambria"/>
          <w:noProof/>
          <w:sz w:val="22"/>
        </w:rPr>
        <w:t xml:space="preserve">, </w:t>
      </w:r>
      <w:r w:rsidRPr="00430019">
        <w:rPr>
          <w:rFonts w:ascii="Cambria" w:hAnsi="Cambria"/>
          <w:b/>
          <w:bCs/>
          <w:noProof/>
          <w:sz w:val="22"/>
        </w:rPr>
        <w:t>Ortona E</w:t>
      </w:r>
      <w:r w:rsidRPr="00430019">
        <w:rPr>
          <w:rFonts w:ascii="Cambria" w:hAnsi="Cambria"/>
          <w:noProof/>
          <w:sz w:val="22"/>
        </w:rPr>
        <w:t xml:space="preserve">, </w:t>
      </w:r>
      <w:r w:rsidRPr="00430019">
        <w:rPr>
          <w:rFonts w:ascii="Cambria" w:hAnsi="Cambria"/>
          <w:b/>
          <w:bCs/>
          <w:noProof/>
          <w:sz w:val="22"/>
        </w:rPr>
        <w:t>Osellame LD</w:t>
      </w:r>
      <w:r w:rsidRPr="00430019">
        <w:rPr>
          <w:rFonts w:ascii="Cambria" w:hAnsi="Cambria"/>
          <w:noProof/>
          <w:sz w:val="22"/>
        </w:rPr>
        <w:t xml:space="preserve">, </w:t>
      </w:r>
      <w:r w:rsidRPr="00430019">
        <w:rPr>
          <w:rFonts w:ascii="Cambria" w:hAnsi="Cambria"/>
          <w:b/>
          <w:bCs/>
          <w:noProof/>
          <w:sz w:val="22"/>
        </w:rPr>
        <w:t>Oshima J</w:t>
      </w:r>
      <w:r w:rsidRPr="00430019">
        <w:rPr>
          <w:rFonts w:ascii="Cambria" w:hAnsi="Cambria"/>
          <w:noProof/>
          <w:sz w:val="22"/>
        </w:rPr>
        <w:t xml:space="preserve">, </w:t>
      </w:r>
      <w:r w:rsidRPr="00430019">
        <w:rPr>
          <w:rFonts w:ascii="Cambria" w:hAnsi="Cambria"/>
          <w:b/>
          <w:bCs/>
          <w:noProof/>
          <w:sz w:val="22"/>
        </w:rPr>
        <w:t>Oshima S</w:t>
      </w:r>
      <w:r w:rsidRPr="00430019">
        <w:rPr>
          <w:rFonts w:ascii="Cambria" w:hAnsi="Cambria"/>
          <w:noProof/>
          <w:sz w:val="22"/>
        </w:rPr>
        <w:t xml:space="preserve">, </w:t>
      </w:r>
      <w:r w:rsidRPr="00430019">
        <w:rPr>
          <w:rFonts w:ascii="Cambria" w:hAnsi="Cambria"/>
          <w:b/>
          <w:bCs/>
          <w:noProof/>
          <w:sz w:val="22"/>
        </w:rPr>
        <w:t>Osiewacz HD</w:t>
      </w:r>
      <w:r w:rsidRPr="00430019">
        <w:rPr>
          <w:rFonts w:ascii="Cambria" w:hAnsi="Cambria"/>
          <w:noProof/>
          <w:sz w:val="22"/>
        </w:rPr>
        <w:t xml:space="preserve">, </w:t>
      </w:r>
      <w:r w:rsidRPr="00430019">
        <w:rPr>
          <w:rFonts w:ascii="Cambria" w:hAnsi="Cambria"/>
          <w:b/>
          <w:bCs/>
          <w:noProof/>
          <w:sz w:val="22"/>
        </w:rPr>
        <w:t>Otomo T</w:t>
      </w:r>
      <w:r w:rsidRPr="00430019">
        <w:rPr>
          <w:rFonts w:ascii="Cambria" w:hAnsi="Cambria"/>
          <w:noProof/>
          <w:sz w:val="22"/>
        </w:rPr>
        <w:t xml:space="preserve">, </w:t>
      </w:r>
      <w:r w:rsidRPr="00430019">
        <w:rPr>
          <w:rFonts w:ascii="Cambria" w:hAnsi="Cambria"/>
          <w:b/>
          <w:bCs/>
          <w:noProof/>
          <w:sz w:val="22"/>
        </w:rPr>
        <w:t>Otsu K</w:t>
      </w:r>
      <w:r w:rsidRPr="00430019">
        <w:rPr>
          <w:rFonts w:ascii="Cambria" w:hAnsi="Cambria"/>
          <w:noProof/>
          <w:sz w:val="22"/>
        </w:rPr>
        <w:t xml:space="preserve">, </w:t>
      </w:r>
      <w:r w:rsidRPr="00430019">
        <w:rPr>
          <w:rFonts w:ascii="Cambria" w:hAnsi="Cambria"/>
          <w:b/>
          <w:bCs/>
          <w:noProof/>
          <w:sz w:val="22"/>
        </w:rPr>
        <w:t>Ou JJ</w:t>
      </w:r>
      <w:r w:rsidRPr="00430019">
        <w:rPr>
          <w:rFonts w:ascii="Cambria" w:hAnsi="Cambria"/>
          <w:noProof/>
          <w:sz w:val="22"/>
        </w:rPr>
        <w:t xml:space="preserve">, </w:t>
      </w:r>
      <w:r w:rsidRPr="00430019">
        <w:rPr>
          <w:rFonts w:ascii="Cambria" w:hAnsi="Cambria"/>
          <w:b/>
          <w:bCs/>
          <w:noProof/>
          <w:sz w:val="22"/>
        </w:rPr>
        <w:t>Outeiro TF</w:t>
      </w:r>
      <w:r w:rsidRPr="00430019">
        <w:rPr>
          <w:rFonts w:ascii="Cambria" w:hAnsi="Cambria"/>
          <w:noProof/>
          <w:sz w:val="22"/>
        </w:rPr>
        <w:t xml:space="preserve">, </w:t>
      </w:r>
      <w:r w:rsidRPr="00430019">
        <w:rPr>
          <w:rFonts w:ascii="Cambria" w:hAnsi="Cambria"/>
          <w:b/>
          <w:bCs/>
          <w:noProof/>
          <w:sz w:val="22"/>
        </w:rPr>
        <w:t>Ouyang D</w:t>
      </w:r>
      <w:r w:rsidRPr="00430019">
        <w:rPr>
          <w:rFonts w:ascii="Cambria" w:hAnsi="Cambria"/>
          <w:noProof/>
          <w:sz w:val="22"/>
        </w:rPr>
        <w:t xml:space="preserve">, </w:t>
      </w:r>
      <w:r w:rsidRPr="00430019">
        <w:rPr>
          <w:rFonts w:ascii="Cambria" w:hAnsi="Cambria"/>
          <w:b/>
          <w:bCs/>
          <w:noProof/>
          <w:sz w:val="22"/>
        </w:rPr>
        <w:t>Ouyang H</w:t>
      </w:r>
      <w:r w:rsidRPr="00430019">
        <w:rPr>
          <w:rFonts w:ascii="Cambria" w:hAnsi="Cambria"/>
          <w:noProof/>
          <w:sz w:val="22"/>
        </w:rPr>
        <w:t xml:space="preserve">, </w:t>
      </w:r>
      <w:r w:rsidRPr="00430019">
        <w:rPr>
          <w:rFonts w:ascii="Cambria" w:hAnsi="Cambria"/>
          <w:b/>
          <w:bCs/>
          <w:noProof/>
          <w:sz w:val="22"/>
        </w:rPr>
        <w:t>Overholtzer M</w:t>
      </w:r>
      <w:r w:rsidRPr="00430019">
        <w:rPr>
          <w:rFonts w:ascii="Cambria" w:hAnsi="Cambria"/>
          <w:noProof/>
          <w:sz w:val="22"/>
        </w:rPr>
        <w:t xml:space="preserve">, </w:t>
      </w:r>
      <w:r w:rsidRPr="00430019">
        <w:rPr>
          <w:rFonts w:ascii="Cambria" w:hAnsi="Cambria"/>
          <w:b/>
          <w:bCs/>
          <w:noProof/>
          <w:sz w:val="22"/>
        </w:rPr>
        <w:t>Ozbun MA</w:t>
      </w:r>
      <w:r w:rsidRPr="00430019">
        <w:rPr>
          <w:rFonts w:ascii="Cambria" w:hAnsi="Cambria"/>
          <w:noProof/>
          <w:sz w:val="22"/>
        </w:rPr>
        <w:t xml:space="preserve">, </w:t>
      </w:r>
      <w:r w:rsidRPr="00430019">
        <w:rPr>
          <w:rFonts w:ascii="Cambria" w:hAnsi="Cambria"/>
          <w:b/>
          <w:bCs/>
          <w:noProof/>
          <w:sz w:val="22"/>
        </w:rPr>
        <w:t>Ozdinler PH</w:t>
      </w:r>
      <w:r w:rsidRPr="00430019">
        <w:rPr>
          <w:rFonts w:ascii="Cambria" w:hAnsi="Cambria"/>
          <w:noProof/>
          <w:sz w:val="22"/>
        </w:rPr>
        <w:t xml:space="preserve">, </w:t>
      </w:r>
      <w:r w:rsidRPr="00430019">
        <w:rPr>
          <w:rFonts w:ascii="Cambria" w:hAnsi="Cambria"/>
          <w:b/>
          <w:bCs/>
          <w:noProof/>
          <w:sz w:val="22"/>
        </w:rPr>
        <w:t>Ozpolat B</w:t>
      </w:r>
      <w:r w:rsidRPr="00430019">
        <w:rPr>
          <w:rFonts w:ascii="Cambria" w:hAnsi="Cambria"/>
          <w:noProof/>
          <w:sz w:val="22"/>
        </w:rPr>
        <w:t xml:space="preserve">, </w:t>
      </w:r>
      <w:r w:rsidRPr="00430019">
        <w:rPr>
          <w:rFonts w:ascii="Cambria" w:hAnsi="Cambria"/>
          <w:b/>
          <w:bCs/>
          <w:noProof/>
          <w:sz w:val="22"/>
        </w:rPr>
        <w:t>Pacelli C</w:t>
      </w:r>
      <w:r w:rsidRPr="00430019">
        <w:rPr>
          <w:rFonts w:ascii="Cambria" w:hAnsi="Cambria"/>
          <w:noProof/>
          <w:sz w:val="22"/>
        </w:rPr>
        <w:t xml:space="preserve">, </w:t>
      </w:r>
      <w:r w:rsidRPr="00430019">
        <w:rPr>
          <w:rFonts w:ascii="Cambria" w:hAnsi="Cambria"/>
          <w:b/>
          <w:bCs/>
          <w:noProof/>
          <w:sz w:val="22"/>
        </w:rPr>
        <w:t>Paganetti P</w:t>
      </w:r>
      <w:r w:rsidRPr="00430019">
        <w:rPr>
          <w:rFonts w:ascii="Cambria" w:hAnsi="Cambria"/>
          <w:noProof/>
          <w:sz w:val="22"/>
        </w:rPr>
        <w:t xml:space="preserve">, </w:t>
      </w:r>
      <w:r w:rsidRPr="00430019">
        <w:rPr>
          <w:rFonts w:ascii="Cambria" w:hAnsi="Cambria"/>
          <w:b/>
          <w:bCs/>
          <w:noProof/>
          <w:sz w:val="22"/>
        </w:rPr>
        <w:t>Page G</w:t>
      </w:r>
      <w:r w:rsidRPr="00430019">
        <w:rPr>
          <w:rFonts w:ascii="Cambria" w:hAnsi="Cambria"/>
          <w:noProof/>
          <w:sz w:val="22"/>
        </w:rPr>
        <w:t xml:space="preserve">, </w:t>
      </w:r>
      <w:r w:rsidRPr="00430019">
        <w:rPr>
          <w:rFonts w:ascii="Cambria" w:hAnsi="Cambria"/>
          <w:b/>
          <w:bCs/>
          <w:noProof/>
          <w:sz w:val="22"/>
        </w:rPr>
        <w:t>Pages G</w:t>
      </w:r>
      <w:r w:rsidRPr="00430019">
        <w:rPr>
          <w:rFonts w:ascii="Cambria" w:hAnsi="Cambria"/>
          <w:noProof/>
          <w:sz w:val="22"/>
        </w:rPr>
        <w:t xml:space="preserve">, </w:t>
      </w:r>
      <w:r w:rsidRPr="00430019">
        <w:rPr>
          <w:rFonts w:ascii="Cambria" w:hAnsi="Cambria"/>
          <w:b/>
          <w:bCs/>
          <w:noProof/>
          <w:sz w:val="22"/>
        </w:rPr>
        <w:t>Pagnini U</w:t>
      </w:r>
      <w:r w:rsidRPr="00430019">
        <w:rPr>
          <w:rFonts w:ascii="Cambria" w:hAnsi="Cambria"/>
          <w:noProof/>
          <w:sz w:val="22"/>
        </w:rPr>
        <w:t xml:space="preserve">, </w:t>
      </w:r>
      <w:r w:rsidRPr="00430019">
        <w:rPr>
          <w:rFonts w:ascii="Cambria" w:hAnsi="Cambria"/>
          <w:b/>
          <w:bCs/>
          <w:noProof/>
          <w:sz w:val="22"/>
        </w:rPr>
        <w:t>Pajak B</w:t>
      </w:r>
      <w:r w:rsidRPr="00430019">
        <w:rPr>
          <w:rFonts w:ascii="Cambria" w:hAnsi="Cambria"/>
          <w:noProof/>
          <w:sz w:val="22"/>
        </w:rPr>
        <w:t xml:space="preserve">, </w:t>
      </w:r>
      <w:r w:rsidRPr="00430019">
        <w:rPr>
          <w:rFonts w:ascii="Cambria" w:hAnsi="Cambria"/>
          <w:b/>
          <w:bCs/>
          <w:noProof/>
          <w:sz w:val="22"/>
        </w:rPr>
        <w:t>Pak SC</w:t>
      </w:r>
      <w:r w:rsidRPr="00430019">
        <w:rPr>
          <w:rFonts w:ascii="Cambria" w:hAnsi="Cambria"/>
          <w:noProof/>
          <w:sz w:val="22"/>
        </w:rPr>
        <w:t xml:space="preserve">, </w:t>
      </w:r>
      <w:r w:rsidRPr="00430019">
        <w:rPr>
          <w:rFonts w:ascii="Cambria" w:hAnsi="Cambria"/>
          <w:b/>
          <w:bCs/>
          <w:noProof/>
          <w:sz w:val="22"/>
        </w:rPr>
        <w:t>Pakos-Zebrucka K</w:t>
      </w:r>
      <w:r w:rsidRPr="00430019">
        <w:rPr>
          <w:rFonts w:ascii="Cambria" w:hAnsi="Cambria"/>
          <w:noProof/>
          <w:sz w:val="22"/>
        </w:rPr>
        <w:t xml:space="preserve">, </w:t>
      </w:r>
      <w:r w:rsidRPr="00430019">
        <w:rPr>
          <w:rFonts w:ascii="Cambria" w:hAnsi="Cambria"/>
          <w:b/>
          <w:bCs/>
          <w:noProof/>
          <w:sz w:val="22"/>
        </w:rPr>
        <w:t>Pakpour N</w:t>
      </w:r>
      <w:r w:rsidRPr="00430019">
        <w:rPr>
          <w:rFonts w:ascii="Cambria" w:hAnsi="Cambria"/>
          <w:noProof/>
          <w:sz w:val="22"/>
        </w:rPr>
        <w:t xml:space="preserve">, </w:t>
      </w:r>
      <w:r w:rsidRPr="00430019">
        <w:rPr>
          <w:rFonts w:ascii="Cambria" w:hAnsi="Cambria"/>
          <w:b/>
          <w:bCs/>
          <w:noProof/>
          <w:sz w:val="22"/>
        </w:rPr>
        <w:t>Palková Z</w:t>
      </w:r>
      <w:r w:rsidRPr="00430019">
        <w:rPr>
          <w:rFonts w:ascii="Cambria" w:hAnsi="Cambria"/>
          <w:noProof/>
          <w:sz w:val="22"/>
        </w:rPr>
        <w:t xml:space="preserve">, </w:t>
      </w:r>
      <w:r w:rsidRPr="00430019">
        <w:rPr>
          <w:rFonts w:ascii="Cambria" w:hAnsi="Cambria"/>
          <w:b/>
          <w:bCs/>
          <w:noProof/>
          <w:sz w:val="22"/>
        </w:rPr>
        <w:t>Palladino F</w:t>
      </w:r>
      <w:r w:rsidRPr="00430019">
        <w:rPr>
          <w:rFonts w:ascii="Cambria" w:hAnsi="Cambria"/>
          <w:noProof/>
          <w:sz w:val="22"/>
        </w:rPr>
        <w:t xml:space="preserve">, </w:t>
      </w:r>
      <w:r w:rsidRPr="00430019">
        <w:rPr>
          <w:rFonts w:ascii="Cambria" w:hAnsi="Cambria"/>
          <w:b/>
          <w:bCs/>
          <w:noProof/>
          <w:sz w:val="22"/>
        </w:rPr>
        <w:t>Pallauf K</w:t>
      </w:r>
      <w:r w:rsidRPr="00430019">
        <w:rPr>
          <w:rFonts w:ascii="Cambria" w:hAnsi="Cambria"/>
          <w:noProof/>
          <w:sz w:val="22"/>
        </w:rPr>
        <w:t xml:space="preserve">, </w:t>
      </w:r>
      <w:r w:rsidRPr="00430019">
        <w:rPr>
          <w:rFonts w:ascii="Cambria" w:hAnsi="Cambria"/>
          <w:b/>
          <w:bCs/>
          <w:noProof/>
          <w:sz w:val="22"/>
        </w:rPr>
        <w:t>Pallet N</w:t>
      </w:r>
      <w:r w:rsidRPr="00430019">
        <w:rPr>
          <w:rFonts w:ascii="Cambria" w:hAnsi="Cambria"/>
          <w:noProof/>
          <w:sz w:val="22"/>
        </w:rPr>
        <w:t xml:space="preserve">, </w:t>
      </w:r>
      <w:r w:rsidRPr="00430019">
        <w:rPr>
          <w:rFonts w:ascii="Cambria" w:hAnsi="Cambria"/>
          <w:b/>
          <w:bCs/>
          <w:noProof/>
          <w:sz w:val="22"/>
        </w:rPr>
        <w:t>Palmieri M</w:t>
      </w:r>
      <w:r w:rsidRPr="00430019">
        <w:rPr>
          <w:rFonts w:ascii="Cambria" w:hAnsi="Cambria"/>
          <w:noProof/>
          <w:sz w:val="22"/>
        </w:rPr>
        <w:t xml:space="preserve">, </w:t>
      </w:r>
      <w:r w:rsidRPr="00430019">
        <w:rPr>
          <w:rFonts w:ascii="Cambria" w:hAnsi="Cambria"/>
          <w:b/>
          <w:bCs/>
          <w:noProof/>
          <w:sz w:val="22"/>
        </w:rPr>
        <w:t>Paludan SR</w:t>
      </w:r>
      <w:r w:rsidRPr="00430019">
        <w:rPr>
          <w:rFonts w:ascii="Cambria" w:hAnsi="Cambria"/>
          <w:noProof/>
          <w:sz w:val="22"/>
        </w:rPr>
        <w:t xml:space="preserve">, </w:t>
      </w:r>
      <w:r w:rsidRPr="00430019">
        <w:rPr>
          <w:rFonts w:ascii="Cambria" w:hAnsi="Cambria"/>
          <w:b/>
          <w:bCs/>
          <w:noProof/>
          <w:sz w:val="22"/>
        </w:rPr>
        <w:t>Palumbo C</w:t>
      </w:r>
      <w:r w:rsidRPr="00430019">
        <w:rPr>
          <w:rFonts w:ascii="Cambria" w:hAnsi="Cambria"/>
          <w:noProof/>
          <w:sz w:val="22"/>
        </w:rPr>
        <w:t xml:space="preserve">, </w:t>
      </w:r>
      <w:r w:rsidRPr="00430019">
        <w:rPr>
          <w:rFonts w:ascii="Cambria" w:hAnsi="Cambria"/>
          <w:b/>
          <w:bCs/>
          <w:noProof/>
          <w:sz w:val="22"/>
        </w:rPr>
        <w:t>Palumbo S</w:t>
      </w:r>
      <w:r w:rsidRPr="00430019">
        <w:rPr>
          <w:rFonts w:ascii="Cambria" w:hAnsi="Cambria"/>
          <w:noProof/>
          <w:sz w:val="22"/>
        </w:rPr>
        <w:t xml:space="preserve">, </w:t>
      </w:r>
      <w:r w:rsidRPr="00430019">
        <w:rPr>
          <w:rFonts w:ascii="Cambria" w:hAnsi="Cambria"/>
          <w:b/>
          <w:bCs/>
          <w:noProof/>
          <w:sz w:val="22"/>
        </w:rPr>
        <w:t>Pampliega O</w:t>
      </w:r>
      <w:r w:rsidRPr="00430019">
        <w:rPr>
          <w:rFonts w:ascii="Cambria" w:hAnsi="Cambria"/>
          <w:noProof/>
          <w:sz w:val="22"/>
        </w:rPr>
        <w:t xml:space="preserve">, </w:t>
      </w:r>
      <w:r w:rsidRPr="00430019">
        <w:rPr>
          <w:rFonts w:ascii="Cambria" w:hAnsi="Cambria"/>
          <w:b/>
          <w:bCs/>
          <w:noProof/>
          <w:sz w:val="22"/>
        </w:rPr>
        <w:t>Pan H</w:t>
      </w:r>
      <w:r w:rsidRPr="00430019">
        <w:rPr>
          <w:rFonts w:ascii="Cambria" w:hAnsi="Cambria"/>
          <w:noProof/>
          <w:sz w:val="22"/>
        </w:rPr>
        <w:t xml:space="preserve">, </w:t>
      </w:r>
      <w:r w:rsidRPr="00430019">
        <w:rPr>
          <w:rFonts w:ascii="Cambria" w:hAnsi="Cambria"/>
          <w:b/>
          <w:bCs/>
          <w:noProof/>
          <w:sz w:val="22"/>
        </w:rPr>
        <w:t xml:space="preserve">Pan </w:t>
      </w:r>
      <w:r w:rsidRPr="00430019">
        <w:rPr>
          <w:rFonts w:ascii="Cambria" w:hAnsi="Cambria"/>
          <w:b/>
          <w:bCs/>
          <w:noProof/>
          <w:sz w:val="22"/>
        </w:rPr>
        <w:lastRenderedPageBreak/>
        <w:t>W</w:t>
      </w:r>
      <w:r w:rsidRPr="00430019">
        <w:rPr>
          <w:rFonts w:ascii="Cambria" w:hAnsi="Cambria"/>
          <w:noProof/>
          <w:sz w:val="22"/>
        </w:rPr>
        <w:t xml:space="preserve">, </w:t>
      </w:r>
      <w:r w:rsidRPr="00430019">
        <w:rPr>
          <w:rFonts w:ascii="Cambria" w:hAnsi="Cambria"/>
          <w:b/>
          <w:bCs/>
          <w:noProof/>
          <w:sz w:val="22"/>
        </w:rPr>
        <w:t>Panaretakis T</w:t>
      </w:r>
      <w:r w:rsidRPr="00430019">
        <w:rPr>
          <w:rFonts w:ascii="Cambria" w:hAnsi="Cambria"/>
          <w:noProof/>
          <w:sz w:val="22"/>
        </w:rPr>
        <w:t xml:space="preserve">, </w:t>
      </w:r>
      <w:r w:rsidRPr="00430019">
        <w:rPr>
          <w:rFonts w:ascii="Cambria" w:hAnsi="Cambria"/>
          <w:b/>
          <w:bCs/>
          <w:noProof/>
          <w:sz w:val="22"/>
        </w:rPr>
        <w:t>Pandey A</w:t>
      </w:r>
      <w:r w:rsidRPr="00430019">
        <w:rPr>
          <w:rFonts w:ascii="Cambria" w:hAnsi="Cambria"/>
          <w:noProof/>
          <w:sz w:val="22"/>
        </w:rPr>
        <w:t xml:space="preserve">, </w:t>
      </w:r>
      <w:r w:rsidRPr="00430019">
        <w:rPr>
          <w:rFonts w:ascii="Cambria" w:hAnsi="Cambria"/>
          <w:b/>
          <w:bCs/>
          <w:noProof/>
          <w:sz w:val="22"/>
        </w:rPr>
        <w:t>Pantazopoulou A</w:t>
      </w:r>
      <w:r w:rsidRPr="00430019">
        <w:rPr>
          <w:rFonts w:ascii="Cambria" w:hAnsi="Cambria"/>
          <w:noProof/>
          <w:sz w:val="22"/>
        </w:rPr>
        <w:t xml:space="preserve">, </w:t>
      </w:r>
      <w:r w:rsidRPr="00430019">
        <w:rPr>
          <w:rFonts w:ascii="Cambria" w:hAnsi="Cambria"/>
          <w:b/>
          <w:bCs/>
          <w:noProof/>
          <w:sz w:val="22"/>
        </w:rPr>
        <w:t>Papackova Z</w:t>
      </w:r>
      <w:r w:rsidRPr="00430019">
        <w:rPr>
          <w:rFonts w:ascii="Cambria" w:hAnsi="Cambria"/>
          <w:noProof/>
          <w:sz w:val="22"/>
        </w:rPr>
        <w:t xml:space="preserve">, </w:t>
      </w:r>
      <w:r w:rsidRPr="00430019">
        <w:rPr>
          <w:rFonts w:ascii="Cambria" w:hAnsi="Cambria"/>
          <w:b/>
          <w:bCs/>
          <w:noProof/>
          <w:sz w:val="22"/>
        </w:rPr>
        <w:t>Papademetrio DL</w:t>
      </w:r>
      <w:r w:rsidRPr="00430019">
        <w:rPr>
          <w:rFonts w:ascii="Cambria" w:hAnsi="Cambria"/>
          <w:noProof/>
          <w:sz w:val="22"/>
        </w:rPr>
        <w:t xml:space="preserve">, </w:t>
      </w:r>
      <w:r w:rsidRPr="00430019">
        <w:rPr>
          <w:rFonts w:ascii="Cambria" w:hAnsi="Cambria"/>
          <w:b/>
          <w:bCs/>
          <w:noProof/>
          <w:sz w:val="22"/>
        </w:rPr>
        <w:t>Papassideri I</w:t>
      </w:r>
      <w:r w:rsidRPr="00430019">
        <w:rPr>
          <w:rFonts w:ascii="Cambria" w:hAnsi="Cambria"/>
          <w:noProof/>
          <w:sz w:val="22"/>
        </w:rPr>
        <w:t xml:space="preserve">, </w:t>
      </w:r>
      <w:r w:rsidRPr="00430019">
        <w:rPr>
          <w:rFonts w:ascii="Cambria" w:hAnsi="Cambria"/>
          <w:b/>
          <w:bCs/>
          <w:noProof/>
          <w:sz w:val="22"/>
        </w:rPr>
        <w:t>Papini A</w:t>
      </w:r>
      <w:r w:rsidRPr="00430019">
        <w:rPr>
          <w:rFonts w:ascii="Cambria" w:hAnsi="Cambria"/>
          <w:noProof/>
          <w:sz w:val="22"/>
        </w:rPr>
        <w:t xml:space="preserve">, </w:t>
      </w:r>
      <w:r w:rsidRPr="00430019">
        <w:rPr>
          <w:rFonts w:ascii="Cambria" w:hAnsi="Cambria"/>
          <w:b/>
          <w:bCs/>
          <w:noProof/>
          <w:sz w:val="22"/>
        </w:rPr>
        <w:t>Parajuli N</w:t>
      </w:r>
      <w:r w:rsidRPr="00430019">
        <w:rPr>
          <w:rFonts w:ascii="Cambria" w:hAnsi="Cambria"/>
          <w:noProof/>
          <w:sz w:val="22"/>
        </w:rPr>
        <w:t xml:space="preserve">, </w:t>
      </w:r>
      <w:r w:rsidRPr="00430019">
        <w:rPr>
          <w:rFonts w:ascii="Cambria" w:hAnsi="Cambria"/>
          <w:b/>
          <w:bCs/>
          <w:noProof/>
          <w:sz w:val="22"/>
        </w:rPr>
        <w:t>Pardo J</w:t>
      </w:r>
      <w:r w:rsidRPr="00430019">
        <w:rPr>
          <w:rFonts w:ascii="Cambria" w:hAnsi="Cambria"/>
          <w:noProof/>
          <w:sz w:val="22"/>
        </w:rPr>
        <w:t xml:space="preserve">, </w:t>
      </w:r>
      <w:r w:rsidRPr="00430019">
        <w:rPr>
          <w:rFonts w:ascii="Cambria" w:hAnsi="Cambria"/>
          <w:b/>
          <w:bCs/>
          <w:noProof/>
          <w:sz w:val="22"/>
        </w:rPr>
        <w:t>Parekh V V</w:t>
      </w:r>
      <w:r w:rsidRPr="00430019">
        <w:rPr>
          <w:rFonts w:ascii="Cambria" w:hAnsi="Cambria"/>
          <w:noProof/>
          <w:sz w:val="22"/>
        </w:rPr>
        <w:t xml:space="preserve">, </w:t>
      </w:r>
      <w:r w:rsidRPr="00430019">
        <w:rPr>
          <w:rFonts w:ascii="Cambria" w:hAnsi="Cambria"/>
          <w:b/>
          <w:bCs/>
          <w:noProof/>
          <w:sz w:val="22"/>
        </w:rPr>
        <w:t>Parenti G</w:t>
      </w:r>
      <w:r w:rsidRPr="00430019">
        <w:rPr>
          <w:rFonts w:ascii="Cambria" w:hAnsi="Cambria"/>
          <w:noProof/>
          <w:sz w:val="22"/>
        </w:rPr>
        <w:t xml:space="preserve">, </w:t>
      </w:r>
      <w:r w:rsidRPr="00430019">
        <w:rPr>
          <w:rFonts w:ascii="Cambria" w:hAnsi="Cambria"/>
          <w:b/>
          <w:bCs/>
          <w:noProof/>
          <w:sz w:val="22"/>
        </w:rPr>
        <w:t>Park J-I</w:t>
      </w:r>
      <w:r w:rsidRPr="00430019">
        <w:rPr>
          <w:rFonts w:ascii="Cambria" w:hAnsi="Cambria"/>
          <w:noProof/>
          <w:sz w:val="22"/>
        </w:rPr>
        <w:t xml:space="preserve">, </w:t>
      </w:r>
      <w:r w:rsidRPr="00430019">
        <w:rPr>
          <w:rFonts w:ascii="Cambria" w:hAnsi="Cambria"/>
          <w:b/>
          <w:bCs/>
          <w:noProof/>
          <w:sz w:val="22"/>
        </w:rPr>
        <w:t>Park J</w:t>
      </w:r>
      <w:r w:rsidRPr="00430019">
        <w:rPr>
          <w:rFonts w:ascii="Cambria" w:hAnsi="Cambria"/>
          <w:noProof/>
          <w:sz w:val="22"/>
        </w:rPr>
        <w:t xml:space="preserve">, </w:t>
      </w:r>
      <w:r w:rsidRPr="00430019">
        <w:rPr>
          <w:rFonts w:ascii="Cambria" w:hAnsi="Cambria"/>
          <w:b/>
          <w:bCs/>
          <w:noProof/>
          <w:sz w:val="22"/>
        </w:rPr>
        <w:t>Park OK</w:t>
      </w:r>
      <w:r w:rsidRPr="00430019">
        <w:rPr>
          <w:rFonts w:ascii="Cambria" w:hAnsi="Cambria"/>
          <w:noProof/>
          <w:sz w:val="22"/>
        </w:rPr>
        <w:t xml:space="preserve">, </w:t>
      </w:r>
      <w:r w:rsidRPr="00430019">
        <w:rPr>
          <w:rFonts w:ascii="Cambria" w:hAnsi="Cambria"/>
          <w:b/>
          <w:bCs/>
          <w:noProof/>
          <w:sz w:val="22"/>
        </w:rPr>
        <w:t>Parker R</w:t>
      </w:r>
      <w:r w:rsidRPr="00430019">
        <w:rPr>
          <w:rFonts w:ascii="Cambria" w:hAnsi="Cambria"/>
          <w:noProof/>
          <w:sz w:val="22"/>
        </w:rPr>
        <w:t xml:space="preserve">, </w:t>
      </w:r>
      <w:r w:rsidRPr="00430019">
        <w:rPr>
          <w:rFonts w:ascii="Cambria" w:hAnsi="Cambria"/>
          <w:b/>
          <w:bCs/>
          <w:noProof/>
          <w:sz w:val="22"/>
        </w:rPr>
        <w:t>Parlato R</w:t>
      </w:r>
      <w:r w:rsidRPr="00430019">
        <w:rPr>
          <w:rFonts w:ascii="Cambria" w:hAnsi="Cambria"/>
          <w:noProof/>
          <w:sz w:val="22"/>
        </w:rPr>
        <w:t xml:space="preserve">, </w:t>
      </w:r>
      <w:r w:rsidRPr="00430019">
        <w:rPr>
          <w:rFonts w:ascii="Cambria" w:hAnsi="Cambria"/>
          <w:b/>
          <w:bCs/>
          <w:noProof/>
          <w:sz w:val="22"/>
        </w:rPr>
        <w:t>Parys JB</w:t>
      </w:r>
      <w:r w:rsidRPr="00430019">
        <w:rPr>
          <w:rFonts w:ascii="Cambria" w:hAnsi="Cambria"/>
          <w:noProof/>
          <w:sz w:val="22"/>
        </w:rPr>
        <w:t xml:space="preserve">, </w:t>
      </w:r>
      <w:r w:rsidRPr="00430019">
        <w:rPr>
          <w:rFonts w:ascii="Cambria" w:hAnsi="Cambria"/>
          <w:b/>
          <w:bCs/>
          <w:noProof/>
          <w:sz w:val="22"/>
        </w:rPr>
        <w:t>Parzych KR</w:t>
      </w:r>
      <w:r w:rsidRPr="00430019">
        <w:rPr>
          <w:rFonts w:ascii="Cambria" w:hAnsi="Cambria"/>
          <w:noProof/>
          <w:sz w:val="22"/>
        </w:rPr>
        <w:t xml:space="preserve">, </w:t>
      </w:r>
      <w:r w:rsidRPr="00430019">
        <w:rPr>
          <w:rFonts w:ascii="Cambria" w:hAnsi="Cambria"/>
          <w:b/>
          <w:bCs/>
          <w:noProof/>
          <w:sz w:val="22"/>
        </w:rPr>
        <w:t>Pasquet J-M</w:t>
      </w:r>
      <w:r w:rsidRPr="00430019">
        <w:rPr>
          <w:rFonts w:ascii="Cambria" w:hAnsi="Cambria"/>
          <w:noProof/>
          <w:sz w:val="22"/>
        </w:rPr>
        <w:t xml:space="preserve">, </w:t>
      </w:r>
      <w:r w:rsidRPr="00430019">
        <w:rPr>
          <w:rFonts w:ascii="Cambria" w:hAnsi="Cambria"/>
          <w:b/>
          <w:bCs/>
          <w:noProof/>
          <w:sz w:val="22"/>
        </w:rPr>
        <w:t>Pasquier B</w:t>
      </w:r>
      <w:r w:rsidRPr="00430019">
        <w:rPr>
          <w:rFonts w:ascii="Cambria" w:hAnsi="Cambria"/>
          <w:noProof/>
          <w:sz w:val="22"/>
        </w:rPr>
        <w:t xml:space="preserve">, </w:t>
      </w:r>
      <w:r w:rsidRPr="00430019">
        <w:rPr>
          <w:rFonts w:ascii="Cambria" w:hAnsi="Cambria"/>
          <w:b/>
          <w:bCs/>
          <w:noProof/>
          <w:sz w:val="22"/>
        </w:rPr>
        <w:t>Pasumarthi KB</w:t>
      </w:r>
      <w:r w:rsidRPr="00430019">
        <w:rPr>
          <w:rFonts w:ascii="Cambria" w:hAnsi="Cambria"/>
          <w:noProof/>
          <w:sz w:val="22"/>
        </w:rPr>
        <w:t xml:space="preserve">, </w:t>
      </w:r>
      <w:r w:rsidRPr="00430019">
        <w:rPr>
          <w:rFonts w:ascii="Cambria" w:hAnsi="Cambria"/>
          <w:b/>
          <w:bCs/>
          <w:noProof/>
          <w:sz w:val="22"/>
        </w:rPr>
        <w:t>Patschan D</w:t>
      </w:r>
      <w:r w:rsidRPr="00430019">
        <w:rPr>
          <w:rFonts w:ascii="Cambria" w:hAnsi="Cambria"/>
          <w:noProof/>
          <w:sz w:val="22"/>
        </w:rPr>
        <w:t xml:space="preserve">, </w:t>
      </w:r>
      <w:r w:rsidRPr="00430019">
        <w:rPr>
          <w:rFonts w:ascii="Cambria" w:hAnsi="Cambria"/>
          <w:b/>
          <w:bCs/>
          <w:noProof/>
          <w:sz w:val="22"/>
        </w:rPr>
        <w:t>Patterson C</w:t>
      </w:r>
      <w:r w:rsidRPr="00430019">
        <w:rPr>
          <w:rFonts w:ascii="Cambria" w:hAnsi="Cambria"/>
          <w:noProof/>
          <w:sz w:val="22"/>
        </w:rPr>
        <w:t xml:space="preserve">, </w:t>
      </w:r>
      <w:r w:rsidRPr="00430019">
        <w:rPr>
          <w:rFonts w:ascii="Cambria" w:hAnsi="Cambria"/>
          <w:b/>
          <w:bCs/>
          <w:noProof/>
          <w:sz w:val="22"/>
        </w:rPr>
        <w:t>Pattingre S</w:t>
      </w:r>
      <w:r w:rsidRPr="00430019">
        <w:rPr>
          <w:rFonts w:ascii="Cambria" w:hAnsi="Cambria"/>
          <w:noProof/>
          <w:sz w:val="22"/>
        </w:rPr>
        <w:t xml:space="preserve">, </w:t>
      </w:r>
      <w:r w:rsidRPr="00430019">
        <w:rPr>
          <w:rFonts w:ascii="Cambria" w:hAnsi="Cambria"/>
          <w:b/>
          <w:bCs/>
          <w:noProof/>
          <w:sz w:val="22"/>
        </w:rPr>
        <w:t>Pattison S</w:t>
      </w:r>
      <w:r w:rsidRPr="00430019">
        <w:rPr>
          <w:rFonts w:ascii="Cambria" w:hAnsi="Cambria"/>
          <w:noProof/>
          <w:sz w:val="22"/>
        </w:rPr>
        <w:t xml:space="preserve">, </w:t>
      </w:r>
      <w:r w:rsidRPr="00430019">
        <w:rPr>
          <w:rFonts w:ascii="Cambria" w:hAnsi="Cambria"/>
          <w:b/>
          <w:bCs/>
          <w:noProof/>
          <w:sz w:val="22"/>
        </w:rPr>
        <w:t>Pause A</w:t>
      </w:r>
      <w:r w:rsidRPr="00430019">
        <w:rPr>
          <w:rFonts w:ascii="Cambria" w:hAnsi="Cambria"/>
          <w:noProof/>
          <w:sz w:val="22"/>
        </w:rPr>
        <w:t xml:space="preserve">, </w:t>
      </w:r>
      <w:r w:rsidRPr="00430019">
        <w:rPr>
          <w:rFonts w:ascii="Cambria" w:hAnsi="Cambria"/>
          <w:b/>
          <w:bCs/>
          <w:noProof/>
          <w:sz w:val="22"/>
        </w:rPr>
        <w:t>Pavenstädt H</w:t>
      </w:r>
      <w:r w:rsidRPr="00430019">
        <w:rPr>
          <w:rFonts w:ascii="Cambria" w:hAnsi="Cambria"/>
          <w:noProof/>
          <w:sz w:val="22"/>
        </w:rPr>
        <w:t xml:space="preserve">, </w:t>
      </w:r>
      <w:r w:rsidRPr="00430019">
        <w:rPr>
          <w:rFonts w:ascii="Cambria" w:hAnsi="Cambria"/>
          <w:b/>
          <w:bCs/>
          <w:noProof/>
          <w:sz w:val="22"/>
        </w:rPr>
        <w:t>Pavone F</w:t>
      </w:r>
      <w:r w:rsidRPr="00430019">
        <w:rPr>
          <w:rFonts w:ascii="Cambria" w:hAnsi="Cambria"/>
          <w:noProof/>
          <w:sz w:val="22"/>
        </w:rPr>
        <w:t xml:space="preserve">, </w:t>
      </w:r>
      <w:r w:rsidRPr="00430019">
        <w:rPr>
          <w:rFonts w:ascii="Cambria" w:hAnsi="Cambria"/>
          <w:b/>
          <w:bCs/>
          <w:noProof/>
          <w:sz w:val="22"/>
        </w:rPr>
        <w:t>Pedrozo Z</w:t>
      </w:r>
      <w:r w:rsidRPr="00430019">
        <w:rPr>
          <w:rFonts w:ascii="Cambria" w:hAnsi="Cambria"/>
          <w:noProof/>
          <w:sz w:val="22"/>
        </w:rPr>
        <w:t xml:space="preserve">, </w:t>
      </w:r>
      <w:r w:rsidRPr="00430019">
        <w:rPr>
          <w:rFonts w:ascii="Cambria" w:hAnsi="Cambria"/>
          <w:b/>
          <w:bCs/>
          <w:noProof/>
          <w:sz w:val="22"/>
        </w:rPr>
        <w:t>Peña FJ</w:t>
      </w:r>
      <w:r w:rsidRPr="00430019">
        <w:rPr>
          <w:rFonts w:ascii="Cambria" w:hAnsi="Cambria"/>
          <w:noProof/>
          <w:sz w:val="22"/>
        </w:rPr>
        <w:t xml:space="preserve">, </w:t>
      </w:r>
      <w:r w:rsidRPr="00430019">
        <w:rPr>
          <w:rFonts w:ascii="Cambria" w:hAnsi="Cambria"/>
          <w:b/>
          <w:bCs/>
          <w:noProof/>
          <w:sz w:val="22"/>
        </w:rPr>
        <w:t>Peñalva MA</w:t>
      </w:r>
      <w:r w:rsidRPr="00430019">
        <w:rPr>
          <w:rFonts w:ascii="Cambria" w:hAnsi="Cambria"/>
          <w:noProof/>
          <w:sz w:val="22"/>
        </w:rPr>
        <w:t xml:space="preserve">, </w:t>
      </w:r>
      <w:r w:rsidRPr="00430019">
        <w:rPr>
          <w:rFonts w:ascii="Cambria" w:hAnsi="Cambria"/>
          <w:b/>
          <w:bCs/>
          <w:noProof/>
          <w:sz w:val="22"/>
        </w:rPr>
        <w:t>Pende M</w:t>
      </w:r>
      <w:r w:rsidRPr="00430019">
        <w:rPr>
          <w:rFonts w:ascii="Cambria" w:hAnsi="Cambria"/>
          <w:noProof/>
          <w:sz w:val="22"/>
        </w:rPr>
        <w:t xml:space="preserve">, </w:t>
      </w:r>
      <w:r w:rsidRPr="00430019">
        <w:rPr>
          <w:rFonts w:ascii="Cambria" w:hAnsi="Cambria"/>
          <w:b/>
          <w:bCs/>
          <w:noProof/>
          <w:sz w:val="22"/>
        </w:rPr>
        <w:t>Peng J</w:t>
      </w:r>
      <w:r w:rsidRPr="00430019">
        <w:rPr>
          <w:rFonts w:ascii="Cambria" w:hAnsi="Cambria"/>
          <w:noProof/>
          <w:sz w:val="22"/>
        </w:rPr>
        <w:t xml:space="preserve">, </w:t>
      </w:r>
      <w:r w:rsidRPr="00430019">
        <w:rPr>
          <w:rFonts w:ascii="Cambria" w:hAnsi="Cambria"/>
          <w:b/>
          <w:bCs/>
          <w:noProof/>
          <w:sz w:val="22"/>
        </w:rPr>
        <w:t>Penna F</w:t>
      </w:r>
      <w:r w:rsidRPr="00430019">
        <w:rPr>
          <w:rFonts w:ascii="Cambria" w:hAnsi="Cambria"/>
          <w:noProof/>
          <w:sz w:val="22"/>
        </w:rPr>
        <w:t xml:space="preserve">, </w:t>
      </w:r>
      <w:r w:rsidRPr="00430019">
        <w:rPr>
          <w:rFonts w:ascii="Cambria" w:hAnsi="Cambria"/>
          <w:b/>
          <w:bCs/>
          <w:noProof/>
          <w:sz w:val="22"/>
        </w:rPr>
        <w:t>Penninger JM</w:t>
      </w:r>
      <w:r w:rsidRPr="00430019">
        <w:rPr>
          <w:rFonts w:ascii="Cambria" w:hAnsi="Cambria"/>
          <w:noProof/>
          <w:sz w:val="22"/>
        </w:rPr>
        <w:t xml:space="preserve">, </w:t>
      </w:r>
      <w:r w:rsidRPr="00430019">
        <w:rPr>
          <w:rFonts w:ascii="Cambria" w:hAnsi="Cambria"/>
          <w:b/>
          <w:bCs/>
          <w:noProof/>
          <w:sz w:val="22"/>
        </w:rPr>
        <w:t>Pensalfini A</w:t>
      </w:r>
      <w:r w:rsidRPr="00430019">
        <w:rPr>
          <w:rFonts w:ascii="Cambria" w:hAnsi="Cambria"/>
          <w:noProof/>
          <w:sz w:val="22"/>
        </w:rPr>
        <w:t xml:space="preserve">, </w:t>
      </w:r>
      <w:r w:rsidRPr="00430019">
        <w:rPr>
          <w:rFonts w:ascii="Cambria" w:hAnsi="Cambria"/>
          <w:b/>
          <w:bCs/>
          <w:noProof/>
          <w:sz w:val="22"/>
        </w:rPr>
        <w:t>Pepe S</w:t>
      </w:r>
      <w:r w:rsidRPr="00430019">
        <w:rPr>
          <w:rFonts w:ascii="Cambria" w:hAnsi="Cambria"/>
          <w:noProof/>
          <w:sz w:val="22"/>
        </w:rPr>
        <w:t xml:space="preserve">, </w:t>
      </w:r>
      <w:r w:rsidRPr="00430019">
        <w:rPr>
          <w:rFonts w:ascii="Cambria" w:hAnsi="Cambria"/>
          <w:b/>
          <w:bCs/>
          <w:noProof/>
          <w:sz w:val="22"/>
        </w:rPr>
        <w:t>Pereira GJ</w:t>
      </w:r>
      <w:r w:rsidRPr="00430019">
        <w:rPr>
          <w:rFonts w:ascii="Cambria" w:hAnsi="Cambria"/>
          <w:noProof/>
          <w:sz w:val="22"/>
        </w:rPr>
        <w:t xml:space="preserve">, </w:t>
      </w:r>
      <w:r w:rsidRPr="00430019">
        <w:rPr>
          <w:rFonts w:ascii="Cambria" w:hAnsi="Cambria"/>
          <w:b/>
          <w:bCs/>
          <w:noProof/>
          <w:sz w:val="22"/>
        </w:rPr>
        <w:t>Pereira PC</w:t>
      </w:r>
      <w:r w:rsidRPr="00430019">
        <w:rPr>
          <w:rFonts w:ascii="Cambria" w:hAnsi="Cambria"/>
          <w:noProof/>
          <w:sz w:val="22"/>
        </w:rPr>
        <w:t xml:space="preserve">, </w:t>
      </w:r>
      <w:r w:rsidRPr="00430019">
        <w:rPr>
          <w:rFonts w:ascii="Cambria" w:hAnsi="Cambria"/>
          <w:b/>
          <w:bCs/>
          <w:noProof/>
          <w:sz w:val="22"/>
        </w:rPr>
        <w:t>Pérez-de la Cruz V</w:t>
      </w:r>
      <w:r w:rsidRPr="00430019">
        <w:rPr>
          <w:rFonts w:ascii="Cambria" w:hAnsi="Cambria"/>
          <w:noProof/>
          <w:sz w:val="22"/>
        </w:rPr>
        <w:t xml:space="preserve">, </w:t>
      </w:r>
      <w:r w:rsidRPr="00430019">
        <w:rPr>
          <w:rFonts w:ascii="Cambria" w:hAnsi="Cambria"/>
          <w:b/>
          <w:bCs/>
          <w:noProof/>
          <w:sz w:val="22"/>
        </w:rPr>
        <w:t>Pérez-Pérez ME</w:t>
      </w:r>
      <w:r w:rsidRPr="00430019">
        <w:rPr>
          <w:rFonts w:ascii="Cambria" w:hAnsi="Cambria"/>
          <w:noProof/>
          <w:sz w:val="22"/>
        </w:rPr>
        <w:t xml:space="preserve">, </w:t>
      </w:r>
      <w:r w:rsidRPr="00430019">
        <w:rPr>
          <w:rFonts w:ascii="Cambria" w:hAnsi="Cambria"/>
          <w:b/>
          <w:bCs/>
          <w:noProof/>
          <w:sz w:val="22"/>
        </w:rPr>
        <w:t>Pérez-Rodríguez D</w:t>
      </w:r>
      <w:r w:rsidRPr="00430019">
        <w:rPr>
          <w:rFonts w:ascii="Cambria" w:hAnsi="Cambria"/>
          <w:noProof/>
          <w:sz w:val="22"/>
        </w:rPr>
        <w:t xml:space="preserve">, </w:t>
      </w:r>
      <w:r w:rsidRPr="00430019">
        <w:rPr>
          <w:rFonts w:ascii="Cambria" w:hAnsi="Cambria"/>
          <w:b/>
          <w:bCs/>
          <w:noProof/>
          <w:sz w:val="22"/>
        </w:rPr>
        <w:t>Pérez-Sala D</w:t>
      </w:r>
      <w:r w:rsidRPr="00430019">
        <w:rPr>
          <w:rFonts w:ascii="Cambria" w:hAnsi="Cambria"/>
          <w:noProof/>
          <w:sz w:val="22"/>
        </w:rPr>
        <w:t xml:space="preserve">, </w:t>
      </w:r>
      <w:r w:rsidRPr="00430019">
        <w:rPr>
          <w:rFonts w:ascii="Cambria" w:hAnsi="Cambria"/>
          <w:b/>
          <w:bCs/>
          <w:noProof/>
          <w:sz w:val="22"/>
        </w:rPr>
        <w:t>Perier C</w:t>
      </w:r>
      <w:r w:rsidRPr="00430019">
        <w:rPr>
          <w:rFonts w:ascii="Cambria" w:hAnsi="Cambria"/>
          <w:noProof/>
          <w:sz w:val="22"/>
        </w:rPr>
        <w:t xml:space="preserve">, </w:t>
      </w:r>
      <w:r w:rsidRPr="00430019">
        <w:rPr>
          <w:rFonts w:ascii="Cambria" w:hAnsi="Cambria"/>
          <w:b/>
          <w:bCs/>
          <w:noProof/>
          <w:sz w:val="22"/>
        </w:rPr>
        <w:t>Perl A</w:t>
      </w:r>
      <w:r w:rsidRPr="00430019">
        <w:rPr>
          <w:rFonts w:ascii="Cambria" w:hAnsi="Cambria"/>
          <w:noProof/>
          <w:sz w:val="22"/>
        </w:rPr>
        <w:t xml:space="preserve">, </w:t>
      </w:r>
      <w:r w:rsidRPr="00430019">
        <w:rPr>
          <w:rFonts w:ascii="Cambria" w:hAnsi="Cambria"/>
          <w:b/>
          <w:bCs/>
          <w:noProof/>
          <w:sz w:val="22"/>
        </w:rPr>
        <w:t>Perlmutter DH</w:t>
      </w:r>
      <w:r w:rsidRPr="00430019">
        <w:rPr>
          <w:rFonts w:ascii="Cambria" w:hAnsi="Cambria"/>
          <w:noProof/>
          <w:sz w:val="22"/>
        </w:rPr>
        <w:t xml:space="preserve">, </w:t>
      </w:r>
      <w:r w:rsidRPr="00430019">
        <w:rPr>
          <w:rFonts w:ascii="Cambria" w:hAnsi="Cambria"/>
          <w:b/>
          <w:bCs/>
          <w:noProof/>
          <w:sz w:val="22"/>
        </w:rPr>
        <w:t>Perrotta I</w:t>
      </w:r>
      <w:r w:rsidRPr="00430019">
        <w:rPr>
          <w:rFonts w:ascii="Cambria" w:hAnsi="Cambria"/>
          <w:noProof/>
          <w:sz w:val="22"/>
        </w:rPr>
        <w:t xml:space="preserve">, </w:t>
      </w:r>
      <w:r w:rsidRPr="00430019">
        <w:rPr>
          <w:rFonts w:ascii="Cambria" w:hAnsi="Cambria"/>
          <w:b/>
          <w:bCs/>
          <w:noProof/>
          <w:sz w:val="22"/>
        </w:rPr>
        <w:t>Pervaiz S</w:t>
      </w:r>
      <w:r w:rsidRPr="00430019">
        <w:rPr>
          <w:rFonts w:ascii="Cambria" w:hAnsi="Cambria"/>
          <w:noProof/>
          <w:sz w:val="22"/>
        </w:rPr>
        <w:t xml:space="preserve">, </w:t>
      </w:r>
      <w:r w:rsidRPr="00430019">
        <w:rPr>
          <w:rFonts w:ascii="Cambria" w:hAnsi="Cambria"/>
          <w:b/>
          <w:bCs/>
          <w:noProof/>
          <w:sz w:val="22"/>
        </w:rPr>
        <w:t>Pesonen M</w:t>
      </w:r>
      <w:r w:rsidRPr="00430019">
        <w:rPr>
          <w:rFonts w:ascii="Cambria" w:hAnsi="Cambria"/>
          <w:noProof/>
          <w:sz w:val="22"/>
        </w:rPr>
        <w:t xml:space="preserve">, </w:t>
      </w:r>
      <w:r w:rsidRPr="00430019">
        <w:rPr>
          <w:rFonts w:ascii="Cambria" w:hAnsi="Cambria"/>
          <w:b/>
          <w:bCs/>
          <w:noProof/>
          <w:sz w:val="22"/>
        </w:rPr>
        <w:t>Pessin JE</w:t>
      </w:r>
      <w:r w:rsidRPr="00430019">
        <w:rPr>
          <w:rFonts w:ascii="Cambria" w:hAnsi="Cambria"/>
          <w:noProof/>
          <w:sz w:val="22"/>
        </w:rPr>
        <w:t xml:space="preserve">, </w:t>
      </w:r>
      <w:r w:rsidRPr="00430019">
        <w:rPr>
          <w:rFonts w:ascii="Cambria" w:hAnsi="Cambria"/>
          <w:b/>
          <w:bCs/>
          <w:noProof/>
          <w:sz w:val="22"/>
        </w:rPr>
        <w:t>Peters GJ</w:t>
      </w:r>
      <w:r w:rsidRPr="00430019">
        <w:rPr>
          <w:rFonts w:ascii="Cambria" w:hAnsi="Cambria"/>
          <w:noProof/>
          <w:sz w:val="22"/>
        </w:rPr>
        <w:t xml:space="preserve">, </w:t>
      </w:r>
      <w:r w:rsidRPr="00430019">
        <w:rPr>
          <w:rFonts w:ascii="Cambria" w:hAnsi="Cambria"/>
          <w:b/>
          <w:bCs/>
          <w:noProof/>
          <w:sz w:val="22"/>
        </w:rPr>
        <w:t>Petersen M</w:t>
      </w:r>
      <w:r w:rsidRPr="00430019">
        <w:rPr>
          <w:rFonts w:ascii="Cambria" w:hAnsi="Cambria"/>
          <w:noProof/>
          <w:sz w:val="22"/>
        </w:rPr>
        <w:t xml:space="preserve">, </w:t>
      </w:r>
      <w:r w:rsidRPr="00430019">
        <w:rPr>
          <w:rFonts w:ascii="Cambria" w:hAnsi="Cambria"/>
          <w:b/>
          <w:bCs/>
          <w:noProof/>
          <w:sz w:val="22"/>
        </w:rPr>
        <w:t>Petrache I</w:t>
      </w:r>
      <w:r w:rsidRPr="00430019">
        <w:rPr>
          <w:rFonts w:ascii="Cambria" w:hAnsi="Cambria"/>
          <w:noProof/>
          <w:sz w:val="22"/>
        </w:rPr>
        <w:t xml:space="preserve">, </w:t>
      </w:r>
      <w:r w:rsidRPr="00430019">
        <w:rPr>
          <w:rFonts w:ascii="Cambria" w:hAnsi="Cambria"/>
          <w:b/>
          <w:bCs/>
          <w:noProof/>
          <w:sz w:val="22"/>
        </w:rPr>
        <w:t>Petrof BJ</w:t>
      </w:r>
      <w:r w:rsidRPr="00430019">
        <w:rPr>
          <w:rFonts w:ascii="Cambria" w:hAnsi="Cambria"/>
          <w:noProof/>
          <w:sz w:val="22"/>
        </w:rPr>
        <w:t xml:space="preserve">, </w:t>
      </w:r>
      <w:r w:rsidRPr="00430019">
        <w:rPr>
          <w:rFonts w:ascii="Cambria" w:hAnsi="Cambria"/>
          <w:b/>
          <w:bCs/>
          <w:noProof/>
          <w:sz w:val="22"/>
        </w:rPr>
        <w:t>Petrovski G</w:t>
      </w:r>
      <w:r w:rsidRPr="00430019">
        <w:rPr>
          <w:rFonts w:ascii="Cambria" w:hAnsi="Cambria"/>
          <w:noProof/>
          <w:sz w:val="22"/>
        </w:rPr>
        <w:t xml:space="preserve">, </w:t>
      </w:r>
      <w:r w:rsidRPr="00430019">
        <w:rPr>
          <w:rFonts w:ascii="Cambria" w:hAnsi="Cambria"/>
          <w:b/>
          <w:bCs/>
          <w:noProof/>
          <w:sz w:val="22"/>
        </w:rPr>
        <w:t>Phang JM</w:t>
      </w:r>
      <w:r w:rsidRPr="00430019">
        <w:rPr>
          <w:rFonts w:ascii="Cambria" w:hAnsi="Cambria"/>
          <w:noProof/>
          <w:sz w:val="22"/>
        </w:rPr>
        <w:t xml:space="preserve">, </w:t>
      </w:r>
      <w:r w:rsidRPr="00430019">
        <w:rPr>
          <w:rFonts w:ascii="Cambria" w:hAnsi="Cambria"/>
          <w:b/>
          <w:bCs/>
          <w:noProof/>
          <w:sz w:val="22"/>
        </w:rPr>
        <w:t>Piacentini M</w:t>
      </w:r>
      <w:r w:rsidRPr="00430019">
        <w:rPr>
          <w:rFonts w:ascii="Cambria" w:hAnsi="Cambria"/>
          <w:noProof/>
          <w:sz w:val="22"/>
        </w:rPr>
        <w:t xml:space="preserve">, </w:t>
      </w:r>
      <w:r w:rsidRPr="00430019">
        <w:rPr>
          <w:rFonts w:ascii="Cambria" w:hAnsi="Cambria"/>
          <w:b/>
          <w:bCs/>
          <w:noProof/>
          <w:sz w:val="22"/>
        </w:rPr>
        <w:t>Pierdominici M</w:t>
      </w:r>
      <w:r w:rsidRPr="00430019">
        <w:rPr>
          <w:rFonts w:ascii="Cambria" w:hAnsi="Cambria"/>
          <w:noProof/>
          <w:sz w:val="22"/>
        </w:rPr>
        <w:t xml:space="preserve">, </w:t>
      </w:r>
      <w:r w:rsidRPr="00430019">
        <w:rPr>
          <w:rFonts w:ascii="Cambria" w:hAnsi="Cambria"/>
          <w:b/>
          <w:bCs/>
          <w:noProof/>
          <w:sz w:val="22"/>
        </w:rPr>
        <w:t>Pierre P</w:t>
      </w:r>
      <w:r w:rsidRPr="00430019">
        <w:rPr>
          <w:rFonts w:ascii="Cambria" w:hAnsi="Cambria"/>
          <w:noProof/>
          <w:sz w:val="22"/>
        </w:rPr>
        <w:t xml:space="preserve">, </w:t>
      </w:r>
      <w:r w:rsidRPr="00430019">
        <w:rPr>
          <w:rFonts w:ascii="Cambria" w:hAnsi="Cambria"/>
          <w:b/>
          <w:bCs/>
          <w:noProof/>
          <w:sz w:val="22"/>
        </w:rPr>
        <w:t>Pierrefite-Carle V</w:t>
      </w:r>
      <w:r w:rsidRPr="00430019">
        <w:rPr>
          <w:rFonts w:ascii="Cambria" w:hAnsi="Cambria"/>
          <w:noProof/>
          <w:sz w:val="22"/>
        </w:rPr>
        <w:t xml:space="preserve">, </w:t>
      </w:r>
      <w:r w:rsidRPr="00430019">
        <w:rPr>
          <w:rFonts w:ascii="Cambria" w:hAnsi="Cambria"/>
          <w:b/>
          <w:bCs/>
          <w:noProof/>
          <w:sz w:val="22"/>
        </w:rPr>
        <w:t>Pietrocola F</w:t>
      </w:r>
      <w:r w:rsidRPr="00430019">
        <w:rPr>
          <w:rFonts w:ascii="Cambria" w:hAnsi="Cambria"/>
          <w:noProof/>
          <w:sz w:val="22"/>
        </w:rPr>
        <w:t xml:space="preserve">, </w:t>
      </w:r>
      <w:r w:rsidRPr="00430019">
        <w:rPr>
          <w:rFonts w:ascii="Cambria" w:hAnsi="Cambria"/>
          <w:b/>
          <w:bCs/>
          <w:noProof/>
          <w:sz w:val="22"/>
        </w:rPr>
        <w:t>Pimentel-Muiños FX</w:t>
      </w:r>
      <w:r w:rsidRPr="00430019">
        <w:rPr>
          <w:rFonts w:ascii="Cambria" w:hAnsi="Cambria"/>
          <w:noProof/>
          <w:sz w:val="22"/>
        </w:rPr>
        <w:t xml:space="preserve">, </w:t>
      </w:r>
      <w:r w:rsidRPr="00430019">
        <w:rPr>
          <w:rFonts w:ascii="Cambria" w:hAnsi="Cambria"/>
          <w:b/>
          <w:bCs/>
          <w:noProof/>
          <w:sz w:val="22"/>
        </w:rPr>
        <w:t>Pinar M</w:t>
      </w:r>
      <w:r w:rsidRPr="00430019">
        <w:rPr>
          <w:rFonts w:ascii="Cambria" w:hAnsi="Cambria"/>
          <w:noProof/>
          <w:sz w:val="22"/>
        </w:rPr>
        <w:t xml:space="preserve">, </w:t>
      </w:r>
      <w:r w:rsidRPr="00430019">
        <w:rPr>
          <w:rFonts w:ascii="Cambria" w:hAnsi="Cambria"/>
          <w:b/>
          <w:bCs/>
          <w:noProof/>
          <w:sz w:val="22"/>
        </w:rPr>
        <w:t>Pineda B</w:t>
      </w:r>
      <w:r w:rsidRPr="00430019">
        <w:rPr>
          <w:rFonts w:ascii="Cambria" w:hAnsi="Cambria"/>
          <w:noProof/>
          <w:sz w:val="22"/>
        </w:rPr>
        <w:t xml:space="preserve">, </w:t>
      </w:r>
      <w:r w:rsidRPr="00430019">
        <w:rPr>
          <w:rFonts w:ascii="Cambria" w:hAnsi="Cambria"/>
          <w:b/>
          <w:bCs/>
          <w:noProof/>
          <w:sz w:val="22"/>
        </w:rPr>
        <w:t>Pinkas-Kramarski R</w:t>
      </w:r>
      <w:r w:rsidRPr="00430019">
        <w:rPr>
          <w:rFonts w:ascii="Cambria" w:hAnsi="Cambria"/>
          <w:noProof/>
          <w:sz w:val="22"/>
        </w:rPr>
        <w:t xml:space="preserve">, </w:t>
      </w:r>
      <w:r w:rsidRPr="00430019">
        <w:rPr>
          <w:rFonts w:ascii="Cambria" w:hAnsi="Cambria"/>
          <w:b/>
          <w:bCs/>
          <w:noProof/>
          <w:sz w:val="22"/>
        </w:rPr>
        <w:t>Pinti M</w:t>
      </w:r>
      <w:r w:rsidRPr="00430019">
        <w:rPr>
          <w:rFonts w:ascii="Cambria" w:hAnsi="Cambria"/>
          <w:noProof/>
          <w:sz w:val="22"/>
        </w:rPr>
        <w:t xml:space="preserve">, </w:t>
      </w:r>
      <w:r w:rsidRPr="00430019">
        <w:rPr>
          <w:rFonts w:ascii="Cambria" w:hAnsi="Cambria"/>
          <w:b/>
          <w:bCs/>
          <w:noProof/>
          <w:sz w:val="22"/>
        </w:rPr>
        <w:t>Pinton P</w:t>
      </w:r>
      <w:r w:rsidRPr="00430019">
        <w:rPr>
          <w:rFonts w:ascii="Cambria" w:hAnsi="Cambria"/>
          <w:noProof/>
          <w:sz w:val="22"/>
        </w:rPr>
        <w:t xml:space="preserve">, </w:t>
      </w:r>
      <w:r w:rsidRPr="00430019">
        <w:rPr>
          <w:rFonts w:ascii="Cambria" w:hAnsi="Cambria"/>
          <w:b/>
          <w:bCs/>
          <w:noProof/>
          <w:sz w:val="22"/>
        </w:rPr>
        <w:t>Piperdi B</w:t>
      </w:r>
      <w:r w:rsidRPr="00430019">
        <w:rPr>
          <w:rFonts w:ascii="Cambria" w:hAnsi="Cambria"/>
          <w:noProof/>
          <w:sz w:val="22"/>
        </w:rPr>
        <w:t xml:space="preserve">, </w:t>
      </w:r>
      <w:r w:rsidRPr="00430019">
        <w:rPr>
          <w:rFonts w:ascii="Cambria" w:hAnsi="Cambria"/>
          <w:b/>
          <w:bCs/>
          <w:noProof/>
          <w:sz w:val="22"/>
        </w:rPr>
        <w:t>Piret JM</w:t>
      </w:r>
      <w:r w:rsidRPr="00430019">
        <w:rPr>
          <w:rFonts w:ascii="Cambria" w:hAnsi="Cambria"/>
          <w:noProof/>
          <w:sz w:val="22"/>
        </w:rPr>
        <w:t xml:space="preserve">, </w:t>
      </w:r>
      <w:r w:rsidRPr="00430019">
        <w:rPr>
          <w:rFonts w:ascii="Cambria" w:hAnsi="Cambria"/>
          <w:b/>
          <w:bCs/>
          <w:noProof/>
          <w:sz w:val="22"/>
        </w:rPr>
        <w:t>Platanias LC</w:t>
      </w:r>
      <w:r w:rsidRPr="00430019">
        <w:rPr>
          <w:rFonts w:ascii="Cambria" w:hAnsi="Cambria"/>
          <w:noProof/>
          <w:sz w:val="22"/>
        </w:rPr>
        <w:t xml:space="preserve">, </w:t>
      </w:r>
      <w:r w:rsidRPr="00430019">
        <w:rPr>
          <w:rFonts w:ascii="Cambria" w:hAnsi="Cambria"/>
          <w:b/>
          <w:bCs/>
          <w:noProof/>
          <w:sz w:val="22"/>
        </w:rPr>
        <w:t>Platta HW</w:t>
      </w:r>
      <w:r w:rsidRPr="00430019">
        <w:rPr>
          <w:rFonts w:ascii="Cambria" w:hAnsi="Cambria"/>
          <w:noProof/>
          <w:sz w:val="22"/>
        </w:rPr>
        <w:t xml:space="preserve">, </w:t>
      </w:r>
      <w:r w:rsidRPr="00430019">
        <w:rPr>
          <w:rFonts w:ascii="Cambria" w:hAnsi="Cambria"/>
          <w:b/>
          <w:bCs/>
          <w:noProof/>
          <w:sz w:val="22"/>
        </w:rPr>
        <w:t>Plowey ED</w:t>
      </w:r>
      <w:r w:rsidRPr="00430019">
        <w:rPr>
          <w:rFonts w:ascii="Cambria" w:hAnsi="Cambria"/>
          <w:noProof/>
          <w:sz w:val="22"/>
        </w:rPr>
        <w:t xml:space="preserve">, </w:t>
      </w:r>
      <w:r w:rsidRPr="00430019">
        <w:rPr>
          <w:rFonts w:ascii="Cambria" w:hAnsi="Cambria"/>
          <w:b/>
          <w:bCs/>
          <w:noProof/>
          <w:sz w:val="22"/>
        </w:rPr>
        <w:t>Pöggeler S</w:t>
      </w:r>
      <w:r w:rsidRPr="00430019">
        <w:rPr>
          <w:rFonts w:ascii="Cambria" w:hAnsi="Cambria"/>
          <w:noProof/>
          <w:sz w:val="22"/>
        </w:rPr>
        <w:t xml:space="preserve">, </w:t>
      </w:r>
      <w:r w:rsidRPr="00430019">
        <w:rPr>
          <w:rFonts w:ascii="Cambria" w:hAnsi="Cambria"/>
          <w:b/>
          <w:bCs/>
          <w:noProof/>
          <w:sz w:val="22"/>
        </w:rPr>
        <w:t>Poirot M</w:t>
      </w:r>
      <w:r w:rsidRPr="00430019">
        <w:rPr>
          <w:rFonts w:ascii="Cambria" w:hAnsi="Cambria"/>
          <w:noProof/>
          <w:sz w:val="22"/>
        </w:rPr>
        <w:t xml:space="preserve">, </w:t>
      </w:r>
      <w:r w:rsidRPr="00430019">
        <w:rPr>
          <w:rFonts w:ascii="Cambria" w:hAnsi="Cambria"/>
          <w:b/>
          <w:bCs/>
          <w:noProof/>
          <w:sz w:val="22"/>
        </w:rPr>
        <w:t>Polčic P</w:t>
      </w:r>
      <w:r w:rsidRPr="00430019">
        <w:rPr>
          <w:rFonts w:ascii="Cambria" w:hAnsi="Cambria"/>
          <w:noProof/>
          <w:sz w:val="22"/>
        </w:rPr>
        <w:t xml:space="preserve">, </w:t>
      </w:r>
      <w:r w:rsidRPr="00430019">
        <w:rPr>
          <w:rFonts w:ascii="Cambria" w:hAnsi="Cambria"/>
          <w:b/>
          <w:bCs/>
          <w:noProof/>
          <w:sz w:val="22"/>
        </w:rPr>
        <w:t>Poletti A</w:t>
      </w:r>
      <w:r w:rsidRPr="00430019">
        <w:rPr>
          <w:rFonts w:ascii="Cambria" w:hAnsi="Cambria"/>
          <w:noProof/>
          <w:sz w:val="22"/>
        </w:rPr>
        <w:t xml:space="preserve">, </w:t>
      </w:r>
      <w:r w:rsidRPr="00430019">
        <w:rPr>
          <w:rFonts w:ascii="Cambria" w:hAnsi="Cambria"/>
          <w:b/>
          <w:bCs/>
          <w:noProof/>
          <w:sz w:val="22"/>
        </w:rPr>
        <w:t>Poon AH</w:t>
      </w:r>
      <w:r w:rsidRPr="00430019">
        <w:rPr>
          <w:rFonts w:ascii="Cambria" w:hAnsi="Cambria"/>
          <w:noProof/>
          <w:sz w:val="22"/>
        </w:rPr>
        <w:t xml:space="preserve">, </w:t>
      </w:r>
      <w:r w:rsidRPr="00430019">
        <w:rPr>
          <w:rFonts w:ascii="Cambria" w:hAnsi="Cambria"/>
          <w:b/>
          <w:bCs/>
          <w:noProof/>
          <w:sz w:val="22"/>
        </w:rPr>
        <w:t>Popelka H</w:t>
      </w:r>
      <w:r w:rsidRPr="00430019">
        <w:rPr>
          <w:rFonts w:ascii="Cambria" w:hAnsi="Cambria"/>
          <w:noProof/>
          <w:sz w:val="22"/>
        </w:rPr>
        <w:t xml:space="preserve">, </w:t>
      </w:r>
      <w:r w:rsidRPr="00430019">
        <w:rPr>
          <w:rFonts w:ascii="Cambria" w:hAnsi="Cambria"/>
          <w:b/>
          <w:bCs/>
          <w:noProof/>
          <w:sz w:val="22"/>
        </w:rPr>
        <w:t>Popova B</w:t>
      </w:r>
      <w:r w:rsidRPr="00430019">
        <w:rPr>
          <w:rFonts w:ascii="Cambria" w:hAnsi="Cambria"/>
          <w:noProof/>
          <w:sz w:val="22"/>
        </w:rPr>
        <w:t xml:space="preserve">, </w:t>
      </w:r>
      <w:r w:rsidRPr="00430019">
        <w:rPr>
          <w:rFonts w:ascii="Cambria" w:hAnsi="Cambria"/>
          <w:b/>
          <w:bCs/>
          <w:noProof/>
          <w:sz w:val="22"/>
        </w:rPr>
        <w:t>Poprawa I</w:t>
      </w:r>
      <w:r w:rsidRPr="00430019">
        <w:rPr>
          <w:rFonts w:ascii="Cambria" w:hAnsi="Cambria"/>
          <w:noProof/>
          <w:sz w:val="22"/>
        </w:rPr>
        <w:t xml:space="preserve">, </w:t>
      </w:r>
      <w:r w:rsidRPr="00430019">
        <w:rPr>
          <w:rFonts w:ascii="Cambria" w:hAnsi="Cambria"/>
          <w:b/>
          <w:bCs/>
          <w:noProof/>
          <w:sz w:val="22"/>
        </w:rPr>
        <w:t>Poulose SM</w:t>
      </w:r>
      <w:r w:rsidRPr="00430019">
        <w:rPr>
          <w:rFonts w:ascii="Cambria" w:hAnsi="Cambria"/>
          <w:noProof/>
          <w:sz w:val="22"/>
        </w:rPr>
        <w:t xml:space="preserve">, </w:t>
      </w:r>
      <w:r w:rsidRPr="00430019">
        <w:rPr>
          <w:rFonts w:ascii="Cambria" w:hAnsi="Cambria"/>
          <w:b/>
          <w:bCs/>
          <w:noProof/>
          <w:sz w:val="22"/>
        </w:rPr>
        <w:t>Poulton J</w:t>
      </w:r>
      <w:r w:rsidRPr="00430019">
        <w:rPr>
          <w:rFonts w:ascii="Cambria" w:hAnsi="Cambria"/>
          <w:noProof/>
          <w:sz w:val="22"/>
        </w:rPr>
        <w:t xml:space="preserve">, </w:t>
      </w:r>
      <w:r w:rsidRPr="00430019">
        <w:rPr>
          <w:rFonts w:ascii="Cambria" w:hAnsi="Cambria"/>
          <w:b/>
          <w:bCs/>
          <w:noProof/>
          <w:sz w:val="22"/>
        </w:rPr>
        <w:t>Powers SK</w:t>
      </w:r>
      <w:r w:rsidRPr="00430019">
        <w:rPr>
          <w:rFonts w:ascii="Cambria" w:hAnsi="Cambria"/>
          <w:noProof/>
          <w:sz w:val="22"/>
        </w:rPr>
        <w:t xml:space="preserve">, </w:t>
      </w:r>
      <w:r w:rsidRPr="00430019">
        <w:rPr>
          <w:rFonts w:ascii="Cambria" w:hAnsi="Cambria"/>
          <w:b/>
          <w:bCs/>
          <w:noProof/>
          <w:sz w:val="22"/>
        </w:rPr>
        <w:t>Powers T</w:t>
      </w:r>
      <w:r w:rsidRPr="00430019">
        <w:rPr>
          <w:rFonts w:ascii="Cambria" w:hAnsi="Cambria"/>
          <w:noProof/>
          <w:sz w:val="22"/>
        </w:rPr>
        <w:t xml:space="preserve">, </w:t>
      </w:r>
      <w:r w:rsidRPr="00430019">
        <w:rPr>
          <w:rFonts w:ascii="Cambria" w:hAnsi="Cambria"/>
          <w:b/>
          <w:bCs/>
          <w:noProof/>
          <w:sz w:val="22"/>
        </w:rPr>
        <w:t>Pozuelo-Rubio M</w:t>
      </w:r>
      <w:r w:rsidRPr="00430019">
        <w:rPr>
          <w:rFonts w:ascii="Cambria" w:hAnsi="Cambria"/>
          <w:noProof/>
          <w:sz w:val="22"/>
        </w:rPr>
        <w:t xml:space="preserve">, </w:t>
      </w:r>
      <w:r w:rsidRPr="00430019">
        <w:rPr>
          <w:rFonts w:ascii="Cambria" w:hAnsi="Cambria"/>
          <w:b/>
          <w:bCs/>
          <w:noProof/>
          <w:sz w:val="22"/>
        </w:rPr>
        <w:t>Prak K</w:t>
      </w:r>
      <w:r w:rsidRPr="00430019">
        <w:rPr>
          <w:rFonts w:ascii="Cambria" w:hAnsi="Cambria"/>
          <w:noProof/>
          <w:sz w:val="22"/>
        </w:rPr>
        <w:t xml:space="preserve">, </w:t>
      </w:r>
      <w:r w:rsidRPr="00430019">
        <w:rPr>
          <w:rFonts w:ascii="Cambria" w:hAnsi="Cambria"/>
          <w:b/>
          <w:bCs/>
          <w:noProof/>
          <w:sz w:val="22"/>
        </w:rPr>
        <w:t>Prange R</w:t>
      </w:r>
      <w:r w:rsidRPr="00430019">
        <w:rPr>
          <w:rFonts w:ascii="Cambria" w:hAnsi="Cambria"/>
          <w:noProof/>
          <w:sz w:val="22"/>
        </w:rPr>
        <w:t xml:space="preserve">, </w:t>
      </w:r>
      <w:r w:rsidRPr="00430019">
        <w:rPr>
          <w:rFonts w:ascii="Cambria" w:hAnsi="Cambria"/>
          <w:b/>
          <w:bCs/>
          <w:noProof/>
          <w:sz w:val="22"/>
        </w:rPr>
        <w:t>Prescott M</w:t>
      </w:r>
      <w:r w:rsidRPr="00430019">
        <w:rPr>
          <w:rFonts w:ascii="Cambria" w:hAnsi="Cambria"/>
          <w:noProof/>
          <w:sz w:val="22"/>
        </w:rPr>
        <w:t xml:space="preserve">, </w:t>
      </w:r>
      <w:r w:rsidRPr="00430019">
        <w:rPr>
          <w:rFonts w:ascii="Cambria" w:hAnsi="Cambria"/>
          <w:b/>
          <w:bCs/>
          <w:noProof/>
          <w:sz w:val="22"/>
        </w:rPr>
        <w:t>Priault M</w:t>
      </w:r>
      <w:r w:rsidRPr="00430019">
        <w:rPr>
          <w:rFonts w:ascii="Cambria" w:hAnsi="Cambria"/>
          <w:noProof/>
          <w:sz w:val="22"/>
        </w:rPr>
        <w:t xml:space="preserve">, </w:t>
      </w:r>
      <w:r w:rsidRPr="00430019">
        <w:rPr>
          <w:rFonts w:ascii="Cambria" w:hAnsi="Cambria"/>
          <w:b/>
          <w:bCs/>
          <w:noProof/>
          <w:sz w:val="22"/>
        </w:rPr>
        <w:t>Prince S</w:t>
      </w:r>
      <w:r w:rsidRPr="00430019">
        <w:rPr>
          <w:rFonts w:ascii="Cambria" w:hAnsi="Cambria"/>
          <w:noProof/>
          <w:sz w:val="22"/>
        </w:rPr>
        <w:t xml:space="preserve">, </w:t>
      </w:r>
      <w:r w:rsidRPr="00430019">
        <w:rPr>
          <w:rFonts w:ascii="Cambria" w:hAnsi="Cambria"/>
          <w:b/>
          <w:bCs/>
          <w:noProof/>
          <w:sz w:val="22"/>
        </w:rPr>
        <w:t>Proia RL</w:t>
      </w:r>
      <w:r w:rsidRPr="00430019">
        <w:rPr>
          <w:rFonts w:ascii="Cambria" w:hAnsi="Cambria"/>
          <w:noProof/>
          <w:sz w:val="22"/>
        </w:rPr>
        <w:t xml:space="preserve">, </w:t>
      </w:r>
      <w:r w:rsidRPr="00430019">
        <w:rPr>
          <w:rFonts w:ascii="Cambria" w:hAnsi="Cambria"/>
          <w:b/>
          <w:bCs/>
          <w:noProof/>
          <w:sz w:val="22"/>
        </w:rPr>
        <w:t>Proikas-Cezanne T</w:t>
      </w:r>
      <w:r w:rsidRPr="00430019">
        <w:rPr>
          <w:rFonts w:ascii="Cambria" w:hAnsi="Cambria"/>
          <w:noProof/>
          <w:sz w:val="22"/>
        </w:rPr>
        <w:t xml:space="preserve">, </w:t>
      </w:r>
      <w:r w:rsidRPr="00430019">
        <w:rPr>
          <w:rFonts w:ascii="Cambria" w:hAnsi="Cambria"/>
          <w:b/>
          <w:bCs/>
          <w:noProof/>
          <w:sz w:val="22"/>
        </w:rPr>
        <w:t>Prokisch H</w:t>
      </w:r>
      <w:r w:rsidRPr="00430019">
        <w:rPr>
          <w:rFonts w:ascii="Cambria" w:hAnsi="Cambria"/>
          <w:noProof/>
          <w:sz w:val="22"/>
        </w:rPr>
        <w:t xml:space="preserve">, </w:t>
      </w:r>
      <w:r w:rsidRPr="00430019">
        <w:rPr>
          <w:rFonts w:ascii="Cambria" w:hAnsi="Cambria"/>
          <w:b/>
          <w:bCs/>
          <w:noProof/>
          <w:sz w:val="22"/>
        </w:rPr>
        <w:t>Promponas VJ</w:t>
      </w:r>
      <w:r w:rsidRPr="00430019">
        <w:rPr>
          <w:rFonts w:ascii="Cambria" w:hAnsi="Cambria"/>
          <w:noProof/>
          <w:sz w:val="22"/>
        </w:rPr>
        <w:t xml:space="preserve">, </w:t>
      </w:r>
      <w:r w:rsidRPr="00430019">
        <w:rPr>
          <w:rFonts w:ascii="Cambria" w:hAnsi="Cambria"/>
          <w:b/>
          <w:bCs/>
          <w:noProof/>
          <w:sz w:val="22"/>
        </w:rPr>
        <w:t>Przyklenk K</w:t>
      </w:r>
      <w:r w:rsidRPr="00430019">
        <w:rPr>
          <w:rFonts w:ascii="Cambria" w:hAnsi="Cambria"/>
          <w:noProof/>
          <w:sz w:val="22"/>
        </w:rPr>
        <w:t xml:space="preserve">, </w:t>
      </w:r>
      <w:r w:rsidRPr="00430019">
        <w:rPr>
          <w:rFonts w:ascii="Cambria" w:hAnsi="Cambria"/>
          <w:b/>
          <w:bCs/>
          <w:noProof/>
          <w:sz w:val="22"/>
        </w:rPr>
        <w:t>Puertollano R</w:t>
      </w:r>
      <w:r w:rsidRPr="00430019">
        <w:rPr>
          <w:rFonts w:ascii="Cambria" w:hAnsi="Cambria"/>
          <w:noProof/>
          <w:sz w:val="22"/>
        </w:rPr>
        <w:t xml:space="preserve">, </w:t>
      </w:r>
      <w:r w:rsidRPr="00430019">
        <w:rPr>
          <w:rFonts w:ascii="Cambria" w:hAnsi="Cambria"/>
          <w:b/>
          <w:bCs/>
          <w:noProof/>
          <w:sz w:val="22"/>
        </w:rPr>
        <w:t>Pugazhenthi S</w:t>
      </w:r>
      <w:r w:rsidRPr="00430019">
        <w:rPr>
          <w:rFonts w:ascii="Cambria" w:hAnsi="Cambria"/>
          <w:noProof/>
          <w:sz w:val="22"/>
        </w:rPr>
        <w:t xml:space="preserve">, </w:t>
      </w:r>
      <w:r w:rsidRPr="00430019">
        <w:rPr>
          <w:rFonts w:ascii="Cambria" w:hAnsi="Cambria"/>
          <w:b/>
          <w:bCs/>
          <w:noProof/>
          <w:sz w:val="22"/>
        </w:rPr>
        <w:t>Puglielli L</w:t>
      </w:r>
      <w:r w:rsidRPr="00430019">
        <w:rPr>
          <w:rFonts w:ascii="Cambria" w:hAnsi="Cambria"/>
          <w:noProof/>
          <w:sz w:val="22"/>
        </w:rPr>
        <w:t xml:space="preserve">, </w:t>
      </w:r>
      <w:r w:rsidRPr="00430019">
        <w:rPr>
          <w:rFonts w:ascii="Cambria" w:hAnsi="Cambria"/>
          <w:b/>
          <w:bCs/>
          <w:noProof/>
          <w:sz w:val="22"/>
        </w:rPr>
        <w:t>Pujol A</w:t>
      </w:r>
      <w:r w:rsidRPr="00430019">
        <w:rPr>
          <w:rFonts w:ascii="Cambria" w:hAnsi="Cambria"/>
          <w:noProof/>
          <w:sz w:val="22"/>
        </w:rPr>
        <w:t xml:space="preserve">, </w:t>
      </w:r>
      <w:r w:rsidRPr="00430019">
        <w:rPr>
          <w:rFonts w:ascii="Cambria" w:hAnsi="Cambria"/>
          <w:b/>
          <w:bCs/>
          <w:noProof/>
          <w:sz w:val="22"/>
        </w:rPr>
        <w:t>Puyal J</w:t>
      </w:r>
      <w:r w:rsidRPr="00430019">
        <w:rPr>
          <w:rFonts w:ascii="Cambria" w:hAnsi="Cambria"/>
          <w:noProof/>
          <w:sz w:val="22"/>
        </w:rPr>
        <w:t xml:space="preserve">, </w:t>
      </w:r>
      <w:r w:rsidRPr="00430019">
        <w:rPr>
          <w:rFonts w:ascii="Cambria" w:hAnsi="Cambria"/>
          <w:b/>
          <w:bCs/>
          <w:noProof/>
          <w:sz w:val="22"/>
        </w:rPr>
        <w:t>Pyeon D</w:t>
      </w:r>
      <w:r w:rsidRPr="00430019">
        <w:rPr>
          <w:rFonts w:ascii="Cambria" w:hAnsi="Cambria"/>
          <w:noProof/>
          <w:sz w:val="22"/>
        </w:rPr>
        <w:t xml:space="preserve">, </w:t>
      </w:r>
      <w:r w:rsidRPr="00430019">
        <w:rPr>
          <w:rFonts w:ascii="Cambria" w:hAnsi="Cambria"/>
          <w:b/>
          <w:bCs/>
          <w:noProof/>
          <w:sz w:val="22"/>
        </w:rPr>
        <w:t>Qi X</w:t>
      </w:r>
      <w:r w:rsidRPr="00430019">
        <w:rPr>
          <w:rFonts w:ascii="Cambria" w:hAnsi="Cambria"/>
          <w:noProof/>
          <w:sz w:val="22"/>
        </w:rPr>
        <w:t xml:space="preserve">, </w:t>
      </w:r>
      <w:r w:rsidRPr="00430019">
        <w:rPr>
          <w:rFonts w:ascii="Cambria" w:hAnsi="Cambria"/>
          <w:b/>
          <w:bCs/>
          <w:noProof/>
          <w:sz w:val="22"/>
        </w:rPr>
        <w:t>Qian W</w:t>
      </w:r>
      <w:r w:rsidRPr="00430019">
        <w:rPr>
          <w:rFonts w:ascii="Cambria" w:hAnsi="Cambria"/>
          <w:noProof/>
          <w:sz w:val="22"/>
        </w:rPr>
        <w:t xml:space="preserve">, </w:t>
      </w:r>
      <w:r w:rsidRPr="00430019">
        <w:rPr>
          <w:rFonts w:ascii="Cambria" w:hAnsi="Cambria"/>
          <w:b/>
          <w:bCs/>
          <w:noProof/>
          <w:sz w:val="22"/>
        </w:rPr>
        <w:t>Qin Z-H</w:t>
      </w:r>
      <w:r w:rsidRPr="00430019">
        <w:rPr>
          <w:rFonts w:ascii="Cambria" w:hAnsi="Cambria"/>
          <w:noProof/>
          <w:sz w:val="22"/>
        </w:rPr>
        <w:t xml:space="preserve">, </w:t>
      </w:r>
      <w:r w:rsidRPr="00430019">
        <w:rPr>
          <w:rFonts w:ascii="Cambria" w:hAnsi="Cambria"/>
          <w:b/>
          <w:bCs/>
          <w:noProof/>
          <w:sz w:val="22"/>
        </w:rPr>
        <w:t>Qiu Y</w:t>
      </w:r>
      <w:r w:rsidRPr="00430019">
        <w:rPr>
          <w:rFonts w:ascii="Cambria" w:hAnsi="Cambria"/>
          <w:noProof/>
          <w:sz w:val="22"/>
        </w:rPr>
        <w:t xml:space="preserve">, </w:t>
      </w:r>
      <w:r w:rsidRPr="00430019">
        <w:rPr>
          <w:rFonts w:ascii="Cambria" w:hAnsi="Cambria"/>
          <w:b/>
          <w:bCs/>
          <w:noProof/>
          <w:sz w:val="22"/>
        </w:rPr>
        <w:t>Qu Z</w:t>
      </w:r>
      <w:r w:rsidRPr="00430019">
        <w:rPr>
          <w:rFonts w:ascii="Cambria" w:hAnsi="Cambria"/>
          <w:noProof/>
          <w:sz w:val="22"/>
        </w:rPr>
        <w:t xml:space="preserve">, </w:t>
      </w:r>
      <w:r w:rsidRPr="00430019">
        <w:rPr>
          <w:rFonts w:ascii="Cambria" w:hAnsi="Cambria"/>
          <w:b/>
          <w:bCs/>
          <w:noProof/>
          <w:sz w:val="22"/>
        </w:rPr>
        <w:t>Quadrilatero J</w:t>
      </w:r>
      <w:r w:rsidRPr="00430019">
        <w:rPr>
          <w:rFonts w:ascii="Cambria" w:hAnsi="Cambria"/>
          <w:noProof/>
          <w:sz w:val="22"/>
        </w:rPr>
        <w:t xml:space="preserve">, </w:t>
      </w:r>
      <w:r w:rsidRPr="00430019">
        <w:rPr>
          <w:rFonts w:ascii="Cambria" w:hAnsi="Cambria"/>
          <w:b/>
          <w:bCs/>
          <w:noProof/>
          <w:sz w:val="22"/>
        </w:rPr>
        <w:t>Quinn F</w:t>
      </w:r>
      <w:r w:rsidRPr="00430019">
        <w:rPr>
          <w:rFonts w:ascii="Cambria" w:hAnsi="Cambria"/>
          <w:noProof/>
          <w:sz w:val="22"/>
        </w:rPr>
        <w:t xml:space="preserve">, </w:t>
      </w:r>
      <w:r w:rsidRPr="00430019">
        <w:rPr>
          <w:rFonts w:ascii="Cambria" w:hAnsi="Cambria"/>
          <w:b/>
          <w:bCs/>
          <w:noProof/>
          <w:sz w:val="22"/>
        </w:rPr>
        <w:t>Raben N</w:t>
      </w:r>
      <w:r w:rsidRPr="00430019">
        <w:rPr>
          <w:rFonts w:ascii="Cambria" w:hAnsi="Cambria"/>
          <w:noProof/>
          <w:sz w:val="22"/>
        </w:rPr>
        <w:t xml:space="preserve">, </w:t>
      </w:r>
      <w:r w:rsidRPr="00430019">
        <w:rPr>
          <w:rFonts w:ascii="Cambria" w:hAnsi="Cambria"/>
          <w:b/>
          <w:bCs/>
          <w:noProof/>
          <w:sz w:val="22"/>
        </w:rPr>
        <w:t>Rabinowich H</w:t>
      </w:r>
      <w:r w:rsidRPr="00430019">
        <w:rPr>
          <w:rFonts w:ascii="Cambria" w:hAnsi="Cambria"/>
          <w:noProof/>
          <w:sz w:val="22"/>
        </w:rPr>
        <w:t xml:space="preserve">, </w:t>
      </w:r>
      <w:r w:rsidRPr="00430019">
        <w:rPr>
          <w:rFonts w:ascii="Cambria" w:hAnsi="Cambria"/>
          <w:b/>
          <w:bCs/>
          <w:noProof/>
          <w:sz w:val="22"/>
        </w:rPr>
        <w:t>Radogna F</w:t>
      </w:r>
      <w:r w:rsidRPr="00430019">
        <w:rPr>
          <w:rFonts w:ascii="Cambria" w:hAnsi="Cambria"/>
          <w:noProof/>
          <w:sz w:val="22"/>
        </w:rPr>
        <w:t xml:space="preserve">, </w:t>
      </w:r>
      <w:r w:rsidRPr="00430019">
        <w:rPr>
          <w:rFonts w:ascii="Cambria" w:hAnsi="Cambria"/>
          <w:b/>
          <w:bCs/>
          <w:noProof/>
          <w:sz w:val="22"/>
        </w:rPr>
        <w:t>Ragusa MJ</w:t>
      </w:r>
      <w:r w:rsidRPr="00430019">
        <w:rPr>
          <w:rFonts w:ascii="Cambria" w:hAnsi="Cambria"/>
          <w:noProof/>
          <w:sz w:val="22"/>
        </w:rPr>
        <w:t xml:space="preserve">, </w:t>
      </w:r>
      <w:r w:rsidRPr="00430019">
        <w:rPr>
          <w:rFonts w:ascii="Cambria" w:hAnsi="Cambria"/>
          <w:b/>
          <w:bCs/>
          <w:noProof/>
          <w:sz w:val="22"/>
        </w:rPr>
        <w:t>Rahmani M</w:t>
      </w:r>
      <w:r w:rsidRPr="00430019">
        <w:rPr>
          <w:rFonts w:ascii="Cambria" w:hAnsi="Cambria"/>
          <w:noProof/>
          <w:sz w:val="22"/>
        </w:rPr>
        <w:t xml:space="preserve">, </w:t>
      </w:r>
      <w:r w:rsidRPr="00430019">
        <w:rPr>
          <w:rFonts w:ascii="Cambria" w:hAnsi="Cambria"/>
          <w:b/>
          <w:bCs/>
          <w:noProof/>
          <w:sz w:val="22"/>
        </w:rPr>
        <w:t>Raina K</w:t>
      </w:r>
      <w:r w:rsidRPr="00430019">
        <w:rPr>
          <w:rFonts w:ascii="Cambria" w:hAnsi="Cambria"/>
          <w:noProof/>
          <w:sz w:val="22"/>
        </w:rPr>
        <w:t xml:space="preserve">, </w:t>
      </w:r>
      <w:r w:rsidRPr="00430019">
        <w:rPr>
          <w:rFonts w:ascii="Cambria" w:hAnsi="Cambria"/>
          <w:b/>
          <w:bCs/>
          <w:noProof/>
          <w:sz w:val="22"/>
        </w:rPr>
        <w:t>Ramanadham S</w:t>
      </w:r>
      <w:r w:rsidRPr="00430019">
        <w:rPr>
          <w:rFonts w:ascii="Cambria" w:hAnsi="Cambria"/>
          <w:noProof/>
          <w:sz w:val="22"/>
        </w:rPr>
        <w:t xml:space="preserve">, </w:t>
      </w:r>
      <w:r w:rsidRPr="00430019">
        <w:rPr>
          <w:rFonts w:ascii="Cambria" w:hAnsi="Cambria"/>
          <w:b/>
          <w:bCs/>
          <w:noProof/>
          <w:sz w:val="22"/>
        </w:rPr>
        <w:t>Ramesh R</w:t>
      </w:r>
      <w:r w:rsidRPr="00430019">
        <w:rPr>
          <w:rFonts w:ascii="Cambria" w:hAnsi="Cambria"/>
          <w:noProof/>
          <w:sz w:val="22"/>
        </w:rPr>
        <w:t xml:space="preserve">, </w:t>
      </w:r>
      <w:r w:rsidRPr="00430019">
        <w:rPr>
          <w:rFonts w:ascii="Cambria" w:hAnsi="Cambria"/>
          <w:b/>
          <w:bCs/>
          <w:noProof/>
          <w:sz w:val="22"/>
        </w:rPr>
        <w:t>Rami A</w:t>
      </w:r>
      <w:r w:rsidRPr="00430019">
        <w:rPr>
          <w:rFonts w:ascii="Cambria" w:hAnsi="Cambria"/>
          <w:noProof/>
          <w:sz w:val="22"/>
        </w:rPr>
        <w:t xml:space="preserve">, </w:t>
      </w:r>
      <w:r w:rsidRPr="00430019">
        <w:rPr>
          <w:rFonts w:ascii="Cambria" w:hAnsi="Cambria"/>
          <w:b/>
          <w:bCs/>
          <w:noProof/>
          <w:sz w:val="22"/>
        </w:rPr>
        <w:t>Randall-Demllo S</w:t>
      </w:r>
      <w:r w:rsidRPr="00430019">
        <w:rPr>
          <w:rFonts w:ascii="Cambria" w:hAnsi="Cambria"/>
          <w:noProof/>
          <w:sz w:val="22"/>
        </w:rPr>
        <w:t xml:space="preserve">, </w:t>
      </w:r>
      <w:r w:rsidRPr="00430019">
        <w:rPr>
          <w:rFonts w:ascii="Cambria" w:hAnsi="Cambria"/>
          <w:b/>
          <w:bCs/>
          <w:noProof/>
          <w:sz w:val="22"/>
        </w:rPr>
        <w:t>Randow F</w:t>
      </w:r>
      <w:r w:rsidRPr="00430019">
        <w:rPr>
          <w:rFonts w:ascii="Cambria" w:hAnsi="Cambria"/>
          <w:noProof/>
          <w:sz w:val="22"/>
        </w:rPr>
        <w:t xml:space="preserve">, </w:t>
      </w:r>
      <w:r w:rsidRPr="00430019">
        <w:rPr>
          <w:rFonts w:ascii="Cambria" w:hAnsi="Cambria"/>
          <w:b/>
          <w:bCs/>
          <w:noProof/>
          <w:sz w:val="22"/>
        </w:rPr>
        <w:t>Rao H</w:t>
      </w:r>
      <w:r w:rsidRPr="00430019">
        <w:rPr>
          <w:rFonts w:ascii="Cambria" w:hAnsi="Cambria"/>
          <w:noProof/>
          <w:sz w:val="22"/>
        </w:rPr>
        <w:t xml:space="preserve">, </w:t>
      </w:r>
      <w:r w:rsidRPr="00430019">
        <w:rPr>
          <w:rFonts w:ascii="Cambria" w:hAnsi="Cambria"/>
          <w:b/>
          <w:bCs/>
          <w:noProof/>
          <w:sz w:val="22"/>
        </w:rPr>
        <w:t>Rao VA</w:t>
      </w:r>
      <w:r w:rsidRPr="00430019">
        <w:rPr>
          <w:rFonts w:ascii="Cambria" w:hAnsi="Cambria"/>
          <w:noProof/>
          <w:sz w:val="22"/>
        </w:rPr>
        <w:t xml:space="preserve">, </w:t>
      </w:r>
      <w:r w:rsidRPr="00430019">
        <w:rPr>
          <w:rFonts w:ascii="Cambria" w:hAnsi="Cambria"/>
          <w:b/>
          <w:bCs/>
          <w:noProof/>
          <w:sz w:val="22"/>
        </w:rPr>
        <w:t>Rasmussen BB</w:t>
      </w:r>
      <w:r w:rsidRPr="00430019">
        <w:rPr>
          <w:rFonts w:ascii="Cambria" w:hAnsi="Cambria"/>
          <w:noProof/>
          <w:sz w:val="22"/>
        </w:rPr>
        <w:t xml:space="preserve">, </w:t>
      </w:r>
      <w:r w:rsidRPr="00430019">
        <w:rPr>
          <w:rFonts w:ascii="Cambria" w:hAnsi="Cambria"/>
          <w:b/>
          <w:bCs/>
          <w:noProof/>
          <w:sz w:val="22"/>
        </w:rPr>
        <w:t>Rasse TM</w:t>
      </w:r>
      <w:r w:rsidRPr="00430019">
        <w:rPr>
          <w:rFonts w:ascii="Cambria" w:hAnsi="Cambria"/>
          <w:noProof/>
          <w:sz w:val="22"/>
        </w:rPr>
        <w:t xml:space="preserve">, </w:t>
      </w:r>
      <w:r w:rsidRPr="00430019">
        <w:rPr>
          <w:rFonts w:ascii="Cambria" w:hAnsi="Cambria"/>
          <w:b/>
          <w:bCs/>
          <w:noProof/>
          <w:sz w:val="22"/>
        </w:rPr>
        <w:t>Ratovitski EA</w:t>
      </w:r>
      <w:r w:rsidRPr="00430019">
        <w:rPr>
          <w:rFonts w:ascii="Cambria" w:hAnsi="Cambria"/>
          <w:noProof/>
          <w:sz w:val="22"/>
        </w:rPr>
        <w:t xml:space="preserve">, </w:t>
      </w:r>
      <w:r w:rsidRPr="00430019">
        <w:rPr>
          <w:rFonts w:ascii="Cambria" w:hAnsi="Cambria"/>
          <w:b/>
          <w:bCs/>
          <w:noProof/>
          <w:sz w:val="22"/>
        </w:rPr>
        <w:t>Rautou P-E</w:t>
      </w:r>
      <w:r w:rsidRPr="00430019">
        <w:rPr>
          <w:rFonts w:ascii="Cambria" w:hAnsi="Cambria"/>
          <w:noProof/>
          <w:sz w:val="22"/>
        </w:rPr>
        <w:t xml:space="preserve">, </w:t>
      </w:r>
      <w:r w:rsidRPr="00430019">
        <w:rPr>
          <w:rFonts w:ascii="Cambria" w:hAnsi="Cambria"/>
          <w:b/>
          <w:bCs/>
          <w:noProof/>
          <w:sz w:val="22"/>
        </w:rPr>
        <w:t>Ray SK</w:t>
      </w:r>
      <w:r w:rsidRPr="00430019">
        <w:rPr>
          <w:rFonts w:ascii="Cambria" w:hAnsi="Cambria"/>
          <w:noProof/>
          <w:sz w:val="22"/>
        </w:rPr>
        <w:t xml:space="preserve">, </w:t>
      </w:r>
      <w:r w:rsidRPr="00430019">
        <w:rPr>
          <w:rFonts w:ascii="Cambria" w:hAnsi="Cambria"/>
          <w:b/>
          <w:bCs/>
          <w:noProof/>
          <w:sz w:val="22"/>
        </w:rPr>
        <w:t>Razani B</w:t>
      </w:r>
      <w:r w:rsidRPr="00430019">
        <w:rPr>
          <w:rFonts w:ascii="Cambria" w:hAnsi="Cambria"/>
          <w:noProof/>
          <w:sz w:val="22"/>
        </w:rPr>
        <w:t xml:space="preserve">, </w:t>
      </w:r>
      <w:r w:rsidRPr="00430019">
        <w:rPr>
          <w:rFonts w:ascii="Cambria" w:hAnsi="Cambria"/>
          <w:b/>
          <w:bCs/>
          <w:noProof/>
          <w:sz w:val="22"/>
        </w:rPr>
        <w:t>Reed BH</w:t>
      </w:r>
      <w:r w:rsidRPr="00430019">
        <w:rPr>
          <w:rFonts w:ascii="Cambria" w:hAnsi="Cambria"/>
          <w:noProof/>
          <w:sz w:val="22"/>
        </w:rPr>
        <w:t xml:space="preserve">, </w:t>
      </w:r>
      <w:r w:rsidRPr="00430019">
        <w:rPr>
          <w:rFonts w:ascii="Cambria" w:hAnsi="Cambria"/>
          <w:b/>
          <w:bCs/>
          <w:noProof/>
          <w:sz w:val="22"/>
        </w:rPr>
        <w:t>Reggiori F</w:t>
      </w:r>
      <w:r w:rsidRPr="00430019">
        <w:rPr>
          <w:rFonts w:ascii="Cambria" w:hAnsi="Cambria"/>
          <w:noProof/>
          <w:sz w:val="22"/>
        </w:rPr>
        <w:t xml:space="preserve">, </w:t>
      </w:r>
      <w:r w:rsidRPr="00430019">
        <w:rPr>
          <w:rFonts w:ascii="Cambria" w:hAnsi="Cambria"/>
          <w:b/>
          <w:bCs/>
          <w:noProof/>
          <w:sz w:val="22"/>
        </w:rPr>
        <w:t>Rehm M</w:t>
      </w:r>
      <w:r w:rsidRPr="00430019">
        <w:rPr>
          <w:rFonts w:ascii="Cambria" w:hAnsi="Cambria"/>
          <w:noProof/>
          <w:sz w:val="22"/>
        </w:rPr>
        <w:t xml:space="preserve">, </w:t>
      </w:r>
      <w:r w:rsidRPr="00430019">
        <w:rPr>
          <w:rFonts w:ascii="Cambria" w:hAnsi="Cambria"/>
          <w:b/>
          <w:bCs/>
          <w:noProof/>
          <w:sz w:val="22"/>
        </w:rPr>
        <w:t>Reichert AS</w:t>
      </w:r>
      <w:r w:rsidRPr="00430019">
        <w:rPr>
          <w:rFonts w:ascii="Cambria" w:hAnsi="Cambria"/>
          <w:noProof/>
          <w:sz w:val="22"/>
        </w:rPr>
        <w:t xml:space="preserve">, </w:t>
      </w:r>
      <w:r w:rsidRPr="00430019">
        <w:rPr>
          <w:rFonts w:ascii="Cambria" w:hAnsi="Cambria"/>
          <w:b/>
          <w:bCs/>
          <w:noProof/>
          <w:sz w:val="22"/>
        </w:rPr>
        <w:t>Rein T</w:t>
      </w:r>
      <w:r w:rsidRPr="00430019">
        <w:rPr>
          <w:rFonts w:ascii="Cambria" w:hAnsi="Cambria"/>
          <w:noProof/>
          <w:sz w:val="22"/>
        </w:rPr>
        <w:t xml:space="preserve">, </w:t>
      </w:r>
      <w:r w:rsidRPr="00430019">
        <w:rPr>
          <w:rFonts w:ascii="Cambria" w:hAnsi="Cambria"/>
          <w:b/>
          <w:bCs/>
          <w:noProof/>
          <w:sz w:val="22"/>
        </w:rPr>
        <w:t>Reiner DJ</w:t>
      </w:r>
      <w:r w:rsidRPr="00430019">
        <w:rPr>
          <w:rFonts w:ascii="Cambria" w:hAnsi="Cambria"/>
          <w:noProof/>
          <w:sz w:val="22"/>
        </w:rPr>
        <w:t xml:space="preserve">, </w:t>
      </w:r>
      <w:r w:rsidRPr="00430019">
        <w:rPr>
          <w:rFonts w:ascii="Cambria" w:hAnsi="Cambria"/>
          <w:b/>
          <w:bCs/>
          <w:noProof/>
          <w:sz w:val="22"/>
        </w:rPr>
        <w:t>Reits E</w:t>
      </w:r>
      <w:r w:rsidRPr="00430019">
        <w:rPr>
          <w:rFonts w:ascii="Cambria" w:hAnsi="Cambria"/>
          <w:noProof/>
          <w:sz w:val="22"/>
        </w:rPr>
        <w:t xml:space="preserve">, </w:t>
      </w:r>
      <w:r w:rsidRPr="00430019">
        <w:rPr>
          <w:rFonts w:ascii="Cambria" w:hAnsi="Cambria"/>
          <w:b/>
          <w:bCs/>
          <w:noProof/>
          <w:sz w:val="22"/>
        </w:rPr>
        <w:t>Ren J</w:t>
      </w:r>
      <w:r w:rsidRPr="00430019">
        <w:rPr>
          <w:rFonts w:ascii="Cambria" w:hAnsi="Cambria"/>
          <w:noProof/>
          <w:sz w:val="22"/>
        </w:rPr>
        <w:t xml:space="preserve">, </w:t>
      </w:r>
      <w:r w:rsidRPr="00430019">
        <w:rPr>
          <w:rFonts w:ascii="Cambria" w:hAnsi="Cambria"/>
          <w:b/>
          <w:bCs/>
          <w:noProof/>
          <w:sz w:val="22"/>
        </w:rPr>
        <w:t>Ren X</w:t>
      </w:r>
      <w:r w:rsidRPr="00430019">
        <w:rPr>
          <w:rFonts w:ascii="Cambria" w:hAnsi="Cambria"/>
          <w:noProof/>
          <w:sz w:val="22"/>
        </w:rPr>
        <w:t xml:space="preserve">, </w:t>
      </w:r>
      <w:r w:rsidRPr="00430019">
        <w:rPr>
          <w:rFonts w:ascii="Cambria" w:hAnsi="Cambria"/>
          <w:b/>
          <w:bCs/>
          <w:noProof/>
          <w:sz w:val="22"/>
        </w:rPr>
        <w:t>Renna M</w:t>
      </w:r>
      <w:r w:rsidRPr="00430019">
        <w:rPr>
          <w:rFonts w:ascii="Cambria" w:hAnsi="Cambria"/>
          <w:noProof/>
          <w:sz w:val="22"/>
        </w:rPr>
        <w:t xml:space="preserve">, </w:t>
      </w:r>
      <w:r w:rsidRPr="00430019">
        <w:rPr>
          <w:rFonts w:ascii="Cambria" w:hAnsi="Cambria"/>
          <w:b/>
          <w:bCs/>
          <w:noProof/>
          <w:sz w:val="22"/>
        </w:rPr>
        <w:t>Reusch JE</w:t>
      </w:r>
      <w:r w:rsidRPr="00430019">
        <w:rPr>
          <w:rFonts w:ascii="Cambria" w:hAnsi="Cambria"/>
          <w:noProof/>
          <w:sz w:val="22"/>
        </w:rPr>
        <w:t xml:space="preserve">, </w:t>
      </w:r>
      <w:r w:rsidRPr="00430019">
        <w:rPr>
          <w:rFonts w:ascii="Cambria" w:hAnsi="Cambria"/>
          <w:b/>
          <w:bCs/>
          <w:noProof/>
          <w:sz w:val="22"/>
        </w:rPr>
        <w:t>Revuelta JL</w:t>
      </w:r>
      <w:r w:rsidRPr="00430019">
        <w:rPr>
          <w:rFonts w:ascii="Cambria" w:hAnsi="Cambria"/>
          <w:noProof/>
          <w:sz w:val="22"/>
        </w:rPr>
        <w:t xml:space="preserve">, </w:t>
      </w:r>
      <w:r w:rsidRPr="00430019">
        <w:rPr>
          <w:rFonts w:ascii="Cambria" w:hAnsi="Cambria"/>
          <w:b/>
          <w:bCs/>
          <w:noProof/>
          <w:sz w:val="22"/>
        </w:rPr>
        <w:t>Reyes L</w:t>
      </w:r>
      <w:r w:rsidRPr="00430019">
        <w:rPr>
          <w:rFonts w:ascii="Cambria" w:hAnsi="Cambria"/>
          <w:noProof/>
          <w:sz w:val="22"/>
        </w:rPr>
        <w:t xml:space="preserve">, </w:t>
      </w:r>
      <w:r w:rsidRPr="00430019">
        <w:rPr>
          <w:rFonts w:ascii="Cambria" w:hAnsi="Cambria"/>
          <w:b/>
          <w:bCs/>
          <w:noProof/>
          <w:sz w:val="22"/>
        </w:rPr>
        <w:t>Rezaie AR</w:t>
      </w:r>
      <w:r w:rsidRPr="00430019">
        <w:rPr>
          <w:rFonts w:ascii="Cambria" w:hAnsi="Cambria"/>
          <w:noProof/>
          <w:sz w:val="22"/>
        </w:rPr>
        <w:t xml:space="preserve">, </w:t>
      </w:r>
      <w:r w:rsidRPr="00430019">
        <w:rPr>
          <w:rFonts w:ascii="Cambria" w:hAnsi="Cambria"/>
          <w:b/>
          <w:bCs/>
          <w:noProof/>
          <w:sz w:val="22"/>
        </w:rPr>
        <w:t>Richards RI</w:t>
      </w:r>
      <w:r w:rsidRPr="00430019">
        <w:rPr>
          <w:rFonts w:ascii="Cambria" w:hAnsi="Cambria"/>
          <w:noProof/>
          <w:sz w:val="22"/>
        </w:rPr>
        <w:t xml:space="preserve">, </w:t>
      </w:r>
      <w:r w:rsidRPr="00430019">
        <w:rPr>
          <w:rFonts w:ascii="Cambria" w:hAnsi="Cambria"/>
          <w:b/>
          <w:bCs/>
          <w:noProof/>
          <w:sz w:val="22"/>
        </w:rPr>
        <w:t>Richardson DR</w:t>
      </w:r>
      <w:r w:rsidRPr="00430019">
        <w:rPr>
          <w:rFonts w:ascii="Cambria" w:hAnsi="Cambria"/>
          <w:noProof/>
          <w:sz w:val="22"/>
        </w:rPr>
        <w:t xml:space="preserve">, </w:t>
      </w:r>
      <w:r w:rsidRPr="00430019">
        <w:rPr>
          <w:rFonts w:ascii="Cambria" w:hAnsi="Cambria"/>
          <w:b/>
          <w:bCs/>
          <w:noProof/>
          <w:sz w:val="22"/>
        </w:rPr>
        <w:t>Richetta C</w:t>
      </w:r>
      <w:r w:rsidRPr="00430019">
        <w:rPr>
          <w:rFonts w:ascii="Cambria" w:hAnsi="Cambria"/>
          <w:noProof/>
          <w:sz w:val="22"/>
        </w:rPr>
        <w:t xml:space="preserve">, </w:t>
      </w:r>
      <w:r w:rsidRPr="00430019">
        <w:rPr>
          <w:rFonts w:ascii="Cambria" w:hAnsi="Cambria"/>
          <w:b/>
          <w:bCs/>
          <w:noProof/>
          <w:sz w:val="22"/>
        </w:rPr>
        <w:t>Riehle MA</w:t>
      </w:r>
      <w:r w:rsidRPr="00430019">
        <w:rPr>
          <w:rFonts w:ascii="Cambria" w:hAnsi="Cambria"/>
          <w:noProof/>
          <w:sz w:val="22"/>
        </w:rPr>
        <w:t xml:space="preserve">, </w:t>
      </w:r>
      <w:r w:rsidRPr="00430019">
        <w:rPr>
          <w:rFonts w:ascii="Cambria" w:hAnsi="Cambria"/>
          <w:b/>
          <w:bCs/>
          <w:noProof/>
          <w:sz w:val="22"/>
        </w:rPr>
        <w:t>Rihn BH</w:t>
      </w:r>
      <w:r w:rsidRPr="00430019">
        <w:rPr>
          <w:rFonts w:ascii="Cambria" w:hAnsi="Cambria"/>
          <w:noProof/>
          <w:sz w:val="22"/>
        </w:rPr>
        <w:t xml:space="preserve">, </w:t>
      </w:r>
      <w:r w:rsidRPr="00430019">
        <w:rPr>
          <w:rFonts w:ascii="Cambria" w:hAnsi="Cambria"/>
          <w:b/>
          <w:bCs/>
          <w:noProof/>
          <w:sz w:val="22"/>
        </w:rPr>
        <w:t>Rikihisa Y</w:t>
      </w:r>
      <w:r w:rsidRPr="00430019">
        <w:rPr>
          <w:rFonts w:ascii="Cambria" w:hAnsi="Cambria"/>
          <w:noProof/>
          <w:sz w:val="22"/>
        </w:rPr>
        <w:t xml:space="preserve">, </w:t>
      </w:r>
      <w:r w:rsidRPr="00430019">
        <w:rPr>
          <w:rFonts w:ascii="Cambria" w:hAnsi="Cambria"/>
          <w:b/>
          <w:bCs/>
          <w:noProof/>
          <w:sz w:val="22"/>
        </w:rPr>
        <w:t>Riley BE</w:t>
      </w:r>
      <w:r w:rsidRPr="00430019">
        <w:rPr>
          <w:rFonts w:ascii="Cambria" w:hAnsi="Cambria"/>
          <w:noProof/>
          <w:sz w:val="22"/>
        </w:rPr>
        <w:t xml:space="preserve">, </w:t>
      </w:r>
      <w:r w:rsidRPr="00430019">
        <w:rPr>
          <w:rFonts w:ascii="Cambria" w:hAnsi="Cambria"/>
          <w:b/>
          <w:bCs/>
          <w:noProof/>
          <w:sz w:val="22"/>
        </w:rPr>
        <w:t>Rimbach G</w:t>
      </w:r>
      <w:r w:rsidRPr="00430019">
        <w:rPr>
          <w:rFonts w:ascii="Cambria" w:hAnsi="Cambria"/>
          <w:noProof/>
          <w:sz w:val="22"/>
        </w:rPr>
        <w:t xml:space="preserve">, </w:t>
      </w:r>
      <w:r w:rsidRPr="00430019">
        <w:rPr>
          <w:rFonts w:ascii="Cambria" w:hAnsi="Cambria"/>
          <w:b/>
          <w:bCs/>
          <w:noProof/>
          <w:sz w:val="22"/>
        </w:rPr>
        <w:t>Rippo MR</w:t>
      </w:r>
      <w:r w:rsidRPr="00430019">
        <w:rPr>
          <w:rFonts w:ascii="Cambria" w:hAnsi="Cambria"/>
          <w:noProof/>
          <w:sz w:val="22"/>
        </w:rPr>
        <w:t xml:space="preserve">, </w:t>
      </w:r>
      <w:r w:rsidRPr="00430019">
        <w:rPr>
          <w:rFonts w:ascii="Cambria" w:hAnsi="Cambria"/>
          <w:b/>
          <w:bCs/>
          <w:noProof/>
          <w:sz w:val="22"/>
        </w:rPr>
        <w:t>Ritis K</w:t>
      </w:r>
      <w:r w:rsidRPr="00430019">
        <w:rPr>
          <w:rFonts w:ascii="Cambria" w:hAnsi="Cambria"/>
          <w:noProof/>
          <w:sz w:val="22"/>
        </w:rPr>
        <w:t xml:space="preserve">, </w:t>
      </w:r>
      <w:r w:rsidRPr="00430019">
        <w:rPr>
          <w:rFonts w:ascii="Cambria" w:hAnsi="Cambria"/>
          <w:b/>
          <w:bCs/>
          <w:noProof/>
          <w:sz w:val="22"/>
        </w:rPr>
        <w:t>Rizzi F</w:t>
      </w:r>
      <w:r w:rsidRPr="00430019">
        <w:rPr>
          <w:rFonts w:ascii="Cambria" w:hAnsi="Cambria"/>
          <w:noProof/>
          <w:sz w:val="22"/>
        </w:rPr>
        <w:t xml:space="preserve">, </w:t>
      </w:r>
      <w:r w:rsidRPr="00430019">
        <w:rPr>
          <w:rFonts w:ascii="Cambria" w:hAnsi="Cambria"/>
          <w:b/>
          <w:bCs/>
          <w:noProof/>
          <w:sz w:val="22"/>
        </w:rPr>
        <w:t>Rizzo E</w:t>
      </w:r>
      <w:r w:rsidRPr="00430019">
        <w:rPr>
          <w:rFonts w:ascii="Cambria" w:hAnsi="Cambria"/>
          <w:noProof/>
          <w:sz w:val="22"/>
        </w:rPr>
        <w:t xml:space="preserve">, </w:t>
      </w:r>
      <w:r w:rsidRPr="00430019">
        <w:rPr>
          <w:rFonts w:ascii="Cambria" w:hAnsi="Cambria"/>
          <w:b/>
          <w:bCs/>
          <w:noProof/>
          <w:sz w:val="22"/>
        </w:rPr>
        <w:t>Roach PJ</w:t>
      </w:r>
      <w:r w:rsidRPr="00430019">
        <w:rPr>
          <w:rFonts w:ascii="Cambria" w:hAnsi="Cambria"/>
          <w:noProof/>
          <w:sz w:val="22"/>
        </w:rPr>
        <w:t xml:space="preserve">, </w:t>
      </w:r>
      <w:r w:rsidRPr="00430019">
        <w:rPr>
          <w:rFonts w:ascii="Cambria" w:hAnsi="Cambria"/>
          <w:b/>
          <w:bCs/>
          <w:noProof/>
          <w:sz w:val="22"/>
        </w:rPr>
        <w:t>Robbins J</w:t>
      </w:r>
      <w:r w:rsidRPr="00430019">
        <w:rPr>
          <w:rFonts w:ascii="Cambria" w:hAnsi="Cambria"/>
          <w:noProof/>
          <w:sz w:val="22"/>
        </w:rPr>
        <w:t xml:space="preserve">, </w:t>
      </w:r>
      <w:r w:rsidRPr="00430019">
        <w:rPr>
          <w:rFonts w:ascii="Cambria" w:hAnsi="Cambria"/>
          <w:b/>
          <w:bCs/>
          <w:noProof/>
          <w:sz w:val="22"/>
        </w:rPr>
        <w:t>Roberge M</w:t>
      </w:r>
      <w:r w:rsidRPr="00430019">
        <w:rPr>
          <w:rFonts w:ascii="Cambria" w:hAnsi="Cambria"/>
          <w:noProof/>
          <w:sz w:val="22"/>
        </w:rPr>
        <w:t xml:space="preserve">, </w:t>
      </w:r>
      <w:r w:rsidRPr="00430019">
        <w:rPr>
          <w:rFonts w:ascii="Cambria" w:hAnsi="Cambria"/>
          <w:b/>
          <w:bCs/>
          <w:noProof/>
          <w:sz w:val="22"/>
        </w:rPr>
        <w:t>Roca G</w:t>
      </w:r>
      <w:r w:rsidRPr="00430019">
        <w:rPr>
          <w:rFonts w:ascii="Cambria" w:hAnsi="Cambria"/>
          <w:noProof/>
          <w:sz w:val="22"/>
        </w:rPr>
        <w:t xml:space="preserve">, </w:t>
      </w:r>
      <w:r w:rsidRPr="00430019">
        <w:rPr>
          <w:rFonts w:ascii="Cambria" w:hAnsi="Cambria"/>
          <w:b/>
          <w:bCs/>
          <w:noProof/>
          <w:sz w:val="22"/>
        </w:rPr>
        <w:t>Roccheri MC</w:t>
      </w:r>
      <w:r w:rsidRPr="00430019">
        <w:rPr>
          <w:rFonts w:ascii="Cambria" w:hAnsi="Cambria"/>
          <w:noProof/>
          <w:sz w:val="22"/>
        </w:rPr>
        <w:t xml:space="preserve">, </w:t>
      </w:r>
      <w:r w:rsidRPr="00430019">
        <w:rPr>
          <w:rFonts w:ascii="Cambria" w:hAnsi="Cambria"/>
          <w:b/>
          <w:bCs/>
          <w:noProof/>
          <w:sz w:val="22"/>
        </w:rPr>
        <w:t>Rocha S</w:t>
      </w:r>
      <w:r w:rsidRPr="00430019">
        <w:rPr>
          <w:rFonts w:ascii="Cambria" w:hAnsi="Cambria"/>
          <w:noProof/>
          <w:sz w:val="22"/>
        </w:rPr>
        <w:t xml:space="preserve">, </w:t>
      </w:r>
      <w:r w:rsidRPr="00430019">
        <w:rPr>
          <w:rFonts w:ascii="Cambria" w:hAnsi="Cambria"/>
          <w:b/>
          <w:bCs/>
          <w:noProof/>
          <w:sz w:val="22"/>
        </w:rPr>
        <w:t>Rodrigues CM</w:t>
      </w:r>
      <w:r w:rsidRPr="00430019">
        <w:rPr>
          <w:rFonts w:ascii="Cambria" w:hAnsi="Cambria"/>
          <w:noProof/>
          <w:sz w:val="22"/>
        </w:rPr>
        <w:t xml:space="preserve">, </w:t>
      </w:r>
      <w:r w:rsidRPr="00430019">
        <w:rPr>
          <w:rFonts w:ascii="Cambria" w:hAnsi="Cambria"/>
          <w:b/>
          <w:bCs/>
          <w:noProof/>
          <w:sz w:val="22"/>
        </w:rPr>
        <w:t>Rodríguez CI</w:t>
      </w:r>
      <w:r w:rsidRPr="00430019">
        <w:rPr>
          <w:rFonts w:ascii="Cambria" w:hAnsi="Cambria"/>
          <w:noProof/>
          <w:sz w:val="22"/>
        </w:rPr>
        <w:t xml:space="preserve">, </w:t>
      </w:r>
      <w:r w:rsidRPr="00430019">
        <w:rPr>
          <w:rFonts w:ascii="Cambria" w:hAnsi="Cambria"/>
          <w:b/>
          <w:bCs/>
          <w:noProof/>
          <w:sz w:val="22"/>
        </w:rPr>
        <w:t>de Cordoba SR</w:t>
      </w:r>
      <w:r w:rsidRPr="00430019">
        <w:rPr>
          <w:rFonts w:ascii="Cambria" w:hAnsi="Cambria"/>
          <w:noProof/>
          <w:sz w:val="22"/>
        </w:rPr>
        <w:t xml:space="preserve">, </w:t>
      </w:r>
      <w:r w:rsidRPr="00430019">
        <w:rPr>
          <w:rFonts w:ascii="Cambria" w:hAnsi="Cambria"/>
          <w:b/>
          <w:bCs/>
          <w:noProof/>
          <w:sz w:val="22"/>
        </w:rPr>
        <w:t>Rodriguez-Muela N</w:t>
      </w:r>
      <w:r w:rsidRPr="00430019">
        <w:rPr>
          <w:rFonts w:ascii="Cambria" w:hAnsi="Cambria"/>
          <w:noProof/>
          <w:sz w:val="22"/>
        </w:rPr>
        <w:t xml:space="preserve">, </w:t>
      </w:r>
      <w:r w:rsidRPr="00430019">
        <w:rPr>
          <w:rFonts w:ascii="Cambria" w:hAnsi="Cambria"/>
          <w:b/>
          <w:bCs/>
          <w:noProof/>
          <w:sz w:val="22"/>
        </w:rPr>
        <w:t>Roelofs J</w:t>
      </w:r>
      <w:r w:rsidRPr="00430019">
        <w:rPr>
          <w:rFonts w:ascii="Cambria" w:hAnsi="Cambria"/>
          <w:noProof/>
          <w:sz w:val="22"/>
        </w:rPr>
        <w:t xml:space="preserve">, </w:t>
      </w:r>
      <w:r w:rsidRPr="00430019">
        <w:rPr>
          <w:rFonts w:ascii="Cambria" w:hAnsi="Cambria"/>
          <w:b/>
          <w:bCs/>
          <w:noProof/>
          <w:sz w:val="22"/>
        </w:rPr>
        <w:t>Rogov V V</w:t>
      </w:r>
      <w:r w:rsidRPr="00430019">
        <w:rPr>
          <w:rFonts w:ascii="Cambria" w:hAnsi="Cambria"/>
          <w:noProof/>
          <w:sz w:val="22"/>
        </w:rPr>
        <w:t xml:space="preserve">, </w:t>
      </w:r>
      <w:r w:rsidRPr="00430019">
        <w:rPr>
          <w:rFonts w:ascii="Cambria" w:hAnsi="Cambria"/>
          <w:b/>
          <w:bCs/>
          <w:noProof/>
          <w:sz w:val="22"/>
        </w:rPr>
        <w:t>Rohn TT</w:t>
      </w:r>
      <w:r w:rsidRPr="00430019">
        <w:rPr>
          <w:rFonts w:ascii="Cambria" w:hAnsi="Cambria"/>
          <w:noProof/>
          <w:sz w:val="22"/>
        </w:rPr>
        <w:t xml:space="preserve">, </w:t>
      </w:r>
      <w:r w:rsidRPr="00430019">
        <w:rPr>
          <w:rFonts w:ascii="Cambria" w:hAnsi="Cambria"/>
          <w:b/>
          <w:bCs/>
          <w:noProof/>
          <w:sz w:val="22"/>
        </w:rPr>
        <w:t>Rohrer B</w:t>
      </w:r>
      <w:r w:rsidRPr="00430019">
        <w:rPr>
          <w:rFonts w:ascii="Cambria" w:hAnsi="Cambria"/>
          <w:noProof/>
          <w:sz w:val="22"/>
        </w:rPr>
        <w:t xml:space="preserve">, </w:t>
      </w:r>
      <w:r w:rsidRPr="00430019">
        <w:rPr>
          <w:rFonts w:ascii="Cambria" w:hAnsi="Cambria"/>
          <w:b/>
          <w:bCs/>
          <w:noProof/>
          <w:sz w:val="22"/>
        </w:rPr>
        <w:t>Romanelli D</w:t>
      </w:r>
      <w:r w:rsidRPr="00430019">
        <w:rPr>
          <w:rFonts w:ascii="Cambria" w:hAnsi="Cambria"/>
          <w:noProof/>
          <w:sz w:val="22"/>
        </w:rPr>
        <w:t xml:space="preserve">, </w:t>
      </w:r>
      <w:r w:rsidRPr="00430019">
        <w:rPr>
          <w:rFonts w:ascii="Cambria" w:hAnsi="Cambria"/>
          <w:b/>
          <w:bCs/>
          <w:noProof/>
          <w:sz w:val="22"/>
        </w:rPr>
        <w:t>Romani L</w:t>
      </w:r>
      <w:r w:rsidRPr="00430019">
        <w:rPr>
          <w:rFonts w:ascii="Cambria" w:hAnsi="Cambria"/>
          <w:noProof/>
          <w:sz w:val="22"/>
        </w:rPr>
        <w:t xml:space="preserve">, </w:t>
      </w:r>
      <w:r w:rsidRPr="00430019">
        <w:rPr>
          <w:rFonts w:ascii="Cambria" w:hAnsi="Cambria"/>
          <w:b/>
          <w:bCs/>
          <w:noProof/>
          <w:sz w:val="22"/>
        </w:rPr>
        <w:t>Romano PS</w:t>
      </w:r>
      <w:r w:rsidRPr="00430019">
        <w:rPr>
          <w:rFonts w:ascii="Cambria" w:hAnsi="Cambria"/>
          <w:noProof/>
          <w:sz w:val="22"/>
        </w:rPr>
        <w:t xml:space="preserve">, </w:t>
      </w:r>
      <w:r w:rsidRPr="00430019">
        <w:rPr>
          <w:rFonts w:ascii="Cambria" w:hAnsi="Cambria"/>
          <w:b/>
          <w:bCs/>
          <w:noProof/>
          <w:sz w:val="22"/>
        </w:rPr>
        <w:t>Roncero MIG</w:t>
      </w:r>
      <w:r w:rsidRPr="00430019">
        <w:rPr>
          <w:rFonts w:ascii="Cambria" w:hAnsi="Cambria"/>
          <w:noProof/>
          <w:sz w:val="22"/>
        </w:rPr>
        <w:t xml:space="preserve">, </w:t>
      </w:r>
      <w:r w:rsidRPr="00430019">
        <w:rPr>
          <w:rFonts w:ascii="Cambria" w:hAnsi="Cambria"/>
          <w:b/>
          <w:bCs/>
          <w:noProof/>
          <w:sz w:val="22"/>
        </w:rPr>
        <w:t>Rosa JL</w:t>
      </w:r>
      <w:r w:rsidRPr="00430019">
        <w:rPr>
          <w:rFonts w:ascii="Cambria" w:hAnsi="Cambria"/>
          <w:noProof/>
          <w:sz w:val="22"/>
        </w:rPr>
        <w:t xml:space="preserve">, </w:t>
      </w:r>
      <w:r w:rsidRPr="00430019">
        <w:rPr>
          <w:rFonts w:ascii="Cambria" w:hAnsi="Cambria"/>
          <w:b/>
          <w:bCs/>
          <w:noProof/>
          <w:sz w:val="22"/>
        </w:rPr>
        <w:t>Rosello A</w:t>
      </w:r>
      <w:r w:rsidRPr="00430019">
        <w:rPr>
          <w:rFonts w:ascii="Cambria" w:hAnsi="Cambria"/>
          <w:noProof/>
          <w:sz w:val="22"/>
        </w:rPr>
        <w:t xml:space="preserve">, </w:t>
      </w:r>
      <w:r w:rsidRPr="00430019">
        <w:rPr>
          <w:rFonts w:ascii="Cambria" w:hAnsi="Cambria"/>
          <w:b/>
          <w:bCs/>
          <w:noProof/>
          <w:sz w:val="22"/>
        </w:rPr>
        <w:t>Rosen K V</w:t>
      </w:r>
      <w:r w:rsidRPr="00430019">
        <w:rPr>
          <w:rFonts w:ascii="Cambria" w:hAnsi="Cambria"/>
          <w:noProof/>
          <w:sz w:val="22"/>
        </w:rPr>
        <w:t xml:space="preserve">, </w:t>
      </w:r>
      <w:r w:rsidRPr="00430019">
        <w:rPr>
          <w:rFonts w:ascii="Cambria" w:hAnsi="Cambria"/>
          <w:b/>
          <w:bCs/>
          <w:noProof/>
          <w:sz w:val="22"/>
        </w:rPr>
        <w:t>Rosenstiel P</w:t>
      </w:r>
      <w:r w:rsidRPr="00430019">
        <w:rPr>
          <w:rFonts w:ascii="Cambria" w:hAnsi="Cambria"/>
          <w:noProof/>
          <w:sz w:val="22"/>
        </w:rPr>
        <w:t xml:space="preserve">, </w:t>
      </w:r>
      <w:r w:rsidRPr="00430019">
        <w:rPr>
          <w:rFonts w:ascii="Cambria" w:hAnsi="Cambria"/>
          <w:b/>
          <w:bCs/>
          <w:noProof/>
          <w:sz w:val="22"/>
        </w:rPr>
        <w:t>Rost-Roszkowska M</w:t>
      </w:r>
      <w:r w:rsidRPr="00430019">
        <w:rPr>
          <w:rFonts w:ascii="Cambria" w:hAnsi="Cambria"/>
          <w:noProof/>
          <w:sz w:val="22"/>
        </w:rPr>
        <w:t xml:space="preserve">, </w:t>
      </w:r>
      <w:r w:rsidRPr="00430019">
        <w:rPr>
          <w:rFonts w:ascii="Cambria" w:hAnsi="Cambria"/>
          <w:b/>
          <w:bCs/>
          <w:noProof/>
          <w:sz w:val="22"/>
        </w:rPr>
        <w:t>Roth KA</w:t>
      </w:r>
      <w:r w:rsidRPr="00430019">
        <w:rPr>
          <w:rFonts w:ascii="Cambria" w:hAnsi="Cambria"/>
          <w:noProof/>
          <w:sz w:val="22"/>
        </w:rPr>
        <w:t xml:space="preserve">, </w:t>
      </w:r>
      <w:r w:rsidRPr="00430019">
        <w:rPr>
          <w:rFonts w:ascii="Cambria" w:hAnsi="Cambria"/>
          <w:b/>
          <w:bCs/>
          <w:noProof/>
          <w:sz w:val="22"/>
        </w:rPr>
        <w:t>Roué G</w:t>
      </w:r>
      <w:r w:rsidRPr="00430019">
        <w:rPr>
          <w:rFonts w:ascii="Cambria" w:hAnsi="Cambria"/>
          <w:noProof/>
          <w:sz w:val="22"/>
        </w:rPr>
        <w:t xml:space="preserve">, </w:t>
      </w:r>
      <w:r w:rsidRPr="00430019">
        <w:rPr>
          <w:rFonts w:ascii="Cambria" w:hAnsi="Cambria"/>
          <w:b/>
          <w:bCs/>
          <w:noProof/>
          <w:sz w:val="22"/>
        </w:rPr>
        <w:t>Rouis M</w:t>
      </w:r>
      <w:r w:rsidRPr="00430019">
        <w:rPr>
          <w:rFonts w:ascii="Cambria" w:hAnsi="Cambria"/>
          <w:noProof/>
          <w:sz w:val="22"/>
        </w:rPr>
        <w:t xml:space="preserve">, </w:t>
      </w:r>
      <w:r w:rsidRPr="00430019">
        <w:rPr>
          <w:rFonts w:ascii="Cambria" w:hAnsi="Cambria"/>
          <w:b/>
          <w:bCs/>
          <w:noProof/>
          <w:sz w:val="22"/>
        </w:rPr>
        <w:t>Rouschop KM</w:t>
      </w:r>
      <w:r w:rsidRPr="00430019">
        <w:rPr>
          <w:rFonts w:ascii="Cambria" w:hAnsi="Cambria"/>
          <w:noProof/>
          <w:sz w:val="22"/>
        </w:rPr>
        <w:t xml:space="preserve">, </w:t>
      </w:r>
      <w:r w:rsidRPr="00430019">
        <w:rPr>
          <w:rFonts w:ascii="Cambria" w:hAnsi="Cambria"/>
          <w:b/>
          <w:bCs/>
          <w:noProof/>
          <w:sz w:val="22"/>
        </w:rPr>
        <w:t>Ruan DT</w:t>
      </w:r>
      <w:r w:rsidRPr="00430019">
        <w:rPr>
          <w:rFonts w:ascii="Cambria" w:hAnsi="Cambria"/>
          <w:noProof/>
          <w:sz w:val="22"/>
        </w:rPr>
        <w:t xml:space="preserve">, </w:t>
      </w:r>
      <w:r w:rsidRPr="00430019">
        <w:rPr>
          <w:rFonts w:ascii="Cambria" w:hAnsi="Cambria"/>
          <w:b/>
          <w:bCs/>
          <w:noProof/>
          <w:sz w:val="22"/>
        </w:rPr>
        <w:t>Ruano D</w:t>
      </w:r>
      <w:r w:rsidRPr="00430019">
        <w:rPr>
          <w:rFonts w:ascii="Cambria" w:hAnsi="Cambria"/>
          <w:noProof/>
          <w:sz w:val="22"/>
        </w:rPr>
        <w:t xml:space="preserve">, </w:t>
      </w:r>
      <w:r w:rsidRPr="00430019">
        <w:rPr>
          <w:rFonts w:ascii="Cambria" w:hAnsi="Cambria"/>
          <w:b/>
          <w:bCs/>
          <w:noProof/>
          <w:sz w:val="22"/>
        </w:rPr>
        <w:t>Rubinsztein DC</w:t>
      </w:r>
      <w:r w:rsidRPr="00430019">
        <w:rPr>
          <w:rFonts w:ascii="Cambria" w:hAnsi="Cambria"/>
          <w:noProof/>
          <w:sz w:val="22"/>
        </w:rPr>
        <w:t xml:space="preserve">, </w:t>
      </w:r>
      <w:r w:rsidRPr="00430019">
        <w:rPr>
          <w:rFonts w:ascii="Cambria" w:hAnsi="Cambria"/>
          <w:b/>
          <w:bCs/>
          <w:noProof/>
          <w:sz w:val="22"/>
        </w:rPr>
        <w:t>Rucker EB</w:t>
      </w:r>
      <w:r w:rsidRPr="00430019">
        <w:rPr>
          <w:rFonts w:ascii="Cambria" w:hAnsi="Cambria"/>
          <w:noProof/>
          <w:sz w:val="22"/>
        </w:rPr>
        <w:t xml:space="preserve">, </w:t>
      </w:r>
      <w:r w:rsidRPr="00430019">
        <w:rPr>
          <w:rFonts w:ascii="Cambria" w:hAnsi="Cambria"/>
          <w:b/>
          <w:bCs/>
          <w:noProof/>
          <w:sz w:val="22"/>
        </w:rPr>
        <w:t>Rudich A</w:t>
      </w:r>
      <w:r w:rsidRPr="00430019">
        <w:rPr>
          <w:rFonts w:ascii="Cambria" w:hAnsi="Cambria"/>
          <w:noProof/>
          <w:sz w:val="22"/>
        </w:rPr>
        <w:t xml:space="preserve">, </w:t>
      </w:r>
      <w:r w:rsidRPr="00430019">
        <w:rPr>
          <w:rFonts w:ascii="Cambria" w:hAnsi="Cambria"/>
          <w:b/>
          <w:bCs/>
          <w:noProof/>
          <w:sz w:val="22"/>
        </w:rPr>
        <w:t>Rudolf E</w:t>
      </w:r>
      <w:r w:rsidRPr="00430019">
        <w:rPr>
          <w:rFonts w:ascii="Cambria" w:hAnsi="Cambria"/>
          <w:noProof/>
          <w:sz w:val="22"/>
        </w:rPr>
        <w:t xml:space="preserve">, </w:t>
      </w:r>
      <w:r w:rsidRPr="00430019">
        <w:rPr>
          <w:rFonts w:ascii="Cambria" w:hAnsi="Cambria"/>
          <w:b/>
          <w:bCs/>
          <w:noProof/>
          <w:sz w:val="22"/>
        </w:rPr>
        <w:t>Rudolf R</w:t>
      </w:r>
      <w:r w:rsidRPr="00430019">
        <w:rPr>
          <w:rFonts w:ascii="Cambria" w:hAnsi="Cambria"/>
          <w:noProof/>
          <w:sz w:val="22"/>
        </w:rPr>
        <w:t xml:space="preserve">, </w:t>
      </w:r>
      <w:r w:rsidRPr="00430019">
        <w:rPr>
          <w:rFonts w:ascii="Cambria" w:hAnsi="Cambria"/>
          <w:b/>
          <w:bCs/>
          <w:noProof/>
          <w:sz w:val="22"/>
        </w:rPr>
        <w:t>Ruegg M a.</w:t>
      </w:r>
      <w:r w:rsidRPr="00430019">
        <w:rPr>
          <w:rFonts w:ascii="Cambria" w:hAnsi="Cambria"/>
          <w:noProof/>
          <w:sz w:val="22"/>
        </w:rPr>
        <w:t xml:space="preserve">, </w:t>
      </w:r>
      <w:r w:rsidRPr="00430019">
        <w:rPr>
          <w:rFonts w:ascii="Cambria" w:hAnsi="Cambria"/>
          <w:b/>
          <w:bCs/>
          <w:noProof/>
          <w:sz w:val="22"/>
        </w:rPr>
        <w:t>Ruiz-Roldan C</w:t>
      </w:r>
      <w:r w:rsidRPr="00430019">
        <w:rPr>
          <w:rFonts w:ascii="Cambria" w:hAnsi="Cambria"/>
          <w:noProof/>
          <w:sz w:val="22"/>
        </w:rPr>
        <w:t xml:space="preserve">, </w:t>
      </w:r>
      <w:r w:rsidRPr="00430019">
        <w:rPr>
          <w:rFonts w:ascii="Cambria" w:hAnsi="Cambria"/>
          <w:b/>
          <w:bCs/>
          <w:noProof/>
          <w:sz w:val="22"/>
        </w:rPr>
        <w:t>Ruparelia AA</w:t>
      </w:r>
      <w:r w:rsidRPr="00430019">
        <w:rPr>
          <w:rFonts w:ascii="Cambria" w:hAnsi="Cambria"/>
          <w:noProof/>
          <w:sz w:val="22"/>
        </w:rPr>
        <w:t xml:space="preserve">, </w:t>
      </w:r>
      <w:r w:rsidRPr="00430019">
        <w:rPr>
          <w:rFonts w:ascii="Cambria" w:hAnsi="Cambria"/>
          <w:b/>
          <w:bCs/>
          <w:noProof/>
          <w:sz w:val="22"/>
        </w:rPr>
        <w:t>Rusmini P</w:t>
      </w:r>
      <w:r w:rsidRPr="00430019">
        <w:rPr>
          <w:rFonts w:ascii="Cambria" w:hAnsi="Cambria"/>
          <w:noProof/>
          <w:sz w:val="22"/>
        </w:rPr>
        <w:t xml:space="preserve">, </w:t>
      </w:r>
      <w:r w:rsidRPr="00430019">
        <w:rPr>
          <w:rFonts w:ascii="Cambria" w:hAnsi="Cambria"/>
          <w:b/>
          <w:bCs/>
          <w:noProof/>
          <w:sz w:val="22"/>
        </w:rPr>
        <w:t>Russ DW</w:t>
      </w:r>
      <w:r w:rsidRPr="00430019">
        <w:rPr>
          <w:rFonts w:ascii="Cambria" w:hAnsi="Cambria"/>
          <w:noProof/>
          <w:sz w:val="22"/>
        </w:rPr>
        <w:t xml:space="preserve">, </w:t>
      </w:r>
      <w:r w:rsidRPr="00430019">
        <w:rPr>
          <w:rFonts w:ascii="Cambria" w:hAnsi="Cambria"/>
          <w:b/>
          <w:bCs/>
          <w:noProof/>
          <w:sz w:val="22"/>
        </w:rPr>
        <w:t>Russo GL</w:t>
      </w:r>
      <w:r w:rsidRPr="00430019">
        <w:rPr>
          <w:rFonts w:ascii="Cambria" w:hAnsi="Cambria"/>
          <w:noProof/>
          <w:sz w:val="22"/>
        </w:rPr>
        <w:t xml:space="preserve">, </w:t>
      </w:r>
      <w:r w:rsidRPr="00430019">
        <w:rPr>
          <w:rFonts w:ascii="Cambria" w:hAnsi="Cambria"/>
          <w:b/>
          <w:bCs/>
          <w:noProof/>
          <w:sz w:val="22"/>
        </w:rPr>
        <w:t>Russo G</w:t>
      </w:r>
      <w:r w:rsidRPr="00430019">
        <w:rPr>
          <w:rFonts w:ascii="Cambria" w:hAnsi="Cambria"/>
          <w:noProof/>
          <w:sz w:val="22"/>
        </w:rPr>
        <w:t xml:space="preserve">, </w:t>
      </w:r>
      <w:r w:rsidRPr="00430019">
        <w:rPr>
          <w:rFonts w:ascii="Cambria" w:hAnsi="Cambria"/>
          <w:b/>
          <w:bCs/>
          <w:noProof/>
          <w:sz w:val="22"/>
        </w:rPr>
        <w:t>Russo R</w:t>
      </w:r>
      <w:r w:rsidRPr="00430019">
        <w:rPr>
          <w:rFonts w:ascii="Cambria" w:hAnsi="Cambria"/>
          <w:noProof/>
          <w:sz w:val="22"/>
        </w:rPr>
        <w:t xml:space="preserve">, </w:t>
      </w:r>
      <w:r w:rsidRPr="00430019">
        <w:rPr>
          <w:rFonts w:ascii="Cambria" w:hAnsi="Cambria"/>
          <w:b/>
          <w:bCs/>
          <w:noProof/>
          <w:sz w:val="22"/>
        </w:rPr>
        <w:t>Rusten TE</w:t>
      </w:r>
      <w:r w:rsidRPr="00430019">
        <w:rPr>
          <w:rFonts w:ascii="Cambria" w:hAnsi="Cambria"/>
          <w:noProof/>
          <w:sz w:val="22"/>
        </w:rPr>
        <w:t xml:space="preserve">, </w:t>
      </w:r>
      <w:r w:rsidRPr="00430019">
        <w:rPr>
          <w:rFonts w:ascii="Cambria" w:hAnsi="Cambria"/>
          <w:b/>
          <w:bCs/>
          <w:noProof/>
          <w:sz w:val="22"/>
        </w:rPr>
        <w:t>Ryabovol V</w:t>
      </w:r>
      <w:r w:rsidRPr="00430019">
        <w:rPr>
          <w:rFonts w:ascii="Cambria" w:hAnsi="Cambria"/>
          <w:noProof/>
          <w:sz w:val="22"/>
        </w:rPr>
        <w:t xml:space="preserve">, </w:t>
      </w:r>
      <w:r w:rsidRPr="00430019">
        <w:rPr>
          <w:rFonts w:ascii="Cambria" w:hAnsi="Cambria"/>
          <w:b/>
          <w:bCs/>
          <w:noProof/>
          <w:sz w:val="22"/>
        </w:rPr>
        <w:t>Ryan KM</w:t>
      </w:r>
      <w:r w:rsidRPr="00430019">
        <w:rPr>
          <w:rFonts w:ascii="Cambria" w:hAnsi="Cambria"/>
          <w:noProof/>
          <w:sz w:val="22"/>
        </w:rPr>
        <w:t xml:space="preserve">, </w:t>
      </w:r>
      <w:r w:rsidRPr="00430019">
        <w:rPr>
          <w:rFonts w:ascii="Cambria" w:hAnsi="Cambria"/>
          <w:b/>
          <w:bCs/>
          <w:noProof/>
          <w:sz w:val="22"/>
        </w:rPr>
        <w:t>Ryter SW</w:t>
      </w:r>
      <w:r w:rsidRPr="00430019">
        <w:rPr>
          <w:rFonts w:ascii="Cambria" w:hAnsi="Cambria"/>
          <w:noProof/>
          <w:sz w:val="22"/>
        </w:rPr>
        <w:t xml:space="preserve">, </w:t>
      </w:r>
      <w:r w:rsidRPr="00430019">
        <w:rPr>
          <w:rFonts w:ascii="Cambria" w:hAnsi="Cambria"/>
          <w:b/>
          <w:bCs/>
          <w:noProof/>
          <w:sz w:val="22"/>
        </w:rPr>
        <w:t>Sabatini DM</w:t>
      </w:r>
      <w:r w:rsidRPr="00430019">
        <w:rPr>
          <w:rFonts w:ascii="Cambria" w:hAnsi="Cambria"/>
          <w:noProof/>
          <w:sz w:val="22"/>
        </w:rPr>
        <w:t xml:space="preserve">, </w:t>
      </w:r>
      <w:r w:rsidRPr="00430019">
        <w:rPr>
          <w:rFonts w:ascii="Cambria" w:hAnsi="Cambria"/>
          <w:b/>
          <w:bCs/>
          <w:noProof/>
          <w:sz w:val="22"/>
        </w:rPr>
        <w:t>Sacher M</w:t>
      </w:r>
      <w:r w:rsidRPr="00430019">
        <w:rPr>
          <w:rFonts w:ascii="Cambria" w:hAnsi="Cambria"/>
          <w:noProof/>
          <w:sz w:val="22"/>
        </w:rPr>
        <w:t xml:space="preserve">, </w:t>
      </w:r>
      <w:r w:rsidRPr="00430019">
        <w:rPr>
          <w:rFonts w:ascii="Cambria" w:hAnsi="Cambria"/>
          <w:b/>
          <w:bCs/>
          <w:noProof/>
          <w:sz w:val="22"/>
        </w:rPr>
        <w:t>Sachse C</w:t>
      </w:r>
      <w:r w:rsidRPr="00430019">
        <w:rPr>
          <w:rFonts w:ascii="Cambria" w:hAnsi="Cambria"/>
          <w:noProof/>
          <w:sz w:val="22"/>
        </w:rPr>
        <w:t xml:space="preserve">, </w:t>
      </w:r>
      <w:r w:rsidRPr="00430019">
        <w:rPr>
          <w:rFonts w:ascii="Cambria" w:hAnsi="Cambria"/>
          <w:b/>
          <w:bCs/>
          <w:noProof/>
          <w:sz w:val="22"/>
        </w:rPr>
        <w:t>Sack MN</w:t>
      </w:r>
      <w:r w:rsidRPr="00430019">
        <w:rPr>
          <w:rFonts w:ascii="Cambria" w:hAnsi="Cambria"/>
          <w:noProof/>
          <w:sz w:val="22"/>
        </w:rPr>
        <w:t xml:space="preserve">, </w:t>
      </w:r>
      <w:r w:rsidRPr="00430019">
        <w:rPr>
          <w:rFonts w:ascii="Cambria" w:hAnsi="Cambria"/>
          <w:b/>
          <w:bCs/>
          <w:noProof/>
          <w:sz w:val="22"/>
        </w:rPr>
        <w:t>Sadoshima J</w:t>
      </w:r>
      <w:r w:rsidRPr="00430019">
        <w:rPr>
          <w:rFonts w:ascii="Cambria" w:hAnsi="Cambria"/>
          <w:noProof/>
          <w:sz w:val="22"/>
        </w:rPr>
        <w:t xml:space="preserve">, </w:t>
      </w:r>
      <w:r w:rsidRPr="00430019">
        <w:rPr>
          <w:rFonts w:ascii="Cambria" w:hAnsi="Cambria"/>
          <w:b/>
          <w:bCs/>
          <w:noProof/>
          <w:sz w:val="22"/>
        </w:rPr>
        <w:t>Saftig P</w:t>
      </w:r>
      <w:r w:rsidRPr="00430019">
        <w:rPr>
          <w:rFonts w:ascii="Cambria" w:hAnsi="Cambria"/>
          <w:noProof/>
          <w:sz w:val="22"/>
        </w:rPr>
        <w:t xml:space="preserve">, </w:t>
      </w:r>
      <w:r w:rsidRPr="00430019">
        <w:rPr>
          <w:rFonts w:ascii="Cambria" w:hAnsi="Cambria"/>
          <w:b/>
          <w:bCs/>
          <w:noProof/>
          <w:sz w:val="22"/>
        </w:rPr>
        <w:t>Sagi-Eisenberg R</w:t>
      </w:r>
      <w:r w:rsidRPr="00430019">
        <w:rPr>
          <w:rFonts w:ascii="Cambria" w:hAnsi="Cambria"/>
          <w:noProof/>
          <w:sz w:val="22"/>
        </w:rPr>
        <w:t xml:space="preserve">, </w:t>
      </w:r>
      <w:r w:rsidRPr="00430019">
        <w:rPr>
          <w:rFonts w:ascii="Cambria" w:hAnsi="Cambria"/>
          <w:b/>
          <w:bCs/>
          <w:noProof/>
          <w:sz w:val="22"/>
        </w:rPr>
        <w:t>Sahni S</w:t>
      </w:r>
      <w:r w:rsidRPr="00430019">
        <w:rPr>
          <w:rFonts w:ascii="Cambria" w:hAnsi="Cambria"/>
          <w:noProof/>
          <w:sz w:val="22"/>
        </w:rPr>
        <w:t xml:space="preserve">, </w:t>
      </w:r>
      <w:r w:rsidRPr="00430019">
        <w:rPr>
          <w:rFonts w:ascii="Cambria" w:hAnsi="Cambria"/>
          <w:b/>
          <w:bCs/>
          <w:noProof/>
          <w:sz w:val="22"/>
        </w:rPr>
        <w:t>Saikumar P</w:t>
      </w:r>
      <w:r w:rsidRPr="00430019">
        <w:rPr>
          <w:rFonts w:ascii="Cambria" w:hAnsi="Cambria"/>
          <w:noProof/>
          <w:sz w:val="22"/>
        </w:rPr>
        <w:t xml:space="preserve">, </w:t>
      </w:r>
      <w:r w:rsidRPr="00430019">
        <w:rPr>
          <w:rFonts w:ascii="Cambria" w:hAnsi="Cambria"/>
          <w:b/>
          <w:bCs/>
          <w:noProof/>
          <w:sz w:val="22"/>
        </w:rPr>
        <w:t>Saito T</w:t>
      </w:r>
      <w:r w:rsidRPr="00430019">
        <w:rPr>
          <w:rFonts w:ascii="Cambria" w:hAnsi="Cambria"/>
          <w:noProof/>
          <w:sz w:val="22"/>
        </w:rPr>
        <w:t xml:space="preserve">, </w:t>
      </w:r>
      <w:r w:rsidRPr="00430019">
        <w:rPr>
          <w:rFonts w:ascii="Cambria" w:hAnsi="Cambria"/>
          <w:b/>
          <w:bCs/>
          <w:noProof/>
          <w:sz w:val="22"/>
        </w:rPr>
        <w:t>Saitoh T</w:t>
      </w:r>
      <w:r w:rsidRPr="00430019">
        <w:rPr>
          <w:rFonts w:ascii="Cambria" w:hAnsi="Cambria"/>
          <w:noProof/>
          <w:sz w:val="22"/>
        </w:rPr>
        <w:t xml:space="preserve">, </w:t>
      </w:r>
      <w:r w:rsidRPr="00430019">
        <w:rPr>
          <w:rFonts w:ascii="Cambria" w:hAnsi="Cambria"/>
          <w:b/>
          <w:bCs/>
          <w:noProof/>
          <w:sz w:val="22"/>
        </w:rPr>
        <w:t>Sakakura K</w:t>
      </w:r>
      <w:r w:rsidRPr="00430019">
        <w:rPr>
          <w:rFonts w:ascii="Cambria" w:hAnsi="Cambria"/>
          <w:noProof/>
          <w:sz w:val="22"/>
        </w:rPr>
        <w:t xml:space="preserve">, </w:t>
      </w:r>
      <w:r w:rsidRPr="00430019">
        <w:rPr>
          <w:rFonts w:ascii="Cambria" w:hAnsi="Cambria"/>
          <w:b/>
          <w:bCs/>
          <w:noProof/>
          <w:sz w:val="22"/>
        </w:rPr>
        <w:t>Sakoh-Nakatogawa M</w:t>
      </w:r>
      <w:r w:rsidRPr="00430019">
        <w:rPr>
          <w:rFonts w:ascii="Cambria" w:hAnsi="Cambria"/>
          <w:noProof/>
          <w:sz w:val="22"/>
        </w:rPr>
        <w:t xml:space="preserve">, </w:t>
      </w:r>
      <w:r w:rsidRPr="00430019">
        <w:rPr>
          <w:rFonts w:ascii="Cambria" w:hAnsi="Cambria"/>
          <w:b/>
          <w:bCs/>
          <w:noProof/>
          <w:sz w:val="22"/>
        </w:rPr>
        <w:t>Sakuraba Y</w:t>
      </w:r>
      <w:r w:rsidRPr="00430019">
        <w:rPr>
          <w:rFonts w:ascii="Cambria" w:hAnsi="Cambria"/>
          <w:noProof/>
          <w:sz w:val="22"/>
        </w:rPr>
        <w:t xml:space="preserve">, </w:t>
      </w:r>
      <w:r w:rsidRPr="00430019">
        <w:rPr>
          <w:rFonts w:ascii="Cambria" w:hAnsi="Cambria"/>
          <w:b/>
          <w:bCs/>
          <w:noProof/>
          <w:sz w:val="22"/>
        </w:rPr>
        <w:t>Salazar-Roa M</w:t>
      </w:r>
      <w:r w:rsidRPr="00430019">
        <w:rPr>
          <w:rFonts w:ascii="Cambria" w:hAnsi="Cambria"/>
          <w:noProof/>
          <w:sz w:val="22"/>
        </w:rPr>
        <w:t xml:space="preserve">, </w:t>
      </w:r>
      <w:r w:rsidRPr="00430019">
        <w:rPr>
          <w:rFonts w:ascii="Cambria" w:hAnsi="Cambria"/>
          <w:b/>
          <w:bCs/>
          <w:noProof/>
          <w:sz w:val="22"/>
        </w:rPr>
        <w:t>Salomoni P</w:t>
      </w:r>
      <w:r w:rsidRPr="00430019">
        <w:rPr>
          <w:rFonts w:ascii="Cambria" w:hAnsi="Cambria"/>
          <w:noProof/>
          <w:sz w:val="22"/>
        </w:rPr>
        <w:t xml:space="preserve">, </w:t>
      </w:r>
      <w:r w:rsidRPr="00430019">
        <w:rPr>
          <w:rFonts w:ascii="Cambria" w:hAnsi="Cambria"/>
          <w:b/>
          <w:bCs/>
          <w:noProof/>
          <w:sz w:val="22"/>
        </w:rPr>
        <w:t>Saluja AK</w:t>
      </w:r>
      <w:r w:rsidRPr="00430019">
        <w:rPr>
          <w:rFonts w:ascii="Cambria" w:hAnsi="Cambria"/>
          <w:noProof/>
          <w:sz w:val="22"/>
        </w:rPr>
        <w:t xml:space="preserve">, </w:t>
      </w:r>
      <w:r w:rsidRPr="00430019">
        <w:rPr>
          <w:rFonts w:ascii="Cambria" w:hAnsi="Cambria"/>
          <w:b/>
          <w:bCs/>
          <w:noProof/>
          <w:sz w:val="22"/>
        </w:rPr>
        <w:t>Salvaterra PM</w:t>
      </w:r>
      <w:r w:rsidRPr="00430019">
        <w:rPr>
          <w:rFonts w:ascii="Cambria" w:hAnsi="Cambria"/>
          <w:noProof/>
          <w:sz w:val="22"/>
        </w:rPr>
        <w:t xml:space="preserve">, </w:t>
      </w:r>
      <w:r w:rsidRPr="00430019">
        <w:rPr>
          <w:rFonts w:ascii="Cambria" w:hAnsi="Cambria"/>
          <w:b/>
          <w:bCs/>
          <w:noProof/>
          <w:sz w:val="22"/>
        </w:rPr>
        <w:t xml:space="preserve">Salvioli </w:t>
      </w:r>
      <w:r w:rsidRPr="00430019">
        <w:rPr>
          <w:rFonts w:ascii="Cambria" w:hAnsi="Cambria"/>
          <w:b/>
          <w:bCs/>
          <w:noProof/>
          <w:sz w:val="22"/>
        </w:rPr>
        <w:lastRenderedPageBreak/>
        <w:t>R</w:t>
      </w:r>
      <w:r w:rsidRPr="00430019">
        <w:rPr>
          <w:rFonts w:ascii="Cambria" w:hAnsi="Cambria"/>
          <w:noProof/>
          <w:sz w:val="22"/>
        </w:rPr>
        <w:t xml:space="preserve">, </w:t>
      </w:r>
      <w:r w:rsidRPr="00430019">
        <w:rPr>
          <w:rFonts w:ascii="Cambria" w:hAnsi="Cambria"/>
          <w:b/>
          <w:bCs/>
          <w:noProof/>
          <w:sz w:val="22"/>
        </w:rPr>
        <w:t>Samali A</w:t>
      </w:r>
      <w:r w:rsidRPr="00430019">
        <w:rPr>
          <w:rFonts w:ascii="Cambria" w:hAnsi="Cambria"/>
          <w:noProof/>
          <w:sz w:val="22"/>
        </w:rPr>
        <w:t xml:space="preserve">, </w:t>
      </w:r>
      <w:r w:rsidRPr="00430019">
        <w:rPr>
          <w:rFonts w:ascii="Cambria" w:hAnsi="Cambria"/>
          <w:b/>
          <w:bCs/>
          <w:noProof/>
          <w:sz w:val="22"/>
        </w:rPr>
        <w:t>Sanchez AM</w:t>
      </w:r>
      <w:r w:rsidRPr="00430019">
        <w:rPr>
          <w:rFonts w:ascii="Cambria" w:hAnsi="Cambria"/>
          <w:noProof/>
          <w:sz w:val="22"/>
        </w:rPr>
        <w:t xml:space="preserve">, </w:t>
      </w:r>
      <w:r w:rsidRPr="00430019">
        <w:rPr>
          <w:rFonts w:ascii="Cambria" w:hAnsi="Cambria"/>
          <w:b/>
          <w:bCs/>
          <w:noProof/>
          <w:sz w:val="22"/>
        </w:rPr>
        <w:t>Sánchez-Alcázar JA</w:t>
      </w:r>
      <w:r w:rsidRPr="00430019">
        <w:rPr>
          <w:rFonts w:ascii="Cambria" w:hAnsi="Cambria"/>
          <w:noProof/>
          <w:sz w:val="22"/>
        </w:rPr>
        <w:t xml:space="preserve">, </w:t>
      </w:r>
      <w:r w:rsidRPr="00430019">
        <w:rPr>
          <w:rFonts w:ascii="Cambria" w:hAnsi="Cambria"/>
          <w:b/>
          <w:bCs/>
          <w:noProof/>
          <w:sz w:val="22"/>
        </w:rPr>
        <w:t>Sanchez-Prieto R</w:t>
      </w:r>
      <w:r w:rsidRPr="00430019">
        <w:rPr>
          <w:rFonts w:ascii="Cambria" w:hAnsi="Cambria"/>
          <w:noProof/>
          <w:sz w:val="22"/>
        </w:rPr>
        <w:t xml:space="preserve">, </w:t>
      </w:r>
      <w:r w:rsidRPr="00430019">
        <w:rPr>
          <w:rFonts w:ascii="Cambria" w:hAnsi="Cambria"/>
          <w:b/>
          <w:bCs/>
          <w:noProof/>
          <w:sz w:val="22"/>
        </w:rPr>
        <w:t>Sandri M</w:t>
      </w:r>
      <w:r w:rsidRPr="00430019">
        <w:rPr>
          <w:rFonts w:ascii="Cambria" w:hAnsi="Cambria"/>
          <w:noProof/>
          <w:sz w:val="22"/>
        </w:rPr>
        <w:t xml:space="preserve">, </w:t>
      </w:r>
      <w:r w:rsidRPr="00430019">
        <w:rPr>
          <w:rFonts w:ascii="Cambria" w:hAnsi="Cambria"/>
          <w:b/>
          <w:bCs/>
          <w:noProof/>
          <w:sz w:val="22"/>
        </w:rPr>
        <w:t>Sanjuan MA</w:t>
      </w:r>
      <w:r w:rsidRPr="00430019">
        <w:rPr>
          <w:rFonts w:ascii="Cambria" w:hAnsi="Cambria"/>
          <w:noProof/>
          <w:sz w:val="22"/>
        </w:rPr>
        <w:t xml:space="preserve">, </w:t>
      </w:r>
      <w:r w:rsidRPr="00430019">
        <w:rPr>
          <w:rFonts w:ascii="Cambria" w:hAnsi="Cambria"/>
          <w:b/>
          <w:bCs/>
          <w:noProof/>
          <w:sz w:val="22"/>
        </w:rPr>
        <w:t>Santaguida S</w:t>
      </w:r>
      <w:r w:rsidRPr="00430019">
        <w:rPr>
          <w:rFonts w:ascii="Cambria" w:hAnsi="Cambria"/>
          <w:noProof/>
          <w:sz w:val="22"/>
        </w:rPr>
        <w:t xml:space="preserve">, </w:t>
      </w:r>
      <w:r w:rsidRPr="00430019">
        <w:rPr>
          <w:rFonts w:ascii="Cambria" w:hAnsi="Cambria"/>
          <w:b/>
          <w:bCs/>
          <w:noProof/>
          <w:sz w:val="22"/>
        </w:rPr>
        <w:t>Santambrogio L</w:t>
      </w:r>
      <w:r w:rsidRPr="00430019">
        <w:rPr>
          <w:rFonts w:ascii="Cambria" w:hAnsi="Cambria"/>
          <w:noProof/>
          <w:sz w:val="22"/>
        </w:rPr>
        <w:t xml:space="preserve">, </w:t>
      </w:r>
      <w:r w:rsidRPr="00430019">
        <w:rPr>
          <w:rFonts w:ascii="Cambria" w:hAnsi="Cambria"/>
          <w:b/>
          <w:bCs/>
          <w:noProof/>
          <w:sz w:val="22"/>
        </w:rPr>
        <w:t>Santoni G</w:t>
      </w:r>
      <w:r w:rsidRPr="00430019">
        <w:rPr>
          <w:rFonts w:ascii="Cambria" w:hAnsi="Cambria"/>
          <w:noProof/>
          <w:sz w:val="22"/>
        </w:rPr>
        <w:t xml:space="preserve">, </w:t>
      </w:r>
      <w:r w:rsidRPr="00430019">
        <w:rPr>
          <w:rFonts w:ascii="Cambria" w:hAnsi="Cambria"/>
          <w:b/>
          <w:bCs/>
          <w:noProof/>
          <w:sz w:val="22"/>
        </w:rPr>
        <w:t>dos Santos CN</w:t>
      </w:r>
      <w:r w:rsidRPr="00430019">
        <w:rPr>
          <w:rFonts w:ascii="Cambria" w:hAnsi="Cambria"/>
          <w:noProof/>
          <w:sz w:val="22"/>
        </w:rPr>
        <w:t xml:space="preserve">, </w:t>
      </w:r>
      <w:r w:rsidRPr="00430019">
        <w:rPr>
          <w:rFonts w:ascii="Cambria" w:hAnsi="Cambria"/>
          <w:b/>
          <w:bCs/>
          <w:noProof/>
          <w:sz w:val="22"/>
        </w:rPr>
        <w:t>Saran S</w:t>
      </w:r>
      <w:r w:rsidRPr="00430019">
        <w:rPr>
          <w:rFonts w:ascii="Cambria" w:hAnsi="Cambria"/>
          <w:noProof/>
          <w:sz w:val="22"/>
        </w:rPr>
        <w:t xml:space="preserve">, </w:t>
      </w:r>
      <w:r w:rsidRPr="00430019">
        <w:rPr>
          <w:rFonts w:ascii="Cambria" w:hAnsi="Cambria"/>
          <w:b/>
          <w:bCs/>
          <w:noProof/>
          <w:sz w:val="22"/>
        </w:rPr>
        <w:t>Sardiello M</w:t>
      </w:r>
      <w:r w:rsidRPr="00430019">
        <w:rPr>
          <w:rFonts w:ascii="Cambria" w:hAnsi="Cambria"/>
          <w:noProof/>
          <w:sz w:val="22"/>
        </w:rPr>
        <w:t xml:space="preserve">, </w:t>
      </w:r>
      <w:r w:rsidRPr="00430019">
        <w:rPr>
          <w:rFonts w:ascii="Cambria" w:hAnsi="Cambria"/>
          <w:b/>
          <w:bCs/>
          <w:noProof/>
          <w:sz w:val="22"/>
        </w:rPr>
        <w:t>Sargent G</w:t>
      </w:r>
      <w:r w:rsidRPr="00430019">
        <w:rPr>
          <w:rFonts w:ascii="Cambria" w:hAnsi="Cambria"/>
          <w:noProof/>
          <w:sz w:val="22"/>
        </w:rPr>
        <w:t xml:space="preserve">, </w:t>
      </w:r>
      <w:r w:rsidRPr="00430019">
        <w:rPr>
          <w:rFonts w:ascii="Cambria" w:hAnsi="Cambria"/>
          <w:b/>
          <w:bCs/>
          <w:noProof/>
          <w:sz w:val="22"/>
        </w:rPr>
        <w:t>Sarkar P</w:t>
      </w:r>
      <w:r w:rsidRPr="00430019">
        <w:rPr>
          <w:rFonts w:ascii="Cambria" w:hAnsi="Cambria"/>
          <w:noProof/>
          <w:sz w:val="22"/>
        </w:rPr>
        <w:t xml:space="preserve">, </w:t>
      </w:r>
      <w:r w:rsidRPr="00430019">
        <w:rPr>
          <w:rFonts w:ascii="Cambria" w:hAnsi="Cambria"/>
          <w:b/>
          <w:bCs/>
          <w:noProof/>
          <w:sz w:val="22"/>
        </w:rPr>
        <w:t>Sarkar S</w:t>
      </w:r>
      <w:r w:rsidRPr="00430019">
        <w:rPr>
          <w:rFonts w:ascii="Cambria" w:hAnsi="Cambria"/>
          <w:noProof/>
          <w:sz w:val="22"/>
        </w:rPr>
        <w:t xml:space="preserve">, </w:t>
      </w:r>
      <w:r w:rsidRPr="00430019">
        <w:rPr>
          <w:rFonts w:ascii="Cambria" w:hAnsi="Cambria"/>
          <w:b/>
          <w:bCs/>
          <w:noProof/>
          <w:sz w:val="22"/>
        </w:rPr>
        <w:t>Sarrias MR</w:t>
      </w:r>
      <w:r w:rsidRPr="00430019">
        <w:rPr>
          <w:rFonts w:ascii="Cambria" w:hAnsi="Cambria"/>
          <w:noProof/>
          <w:sz w:val="22"/>
        </w:rPr>
        <w:t xml:space="preserve">, </w:t>
      </w:r>
      <w:r w:rsidRPr="00430019">
        <w:rPr>
          <w:rFonts w:ascii="Cambria" w:hAnsi="Cambria"/>
          <w:b/>
          <w:bCs/>
          <w:noProof/>
          <w:sz w:val="22"/>
        </w:rPr>
        <w:t>Sarwal MM</w:t>
      </w:r>
      <w:r w:rsidRPr="00430019">
        <w:rPr>
          <w:rFonts w:ascii="Cambria" w:hAnsi="Cambria"/>
          <w:noProof/>
          <w:sz w:val="22"/>
        </w:rPr>
        <w:t xml:space="preserve">, </w:t>
      </w:r>
      <w:r w:rsidRPr="00430019">
        <w:rPr>
          <w:rFonts w:ascii="Cambria" w:hAnsi="Cambria"/>
          <w:b/>
          <w:bCs/>
          <w:noProof/>
          <w:sz w:val="22"/>
        </w:rPr>
        <w:t>Sasakawa C</w:t>
      </w:r>
      <w:r w:rsidRPr="00430019">
        <w:rPr>
          <w:rFonts w:ascii="Cambria" w:hAnsi="Cambria"/>
          <w:noProof/>
          <w:sz w:val="22"/>
        </w:rPr>
        <w:t xml:space="preserve">, </w:t>
      </w:r>
      <w:r w:rsidRPr="00430019">
        <w:rPr>
          <w:rFonts w:ascii="Cambria" w:hAnsi="Cambria"/>
          <w:b/>
          <w:bCs/>
          <w:noProof/>
          <w:sz w:val="22"/>
        </w:rPr>
        <w:t>Sasaki M</w:t>
      </w:r>
      <w:r w:rsidRPr="00430019">
        <w:rPr>
          <w:rFonts w:ascii="Cambria" w:hAnsi="Cambria"/>
          <w:noProof/>
          <w:sz w:val="22"/>
        </w:rPr>
        <w:t xml:space="preserve">, </w:t>
      </w:r>
      <w:r w:rsidRPr="00430019">
        <w:rPr>
          <w:rFonts w:ascii="Cambria" w:hAnsi="Cambria"/>
          <w:b/>
          <w:bCs/>
          <w:noProof/>
          <w:sz w:val="22"/>
        </w:rPr>
        <w:t>Sass M</w:t>
      </w:r>
      <w:r w:rsidRPr="00430019">
        <w:rPr>
          <w:rFonts w:ascii="Cambria" w:hAnsi="Cambria"/>
          <w:noProof/>
          <w:sz w:val="22"/>
        </w:rPr>
        <w:t xml:space="preserve">, </w:t>
      </w:r>
      <w:r w:rsidRPr="00430019">
        <w:rPr>
          <w:rFonts w:ascii="Cambria" w:hAnsi="Cambria"/>
          <w:b/>
          <w:bCs/>
          <w:noProof/>
          <w:sz w:val="22"/>
        </w:rPr>
        <w:t>Sato K</w:t>
      </w:r>
      <w:r w:rsidRPr="00430019">
        <w:rPr>
          <w:rFonts w:ascii="Cambria" w:hAnsi="Cambria"/>
          <w:noProof/>
          <w:sz w:val="22"/>
        </w:rPr>
        <w:t xml:space="preserve">, </w:t>
      </w:r>
      <w:r w:rsidRPr="00430019">
        <w:rPr>
          <w:rFonts w:ascii="Cambria" w:hAnsi="Cambria"/>
          <w:b/>
          <w:bCs/>
          <w:noProof/>
          <w:sz w:val="22"/>
        </w:rPr>
        <w:t>Sato M</w:t>
      </w:r>
      <w:r w:rsidRPr="00430019">
        <w:rPr>
          <w:rFonts w:ascii="Cambria" w:hAnsi="Cambria"/>
          <w:noProof/>
          <w:sz w:val="22"/>
        </w:rPr>
        <w:t xml:space="preserve">, </w:t>
      </w:r>
      <w:r w:rsidRPr="00430019">
        <w:rPr>
          <w:rFonts w:ascii="Cambria" w:hAnsi="Cambria"/>
          <w:b/>
          <w:bCs/>
          <w:noProof/>
          <w:sz w:val="22"/>
        </w:rPr>
        <w:t>Satriano J</w:t>
      </w:r>
      <w:r w:rsidRPr="00430019">
        <w:rPr>
          <w:rFonts w:ascii="Cambria" w:hAnsi="Cambria"/>
          <w:noProof/>
          <w:sz w:val="22"/>
        </w:rPr>
        <w:t xml:space="preserve">, </w:t>
      </w:r>
      <w:r w:rsidRPr="00430019">
        <w:rPr>
          <w:rFonts w:ascii="Cambria" w:hAnsi="Cambria"/>
          <w:b/>
          <w:bCs/>
          <w:noProof/>
          <w:sz w:val="22"/>
        </w:rPr>
        <w:t>Savaraj N</w:t>
      </w:r>
      <w:r w:rsidRPr="00430019">
        <w:rPr>
          <w:rFonts w:ascii="Cambria" w:hAnsi="Cambria"/>
          <w:noProof/>
          <w:sz w:val="22"/>
        </w:rPr>
        <w:t xml:space="preserve">, </w:t>
      </w:r>
      <w:r w:rsidRPr="00430019">
        <w:rPr>
          <w:rFonts w:ascii="Cambria" w:hAnsi="Cambria"/>
          <w:b/>
          <w:bCs/>
          <w:noProof/>
          <w:sz w:val="22"/>
        </w:rPr>
        <w:t>Saveljeva S</w:t>
      </w:r>
      <w:r w:rsidRPr="00430019">
        <w:rPr>
          <w:rFonts w:ascii="Cambria" w:hAnsi="Cambria"/>
          <w:noProof/>
          <w:sz w:val="22"/>
        </w:rPr>
        <w:t xml:space="preserve">, </w:t>
      </w:r>
      <w:r w:rsidRPr="00430019">
        <w:rPr>
          <w:rFonts w:ascii="Cambria" w:hAnsi="Cambria"/>
          <w:b/>
          <w:bCs/>
          <w:noProof/>
          <w:sz w:val="22"/>
        </w:rPr>
        <w:t>Schaefer L</w:t>
      </w:r>
      <w:r w:rsidRPr="00430019">
        <w:rPr>
          <w:rFonts w:ascii="Cambria" w:hAnsi="Cambria"/>
          <w:noProof/>
          <w:sz w:val="22"/>
        </w:rPr>
        <w:t xml:space="preserve">, </w:t>
      </w:r>
      <w:r w:rsidRPr="00430019">
        <w:rPr>
          <w:rFonts w:ascii="Cambria" w:hAnsi="Cambria"/>
          <w:b/>
          <w:bCs/>
          <w:noProof/>
          <w:sz w:val="22"/>
        </w:rPr>
        <w:t>Schaible UE</w:t>
      </w:r>
      <w:r w:rsidRPr="00430019">
        <w:rPr>
          <w:rFonts w:ascii="Cambria" w:hAnsi="Cambria"/>
          <w:noProof/>
          <w:sz w:val="22"/>
        </w:rPr>
        <w:t xml:space="preserve">, </w:t>
      </w:r>
      <w:r w:rsidRPr="00430019">
        <w:rPr>
          <w:rFonts w:ascii="Cambria" w:hAnsi="Cambria"/>
          <w:b/>
          <w:bCs/>
          <w:noProof/>
          <w:sz w:val="22"/>
        </w:rPr>
        <w:t>Scharl M</w:t>
      </w:r>
      <w:r w:rsidRPr="00430019">
        <w:rPr>
          <w:rFonts w:ascii="Cambria" w:hAnsi="Cambria"/>
          <w:noProof/>
          <w:sz w:val="22"/>
        </w:rPr>
        <w:t xml:space="preserve">, </w:t>
      </w:r>
      <w:r w:rsidRPr="00430019">
        <w:rPr>
          <w:rFonts w:ascii="Cambria" w:hAnsi="Cambria"/>
          <w:b/>
          <w:bCs/>
          <w:noProof/>
          <w:sz w:val="22"/>
        </w:rPr>
        <w:t>Schatzl HM</w:t>
      </w:r>
      <w:r w:rsidRPr="00430019">
        <w:rPr>
          <w:rFonts w:ascii="Cambria" w:hAnsi="Cambria"/>
          <w:noProof/>
          <w:sz w:val="22"/>
        </w:rPr>
        <w:t xml:space="preserve">, </w:t>
      </w:r>
      <w:r w:rsidRPr="00430019">
        <w:rPr>
          <w:rFonts w:ascii="Cambria" w:hAnsi="Cambria"/>
          <w:b/>
          <w:bCs/>
          <w:noProof/>
          <w:sz w:val="22"/>
        </w:rPr>
        <w:t>Schekman R</w:t>
      </w:r>
      <w:r w:rsidRPr="00430019">
        <w:rPr>
          <w:rFonts w:ascii="Cambria" w:hAnsi="Cambria"/>
          <w:noProof/>
          <w:sz w:val="22"/>
        </w:rPr>
        <w:t xml:space="preserve">, </w:t>
      </w:r>
      <w:r w:rsidRPr="00430019">
        <w:rPr>
          <w:rFonts w:ascii="Cambria" w:hAnsi="Cambria"/>
          <w:b/>
          <w:bCs/>
          <w:noProof/>
          <w:sz w:val="22"/>
        </w:rPr>
        <w:t>Scheper W</w:t>
      </w:r>
      <w:r w:rsidRPr="00430019">
        <w:rPr>
          <w:rFonts w:ascii="Cambria" w:hAnsi="Cambria"/>
          <w:noProof/>
          <w:sz w:val="22"/>
        </w:rPr>
        <w:t xml:space="preserve">, </w:t>
      </w:r>
      <w:r w:rsidRPr="00430019">
        <w:rPr>
          <w:rFonts w:ascii="Cambria" w:hAnsi="Cambria"/>
          <w:b/>
          <w:bCs/>
          <w:noProof/>
          <w:sz w:val="22"/>
        </w:rPr>
        <w:t>Schiavi A</w:t>
      </w:r>
      <w:r w:rsidRPr="00430019">
        <w:rPr>
          <w:rFonts w:ascii="Cambria" w:hAnsi="Cambria"/>
          <w:noProof/>
          <w:sz w:val="22"/>
        </w:rPr>
        <w:t xml:space="preserve">, </w:t>
      </w:r>
      <w:r w:rsidRPr="00430019">
        <w:rPr>
          <w:rFonts w:ascii="Cambria" w:hAnsi="Cambria"/>
          <w:b/>
          <w:bCs/>
          <w:noProof/>
          <w:sz w:val="22"/>
        </w:rPr>
        <w:t>Schipper HM</w:t>
      </w:r>
      <w:r w:rsidRPr="00430019">
        <w:rPr>
          <w:rFonts w:ascii="Cambria" w:hAnsi="Cambria"/>
          <w:noProof/>
          <w:sz w:val="22"/>
        </w:rPr>
        <w:t xml:space="preserve">, </w:t>
      </w:r>
      <w:r w:rsidRPr="00430019">
        <w:rPr>
          <w:rFonts w:ascii="Cambria" w:hAnsi="Cambria"/>
          <w:b/>
          <w:bCs/>
          <w:noProof/>
          <w:sz w:val="22"/>
        </w:rPr>
        <w:t>Schmeisser H</w:t>
      </w:r>
      <w:r w:rsidRPr="00430019">
        <w:rPr>
          <w:rFonts w:ascii="Cambria" w:hAnsi="Cambria"/>
          <w:noProof/>
          <w:sz w:val="22"/>
        </w:rPr>
        <w:t xml:space="preserve">, </w:t>
      </w:r>
      <w:r w:rsidRPr="00430019">
        <w:rPr>
          <w:rFonts w:ascii="Cambria" w:hAnsi="Cambria"/>
          <w:b/>
          <w:bCs/>
          <w:noProof/>
          <w:sz w:val="22"/>
        </w:rPr>
        <w:t>Schmidt J</w:t>
      </w:r>
      <w:r w:rsidRPr="00430019">
        <w:rPr>
          <w:rFonts w:ascii="Cambria" w:hAnsi="Cambria"/>
          <w:noProof/>
          <w:sz w:val="22"/>
        </w:rPr>
        <w:t xml:space="preserve">, </w:t>
      </w:r>
      <w:r w:rsidRPr="00430019">
        <w:rPr>
          <w:rFonts w:ascii="Cambria" w:hAnsi="Cambria"/>
          <w:b/>
          <w:bCs/>
          <w:noProof/>
          <w:sz w:val="22"/>
        </w:rPr>
        <w:t>Schmitz I</w:t>
      </w:r>
      <w:r w:rsidRPr="00430019">
        <w:rPr>
          <w:rFonts w:ascii="Cambria" w:hAnsi="Cambria"/>
          <w:noProof/>
          <w:sz w:val="22"/>
        </w:rPr>
        <w:t xml:space="preserve">, </w:t>
      </w:r>
      <w:r w:rsidRPr="00430019">
        <w:rPr>
          <w:rFonts w:ascii="Cambria" w:hAnsi="Cambria"/>
          <w:b/>
          <w:bCs/>
          <w:noProof/>
          <w:sz w:val="22"/>
        </w:rPr>
        <w:t>Schneider BE</w:t>
      </w:r>
      <w:r w:rsidRPr="00430019">
        <w:rPr>
          <w:rFonts w:ascii="Cambria" w:hAnsi="Cambria"/>
          <w:noProof/>
          <w:sz w:val="22"/>
        </w:rPr>
        <w:t xml:space="preserve">, </w:t>
      </w:r>
      <w:r w:rsidRPr="00430019">
        <w:rPr>
          <w:rFonts w:ascii="Cambria" w:hAnsi="Cambria"/>
          <w:b/>
          <w:bCs/>
          <w:noProof/>
          <w:sz w:val="22"/>
        </w:rPr>
        <w:t>Schneider EM</w:t>
      </w:r>
      <w:r w:rsidRPr="00430019">
        <w:rPr>
          <w:rFonts w:ascii="Cambria" w:hAnsi="Cambria"/>
          <w:noProof/>
          <w:sz w:val="22"/>
        </w:rPr>
        <w:t xml:space="preserve">, </w:t>
      </w:r>
      <w:r w:rsidRPr="00430019">
        <w:rPr>
          <w:rFonts w:ascii="Cambria" w:hAnsi="Cambria"/>
          <w:b/>
          <w:bCs/>
          <w:noProof/>
          <w:sz w:val="22"/>
        </w:rPr>
        <w:t>Schneider JL</w:t>
      </w:r>
      <w:r w:rsidRPr="00430019">
        <w:rPr>
          <w:rFonts w:ascii="Cambria" w:hAnsi="Cambria"/>
          <w:noProof/>
          <w:sz w:val="22"/>
        </w:rPr>
        <w:t xml:space="preserve">, </w:t>
      </w:r>
      <w:r w:rsidRPr="00430019">
        <w:rPr>
          <w:rFonts w:ascii="Cambria" w:hAnsi="Cambria"/>
          <w:b/>
          <w:bCs/>
          <w:noProof/>
          <w:sz w:val="22"/>
        </w:rPr>
        <w:t>Schon EA</w:t>
      </w:r>
      <w:r w:rsidRPr="00430019">
        <w:rPr>
          <w:rFonts w:ascii="Cambria" w:hAnsi="Cambria"/>
          <w:noProof/>
          <w:sz w:val="22"/>
        </w:rPr>
        <w:t xml:space="preserve">, </w:t>
      </w:r>
      <w:r w:rsidRPr="00430019">
        <w:rPr>
          <w:rFonts w:ascii="Cambria" w:hAnsi="Cambria"/>
          <w:b/>
          <w:bCs/>
          <w:noProof/>
          <w:sz w:val="22"/>
        </w:rPr>
        <w:t>Schönenberger MJ</w:t>
      </w:r>
      <w:r w:rsidRPr="00430019">
        <w:rPr>
          <w:rFonts w:ascii="Cambria" w:hAnsi="Cambria"/>
          <w:noProof/>
          <w:sz w:val="22"/>
        </w:rPr>
        <w:t xml:space="preserve">, </w:t>
      </w:r>
      <w:r w:rsidRPr="00430019">
        <w:rPr>
          <w:rFonts w:ascii="Cambria" w:hAnsi="Cambria"/>
          <w:b/>
          <w:bCs/>
          <w:noProof/>
          <w:sz w:val="22"/>
        </w:rPr>
        <w:t>Schönthal AH</w:t>
      </w:r>
      <w:r w:rsidRPr="00430019">
        <w:rPr>
          <w:rFonts w:ascii="Cambria" w:hAnsi="Cambria"/>
          <w:noProof/>
          <w:sz w:val="22"/>
        </w:rPr>
        <w:t xml:space="preserve">, </w:t>
      </w:r>
      <w:r w:rsidRPr="00430019">
        <w:rPr>
          <w:rFonts w:ascii="Cambria" w:hAnsi="Cambria"/>
          <w:b/>
          <w:bCs/>
          <w:noProof/>
          <w:sz w:val="22"/>
        </w:rPr>
        <w:t>Schorderet DF</w:t>
      </w:r>
      <w:r w:rsidRPr="00430019">
        <w:rPr>
          <w:rFonts w:ascii="Cambria" w:hAnsi="Cambria"/>
          <w:noProof/>
          <w:sz w:val="22"/>
        </w:rPr>
        <w:t xml:space="preserve">, </w:t>
      </w:r>
      <w:r w:rsidRPr="00430019">
        <w:rPr>
          <w:rFonts w:ascii="Cambria" w:hAnsi="Cambria"/>
          <w:b/>
          <w:bCs/>
          <w:noProof/>
          <w:sz w:val="22"/>
        </w:rPr>
        <w:t>Schröder B</w:t>
      </w:r>
      <w:r w:rsidRPr="00430019">
        <w:rPr>
          <w:rFonts w:ascii="Cambria" w:hAnsi="Cambria"/>
          <w:noProof/>
          <w:sz w:val="22"/>
        </w:rPr>
        <w:t xml:space="preserve">, </w:t>
      </w:r>
      <w:r w:rsidRPr="00430019">
        <w:rPr>
          <w:rFonts w:ascii="Cambria" w:hAnsi="Cambria"/>
          <w:b/>
          <w:bCs/>
          <w:noProof/>
          <w:sz w:val="22"/>
        </w:rPr>
        <w:t>Schuck S</w:t>
      </w:r>
      <w:r w:rsidRPr="00430019">
        <w:rPr>
          <w:rFonts w:ascii="Cambria" w:hAnsi="Cambria"/>
          <w:noProof/>
          <w:sz w:val="22"/>
        </w:rPr>
        <w:t xml:space="preserve">, </w:t>
      </w:r>
      <w:r w:rsidRPr="00430019">
        <w:rPr>
          <w:rFonts w:ascii="Cambria" w:hAnsi="Cambria"/>
          <w:b/>
          <w:bCs/>
          <w:noProof/>
          <w:sz w:val="22"/>
        </w:rPr>
        <w:t>Schulze RJ</w:t>
      </w:r>
      <w:r w:rsidRPr="00430019">
        <w:rPr>
          <w:rFonts w:ascii="Cambria" w:hAnsi="Cambria"/>
          <w:noProof/>
          <w:sz w:val="22"/>
        </w:rPr>
        <w:t xml:space="preserve">, </w:t>
      </w:r>
      <w:r w:rsidRPr="00430019">
        <w:rPr>
          <w:rFonts w:ascii="Cambria" w:hAnsi="Cambria"/>
          <w:b/>
          <w:bCs/>
          <w:noProof/>
          <w:sz w:val="22"/>
        </w:rPr>
        <w:t>Schwarten M</w:t>
      </w:r>
      <w:r w:rsidRPr="00430019">
        <w:rPr>
          <w:rFonts w:ascii="Cambria" w:hAnsi="Cambria"/>
          <w:noProof/>
          <w:sz w:val="22"/>
        </w:rPr>
        <w:t xml:space="preserve">, </w:t>
      </w:r>
      <w:r w:rsidRPr="00430019">
        <w:rPr>
          <w:rFonts w:ascii="Cambria" w:hAnsi="Cambria"/>
          <w:b/>
          <w:bCs/>
          <w:noProof/>
          <w:sz w:val="22"/>
        </w:rPr>
        <w:t>Schwarz TL</w:t>
      </w:r>
      <w:r w:rsidRPr="00430019">
        <w:rPr>
          <w:rFonts w:ascii="Cambria" w:hAnsi="Cambria"/>
          <w:noProof/>
          <w:sz w:val="22"/>
        </w:rPr>
        <w:t xml:space="preserve">, </w:t>
      </w:r>
      <w:r w:rsidRPr="00430019">
        <w:rPr>
          <w:rFonts w:ascii="Cambria" w:hAnsi="Cambria"/>
          <w:b/>
          <w:bCs/>
          <w:noProof/>
          <w:sz w:val="22"/>
        </w:rPr>
        <w:t>Sciarretta S</w:t>
      </w:r>
      <w:r w:rsidRPr="00430019">
        <w:rPr>
          <w:rFonts w:ascii="Cambria" w:hAnsi="Cambria"/>
          <w:noProof/>
          <w:sz w:val="22"/>
        </w:rPr>
        <w:t xml:space="preserve">, </w:t>
      </w:r>
      <w:r w:rsidRPr="00430019">
        <w:rPr>
          <w:rFonts w:ascii="Cambria" w:hAnsi="Cambria"/>
          <w:b/>
          <w:bCs/>
          <w:noProof/>
          <w:sz w:val="22"/>
        </w:rPr>
        <w:t>Scotto K</w:t>
      </w:r>
      <w:r w:rsidRPr="00430019">
        <w:rPr>
          <w:rFonts w:ascii="Cambria" w:hAnsi="Cambria"/>
          <w:noProof/>
          <w:sz w:val="22"/>
        </w:rPr>
        <w:t xml:space="preserve">, </w:t>
      </w:r>
      <w:r w:rsidRPr="00430019">
        <w:rPr>
          <w:rFonts w:ascii="Cambria" w:hAnsi="Cambria"/>
          <w:b/>
          <w:bCs/>
          <w:noProof/>
          <w:sz w:val="22"/>
        </w:rPr>
        <w:t>Scovassi AI</w:t>
      </w:r>
      <w:r w:rsidRPr="00430019">
        <w:rPr>
          <w:rFonts w:ascii="Cambria" w:hAnsi="Cambria"/>
          <w:noProof/>
          <w:sz w:val="22"/>
        </w:rPr>
        <w:t xml:space="preserve">, </w:t>
      </w:r>
      <w:r w:rsidRPr="00430019">
        <w:rPr>
          <w:rFonts w:ascii="Cambria" w:hAnsi="Cambria"/>
          <w:b/>
          <w:bCs/>
          <w:noProof/>
          <w:sz w:val="22"/>
        </w:rPr>
        <w:t>Screaton RA</w:t>
      </w:r>
      <w:r w:rsidRPr="00430019">
        <w:rPr>
          <w:rFonts w:ascii="Cambria" w:hAnsi="Cambria"/>
          <w:noProof/>
          <w:sz w:val="22"/>
        </w:rPr>
        <w:t xml:space="preserve">, </w:t>
      </w:r>
      <w:r w:rsidRPr="00430019">
        <w:rPr>
          <w:rFonts w:ascii="Cambria" w:hAnsi="Cambria"/>
          <w:b/>
          <w:bCs/>
          <w:noProof/>
          <w:sz w:val="22"/>
        </w:rPr>
        <w:t>Screen M</w:t>
      </w:r>
      <w:r w:rsidRPr="00430019">
        <w:rPr>
          <w:rFonts w:ascii="Cambria" w:hAnsi="Cambria"/>
          <w:noProof/>
          <w:sz w:val="22"/>
        </w:rPr>
        <w:t xml:space="preserve">, </w:t>
      </w:r>
      <w:r w:rsidRPr="00430019">
        <w:rPr>
          <w:rFonts w:ascii="Cambria" w:hAnsi="Cambria"/>
          <w:b/>
          <w:bCs/>
          <w:noProof/>
          <w:sz w:val="22"/>
        </w:rPr>
        <w:t>Seca H</w:t>
      </w:r>
      <w:r w:rsidRPr="00430019">
        <w:rPr>
          <w:rFonts w:ascii="Cambria" w:hAnsi="Cambria"/>
          <w:noProof/>
          <w:sz w:val="22"/>
        </w:rPr>
        <w:t xml:space="preserve">, </w:t>
      </w:r>
      <w:r w:rsidRPr="00430019">
        <w:rPr>
          <w:rFonts w:ascii="Cambria" w:hAnsi="Cambria"/>
          <w:b/>
          <w:bCs/>
          <w:noProof/>
          <w:sz w:val="22"/>
        </w:rPr>
        <w:t>Sedej S</w:t>
      </w:r>
      <w:r w:rsidRPr="00430019">
        <w:rPr>
          <w:rFonts w:ascii="Cambria" w:hAnsi="Cambria"/>
          <w:noProof/>
          <w:sz w:val="22"/>
        </w:rPr>
        <w:t xml:space="preserve">, </w:t>
      </w:r>
      <w:r w:rsidRPr="00430019">
        <w:rPr>
          <w:rFonts w:ascii="Cambria" w:hAnsi="Cambria"/>
          <w:b/>
          <w:bCs/>
          <w:noProof/>
          <w:sz w:val="22"/>
        </w:rPr>
        <w:t>Segatori L</w:t>
      </w:r>
      <w:r w:rsidRPr="00430019">
        <w:rPr>
          <w:rFonts w:ascii="Cambria" w:hAnsi="Cambria"/>
          <w:noProof/>
          <w:sz w:val="22"/>
        </w:rPr>
        <w:t xml:space="preserve">, </w:t>
      </w:r>
      <w:r w:rsidRPr="00430019">
        <w:rPr>
          <w:rFonts w:ascii="Cambria" w:hAnsi="Cambria"/>
          <w:b/>
          <w:bCs/>
          <w:noProof/>
          <w:sz w:val="22"/>
        </w:rPr>
        <w:t>Segev N</w:t>
      </w:r>
      <w:r w:rsidRPr="00430019">
        <w:rPr>
          <w:rFonts w:ascii="Cambria" w:hAnsi="Cambria"/>
          <w:noProof/>
          <w:sz w:val="22"/>
        </w:rPr>
        <w:t xml:space="preserve">, </w:t>
      </w:r>
      <w:r w:rsidRPr="00430019">
        <w:rPr>
          <w:rFonts w:ascii="Cambria" w:hAnsi="Cambria"/>
          <w:b/>
          <w:bCs/>
          <w:noProof/>
          <w:sz w:val="22"/>
        </w:rPr>
        <w:t>Seglen PO</w:t>
      </w:r>
      <w:r w:rsidRPr="00430019">
        <w:rPr>
          <w:rFonts w:ascii="Cambria" w:hAnsi="Cambria"/>
          <w:noProof/>
          <w:sz w:val="22"/>
        </w:rPr>
        <w:t xml:space="preserve">, </w:t>
      </w:r>
      <w:r w:rsidRPr="00430019">
        <w:rPr>
          <w:rFonts w:ascii="Cambria" w:hAnsi="Cambria"/>
          <w:b/>
          <w:bCs/>
          <w:noProof/>
          <w:sz w:val="22"/>
        </w:rPr>
        <w:t>Seguí-Simarro JM</w:t>
      </w:r>
      <w:r w:rsidRPr="00430019">
        <w:rPr>
          <w:rFonts w:ascii="Cambria" w:hAnsi="Cambria"/>
          <w:noProof/>
          <w:sz w:val="22"/>
        </w:rPr>
        <w:t xml:space="preserve">, </w:t>
      </w:r>
      <w:r w:rsidRPr="00430019">
        <w:rPr>
          <w:rFonts w:ascii="Cambria" w:hAnsi="Cambria"/>
          <w:b/>
          <w:bCs/>
          <w:noProof/>
          <w:sz w:val="22"/>
        </w:rPr>
        <w:t>Segura-Aguilar J</w:t>
      </w:r>
      <w:r w:rsidRPr="00430019">
        <w:rPr>
          <w:rFonts w:ascii="Cambria" w:hAnsi="Cambria"/>
          <w:noProof/>
          <w:sz w:val="22"/>
        </w:rPr>
        <w:t xml:space="preserve">, </w:t>
      </w:r>
      <w:r w:rsidRPr="00430019">
        <w:rPr>
          <w:rFonts w:ascii="Cambria" w:hAnsi="Cambria"/>
          <w:b/>
          <w:bCs/>
          <w:noProof/>
          <w:sz w:val="22"/>
        </w:rPr>
        <w:t>Seki E</w:t>
      </w:r>
      <w:r w:rsidRPr="00430019">
        <w:rPr>
          <w:rFonts w:ascii="Cambria" w:hAnsi="Cambria"/>
          <w:noProof/>
          <w:sz w:val="22"/>
        </w:rPr>
        <w:t xml:space="preserve">, </w:t>
      </w:r>
      <w:r w:rsidRPr="00430019">
        <w:rPr>
          <w:rFonts w:ascii="Cambria" w:hAnsi="Cambria"/>
          <w:b/>
          <w:bCs/>
          <w:noProof/>
          <w:sz w:val="22"/>
        </w:rPr>
        <w:t>Sell C</w:t>
      </w:r>
      <w:r w:rsidRPr="00430019">
        <w:rPr>
          <w:rFonts w:ascii="Cambria" w:hAnsi="Cambria"/>
          <w:noProof/>
          <w:sz w:val="22"/>
        </w:rPr>
        <w:t xml:space="preserve">, </w:t>
      </w:r>
      <w:r w:rsidRPr="00430019">
        <w:rPr>
          <w:rFonts w:ascii="Cambria" w:hAnsi="Cambria"/>
          <w:b/>
          <w:bCs/>
          <w:noProof/>
          <w:sz w:val="22"/>
        </w:rPr>
        <w:t>Selliez I</w:t>
      </w:r>
      <w:r w:rsidRPr="00430019">
        <w:rPr>
          <w:rFonts w:ascii="Cambria" w:hAnsi="Cambria"/>
          <w:noProof/>
          <w:sz w:val="22"/>
        </w:rPr>
        <w:t xml:space="preserve">, </w:t>
      </w:r>
      <w:r w:rsidRPr="00430019">
        <w:rPr>
          <w:rFonts w:ascii="Cambria" w:hAnsi="Cambria"/>
          <w:b/>
          <w:bCs/>
          <w:noProof/>
          <w:sz w:val="22"/>
        </w:rPr>
        <w:t>Semenkovich CF</w:t>
      </w:r>
      <w:r w:rsidRPr="00430019">
        <w:rPr>
          <w:rFonts w:ascii="Cambria" w:hAnsi="Cambria"/>
          <w:noProof/>
          <w:sz w:val="22"/>
        </w:rPr>
        <w:t xml:space="preserve">, </w:t>
      </w:r>
      <w:r w:rsidRPr="00430019">
        <w:rPr>
          <w:rFonts w:ascii="Cambria" w:hAnsi="Cambria"/>
          <w:b/>
          <w:bCs/>
          <w:noProof/>
          <w:sz w:val="22"/>
        </w:rPr>
        <w:t>Semenza GL</w:t>
      </w:r>
      <w:r w:rsidRPr="00430019">
        <w:rPr>
          <w:rFonts w:ascii="Cambria" w:hAnsi="Cambria"/>
          <w:noProof/>
          <w:sz w:val="22"/>
        </w:rPr>
        <w:t xml:space="preserve">, </w:t>
      </w:r>
      <w:r w:rsidRPr="00430019">
        <w:rPr>
          <w:rFonts w:ascii="Cambria" w:hAnsi="Cambria"/>
          <w:b/>
          <w:bCs/>
          <w:noProof/>
          <w:sz w:val="22"/>
        </w:rPr>
        <w:t>Sen U</w:t>
      </w:r>
      <w:r w:rsidRPr="00430019">
        <w:rPr>
          <w:rFonts w:ascii="Cambria" w:hAnsi="Cambria"/>
          <w:noProof/>
          <w:sz w:val="22"/>
        </w:rPr>
        <w:t xml:space="preserve">, </w:t>
      </w:r>
      <w:r w:rsidRPr="00430019">
        <w:rPr>
          <w:rFonts w:ascii="Cambria" w:hAnsi="Cambria"/>
          <w:b/>
          <w:bCs/>
          <w:noProof/>
          <w:sz w:val="22"/>
        </w:rPr>
        <w:t>Serra AL</w:t>
      </w:r>
      <w:r w:rsidRPr="00430019">
        <w:rPr>
          <w:rFonts w:ascii="Cambria" w:hAnsi="Cambria"/>
          <w:noProof/>
          <w:sz w:val="22"/>
        </w:rPr>
        <w:t xml:space="preserve">, </w:t>
      </w:r>
      <w:r w:rsidRPr="00430019">
        <w:rPr>
          <w:rFonts w:ascii="Cambria" w:hAnsi="Cambria"/>
          <w:b/>
          <w:bCs/>
          <w:noProof/>
          <w:sz w:val="22"/>
        </w:rPr>
        <w:t>Serrano-Puebla A</w:t>
      </w:r>
      <w:r w:rsidRPr="00430019">
        <w:rPr>
          <w:rFonts w:ascii="Cambria" w:hAnsi="Cambria"/>
          <w:noProof/>
          <w:sz w:val="22"/>
        </w:rPr>
        <w:t xml:space="preserve">, </w:t>
      </w:r>
      <w:r w:rsidRPr="00430019">
        <w:rPr>
          <w:rFonts w:ascii="Cambria" w:hAnsi="Cambria"/>
          <w:b/>
          <w:bCs/>
          <w:noProof/>
          <w:sz w:val="22"/>
        </w:rPr>
        <w:t>Sesaki H</w:t>
      </w:r>
      <w:r w:rsidRPr="00430019">
        <w:rPr>
          <w:rFonts w:ascii="Cambria" w:hAnsi="Cambria"/>
          <w:noProof/>
          <w:sz w:val="22"/>
        </w:rPr>
        <w:t xml:space="preserve">, </w:t>
      </w:r>
      <w:r w:rsidRPr="00430019">
        <w:rPr>
          <w:rFonts w:ascii="Cambria" w:hAnsi="Cambria"/>
          <w:b/>
          <w:bCs/>
          <w:noProof/>
          <w:sz w:val="22"/>
        </w:rPr>
        <w:t>Setoguchi T</w:t>
      </w:r>
      <w:r w:rsidRPr="00430019">
        <w:rPr>
          <w:rFonts w:ascii="Cambria" w:hAnsi="Cambria"/>
          <w:noProof/>
          <w:sz w:val="22"/>
        </w:rPr>
        <w:t xml:space="preserve">, </w:t>
      </w:r>
      <w:r w:rsidRPr="00430019">
        <w:rPr>
          <w:rFonts w:ascii="Cambria" w:hAnsi="Cambria"/>
          <w:b/>
          <w:bCs/>
          <w:noProof/>
          <w:sz w:val="22"/>
        </w:rPr>
        <w:t>Settembre C</w:t>
      </w:r>
      <w:r w:rsidRPr="00430019">
        <w:rPr>
          <w:rFonts w:ascii="Cambria" w:hAnsi="Cambria"/>
          <w:noProof/>
          <w:sz w:val="22"/>
        </w:rPr>
        <w:t xml:space="preserve">, </w:t>
      </w:r>
      <w:r w:rsidRPr="00430019">
        <w:rPr>
          <w:rFonts w:ascii="Cambria" w:hAnsi="Cambria"/>
          <w:b/>
          <w:bCs/>
          <w:noProof/>
          <w:sz w:val="22"/>
        </w:rPr>
        <w:t>Shacka JJ</w:t>
      </w:r>
      <w:r w:rsidRPr="00430019">
        <w:rPr>
          <w:rFonts w:ascii="Cambria" w:hAnsi="Cambria"/>
          <w:noProof/>
          <w:sz w:val="22"/>
        </w:rPr>
        <w:t xml:space="preserve">, </w:t>
      </w:r>
      <w:r w:rsidRPr="00430019">
        <w:rPr>
          <w:rFonts w:ascii="Cambria" w:hAnsi="Cambria"/>
          <w:b/>
          <w:bCs/>
          <w:noProof/>
          <w:sz w:val="22"/>
        </w:rPr>
        <w:t>Shajahan-Haq AN</w:t>
      </w:r>
      <w:r w:rsidRPr="00430019">
        <w:rPr>
          <w:rFonts w:ascii="Cambria" w:hAnsi="Cambria"/>
          <w:noProof/>
          <w:sz w:val="22"/>
        </w:rPr>
        <w:t xml:space="preserve">, </w:t>
      </w:r>
      <w:r w:rsidRPr="00430019">
        <w:rPr>
          <w:rFonts w:ascii="Cambria" w:hAnsi="Cambria"/>
          <w:b/>
          <w:bCs/>
          <w:noProof/>
          <w:sz w:val="22"/>
        </w:rPr>
        <w:t>Shapiro IM</w:t>
      </w:r>
      <w:r w:rsidRPr="00430019">
        <w:rPr>
          <w:rFonts w:ascii="Cambria" w:hAnsi="Cambria"/>
          <w:noProof/>
          <w:sz w:val="22"/>
        </w:rPr>
        <w:t xml:space="preserve">, </w:t>
      </w:r>
      <w:r w:rsidRPr="00430019">
        <w:rPr>
          <w:rFonts w:ascii="Cambria" w:hAnsi="Cambria"/>
          <w:b/>
          <w:bCs/>
          <w:noProof/>
          <w:sz w:val="22"/>
        </w:rPr>
        <w:t>Sharma S</w:t>
      </w:r>
      <w:r w:rsidRPr="00430019">
        <w:rPr>
          <w:rFonts w:ascii="Cambria" w:hAnsi="Cambria"/>
          <w:noProof/>
          <w:sz w:val="22"/>
        </w:rPr>
        <w:t xml:space="preserve">, </w:t>
      </w:r>
      <w:r w:rsidRPr="00430019">
        <w:rPr>
          <w:rFonts w:ascii="Cambria" w:hAnsi="Cambria"/>
          <w:b/>
          <w:bCs/>
          <w:noProof/>
          <w:sz w:val="22"/>
        </w:rPr>
        <w:t>She H</w:t>
      </w:r>
      <w:r w:rsidRPr="00430019">
        <w:rPr>
          <w:rFonts w:ascii="Cambria" w:hAnsi="Cambria"/>
          <w:noProof/>
          <w:sz w:val="22"/>
        </w:rPr>
        <w:t xml:space="preserve">, </w:t>
      </w:r>
      <w:r w:rsidRPr="00430019">
        <w:rPr>
          <w:rFonts w:ascii="Cambria" w:hAnsi="Cambria"/>
          <w:b/>
          <w:bCs/>
          <w:noProof/>
          <w:sz w:val="22"/>
        </w:rPr>
        <w:t>Shen C-KJ</w:t>
      </w:r>
      <w:r w:rsidRPr="00430019">
        <w:rPr>
          <w:rFonts w:ascii="Cambria" w:hAnsi="Cambria"/>
          <w:noProof/>
          <w:sz w:val="22"/>
        </w:rPr>
        <w:t xml:space="preserve">, </w:t>
      </w:r>
      <w:r w:rsidRPr="00430019">
        <w:rPr>
          <w:rFonts w:ascii="Cambria" w:hAnsi="Cambria"/>
          <w:b/>
          <w:bCs/>
          <w:noProof/>
          <w:sz w:val="22"/>
        </w:rPr>
        <w:t>Shen C-C</w:t>
      </w:r>
      <w:r w:rsidRPr="00430019">
        <w:rPr>
          <w:rFonts w:ascii="Cambria" w:hAnsi="Cambria"/>
          <w:noProof/>
          <w:sz w:val="22"/>
        </w:rPr>
        <w:t xml:space="preserve">, </w:t>
      </w:r>
      <w:r w:rsidRPr="00430019">
        <w:rPr>
          <w:rFonts w:ascii="Cambria" w:hAnsi="Cambria"/>
          <w:b/>
          <w:bCs/>
          <w:noProof/>
          <w:sz w:val="22"/>
        </w:rPr>
        <w:t>Shen H-M</w:t>
      </w:r>
      <w:r w:rsidRPr="00430019">
        <w:rPr>
          <w:rFonts w:ascii="Cambria" w:hAnsi="Cambria"/>
          <w:noProof/>
          <w:sz w:val="22"/>
        </w:rPr>
        <w:t xml:space="preserve">, </w:t>
      </w:r>
      <w:r w:rsidRPr="00430019">
        <w:rPr>
          <w:rFonts w:ascii="Cambria" w:hAnsi="Cambria"/>
          <w:b/>
          <w:bCs/>
          <w:noProof/>
          <w:sz w:val="22"/>
        </w:rPr>
        <w:t>Shen S</w:t>
      </w:r>
      <w:r w:rsidRPr="00430019">
        <w:rPr>
          <w:rFonts w:ascii="Cambria" w:hAnsi="Cambria"/>
          <w:noProof/>
          <w:sz w:val="22"/>
        </w:rPr>
        <w:t xml:space="preserve">, </w:t>
      </w:r>
      <w:r w:rsidRPr="00430019">
        <w:rPr>
          <w:rFonts w:ascii="Cambria" w:hAnsi="Cambria"/>
          <w:b/>
          <w:bCs/>
          <w:noProof/>
          <w:sz w:val="22"/>
        </w:rPr>
        <w:t>Shen W</w:t>
      </w:r>
      <w:r w:rsidRPr="00430019">
        <w:rPr>
          <w:rFonts w:ascii="Cambria" w:hAnsi="Cambria"/>
          <w:noProof/>
          <w:sz w:val="22"/>
        </w:rPr>
        <w:t xml:space="preserve">, </w:t>
      </w:r>
      <w:r w:rsidRPr="00430019">
        <w:rPr>
          <w:rFonts w:ascii="Cambria" w:hAnsi="Cambria"/>
          <w:b/>
          <w:bCs/>
          <w:noProof/>
          <w:sz w:val="22"/>
        </w:rPr>
        <w:t>Sheng R</w:t>
      </w:r>
      <w:r w:rsidRPr="00430019">
        <w:rPr>
          <w:rFonts w:ascii="Cambria" w:hAnsi="Cambria"/>
          <w:noProof/>
          <w:sz w:val="22"/>
        </w:rPr>
        <w:t xml:space="preserve">, </w:t>
      </w:r>
      <w:r w:rsidRPr="00430019">
        <w:rPr>
          <w:rFonts w:ascii="Cambria" w:hAnsi="Cambria"/>
          <w:b/>
          <w:bCs/>
          <w:noProof/>
          <w:sz w:val="22"/>
        </w:rPr>
        <w:t>Sheng X</w:t>
      </w:r>
      <w:r w:rsidRPr="00430019">
        <w:rPr>
          <w:rFonts w:ascii="Cambria" w:hAnsi="Cambria"/>
          <w:noProof/>
          <w:sz w:val="22"/>
        </w:rPr>
        <w:t xml:space="preserve">, </w:t>
      </w:r>
      <w:r w:rsidRPr="00430019">
        <w:rPr>
          <w:rFonts w:ascii="Cambria" w:hAnsi="Cambria"/>
          <w:b/>
          <w:bCs/>
          <w:noProof/>
          <w:sz w:val="22"/>
        </w:rPr>
        <w:t>Sheng Z-H</w:t>
      </w:r>
      <w:r w:rsidRPr="00430019">
        <w:rPr>
          <w:rFonts w:ascii="Cambria" w:hAnsi="Cambria"/>
          <w:noProof/>
          <w:sz w:val="22"/>
        </w:rPr>
        <w:t xml:space="preserve">, </w:t>
      </w:r>
      <w:r w:rsidRPr="00430019">
        <w:rPr>
          <w:rFonts w:ascii="Cambria" w:hAnsi="Cambria"/>
          <w:b/>
          <w:bCs/>
          <w:noProof/>
          <w:sz w:val="22"/>
        </w:rPr>
        <w:t>Shepherd TG</w:t>
      </w:r>
      <w:r w:rsidRPr="00430019">
        <w:rPr>
          <w:rFonts w:ascii="Cambria" w:hAnsi="Cambria"/>
          <w:noProof/>
          <w:sz w:val="22"/>
        </w:rPr>
        <w:t xml:space="preserve">, </w:t>
      </w:r>
      <w:r w:rsidRPr="00430019">
        <w:rPr>
          <w:rFonts w:ascii="Cambria" w:hAnsi="Cambria"/>
          <w:b/>
          <w:bCs/>
          <w:noProof/>
          <w:sz w:val="22"/>
        </w:rPr>
        <w:t>Shi J</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Y</w:t>
      </w:r>
      <w:r w:rsidRPr="00430019">
        <w:rPr>
          <w:rFonts w:ascii="Cambria" w:hAnsi="Cambria"/>
          <w:noProof/>
          <w:sz w:val="22"/>
        </w:rPr>
        <w:t xml:space="preserve">, </w:t>
      </w:r>
      <w:r w:rsidRPr="00430019">
        <w:rPr>
          <w:rFonts w:ascii="Cambria" w:hAnsi="Cambria"/>
          <w:b/>
          <w:bCs/>
          <w:noProof/>
          <w:sz w:val="22"/>
        </w:rPr>
        <w:t>Shibutani S</w:t>
      </w:r>
      <w:r w:rsidRPr="00430019">
        <w:rPr>
          <w:rFonts w:ascii="Cambria" w:hAnsi="Cambria"/>
          <w:noProof/>
          <w:sz w:val="22"/>
        </w:rPr>
        <w:t xml:space="preserve">, </w:t>
      </w:r>
      <w:r w:rsidRPr="00430019">
        <w:rPr>
          <w:rFonts w:ascii="Cambria" w:hAnsi="Cambria"/>
          <w:b/>
          <w:bCs/>
          <w:noProof/>
          <w:sz w:val="22"/>
        </w:rPr>
        <w:t>Shibuya K</w:t>
      </w:r>
      <w:r w:rsidRPr="00430019">
        <w:rPr>
          <w:rFonts w:ascii="Cambria" w:hAnsi="Cambria"/>
          <w:noProof/>
          <w:sz w:val="22"/>
        </w:rPr>
        <w:t xml:space="preserve">, </w:t>
      </w:r>
      <w:r w:rsidRPr="00430019">
        <w:rPr>
          <w:rFonts w:ascii="Cambria" w:hAnsi="Cambria"/>
          <w:b/>
          <w:bCs/>
          <w:noProof/>
          <w:sz w:val="22"/>
        </w:rPr>
        <w:t>Shidoji Y</w:t>
      </w:r>
      <w:r w:rsidRPr="00430019">
        <w:rPr>
          <w:rFonts w:ascii="Cambria" w:hAnsi="Cambria"/>
          <w:noProof/>
          <w:sz w:val="22"/>
        </w:rPr>
        <w:t xml:space="preserve">, </w:t>
      </w:r>
      <w:r w:rsidRPr="00430019">
        <w:rPr>
          <w:rFonts w:ascii="Cambria" w:hAnsi="Cambria"/>
          <w:b/>
          <w:bCs/>
          <w:noProof/>
          <w:sz w:val="22"/>
        </w:rPr>
        <w:t>Shieh J-J</w:t>
      </w:r>
      <w:r w:rsidRPr="00430019">
        <w:rPr>
          <w:rFonts w:ascii="Cambria" w:hAnsi="Cambria"/>
          <w:noProof/>
          <w:sz w:val="22"/>
        </w:rPr>
        <w:t xml:space="preserve">, </w:t>
      </w:r>
      <w:r w:rsidRPr="00430019">
        <w:rPr>
          <w:rFonts w:ascii="Cambria" w:hAnsi="Cambria"/>
          <w:b/>
          <w:bCs/>
          <w:noProof/>
          <w:sz w:val="22"/>
        </w:rPr>
        <w:t>Shih C-M</w:t>
      </w:r>
      <w:r w:rsidRPr="00430019">
        <w:rPr>
          <w:rFonts w:ascii="Cambria" w:hAnsi="Cambria"/>
          <w:noProof/>
          <w:sz w:val="22"/>
        </w:rPr>
        <w:t xml:space="preserve">, </w:t>
      </w:r>
      <w:r w:rsidRPr="00430019">
        <w:rPr>
          <w:rFonts w:ascii="Cambria" w:hAnsi="Cambria"/>
          <w:b/>
          <w:bCs/>
          <w:noProof/>
          <w:sz w:val="22"/>
        </w:rPr>
        <w:t>Shimada Y</w:t>
      </w:r>
      <w:r w:rsidRPr="00430019">
        <w:rPr>
          <w:rFonts w:ascii="Cambria" w:hAnsi="Cambria"/>
          <w:noProof/>
          <w:sz w:val="22"/>
        </w:rPr>
        <w:t xml:space="preserve">, </w:t>
      </w:r>
      <w:r w:rsidRPr="00430019">
        <w:rPr>
          <w:rFonts w:ascii="Cambria" w:hAnsi="Cambria"/>
          <w:b/>
          <w:bCs/>
          <w:noProof/>
          <w:sz w:val="22"/>
        </w:rPr>
        <w:t>Shimizu S</w:t>
      </w:r>
      <w:r w:rsidRPr="00430019">
        <w:rPr>
          <w:rFonts w:ascii="Cambria" w:hAnsi="Cambria"/>
          <w:noProof/>
          <w:sz w:val="22"/>
        </w:rPr>
        <w:t xml:space="preserve">, </w:t>
      </w:r>
      <w:r w:rsidRPr="00430019">
        <w:rPr>
          <w:rFonts w:ascii="Cambria" w:hAnsi="Cambria"/>
          <w:b/>
          <w:bCs/>
          <w:noProof/>
          <w:sz w:val="22"/>
        </w:rPr>
        <w:t>Shin DW</w:t>
      </w:r>
      <w:r w:rsidRPr="00430019">
        <w:rPr>
          <w:rFonts w:ascii="Cambria" w:hAnsi="Cambria"/>
          <w:noProof/>
          <w:sz w:val="22"/>
        </w:rPr>
        <w:t xml:space="preserve">, </w:t>
      </w:r>
      <w:r w:rsidRPr="00430019">
        <w:rPr>
          <w:rFonts w:ascii="Cambria" w:hAnsi="Cambria"/>
          <w:b/>
          <w:bCs/>
          <w:noProof/>
          <w:sz w:val="22"/>
        </w:rPr>
        <w:t>Shinohara ML</w:t>
      </w:r>
      <w:r w:rsidRPr="00430019">
        <w:rPr>
          <w:rFonts w:ascii="Cambria" w:hAnsi="Cambria"/>
          <w:noProof/>
          <w:sz w:val="22"/>
        </w:rPr>
        <w:t xml:space="preserve">, </w:t>
      </w:r>
      <w:r w:rsidRPr="00430019">
        <w:rPr>
          <w:rFonts w:ascii="Cambria" w:hAnsi="Cambria"/>
          <w:b/>
          <w:bCs/>
          <w:noProof/>
          <w:sz w:val="22"/>
        </w:rPr>
        <w:t>Shintani M</w:t>
      </w:r>
      <w:r w:rsidRPr="00430019">
        <w:rPr>
          <w:rFonts w:ascii="Cambria" w:hAnsi="Cambria"/>
          <w:noProof/>
          <w:sz w:val="22"/>
        </w:rPr>
        <w:t xml:space="preserve">, </w:t>
      </w:r>
      <w:r w:rsidRPr="00430019">
        <w:rPr>
          <w:rFonts w:ascii="Cambria" w:hAnsi="Cambria"/>
          <w:b/>
          <w:bCs/>
          <w:noProof/>
          <w:sz w:val="22"/>
        </w:rPr>
        <w:t>Shintani T</w:t>
      </w:r>
      <w:r w:rsidRPr="00430019">
        <w:rPr>
          <w:rFonts w:ascii="Cambria" w:hAnsi="Cambria"/>
          <w:noProof/>
          <w:sz w:val="22"/>
        </w:rPr>
        <w:t xml:space="preserve">, </w:t>
      </w:r>
      <w:r w:rsidRPr="00430019">
        <w:rPr>
          <w:rFonts w:ascii="Cambria" w:hAnsi="Cambria"/>
          <w:b/>
          <w:bCs/>
          <w:noProof/>
          <w:sz w:val="22"/>
        </w:rPr>
        <w:t>Shioi T</w:t>
      </w:r>
      <w:r w:rsidRPr="00430019">
        <w:rPr>
          <w:rFonts w:ascii="Cambria" w:hAnsi="Cambria"/>
          <w:noProof/>
          <w:sz w:val="22"/>
        </w:rPr>
        <w:t xml:space="preserve">, </w:t>
      </w:r>
      <w:r w:rsidRPr="00430019">
        <w:rPr>
          <w:rFonts w:ascii="Cambria" w:hAnsi="Cambria"/>
          <w:b/>
          <w:bCs/>
          <w:noProof/>
          <w:sz w:val="22"/>
        </w:rPr>
        <w:t>Shirabe K</w:t>
      </w:r>
      <w:r w:rsidRPr="00430019">
        <w:rPr>
          <w:rFonts w:ascii="Cambria" w:hAnsi="Cambria"/>
          <w:noProof/>
          <w:sz w:val="22"/>
        </w:rPr>
        <w:t xml:space="preserve">, </w:t>
      </w:r>
      <w:r w:rsidRPr="00430019">
        <w:rPr>
          <w:rFonts w:ascii="Cambria" w:hAnsi="Cambria"/>
          <w:b/>
          <w:bCs/>
          <w:noProof/>
          <w:sz w:val="22"/>
        </w:rPr>
        <w:t>Shiri-Sverdlov R</w:t>
      </w:r>
      <w:r w:rsidRPr="00430019">
        <w:rPr>
          <w:rFonts w:ascii="Cambria" w:hAnsi="Cambria"/>
          <w:noProof/>
          <w:sz w:val="22"/>
        </w:rPr>
        <w:t xml:space="preserve">, </w:t>
      </w:r>
      <w:r w:rsidRPr="00430019">
        <w:rPr>
          <w:rFonts w:ascii="Cambria" w:hAnsi="Cambria"/>
          <w:b/>
          <w:bCs/>
          <w:noProof/>
          <w:sz w:val="22"/>
        </w:rPr>
        <w:t>Shirihai O</w:t>
      </w:r>
      <w:r w:rsidRPr="00430019">
        <w:rPr>
          <w:rFonts w:ascii="Cambria" w:hAnsi="Cambria"/>
          <w:noProof/>
          <w:sz w:val="22"/>
        </w:rPr>
        <w:t xml:space="preserve">, </w:t>
      </w:r>
      <w:r w:rsidRPr="00430019">
        <w:rPr>
          <w:rFonts w:ascii="Cambria" w:hAnsi="Cambria"/>
          <w:b/>
          <w:bCs/>
          <w:noProof/>
          <w:sz w:val="22"/>
        </w:rPr>
        <w:t>Shore GC</w:t>
      </w:r>
      <w:r w:rsidRPr="00430019">
        <w:rPr>
          <w:rFonts w:ascii="Cambria" w:hAnsi="Cambria"/>
          <w:noProof/>
          <w:sz w:val="22"/>
        </w:rPr>
        <w:t xml:space="preserve">, </w:t>
      </w:r>
      <w:r w:rsidRPr="00430019">
        <w:rPr>
          <w:rFonts w:ascii="Cambria" w:hAnsi="Cambria"/>
          <w:b/>
          <w:bCs/>
          <w:noProof/>
          <w:sz w:val="22"/>
        </w:rPr>
        <w:t>Shu C-W</w:t>
      </w:r>
      <w:r w:rsidRPr="00430019">
        <w:rPr>
          <w:rFonts w:ascii="Cambria" w:hAnsi="Cambria"/>
          <w:noProof/>
          <w:sz w:val="22"/>
        </w:rPr>
        <w:t xml:space="preserve">, </w:t>
      </w:r>
      <w:r w:rsidRPr="00430019">
        <w:rPr>
          <w:rFonts w:ascii="Cambria" w:hAnsi="Cambria"/>
          <w:b/>
          <w:bCs/>
          <w:noProof/>
          <w:sz w:val="22"/>
        </w:rPr>
        <w:t>Shukla D</w:t>
      </w:r>
      <w:r w:rsidRPr="00430019">
        <w:rPr>
          <w:rFonts w:ascii="Cambria" w:hAnsi="Cambria"/>
          <w:noProof/>
          <w:sz w:val="22"/>
        </w:rPr>
        <w:t xml:space="preserve">, </w:t>
      </w:r>
      <w:r w:rsidRPr="00430019">
        <w:rPr>
          <w:rFonts w:ascii="Cambria" w:hAnsi="Cambria"/>
          <w:b/>
          <w:bCs/>
          <w:noProof/>
          <w:sz w:val="22"/>
        </w:rPr>
        <w:t>Sibirny AA</w:t>
      </w:r>
      <w:r w:rsidRPr="00430019">
        <w:rPr>
          <w:rFonts w:ascii="Cambria" w:hAnsi="Cambria"/>
          <w:noProof/>
          <w:sz w:val="22"/>
        </w:rPr>
        <w:t xml:space="preserve">, </w:t>
      </w:r>
      <w:r w:rsidRPr="00430019">
        <w:rPr>
          <w:rFonts w:ascii="Cambria" w:hAnsi="Cambria"/>
          <w:b/>
          <w:bCs/>
          <w:noProof/>
          <w:sz w:val="22"/>
        </w:rPr>
        <w:t>Sica V</w:t>
      </w:r>
      <w:r w:rsidRPr="00430019">
        <w:rPr>
          <w:rFonts w:ascii="Cambria" w:hAnsi="Cambria"/>
          <w:noProof/>
          <w:sz w:val="22"/>
        </w:rPr>
        <w:t xml:space="preserve">, </w:t>
      </w:r>
      <w:r w:rsidRPr="00430019">
        <w:rPr>
          <w:rFonts w:ascii="Cambria" w:hAnsi="Cambria"/>
          <w:b/>
          <w:bCs/>
          <w:noProof/>
          <w:sz w:val="22"/>
        </w:rPr>
        <w:t>Sigurdson CJ</w:t>
      </w:r>
      <w:r w:rsidRPr="00430019">
        <w:rPr>
          <w:rFonts w:ascii="Cambria" w:hAnsi="Cambria"/>
          <w:noProof/>
          <w:sz w:val="22"/>
        </w:rPr>
        <w:t xml:space="preserve">, </w:t>
      </w:r>
      <w:r w:rsidRPr="00430019">
        <w:rPr>
          <w:rFonts w:ascii="Cambria" w:hAnsi="Cambria"/>
          <w:b/>
          <w:bCs/>
          <w:noProof/>
          <w:sz w:val="22"/>
        </w:rPr>
        <w:t>Sigurdsson EM</w:t>
      </w:r>
      <w:r w:rsidRPr="00430019">
        <w:rPr>
          <w:rFonts w:ascii="Cambria" w:hAnsi="Cambria"/>
          <w:noProof/>
          <w:sz w:val="22"/>
        </w:rPr>
        <w:t xml:space="preserve">, </w:t>
      </w:r>
      <w:r w:rsidRPr="00430019">
        <w:rPr>
          <w:rFonts w:ascii="Cambria" w:hAnsi="Cambria"/>
          <w:b/>
          <w:bCs/>
          <w:noProof/>
          <w:sz w:val="22"/>
        </w:rPr>
        <w:t>Sijwali PS</w:t>
      </w:r>
      <w:r w:rsidRPr="00430019">
        <w:rPr>
          <w:rFonts w:ascii="Cambria" w:hAnsi="Cambria"/>
          <w:noProof/>
          <w:sz w:val="22"/>
        </w:rPr>
        <w:t xml:space="preserve">, </w:t>
      </w:r>
      <w:r w:rsidRPr="00430019">
        <w:rPr>
          <w:rFonts w:ascii="Cambria" w:hAnsi="Cambria"/>
          <w:b/>
          <w:bCs/>
          <w:noProof/>
          <w:sz w:val="22"/>
        </w:rPr>
        <w:t>Sikorska B</w:t>
      </w:r>
      <w:r w:rsidRPr="00430019">
        <w:rPr>
          <w:rFonts w:ascii="Cambria" w:hAnsi="Cambria"/>
          <w:noProof/>
          <w:sz w:val="22"/>
        </w:rPr>
        <w:t xml:space="preserve">, </w:t>
      </w:r>
      <w:r w:rsidRPr="00430019">
        <w:rPr>
          <w:rFonts w:ascii="Cambria" w:hAnsi="Cambria"/>
          <w:b/>
          <w:bCs/>
          <w:noProof/>
          <w:sz w:val="22"/>
        </w:rPr>
        <w:t>Silveira WA</w:t>
      </w:r>
      <w:r w:rsidRPr="00430019">
        <w:rPr>
          <w:rFonts w:ascii="Cambria" w:hAnsi="Cambria"/>
          <w:noProof/>
          <w:sz w:val="22"/>
        </w:rPr>
        <w:t xml:space="preserve">, </w:t>
      </w:r>
      <w:r w:rsidRPr="00430019">
        <w:rPr>
          <w:rFonts w:ascii="Cambria" w:hAnsi="Cambria"/>
          <w:b/>
          <w:bCs/>
          <w:noProof/>
          <w:sz w:val="22"/>
        </w:rPr>
        <w:t>Silvente-Poirot S</w:t>
      </w:r>
      <w:r w:rsidRPr="00430019">
        <w:rPr>
          <w:rFonts w:ascii="Cambria" w:hAnsi="Cambria"/>
          <w:noProof/>
          <w:sz w:val="22"/>
        </w:rPr>
        <w:t xml:space="preserve">, </w:t>
      </w:r>
      <w:r w:rsidRPr="00430019">
        <w:rPr>
          <w:rFonts w:ascii="Cambria" w:hAnsi="Cambria"/>
          <w:b/>
          <w:bCs/>
          <w:noProof/>
          <w:sz w:val="22"/>
        </w:rPr>
        <w:t>Silverman GA</w:t>
      </w:r>
      <w:r w:rsidRPr="00430019">
        <w:rPr>
          <w:rFonts w:ascii="Cambria" w:hAnsi="Cambria"/>
          <w:noProof/>
          <w:sz w:val="22"/>
        </w:rPr>
        <w:t xml:space="preserve">, </w:t>
      </w:r>
      <w:r w:rsidRPr="00430019">
        <w:rPr>
          <w:rFonts w:ascii="Cambria" w:hAnsi="Cambria"/>
          <w:b/>
          <w:bCs/>
          <w:noProof/>
          <w:sz w:val="22"/>
        </w:rPr>
        <w:t>Simak J</w:t>
      </w:r>
      <w:r w:rsidRPr="00430019">
        <w:rPr>
          <w:rFonts w:ascii="Cambria" w:hAnsi="Cambria"/>
          <w:noProof/>
          <w:sz w:val="22"/>
        </w:rPr>
        <w:t xml:space="preserve">, </w:t>
      </w:r>
      <w:r w:rsidRPr="00430019">
        <w:rPr>
          <w:rFonts w:ascii="Cambria" w:hAnsi="Cambria"/>
          <w:b/>
          <w:bCs/>
          <w:noProof/>
          <w:sz w:val="22"/>
        </w:rPr>
        <w:t>Simmet T</w:t>
      </w:r>
      <w:r w:rsidRPr="00430019">
        <w:rPr>
          <w:rFonts w:ascii="Cambria" w:hAnsi="Cambria"/>
          <w:noProof/>
          <w:sz w:val="22"/>
        </w:rPr>
        <w:t xml:space="preserve">, </w:t>
      </w:r>
      <w:r w:rsidRPr="00430019">
        <w:rPr>
          <w:rFonts w:ascii="Cambria" w:hAnsi="Cambria"/>
          <w:b/>
          <w:bCs/>
          <w:noProof/>
          <w:sz w:val="22"/>
        </w:rPr>
        <w:t>Simon AK</w:t>
      </w:r>
      <w:r w:rsidRPr="00430019">
        <w:rPr>
          <w:rFonts w:ascii="Cambria" w:hAnsi="Cambria"/>
          <w:noProof/>
          <w:sz w:val="22"/>
        </w:rPr>
        <w:t xml:space="preserve">, </w:t>
      </w:r>
      <w:r w:rsidRPr="00430019">
        <w:rPr>
          <w:rFonts w:ascii="Cambria" w:hAnsi="Cambria"/>
          <w:b/>
          <w:bCs/>
          <w:noProof/>
          <w:sz w:val="22"/>
        </w:rPr>
        <w:t>Simon H-U</w:t>
      </w:r>
      <w:r w:rsidRPr="00430019">
        <w:rPr>
          <w:rFonts w:ascii="Cambria" w:hAnsi="Cambria"/>
          <w:noProof/>
          <w:sz w:val="22"/>
        </w:rPr>
        <w:t xml:space="preserve">, </w:t>
      </w:r>
      <w:r w:rsidRPr="00430019">
        <w:rPr>
          <w:rFonts w:ascii="Cambria" w:hAnsi="Cambria"/>
          <w:b/>
          <w:bCs/>
          <w:noProof/>
          <w:sz w:val="22"/>
        </w:rPr>
        <w:t>Simone C</w:t>
      </w:r>
      <w:r w:rsidRPr="00430019">
        <w:rPr>
          <w:rFonts w:ascii="Cambria" w:hAnsi="Cambria"/>
          <w:noProof/>
          <w:sz w:val="22"/>
        </w:rPr>
        <w:t xml:space="preserve">, </w:t>
      </w:r>
      <w:r w:rsidRPr="00430019">
        <w:rPr>
          <w:rFonts w:ascii="Cambria" w:hAnsi="Cambria"/>
          <w:b/>
          <w:bCs/>
          <w:noProof/>
          <w:sz w:val="22"/>
        </w:rPr>
        <w:t>Simons M</w:t>
      </w:r>
      <w:r w:rsidRPr="00430019">
        <w:rPr>
          <w:rFonts w:ascii="Cambria" w:hAnsi="Cambria"/>
          <w:noProof/>
          <w:sz w:val="22"/>
        </w:rPr>
        <w:t xml:space="preserve">, </w:t>
      </w:r>
      <w:r w:rsidRPr="00430019">
        <w:rPr>
          <w:rFonts w:ascii="Cambria" w:hAnsi="Cambria"/>
          <w:b/>
          <w:bCs/>
          <w:noProof/>
          <w:sz w:val="22"/>
        </w:rPr>
        <w:t>Simonsen A</w:t>
      </w:r>
      <w:r w:rsidRPr="00430019">
        <w:rPr>
          <w:rFonts w:ascii="Cambria" w:hAnsi="Cambria"/>
          <w:noProof/>
          <w:sz w:val="22"/>
        </w:rPr>
        <w:t xml:space="preserve">, </w:t>
      </w:r>
      <w:r w:rsidRPr="00430019">
        <w:rPr>
          <w:rFonts w:ascii="Cambria" w:hAnsi="Cambria"/>
          <w:b/>
          <w:bCs/>
          <w:noProof/>
          <w:sz w:val="22"/>
        </w:rPr>
        <w:t>Singh R</w:t>
      </w:r>
      <w:r w:rsidRPr="00430019">
        <w:rPr>
          <w:rFonts w:ascii="Cambria" w:hAnsi="Cambria"/>
          <w:noProof/>
          <w:sz w:val="22"/>
        </w:rPr>
        <w:t xml:space="preserve">, </w:t>
      </w:r>
      <w:r w:rsidRPr="00430019">
        <w:rPr>
          <w:rFonts w:ascii="Cambria" w:hAnsi="Cambria"/>
          <w:b/>
          <w:bCs/>
          <w:noProof/>
          <w:sz w:val="22"/>
        </w:rPr>
        <w:t>Singh S V</w:t>
      </w:r>
      <w:r w:rsidRPr="00430019">
        <w:rPr>
          <w:rFonts w:ascii="Cambria" w:hAnsi="Cambria"/>
          <w:noProof/>
          <w:sz w:val="22"/>
        </w:rPr>
        <w:t xml:space="preserve">, </w:t>
      </w:r>
      <w:r w:rsidRPr="00430019">
        <w:rPr>
          <w:rFonts w:ascii="Cambria" w:hAnsi="Cambria"/>
          <w:b/>
          <w:bCs/>
          <w:noProof/>
          <w:sz w:val="22"/>
        </w:rPr>
        <w:t>Singh SK</w:t>
      </w:r>
      <w:r w:rsidRPr="00430019">
        <w:rPr>
          <w:rFonts w:ascii="Cambria" w:hAnsi="Cambria"/>
          <w:noProof/>
          <w:sz w:val="22"/>
        </w:rPr>
        <w:t xml:space="preserve">, </w:t>
      </w:r>
      <w:r w:rsidRPr="00430019">
        <w:rPr>
          <w:rFonts w:ascii="Cambria" w:hAnsi="Cambria"/>
          <w:b/>
          <w:bCs/>
          <w:noProof/>
          <w:sz w:val="22"/>
        </w:rPr>
        <w:t>Sinha D</w:t>
      </w:r>
      <w:r w:rsidRPr="00430019">
        <w:rPr>
          <w:rFonts w:ascii="Cambria" w:hAnsi="Cambria"/>
          <w:noProof/>
          <w:sz w:val="22"/>
        </w:rPr>
        <w:t xml:space="preserve">, </w:t>
      </w:r>
      <w:r w:rsidRPr="00430019">
        <w:rPr>
          <w:rFonts w:ascii="Cambria" w:hAnsi="Cambria"/>
          <w:b/>
          <w:bCs/>
          <w:noProof/>
          <w:sz w:val="22"/>
        </w:rPr>
        <w:t>Sinha S</w:t>
      </w:r>
      <w:r w:rsidRPr="00430019">
        <w:rPr>
          <w:rFonts w:ascii="Cambria" w:hAnsi="Cambria"/>
          <w:noProof/>
          <w:sz w:val="22"/>
        </w:rPr>
        <w:t xml:space="preserve">, </w:t>
      </w:r>
      <w:r w:rsidRPr="00430019">
        <w:rPr>
          <w:rFonts w:ascii="Cambria" w:hAnsi="Cambria"/>
          <w:b/>
          <w:bCs/>
          <w:noProof/>
          <w:sz w:val="22"/>
        </w:rPr>
        <w:t>Sinicrope FA</w:t>
      </w:r>
      <w:r w:rsidRPr="00430019">
        <w:rPr>
          <w:rFonts w:ascii="Cambria" w:hAnsi="Cambria"/>
          <w:noProof/>
          <w:sz w:val="22"/>
        </w:rPr>
        <w:t xml:space="preserve">, </w:t>
      </w:r>
      <w:r w:rsidRPr="00430019">
        <w:rPr>
          <w:rFonts w:ascii="Cambria" w:hAnsi="Cambria"/>
          <w:b/>
          <w:bCs/>
          <w:noProof/>
          <w:sz w:val="22"/>
        </w:rPr>
        <w:t>Sirko A</w:t>
      </w:r>
      <w:r w:rsidRPr="00430019">
        <w:rPr>
          <w:rFonts w:ascii="Cambria" w:hAnsi="Cambria"/>
          <w:noProof/>
          <w:sz w:val="22"/>
        </w:rPr>
        <w:t xml:space="preserve">, </w:t>
      </w:r>
      <w:r w:rsidRPr="00430019">
        <w:rPr>
          <w:rFonts w:ascii="Cambria" w:hAnsi="Cambria"/>
          <w:b/>
          <w:bCs/>
          <w:noProof/>
          <w:sz w:val="22"/>
        </w:rPr>
        <w:t>Sirohi K</w:t>
      </w:r>
      <w:r w:rsidRPr="00430019">
        <w:rPr>
          <w:rFonts w:ascii="Cambria" w:hAnsi="Cambria"/>
          <w:noProof/>
          <w:sz w:val="22"/>
        </w:rPr>
        <w:t xml:space="preserve">, </w:t>
      </w:r>
      <w:r w:rsidRPr="00430019">
        <w:rPr>
          <w:rFonts w:ascii="Cambria" w:hAnsi="Cambria"/>
          <w:b/>
          <w:bCs/>
          <w:noProof/>
          <w:sz w:val="22"/>
        </w:rPr>
        <w:t>Sishi BJ</w:t>
      </w:r>
      <w:r w:rsidRPr="00430019">
        <w:rPr>
          <w:rFonts w:ascii="Cambria" w:hAnsi="Cambria"/>
          <w:noProof/>
          <w:sz w:val="22"/>
        </w:rPr>
        <w:t xml:space="preserve">, </w:t>
      </w:r>
      <w:r w:rsidRPr="00430019">
        <w:rPr>
          <w:rFonts w:ascii="Cambria" w:hAnsi="Cambria"/>
          <w:b/>
          <w:bCs/>
          <w:noProof/>
          <w:sz w:val="22"/>
        </w:rPr>
        <w:t>Sittler A</w:t>
      </w:r>
      <w:r w:rsidRPr="00430019">
        <w:rPr>
          <w:rFonts w:ascii="Cambria" w:hAnsi="Cambria"/>
          <w:noProof/>
          <w:sz w:val="22"/>
        </w:rPr>
        <w:t xml:space="preserve">, </w:t>
      </w:r>
      <w:r w:rsidRPr="00430019">
        <w:rPr>
          <w:rFonts w:ascii="Cambria" w:hAnsi="Cambria"/>
          <w:b/>
          <w:bCs/>
          <w:noProof/>
          <w:sz w:val="22"/>
        </w:rPr>
        <w:t>Siu PM</w:t>
      </w:r>
      <w:r w:rsidRPr="00430019">
        <w:rPr>
          <w:rFonts w:ascii="Cambria" w:hAnsi="Cambria"/>
          <w:noProof/>
          <w:sz w:val="22"/>
        </w:rPr>
        <w:t xml:space="preserve">, </w:t>
      </w:r>
      <w:r w:rsidRPr="00430019">
        <w:rPr>
          <w:rFonts w:ascii="Cambria" w:hAnsi="Cambria"/>
          <w:b/>
          <w:bCs/>
          <w:noProof/>
          <w:sz w:val="22"/>
        </w:rPr>
        <w:t>Sivridis E</w:t>
      </w:r>
      <w:r w:rsidRPr="00430019">
        <w:rPr>
          <w:rFonts w:ascii="Cambria" w:hAnsi="Cambria"/>
          <w:noProof/>
          <w:sz w:val="22"/>
        </w:rPr>
        <w:t xml:space="preserve">, </w:t>
      </w:r>
      <w:r w:rsidRPr="00430019">
        <w:rPr>
          <w:rFonts w:ascii="Cambria" w:hAnsi="Cambria"/>
          <w:b/>
          <w:bCs/>
          <w:noProof/>
          <w:sz w:val="22"/>
        </w:rPr>
        <w:t>Skwarska A</w:t>
      </w:r>
      <w:r w:rsidRPr="00430019">
        <w:rPr>
          <w:rFonts w:ascii="Cambria" w:hAnsi="Cambria"/>
          <w:noProof/>
          <w:sz w:val="22"/>
        </w:rPr>
        <w:t xml:space="preserve">, </w:t>
      </w:r>
      <w:r w:rsidRPr="00430019">
        <w:rPr>
          <w:rFonts w:ascii="Cambria" w:hAnsi="Cambria"/>
          <w:b/>
          <w:bCs/>
          <w:noProof/>
          <w:sz w:val="22"/>
        </w:rPr>
        <w:t>Slack R</w:t>
      </w:r>
      <w:r w:rsidRPr="00430019">
        <w:rPr>
          <w:rFonts w:ascii="Cambria" w:hAnsi="Cambria"/>
          <w:noProof/>
          <w:sz w:val="22"/>
        </w:rPr>
        <w:t xml:space="preserve">, </w:t>
      </w:r>
      <w:r w:rsidRPr="00430019">
        <w:rPr>
          <w:rFonts w:ascii="Cambria" w:hAnsi="Cambria"/>
          <w:b/>
          <w:bCs/>
          <w:noProof/>
          <w:sz w:val="22"/>
        </w:rPr>
        <w:t>Slaninová I</w:t>
      </w:r>
      <w:r w:rsidRPr="00430019">
        <w:rPr>
          <w:rFonts w:ascii="Cambria" w:hAnsi="Cambria"/>
          <w:noProof/>
          <w:sz w:val="22"/>
        </w:rPr>
        <w:t xml:space="preserve">, </w:t>
      </w:r>
      <w:r w:rsidRPr="00430019">
        <w:rPr>
          <w:rFonts w:ascii="Cambria" w:hAnsi="Cambria"/>
          <w:b/>
          <w:bCs/>
          <w:noProof/>
          <w:sz w:val="22"/>
        </w:rPr>
        <w:t>Slavov N</w:t>
      </w:r>
      <w:r w:rsidRPr="00430019">
        <w:rPr>
          <w:rFonts w:ascii="Cambria" w:hAnsi="Cambria"/>
          <w:noProof/>
          <w:sz w:val="22"/>
        </w:rPr>
        <w:t xml:space="preserve">, </w:t>
      </w:r>
      <w:r w:rsidRPr="00430019">
        <w:rPr>
          <w:rFonts w:ascii="Cambria" w:hAnsi="Cambria"/>
          <w:b/>
          <w:bCs/>
          <w:noProof/>
          <w:sz w:val="22"/>
        </w:rPr>
        <w:t>Smaili SS</w:t>
      </w:r>
      <w:r w:rsidRPr="00430019">
        <w:rPr>
          <w:rFonts w:ascii="Cambria" w:hAnsi="Cambria"/>
          <w:noProof/>
          <w:sz w:val="22"/>
        </w:rPr>
        <w:t xml:space="preserve">, </w:t>
      </w:r>
      <w:r w:rsidRPr="00430019">
        <w:rPr>
          <w:rFonts w:ascii="Cambria" w:hAnsi="Cambria"/>
          <w:b/>
          <w:bCs/>
          <w:noProof/>
          <w:sz w:val="22"/>
        </w:rPr>
        <w:t>Smalley KS</w:t>
      </w:r>
      <w:r w:rsidRPr="00430019">
        <w:rPr>
          <w:rFonts w:ascii="Cambria" w:hAnsi="Cambria"/>
          <w:noProof/>
          <w:sz w:val="22"/>
        </w:rPr>
        <w:t xml:space="preserve">, </w:t>
      </w:r>
      <w:r w:rsidRPr="00430019">
        <w:rPr>
          <w:rFonts w:ascii="Cambria" w:hAnsi="Cambria"/>
          <w:b/>
          <w:bCs/>
          <w:noProof/>
          <w:sz w:val="22"/>
        </w:rPr>
        <w:t>Smith DR</w:t>
      </w:r>
      <w:r w:rsidRPr="00430019">
        <w:rPr>
          <w:rFonts w:ascii="Cambria" w:hAnsi="Cambria"/>
          <w:noProof/>
          <w:sz w:val="22"/>
        </w:rPr>
        <w:t xml:space="preserve">, </w:t>
      </w:r>
      <w:r w:rsidRPr="00430019">
        <w:rPr>
          <w:rFonts w:ascii="Cambria" w:hAnsi="Cambria"/>
          <w:b/>
          <w:bCs/>
          <w:noProof/>
          <w:sz w:val="22"/>
        </w:rPr>
        <w:t>Soenen SJ</w:t>
      </w:r>
      <w:r w:rsidRPr="00430019">
        <w:rPr>
          <w:rFonts w:ascii="Cambria" w:hAnsi="Cambria"/>
          <w:noProof/>
          <w:sz w:val="22"/>
        </w:rPr>
        <w:t xml:space="preserve">, </w:t>
      </w:r>
      <w:r w:rsidRPr="00430019">
        <w:rPr>
          <w:rFonts w:ascii="Cambria" w:hAnsi="Cambria"/>
          <w:b/>
          <w:bCs/>
          <w:noProof/>
          <w:sz w:val="22"/>
        </w:rPr>
        <w:t>Soleimanpour SA</w:t>
      </w:r>
      <w:r w:rsidRPr="00430019">
        <w:rPr>
          <w:rFonts w:ascii="Cambria" w:hAnsi="Cambria"/>
          <w:noProof/>
          <w:sz w:val="22"/>
        </w:rPr>
        <w:t xml:space="preserve">, </w:t>
      </w:r>
      <w:r w:rsidRPr="00430019">
        <w:rPr>
          <w:rFonts w:ascii="Cambria" w:hAnsi="Cambria"/>
          <w:b/>
          <w:bCs/>
          <w:noProof/>
          <w:sz w:val="22"/>
        </w:rPr>
        <w:t>Solhaug A</w:t>
      </w:r>
      <w:r w:rsidRPr="00430019">
        <w:rPr>
          <w:rFonts w:ascii="Cambria" w:hAnsi="Cambria"/>
          <w:noProof/>
          <w:sz w:val="22"/>
        </w:rPr>
        <w:t xml:space="preserve">, </w:t>
      </w:r>
      <w:r w:rsidRPr="00430019">
        <w:rPr>
          <w:rFonts w:ascii="Cambria" w:hAnsi="Cambria"/>
          <w:b/>
          <w:bCs/>
          <w:noProof/>
          <w:sz w:val="22"/>
        </w:rPr>
        <w:t>Somasundaram K</w:t>
      </w:r>
      <w:r w:rsidRPr="00430019">
        <w:rPr>
          <w:rFonts w:ascii="Cambria" w:hAnsi="Cambria"/>
          <w:noProof/>
          <w:sz w:val="22"/>
        </w:rPr>
        <w:t xml:space="preserve">, </w:t>
      </w:r>
      <w:r w:rsidRPr="00430019">
        <w:rPr>
          <w:rFonts w:ascii="Cambria" w:hAnsi="Cambria"/>
          <w:b/>
          <w:bCs/>
          <w:noProof/>
          <w:sz w:val="22"/>
        </w:rPr>
        <w:t>Son JH</w:t>
      </w:r>
      <w:r w:rsidRPr="00430019">
        <w:rPr>
          <w:rFonts w:ascii="Cambria" w:hAnsi="Cambria"/>
          <w:noProof/>
          <w:sz w:val="22"/>
        </w:rPr>
        <w:t xml:space="preserve">, </w:t>
      </w:r>
      <w:r w:rsidRPr="00430019">
        <w:rPr>
          <w:rFonts w:ascii="Cambria" w:hAnsi="Cambria"/>
          <w:b/>
          <w:bCs/>
          <w:noProof/>
          <w:sz w:val="22"/>
        </w:rPr>
        <w:t>Sonawane A</w:t>
      </w:r>
      <w:r w:rsidRPr="00430019">
        <w:rPr>
          <w:rFonts w:ascii="Cambria" w:hAnsi="Cambria"/>
          <w:noProof/>
          <w:sz w:val="22"/>
        </w:rPr>
        <w:t xml:space="preserve">, </w:t>
      </w:r>
      <w:r w:rsidRPr="00430019">
        <w:rPr>
          <w:rFonts w:ascii="Cambria" w:hAnsi="Cambria"/>
          <w:b/>
          <w:bCs/>
          <w:noProof/>
          <w:sz w:val="22"/>
        </w:rPr>
        <w:t>Song C</w:t>
      </w:r>
      <w:r w:rsidRPr="00430019">
        <w:rPr>
          <w:rFonts w:ascii="Cambria" w:hAnsi="Cambria"/>
          <w:noProof/>
          <w:sz w:val="22"/>
        </w:rPr>
        <w:t xml:space="preserve">, </w:t>
      </w:r>
      <w:r w:rsidRPr="00430019">
        <w:rPr>
          <w:rFonts w:ascii="Cambria" w:hAnsi="Cambria"/>
          <w:b/>
          <w:bCs/>
          <w:noProof/>
          <w:sz w:val="22"/>
        </w:rPr>
        <w:t>Song F</w:t>
      </w:r>
      <w:r w:rsidRPr="00430019">
        <w:rPr>
          <w:rFonts w:ascii="Cambria" w:hAnsi="Cambria"/>
          <w:noProof/>
          <w:sz w:val="22"/>
        </w:rPr>
        <w:t xml:space="preserve">, </w:t>
      </w:r>
      <w:r w:rsidRPr="00430019">
        <w:rPr>
          <w:rFonts w:ascii="Cambria" w:hAnsi="Cambria"/>
          <w:b/>
          <w:bCs/>
          <w:noProof/>
          <w:sz w:val="22"/>
        </w:rPr>
        <w:t>Song HK</w:t>
      </w:r>
      <w:r w:rsidRPr="00430019">
        <w:rPr>
          <w:rFonts w:ascii="Cambria" w:hAnsi="Cambria"/>
          <w:noProof/>
          <w:sz w:val="22"/>
        </w:rPr>
        <w:t xml:space="preserve">, </w:t>
      </w:r>
      <w:r w:rsidRPr="00430019">
        <w:rPr>
          <w:rFonts w:ascii="Cambria" w:hAnsi="Cambria"/>
          <w:b/>
          <w:bCs/>
          <w:noProof/>
          <w:sz w:val="22"/>
        </w:rPr>
        <w:t>Song J-X</w:t>
      </w:r>
      <w:r w:rsidRPr="00430019">
        <w:rPr>
          <w:rFonts w:ascii="Cambria" w:hAnsi="Cambria"/>
          <w:noProof/>
          <w:sz w:val="22"/>
        </w:rPr>
        <w:t xml:space="preserve">, </w:t>
      </w:r>
      <w:r w:rsidRPr="00430019">
        <w:rPr>
          <w:rFonts w:ascii="Cambria" w:hAnsi="Cambria"/>
          <w:b/>
          <w:bCs/>
          <w:noProof/>
          <w:sz w:val="22"/>
        </w:rPr>
        <w:t>Song W</w:t>
      </w:r>
      <w:r w:rsidRPr="00430019">
        <w:rPr>
          <w:rFonts w:ascii="Cambria" w:hAnsi="Cambria"/>
          <w:noProof/>
          <w:sz w:val="22"/>
        </w:rPr>
        <w:t xml:space="preserve">, </w:t>
      </w:r>
      <w:r w:rsidRPr="00430019">
        <w:rPr>
          <w:rFonts w:ascii="Cambria" w:hAnsi="Cambria"/>
          <w:b/>
          <w:bCs/>
          <w:noProof/>
          <w:sz w:val="22"/>
        </w:rPr>
        <w:t>Soo KY</w:t>
      </w:r>
      <w:r w:rsidRPr="00430019">
        <w:rPr>
          <w:rFonts w:ascii="Cambria" w:hAnsi="Cambria"/>
          <w:noProof/>
          <w:sz w:val="22"/>
        </w:rPr>
        <w:t xml:space="preserve">, </w:t>
      </w:r>
      <w:r w:rsidRPr="00430019">
        <w:rPr>
          <w:rFonts w:ascii="Cambria" w:hAnsi="Cambria"/>
          <w:b/>
          <w:bCs/>
          <w:noProof/>
          <w:sz w:val="22"/>
        </w:rPr>
        <w:t>Sood AK</w:t>
      </w:r>
      <w:r w:rsidRPr="00430019">
        <w:rPr>
          <w:rFonts w:ascii="Cambria" w:hAnsi="Cambria"/>
          <w:noProof/>
          <w:sz w:val="22"/>
        </w:rPr>
        <w:t xml:space="preserve">, </w:t>
      </w:r>
      <w:r w:rsidRPr="00430019">
        <w:rPr>
          <w:rFonts w:ascii="Cambria" w:hAnsi="Cambria"/>
          <w:b/>
          <w:bCs/>
          <w:noProof/>
          <w:sz w:val="22"/>
        </w:rPr>
        <w:t>Soong TW</w:t>
      </w:r>
      <w:r w:rsidRPr="00430019">
        <w:rPr>
          <w:rFonts w:ascii="Cambria" w:hAnsi="Cambria"/>
          <w:noProof/>
          <w:sz w:val="22"/>
        </w:rPr>
        <w:t xml:space="preserve">, </w:t>
      </w:r>
      <w:r w:rsidRPr="00430019">
        <w:rPr>
          <w:rFonts w:ascii="Cambria" w:hAnsi="Cambria"/>
          <w:b/>
          <w:bCs/>
          <w:noProof/>
          <w:sz w:val="22"/>
        </w:rPr>
        <w:t>Soontornniyomkij V</w:t>
      </w:r>
      <w:r w:rsidRPr="00430019">
        <w:rPr>
          <w:rFonts w:ascii="Cambria" w:hAnsi="Cambria"/>
          <w:noProof/>
          <w:sz w:val="22"/>
        </w:rPr>
        <w:t xml:space="preserve">, </w:t>
      </w:r>
      <w:r w:rsidRPr="00430019">
        <w:rPr>
          <w:rFonts w:ascii="Cambria" w:hAnsi="Cambria"/>
          <w:b/>
          <w:bCs/>
          <w:noProof/>
          <w:sz w:val="22"/>
        </w:rPr>
        <w:t>Sorice M</w:t>
      </w:r>
      <w:r w:rsidRPr="00430019">
        <w:rPr>
          <w:rFonts w:ascii="Cambria" w:hAnsi="Cambria"/>
          <w:noProof/>
          <w:sz w:val="22"/>
        </w:rPr>
        <w:t xml:space="preserve">, </w:t>
      </w:r>
      <w:r w:rsidRPr="00430019">
        <w:rPr>
          <w:rFonts w:ascii="Cambria" w:hAnsi="Cambria"/>
          <w:b/>
          <w:bCs/>
          <w:noProof/>
          <w:sz w:val="22"/>
        </w:rPr>
        <w:t>Sotgia F</w:t>
      </w:r>
      <w:r w:rsidRPr="00430019">
        <w:rPr>
          <w:rFonts w:ascii="Cambria" w:hAnsi="Cambria"/>
          <w:noProof/>
          <w:sz w:val="22"/>
        </w:rPr>
        <w:t xml:space="preserve">, </w:t>
      </w:r>
      <w:r w:rsidRPr="00430019">
        <w:rPr>
          <w:rFonts w:ascii="Cambria" w:hAnsi="Cambria"/>
          <w:b/>
          <w:bCs/>
          <w:noProof/>
          <w:sz w:val="22"/>
        </w:rPr>
        <w:t>Soto-Pantoja DR</w:t>
      </w:r>
      <w:r w:rsidRPr="00430019">
        <w:rPr>
          <w:rFonts w:ascii="Cambria" w:hAnsi="Cambria"/>
          <w:noProof/>
          <w:sz w:val="22"/>
        </w:rPr>
        <w:t xml:space="preserve">, </w:t>
      </w:r>
      <w:r w:rsidRPr="00430019">
        <w:rPr>
          <w:rFonts w:ascii="Cambria" w:hAnsi="Cambria"/>
          <w:b/>
          <w:bCs/>
          <w:noProof/>
          <w:sz w:val="22"/>
        </w:rPr>
        <w:t>Sotthibundhu A</w:t>
      </w:r>
      <w:r w:rsidRPr="00430019">
        <w:rPr>
          <w:rFonts w:ascii="Cambria" w:hAnsi="Cambria"/>
          <w:noProof/>
          <w:sz w:val="22"/>
        </w:rPr>
        <w:t xml:space="preserve">, </w:t>
      </w:r>
      <w:r w:rsidRPr="00430019">
        <w:rPr>
          <w:rFonts w:ascii="Cambria" w:hAnsi="Cambria"/>
          <w:b/>
          <w:bCs/>
          <w:noProof/>
          <w:sz w:val="22"/>
        </w:rPr>
        <w:t>Sousa MJ</w:t>
      </w:r>
      <w:r w:rsidRPr="00430019">
        <w:rPr>
          <w:rFonts w:ascii="Cambria" w:hAnsi="Cambria"/>
          <w:noProof/>
          <w:sz w:val="22"/>
        </w:rPr>
        <w:t xml:space="preserve">, </w:t>
      </w:r>
      <w:r w:rsidRPr="00430019">
        <w:rPr>
          <w:rFonts w:ascii="Cambria" w:hAnsi="Cambria"/>
          <w:b/>
          <w:bCs/>
          <w:noProof/>
          <w:sz w:val="22"/>
        </w:rPr>
        <w:t>Spaink HP</w:t>
      </w:r>
      <w:r w:rsidRPr="00430019">
        <w:rPr>
          <w:rFonts w:ascii="Cambria" w:hAnsi="Cambria"/>
          <w:noProof/>
          <w:sz w:val="22"/>
        </w:rPr>
        <w:t xml:space="preserve">, </w:t>
      </w:r>
      <w:r w:rsidRPr="00430019">
        <w:rPr>
          <w:rFonts w:ascii="Cambria" w:hAnsi="Cambria"/>
          <w:b/>
          <w:bCs/>
          <w:noProof/>
          <w:sz w:val="22"/>
        </w:rPr>
        <w:t>Span PN</w:t>
      </w:r>
      <w:r w:rsidRPr="00430019">
        <w:rPr>
          <w:rFonts w:ascii="Cambria" w:hAnsi="Cambria"/>
          <w:noProof/>
          <w:sz w:val="22"/>
        </w:rPr>
        <w:t xml:space="preserve">, </w:t>
      </w:r>
      <w:r w:rsidRPr="00430019">
        <w:rPr>
          <w:rFonts w:ascii="Cambria" w:hAnsi="Cambria"/>
          <w:b/>
          <w:bCs/>
          <w:noProof/>
          <w:sz w:val="22"/>
        </w:rPr>
        <w:t>Spang A</w:t>
      </w:r>
      <w:r w:rsidRPr="00430019">
        <w:rPr>
          <w:rFonts w:ascii="Cambria" w:hAnsi="Cambria"/>
          <w:noProof/>
          <w:sz w:val="22"/>
        </w:rPr>
        <w:t xml:space="preserve">, </w:t>
      </w:r>
      <w:r w:rsidRPr="00430019">
        <w:rPr>
          <w:rFonts w:ascii="Cambria" w:hAnsi="Cambria"/>
          <w:b/>
          <w:bCs/>
          <w:noProof/>
          <w:sz w:val="22"/>
        </w:rPr>
        <w:t>Sparks JD</w:t>
      </w:r>
      <w:r w:rsidRPr="00430019">
        <w:rPr>
          <w:rFonts w:ascii="Cambria" w:hAnsi="Cambria"/>
          <w:noProof/>
          <w:sz w:val="22"/>
        </w:rPr>
        <w:t xml:space="preserve">, </w:t>
      </w:r>
      <w:r w:rsidRPr="00430019">
        <w:rPr>
          <w:rFonts w:ascii="Cambria" w:hAnsi="Cambria"/>
          <w:b/>
          <w:bCs/>
          <w:noProof/>
          <w:sz w:val="22"/>
        </w:rPr>
        <w:t>Speck PG</w:t>
      </w:r>
      <w:r w:rsidRPr="00430019">
        <w:rPr>
          <w:rFonts w:ascii="Cambria" w:hAnsi="Cambria"/>
          <w:noProof/>
          <w:sz w:val="22"/>
        </w:rPr>
        <w:t xml:space="preserve">, </w:t>
      </w:r>
      <w:r w:rsidRPr="00430019">
        <w:rPr>
          <w:rFonts w:ascii="Cambria" w:hAnsi="Cambria"/>
          <w:b/>
          <w:bCs/>
          <w:noProof/>
          <w:sz w:val="22"/>
        </w:rPr>
        <w:t>Spector SA</w:t>
      </w:r>
      <w:r w:rsidRPr="00430019">
        <w:rPr>
          <w:rFonts w:ascii="Cambria" w:hAnsi="Cambria"/>
          <w:noProof/>
          <w:sz w:val="22"/>
        </w:rPr>
        <w:t xml:space="preserve">, </w:t>
      </w:r>
      <w:r w:rsidRPr="00430019">
        <w:rPr>
          <w:rFonts w:ascii="Cambria" w:hAnsi="Cambria"/>
          <w:b/>
          <w:bCs/>
          <w:noProof/>
          <w:sz w:val="22"/>
        </w:rPr>
        <w:t>Spies CD</w:t>
      </w:r>
      <w:r w:rsidRPr="00430019">
        <w:rPr>
          <w:rFonts w:ascii="Cambria" w:hAnsi="Cambria"/>
          <w:noProof/>
          <w:sz w:val="22"/>
        </w:rPr>
        <w:t xml:space="preserve">, </w:t>
      </w:r>
      <w:r w:rsidRPr="00430019">
        <w:rPr>
          <w:rFonts w:ascii="Cambria" w:hAnsi="Cambria"/>
          <w:b/>
          <w:bCs/>
          <w:noProof/>
          <w:sz w:val="22"/>
        </w:rPr>
        <w:t>Springer W</w:t>
      </w:r>
      <w:r w:rsidRPr="00430019">
        <w:rPr>
          <w:rFonts w:ascii="Cambria" w:hAnsi="Cambria"/>
          <w:noProof/>
          <w:sz w:val="22"/>
        </w:rPr>
        <w:t xml:space="preserve">, </w:t>
      </w:r>
      <w:r w:rsidRPr="00430019">
        <w:rPr>
          <w:rFonts w:ascii="Cambria" w:hAnsi="Cambria"/>
          <w:b/>
          <w:bCs/>
          <w:noProof/>
          <w:sz w:val="22"/>
        </w:rPr>
        <w:t>Clair DS</w:t>
      </w:r>
      <w:r w:rsidRPr="00430019">
        <w:rPr>
          <w:rFonts w:ascii="Cambria" w:hAnsi="Cambria"/>
          <w:noProof/>
          <w:sz w:val="22"/>
        </w:rPr>
        <w:t xml:space="preserve">, </w:t>
      </w:r>
      <w:r w:rsidRPr="00430019">
        <w:rPr>
          <w:rFonts w:ascii="Cambria" w:hAnsi="Cambria"/>
          <w:b/>
          <w:bCs/>
          <w:noProof/>
          <w:sz w:val="22"/>
        </w:rPr>
        <w:t>Stacchiotti A</w:t>
      </w:r>
      <w:r w:rsidRPr="00430019">
        <w:rPr>
          <w:rFonts w:ascii="Cambria" w:hAnsi="Cambria"/>
          <w:noProof/>
          <w:sz w:val="22"/>
        </w:rPr>
        <w:t xml:space="preserve">, </w:t>
      </w:r>
      <w:r w:rsidRPr="00430019">
        <w:rPr>
          <w:rFonts w:ascii="Cambria" w:hAnsi="Cambria"/>
          <w:b/>
          <w:bCs/>
          <w:noProof/>
          <w:sz w:val="22"/>
        </w:rPr>
        <w:t>Staels B</w:t>
      </w:r>
      <w:r w:rsidRPr="00430019">
        <w:rPr>
          <w:rFonts w:ascii="Cambria" w:hAnsi="Cambria"/>
          <w:noProof/>
          <w:sz w:val="22"/>
        </w:rPr>
        <w:t xml:space="preserve">, </w:t>
      </w:r>
      <w:r w:rsidRPr="00430019">
        <w:rPr>
          <w:rFonts w:ascii="Cambria" w:hAnsi="Cambria"/>
          <w:b/>
          <w:bCs/>
          <w:noProof/>
          <w:sz w:val="22"/>
        </w:rPr>
        <w:t>Stang MT</w:t>
      </w:r>
      <w:r w:rsidRPr="00430019">
        <w:rPr>
          <w:rFonts w:ascii="Cambria" w:hAnsi="Cambria"/>
          <w:noProof/>
          <w:sz w:val="22"/>
        </w:rPr>
        <w:t xml:space="preserve">, </w:t>
      </w:r>
      <w:r w:rsidRPr="00430019">
        <w:rPr>
          <w:rFonts w:ascii="Cambria" w:hAnsi="Cambria"/>
          <w:b/>
          <w:bCs/>
          <w:noProof/>
          <w:sz w:val="22"/>
        </w:rPr>
        <w:t>Starczynowski DT</w:t>
      </w:r>
      <w:r w:rsidRPr="00430019">
        <w:rPr>
          <w:rFonts w:ascii="Cambria" w:hAnsi="Cambria"/>
          <w:noProof/>
          <w:sz w:val="22"/>
        </w:rPr>
        <w:t xml:space="preserve">, </w:t>
      </w:r>
      <w:r w:rsidRPr="00430019">
        <w:rPr>
          <w:rFonts w:ascii="Cambria" w:hAnsi="Cambria"/>
          <w:b/>
          <w:bCs/>
          <w:noProof/>
          <w:sz w:val="22"/>
        </w:rPr>
        <w:t>Starokadomskyy P</w:t>
      </w:r>
      <w:r w:rsidRPr="00430019">
        <w:rPr>
          <w:rFonts w:ascii="Cambria" w:hAnsi="Cambria"/>
          <w:noProof/>
          <w:sz w:val="22"/>
        </w:rPr>
        <w:t xml:space="preserve">, </w:t>
      </w:r>
      <w:r w:rsidRPr="00430019">
        <w:rPr>
          <w:rFonts w:ascii="Cambria" w:hAnsi="Cambria"/>
          <w:b/>
          <w:bCs/>
          <w:noProof/>
          <w:sz w:val="22"/>
        </w:rPr>
        <w:t>Steegborn C</w:t>
      </w:r>
      <w:r w:rsidRPr="00430019">
        <w:rPr>
          <w:rFonts w:ascii="Cambria" w:hAnsi="Cambria"/>
          <w:noProof/>
          <w:sz w:val="22"/>
        </w:rPr>
        <w:t xml:space="preserve">, </w:t>
      </w:r>
      <w:r w:rsidRPr="00430019">
        <w:rPr>
          <w:rFonts w:ascii="Cambria" w:hAnsi="Cambria"/>
          <w:b/>
          <w:bCs/>
          <w:noProof/>
          <w:sz w:val="22"/>
        </w:rPr>
        <w:t>Steele JW</w:t>
      </w:r>
      <w:r w:rsidRPr="00430019">
        <w:rPr>
          <w:rFonts w:ascii="Cambria" w:hAnsi="Cambria"/>
          <w:noProof/>
          <w:sz w:val="22"/>
        </w:rPr>
        <w:t xml:space="preserve">, </w:t>
      </w:r>
      <w:r w:rsidRPr="00430019">
        <w:rPr>
          <w:rFonts w:ascii="Cambria" w:hAnsi="Cambria"/>
          <w:b/>
          <w:bCs/>
          <w:noProof/>
          <w:sz w:val="22"/>
        </w:rPr>
        <w:t>Stefanis L</w:t>
      </w:r>
      <w:r w:rsidRPr="00430019">
        <w:rPr>
          <w:rFonts w:ascii="Cambria" w:hAnsi="Cambria"/>
          <w:noProof/>
          <w:sz w:val="22"/>
        </w:rPr>
        <w:t xml:space="preserve">, </w:t>
      </w:r>
      <w:r w:rsidRPr="00430019">
        <w:rPr>
          <w:rFonts w:ascii="Cambria" w:hAnsi="Cambria"/>
          <w:b/>
          <w:bCs/>
          <w:noProof/>
          <w:sz w:val="22"/>
        </w:rPr>
        <w:t>Steffan J</w:t>
      </w:r>
      <w:r w:rsidRPr="00430019">
        <w:rPr>
          <w:rFonts w:ascii="Cambria" w:hAnsi="Cambria"/>
          <w:noProof/>
          <w:sz w:val="22"/>
        </w:rPr>
        <w:t xml:space="preserve">, </w:t>
      </w:r>
      <w:r w:rsidRPr="00430019">
        <w:rPr>
          <w:rFonts w:ascii="Cambria" w:hAnsi="Cambria"/>
          <w:b/>
          <w:bCs/>
          <w:noProof/>
          <w:sz w:val="22"/>
        </w:rPr>
        <w:t>Stellrecht CM</w:t>
      </w:r>
      <w:r w:rsidRPr="00430019">
        <w:rPr>
          <w:rFonts w:ascii="Cambria" w:hAnsi="Cambria"/>
          <w:noProof/>
          <w:sz w:val="22"/>
        </w:rPr>
        <w:t xml:space="preserve">, </w:t>
      </w:r>
      <w:r w:rsidRPr="00430019">
        <w:rPr>
          <w:rFonts w:ascii="Cambria" w:hAnsi="Cambria"/>
          <w:b/>
          <w:bCs/>
          <w:noProof/>
          <w:sz w:val="22"/>
        </w:rPr>
        <w:t>Stenmark H</w:t>
      </w:r>
      <w:r w:rsidRPr="00430019">
        <w:rPr>
          <w:rFonts w:ascii="Cambria" w:hAnsi="Cambria"/>
          <w:noProof/>
          <w:sz w:val="22"/>
        </w:rPr>
        <w:t xml:space="preserve">, </w:t>
      </w:r>
      <w:r w:rsidRPr="00430019">
        <w:rPr>
          <w:rFonts w:ascii="Cambria" w:hAnsi="Cambria"/>
          <w:b/>
          <w:bCs/>
          <w:noProof/>
          <w:sz w:val="22"/>
        </w:rPr>
        <w:t>Stepkowski TM</w:t>
      </w:r>
      <w:r w:rsidRPr="00430019">
        <w:rPr>
          <w:rFonts w:ascii="Cambria" w:hAnsi="Cambria"/>
          <w:noProof/>
          <w:sz w:val="22"/>
        </w:rPr>
        <w:t xml:space="preserve">, </w:t>
      </w:r>
      <w:r w:rsidRPr="00430019">
        <w:rPr>
          <w:rFonts w:ascii="Cambria" w:hAnsi="Cambria"/>
          <w:b/>
          <w:bCs/>
          <w:noProof/>
          <w:sz w:val="22"/>
        </w:rPr>
        <w:t>Stern ST</w:t>
      </w:r>
      <w:r w:rsidRPr="00430019">
        <w:rPr>
          <w:rFonts w:ascii="Cambria" w:hAnsi="Cambria"/>
          <w:noProof/>
          <w:sz w:val="22"/>
        </w:rPr>
        <w:t xml:space="preserve">, </w:t>
      </w:r>
      <w:r w:rsidRPr="00430019">
        <w:rPr>
          <w:rFonts w:ascii="Cambria" w:hAnsi="Cambria"/>
          <w:b/>
          <w:bCs/>
          <w:noProof/>
          <w:sz w:val="22"/>
        </w:rPr>
        <w:t>Stevens C</w:t>
      </w:r>
      <w:r w:rsidRPr="00430019">
        <w:rPr>
          <w:rFonts w:ascii="Cambria" w:hAnsi="Cambria"/>
          <w:noProof/>
          <w:sz w:val="22"/>
        </w:rPr>
        <w:t xml:space="preserve">, </w:t>
      </w:r>
      <w:r w:rsidRPr="00430019">
        <w:rPr>
          <w:rFonts w:ascii="Cambria" w:hAnsi="Cambria"/>
          <w:b/>
          <w:bCs/>
          <w:noProof/>
          <w:sz w:val="22"/>
        </w:rPr>
        <w:t>Stockwell BR</w:t>
      </w:r>
      <w:r w:rsidRPr="00430019">
        <w:rPr>
          <w:rFonts w:ascii="Cambria" w:hAnsi="Cambria"/>
          <w:noProof/>
          <w:sz w:val="22"/>
        </w:rPr>
        <w:t xml:space="preserve">, </w:t>
      </w:r>
      <w:r w:rsidRPr="00430019">
        <w:rPr>
          <w:rFonts w:ascii="Cambria" w:hAnsi="Cambria"/>
          <w:b/>
          <w:bCs/>
          <w:noProof/>
          <w:sz w:val="22"/>
        </w:rPr>
        <w:t>Stoka V</w:t>
      </w:r>
      <w:r w:rsidRPr="00430019">
        <w:rPr>
          <w:rFonts w:ascii="Cambria" w:hAnsi="Cambria"/>
          <w:noProof/>
          <w:sz w:val="22"/>
        </w:rPr>
        <w:t xml:space="preserve">, </w:t>
      </w:r>
      <w:r w:rsidRPr="00430019">
        <w:rPr>
          <w:rFonts w:ascii="Cambria" w:hAnsi="Cambria"/>
          <w:b/>
          <w:bCs/>
          <w:noProof/>
          <w:sz w:val="22"/>
        </w:rPr>
        <w:t>Storchova Z</w:t>
      </w:r>
      <w:r w:rsidRPr="00430019">
        <w:rPr>
          <w:rFonts w:ascii="Cambria" w:hAnsi="Cambria"/>
          <w:noProof/>
          <w:sz w:val="22"/>
        </w:rPr>
        <w:t xml:space="preserve">, </w:t>
      </w:r>
      <w:r w:rsidRPr="00430019">
        <w:rPr>
          <w:rFonts w:ascii="Cambria" w:hAnsi="Cambria"/>
          <w:b/>
          <w:bCs/>
          <w:noProof/>
          <w:sz w:val="22"/>
        </w:rPr>
        <w:t>Stork B</w:t>
      </w:r>
      <w:r w:rsidRPr="00430019">
        <w:rPr>
          <w:rFonts w:ascii="Cambria" w:hAnsi="Cambria"/>
          <w:noProof/>
          <w:sz w:val="22"/>
        </w:rPr>
        <w:t xml:space="preserve">, </w:t>
      </w:r>
      <w:r w:rsidRPr="00430019">
        <w:rPr>
          <w:rFonts w:ascii="Cambria" w:hAnsi="Cambria"/>
          <w:b/>
          <w:bCs/>
          <w:noProof/>
          <w:sz w:val="22"/>
        </w:rPr>
        <w:t>Stratoulias V</w:t>
      </w:r>
      <w:r w:rsidRPr="00430019">
        <w:rPr>
          <w:rFonts w:ascii="Cambria" w:hAnsi="Cambria"/>
          <w:noProof/>
          <w:sz w:val="22"/>
        </w:rPr>
        <w:t xml:space="preserve">, </w:t>
      </w:r>
      <w:r w:rsidRPr="00430019">
        <w:rPr>
          <w:rFonts w:ascii="Cambria" w:hAnsi="Cambria"/>
          <w:b/>
          <w:bCs/>
          <w:noProof/>
          <w:sz w:val="22"/>
        </w:rPr>
        <w:t>Stravopodis DJ</w:t>
      </w:r>
      <w:r w:rsidRPr="00430019">
        <w:rPr>
          <w:rFonts w:ascii="Cambria" w:hAnsi="Cambria"/>
          <w:noProof/>
          <w:sz w:val="22"/>
        </w:rPr>
        <w:t xml:space="preserve">, </w:t>
      </w:r>
      <w:r w:rsidRPr="00430019">
        <w:rPr>
          <w:rFonts w:ascii="Cambria" w:hAnsi="Cambria"/>
          <w:b/>
          <w:bCs/>
          <w:noProof/>
          <w:sz w:val="22"/>
        </w:rPr>
        <w:t>Strnad P</w:t>
      </w:r>
      <w:r w:rsidRPr="00430019">
        <w:rPr>
          <w:rFonts w:ascii="Cambria" w:hAnsi="Cambria"/>
          <w:noProof/>
          <w:sz w:val="22"/>
        </w:rPr>
        <w:t xml:space="preserve">, </w:t>
      </w:r>
      <w:r w:rsidRPr="00430019">
        <w:rPr>
          <w:rFonts w:ascii="Cambria" w:hAnsi="Cambria"/>
          <w:b/>
          <w:bCs/>
          <w:noProof/>
          <w:sz w:val="22"/>
        </w:rPr>
        <w:t>Strohecker AM</w:t>
      </w:r>
      <w:r w:rsidRPr="00430019">
        <w:rPr>
          <w:rFonts w:ascii="Cambria" w:hAnsi="Cambria"/>
          <w:noProof/>
          <w:sz w:val="22"/>
        </w:rPr>
        <w:t xml:space="preserve">, </w:t>
      </w:r>
      <w:r w:rsidRPr="00430019">
        <w:rPr>
          <w:rFonts w:ascii="Cambria" w:hAnsi="Cambria"/>
          <w:b/>
          <w:bCs/>
          <w:noProof/>
          <w:sz w:val="22"/>
        </w:rPr>
        <w:t>Ström A-L</w:t>
      </w:r>
      <w:r w:rsidRPr="00430019">
        <w:rPr>
          <w:rFonts w:ascii="Cambria" w:hAnsi="Cambria"/>
          <w:noProof/>
          <w:sz w:val="22"/>
        </w:rPr>
        <w:t xml:space="preserve">, </w:t>
      </w:r>
      <w:r w:rsidRPr="00430019">
        <w:rPr>
          <w:rFonts w:ascii="Cambria" w:hAnsi="Cambria"/>
          <w:b/>
          <w:bCs/>
          <w:noProof/>
          <w:sz w:val="22"/>
        </w:rPr>
        <w:t>Stromhaug P</w:t>
      </w:r>
      <w:r w:rsidRPr="00430019">
        <w:rPr>
          <w:rFonts w:ascii="Cambria" w:hAnsi="Cambria"/>
          <w:noProof/>
          <w:sz w:val="22"/>
        </w:rPr>
        <w:t xml:space="preserve">, </w:t>
      </w:r>
      <w:r w:rsidRPr="00430019">
        <w:rPr>
          <w:rFonts w:ascii="Cambria" w:hAnsi="Cambria"/>
          <w:b/>
          <w:bCs/>
          <w:noProof/>
          <w:sz w:val="22"/>
        </w:rPr>
        <w:t>Stulik J</w:t>
      </w:r>
      <w:r w:rsidRPr="00430019">
        <w:rPr>
          <w:rFonts w:ascii="Cambria" w:hAnsi="Cambria"/>
          <w:noProof/>
          <w:sz w:val="22"/>
        </w:rPr>
        <w:t xml:space="preserve">, </w:t>
      </w:r>
      <w:r w:rsidRPr="00430019">
        <w:rPr>
          <w:rFonts w:ascii="Cambria" w:hAnsi="Cambria"/>
          <w:b/>
          <w:bCs/>
          <w:noProof/>
          <w:sz w:val="22"/>
        </w:rPr>
        <w:t>Su Y-X</w:t>
      </w:r>
      <w:r w:rsidRPr="00430019">
        <w:rPr>
          <w:rFonts w:ascii="Cambria" w:hAnsi="Cambria"/>
          <w:noProof/>
          <w:sz w:val="22"/>
        </w:rPr>
        <w:t xml:space="preserve">, </w:t>
      </w:r>
      <w:r w:rsidRPr="00430019">
        <w:rPr>
          <w:rFonts w:ascii="Cambria" w:hAnsi="Cambria"/>
          <w:b/>
          <w:bCs/>
          <w:noProof/>
          <w:sz w:val="22"/>
        </w:rPr>
        <w:t>Su Z</w:t>
      </w:r>
      <w:r w:rsidRPr="00430019">
        <w:rPr>
          <w:rFonts w:ascii="Cambria" w:hAnsi="Cambria"/>
          <w:noProof/>
          <w:sz w:val="22"/>
        </w:rPr>
        <w:t xml:space="preserve">, </w:t>
      </w:r>
      <w:r w:rsidRPr="00430019">
        <w:rPr>
          <w:rFonts w:ascii="Cambria" w:hAnsi="Cambria"/>
          <w:b/>
          <w:bCs/>
          <w:noProof/>
          <w:sz w:val="22"/>
        </w:rPr>
        <w:t>Subauste CS</w:t>
      </w:r>
      <w:r w:rsidRPr="00430019">
        <w:rPr>
          <w:rFonts w:ascii="Cambria" w:hAnsi="Cambria"/>
          <w:noProof/>
          <w:sz w:val="22"/>
        </w:rPr>
        <w:t xml:space="preserve">, </w:t>
      </w:r>
      <w:r w:rsidRPr="00430019">
        <w:rPr>
          <w:rFonts w:ascii="Cambria" w:hAnsi="Cambria"/>
          <w:b/>
          <w:bCs/>
          <w:noProof/>
          <w:sz w:val="22"/>
        </w:rPr>
        <w:t>Subramaniam S</w:t>
      </w:r>
      <w:r w:rsidRPr="00430019">
        <w:rPr>
          <w:rFonts w:ascii="Cambria" w:hAnsi="Cambria"/>
          <w:noProof/>
          <w:sz w:val="22"/>
        </w:rPr>
        <w:t xml:space="preserve">, </w:t>
      </w:r>
      <w:r w:rsidRPr="00430019">
        <w:rPr>
          <w:rFonts w:ascii="Cambria" w:hAnsi="Cambria"/>
          <w:b/>
          <w:bCs/>
          <w:noProof/>
          <w:sz w:val="22"/>
        </w:rPr>
        <w:t>Sue CM</w:t>
      </w:r>
      <w:r w:rsidRPr="00430019">
        <w:rPr>
          <w:rFonts w:ascii="Cambria" w:hAnsi="Cambria"/>
          <w:noProof/>
          <w:sz w:val="22"/>
        </w:rPr>
        <w:t xml:space="preserve">, </w:t>
      </w:r>
      <w:r w:rsidRPr="00430019">
        <w:rPr>
          <w:rFonts w:ascii="Cambria" w:hAnsi="Cambria"/>
          <w:b/>
          <w:bCs/>
          <w:noProof/>
          <w:sz w:val="22"/>
        </w:rPr>
        <w:t>Suh SW</w:t>
      </w:r>
      <w:r w:rsidRPr="00430019">
        <w:rPr>
          <w:rFonts w:ascii="Cambria" w:hAnsi="Cambria"/>
          <w:noProof/>
          <w:sz w:val="22"/>
        </w:rPr>
        <w:t xml:space="preserve">, </w:t>
      </w:r>
      <w:r w:rsidRPr="00430019">
        <w:rPr>
          <w:rFonts w:ascii="Cambria" w:hAnsi="Cambria"/>
          <w:b/>
          <w:bCs/>
          <w:noProof/>
          <w:sz w:val="22"/>
        </w:rPr>
        <w:t>Sui X</w:t>
      </w:r>
      <w:r w:rsidRPr="00430019">
        <w:rPr>
          <w:rFonts w:ascii="Cambria" w:hAnsi="Cambria"/>
          <w:noProof/>
          <w:sz w:val="22"/>
        </w:rPr>
        <w:t xml:space="preserve">, </w:t>
      </w:r>
      <w:r w:rsidRPr="00430019">
        <w:rPr>
          <w:rFonts w:ascii="Cambria" w:hAnsi="Cambria"/>
          <w:b/>
          <w:bCs/>
          <w:noProof/>
          <w:sz w:val="22"/>
        </w:rPr>
        <w:t>Sukseree S</w:t>
      </w:r>
      <w:r w:rsidRPr="00430019">
        <w:rPr>
          <w:rFonts w:ascii="Cambria" w:hAnsi="Cambria"/>
          <w:noProof/>
          <w:sz w:val="22"/>
        </w:rPr>
        <w:t xml:space="preserve">, </w:t>
      </w:r>
      <w:r w:rsidRPr="00430019">
        <w:rPr>
          <w:rFonts w:ascii="Cambria" w:hAnsi="Cambria"/>
          <w:b/>
          <w:bCs/>
          <w:noProof/>
          <w:sz w:val="22"/>
        </w:rPr>
        <w:t>Sulzer D</w:t>
      </w:r>
      <w:r w:rsidRPr="00430019">
        <w:rPr>
          <w:rFonts w:ascii="Cambria" w:hAnsi="Cambria"/>
          <w:noProof/>
          <w:sz w:val="22"/>
        </w:rPr>
        <w:t xml:space="preserve">, </w:t>
      </w:r>
      <w:r w:rsidRPr="00430019">
        <w:rPr>
          <w:rFonts w:ascii="Cambria" w:hAnsi="Cambria"/>
          <w:b/>
          <w:bCs/>
          <w:noProof/>
          <w:sz w:val="22"/>
        </w:rPr>
        <w:t>Sun F-L</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S-Y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Sundaramoorthy V</w:t>
      </w:r>
      <w:r w:rsidRPr="00430019">
        <w:rPr>
          <w:rFonts w:ascii="Cambria" w:hAnsi="Cambria"/>
          <w:noProof/>
          <w:sz w:val="22"/>
        </w:rPr>
        <w:t xml:space="preserve">, </w:t>
      </w:r>
      <w:r w:rsidRPr="00430019">
        <w:rPr>
          <w:rFonts w:ascii="Cambria" w:hAnsi="Cambria"/>
          <w:b/>
          <w:bCs/>
          <w:noProof/>
          <w:sz w:val="22"/>
        </w:rPr>
        <w:t>Sung J</w:t>
      </w:r>
      <w:r w:rsidRPr="00430019">
        <w:rPr>
          <w:rFonts w:ascii="Cambria" w:hAnsi="Cambria"/>
          <w:noProof/>
          <w:sz w:val="22"/>
        </w:rPr>
        <w:t xml:space="preserve">, </w:t>
      </w:r>
      <w:r w:rsidRPr="00430019">
        <w:rPr>
          <w:rFonts w:ascii="Cambria" w:hAnsi="Cambria"/>
          <w:b/>
          <w:bCs/>
          <w:noProof/>
          <w:sz w:val="22"/>
        </w:rPr>
        <w:t>Suzuki H</w:t>
      </w:r>
      <w:r w:rsidRPr="00430019">
        <w:rPr>
          <w:rFonts w:ascii="Cambria" w:hAnsi="Cambria"/>
          <w:noProof/>
          <w:sz w:val="22"/>
        </w:rPr>
        <w:t xml:space="preserve">, </w:t>
      </w:r>
      <w:r w:rsidRPr="00430019">
        <w:rPr>
          <w:rFonts w:ascii="Cambria" w:hAnsi="Cambria"/>
          <w:b/>
          <w:bCs/>
          <w:noProof/>
          <w:sz w:val="22"/>
        </w:rPr>
        <w:t>Suzuki K</w:t>
      </w:r>
      <w:r w:rsidRPr="00430019">
        <w:rPr>
          <w:rFonts w:ascii="Cambria" w:hAnsi="Cambria"/>
          <w:noProof/>
          <w:sz w:val="22"/>
        </w:rPr>
        <w:t xml:space="preserve">, </w:t>
      </w:r>
      <w:r w:rsidRPr="00430019">
        <w:rPr>
          <w:rFonts w:ascii="Cambria" w:hAnsi="Cambria"/>
          <w:b/>
          <w:bCs/>
          <w:noProof/>
          <w:sz w:val="22"/>
        </w:rPr>
        <w:t>Suzuki N</w:t>
      </w:r>
      <w:r w:rsidRPr="00430019">
        <w:rPr>
          <w:rFonts w:ascii="Cambria" w:hAnsi="Cambria"/>
          <w:noProof/>
          <w:sz w:val="22"/>
        </w:rPr>
        <w:t xml:space="preserve">, </w:t>
      </w:r>
      <w:r w:rsidRPr="00430019">
        <w:rPr>
          <w:rFonts w:ascii="Cambria" w:hAnsi="Cambria"/>
          <w:b/>
          <w:bCs/>
          <w:noProof/>
          <w:sz w:val="22"/>
        </w:rPr>
        <w:t>Suzuki T</w:t>
      </w:r>
      <w:r w:rsidRPr="00430019">
        <w:rPr>
          <w:rFonts w:ascii="Cambria" w:hAnsi="Cambria"/>
          <w:noProof/>
          <w:sz w:val="22"/>
        </w:rPr>
        <w:t xml:space="preserve">, </w:t>
      </w:r>
      <w:r w:rsidRPr="00430019">
        <w:rPr>
          <w:rFonts w:ascii="Cambria" w:hAnsi="Cambria"/>
          <w:b/>
          <w:bCs/>
          <w:noProof/>
          <w:sz w:val="22"/>
        </w:rPr>
        <w:t>Suzuki YJ</w:t>
      </w:r>
      <w:r w:rsidRPr="00430019">
        <w:rPr>
          <w:rFonts w:ascii="Cambria" w:hAnsi="Cambria"/>
          <w:noProof/>
          <w:sz w:val="22"/>
        </w:rPr>
        <w:t xml:space="preserve">, </w:t>
      </w:r>
      <w:r w:rsidRPr="00430019">
        <w:rPr>
          <w:rFonts w:ascii="Cambria" w:hAnsi="Cambria"/>
          <w:b/>
          <w:bCs/>
          <w:noProof/>
          <w:sz w:val="22"/>
        </w:rPr>
        <w:t>Swanson MS</w:t>
      </w:r>
      <w:r w:rsidRPr="00430019">
        <w:rPr>
          <w:rFonts w:ascii="Cambria" w:hAnsi="Cambria"/>
          <w:noProof/>
          <w:sz w:val="22"/>
        </w:rPr>
        <w:t xml:space="preserve">, </w:t>
      </w:r>
      <w:r w:rsidRPr="00430019">
        <w:rPr>
          <w:rFonts w:ascii="Cambria" w:hAnsi="Cambria"/>
          <w:b/>
          <w:bCs/>
          <w:noProof/>
          <w:sz w:val="22"/>
        </w:rPr>
        <w:t>Swanton C</w:t>
      </w:r>
      <w:r w:rsidRPr="00430019">
        <w:rPr>
          <w:rFonts w:ascii="Cambria" w:hAnsi="Cambria"/>
          <w:noProof/>
          <w:sz w:val="22"/>
        </w:rPr>
        <w:t xml:space="preserve">, </w:t>
      </w:r>
      <w:r w:rsidRPr="00430019">
        <w:rPr>
          <w:rFonts w:ascii="Cambria" w:hAnsi="Cambria"/>
          <w:b/>
          <w:bCs/>
          <w:noProof/>
          <w:sz w:val="22"/>
        </w:rPr>
        <w:t>Swärd K</w:t>
      </w:r>
      <w:r w:rsidRPr="00430019">
        <w:rPr>
          <w:rFonts w:ascii="Cambria" w:hAnsi="Cambria"/>
          <w:noProof/>
          <w:sz w:val="22"/>
        </w:rPr>
        <w:t xml:space="preserve">, </w:t>
      </w:r>
      <w:r w:rsidRPr="00430019">
        <w:rPr>
          <w:rFonts w:ascii="Cambria" w:hAnsi="Cambria"/>
          <w:b/>
          <w:bCs/>
          <w:noProof/>
          <w:sz w:val="22"/>
        </w:rPr>
        <w:t>Swarup G</w:t>
      </w:r>
      <w:r w:rsidRPr="00430019">
        <w:rPr>
          <w:rFonts w:ascii="Cambria" w:hAnsi="Cambria"/>
          <w:noProof/>
          <w:sz w:val="22"/>
        </w:rPr>
        <w:t xml:space="preserve">, </w:t>
      </w:r>
      <w:r w:rsidRPr="00430019">
        <w:rPr>
          <w:rFonts w:ascii="Cambria" w:hAnsi="Cambria"/>
          <w:b/>
          <w:bCs/>
          <w:noProof/>
          <w:sz w:val="22"/>
        </w:rPr>
        <w:t>Sweeney ST</w:t>
      </w:r>
      <w:r w:rsidRPr="00430019">
        <w:rPr>
          <w:rFonts w:ascii="Cambria" w:hAnsi="Cambria"/>
          <w:noProof/>
          <w:sz w:val="22"/>
        </w:rPr>
        <w:t xml:space="preserve">, </w:t>
      </w:r>
      <w:r w:rsidRPr="00430019">
        <w:rPr>
          <w:rFonts w:ascii="Cambria" w:hAnsi="Cambria"/>
          <w:b/>
          <w:bCs/>
          <w:noProof/>
          <w:sz w:val="22"/>
        </w:rPr>
        <w:t>Sylvester PW</w:t>
      </w:r>
      <w:r w:rsidRPr="00430019">
        <w:rPr>
          <w:rFonts w:ascii="Cambria" w:hAnsi="Cambria"/>
          <w:noProof/>
          <w:sz w:val="22"/>
        </w:rPr>
        <w:t xml:space="preserve">, </w:t>
      </w:r>
      <w:r w:rsidRPr="00430019">
        <w:rPr>
          <w:rFonts w:ascii="Cambria" w:hAnsi="Cambria"/>
          <w:b/>
          <w:bCs/>
          <w:noProof/>
          <w:sz w:val="22"/>
        </w:rPr>
        <w:lastRenderedPageBreak/>
        <w:t>Szatmari Z</w:t>
      </w:r>
      <w:r w:rsidRPr="00430019">
        <w:rPr>
          <w:rFonts w:ascii="Cambria" w:hAnsi="Cambria"/>
          <w:noProof/>
          <w:sz w:val="22"/>
        </w:rPr>
        <w:t xml:space="preserve">, </w:t>
      </w:r>
      <w:r w:rsidRPr="00430019">
        <w:rPr>
          <w:rFonts w:ascii="Cambria" w:hAnsi="Cambria"/>
          <w:b/>
          <w:bCs/>
          <w:noProof/>
          <w:sz w:val="22"/>
        </w:rPr>
        <w:t>Szegezdi E</w:t>
      </w:r>
      <w:r w:rsidRPr="00430019">
        <w:rPr>
          <w:rFonts w:ascii="Cambria" w:hAnsi="Cambria"/>
          <w:noProof/>
          <w:sz w:val="22"/>
        </w:rPr>
        <w:t xml:space="preserve">, </w:t>
      </w:r>
      <w:r w:rsidRPr="00430019">
        <w:rPr>
          <w:rFonts w:ascii="Cambria" w:hAnsi="Cambria"/>
          <w:b/>
          <w:bCs/>
          <w:noProof/>
          <w:sz w:val="22"/>
        </w:rPr>
        <w:t>Szlosarek PW</w:t>
      </w:r>
      <w:r w:rsidRPr="00430019">
        <w:rPr>
          <w:rFonts w:ascii="Cambria" w:hAnsi="Cambria"/>
          <w:noProof/>
          <w:sz w:val="22"/>
        </w:rPr>
        <w:t xml:space="preserve">, </w:t>
      </w:r>
      <w:r w:rsidRPr="00430019">
        <w:rPr>
          <w:rFonts w:ascii="Cambria" w:hAnsi="Cambria"/>
          <w:b/>
          <w:bCs/>
          <w:noProof/>
          <w:sz w:val="22"/>
        </w:rPr>
        <w:t>Taegtmeyer H</w:t>
      </w:r>
      <w:r w:rsidRPr="00430019">
        <w:rPr>
          <w:rFonts w:ascii="Cambria" w:hAnsi="Cambria"/>
          <w:noProof/>
          <w:sz w:val="22"/>
        </w:rPr>
        <w:t xml:space="preserve">, </w:t>
      </w:r>
      <w:r w:rsidRPr="00430019">
        <w:rPr>
          <w:rFonts w:ascii="Cambria" w:hAnsi="Cambria"/>
          <w:b/>
          <w:bCs/>
          <w:noProof/>
          <w:sz w:val="22"/>
        </w:rPr>
        <w:t>Tafani M</w:t>
      </w:r>
      <w:r w:rsidRPr="00430019">
        <w:rPr>
          <w:rFonts w:ascii="Cambria" w:hAnsi="Cambria"/>
          <w:noProof/>
          <w:sz w:val="22"/>
        </w:rPr>
        <w:t xml:space="preserve">, </w:t>
      </w:r>
      <w:r w:rsidRPr="00430019">
        <w:rPr>
          <w:rFonts w:ascii="Cambria" w:hAnsi="Cambria"/>
          <w:b/>
          <w:bCs/>
          <w:noProof/>
          <w:sz w:val="22"/>
        </w:rPr>
        <w:t>Taillebourg E</w:t>
      </w:r>
      <w:r w:rsidRPr="00430019">
        <w:rPr>
          <w:rFonts w:ascii="Cambria" w:hAnsi="Cambria"/>
          <w:noProof/>
          <w:sz w:val="22"/>
        </w:rPr>
        <w:t xml:space="preserve">, </w:t>
      </w:r>
      <w:r w:rsidRPr="00430019">
        <w:rPr>
          <w:rFonts w:ascii="Cambria" w:hAnsi="Cambria"/>
          <w:b/>
          <w:bCs/>
          <w:noProof/>
          <w:sz w:val="22"/>
        </w:rPr>
        <w:t>Tait SW</w:t>
      </w:r>
      <w:r w:rsidRPr="00430019">
        <w:rPr>
          <w:rFonts w:ascii="Cambria" w:hAnsi="Cambria"/>
          <w:noProof/>
          <w:sz w:val="22"/>
        </w:rPr>
        <w:t xml:space="preserve">, </w:t>
      </w:r>
      <w:r w:rsidRPr="00430019">
        <w:rPr>
          <w:rFonts w:ascii="Cambria" w:hAnsi="Cambria"/>
          <w:b/>
          <w:bCs/>
          <w:noProof/>
          <w:sz w:val="22"/>
        </w:rPr>
        <w:t>Takacs-Vellai K</w:t>
      </w:r>
      <w:r w:rsidRPr="00430019">
        <w:rPr>
          <w:rFonts w:ascii="Cambria" w:hAnsi="Cambria"/>
          <w:noProof/>
          <w:sz w:val="22"/>
        </w:rPr>
        <w:t xml:space="preserve">, </w:t>
      </w:r>
      <w:r w:rsidRPr="00430019">
        <w:rPr>
          <w:rFonts w:ascii="Cambria" w:hAnsi="Cambria"/>
          <w:b/>
          <w:bCs/>
          <w:noProof/>
          <w:sz w:val="22"/>
        </w:rPr>
        <w:t>Takahashi Y</w:t>
      </w:r>
      <w:r w:rsidRPr="00430019">
        <w:rPr>
          <w:rFonts w:ascii="Cambria" w:hAnsi="Cambria"/>
          <w:noProof/>
          <w:sz w:val="22"/>
        </w:rPr>
        <w:t xml:space="preserve">, </w:t>
      </w:r>
      <w:r w:rsidRPr="00430019">
        <w:rPr>
          <w:rFonts w:ascii="Cambria" w:hAnsi="Cambria"/>
          <w:b/>
          <w:bCs/>
          <w:noProof/>
          <w:sz w:val="22"/>
        </w:rPr>
        <w:t>Takáts S</w:t>
      </w:r>
      <w:r w:rsidRPr="00430019">
        <w:rPr>
          <w:rFonts w:ascii="Cambria" w:hAnsi="Cambria"/>
          <w:noProof/>
          <w:sz w:val="22"/>
        </w:rPr>
        <w:t xml:space="preserve">, </w:t>
      </w:r>
      <w:r w:rsidRPr="00430019">
        <w:rPr>
          <w:rFonts w:ascii="Cambria" w:hAnsi="Cambria"/>
          <w:b/>
          <w:bCs/>
          <w:noProof/>
          <w:sz w:val="22"/>
        </w:rPr>
        <w:t>Takemura G</w:t>
      </w:r>
      <w:r w:rsidRPr="00430019">
        <w:rPr>
          <w:rFonts w:ascii="Cambria" w:hAnsi="Cambria"/>
          <w:noProof/>
          <w:sz w:val="22"/>
        </w:rPr>
        <w:t xml:space="preserve">, </w:t>
      </w:r>
      <w:r w:rsidRPr="00430019">
        <w:rPr>
          <w:rFonts w:ascii="Cambria" w:hAnsi="Cambria"/>
          <w:b/>
          <w:bCs/>
          <w:noProof/>
          <w:sz w:val="22"/>
        </w:rPr>
        <w:t>Takigawa N</w:t>
      </w:r>
      <w:r w:rsidRPr="00430019">
        <w:rPr>
          <w:rFonts w:ascii="Cambria" w:hAnsi="Cambria"/>
          <w:noProof/>
          <w:sz w:val="22"/>
        </w:rPr>
        <w:t xml:space="preserve">, </w:t>
      </w:r>
      <w:r w:rsidRPr="00430019">
        <w:rPr>
          <w:rFonts w:ascii="Cambria" w:hAnsi="Cambria"/>
          <w:b/>
          <w:bCs/>
          <w:noProof/>
          <w:sz w:val="22"/>
        </w:rPr>
        <w:t>Talbot NJ</w:t>
      </w:r>
      <w:r w:rsidRPr="00430019">
        <w:rPr>
          <w:rFonts w:ascii="Cambria" w:hAnsi="Cambria"/>
          <w:noProof/>
          <w:sz w:val="22"/>
        </w:rPr>
        <w:t xml:space="preserve">, </w:t>
      </w:r>
      <w:r w:rsidRPr="00430019">
        <w:rPr>
          <w:rFonts w:ascii="Cambria" w:hAnsi="Cambria"/>
          <w:b/>
          <w:bCs/>
          <w:noProof/>
          <w:sz w:val="22"/>
        </w:rPr>
        <w:t>Tamagno E</w:t>
      </w:r>
      <w:r w:rsidRPr="00430019">
        <w:rPr>
          <w:rFonts w:ascii="Cambria" w:hAnsi="Cambria"/>
          <w:noProof/>
          <w:sz w:val="22"/>
        </w:rPr>
        <w:t xml:space="preserve">, </w:t>
      </w:r>
      <w:r w:rsidRPr="00430019">
        <w:rPr>
          <w:rFonts w:ascii="Cambria" w:hAnsi="Cambria"/>
          <w:b/>
          <w:bCs/>
          <w:noProof/>
          <w:sz w:val="22"/>
        </w:rPr>
        <w:t>Tamburini J</w:t>
      </w:r>
      <w:r w:rsidRPr="00430019">
        <w:rPr>
          <w:rFonts w:ascii="Cambria" w:hAnsi="Cambria"/>
          <w:noProof/>
          <w:sz w:val="22"/>
        </w:rPr>
        <w:t xml:space="preserve">, </w:t>
      </w:r>
      <w:r w:rsidRPr="00430019">
        <w:rPr>
          <w:rFonts w:ascii="Cambria" w:hAnsi="Cambria"/>
          <w:b/>
          <w:bCs/>
          <w:noProof/>
          <w:sz w:val="22"/>
        </w:rPr>
        <w:t>Tan C-P</w:t>
      </w:r>
      <w:r w:rsidRPr="00430019">
        <w:rPr>
          <w:rFonts w:ascii="Cambria" w:hAnsi="Cambria"/>
          <w:noProof/>
          <w:sz w:val="22"/>
        </w:rPr>
        <w:t xml:space="preserve">, </w:t>
      </w:r>
      <w:r w:rsidRPr="00430019">
        <w:rPr>
          <w:rFonts w:ascii="Cambria" w:hAnsi="Cambria"/>
          <w:b/>
          <w:bCs/>
          <w:noProof/>
          <w:sz w:val="22"/>
        </w:rPr>
        <w:t>Tan L</w:t>
      </w:r>
      <w:r w:rsidRPr="00430019">
        <w:rPr>
          <w:rFonts w:ascii="Cambria" w:hAnsi="Cambria"/>
          <w:noProof/>
          <w:sz w:val="22"/>
        </w:rPr>
        <w:t xml:space="preserve">, </w:t>
      </w:r>
      <w:r w:rsidRPr="00430019">
        <w:rPr>
          <w:rFonts w:ascii="Cambria" w:hAnsi="Cambria"/>
          <w:b/>
          <w:bCs/>
          <w:noProof/>
          <w:sz w:val="22"/>
        </w:rPr>
        <w:t>Tan ML</w:t>
      </w:r>
      <w:r w:rsidRPr="00430019">
        <w:rPr>
          <w:rFonts w:ascii="Cambria" w:hAnsi="Cambria"/>
          <w:noProof/>
          <w:sz w:val="22"/>
        </w:rPr>
        <w:t xml:space="preserve">, </w:t>
      </w:r>
      <w:r w:rsidRPr="00430019">
        <w:rPr>
          <w:rFonts w:ascii="Cambria" w:hAnsi="Cambria"/>
          <w:b/>
          <w:bCs/>
          <w:noProof/>
          <w:sz w:val="22"/>
        </w:rPr>
        <w:t>Tan M</w:t>
      </w:r>
      <w:r w:rsidRPr="00430019">
        <w:rPr>
          <w:rFonts w:ascii="Cambria" w:hAnsi="Cambria"/>
          <w:noProof/>
          <w:sz w:val="22"/>
        </w:rPr>
        <w:t xml:space="preserve">, </w:t>
      </w:r>
      <w:r w:rsidRPr="00430019">
        <w:rPr>
          <w:rFonts w:ascii="Cambria" w:hAnsi="Cambria"/>
          <w:b/>
          <w:bCs/>
          <w:noProof/>
          <w:sz w:val="22"/>
        </w:rPr>
        <w:t>Tan Y-J</w:t>
      </w:r>
      <w:r w:rsidRPr="00430019">
        <w:rPr>
          <w:rFonts w:ascii="Cambria" w:hAnsi="Cambria"/>
          <w:noProof/>
          <w:sz w:val="22"/>
        </w:rPr>
        <w:t xml:space="preserve">, </w:t>
      </w:r>
      <w:r w:rsidRPr="00430019">
        <w:rPr>
          <w:rFonts w:ascii="Cambria" w:hAnsi="Cambria"/>
          <w:b/>
          <w:bCs/>
          <w:noProof/>
          <w:sz w:val="22"/>
        </w:rPr>
        <w:t>Tanaka K</w:t>
      </w:r>
      <w:r w:rsidRPr="00430019">
        <w:rPr>
          <w:rFonts w:ascii="Cambria" w:hAnsi="Cambria"/>
          <w:noProof/>
          <w:sz w:val="22"/>
        </w:rPr>
        <w:t xml:space="preserve">, </w:t>
      </w:r>
      <w:r w:rsidRPr="00430019">
        <w:rPr>
          <w:rFonts w:ascii="Cambria" w:hAnsi="Cambria"/>
          <w:b/>
          <w:bCs/>
          <w:noProof/>
          <w:sz w:val="22"/>
        </w:rPr>
        <w:t>Tanaka M</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G</w:t>
      </w:r>
      <w:r w:rsidRPr="00430019">
        <w:rPr>
          <w:rFonts w:ascii="Cambria" w:hAnsi="Cambria"/>
          <w:noProof/>
          <w:sz w:val="22"/>
        </w:rPr>
        <w:t xml:space="preserve">, </w:t>
      </w:r>
      <w:r w:rsidRPr="00430019">
        <w:rPr>
          <w:rFonts w:ascii="Cambria" w:hAnsi="Cambria"/>
          <w:b/>
          <w:bCs/>
          <w:noProof/>
          <w:sz w:val="22"/>
        </w:rPr>
        <w:t>Tanida I</w:t>
      </w:r>
      <w:r w:rsidRPr="00430019">
        <w:rPr>
          <w:rFonts w:ascii="Cambria" w:hAnsi="Cambria"/>
          <w:noProof/>
          <w:sz w:val="22"/>
        </w:rPr>
        <w:t xml:space="preserve">, </w:t>
      </w:r>
      <w:r w:rsidRPr="00430019">
        <w:rPr>
          <w:rFonts w:ascii="Cambria" w:hAnsi="Cambria"/>
          <w:b/>
          <w:bCs/>
          <w:noProof/>
          <w:sz w:val="22"/>
        </w:rPr>
        <w:t>Tanji K</w:t>
      </w:r>
      <w:r w:rsidRPr="00430019">
        <w:rPr>
          <w:rFonts w:ascii="Cambria" w:hAnsi="Cambria"/>
          <w:noProof/>
          <w:sz w:val="22"/>
        </w:rPr>
        <w:t xml:space="preserve">, </w:t>
      </w:r>
      <w:r w:rsidRPr="00430019">
        <w:rPr>
          <w:rFonts w:ascii="Cambria" w:hAnsi="Cambria"/>
          <w:b/>
          <w:bCs/>
          <w:noProof/>
          <w:sz w:val="22"/>
        </w:rPr>
        <w:t>Tannous BA</w:t>
      </w:r>
      <w:r w:rsidRPr="00430019">
        <w:rPr>
          <w:rFonts w:ascii="Cambria" w:hAnsi="Cambria"/>
          <w:noProof/>
          <w:sz w:val="22"/>
        </w:rPr>
        <w:t xml:space="preserve">, </w:t>
      </w:r>
      <w:r w:rsidRPr="00430019">
        <w:rPr>
          <w:rFonts w:ascii="Cambria" w:hAnsi="Cambria"/>
          <w:b/>
          <w:bCs/>
          <w:noProof/>
          <w:sz w:val="22"/>
        </w:rPr>
        <w:t>Tapia JA</w:t>
      </w:r>
      <w:r w:rsidRPr="00430019">
        <w:rPr>
          <w:rFonts w:ascii="Cambria" w:hAnsi="Cambria"/>
          <w:noProof/>
          <w:sz w:val="22"/>
        </w:rPr>
        <w:t xml:space="preserve">, </w:t>
      </w:r>
      <w:r w:rsidRPr="00430019">
        <w:rPr>
          <w:rFonts w:ascii="Cambria" w:hAnsi="Cambria"/>
          <w:b/>
          <w:bCs/>
          <w:noProof/>
          <w:sz w:val="22"/>
        </w:rPr>
        <w:t>Tasset-Cuevas I</w:t>
      </w:r>
      <w:r w:rsidRPr="00430019">
        <w:rPr>
          <w:rFonts w:ascii="Cambria" w:hAnsi="Cambria"/>
          <w:noProof/>
          <w:sz w:val="22"/>
        </w:rPr>
        <w:t xml:space="preserve">, </w:t>
      </w:r>
      <w:r w:rsidRPr="00430019">
        <w:rPr>
          <w:rFonts w:ascii="Cambria" w:hAnsi="Cambria"/>
          <w:b/>
          <w:bCs/>
          <w:noProof/>
          <w:sz w:val="22"/>
        </w:rPr>
        <w:t>Tatar M</w:t>
      </w:r>
      <w:r w:rsidRPr="00430019">
        <w:rPr>
          <w:rFonts w:ascii="Cambria" w:hAnsi="Cambria"/>
          <w:noProof/>
          <w:sz w:val="22"/>
        </w:rPr>
        <w:t xml:space="preserve">, </w:t>
      </w:r>
      <w:r w:rsidRPr="00430019">
        <w:rPr>
          <w:rFonts w:ascii="Cambria" w:hAnsi="Cambria"/>
          <w:b/>
          <w:bCs/>
          <w:noProof/>
          <w:sz w:val="22"/>
        </w:rPr>
        <w:t>Tavassoly I</w:t>
      </w:r>
      <w:r w:rsidRPr="00430019">
        <w:rPr>
          <w:rFonts w:ascii="Cambria" w:hAnsi="Cambria"/>
          <w:noProof/>
          <w:sz w:val="22"/>
        </w:rPr>
        <w:t xml:space="preserve">, </w:t>
      </w:r>
      <w:r w:rsidRPr="00430019">
        <w:rPr>
          <w:rFonts w:ascii="Cambria" w:hAnsi="Cambria"/>
          <w:b/>
          <w:bCs/>
          <w:noProof/>
          <w:sz w:val="22"/>
        </w:rPr>
        <w:t>Tavernarakis N</w:t>
      </w:r>
      <w:r w:rsidRPr="00430019">
        <w:rPr>
          <w:rFonts w:ascii="Cambria" w:hAnsi="Cambria"/>
          <w:noProof/>
          <w:sz w:val="22"/>
        </w:rPr>
        <w:t xml:space="preserve">, </w:t>
      </w:r>
      <w:r w:rsidRPr="00430019">
        <w:rPr>
          <w:rFonts w:ascii="Cambria" w:hAnsi="Cambria"/>
          <w:b/>
          <w:bCs/>
          <w:noProof/>
          <w:sz w:val="22"/>
        </w:rPr>
        <w:t>Taylor A</w:t>
      </w:r>
      <w:r w:rsidRPr="00430019">
        <w:rPr>
          <w:rFonts w:ascii="Cambria" w:hAnsi="Cambria"/>
          <w:noProof/>
          <w:sz w:val="22"/>
        </w:rPr>
        <w:t xml:space="preserve">, </w:t>
      </w:r>
      <w:r w:rsidRPr="00430019">
        <w:rPr>
          <w:rFonts w:ascii="Cambria" w:hAnsi="Cambria"/>
          <w:b/>
          <w:bCs/>
          <w:noProof/>
          <w:sz w:val="22"/>
        </w:rPr>
        <w:t>Taylor GS</w:t>
      </w:r>
      <w:r w:rsidRPr="00430019">
        <w:rPr>
          <w:rFonts w:ascii="Cambria" w:hAnsi="Cambria"/>
          <w:noProof/>
          <w:sz w:val="22"/>
        </w:rPr>
        <w:t xml:space="preserve">, </w:t>
      </w:r>
      <w:r w:rsidRPr="00430019">
        <w:rPr>
          <w:rFonts w:ascii="Cambria" w:hAnsi="Cambria"/>
          <w:b/>
          <w:bCs/>
          <w:noProof/>
          <w:sz w:val="22"/>
        </w:rPr>
        <w:t>Taylor GA</w:t>
      </w:r>
      <w:r w:rsidRPr="00430019">
        <w:rPr>
          <w:rFonts w:ascii="Cambria" w:hAnsi="Cambria"/>
          <w:noProof/>
          <w:sz w:val="22"/>
        </w:rPr>
        <w:t xml:space="preserve">, </w:t>
      </w:r>
      <w:r w:rsidRPr="00430019">
        <w:rPr>
          <w:rFonts w:ascii="Cambria" w:hAnsi="Cambria"/>
          <w:b/>
          <w:bCs/>
          <w:noProof/>
          <w:sz w:val="22"/>
        </w:rPr>
        <w:t>Taylor JP</w:t>
      </w:r>
      <w:r w:rsidRPr="00430019">
        <w:rPr>
          <w:rFonts w:ascii="Cambria" w:hAnsi="Cambria"/>
          <w:noProof/>
          <w:sz w:val="22"/>
        </w:rPr>
        <w:t xml:space="preserve">, </w:t>
      </w:r>
      <w:r w:rsidRPr="00430019">
        <w:rPr>
          <w:rFonts w:ascii="Cambria" w:hAnsi="Cambria"/>
          <w:b/>
          <w:bCs/>
          <w:noProof/>
          <w:sz w:val="22"/>
        </w:rPr>
        <w:t>Taylor MJ</w:t>
      </w:r>
      <w:r w:rsidRPr="00430019">
        <w:rPr>
          <w:rFonts w:ascii="Cambria" w:hAnsi="Cambria"/>
          <w:noProof/>
          <w:sz w:val="22"/>
        </w:rPr>
        <w:t xml:space="preserve">, </w:t>
      </w:r>
      <w:r w:rsidRPr="00430019">
        <w:rPr>
          <w:rFonts w:ascii="Cambria" w:hAnsi="Cambria"/>
          <w:b/>
          <w:bCs/>
          <w:noProof/>
          <w:sz w:val="22"/>
        </w:rPr>
        <w:t>Tchetina E V</w:t>
      </w:r>
      <w:r w:rsidRPr="00430019">
        <w:rPr>
          <w:rFonts w:ascii="Cambria" w:hAnsi="Cambria"/>
          <w:noProof/>
          <w:sz w:val="22"/>
        </w:rPr>
        <w:t xml:space="preserve">, </w:t>
      </w:r>
      <w:r w:rsidRPr="00430019">
        <w:rPr>
          <w:rFonts w:ascii="Cambria" w:hAnsi="Cambria"/>
          <w:b/>
          <w:bCs/>
          <w:noProof/>
          <w:sz w:val="22"/>
        </w:rPr>
        <w:t>Tee AR</w:t>
      </w:r>
      <w:r w:rsidRPr="00430019">
        <w:rPr>
          <w:rFonts w:ascii="Cambria" w:hAnsi="Cambria"/>
          <w:noProof/>
          <w:sz w:val="22"/>
        </w:rPr>
        <w:t xml:space="preserve">, </w:t>
      </w:r>
      <w:r w:rsidRPr="00430019">
        <w:rPr>
          <w:rFonts w:ascii="Cambria" w:hAnsi="Cambria"/>
          <w:b/>
          <w:bCs/>
          <w:noProof/>
          <w:sz w:val="22"/>
        </w:rPr>
        <w:t>Teixeira-Clerc F</w:t>
      </w:r>
      <w:r w:rsidRPr="00430019">
        <w:rPr>
          <w:rFonts w:ascii="Cambria" w:hAnsi="Cambria"/>
          <w:noProof/>
          <w:sz w:val="22"/>
        </w:rPr>
        <w:t xml:space="preserve">, </w:t>
      </w:r>
      <w:r w:rsidRPr="00430019">
        <w:rPr>
          <w:rFonts w:ascii="Cambria" w:hAnsi="Cambria"/>
          <w:b/>
          <w:bCs/>
          <w:noProof/>
          <w:sz w:val="22"/>
        </w:rPr>
        <w:t>Telang S</w:t>
      </w:r>
      <w:r w:rsidRPr="00430019">
        <w:rPr>
          <w:rFonts w:ascii="Cambria" w:hAnsi="Cambria"/>
          <w:noProof/>
          <w:sz w:val="22"/>
        </w:rPr>
        <w:t xml:space="preserve">, </w:t>
      </w:r>
      <w:r w:rsidRPr="00430019">
        <w:rPr>
          <w:rFonts w:ascii="Cambria" w:hAnsi="Cambria"/>
          <w:b/>
          <w:bCs/>
          <w:noProof/>
          <w:sz w:val="22"/>
        </w:rPr>
        <w:t>Tencomnao T</w:t>
      </w:r>
      <w:r w:rsidRPr="00430019">
        <w:rPr>
          <w:rFonts w:ascii="Cambria" w:hAnsi="Cambria"/>
          <w:noProof/>
          <w:sz w:val="22"/>
        </w:rPr>
        <w:t xml:space="preserve">, </w:t>
      </w:r>
      <w:r w:rsidRPr="00430019">
        <w:rPr>
          <w:rFonts w:ascii="Cambria" w:hAnsi="Cambria"/>
          <w:b/>
          <w:bCs/>
          <w:noProof/>
          <w:sz w:val="22"/>
        </w:rPr>
        <w:t>Teng B-B</w:t>
      </w:r>
      <w:r w:rsidRPr="00430019">
        <w:rPr>
          <w:rFonts w:ascii="Cambria" w:hAnsi="Cambria"/>
          <w:noProof/>
          <w:sz w:val="22"/>
        </w:rPr>
        <w:t xml:space="preserve">, </w:t>
      </w:r>
      <w:r w:rsidRPr="00430019">
        <w:rPr>
          <w:rFonts w:ascii="Cambria" w:hAnsi="Cambria"/>
          <w:b/>
          <w:bCs/>
          <w:noProof/>
          <w:sz w:val="22"/>
        </w:rPr>
        <w:t>Teng R-J</w:t>
      </w:r>
      <w:r w:rsidRPr="00430019">
        <w:rPr>
          <w:rFonts w:ascii="Cambria" w:hAnsi="Cambria"/>
          <w:noProof/>
          <w:sz w:val="22"/>
        </w:rPr>
        <w:t xml:space="preserve">, </w:t>
      </w:r>
      <w:r w:rsidRPr="00430019">
        <w:rPr>
          <w:rFonts w:ascii="Cambria" w:hAnsi="Cambria"/>
          <w:b/>
          <w:bCs/>
          <w:noProof/>
          <w:sz w:val="22"/>
        </w:rPr>
        <w:t>Terro F</w:t>
      </w:r>
      <w:r w:rsidRPr="00430019">
        <w:rPr>
          <w:rFonts w:ascii="Cambria" w:hAnsi="Cambria"/>
          <w:noProof/>
          <w:sz w:val="22"/>
        </w:rPr>
        <w:t xml:space="preserve">, </w:t>
      </w:r>
      <w:r w:rsidRPr="00430019">
        <w:rPr>
          <w:rFonts w:ascii="Cambria" w:hAnsi="Cambria"/>
          <w:b/>
          <w:bCs/>
          <w:noProof/>
          <w:sz w:val="22"/>
        </w:rPr>
        <w:t>Tettamanti G</w:t>
      </w:r>
      <w:r w:rsidRPr="00430019">
        <w:rPr>
          <w:rFonts w:ascii="Cambria" w:hAnsi="Cambria"/>
          <w:noProof/>
          <w:sz w:val="22"/>
        </w:rPr>
        <w:t xml:space="preserve">, </w:t>
      </w:r>
      <w:r w:rsidRPr="00430019">
        <w:rPr>
          <w:rFonts w:ascii="Cambria" w:hAnsi="Cambria"/>
          <w:b/>
          <w:bCs/>
          <w:noProof/>
          <w:sz w:val="22"/>
        </w:rPr>
        <w:t>Theiss AL</w:t>
      </w:r>
      <w:r w:rsidRPr="00430019">
        <w:rPr>
          <w:rFonts w:ascii="Cambria" w:hAnsi="Cambria"/>
          <w:noProof/>
          <w:sz w:val="22"/>
        </w:rPr>
        <w:t xml:space="preserve">, </w:t>
      </w:r>
      <w:r w:rsidRPr="00430019">
        <w:rPr>
          <w:rFonts w:ascii="Cambria" w:hAnsi="Cambria"/>
          <w:b/>
          <w:bCs/>
          <w:noProof/>
          <w:sz w:val="22"/>
        </w:rPr>
        <w:t>Theron AE</w:t>
      </w:r>
      <w:r w:rsidRPr="00430019">
        <w:rPr>
          <w:rFonts w:ascii="Cambria" w:hAnsi="Cambria"/>
          <w:noProof/>
          <w:sz w:val="22"/>
        </w:rPr>
        <w:t xml:space="preserve">, </w:t>
      </w:r>
      <w:r w:rsidRPr="00430019">
        <w:rPr>
          <w:rFonts w:ascii="Cambria" w:hAnsi="Cambria"/>
          <w:b/>
          <w:bCs/>
          <w:noProof/>
          <w:sz w:val="22"/>
        </w:rPr>
        <w:t>Thomas KJ</w:t>
      </w:r>
      <w:r w:rsidRPr="00430019">
        <w:rPr>
          <w:rFonts w:ascii="Cambria" w:hAnsi="Cambria"/>
          <w:noProof/>
          <w:sz w:val="22"/>
        </w:rPr>
        <w:t xml:space="preserve">, </w:t>
      </w:r>
      <w:r w:rsidRPr="00430019">
        <w:rPr>
          <w:rFonts w:ascii="Cambria" w:hAnsi="Cambria"/>
          <w:b/>
          <w:bCs/>
          <w:noProof/>
          <w:sz w:val="22"/>
        </w:rPr>
        <w:t>Thomé MP</w:t>
      </w:r>
      <w:r w:rsidRPr="00430019">
        <w:rPr>
          <w:rFonts w:ascii="Cambria" w:hAnsi="Cambria"/>
          <w:noProof/>
          <w:sz w:val="22"/>
        </w:rPr>
        <w:t xml:space="preserve">, </w:t>
      </w:r>
      <w:r w:rsidRPr="00430019">
        <w:rPr>
          <w:rFonts w:ascii="Cambria" w:hAnsi="Cambria"/>
          <w:b/>
          <w:bCs/>
          <w:noProof/>
          <w:sz w:val="22"/>
        </w:rPr>
        <w:t>Thomes PG</w:t>
      </w:r>
      <w:r w:rsidRPr="00430019">
        <w:rPr>
          <w:rFonts w:ascii="Cambria" w:hAnsi="Cambria"/>
          <w:noProof/>
          <w:sz w:val="22"/>
        </w:rPr>
        <w:t xml:space="preserve">, </w:t>
      </w:r>
      <w:r w:rsidRPr="00430019">
        <w:rPr>
          <w:rFonts w:ascii="Cambria" w:hAnsi="Cambria"/>
          <w:b/>
          <w:bCs/>
          <w:noProof/>
          <w:sz w:val="22"/>
        </w:rPr>
        <w:t>Thorburn A</w:t>
      </w:r>
      <w:r w:rsidRPr="00430019">
        <w:rPr>
          <w:rFonts w:ascii="Cambria" w:hAnsi="Cambria"/>
          <w:noProof/>
          <w:sz w:val="22"/>
        </w:rPr>
        <w:t xml:space="preserve">, </w:t>
      </w:r>
      <w:r w:rsidRPr="00430019">
        <w:rPr>
          <w:rFonts w:ascii="Cambria" w:hAnsi="Cambria"/>
          <w:b/>
          <w:bCs/>
          <w:noProof/>
          <w:sz w:val="22"/>
        </w:rPr>
        <w:t>Thorner J</w:t>
      </w:r>
      <w:r w:rsidRPr="00430019">
        <w:rPr>
          <w:rFonts w:ascii="Cambria" w:hAnsi="Cambria"/>
          <w:noProof/>
          <w:sz w:val="22"/>
        </w:rPr>
        <w:t xml:space="preserve">, </w:t>
      </w:r>
      <w:r w:rsidRPr="00430019">
        <w:rPr>
          <w:rFonts w:ascii="Cambria" w:hAnsi="Cambria"/>
          <w:b/>
          <w:bCs/>
          <w:noProof/>
          <w:sz w:val="22"/>
        </w:rPr>
        <w:t>Thum T</w:t>
      </w:r>
      <w:r w:rsidRPr="00430019">
        <w:rPr>
          <w:rFonts w:ascii="Cambria" w:hAnsi="Cambria"/>
          <w:noProof/>
          <w:sz w:val="22"/>
        </w:rPr>
        <w:t xml:space="preserve">, </w:t>
      </w:r>
      <w:r w:rsidRPr="00430019">
        <w:rPr>
          <w:rFonts w:ascii="Cambria" w:hAnsi="Cambria"/>
          <w:b/>
          <w:bCs/>
          <w:noProof/>
          <w:sz w:val="22"/>
        </w:rPr>
        <w:t>Thumm M</w:t>
      </w:r>
      <w:r w:rsidRPr="00430019">
        <w:rPr>
          <w:rFonts w:ascii="Cambria" w:hAnsi="Cambria"/>
          <w:noProof/>
          <w:sz w:val="22"/>
        </w:rPr>
        <w:t xml:space="preserve">, </w:t>
      </w:r>
      <w:r w:rsidRPr="00430019">
        <w:rPr>
          <w:rFonts w:ascii="Cambria" w:hAnsi="Cambria"/>
          <w:b/>
          <w:bCs/>
          <w:noProof/>
          <w:sz w:val="22"/>
        </w:rPr>
        <w:t>Thurston TL</w:t>
      </w:r>
      <w:r w:rsidRPr="00430019">
        <w:rPr>
          <w:rFonts w:ascii="Cambria" w:hAnsi="Cambria"/>
          <w:noProof/>
          <w:sz w:val="22"/>
        </w:rPr>
        <w:t xml:space="preserve">, </w:t>
      </w:r>
      <w:r w:rsidRPr="00430019">
        <w:rPr>
          <w:rFonts w:ascii="Cambria" w:hAnsi="Cambria"/>
          <w:b/>
          <w:bCs/>
          <w:noProof/>
          <w:sz w:val="22"/>
        </w:rPr>
        <w:t>Tian L</w:t>
      </w:r>
      <w:r w:rsidRPr="00430019">
        <w:rPr>
          <w:rFonts w:ascii="Cambria" w:hAnsi="Cambria"/>
          <w:noProof/>
          <w:sz w:val="22"/>
        </w:rPr>
        <w:t xml:space="preserve">, </w:t>
      </w:r>
      <w:r w:rsidRPr="00430019">
        <w:rPr>
          <w:rFonts w:ascii="Cambria" w:hAnsi="Cambria"/>
          <w:b/>
          <w:bCs/>
          <w:noProof/>
          <w:sz w:val="22"/>
        </w:rPr>
        <w:t>Till A</w:t>
      </w:r>
      <w:r w:rsidRPr="00430019">
        <w:rPr>
          <w:rFonts w:ascii="Cambria" w:hAnsi="Cambria"/>
          <w:noProof/>
          <w:sz w:val="22"/>
        </w:rPr>
        <w:t xml:space="preserve">, </w:t>
      </w:r>
      <w:r w:rsidRPr="00430019">
        <w:rPr>
          <w:rFonts w:ascii="Cambria" w:hAnsi="Cambria"/>
          <w:b/>
          <w:bCs/>
          <w:noProof/>
          <w:sz w:val="22"/>
        </w:rPr>
        <w:t>Ting JP</w:t>
      </w:r>
      <w:r w:rsidRPr="00430019">
        <w:rPr>
          <w:rFonts w:ascii="Cambria" w:hAnsi="Cambria"/>
          <w:noProof/>
          <w:sz w:val="22"/>
        </w:rPr>
        <w:t xml:space="preserve">, </w:t>
      </w:r>
      <w:r w:rsidRPr="00430019">
        <w:rPr>
          <w:rFonts w:ascii="Cambria" w:hAnsi="Cambria"/>
          <w:b/>
          <w:bCs/>
          <w:noProof/>
          <w:sz w:val="22"/>
        </w:rPr>
        <w:t>Titorenko VI</w:t>
      </w:r>
      <w:r w:rsidRPr="00430019">
        <w:rPr>
          <w:rFonts w:ascii="Cambria" w:hAnsi="Cambria"/>
          <w:noProof/>
          <w:sz w:val="22"/>
        </w:rPr>
        <w:t xml:space="preserve">, </w:t>
      </w:r>
      <w:r w:rsidRPr="00430019">
        <w:rPr>
          <w:rFonts w:ascii="Cambria" w:hAnsi="Cambria"/>
          <w:b/>
          <w:bCs/>
          <w:noProof/>
          <w:sz w:val="22"/>
        </w:rPr>
        <w:t>Toker L</w:t>
      </w:r>
      <w:r w:rsidRPr="00430019">
        <w:rPr>
          <w:rFonts w:ascii="Cambria" w:hAnsi="Cambria"/>
          <w:noProof/>
          <w:sz w:val="22"/>
        </w:rPr>
        <w:t xml:space="preserve">, </w:t>
      </w:r>
      <w:r w:rsidRPr="00430019">
        <w:rPr>
          <w:rFonts w:ascii="Cambria" w:hAnsi="Cambria"/>
          <w:b/>
          <w:bCs/>
          <w:noProof/>
          <w:sz w:val="22"/>
        </w:rPr>
        <w:t>Toldo S</w:t>
      </w:r>
      <w:r w:rsidRPr="00430019">
        <w:rPr>
          <w:rFonts w:ascii="Cambria" w:hAnsi="Cambria"/>
          <w:noProof/>
          <w:sz w:val="22"/>
        </w:rPr>
        <w:t xml:space="preserve">, </w:t>
      </w:r>
      <w:r w:rsidRPr="00430019">
        <w:rPr>
          <w:rFonts w:ascii="Cambria" w:hAnsi="Cambria"/>
          <w:b/>
          <w:bCs/>
          <w:noProof/>
          <w:sz w:val="22"/>
        </w:rPr>
        <w:t>Tooze SA</w:t>
      </w:r>
      <w:r w:rsidRPr="00430019">
        <w:rPr>
          <w:rFonts w:ascii="Cambria" w:hAnsi="Cambria"/>
          <w:noProof/>
          <w:sz w:val="22"/>
        </w:rPr>
        <w:t xml:space="preserve">, </w:t>
      </w:r>
      <w:r w:rsidRPr="00430019">
        <w:rPr>
          <w:rFonts w:ascii="Cambria" w:hAnsi="Cambria"/>
          <w:b/>
          <w:bCs/>
          <w:noProof/>
          <w:sz w:val="22"/>
        </w:rPr>
        <w:t>Topisirovic I</w:t>
      </w:r>
      <w:r w:rsidRPr="00430019">
        <w:rPr>
          <w:rFonts w:ascii="Cambria" w:hAnsi="Cambria"/>
          <w:noProof/>
          <w:sz w:val="22"/>
        </w:rPr>
        <w:t xml:space="preserve">, </w:t>
      </w:r>
      <w:r w:rsidRPr="00430019">
        <w:rPr>
          <w:rFonts w:ascii="Cambria" w:hAnsi="Cambria"/>
          <w:b/>
          <w:bCs/>
          <w:noProof/>
          <w:sz w:val="22"/>
        </w:rPr>
        <w:t>Torgersen ML</w:t>
      </w:r>
      <w:r w:rsidRPr="00430019">
        <w:rPr>
          <w:rFonts w:ascii="Cambria" w:hAnsi="Cambria"/>
          <w:noProof/>
          <w:sz w:val="22"/>
        </w:rPr>
        <w:t xml:space="preserve">, </w:t>
      </w:r>
      <w:r w:rsidRPr="00430019">
        <w:rPr>
          <w:rFonts w:ascii="Cambria" w:hAnsi="Cambria"/>
          <w:b/>
          <w:bCs/>
          <w:noProof/>
          <w:sz w:val="22"/>
        </w:rPr>
        <w:t>Torosantucci L</w:t>
      </w:r>
      <w:r w:rsidRPr="00430019">
        <w:rPr>
          <w:rFonts w:ascii="Cambria" w:hAnsi="Cambria"/>
          <w:noProof/>
          <w:sz w:val="22"/>
        </w:rPr>
        <w:t xml:space="preserve">, </w:t>
      </w:r>
      <w:r w:rsidRPr="00430019">
        <w:rPr>
          <w:rFonts w:ascii="Cambria" w:hAnsi="Cambria"/>
          <w:b/>
          <w:bCs/>
          <w:noProof/>
          <w:sz w:val="22"/>
        </w:rPr>
        <w:t>Torriglia A</w:t>
      </w:r>
      <w:r w:rsidRPr="00430019">
        <w:rPr>
          <w:rFonts w:ascii="Cambria" w:hAnsi="Cambria"/>
          <w:noProof/>
          <w:sz w:val="22"/>
        </w:rPr>
        <w:t xml:space="preserve">, </w:t>
      </w:r>
      <w:r w:rsidRPr="00430019">
        <w:rPr>
          <w:rFonts w:ascii="Cambria" w:hAnsi="Cambria"/>
          <w:b/>
          <w:bCs/>
          <w:noProof/>
          <w:sz w:val="22"/>
        </w:rPr>
        <w:t>Torrisi MR</w:t>
      </w:r>
      <w:r w:rsidRPr="00430019">
        <w:rPr>
          <w:rFonts w:ascii="Cambria" w:hAnsi="Cambria"/>
          <w:noProof/>
          <w:sz w:val="22"/>
        </w:rPr>
        <w:t xml:space="preserve">, </w:t>
      </w:r>
      <w:r w:rsidRPr="00430019">
        <w:rPr>
          <w:rFonts w:ascii="Cambria" w:hAnsi="Cambria"/>
          <w:b/>
          <w:bCs/>
          <w:noProof/>
          <w:sz w:val="22"/>
        </w:rPr>
        <w:t>Tournier C</w:t>
      </w:r>
      <w:r w:rsidRPr="00430019">
        <w:rPr>
          <w:rFonts w:ascii="Cambria" w:hAnsi="Cambria"/>
          <w:noProof/>
          <w:sz w:val="22"/>
        </w:rPr>
        <w:t xml:space="preserve">, </w:t>
      </w:r>
      <w:r w:rsidRPr="00430019">
        <w:rPr>
          <w:rFonts w:ascii="Cambria" w:hAnsi="Cambria"/>
          <w:b/>
          <w:bCs/>
          <w:noProof/>
          <w:sz w:val="22"/>
        </w:rPr>
        <w:t>Towns R</w:t>
      </w:r>
      <w:r w:rsidRPr="00430019">
        <w:rPr>
          <w:rFonts w:ascii="Cambria" w:hAnsi="Cambria"/>
          <w:noProof/>
          <w:sz w:val="22"/>
        </w:rPr>
        <w:t xml:space="preserve">, </w:t>
      </w:r>
      <w:r w:rsidRPr="00430019">
        <w:rPr>
          <w:rFonts w:ascii="Cambria" w:hAnsi="Cambria"/>
          <w:b/>
          <w:bCs/>
          <w:noProof/>
          <w:sz w:val="22"/>
        </w:rPr>
        <w:t>Trajkovic V</w:t>
      </w:r>
      <w:r w:rsidRPr="00430019">
        <w:rPr>
          <w:rFonts w:ascii="Cambria" w:hAnsi="Cambria"/>
          <w:noProof/>
          <w:sz w:val="22"/>
        </w:rPr>
        <w:t xml:space="preserve">, </w:t>
      </w:r>
      <w:r w:rsidRPr="00430019">
        <w:rPr>
          <w:rFonts w:ascii="Cambria" w:hAnsi="Cambria"/>
          <w:b/>
          <w:bCs/>
          <w:noProof/>
          <w:sz w:val="22"/>
        </w:rPr>
        <w:t>Travassos LH</w:t>
      </w:r>
      <w:r w:rsidRPr="00430019">
        <w:rPr>
          <w:rFonts w:ascii="Cambria" w:hAnsi="Cambria"/>
          <w:noProof/>
          <w:sz w:val="22"/>
        </w:rPr>
        <w:t xml:space="preserve">, </w:t>
      </w:r>
      <w:r w:rsidRPr="00430019">
        <w:rPr>
          <w:rFonts w:ascii="Cambria" w:hAnsi="Cambria"/>
          <w:b/>
          <w:bCs/>
          <w:noProof/>
          <w:sz w:val="22"/>
        </w:rPr>
        <w:t>Triola G</w:t>
      </w:r>
      <w:r w:rsidRPr="00430019">
        <w:rPr>
          <w:rFonts w:ascii="Cambria" w:hAnsi="Cambria"/>
          <w:noProof/>
          <w:sz w:val="22"/>
        </w:rPr>
        <w:t xml:space="preserve">, </w:t>
      </w:r>
      <w:r w:rsidRPr="00430019">
        <w:rPr>
          <w:rFonts w:ascii="Cambria" w:hAnsi="Cambria"/>
          <w:b/>
          <w:bCs/>
          <w:noProof/>
          <w:sz w:val="22"/>
        </w:rPr>
        <w:t>Tripathi DN</w:t>
      </w:r>
      <w:r w:rsidRPr="00430019">
        <w:rPr>
          <w:rFonts w:ascii="Cambria" w:hAnsi="Cambria"/>
          <w:noProof/>
          <w:sz w:val="22"/>
        </w:rPr>
        <w:t xml:space="preserve">, </w:t>
      </w:r>
      <w:r w:rsidRPr="00430019">
        <w:rPr>
          <w:rFonts w:ascii="Cambria" w:hAnsi="Cambria"/>
          <w:b/>
          <w:bCs/>
          <w:noProof/>
          <w:sz w:val="22"/>
        </w:rPr>
        <w:t>Trisciuoglio D</w:t>
      </w:r>
      <w:r w:rsidRPr="00430019">
        <w:rPr>
          <w:rFonts w:ascii="Cambria" w:hAnsi="Cambria"/>
          <w:noProof/>
          <w:sz w:val="22"/>
        </w:rPr>
        <w:t xml:space="preserve">, </w:t>
      </w:r>
      <w:r w:rsidRPr="00430019">
        <w:rPr>
          <w:rFonts w:ascii="Cambria" w:hAnsi="Cambria"/>
          <w:b/>
          <w:bCs/>
          <w:noProof/>
          <w:sz w:val="22"/>
        </w:rPr>
        <w:t>Troncoso R</w:t>
      </w:r>
      <w:r w:rsidRPr="00430019">
        <w:rPr>
          <w:rFonts w:ascii="Cambria" w:hAnsi="Cambria"/>
          <w:noProof/>
          <w:sz w:val="22"/>
        </w:rPr>
        <w:t xml:space="preserve">, </w:t>
      </w:r>
      <w:r w:rsidRPr="00430019">
        <w:rPr>
          <w:rFonts w:ascii="Cambria" w:hAnsi="Cambria"/>
          <w:b/>
          <w:bCs/>
          <w:noProof/>
          <w:sz w:val="22"/>
        </w:rPr>
        <w:t>Trougakos IP</w:t>
      </w:r>
      <w:r w:rsidRPr="00430019">
        <w:rPr>
          <w:rFonts w:ascii="Cambria" w:hAnsi="Cambria"/>
          <w:noProof/>
          <w:sz w:val="22"/>
        </w:rPr>
        <w:t xml:space="preserve">, </w:t>
      </w:r>
      <w:r w:rsidRPr="00430019">
        <w:rPr>
          <w:rFonts w:ascii="Cambria" w:hAnsi="Cambria"/>
          <w:b/>
          <w:bCs/>
          <w:noProof/>
          <w:sz w:val="22"/>
        </w:rPr>
        <w:t>Truttmann AC</w:t>
      </w:r>
      <w:r w:rsidRPr="00430019">
        <w:rPr>
          <w:rFonts w:ascii="Cambria" w:hAnsi="Cambria"/>
          <w:noProof/>
          <w:sz w:val="22"/>
        </w:rPr>
        <w:t xml:space="preserve">, </w:t>
      </w:r>
      <w:r w:rsidRPr="00430019">
        <w:rPr>
          <w:rFonts w:ascii="Cambria" w:hAnsi="Cambria"/>
          <w:b/>
          <w:bCs/>
          <w:noProof/>
          <w:sz w:val="22"/>
        </w:rPr>
        <w:t>Tsai K-J</w:t>
      </w:r>
      <w:r w:rsidRPr="00430019">
        <w:rPr>
          <w:rFonts w:ascii="Cambria" w:hAnsi="Cambria"/>
          <w:noProof/>
          <w:sz w:val="22"/>
        </w:rPr>
        <w:t xml:space="preserve">, </w:t>
      </w:r>
      <w:r w:rsidRPr="00430019">
        <w:rPr>
          <w:rFonts w:ascii="Cambria" w:hAnsi="Cambria"/>
          <w:b/>
          <w:bCs/>
          <w:noProof/>
          <w:sz w:val="22"/>
        </w:rPr>
        <w:t>Tschan MP</w:t>
      </w:r>
      <w:r w:rsidRPr="00430019">
        <w:rPr>
          <w:rFonts w:ascii="Cambria" w:hAnsi="Cambria"/>
          <w:noProof/>
          <w:sz w:val="22"/>
        </w:rPr>
        <w:t xml:space="preserve">, </w:t>
      </w:r>
      <w:r w:rsidRPr="00430019">
        <w:rPr>
          <w:rFonts w:ascii="Cambria" w:hAnsi="Cambria"/>
          <w:b/>
          <w:bCs/>
          <w:noProof/>
          <w:sz w:val="22"/>
        </w:rPr>
        <w:t>Tseng Y-H</w:t>
      </w:r>
      <w:r w:rsidRPr="00430019">
        <w:rPr>
          <w:rFonts w:ascii="Cambria" w:hAnsi="Cambria"/>
          <w:noProof/>
          <w:sz w:val="22"/>
        </w:rPr>
        <w:t xml:space="preserve">, </w:t>
      </w:r>
      <w:r w:rsidRPr="00430019">
        <w:rPr>
          <w:rFonts w:ascii="Cambria" w:hAnsi="Cambria"/>
          <w:b/>
          <w:bCs/>
          <w:noProof/>
          <w:sz w:val="22"/>
        </w:rPr>
        <w:t>Tsukuba T</w:t>
      </w:r>
      <w:r w:rsidRPr="00430019">
        <w:rPr>
          <w:rFonts w:ascii="Cambria" w:hAnsi="Cambria"/>
          <w:noProof/>
          <w:sz w:val="22"/>
        </w:rPr>
        <w:t xml:space="preserve">, </w:t>
      </w:r>
      <w:r w:rsidRPr="00430019">
        <w:rPr>
          <w:rFonts w:ascii="Cambria" w:hAnsi="Cambria"/>
          <w:b/>
          <w:bCs/>
          <w:noProof/>
          <w:sz w:val="22"/>
        </w:rPr>
        <w:t>Tsung A</w:t>
      </w:r>
      <w:r w:rsidRPr="00430019">
        <w:rPr>
          <w:rFonts w:ascii="Cambria" w:hAnsi="Cambria"/>
          <w:noProof/>
          <w:sz w:val="22"/>
        </w:rPr>
        <w:t xml:space="preserve">, </w:t>
      </w:r>
      <w:r w:rsidRPr="00430019">
        <w:rPr>
          <w:rFonts w:ascii="Cambria" w:hAnsi="Cambria"/>
          <w:b/>
          <w:bCs/>
          <w:noProof/>
          <w:sz w:val="22"/>
        </w:rPr>
        <w:t>Tsvetkov AS</w:t>
      </w:r>
      <w:r w:rsidRPr="00430019">
        <w:rPr>
          <w:rFonts w:ascii="Cambria" w:hAnsi="Cambria"/>
          <w:noProof/>
          <w:sz w:val="22"/>
        </w:rPr>
        <w:t xml:space="preserve">, </w:t>
      </w:r>
      <w:r w:rsidRPr="00430019">
        <w:rPr>
          <w:rFonts w:ascii="Cambria" w:hAnsi="Cambria"/>
          <w:b/>
          <w:bCs/>
          <w:noProof/>
          <w:sz w:val="22"/>
        </w:rPr>
        <w:t>Tu S</w:t>
      </w:r>
      <w:r w:rsidRPr="00430019">
        <w:rPr>
          <w:rFonts w:ascii="Cambria" w:hAnsi="Cambria"/>
          <w:noProof/>
          <w:sz w:val="22"/>
        </w:rPr>
        <w:t xml:space="preserve">, </w:t>
      </w:r>
      <w:r w:rsidRPr="00430019">
        <w:rPr>
          <w:rFonts w:ascii="Cambria" w:hAnsi="Cambria"/>
          <w:b/>
          <w:bCs/>
          <w:noProof/>
          <w:sz w:val="22"/>
        </w:rPr>
        <w:t>Tuan H-Y</w:t>
      </w:r>
      <w:r w:rsidRPr="00430019">
        <w:rPr>
          <w:rFonts w:ascii="Cambria" w:hAnsi="Cambria"/>
          <w:noProof/>
          <w:sz w:val="22"/>
        </w:rPr>
        <w:t xml:space="preserve">, </w:t>
      </w:r>
      <w:r w:rsidRPr="00430019">
        <w:rPr>
          <w:rFonts w:ascii="Cambria" w:hAnsi="Cambria"/>
          <w:b/>
          <w:bCs/>
          <w:noProof/>
          <w:sz w:val="22"/>
        </w:rPr>
        <w:t>Tucci M</w:t>
      </w:r>
      <w:r w:rsidRPr="00430019">
        <w:rPr>
          <w:rFonts w:ascii="Cambria" w:hAnsi="Cambria"/>
          <w:noProof/>
          <w:sz w:val="22"/>
        </w:rPr>
        <w:t xml:space="preserve">, </w:t>
      </w:r>
      <w:r w:rsidRPr="00430019">
        <w:rPr>
          <w:rFonts w:ascii="Cambria" w:hAnsi="Cambria"/>
          <w:b/>
          <w:bCs/>
          <w:noProof/>
          <w:sz w:val="22"/>
        </w:rPr>
        <w:t>Tumbarello DA</w:t>
      </w:r>
      <w:r w:rsidRPr="00430019">
        <w:rPr>
          <w:rFonts w:ascii="Cambria" w:hAnsi="Cambria"/>
          <w:noProof/>
          <w:sz w:val="22"/>
        </w:rPr>
        <w:t xml:space="preserve">, </w:t>
      </w:r>
      <w:r w:rsidRPr="00430019">
        <w:rPr>
          <w:rFonts w:ascii="Cambria" w:hAnsi="Cambria"/>
          <w:b/>
          <w:bCs/>
          <w:noProof/>
          <w:sz w:val="22"/>
        </w:rPr>
        <w:t>Turk B</w:t>
      </w:r>
      <w:r w:rsidRPr="00430019">
        <w:rPr>
          <w:rFonts w:ascii="Cambria" w:hAnsi="Cambria"/>
          <w:noProof/>
          <w:sz w:val="22"/>
        </w:rPr>
        <w:t xml:space="preserve">, </w:t>
      </w:r>
      <w:r w:rsidRPr="00430019">
        <w:rPr>
          <w:rFonts w:ascii="Cambria" w:hAnsi="Cambria"/>
          <w:b/>
          <w:bCs/>
          <w:noProof/>
          <w:sz w:val="22"/>
        </w:rPr>
        <w:t>Turk V</w:t>
      </w:r>
      <w:r w:rsidRPr="00430019">
        <w:rPr>
          <w:rFonts w:ascii="Cambria" w:hAnsi="Cambria"/>
          <w:noProof/>
          <w:sz w:val="22"/>
        </w:rPr>
        <w:t xml:space="preserve">, </w:t>
      </w:r>
      <w:r w:rsidRPr="00430019">
        <w:rPr>
          <w:rFonts w:ascii="Cambria" w:hAnsi="Cambria"/>
          <w:b/>
          <w:bCs/>
          <w:noProof/>
          <w:sz w:val="22"/>
        </w:rPr>
        <w:t>Turner RF</w:t>
      </w:r>
      <w:r w:rsidRPr="00430019">
        <w:rPr>
          <w:rFonts w:ascii="Cambria" w:hAnsi="Cambria"/>
          <w:noProof/>
          <w:sz w:val="22"/>
        </w:rPr>
        <w:t xml:space="preserve">, </w:t>
      </w:r>
      <w:r w:rsidRPr="00430019">
        <w:rPr>
          <w:rFonts w:ascii="Cambria" w:hAnsi="Cambria"/>
          <w:b/>
          <w:bCs/>
          <w:noProof/>
          <w:sz w:val="22"/>
        </w:rPr>
        <w:t>Tveita AA</w:t>
      </w:r>
      <w:r w:rsidRPr="00430019">
        <w:rPr>
          <w:rFonts w:ascii="Cambria" w:hAnsi="Cambria"/>
          <w:noProof/>
          <w:sz w:val="22"/>
        </w:rPr>
        <w:t xml:space="preserve">, </w:t>
      </w:r>
      <w:r w:rsidRPr="00430019">
        <w:rPr>
          <w:rFonts w:ascii="Cambria" w:hAnsi="Cambria"/>
          <w:b/>
          <w:bCs/>
          <w:noProof/>
          <w:sz w:val="22"/>
        </w:rPr>
        <w:t>Tyagi SC</w:t>
      </w:r>
      <w:r w:rsidRPr="00430019">
        <w:rPr>
          <w:rFonts w:ascii="Cambria" w:hAnsi="Cambria"/>
          <w:noProof/>
          <w:sz w:val="22"/>
        </w:rPr>
        <w:t xml:space="preserve">, </w:t>
      </w:r>
      <w:r w:rsidRPr="00430019">
        <w:rPr>
          <w:rFonts w:ascii="Cambria" w:hAnsi="Cambria"/>
          <w:b/>
          <w:bCs/>
          <w:noProof/>
          <w:sz w:val="22"/>
        </w:rPr>
        <w:t>Ubukata M</w:t>
      </w:r>
      <w:r w:rsidRPr="00430019">
        <w:rPr>
          <w:rFonts w:ascii="Cambria" w:hAnsi="Cambria"/>
          <w:noProof/>
          <w:sz w:val="22"/>
        </w:rPr>
        <w:t xml:space="preserve">, </w:t>
      </w:r>
      <w:r w:rsidRPr="00430019">
        <w:rPr>
          <w:rFonts w:ascii="Cambria" w:hAnsi="Cambria"/>
          <w:b/>
          <w:bCs/>
          <w:noProof/>
          <w:sz w:val="22"/>
        </w:rPr>
        <w:t>Uchiyama Y</w:t>
      </w:r>
      <w:r w:rsidRPr="00430019">
        <w:rPr>
          <w:rFonts w:ascii="Cambria" w:hAnsi="Cambria"/>
          <w:noProof/>
          <w:sz w:val="22"/>
        </w:rPr>
        <w:t xml:space="preserve">, </w:t>
      </w:r>
      <w:r w:rsidRPr="00430019">
        <w:rPr>
          <w:rFonts w:ascii="Cambria" w:hAnsi="Cambria"/>
          <w:b/>
          <w:bCs/>
          <w:noProof/>
          <w:sz w:val="22"/>
        </w:rPr>
        <w:t>Udelnow A</w:t>
      </w:r>
      <w:r w:rsidRPr="00430019">
        <w:rPr>
          <w:rFonts w:ascii="Cambria" w:hAnsi="Cambria"/>
          <w:noProof/>
          <w:sz w:val="22"/>
        </w:rPr>
        <w:t xml:space="preserve">, </w:t>
      </w:r>
      <w:r w:rsidRPr="00430019">
        <w:rPr>
          <w:rFonts w:ascii="Cambria" w:hAnsi="Cambria"/>
          <w:b/>
          <w:bCs/>
          <w:noProof/>
          <w:sz w:val="22"/>
        </w:rPr>
        <w:t>Ueno T</w:t>
      </w:r>
      <w:r w:rsidRPr="00430019">
        <w:rPr>
          <w:rFonts w:ascii="Cambria" w:hAnsi="Cambria"/>
          <w:noProof/>
          <w:sz w:val="22"/>
        </w:rPr>
        <w:t xml:space="preserve">, </w:t>
      </w:r>
      <w:r w:rsidRPr="00430019">
        <w:rPr>
          <w:rFonts w:ascii="Cambria" w:hAnsi="Cambria"/>
          <w:b/>
          <w:bCs/>
          <w:noProof/>
          <w:sz w:val="22"/>
        </w:rPr>
        <w:t>Umekawa M</w:t>
      </w:r>
      <w:r w:rsidRPr="00430019">
        <w:rPr>
          <w:rFonts w:ascii="Cambria" w:hAnsi="Cambria"/>
          <w:noProof/>
          <w:sz w:val="22"/>
        </w:rPr>
        <w:t xml:space="preserve">, </w:t>
      </w:r>
      <w:r w:rsidRPr="00430019">
        <w:rPr>
          <w:rFonts w:ascii="Cambria" w:hAnsi="Cambria"/>
          <w:b/>
          <w:bCs/>
          <w:noProof/>
          <w:sz w:val="22"/>
        </w:rPr>
        <w:t>Umemiya-Shirafuji R</w:t>
      </w:r>
      <w:r w:rsidRPr="00430019">
        <w:rPr>
          <w:rFonts w:ascii="Cambria" w:hAnsi="Cambria"/>
          <w:noProof/>
          <w:sz w:val="22"/>
        </w:rPr>
        <w:t xml:space="preserve">, </w:t>
      </w:r>
      <w:r w:rsidRPr="00430019">
        <w:rPr>
          <w:rFonts w:ascii="Cambria" w:hAnsi="Cambria"/>
          <w:b/>
          <w:bCs/>
          <w:noProof/>
          <w:sz w:val="22"/>
        </w:rPr>
        <w:t>Underwood BR</w:t>
      </w:r>
      <w:r w:rsidRPr="00430019">
        <w:rPr>
          <w:rFonts w:ascii="Cambria" w:hAnsi="Cambria"/>
          <w:noProof/>
          <w:sz w:val="22"/>
        </w:rPr>
        <w:t xml:space="preserve">, </w:t>
      </w:r>
      <w:r w:rsidRPr="00430019">
        <w:rPr>
          <w:rFonts w:ascii="Cambria" w:hAnsi="Cambria"/>
          <w:b/>
          <w:bCs/>
          <w:noProof/>
          <w:sz w:val="22"/>
        </w:rPr>
        <w:t>Ungermann C</w:t>
      </w:r>
      <w:r w:rsidRPr="00430019">
        <w:rPr>
          <w:rFonts w:ascii="Cambria" w:hAnsi="Cambria"/>
          <w:noProof/>
          <w:sz w:val="22"/>
        </w:rPr>
        <w:t xml:space="preserve">, </w:t>
      </w:r>
      <w:r w:rsidRPr="00430019">
        <w:rPr>
          <w:rFonts w:ascii="Cambria" w:hAnsi="Cambria"/>
          <w:b/>
          <w:bCs/>
          <w:noProof/>
          <w:sz w:val="22"/>
        </w:rPr>
        <w:t>Ureshino RP</w:t>
      </w:r>
      <w:r w:rsidRPr="00430019">
        <w:rPr>
          <w:rFonts w:ascii="Cambria" w:hAnsi="Cambria"/>
          <w:noProof/>
          <w:sz w:val="22"/>
        </w:rPr>
        <w:t xml:space="preserve">, </w:t>
      </w:r>
      <w:r w:rsidRPr="00430019">
        <w:rPr>
          <w:rFonts w:ascii="Cambria" w:hAnsi="Cambria"/>
          <w:b/>
          <w:bCs/>
          <w:noProof/>
          <w:sz w:val="22"/>
        </w:rPr>
        <w:t>Ushioda R</w:t>
      </w:r>
      <w:r w:rsidRPr="00430019">
        <w:rPr>
          <w:rFonts w:ascii="Cambria" w:hAnsi="Cambria"/>
          <w:noProof/>
          <w:sz w:val="22"/>
        </w:rPr>
        <w:t xml:space="preserve">, </w:t>
      </w:r>
      <w:r w:rsidRPr="00430019">
        <w:rPr>
          <w:rFonts w:ascii="Cambria" w:hAnsi="Cambria"/>
          <w:b/>
          <w:bCs/>
          <w:noProof/>
          <w:sz w:val="22"/>
        </w:rPr>
        <w:t>Uversky VN</w:t>
      </w:r>
      <w:r w:rsidRPr="00430019">
        <w:rPr>
          <w:rFonts w:ascii="Cambria" w:hAnsi="Cambria"/>
          <w:noProof/>
          <w:sz w:val="22"/>
        </w:rPr>
        <w:t xml:space="preserve">, </w:t>
      </w:r>
      <w:r w:rsidRPr="00430019">
        <w:rPr>
          <w:rFonts w:ascii="Cambria" w:hAnsi="Cambria"/>
          <w:b/>
          <w:bCs/>
          <w:noProof/>
          <w:sz w:val="22"/>
        </w:rPr>
        <w:t>Uzcátegui NL</w:t>
      </w:r>
      <w:r w:rsidRPr="00430019">
        <w:rPr>
          <w:rFonts w:ascii="Cambria" w:hAnsi="Cambria"/>
          <w:noProof/>
          <w:sz w:val="22"/>
        </w:rPr>
        <w:t xml:space="preserve">, </w:t>
      </w:r>
      <w:r w:rsidRPr="00430019">
        <w:rPr>
          <w:rFonts w:ascii="Cambria" w:hAnsi="Cambria"/>
          <w:b/>
          <w:bCs/>
          <w:noProof/>
          <w:sz w:val="22"/>
        </w:rPr>
        <w:t>Vaccari T</w:t>
      </w:r>
      <w:r w:rsidRPr="00430019">
        <w:rPr>
          <w:rFonts w:ascii="Cambria" w:hAnsi="Cambria"/>
          <w:noProof/>
          <w:sz w:val="22"/>
        </w:rPr>
        <w:t xml:space="preserve">, </w:t>
      </w:r>
      <w:r w:rsidRPr="00430019">
        <w:rPr>
          <w:rFonts w:ascii="Cambria" w:hAnsi="Cambria"/>
          <w:b/>
          <w:bCs/>
          <w:noProof/>
          <w:sz w:val="22"/>
        </w:rPr>
        <w:t>Vaccaro MI</w:t>
      </w:r>
      <w:r w:rsidRPr="00430019">
        <w:rPr>
          <w:rFonts w:ascii="Cambria" w:hAnsi="Cambria"/>
          <w:noProof/>
          <w:sz w:val="22"/>
        </w:rPr>
        <w:t xml:space="preserve">, </w:t>
      </w:r>
      <w:r w:rsidRPr="00430019">
        <w:rPr>
          <w:rFonts w:ascii="Cambria" w:hAnsi="Cambria"/>
          <w:b/>
          <w:bCs/>
          <w:noProof/>
          <w:sz w:val="22"/>
        </w:rPr>
        <w:t>Váchová L</w:t>
      </w:r>
      <w:r w:rsidRPr="00430019">
        <w:rPr>
          <w:rFonts w:ascii="Cambria" w:hAnsi="Cambria"/>
          <w:noProof/>
          <w:sz w:val="22"/>
        </w:rPr>
        <w:t xml:space="preserve">, </w:t>
      </w:r>
      <w:r w:rsidRPr="00430019">
        <w:rPr>
          <w:rFonts w:ascii="Cambria" w:hAnsi="Cambria"/>
          <w:b/>
          <w:bCs/>
          <w:noProof/>
          <w:sz w:val="22"/>
        </w:rPr>
        <w:t>Vakifahmetoglu-Norberg H</w:t>
      </w:r>
      <w:r w:rsidRPr="00430019">
        <w:rPr>
          <w:rFonts w:ascii="Cambria" w:hAnsi="Cambria"/>
          <w:noProof/>
          <w:sz w:val="22"/>
        </w:rPr>
        <w:t xml:space="preserve">, </w:t>
      </w:r>
      <w:r w:rsidRPr="00430019">
        <w:rPr>
          <w:rFonts w:ascii="Cambria" w:hAnsi="Cambria"/>
          <w:b/>
          <w:bCs/>
          <w:noProof/>
          <w:sz w:val="22"/>
        </w:rPr>
        <w:t>Valdor R</w:t>
      </w:r>
      <w:r w:rsidRPr="00430019">
        <w:rPr>
          <w:rFonts w:ascii="Cambria" w:hAnsi="Cambria"/>
          <w:noProof/>
          <w:sz w:val="22"/>
        </w:rPr>
        <w:t xml:space="preserve">, </w:t>
      </w:r>
      <w:r w:rsidRPr="00430019">
        <w:rPr>
          <w:rFonts w:ascii="Cambria" w:hAnsi="Cambria"/>
          <w:b/>
          <w:bCs/>
          <w:noProof/>
          <w:sz w:val="22"/>
        </w:rPr>
        <w:t>Valente EM</w:t>
      </w:r>
      <w:r w:rsidRPr="00430019">
        <w:rPr>
          <w:rFonts w:ascii="Cambria" w:hAnsi="Cambria"/>
          <w:noProof/>
          <w:sz w:val="22"/>
        </w:rPr>
        <w:t xml:space="preserve">, </w:t>
      </w:r>
      <w:r w:rsidRPr="00430019">
        <w:rPr>
          <w:rFonts w:ascii="Cambria" w:hAnsi="Cambria"/>
          <w:b/>
          <w:bCs/>
          <w:noProof/>
          <w:sz w:val="22"/>
        </w:rPr>
        <w:t>Vallette F</w:t>
      </w:r>
      <w:r w:rsidRPr="00430019">
        <w:rPr>
          <w:rFonts w:ascii="Cambria" w:hAnsi="Cambria"/>
          <w:noProof/>
          <w:sz w:val="22"/>
        </w:rPr>
        <w:t xml:space="preserve">, </w:t>
      </w:r>
      <w:r w:rsidRPr="00430019">
        <w:rPr>
          <w:rFonts w:ascii="Cambria" w:hAnsi="Cambria"/>
          <w:b/>
          <w:bCs/>
          <w:noProof/>
          <w:sz w:val="22"/>
        </w:rPr>
        <w:t>Valverde AM</w:t>
      </w:r>
      <w:r w:rsidRPr="00430019">
        <w:rPr>
          <w:rFonts w:ascii="Cambria" w:hAnsi="Cambria"/>
          <w:noProof/>
          <w:sz w:val="22"/>
        </w:rPr>
        <w:t xml:space="preserve">, </w:t>
      </w:r>
      <w:r w:rsidRPr="00430019">
        <w:rPr>
          <w:rFonts w:ascii="Cambria" w:hAnsi="Cambria"/>
          <w:b/>
          <w:bCs/>
          <w:noProof/>
          <w:sz w:val="22"/>
        </w:rPr>
        <w:t>Van den Berghe G</w:t>
      </w:r>
      <w:r w:rsidRPr="00430019">
        <w:rPr>
          <w:rFonts w:ascii="Cambria" w:hAnsi="Cambria"/>
          <w:noProof/>
          <w:sz w:val="22"/>
        </w:rPr>
        <w:t xml:space="preserve">, </w:t>
      </w:r>
      <w:r w:rsidRPr="00430019">
        <w:rPr>
          <w:rFonts w:ascii="Cambria" w:hAnsi="Cambria"/>
          <w:b/>
          <w:bCs/>
          <w:noProof/>
          <w:sz w:val="22"/>
        </w:rPr>
        <w:t>Van Den Bosch L</w:t>
      </w:r>
      <w:r w:rsidRPr="00430019">
        <w:rPr>
          <w:rFonts w:ascii="Cambria" w:hAnsi="Cambria"/>
          <w:noProof/>
          <w:sz w:val="22"/>
        </w:rPr>
        <w:t xml:space="preserve">, </w:t>
      </w:r>
      <w:r w:rsidRPr="00430019">
        <w:rPr>
          <w:rFonts w:ascii="Cambria" w:hAnsi="Cambria"/>
          <w:b/>
          <w:bCs/>
          <w:noProof/>
          <w:sz w:val="22"/>
        </w:rPr>
        <w:t>van den Brink GR</w:t>
      </w:r>
      <w:r w:rsidRPr="00430019">
        <w:rPr>
          <w:rFonts w:ascii="Cambria" w:hAnsi="Cambria"/>
          <w:noProof/>
          <w:sz w:val="22"/>
        </w:rPr>
        <w:t xml:space="preserve">, </w:t>
      </w:r>
      <w:r w:rsidRPr="00430019">
        <w:rPr>
          <w:rFonts w:ascii="Cambria" w:hAnsi="Cambria"/>
          <w:b/>
          <w:bCs/>
          <w:noProof/>
          <w:sz w:val="22"/>
        </w:rPr>
        <w:t>van der Goot FG</w:t>
      </w:r>
      <w:r w:rsidRPr="00430019">
        <w:rPr>
          <w:rFonts w:ascii="Cambria" w:hAnsi="Cambria"/>
          <w:noProof/>
          <w:sz w:val="22"/>
        </w:rPr>
        <w:t xml:space="preserve">, </w:t>
      </w:r>
      <w:r w:rsidRPr="00430019">
        <w:rPr>
          <w:rFonts w:ascii="Cambria" w:hAnsi="Cambria"/>
          <w:b/>
          <w:bCs/>
          <w:noProof/>
          <w:sz w:val="22"/>
        </w:rPr>
        <w:t>van der Klei IJ</w:t>
      </w:r>
      <w:r w:rsidRPr="00430019">
        <w:rPr>
          <w:rFonts w:ascii="Cambria" w:hAnsi="Cambria"/>
          <w:noProof/>
          <w:sz w:val="22"/>
        </w:rPr>
        <w:t xml:space="preserve">, </w:t>
      </w:r>
      <w:r w:rsidRPr="00430019">
        <w:rPr>
          <w:rFonts w:ascii="Cambria" w:hAnsi="Cambria"/>
          <w:b/>
          <w:bCs/>
          <w:noProof/>
          <w:sz w:val="22"/>
        </w:rPr>
        <w:t>van der Laan LJ</w:t>
      </w:r>
      <w:r w:rsidRPr="00430019">
        <w:rPr>
          <w:rFonts w:ascii="Cambria" w:hAnsi="Cambria"/>
          <w:noProof/>
          <w:sz w:val="22"/>
        </w:rPr>
        <w:t xml:space="preserve">, </w:t>
      </w:r>
      <w:r w:rsidRPr="00430019">
        <w:rPr>
          <w:rFonts w:ascii="Cambria" w:hAnsi="Cambria"/>
          <w:b/>
          <w:bCs/>
          <w:noProof/>
          <w:sz w:val="22"/>
        </w:rPr>
        <w:t>van Doorn WG</w:t>
      </w:r>
      <w:r w:rsidRPr="00430019">
        <w:rPr>
          <w:rFonts w:ascii="Cambria" w:hAnsi="Cambria"/>
          <w:noProof/>
          <w:sz w:val="22"/>
        </w:rPr>
        <w:t xml:space="preserve">, </w:t>
      </w:r>
      <w:r w:rsidRPr="00430019">
        <w:rPr>
          <w:rFonts w:ascii="Cambria" w:hAnsi="Cambria"/>
          <w:b/>
          <w:bCs/>
          <w:noProof/>
          <w:sz w:val="22"/>
        </w:rPr>
        <w:t>van Egmond M</w:t>
      </w:r>
      <w:r w:rsidRPr="00430019">
        <w:rPr>
          <w:rFonts w:ascii="Cambria" w:hAnsi="Cambria"/>
          <w:noProof/>
          <w:sz w:val="22"/>
        </w:rPr>
        <w:t xml:space="preserve">, </w:t>
      </w:r>
      <w:r w:rsidRPr="00430019">
        <w:rPr>
          <w:rFonts w:ascii="Cambria" w:hAnsi="Cambria"/>
          <w:b/>
          <w:bCs/>
          <w:noProof/>
          <w:sz w:val="22"/>
        </w:rPr>
        <w:t>van Golen KL</w:t>
      </w:r>
      <w:r w:rsidRPr="00430019">
        <w:rPr>
          <w:rFonts w:ascii="Cambria" w:hAnsi="Cambria"/>
          <w:noProof/>
          <w:sz w:val="22"/>
        </w:rPr>
        <w:t xml:space="preserve">, </w:t>
      </w:r>
      <w:r w:rsidRPr="00430019">
        <w:rPr>
          <w:rFonts w:ascii="Cambria" w:hAnsi="Cambria"/>
          <w:b/>
          <w:bCs/>
          <w:noProof/>
          <w:sz w:val="22"/>
        </w:rPr>
        <w:t>Van Kaer L</w:t>
      </w:r>
      <w:r w:rsidRPr="00430019">
        <w:rPr>
          <w:rFonts w:ascii="Cambria" w:hAnsi="Cambria"/>
          <w:noProof/>
          <w:sz w:val="22"/>
        </w:rPr>
        <w:t xml:space="preserve">, </w:t>
      </w:r>
      <w:r w:rsidRPr="00430019">
        <w:rPr>
          <w:rFonts w:ascii="Cambria" w:hAnsi="Cambria"/>
          <w:b/>
          <w:bCs/>
          <w:noProof/>
          <w:sz w:val="22"/>
        </w:rPr>
        <w:t>van Lookeren Campagne M</w:t>
      </w:r>
      <w:r w:rsidRPr="00430019">
        <w:rPr>
          <w:rFonts w:ascii="Cambria" w:hAnsi="Cambria"/>
          <w:noProof/>
          <w:sz w:val="22"/>
        </w:rPr>
        <w:t xml:space="preserve">, </w:t>
      </w:r>
      <w:r w:rsidRPr="00430019">
        <w:rPr>
          <w:rFonts w:ascii="Cambria" w:hAnsi="Cambria"/>
          <w:b/>
          <w:bCs/>
          <w:noProof/>
          <w:sz w:val="22"/>
        </w:rPr>
        <w:t>Vandenabeele P</w:t>
      </w:r>
      <w:r w:rsidRPr="00430019">
        <w:rPr>
          <w:rFonts w:ascii="Cambria" w:hAnsi="Cambria"/>
          <w:noProof/>
          <w:sz w:val="22"/>
        </w:rPr>
        <w:t xml:space="preserve">, </w:t>
      </w:r>
      <w:r w:rsidRPr="00430019">
        <w:rPr>
          <w:rFonts w:ascii="Cambria" w:hAnsi="Cambria"/>
          <w:b/>
          <w:bCs/>
          <w:noProof/>
          <w:sz w:val="22"/>
        </w:rPr>
        <w:t>Vandenberghe W</w:t>
      </w:r>
      <w:r w:rsidRPr="00430019">
        <w:rPr>
          <w:rFonts w:ascii="Cambria" w:hAnsi="Cambria"/>
          <w:noProof/>
          <w:sz w:val="22"/>
        </w:rPr>
        <w:t xml:space="preserve">, </w:t>
      </w:r>
      <w:r w:rsidRPr="00430019">
        <w:rPr>
          <w:rFonts w:ascii="Cambria" w:hAnsi="Cambria"/>
          <w:b/>
          <w:bCs/>
          <w:noProof/>
          <w:sz w:val="22"/>
        </w:rPr>
        <w:t>Vanhorebeek I</w:t>
      </w:r>
      <w:r w:rsidRPr="00430019">
        <w:rPr>
          <w:rFonts w:ascii="Cambria" w:hAnsi="Cambria"/>
          <w:noProof/>
          <w:sz w:val="22"/>
        </w:rPr>
        <w:t xml:space="preserve">, </w:t>
      </w:r>
      <w:r w:rsidRPr="00430019">
        <w:rPr>
          <w:rFonts w:ascii="Cambria" w:hAnsi="Cambria"/>
          <w:b/>
          <w:bCs/>
          <w:noProof/>
          <w:sz w:val="22"/>
        </w:rPr>
        <w:t>Varela-Nieto I</w:t>
      </w:r>
      <w:r w:rsidRPr="00430019">
        <w:rPr>
          <w:rFonts w:ascii="Cambria" w:hAnsi="Cambria"/>
          <w:noProof/>
          <w:sz w:val="22"/>
        </w:rPr>
        <w:t xml:space="preserve">, </w:t>
      </w:r>
      <w:r w:rsidRPr="00430019">
        <w:rPr>
          <w:rFonts w:ascii="Cambria" w:hAnsi="Cambria"/>
          <w:b/>
          <w:bCs/>
          <w:noProof/>
          <w:sz w:val="22"/>
        </w:rPr>
        <w:t>Vasconcelos MH</w:t>
      </w:r>
      <w:r w:rsidRPr="00430019">
        <w:rPr>
          <w:rFonts w:ascii="Cambria" w:hAnsi="Cambria"/>
          <w:noProof/>
          <w:sz w:val="22"/>
        </w:rPr>
        <w:t xml:space="preserve">, </w:t>
      </w:r>
      <w:r w:rsidRPr="00430019">
        <w:rPr>
          <w:rFonts w:ascii="Cambria" w:hAnsi="Cambria"/>
          <w:b/>
          <w:bCs/>
          <w:noProof/>
          <w:sz w:val="22"/>
        </w:rPr>
        <w:t>Vasko R</w:t>
      </w:r>
      <w:r w:rsidRPr="00430019">
        <w:rPr>
          <w:rFonts w:ascii="Cambria" w:hAnsi="Cambria"/>
          <w:noProof/>
          <w:sz w:val="22"/>
        </w:rPr>
        <w:t xml:space="preserve">, </w:t>
      </w:r>
      <w:r w:rsidRPr="00430019">
        <w:rPr>
          <w:rFonts w:ascii="Cambria" w:hAnsi="Cambria"/>
          <w:b/>
          <w:bCs/>
          <w:noProof/>
          <w:sz w:val="22"/>
        </w:rPr>
        <w:t>Vavvas DG</w:t>
      </w:r>
      <w:r w:rsidRPr="00430019">
        <w:rPr>
          <w:rFonts w:ascii="Cambria" w:hAnsi="Cambria"/>
          <w:noProof/>
          <w:sz w:val="22"/>
        </w:rPr>
        <w:t xml:space="preserve">, </w:t>
      </w:r>
      <w:r w:rsidRPr="00430019">
        <w:rPr>
          <w:rFonts w:ascii="Cambria" w:hAnsi="Cambria"/>
          <w:b/>
          <w:bCs/>
          <w:noProof/>
          <w:sz w:val="22"/>
        </w:rPr>
        <w:t>Vega-Naredo I</w:t>
      </w:r>
      <w:r w:rsidRPr="00430019">
        <w:rPr>
          <w:rFonts w:ascii="Cambria" w:hAnsi="Cambria"/>
          <w:noProof/>
          <w:sz w:val="22"/>
        </w:rPr>
        <w:t xml:space="preserve">, </w:t>
      </w:r>
      <w:r w:rsidRPr="00430019">
        <w:rPr>
          <w:rFonts w:ascii="Cambria" w:hAnsi="Cambria"/>
          <w:b/>
          <w:bCs/>
          <w:noProof/>
          <w:sz w:val="22"/>
        </w:rPr>
        <w:t>Velasco G</w:t>
      </w:r>
      <w:r w:rsidRPr="00430019">
        <w:rPr>
          <w:rFonts w:ascii="Cambria" w:hAnsi="Cambria"/>
          <w:noProof/>
          <w:sz w:val="22"/>
        </w:rPr>
        <w:t xml:space="preserve">, </w:t>
      </w:r>
      <w:r w:rsidRPr="00430019">
        <w:rPr>
          <w:rFonts w:ascii="Cambria" w:hAnsi="Cambria"/>
          <w:b/>
          <w:bCs/>
          <w:noProof/>
          <w:sz w:val="22"/>
        </w:rPr>
        <w:t>Velentzas AD</w:t>
      </w:r>
      <w:r w:rsidRPr="00430019">
        <w:rPr>
          <w:rFonts w:ascii="Cambria" w:hAnsi="Cambria"/>
          <w:noProof/>
          <w:sz w:val="22"/>
        </w:rPr>
        <w:t xml:space="preserve">, </w:t>
      </w:r>
      <w:r w:rsidRPr="00430019">
        <w:rPr>
          <w:rFonts w:ascii="Cambria" w:hAnsi="Cambria"/>
          <w:b/>
          <w:bCs/>
          <w:noProof/>
          <w:sz w:val="22"/>
        </w:rPr>
        <w:t>Velentzas PD</w:t>
      </w:r>
      <w:r w:rsidRPr="00430019">
        <w:rPr>
          <w:rFonts w:ascii="Cambria" w:hAnsi="Cambria"/>
          <w:noProof/>
          <w:sz w:val="22"/>
        </w:rPr>
        <w:t xml:space="preserve">, </w:t>
      </w:r>
      <w:r w:rsidRPr="00430019">
        <w:rPr>
          <w:rFonts w:ascii="Cambria" w:hAnsi="Cambria"/>
          <w:b/>
          <w:bCs/>
          <w:noProof/>
          <w:sz w:val="22"/>
        </w:rPr>
        <w:t>Vellai T</w:t>
      </w:r>
      <w:r w:rsidRPr="00430019">
        <w:rPr>
          <w:rFonts w:ascii="Cambria" w:hAnsi="Cambria"/>
          <w:noProof/>
          <w:sz w:val="22"/>
        </w:rPr>
        <w:t xml:space="preserve">, </w:t>
      </w:r>
      <w:r w:rsidRPr="00430019">
        <w:rPr>
          <w:rFonts w:ascii="Cambria" w:hAnsi="Cambria"/>
          <w:b/>
          <w:bCs/>
          <w:noProof/>
          <w:sz w:val="22"/>
        </w:rPr>
        <w:t>Vellenga E</w:t>
      </w:r>
      <w:r w:rsidRPr="00430019">
        <w:rPr>
          <w:rFonts w:ascii="Cambria" w:hAnsi="Cambria"/>
          <w:noProof/>
          <w:sz w:val="22"/>
        </w:rPr>
        <w:t xml:space="preserve">, </w:t>
      </w:r>
      <w:r w:rsidRPr="00430019">
        <w:rPr>
          <w:rFonts w:ascii="Cambria" w:hAnsi="Cambria"/>
          <w:b/>
          <w:bCs/>
          <w:noProof/>
          <w:sz w:val="22"/>
        </w:rPr>
        <w:t>Vendelbo MH</w:t>
      </w:r>
      <w:r w:rsidRPr="00430019">
        <w:rPr>
          <w:rFonts w:ascii="Cambria" w:hAnsi="Cambria"/>
          <w:noProof/>
          <w:sz w:val="22"/>
        </w:rPr>
        <w:t xml:space="preserve">, </w:t>
      </w:r>
      <w:r w:rsidRPr="00430019">
        <w:rPr>
          <w:rFonts w:ascii="Cambria" w:hAnsi="Cambria"/>
          <w:b/>
          <w:bCs/>
          <w:noProof/>
          <w:sz w:val="22"/>
        </w:rPr>
        <w:t>Venkatachalam K</w:t>
      </w:r>
      <w:r w:rsidRPr="00430019">
        <w:rPr>
          <w:rFonts w:ascii="Cambria" w:hAnsi="Cambria"/>
          <w:noProof/>
          <w:sz w:val="22"/>
        </w:rPr>
        <w:t xml:space="preserve">, </w:t>
      </w:r>
      <w:r w:rsidRPr="00430019">
        <w:rPr>
          <w:rFonts w:ascii="Cambria" w:hAnsi="Cambria"/>
          <w:b/>
          <w:bCs/>
          <w:noProof/>
          <w:sz w:val="22"/>
        </w:rPr>
        <w:t>Ventura N</w:t>
      </w:r>
      <w:r w:rsidRPr="00430019">
        <w:rPr>
          <w:rFonts w:ascii="Cambria" w:hAnsi="Cambria"/>
          <w:noProof/>
          <w:sz w:val="22"/>
        </w:rPr>
        <w:t xml:space="preserve">, </w:t>
      </w:r>
      <w:r w:rsidRPr="00430019">
        <w:rPr>
          <w:rFonts w:ascii="Cambria" w:hAnsi="Cambria"/>
          <w:b/>
          <w:bCs/>
          <w:noProof/>
          <w:sz w:val="22"/>
        </w:rPr>
        <w:t>Ventura S</w:t>
      </w:r>
      <w:r w:rsidRPr="00430019">
        <w:rPr>
          <w:rFonts w:ascii="Cambria" w:hAnsi="Cambria"/>
          <w:noProof/>
          <w:sz w:val="22"/>
        </w:rPr>
        <w:t xml:space="preserve">, </w:t>
      </w:r>
      <w:r w:rsidRPr="00430019">
        <w:rPr>
          <w:rFonts w:ascii="Cambria" w:hAnsi="Cambria"/>
          <w:b/>
          <w:bCs/>
          <w:noProof/>
          <w:sz w:val="22"/>
        </w:rPr>
        <w:t>Veras PS</w:t>
      </w:r>
      <w:r w:rsidRPr="00430019">
        <w:rPr>
          <w:rFonts w:ascii="Cambria" w:hAnsi="Cambria"/>
          <w:noProof/>
          <w:sz w:val="22"/>
        </w:rPr>
        <w:t xml:space="preserve">, </w:t>
      </w:r>
      <w:r w:rsidRPr="00430019">
        <w:rPr>
          <w:rFonts w:ascii="Cambria" w:hAnsi="Cambria"/>
          <w:b/>
          <w:bCs/>
          <w:noProof/>
          <w:sz w:val="22"/>
        </w:rPr>
        <w:t>Verdier M</w:t>
      </w:r>
      <w:r w:rsidRPr="00430019">
        <w:rPr>
          <w:rFonts w:ascii="Cambria" w:hAnsi="Cambria"/>
          <w:noProof/>
          <w:sz w:val="22"/>
        </w:rPr>
        <w:t xml:space="preserve">, </w:t>
      </w:r>
      <w:r w:rsidRPr="00430019">
        <w:rPr>
          <w:rFonts w:ascii="Cambria" w:hAnsi="Cambria"/>
          <w:b/>
          <w:bCs/>
          <w:noProof/>
          <w:sz w:val="22"/>
        </w:rPr>
        <w:t>Vertessy BG</w:t>
      </w:r>
      <w:r w:rsidRPr="00430019">
        <w:rPr>
          <w:rFonts w:ascii="Cambria" w:hAnsi="Cambria"/>
          <w:noProof/>
          <w:sz w:val="22"/>
        </w:rPr>
        <w:t xml:space="preserve">, </w:t>
      </w:r>
      <w:r w:rsidRPr="00430019">
        <w:rPr>
          <w:rFonts w:ascii="Cambria" w:hAnsi="Cambria"/>
          <w:b/>
          <w:bCs/>
          <w:noProof/>
          <w:sz w:val="22"/>
        </w:rPr>
        <w:t>Viale A</w:t>
      </w:r>
      <w:r w:rsidRPr="00430019">
        <w:rPr>
          <w:rFonts w:ascii="Cambria" w:hAnsi="Cambria"/>
          <w:noProof/>
          <w:sz w:val="22"/>
        </w:rPr>
        <w:t xml:space="preserve">, </w:t>
      </w:r>
      <w:r w:rsidRPr="00430019">
        <w:rPr>
          <w:rFonts w:ascii="Cambria" w:hAnsi="Cambria"/>
          <w:b/>
          <w:bCs/>
          <w:noProof/>
          <w:sz w:val="22"/>
        </w:rPr>
        <w:t>Vidal M</w:t>
      </w:r>
      <w:r w:rsidRPr="00430019">
        <w:rPr>
          <w:rFonts w:ascii="Cambria" w:hAnsi="Cambria"/>
          <w:noProof/>
          <w:sz w:val="22"/>
        </w:rPr>
        <w:t xml:space="preserve">, </w:t>
      </w:r>
      <w:r w:rsidRPr="00430019">
        <w:rPr>
          <w:rFonts w:ascii="Cambria" w:hAnsi="Cambria"/>
          <w:b/>
          <w:bCs/>
          <w:noProof/>
          <w:sz w:val="22"/>
        </w:rPr>
        <w:t>Vieira H LA</w:t>
      </w:r>
      <w:r w:rsidRPr="00430019">
        <w:rPr>
          <w:rFonts w:ascii="Cambria" w:hAnsi="Cambria"/>
          <w:noProof/>
          <w:sz w:val="22"/>
        </w:rPr>
        <w:t xml:space="preserve">, </w:t>
      </w:r>
      <w:r w:rsidRPr="00430019">
        <w:rPr>
          <w:rFonts w:ascii="Cambria" w:hAnsi="Cambria"/>
          <w:b/>
          <w:bCs/>
          <w:noProof/>
          <w:sz w:val="22"/>
        </w:rPr>
        <w:t>Vierstra RD</w:t>
      </w:r>
      <w:r w:rsidRPr="00430019">
        <w:rPr>
          <w:rFonts w:ascii="Cambria" w:hAnsi="Cambria"/>
          <w:noProof/>
          <w:sz w:val="22"/>
        </w:rPr>
        <w:t xml:space="preserve">, </w:t>
      </w:r>
      <w:r w:rsidRPr="00430019">
        <w:rPr>
          <w:rFonts w:ascii="Cambria" w:hAnsi="Cambria"/>
          <w:b/>
          <w:bCs/>
          <w:noProof/>
          <w:sz w:val="22"/>
        </w:rPr>
        <w:t>Vigneswaran N</w:t>
      </w:r>
      <w:r w:rsidRPr="00430019">
        <w:rPr>
          <w:rFonts w:ascii="Cambria" w:hAnsi="Cambria"/>
          <w:noProof/>
          <w:sz w:val="22"/>
        </w:rPr>
        <w:t xml:space="preserve">, </w:t>
      </w:r>
      <w:r w:rsidRPr="00430019">
        <w:rPr>
          <w:rFonts w:ascii="Cambria" w:hAnsi="Cambria"/>
          <w:b/>
          <w:bCs/>
          <w:noProof/>
          <w:sz w:val="22"/>
        </w:rPr>
        <w:t>Vij N</w:t>
      </w:r>
      <w:r w:rsidRPr="00430019">
        <w:rPr>
          <w:rFonts w:ascii="Cambria" w:hAnsi="Cambria"/>
          <w:noProof/>
          <w:sz w:val="22"/>
        </w:rPr>
        <w:t xml:space="preserve">, </w:t>
      </w:r>
      <w:r w:rsidRPr="00430019">
        <w:rPr>
          <w:rFonts w:ascii="Cambria" w:hAnsi="Cambria"/>
          <w:b/>
          <w:bCs/>
          <w:noProof/>
          <w:sz w:val="22"/>
        </w:rPr>
        <w:t>Vila M</w:t>
      </w:r>
      <w:r w:rsidRPr="00430019">
        <w:rPr>
          <w:rFonts w:ascii="Cambria" w:hAnsi="Cambria"/>
          <w:noProof/>
          <w:sz w:val="22"/>
        </w:rPr>
        <w:t xml:space="preserve">, </w:t>
      </w:r>
      <w:r w:rsidRPr="00430019">
        <w:rPr>
          <w:rFonts w:ascii="Cambria" w:hAnsi="Cambria"/>
          <w:b/>
          <w:bCs/>
          <w:noProof/>
          <w:sz w:val="22"/>
        </w:rPr>
        <w:t>Villar M</w:t>
      </w:r>
      <w:r w:rsidRPr="00430019">
        <w:rPr>
          <w:rFonts w:ascii="Cambria" w:hAnsi="Cambria"/>
          <w:noProof/>
          <w:sz w:val="22"/>
        </w:rPr>
        <w:t xml:space="preserve">, </w:t>
      </w:r>
      <w:r w:rsidRPr="00430019">
        <w:rPr>
          <w:rFonts w:ascii="Cambria" w:hAnsi="Cambria"/>
          <w:b/>
          <w:bCs/>
          <w:noProof/>
          <w:sz w:val="22"/>
        </w:rPr>
        <w:t>Villar VH</w:t>
      </w:r>
      <w:r w:rsidRPr="00430019">
        <w:rPr>
          <w:rFonts w:ascii="Cambria" w:hAnsi="Cambria"/>
          <w:noProof/>
          <w:sz w:val="22"/>
        </w:rPr>
        <w:t xml:space="preserve">, </w:t>
      </w:r>
      <w:r w:rsidRPr="00430019">
        <w:rPr>
          <w:rFonts w:ascii="Cambria" w:hAnsi="Cambria"/>
          <w:b/>
          <w:bCs/>
          <w:noProof/>
          <w:sz w:val="22"/>
        </w:rPr>
        <w:t>Villarroya J</w:t>
      </w:r>
      <w:r w:rsidRPr="00430019">
        <w:rPr>
          <w:rFonts w:ascii="Cambria" w:hAnsi="Cambria"/>
          <w:noProof/>
          <w:sz w:val="22"/>
        </w:rPr>
        <w:t xml:space="preserve">, </w:t>
      </w:r>
      <w:r w:rsidRPr="00430019">
        <w:rPr>
          <w:rFonts w:ascii="Cambria" w:hAnsi="Cambria"/>
          <w:b/>
          <w:bCs/>
          <w:noProof/>
          <w:sz w:val="22"/>
        </w:rPr>
        <w:t>Vindis C</w:t>
      </w:r>
      <w:r w:rsidRPr="00430019">
        <w:rPr>
          <w:rFonts w:ascii="Cambria" w:hAnsi="Cambria"/>
          <w:noProof/>
          <w:sz w:val="22"/>
        </w:rPr>
        <w:t xml:space="preserve">, </w:t>
      </w:r>
      <w:r w:rsidRPr="00430019">
        <w:rPr>
          <w:rFonts w:ascii="Cambria" w:hAnsi="Cambria"/>
          <w:b/>
          <w:bCs/>
          <w:noProof/>
          <w:sz w:val="22"/>
        </w:rPr>
        <w:t>Viola G</w:t>
      </w:r>
      <w:r w:rsidRPr="00430019">
        <w:rPr>
          <w:rFonts w:ascii="Cambria" w:hAnsi="Cambria"/>
          <w:noProof/>
          <w:sz w:val="22"/>
        </w:rPr>
        <w:t xml:space="preserve">, </w:t>
      </w:r>
      <w:r w:rsidRPr="00430019">
        <w:rPr>
          <w:rFonts w:ascii="Cambria" w:hAnsi="Cambria"/>
          <w:b/>
          <w:bCs/>
          <w:noProof/>
          <w:sz w:val="22"/>
        </w:rPr>
        <w:t>Viscomi MT</w:t>
      </w:r>
      <w:r w:rsidRPr="00430019">
        <w:rPr>
          <w:rFonts w:ascii="Cambria" w:hAnsi="Cambria"/>
          <w:noProof/>
          <w:sz w:val="22"/>
        </w:rPr>
        <w:t xml:space="preserve">, </w:t>
      </w:r>
      <w:r w:rsidRPr="00430019">
        <w:rPr>
          <w:rFonts w:ascii="Cambria" w:hAnsi="Cambria"/>
          <w:b/>
          <w:bCs/>
          <w:noProof/>
          <w:sz w:val="22"/>
        </w:rPr>
        <w:t>Vitale G</w:t>
      </w:r>
      <w:r w:rsidRPr="00430019">
        <w:rPr>
          <w:rFonts w:ascii="Cambria" w:hAnsi="Cambria"/>
          <w:noProof/>
          <w:sz w:val="22"/>
        </w:rPr>
        <w:t xml:space="preserve">, </w:t>
      </w:r>
      <w:r w:rsidRPr="00430019">
        <w:rPr>
          <w:rFonts w:ascii="Cambria" w:hAnsi="Cambria"/>
          <w:b/>
          <w:bCs/>
          <w:noProof/>
          <w:sz w:val="22"/>
        </w:rPr>
        <w:t>Vogl DT</w:t>
      </w:r>
      <w:r w:rsidRPr="00430019">
        <w:rPr>
          <w:rFonts w:ascii="Cambria" w:hAnsi="Cambria"/>
          <w:noProof/>
          <w:sz w:val="22"/>
        </w:rPr>
        <w:t xml:space="preserve">, </w:t>
      </w:r>
      <w:r w:rsidRPr="00430019">
        <w:rPr>
          <w:rFonts w:ascii="Cambria" w:hAnsi="Cambria"/>
          <w:b/>
          <w:bCs/>
          <w:noProof/>
          <w:sz w:val="22"/>
        </w:rPr>
        <w:t>Voitsekhovskaja O V</w:t>
      </w:r>
      <w:r w:rsidRPr="00430019">
        <w:rPr>
          <w:rFonts w:ascii="Cambria" w:hAnsi="Cambria"/>
          <w:noProof/>
          <w:sz w:val="22"/>
        </w:rPr>
        <w:t xml:space="preserve">, </w:t>
      </w:r>
      <w:r w:rsidRPr="00430019">
        <w:rPr>
          <w:rFonts w:ascii="Cambria" w:hAnsi="Cambria"/>
          <w:b/>
          <w:bCs/>
          <w:noProof/>
          <w:sz w:val="22"/>
        </w:rPr>
        <w:t>von Haefen C</w:t>
      </w:r>
      <w:r w:rsidRPr="00430019">
        <w:rPr>
          <w:rFonts w:ascii="Cambria" w:hAnsi="Cambria"/>
          <w:noProof/>
          <w:sz w:val="22"/>
        </w:rPr>
        <w:t xml:space="preserve">, </w:t>
      </w:r>
      <w:r w:rsidRPr="00430019">
        <w:rPr>
          <w:rFonts w:ascii="Cambria" w:hAnsi="Cambria"/>
          <w:b/>
          <w:bCs/>
          <w:noProof/>
          <w:sz w:val="22"/>
        </w:rPr>
        <w:t>von Schwarzenberg K</w:t>
      </w:r>
      <w:r w:rsidRPr="00430019">
        <w:rPr>
          <w:rFonts w:ascii="Cambria" w:hAnsi="Cambria"/>
          <w:noProof/>
          <w:sz w:val="22"/>
        </w:rPr>
        <w:t xml:space="preserve">, </w:t>
      </w:r>
      <w:r w:rsidRPr="00430019">
        <w:rPr>
          <w:rFonts w:ascii="Cambria" w:hAnsi="Cambria"/>
          <w:b/>
          <w:bCs/>
          <w:noProof/>
          <w:sz w:val="22"/>
        </w:rPr>
        <w:t>Voth DE</w:t>
      </w:r>
      <w:r w:rsidRPr="00430019">
        <w:rPr>
          <w:rFonts w:ascii="Cambria" w:hAnsi="Cambria"/>
          <w:noProof/>
          <w:sz w:val="22"/>
        </w:rPr>
        <w:t xml:space="preserve">, </w:t>
      </w:r>
      <w:r w:rsidRPr="00430019">
        <w:rPr>
          <w:rFonts w:ascii="Cambria" w:hAnsi="Cambria"/>
          <w:b/>
          <w:bCs/>
          <w:noProof/>
          <w:sz w:val="22"/>
        </w:rPr>
        <w:t>Vouret-Craviari V</w:t>
      </w:r>
      <w:r w:rsidRPr="00430019">
        <w:rPr>
          <w:rFonts w:ascii="Cambria" w:hAnsi="Cambria"/>
          <w:noProof/>
          <w:sz w:val="22"/>
        </w:rPr>
        <w:t xml:space="preserve">, </w:t>
      </w:r>
      <w:r w:rsidRPr="00430019">
        <w:rPr>
          <w:rFonts w:ascii="Cambria" w:hAnsi="Cambria"/>
          <w:b/>
          <w:bCs/>
          <w:noProof/>
          <w:sz w:val="22"/>
        </w:rPr>
        <w:t>Vuori K</w:t>
      </w:r>
      <w:r w:rsidRPr="00430019">
        <w:rPr>
          <w:rFonts w:ascii="Cambria" w:hAnsi="Cambria"/>
          <w:noProof/>
          <w:sz w:val="22"/>
        </w:rPr>
        <w:t xml:space="preserve">, </w:t>
      </w:r>
      <w:r w:rsidRPr="00430019">
        <w:rPr>
          <w:rFonts w:ascii="Cambria" w:hAnsi="Cambria"/>
          <w:b/>
          <w:bCs/>
          <w:noProof/>
          <w:sz w:val="22"/>
        </w:rPr>
        <w:t>Vyas JM</w:t>
      </w:r>
      <w:r w:rsidRPr="00430019">
        <w:rPr>
          <w:rFonts w:ascii="Cambria" w:hAnsi="Cambria"/>
          <w:noProof/>
          <w:sz w:val="22"/>
        </w:rPr>
        <w:t xml:space="preserve">, </w:t>
      </w:r>
      <w:r w:rsidRPr="00430019">
        <w:rPr>
          <w:rFonts w:ascii="Cambria" w:hAnsi="Cambria"/>
          <w:b/>
          <w:bCs/>
          <w:noProof/>
          <w:sz w:val="22"/>
        </w:rPr>
        <w:t>Waeber C</w:t>
      </w:r>
      <w:r w:rsidRPr="00430019">
        <w:rPr>
          <w:rFonts w:ascii="Cambria" w:hAnsi="Cambria"/>
          <w:noProof/>
          <w:sz w:val="22"/>
        </w:rPr>
        <w:t xml:space="preserve">, </w:t>
      </w:r>
      <w:r w:rsidRPr="00430019">
        <w:rPr>
          <w:rFonts w:ascii="Cambria" w:hAnsi="Cambria"/>
          <w:b/>
          <w:bCs/>
          <w:noProof/>
          <w:sz w:val="22"/>
        </w:rPr>
        <w:t>Walker CL</w:t>
      </w:r>
      <w:r w:rsidRPr="00430019">
        <w:rPr>
          <w:rFonts w:ascii="Cambria" w:hAnsi="Cambria"/>
          <w:noProof/>
          <w:sz w:val="22"/>
        </w:rPr>
        <w:t xml:space="preserve">, </w:t>
      </w:r>
      <w:r w:rsidRPr="00430019">
        <w:rPr>
          <w:rFonts w:ascii="Cambria" w:hAnsi="Cambria"/>
          <w:b/>
          <w:bCs/>
          <w:noProof/>
          <w:sz w:val="22"/>
        </w:rPr>
        <w:t>Walker MJ</w:t>
      </w:r>
      <w:r w:rsidRPr="00430019">
        <w:rPr>
          <w:rFonts w:ascii="Cambria" w:hAnsi="Cambria"/>
          <w:noProof/>
          <w:sz w:val="22"/>
        </w:rPr>
        <w:t xml:space="preserve">, </w:t>
      </w:r>
      <w:r w:rsidRPr="00430019">
        <w:rPr>
          <w:rFonts w:ascii="Cambria" w:hAnsi="Cambria"/>
          <w:b/>
          <w:bCs/>
          <w:noProof/>
          <w:sz w:val="22"/>
        </w:rPr>
        <w:t>Walter J</w:t>
      </w:r>
      <w:r w:rsidRPr="00430019">
        <w:rPr>
          <w:rFonts w:ascii="Cambria" w:hAnsi="Cambria"/>
          <w:noProof/>
          <w:sz w:val="22"/>
        </w:rPr>
        <w:t xml:space="preserve">, </w:t>
      </w:r>
      <w:r w:rsidRPr="00430019">
        <w:rPr>
          <w:rFonts w:ascii="Cambria" w:hAnsi="Cambria"/>
          <w:b/>
          <w:bCs/>
          <w:noProof/>
          <w:sz w:val="22"/>
        </w:rPr>
        <w:t>Wan L</w:t>
      </w:r>
      <w:r w:rsidRPr="00430019">
        <w:rPr>
          <w:rFonts w:ascii="Cambria" w:hAnsi="Cambria"/>
          <w:noProof/>
          <w:sz w:val="22"/>
        </w:rPr>
        <w:t xml:space="preserve">, </w:t>
      </w:r>
      <w:r w:rsidRPr="00430019">
        <w:rPr>
          <w:rFonts w:ascii="Cambria" w:hAnsi="Cambria"/>
          <w:b/>
          <w:bCs/>
          <w:noProof/>
          <w:sz w:val="22"/>
        </w:rPr>
        <w:t>Wan X</w:t>
      </w:r>
      <w:r w:rsidRPr="00430019">
        <w:rPr>
          <w:rFonts w:ascii="Cambria" w:hAnsi="Cambria"/>
          <w:noProof/>
          <w:sz w:val="22"/>
        </w:rPr>
        <w:t xml:space="preserve">, </w:t>
      </w:r>
      <w:r w:rsidRPr="00430019">
        <w:rPr>
          <w:rFonts w:ascii="Cambria" w:hAnsi="Cambria"/>
          <w:b/>
          <w:bCs/>
          <w:noProof/>
          <w:sz w:val="22"/>
        </w:rPr>
        <w:t>Wang B</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C-Y</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D</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H-D</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M</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Wang P-Y</w:t>
      </w:r>
      <w:r w:rsidRPr="00430019">
        <w:rPr>
          <w:rFonts w:ascii="Cambria" w:hAnsi="Cambria"/>
          <w:noProof/>
          <w:sz w:val="22"/>
        </w:rPr>
        <w:t xml:space="preserve">, </w:t>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Wang RC</w:t>
      </w:r>
      <w:r w:rsidRPr="00430019">
        <w:rPr>
          <w:rFonts w:ascii="Cambria" w:hAnsi="Cambria"/>
          <w:noProof/>
          <w:sz w:val="22"/>
        </w:rPr>
        <w:t xml:space="preserve">, </w:t>
      </w:r>
      <w:r w:rsidRPr="00430019">
        <w:rPr>
          <w:rFonts w:ascii="Cambria" w:hAnsi="Cambria"/>
          <w:b/>
          <w:bCs/>
          <w:noProof/>
          <w:sz w:val="22"/>
        </w:rPr>
        <w:t>Wang S</w:t>
      </w:r>
      <w:r w:rsidRPr="00430019">
        <w:rPr>
          <w:rFonts w:ascii="Cambria" w:hAnsi="Cambria"/>
          <w:noProof/>
          <w:sz w:val="22"/>
        </w:rPr>
        <w:t xml:space="preserve">, </w:t>
      </w:r>
      <w:r w:rsidRPr="00430019">
        <w:rPr>
          <w:rFonts w:ascii="Cambria" w:hAnsi="Cambria"/>
          <w:b/>
          <w:bCs/>
          <w:noProof/>
          <w:sz w:val="22"/>
        </w:rPr>
        <w:t>Wang T-F</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Y-J</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YT</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Z-N</w:t>
      </w:r>
      <w:r w:rsidRPr="00430019">
        <w:rPr>
          <w:rFonts w:ascii="Cambria" w:hAnsi="Cambria"/>
          <w:noProof/>
          <w:sz w:val="22"/>
        </w:rPr>
        <w:t xml:space="preserve">, </w:t>
      </w:r>
      <w:r w:rsidRPr="00430019">
        <w:rPr>
          <w:rFonts w:ascii="Cambria" w:hAnsi="Cambria"/>
          <w:b/>
          <w:bCs/>
          <w:noProof/>
          <w:sz w:val="22"/>
        </w:rPr>
        <w:t>Wappner P</w:t>
      </w:r>
      <w:r w:rsidRPr="00430019">
        <w:rPr>
          <w:rFonts w:ascii="Cambria" w:hAnsi="Cambria"/>
          <w:noProof/>
          <w:sz w:val="22"/>
        </w:rPr>
        <w:t xml:space="preserve">, </w:t>
      </w:r>
      <w:r w:rsidRPr="00430019">
        <w:rPr>
          <w:rFonts w:ascii="Cambria" w:hAnsi="Cambria"/>
          <w:b/>
          <w:bCs/>
          <w:noProof/>
          <w:sz w:val="22"/>
        </w:rPr>
        <w:t>Ward C</w:t>
      </w:r>
      <w:r w:rsidRPr="00430019">
        <w:rPr>
          <w:rFonts w:ascii="Cambria" w:hAnsi="Cambria"/>
          <w:noProof/>
          <w:sz w:val="22"/>
        </w:rPr>
        <w:t xml:space="preserve">, </w:t>
      </w:r>
      <w:r w:rsidRPr="00430019">
        <w:rPr>
          <w:rFonts w:ascii="Cambria" w:hAnsi="Cambria"/>
          <w:b/>
          <w:bCs/>
          <w:noProof/>
          <w:sz w:val="22"/>
        </w:rPr>
        <w:t>Ward DM</w:t>
      </w:r>
      <w:r w:rsidRPr="00430019">
        <w:rPr>
          <w:rFonts w:ascii="Cambria" w:hAnsi="Cambria"/>
          <w:noProof/>
          <w:sz w:val="22"/>
        </w:rPr>
        <w:t xml:space="preserve">, </w:t>
      </w:r>
      <w:r w:rsidRPr="00430019">
        <w:rPr>
          <w:rFonts w:ascii="Cambria" w:hAnsi="Cambria"/>
          <w:b/>
          <w:bCs/>
          <w:noProof/>
          <w:sz w:val="22"/>
        </w:rPr>
        <w:t>Warnes G</w:t>
      </w:r>
      <w:r w:rsidRPr="00430019">
        <w:rPr>
          <w:rFonts w:ascii="Cambria" w:hAnsi="Cambria"/>
          <w:noProof/>
          <w:sz w:val="22"/>
        </w:rPr>
        <w:t xml:space="preserve">, </w:t>
      </w:r>
      <w:r w:rsidRPr="00430019">
        <w:rPr>
          <w:rFonts w:ascii="Cambria" w:hAnsi="Cambria"/>
          <w:b/>
          <w:bCs/>
          <w:noProof/>
          <w:sz w:val="22"/>
        </w:rPr>
        <w:t>Watada H</w:t>
      </w:r>
      <w:r w:rsidRPr="00430019">
        <w:rPr>
          <w:rFonts w:ascii="Cambria" w:hAnsi="Cambria"/>
          <w:noProof/>
          <w:sz w:val="22"/>
        </w:rPr>
        <w:t xml:space="preserve">, </w:t>
      </w:r>
      <w:r w:rsidRPr="00430019">
        <w:rPr>
          <w:rFonts w:ascii="Cambria" w:hAnsi="Cambria"/>
          <w:b/>
          <w:bCs/>
          <w:noProof/>
          <w:sz w:val="22"/>
        </w:rPr>
        <w:t>Watanabe Y</w:t>
      </w:r>
      <w:r w:rsidRPr="00430019">
        <w:rPr>
          <w:rFonts w:ascii="Cambria" w:hAnsi="Cambria"/>
          <w:noProof/>
          <w:sz w:val="22"/>
        </w:rPr>
        <w:t xml:space="preserve">, </w:t>
      </w:r>
      <w:r w:rsidRPr="00430019">
        <w:rPr>
          <w:rFonts w:ascii="Cambria" w:hAnsi="Cambria"/>
          <w:b/>
          <w:bCs/>
          <w:noProof/>
          <w:sz w:val="22"/>
        </w:rPr>
        <w:t>Watase K</w:t>
      </w:r>
      <w:r w:rsidRPr="00430019">
        <w:rPr>
          <w:rFonts w:ascii="Cambria" w:hAnsi="Cambria"/>
          <w:noProof/>
          <w:sz w:val="22"/>
        </w:rPr>
        <w:t xml:space="preserve">, </w:t>
      </w:r>
      <w:r w:rsidRPr="00430019">
        <w:rPr>
          <w:rFonts w:ascii="Cambria" w:hAnsi="Cambria"/>
          <w:b/>
          <w:bCs/>
          <w:noProof/>
          <w:sz w:val="22"/>
        </w:rPr>
        <w:lastRenderedPageBreak/>
        <w:t>Weaver TE</w:t>
      </w:r>
      <w:r w:rsidRPr="00430019">
        <w:rPr>
          <w:rFonts w:ascii="Cambria" w:hAnsi="Cambria"/>
          <w:noProof/>
          <w:sz w:val="22"/>
        </w:rPr>
        <w:t xml:space="preserve">, </w:t>
      </w:r>
      <w:r w:rsidRPr="00430019">
        <w:rPr>
          <w:rFonts w:ascii="Cambria" w:hAnsi="Cambria"/>
          <w:b/>
          <w:bCs/>
          <w:noProof/>
          <w:sz w:val="22"/>
        </w:rPr>
        <w:t>Weekes CD</w:t>
      </w:r>
      <w:r w:rsidRPr="00430019">
        <w:rPr>
          <w:rFonts w:ascii="Cambria" w:hAnsi="Cambria"/>
          <w:noProof/>
          <w:sz w:val="22"/>
        </w:rPr>
        <w:t xml:space="preserve">, </w:t>
      </w:r>
      <w:r w:rsidRPr="00430019">
        <w:rPr>
          <w:rFonts w:ascii="Cambria" w:hAnsi="Cambria"/>
          <w:b/>
          <w:bCs/>
          <w:noProof/>
          <w:sz w:val="22"/>
        </w:rPr>
        <w:t>Wei J</w:t>
      </w:r>
      <w:r w:rsidRPr="00430019">
        <w:rPr>
          <w:rFonts w:ascii="Cambria" w:hAnsi="Cambria"/>
          <w:noProof/>
          <w:sz w:val="22"/>
        </w:rPr>
        <w:t xml:space="preserve">, </w:t>
      </w:r>
      <w:r w:rsidRPr="00430019">
        <w:rPr>
          <w:rFonts w:ascii="Cambria" w:hAnsi="Cambria"/>
          <w:b/>
          <w:bCs/>
          <w:noProof/>
          <w:sz w:val="22"/>
        </w:rPr>
        <w:t>Weide T</w:t>
      </w:r>
      <w:r w:rsidRPr="00430019">
        <w:rPr>
          <w:rFonts w:ascii="Cambria" w:hAnsi="Cambria"/>
          <w:noProof/>
          <w:sz w:val="22"/>
        </w:rPr>
        <w:t xml:space="preserve">, </w:t>
      </w:r>
      <w:r w:rsidRPr="00430019">
        <w:rPr>
          <w:rFonts w:ascii="Cambria" w:hAnsi="Cambria"/>
          <w:b/>
          <w:bCs/>
          <w:noProof/>
          <w:sz w:val="22"/>
        </w:rPr>
        <w:t>Weihl CC</w:t>
      </w:r>
      <w:r w:rsidRPr="00430019">
        <w:rPr>
          <w:rFonts w:ascii="Cambria" w:hAnsi="Cambria"/>
          <w:noProof/>
          <w:sz w:val="22"/>
        </w:rPr>
        <w:t xml:space="preserve">, </w:t>
      </w:r>
      <w:r w:rsidRPr="00430019">
        <w:rPr>
          <w:rFonts w:ascii="Cambria" w:hAnsi="Cambria"/>
          <w:b/>
          <w:bCs/>
          <w:noProof/>
          <w:sz w:val="22"/>
        </w:rPr>
        <w:t>Weindl G</w:t>
      </w:r>
      <w:r w:rsidRPr="00430019">
        <w:rPr>
          <w:rFonts w:ascii="Cambria" w:hAnsi="Cambria"/>
          <w:noProof/>
          <w:sz w:val="22"/>
        </w:rPr>
        <w:t xml:space="preserve">, </w:t>
      </w:r>
      <w:r w:rsidRPr="00430019">
        <w:rPr>
          <w:rFonts w:ascii="Cambria" w:hAnsi="Cambria"/>
          <w:b/>
          <w:bCs/>
          <w:noProof/>
          <w:sz w:val="22"/>
        </w:rPr>
        <w:t>Weis SN</w:t>
      </w:r>
      <w:r w:rsidRPr="00430019">
        <w:rPr>
          <w:rFonts w:ascii="Cambria" w:hAnsi="Cambria"/>
          <w:noProof/>
          <w:sz w:val="22"/>
        </w:rPr>
        <w:t xml:space="preserve">, </w:t>
      </w:r>
      <w:r w:rsidRPr="00430019">
        <w:rPr>
          <w:rFonts w:ascii="Cambria" w:hAnsi="Cambria"/>
          <w:b/>
          <w:bCs/>
          <w:noProof/>
          <w:sz w:val="22"/>
        </w:rPr>
        <w:t>Wen L</w:t>
      </w:r>
      <w:r w:rsidRPr="00430019">
        <w:rPr>
          <w:rFonts w:ascii="Cambria" w:hAnsi="Cambria"/>
          <w:noProof/>
          <w:sz w:val="22"/>
        </w:rPr>
        <w:t xml:space="preserve">, </w:t>
      </w:r>
      <w:r w:rsidRPr="00430019">
        <w:rPr>
          <w:rFonts w:ascii="Cambria" w:hAnsi="Cambria"/>
          <w:b/>
          <w:bCs/>
          <w:noProof/>
          <w:sz w:val="22"/>
        </w:rPr>
        <w:t>Wen X</w:t>
      </w:r>
      <w:r w:rsidRPr="00430019">
        <w:rPr>
          <w:rFonts w:ascii="Cambria" w:hAnsi="Cambria"/>
          <w:noProof/>
          <w:sz w:val="22"/>
        </w:rPr>
        <w:t xml:space="preserve">, </w:t>
      </w:r>
      <w:r w:rsidRPr="00430019">
        <w:rPr>
          <w:rFonts w:ascii="Cambria" w:hAnsi="Cambria"/>
          <w:b/>
          <w:bCs/>
          <w:noProof/>
          <w:sz w:val="22"/>
        </w:rPr>
        <w:t>Wen Y</w:t>
      </w:r>
      <w:r w:rsidRPr="00430019">
        <w:rPr>
          <w:rFonts w:ascii="Cambria" w:hAnsi="Cambria"/>
          <w:noProof/>
          <w:sz w:val="22"/>
        </w:rPr>
        <w:t xml:space="preserve">, </w:t>
      </w:r>
      <w:r w:rsidRPr="00430019">
        <w:rPr>
          <w:rFonts w:ascii="Cambria" w:hAnsi="Cambria"/>
          <w:b/>
          <w:bCs/>
          <w:noProof/>
          <w:sz w:val="22"/>
        </w:rPr>
        <w:t>Westermann B</w:t>
      </w:r>
      <w:r w:rsidRPr="00430019">
        <w:rPr>
          <w:rFonts w:ascii="Cambria" w:hAnsi="Cambria"/>
          <w:noProof/>
          <w:sz w:val="22"/>
        </w:rPr>
        <w:t xml:space="preserve">, </w:t>
      </w:r>
      <w:r w:rsidRPr="00430019">
        <w:rPr>
          <w:rFonts w:ascii="Cambria" w:hAnsi="Cambria"/>
          <w:b/>
          <w:bCs/>
          <w:noProof/>
          <w:sz w:val="22"/>
        </w:rPr>
        <w:t>Weyand CM</w:t>
      </w:r>
      <w:r w:rsidRPr="00430019">
        <w:rPr>
          <w:rFonts w:ascii="Cambria" w:hAnsi="Cambria"/>
          <w:noProof/>
          <w:sz w:val="22"/>
        </w:rPr>
        <w:t xml:space="preserve">, </w:t>
      </w:r>
      <w:r w:rsidRPr="00430019">
        <w:rPr>
          <w:rFonts w:ascii="Cambria" w:hAnsi="Cambria"/>
          <w:b/>
          <w:bCs/>
          <w:noProof/>
          <w:sz w:val="22"/>
        </w:rPr>
        <w:t>White AR</w:t>
      </w:r>
      <w:r w:rsidRPr="00430019">
        <w:rPr>
          <w:rFonts w:ascii="Cambria" w:hAnsi="Cambria"/>
          <w:noProof/>
          <w:sz w:val="22"/>
        </w:rPr>
        <w:t xml:space="preserve">, </w:t>
      </w:r>
      <w:r w:rsidRPr="00430019">
        <w:rPr>
          <w:rFonts w:ascii="Cambria" w:hAnsi="Cambria"/>
          <w:b/>
          <w:bCs/>
          <w:noProof/>
          <w:sz w:val="22"/>
        </w:rPr>
        <w:t>White E</w:t>
      </w:r>
      <w:r w:rsidRPr="00430019">
        <w:rPr>
          <w:rFonts w:ascii="Cambria" w:hAnsi="Cambria"/>
          <w:noProof/>
          <w:sz w:val="22"/>
        </w:rPr>
        <w:t xml:space="preserve">, </w:t>
      </w:r>
      <w:r w:rsidRPr="00430019">
        <w:rPr>
          <w:rFonts w:ascii="Cambria" w:hAnsi="Cambria"/>
          <w:b/>
          <w:bCs/>
          <w:noProof/>
          <w:sz w:val="22"/>
        </w:rPr>
        <w:t>Whitton JL</w:t>
      </w:r>
      <w:r w:rsidRPr="00430019">
        <w:rPr>
          <w:rFonts w:ascii="Cambria" w:hAnsi="Cambria"/>
          <w:noProof/>
          <w:sz w:val="22"/>
        </w:rPr>
        <w:t xml:space="preserve">, </w:t>
      </w:r>
      <w:r w:rsidRPr="00430019">
        <w:rPr>
          <w:rFonts w:ascii="Cambria" w:hAnsi="Cambria"/>
          <w:b/>
          <w:bCs/>
          <w:noProof/>
          <w:sz w:val="22"/>
        </w:rPr>
        <w:t>Whitworth AJ</w:t>
      </w:r>
      <w:r w:rsidRPr="00430019">
        <w:rPr>
          <w:rFonts w:ascii="Cambria" w:hAnsi="Cambria"/>
          <w:noProof/>
          <w:sz w:val="22"/>
        </w:rPr>
        <w:t xml:space="preserve">, </w:t>
      </w:r>
      <w:r w:rsidRPr="00430019">
        <w:rPr>
          <w:rFonts w:ascii="Cambria" w:hAnsi="Cambria"/>
          <w:b/>
          <w:bCs/>
          <w:noProof/>
          <w:sz w:val="22"/>
        </w:rPr>
        <w:t>Wiels J</w:t>
      </w:r>
      <w:r w:rsidRPr="00430019">
        <w:rPr>
          <w:rFonts w:ascii="Cambria" w:hAnsi="Cambria"/>
          <w:noProof/>
          <w:sz w:val="22"/>
        </w:rPr>
        <w:t xml:space="preserve">, </w:t>
      </w:r>
      <w:r w:rsidRPr="00430019">
        <w:rPr>
          <w:rFonts w:ascii="Cambria" w:hAnsi="Cambria"/>
          <w:b/>
          <w:bCs/>
          <w:noProof/>
          <w:sz w:val="22"/>
        </w:rPr>
        <w:t>Wild F</w:t>
      </w:r>
      <w:r w:rsidRPr="00430019">
        <w:rPr>
          <w:rFonts w:ascii="Cambria" w:hAnsi="Cambria"/>
          <w:noProof/>
          <w:sz w:val="22"/>
        </w:rPr>
        <w:t xml:space="preserve">, </w:t>
      </w:r>
      <w:r w:rsidRPr="00430019">
        <w:rPr>
          <w:rFonts w:ascii="Cambria" w:hAnsi="Cambria"/>
          <w:b/>
          <w:bCs/>
          <w:noProof/>
          <w:sz w:val="22"/>
        </w:rPr>
        <w:t>Wildenberg ME</w:t>
      </w:r>
      <w:r w:rsidRPr="00430019">
        <w:rPr>
          <w:rFonts w:ascii="Cambria" w:hAnsi="Cambria"/>
          <w:noProof/>
          <w:sz w:val="22"/>
        </w:rPr>
        <w:t xml:space="preserve">, </w:t>
      </w:r>
      <w:r w:rsidRPr="00430019">
        <w:rPr>
          <w:rFonts w:ascii="Cambria" w:hAnsi="Cambria"/>
          <w:b/>
          <w:bCs/>
          <w:noProof/>
          <w:sz w:val="22"/>
        </w:rPr>
        <w:t>Wileman T</w:t>
      </w:r>
      <w:r w:rsidRPr="00430019">
        <w:rPr>
          <w:rFonts w:ascii="Cambria" w:hAnsi="Cambria"/>
          <w:noProof/>
          <w:sz w:val="22"/>
        </w:rPr>
        <w:t xml:space="preserve">, </w:t>
      </w:r>
      <w:r w:rsidRPr="00430019">
        <w:rPr>
          <w:rFonts w:ascii="Cambria" w:hAnsi="Cambria"/>
          <w:b/>
          <w:bCs/>
          <w:noProof/>
          <w:sz w:val="22"/>
        </w:rPr>
        <w:t>Wilkinson DS</w:t>
      </w:r>
      <w:r w:rsidRPr="00430019">
        <w:rPr>
          <w:rFonts w:ascii="Cambria" w:hAnsi="Cambria"/>
          <w:noProof/>
          <w:sz w:val="22"/>
        </w:rPr>
        <w:t xml:space="preserve">, </w:t>
      </w:r>
      <w:r w:rsidRPr="00430019">
        <w:rPr>
          <w:rFonts w:ascii="Cambria" w:hAnsi="Cambria"/>
          <w:b/>
          <w:bCs/>
          <w:noProof/>
          <w:sz w:val="22"/>
        </w:rPr>
        <w:t>Wilkinson S</w:t>
      </w:r>
      <w:r w:rsidRPr="00430019">
        <w:rPr>
          <w:rFonts w:ascii="Cambria" w:hAnsi="Cambria"/>
          <w:noProof/>
          <w:sz w:val="22"/>
        </w:rPr>
        <w:t xml:space="preserve">, </w:t>
      </w:r>
      <w:r w:rsidRPr="00430019">
        <w:rPr>
          <w:rFonts w:ascii="Cambria" w:hAnsi="Cambria"/>
          <w:b/>
          <w:bCs/>
          <w:noProof/>
          <w:sz w:val="22"/>
        </w:rPr>
        <w:t>Willbold D</w:t>
      </w:r>
      <w:r w:rsidRPr="00430019">
        <w:rPr>
          <w:rFonts w:ascii="Cambria" w:hAnsi="Cambria"/>
          <w:noProof/>
          <w:sz w:val="22"/>
        </w:rPr>
        <w:t xml:space="preserve">, </w:t>
      </w:r>
      <w:r w:rsidRPr="00430019">
        <w:rPr>
          <w:rFonts w:ascii="Cambria" w:hAnsi="Cambria"/>
          <w:b/>
          <w:bCs/>
          <w:noProof/>
          <w:sz w:val="22"/>
        </w:rPr>
        <w:t>Williams C</w:t>
      </w:r>
      <w:r w:rsidRPr="00430019">
        <w:rPr>
          <w:rFonts w:ascii="Cambria" w:hAnsi="Cambria"/>
          <w:noProof/>
          <w:sz w:val="22"/>
        </w:rPr>
        <w:t xml:space="preserve">, </w:t>
      </w:r>
      <w:r w:rsidRPr="00430019">
        <w:rPr>
          <w:rFonts w:ascii="Cambria" w:hAnsi="Cambria"/>
          <w:b/>
          <w:bCs/>
          <w:noProof/>
          <w:sz w:val="22"/>
        </w:rPr>
        <w:t>Williams K</w:t>
      </w:r>
      <w:r w:rsidRPr="00430019">
        <w:rPr>
          <w:rFonts w:ascii="Cambria" w:hAnsi="Cambria"/>
          <w:noProof/>
          <w:sz w:val="22"/>
        </w:rPr>
        <w:t xml:space="preserve">, </w:t>
      </w:r>
      <w:r w:rsidRPr="00430019">
        <w:rPr>
          <w:rFonts w:ascii="Cambria" w:hAnsi="Cambria"/>
          <w:b/>
          <w:bCs/>
          <w:noProof/>
          <w:sz w:val="22"/>
        </w:rPr>
        <w:t>Williamson PR</w:t>
      </w:r>
      <w:r w:rsidRPr="00430019">
        <w:rPr>
          <w:rFonts w:ascii="Cambria" w:hAnsi="Cambria"/>
          <w:noProof/>
          <w:sz w:val="22"/>
        </w:rPr>
        <w:t xml:space="preserve">, </w:t>
      </w:r>
      <w:r w:rsidRPr="00430019">
        <w:rPr>
          <w:rFonts w:ascii="Cambria" w:hAnsi="Cambria"/>
          <w:b/>
          <w:bCs/>
          <w:noProof/>
          <w:sz w:val="22"/>
        </w:rPr>
        <w:t>Winklhofer KF</w:t>
      </w:r>
      <w:r w:rsidRPr="00430019">
        <w:rPr>
          <w:rFonts w:ascii="Cambria" w:hAnsi="Cambria"/>
          <w:noProof/>
          <w:sz w:val="22"/>
        </w:rPr>
        <w:t xml:space="preserve">, </w:t>
      </w:r>
      <w:r w:rsidRPr="00430019">
        <w:rPr>
          <w:rFonts w:ascii="Cambria" w:hAnsi="Cambria"/>
          <w:b/>
          <w:bCs/>
          <w:noProof/>
          <w:sz w:val="22"/>
        </w:rPr>
        <w:t>Witkin SS</w:t>
      </w:r>
      <w:r w:rsidRPr="00430019">
        <w:rPr>
          <w:rFonts w:ascii="Cambria" w:hAnsi="Cambria"/>
          <w:noProof/>
          <w:sz w:val="22"/>
        </w:rPr>
        <w:t xml:space="preserve">, </w:t>
      </w:r>
      <w:r w:rsidRPr="00430019">
        <w:rPr>
          <w:rFonts w:ascii="Cambria" w:hAnsi="Cambria"/>
          <w:b/>
          <w:bCs/>
          <w:noProof/>
          <w:sz w:val="22"/>
        </w:rPr>
        <w:t>Wohlgemuth SE</w:t>
      </w:r>
      <w:r w:rsidRPr="00430019">
        <w:rPr>
          <w:rFonts w:ascii="Cambria" w:hAnsi="Cambria"/>
          <w:noProof/>
          <w:sz w:val="22"/>
        </w:rPr>
        <w:t xml:space="preserve">, </w:t>
      </w:r>
      <w:r w:rsidRPr="00430019">
        <w:rPr>
          <w:rFonts w:ascii="Cambria" w:hAnsi="Cambria"/>
          <w:b/>
          <w:bCs/>
          <w:noProof/>
          <w:sz w:val="22"/>
        </w:rPr>
        <w:t>Wollert T</w:t>
      </w:r>
      <w:r w:rsidRPr="00430019">
        <w:rPr>
          <w:rFonts w:ascii="Cambria" w:hAnsi="Cambria"/>
          <w:noProof/>
          <w:sz w:val="22"/>
        </w:rPr>
        <w:t xml:space="preserve">, </w:t>
      </w:r>
      <w:r w:rsidRPr="00430019">
        <w:rPr>
          <w:rFonts w:ascii="Cambria" w:hAnsi="Cambria"/>
          <w:b/>
          <w:bCs/>
          <w:noProof/>
          <w:sz w:val="22"/>
        </w:rPr>
        <w:t>Wolvetang EJ</w:t>
      </w:r>
      <w:r w:rsidRPr="00430019">
        <w:rPr>
          <w:rFonts w:ascii="Cambria" w:hAnsi="Cambria"/>
          <w:noProof/>
          <w:sz w:val="22"/>
        </w:rPr>
        <w:t xml:space="preserve">, </w:t>
      </w:r>
      <w:r w:rsidRPr="00430019">
        <w:rPr>
          <w:rFonts w:ascii="Cambria" w:hAnsi="Cambria"/>
          <w:b/>
          <w:bCs/>
          <w:noProof/>
          <w:sz w:val="22"/>
        </w:rPr>
        <w:t>Wong E</w:t>
      </w:r>
      <w:r w:rsidRPr="00430019">
        <w:rPr>
          <w:rFonts w:ascii="Cambria" w:hAnsi="Cambria"/>
          <w:noProof/>
          <w:sz w:val="22"/>
        </w:rPr>
        <w:t xml:space="preserve">, </w:t>
      </w:r>
      <w:r w:rsidRPr="00430019">
        <w:rPr>
          <w:rFonts w:ascii="Cambria" w:hAnsi="Cambria"/>
          <w:b/>
          <w:bCs/>
          <w:noProof/>
          <w:sz w:val="22"/>
        </w:rPr>
        <w:t>Wong GW</w:t>
      </w:r>
      <w:r w:rsidRPr="00430019">
        <w:rPr>
          <w:rFonts w:ascii="Cambria" w:hAnsi="Cambria"/>
          <w:noProof/>
          <w:sz w:val="22"/>
        </w:rPr>
        <w:t xml:space="preserve">, </w:t>
      </w:r>
      <w:r w:rsidRPr="00430019">
        <w:rPr>
          <w:rFonts w:ascii="Cambria" w:hAnsi="Cambria"/>
          <w:b/>
          <w:bCs/>
          <w:noProof/>
          <w:sz w:val="22"/>
        </w:rPr>
        <w:t>Wong RW</w:t>
      </w:r>
      <w:r w:rsidRPr="00430019">
        <w:rPr>
          <w:rFonts w:ascii="Cambria" w:hAnsi="Cambria"/>
          <w:noProof/>
          <w:sz w:val="22"/>
        </w:rPr>
        <w:t xml:space="preserve">, </w:t>
      </w:r>
      <w:r w:rsidRPr="00430019">
        <w:rPr>
          <w:rFonts w:ascii="Cambria" w:hAnsi="Cambria"/>
          <w:b/>
          <w:bCs/>
          <w:noProof/>
          <w:sz w:val="22"/>
        </w:rPr>
        <w:t>Wong VKW</w:t>
      </w:r>
      <w:r w:rsidRPr="00430019">
        <w:rPr>
          <w:rFonts w:ascii="Cambria" w:hAnsi="Cambria"/>
          <w:noProof/>
          <w:sz w:val="22"/>
        </w:rPr>
        <w:t xml:space="preserve">, </w:t>
      </w:r>
      <w:r w:rsidRPr="00430019">
        <w:rPr>
          <w:rFonts w:ascii="Cambria" w:hAnsi="Cambria"/>
          <w:b/>
          <w:bCs/>
          <w:noProof/>
          <w:sz w:val="22"/>
        </w:rPr>
        <w:t>Woodcock EA</w:t>
      </w:r>
      <w:r w:rsidRPr="00430019">
        <w:rPr>
          <w:rFonts w:ascii="Cambria" w:hAnsi="Cambria"/>
          <w:noProof/>
          <w:sz w:val="22"/>
        </w:rPr>
        <w:t xml:space="preserve">, </w:t>
      </w:r>
      <w:r w:rsidRPr="00430019">
        <w:rPr>
          <w:rFonts w:ascii="Cambria" w:hAnsi="Cambria"/>
          <w:b/>
          <w:bCs/>
          <w:noProof/>
          <w:sz w:val="22"/>
        </w:rPr>
        <w:t>Wright KL</w:t>
      </w:r>
      <w:r w:rsidRPr="00430019">
        <w:rPr>
          <w:rFonts w:ascii="Cambria" w:hAnsi="Cambria"/>
          <w:noProof/>
          <w:sz w:val="22"/>
        </w:rPr>
        <w:t xml:space="preserve">, </w:t>
      </w:r>
      <w:r w:rsidRPr="00430019">
        <w:rPr>
          <w:rFonts w:ascii="Cambria" w:hAnsi="Cambria"/>
          <w:b/>
          <w:bCs/>
          <w:noProof/>
          <w:sz w:val="22"/>
        </w:rPr>
        <w:t>Wu C</w:t>
      </w:r>
      <w:r w:rsidRPr="00430019">
        <w:rPr>
          <w:rFonts w:ascii="Cambria" w:hAnsi="Cambria"/>
          <w:noProof/>
          <w:sz w:val="22"/>
        </w:rPr>
        <w:t xml:space="preserve">, </w:t>
      </w:r>
      <w:r w:rsidRPr="00430019">
        <w:rPr>
          <w:rFonts w:ascii="Cambria" w:hAnsi="Cambria"/>
          <w:b/>
          <w:bCs/>
          <w:noProof/>
          <w:sz w:val="22"/>
        </w:rPr>
        <w:t>Wu D</w:t>
      </w:r>
      <w:r w:rsidRPr="00430019">
        <w:rPr>
          <w:rFonts w:ascii="Cambria" w:hAnsi="Cambria"/>
          <w:noProof/>
          <w:sz w:val="22"/>
        </w:rPr>
        <w:t xml:space="preserve">, </w:t>
      </w:r>
      <w:r w:rsidRPr="00430019">
        <w:rPr>
          <w:rFonts w:ascii="Cambria" w:hAnsi="Cambria"/>
          <w:b/>
          <w:bCs/>
          <w:noProof/>
          <w:sz w:val="22"/>
        </w:rPr>
        <w:t>Wu GS</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Wu WK</w:t>
      </w:r>
      <w:r w:rsidRPr="00430019">
        <w:rPr>
          <w:rFonts w:ascii="Cambria" w:hAnsi="Cambria"/>
          <w:noProof/>
          <w:sz w:val="22"/>
        </w:rPr>
        <w:t xml:space="preserve">, </w:t>
      </w:r>
      <w:r w:rsidRPr="00430019">
        <w:rPr>
          <w:rFonts w:ascii="Cambria" w:hAnsi="Cambria"/>
          <w:b/>
          <w:bCs/>
          <w:noProof/>
          <w:sz w:val="22"/>
        </w:rPr>
        <w:t>Wu Y</w:t>
      </w:r>
      <w:r w:rsidRPr="00430019">
        <w:rPr>
          <w:rFonts w:ascii="Cambria" w:hAnsi="Cambria"/>
          <w:noProof/>
          <w:sz w:val="22"/>
        </w:rPr>
        <w:t xml:space="preserve">, </w:t>
      </w:r>
      <w:r w:rsidRPr="00430019">
        <w:rPr>
          <w:rFonts w:ascii="Cambria" w:hAnsi="Cambria"/>
          <w:b/>
          <w:bCs/>
          <w:noProof/>
          <w:sz w:val="22"/>
        </w:rPr>
        <w:t>Wu Z</w:t>
      </w:r>
      <w:r w:rsidRPr="00430019">
        <w:rPr>
          <w:rFonts w:ascii="Cambria" w:hAnsi="Cambria"/>
          <w:noProof/>
          <w:sz w:val="22"/>
        </w:rPr>
        <w:t xml:space="preserve">, </w:t>
      </w:r>
      <w:r w:rsidRPr="00430019">
        <w:rPr>
          <w:rFonts w:ascii="Cambria" w:hAnsi="Cambria"/>
          <w:b/>
          <w:bCs/>
          <w:noProof/>
          <w:sz w:val="22"/>
        </w:rPr>
        <w:t>Xavier CP</w:t>
      </w:r>
      <w:r w:rsidRPr="00430019">
        <w:rPr>
          <w:rFonts w:ascii="Cambria" w:hAnsi="Cambria"/>
          <w:noProof/>
          <w:sz w:val="22"/>
        </w:rPr>
        <w:t xml:space="preserve">, </w:t>
      </w:r>
      <w:r w:rsidRPr="00430019">
        <w:rPr>
          <w:rFonts w:ascii="Cambria" w:hAnsi="Cambria"/>
          <w:b/>
          <w:bCs/>
          <w:noProof/>
          <w:sz w:val="22"/>
        </w:rPr>
        <w:t>Xavier RJ</w:t>
      </w:r>
      <w:r w:rsidRPr="00430019">
        <w:rPr>
          <w:rFonts w:ascii="Cambria" w:hAnsi="Cambria"/>
          <w:noProof/>
          <w:sz w:val="22"/>
        </w:rPr>
        <w:t xml:space="preserve">, </w:t>
      </w:r>
      <w:r w:rsidRPr="00430019">
        <w:rPr>
          <w:rFonts w:ascii="Cambria" w:hAnsi="Cambria"/>
          <w:b/>
          <w:bCs/>
          <w:noProof/>
          <w:sz w:val="22"/>
        </w:rPr>
        <w:t>Xia G-X</w:t>
      </w:r>
      <w:r w:rsidRPr="00430019">
        <w:rPr>
          <w:rFonts w:ascii="Cambria" w:hAnsi="Cambria"/>
          <w:noProof/>
          <w:sz w:val="22"/>
        </w:rPr>
        <w:t xml:space="preserve">, </w:t>
      </w:r>
      <w:r w:rsidRPr="00430019">
        <w:rPr>
          <w:rFonts w:ascii="Cambria" w:hAnsi="Cambria"/>
          <w:b/>
          <w:bCs/>
          <w:noProof/>
          <w:sz w:val="22"/>
        </w:rPr>
        <w:t>Xia T</w:t>
      </w:r>
      <w:r w:rsidRPr="00430019">
        <w:rPr>
          <w:rFonts w:ascii="Cambria" w:hAnsi="Cambria"/>
          <w:noProof/>
          <w:sz w:val="22"/>
        </w:rPr>
        <w:t xml:space="preserve">, </w:t>
      </w:r>
      <w:r w:rsidRPr="00430019">
        <w:rPr>
          <w:rFonts w:ascii="Cambria" w:hAnsi="Cambria"/>
          <w:b/>
          <w:bCs/>
          <w:noProof/>
          <w:sz w:val="22"/>
        </w:rPr>
        <w:t>Xia W</w:t>
      </w:r>
      <w:r w:rsidRPr="00430019">
        <w:rPr>
          <w:rFonts w:ascii="Cambria" w:hAnsi="Cambria"/>
          <w:noProof/>
          <w:sz w:val="22"/>
        </w:rPr>
        <w:t xml:space="preserve">, </w:t>
      </w:r>
      <w:r w:rsidRPr="00430019">
        <w:rPr>
          <w:rFonts w:ascii="Cambria" w:hAnsi="Cambria"/>
          <w:b/>
          <w:bCs/>
          <w:noProof/>
          <w:sz w:val="22"/>
        </w:rPr>
        <w:t>Xia Y</w:t>
      </w:r>
      <w:r w:rsidRPr="00430019">
        <w:rPr>
          <w:rFonts w:ascii="Cambria" w:hAnsi="Cambria"/>
          <w:noProof/>
          <w:sz w:val="22"/>
        </w:rPr>
        <w:t xml:space="preserve">, </w:t>
      </w:r>
      <w:r w:rsidRPr="00430019">
        <w:rPr>
          <w:rFonts w:ascii="Cambria" w:hAnsi="Cambria"/>
          <w:b/>
          <w:bCs/>
          <w:noProof/>
          <w:sz w:val="22"/>
        </w:rPr>
        <w:t>Xiao H</w:t>
      </w:r>
      <w:r w:rsidRPr="00430019">
        <w:rPr>
          <w:rFonts w:ascii="Cambria" w:hAnsi="Cambria"/>
          <w:noProof/>
          <w:sz w:val="22"/>
        </w:rPr>
        <w:t xml:space="preserve">, </w:t>
      </w:r>
      <w:r w:rsidRPr="00430019">
        <w:rPr>
          <w:rFonts w:ascii="Cambria" w:hAnsi="Cambria"/>
          <w:b/>
          <w:bCs/>
          <w:noProof/>
          <w:sz w:val="22"/>
        </w:rPr>
        <w:t>Xiao J</w:t>
      </w:r>
      <w:r w:rsidRPr="00430019">
        <w:rPr>
          <w:rFonts w:ascii="Cambria" w:hAnsi="Cambria"/>
          <w:noProof/>
          <w:sz w:val="22"/>
        </w:rPr>
        <w:t xml:space="preserve">, </w:t>
      </w:r>
      <w:r w:rsidRPr="00430019">
        <w:rPr>
          <w:rFonts w:ascii="Cambria" w:hAnsi="Cambria"/>
          <w:b/>
          <w:bCs/>
          <w:noProof/>
          <w:sz w:val="22"/>
        </w:rPr>
        <w:t>Xiao S</w:t>
      </w:r>
      <w:r w:rsidRPr="00430019">
        <w:rPr>
          <w:rFonts w:ascii="Cambria" w:hAnsi="Cambria"/>
          <w:noProof/>
          <w:sz w:val="22"/>
        </w:rPr>
        <w:t xml:space="preserve">, </w:t>
      </w:r>
      <w:r w:rsidRPr="00430019">
        <w:rPr>
          <w:rFonts w:ascii="Cambria" w:hAnsi="Cambria"/>
          <w:b/>
          <w:bCs/>
          <w:noProof/>
          <w:sz w:val="22"/>
        </w:rPr>
        <w:t>Xiao W</w:t>
      </w:r>
      <w:r w:rsidRPr="00430019">
        <w:rPr>
          <w:rFonts w:ascii="Cambria" w:hAnsi="Cambria"/>
          <w:noProof/>
          <w:sz w:val="22"/>
        </w:rPr>
        <w:t xml:space="preserve">, </w:t>
      </w:r>
      <w:r w:rsidRPr="00430019">
        <w:rPr>
          <w:rFonts w:ascii="Cambria" w:hAnsi="Cambria"/>
          <w:b/>
          <w:bCs/>
          <w:noProof/>
          <w:sz w:val="22"/>
        </w:rPr>
        <w:t>Xie C-M</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Xilouri M</w:t>
      </w:r>
      <w:r w:rsidRPr="00430019">
        <w:rPr>
          <w:rFonts w:ascii="Cambria" w:hAnsi="Cambria"/>
          <w:noProof/>
          <w:sz w:val="22"/>
        </w:rPr>
        <w:t xml:space="preserve">, </w:t>
      </w:r>
      <w:r w:rsidRPr="00430019">
        <w:rPr>
          <w:rFonts w:ascii="Cambria" w:hAnsi="Cambria"/>
          <w:b/>
          <w:bCs/>
          <w:noProof/>
          <w:sz w:val="22"/>
        </w:rPr>
        <w:t>Xiong Y</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F</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L</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Z-X</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Xue Y</w:t>
      </w:r>
      <w:r w:rsidRPr="00430019">
        <w:rPr>
          <w:rFonts w:ascii="Cambria" w:hAnsi="Cambria"/>
          <w:noProof/>
          <w:sz w:val="22"/>
        </w:rPr>
        <w:t xml:space="preserve">, </w:t>
      </w:r>
      <w:r w:rsidRPr="00430019">
        <w:rPr>
          <w:rFonts w:ascii="Cambria" w:hAnsi="Cambria"/>
          <w:b/>
          <w:bCs/>
          <w:noProof/>
          <w:sz w:val="22"/>
        </w:rPr>
        <w:t>Yamada T</w:t>
      </w:r>
      <w:r w:rsidRPr="00430019">
        <w:rPr>
          <w:rFonts w:ascii="Cambria" w:hAnsi="Cambria"/>
          <w:noProof/>
          <w:sz w:val="22"/>
        </w:rPr>
        <w:t xml:space="preserve">, </w:t>
      </w:r>
      <w:r w:rsidRPr="00430019">
        <w:rPr>
          <w:rFonts w:ascii="Cambria" w:hAnsi="Cambria"/>
          <w:b/>
          <w:bCs/>
          <w:noProof/>
          <w:sz w:val="22"/>
        </w:rPr>
        <w:t>Yamamoto A</w:t>
      </w:r>
      <w:r w:rsidRPr="00430019">
        <w:rPr>
          <w:rFonts w:ascii="Cambria" w:hAnsi="Cambria"/>
          <w:noProof/>
          <w:sz w:val="22"/>
        </w:rPr>
        <w:t xml:space="preserve">, </w:t>
      </w:r>
      <w:r w:rsidRPr="00430019">
        <w:rPr>
          <w:rFonts w:ascii="Cambria" w:hAnsi="Cambria"/>
          <w:b/>
          <w:bCs/>
          <w:noProof/>
          <w:sz w:val="22"/>
        </w:rPr>
        <w:t>Yamanaka K</w:t>
      </w:r>
      <w:r w:rsidRPr="00430019">
        <w:rPr>
          <w:rFonts w:ascii="Cambria" w:hAnsi="Cambria"/>
          <w:noProof/>
          <w:sz w:val="22"/>
        </w:rPr>
        <w:t xml:space="preserve">, </w:t>
      </w:r>
      <w:r w:rsidRPr="00430019">
        <w:rPr>
          <w:rFonts w:ascii="Cambria" w:hAnsi="Cambria"/>
          <w:b/>
          <w:bCs/>
          <w:noProof/>
          <w:sz w:val="22"/>
        </w:rPr>
        <w:t>Yamashina S</w:t>
      </w:r>
      <w:r w:rsidRPr="00430019">
        <w:rPr>
          <w:rFonts w:ascii="Cambria" w:hAnsi="Cambria"/>
          <w:noProof/>
          <w:sz w:val="22"/>
        </w:rPr>
        <w:t xml:space="preserve">, </w:t>
      </w:r>
      <w:r w:rsidRPr="00430019">
        <w:rPr>
          <w:rFonts w:ascii="Cambria" w:hAnsi="Cambria"/>
          <w:b/>
          <w:bCs/>
          <w:noProof/>
          <w:sz w:val="22"/>
        </w:rPr>
        <w:t>Yamashiro S</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X</w:t>
      </w:r>
      <w:r w:rsidRPr="00430019">
        <w:rPr>
          <w:rFonts w:ascii="Cambria" w:hAnsi="Cambria"/>
          <w:noProof/>
          <w:sz w:val="22"/>
        </w:rPr>
        <w:t xml:space="preserve">, </w:t>
      </w:r>
      <w:r w:rsidRPr="00430019">
        <w:rPr>
          <w:rFonts w:ascii="Cambria" w:hAnsi="Cambria"/>
          <w:b/>
          <w:bCs/>
          <w:noProof/>
          <w:sz w:val="22"/>
        </w:rPr>
        <w:t>Yan Z</w:t>
      </w:r>
      <w:r w:rsidRPr="00430019">
        <w:rPr>
          <w:rFonts w:ascii="Cambria" w:hAnsi="Cambria"/>
          <w:noProof/>
          <w:sz w:val="22"/>
        </w:rPr>
        <w:t xml:space="preserve">, </w:t>
      </w:r>
      <w:r w:rsidRPr="00430019">
        <w:rPr>
          <w:rFonts w:ascii="Cambria" w:hAnsi="Cambria"/>
          <w:b/>
          <w:bCs/>
          <w:noProof/>
          <w:sz w:val="22"/>
        </w:rPr>
        <w:t>Yanagi Y</w:t>
      </w:r>
      <w:r w:rsidRPr="00430019">
        <w:rPr>
          <w:rFonts w:ascii="Cambria" w:hAnsi="Cambria"/>
          <w:noProof/>
          <w:sz w:val="22"/>
        </w:rPr>
        <w:t xml:space="preserve">, </w:t>
      </w:r>
      <w:r w:rsidRPr="00430019">
        <w:rPr>
          <w:rFonts w:ascii="Cambria" w:hAnsi="Cambria"/>
          <w:b/>
          <w:bCs/>
          <w:noProof/>
          <w:sz w:val="22"/>
        </w:rPr>
        <w:t>Yang D-S</w:t>
      </w:r>
      <w:r w:rsidRPr="00430019">
        <w:rPr>
          <w:rFonts w:ascii="Cambria" w:hAnsi="Cambria"/>
          <w:noProof/>
          <w:sz w:val="22"/>
        </w:rPr>
        <w:t xml:space="preserve">, </w:t>
      </w:r>
      <w:r w:rsidRPr="00430019">
        <w:rPr>
          <w:rFonts w:ascii="Cambria" w:hAnsi="Cambria"/>
          <w:b/>
          <w:bCs/>
          <w:noProof/>
          <w:sz w:val="22"/>
        </w:rPr>
        <w:t>Yang J-M</w:t>
      </w:r>
      <w:r w:rsidRPr="00430019">
        <w:rPr>
          <w:rFonts w:ascii="Cambria" w:hAnsi="Cambria"/>
          <w:noProof/>
          <w:sz w:val="22"/>
        </w:rPr>
        <w:t xml:space="preserve">, </w:t>
      </w:r>
      <w:r w:rsidRPr="00430019">
        <w:rPr>
          <w:rFonts w:ascii="Cambria" w:hAnsi="Cambria"/>
          <w:b/>
          <w:bCs/>
          <w:noProof/>
          <w:sz w:val="22"/>
        </w:rPr>
        <w:t>Yang L</w:t>
      </w:r>
      <w:r w:rsidRPr="00430019">
        <w:rPr>
          <w:rFonts w:ascii="Cambria" w:hAnsi="Cambria"/>
          <w:noProof/>
          <w:sz w:val="22"/>
        </w:rPr>
        <w:t xml:space="preserve">, </w:t>
      </w:r>
      <w:r w:rsidRPr="00430019">
        <w:rPr>
          <w:rFonts w:ascii="Cambria" w:hAnsi="Cambria"/>
          <w:b/>
          <w:bCs/>
          <w:noProof/>
          <w:sz w:val="22"/>
        </w:rPr>
        <w:t>Yang M</w:t>
      </w:r>
      <w:r w:rsidRPr="00430019">
        <w:rPr>
          <w:rFonts w:ascii="Cambria" w:hAnsi="Cambria"/>
          <w:noProof/>
          <w:sz w:val="22"/>
        </w:rPr>
        <w:t xml:space="preserve">, </w:t>
      </w:r>
      <w:r w:rsidRPr="00430019">
        <w:rPr>
          <w:rFonts w:ascii="Cambria" w:hAnsi="Cambria"/>
          <w:b/>
          <w:bCs/>
          <w:noProof/>
          <w:sz w:val="22"/>
        </w:rPr>
        <w:t>Yang P-M</w:t>
      </w:r>
      <w:r w:rsidRPr="00430019">
        <w:rPr>
          <w:rFonts w:ascii="Cambria" w:hAnsi="Cambria"/>
          <w:noProof/>
          <w:sz w:val="22"/>
        </w:rPr>
        <w:t xml:space="preserve">, </w:t>
      </w:r>
      <w:r w:rsidRPr="00430019">
        <w:rPr>
          <w:rFonts w:ascii="Cambria" w:hAnsi="Cambria"/>
          <w:b/>
          <w:bCs/>
          <w:noProof/>
          <w:sz w:val="22"/>
        </w:rPr>
        <w:t>Yang P</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w:t>
      </w:r>
      <w:r w:rsidRPr="00430019">
        <w:rPr>
          <w:rFonts w:ascii="Cambria" w:hAnsi="Cambria"/>
          <w:b/>
          <w:bCs/>
          <w:noProof/>
          <w:sz w:val="22"/>
        </w:rPr>
        <w:t>Yang W</w:t>
      </w:r>
      <w:r w:rsidRPr="00430019">
        <w:rPr>
          <w:rFonts w:ascii="Cambria" w:hAnsi="Cambria"/>
          <w:noProof/>
          <w:sz w:val="22"/>
        </w:rPr>
        <w:t xml:space="preserve">, </w:t>
      </w:r>
      <w:r w:rsidRPr="00430019">
        <w:rPr>
          <w:rFonts w:ascii="Cambria" w:hAnsi="Cambria"/>
          <w:b/>
          <w:bCs/>
          <w:noProof/>
          <w:sz w:val="22"/>
        </w:rPr>
        <w:t>Yang WY</w:t>
      </w:r>
      <w:r w:rsidRPr="00430019">
        <w:rPr>
          <w:rFonts w:ascii="Cambria" w:hAnsi="Cambria"/>
          <w:noProof/>
          <w:sz w:val="22"/>
        </w:rPr>
        <w:t xml:space="preserve">, </w:t>
      </w:r>
      <w:r w:rsidRPr="00430019">
        <w:rPr>
          <w:rFonts w:ascii="Cambria" w:hAnsi="Cambria"/>
          <w:b/>
          <w:bCs/>
          <w:noProof/>
          <w:sz w:val="22"/>
        </w:rPr>
        <w:t>Yang X</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Yao M-C</w:t>
      </w:r>
      <w:r w:rsidRPr="00430019">
        <w:rPr>
          <w:rFonts w:ascii="Cambria" w:hAnsi="Cambria"/>
          <w:noProof/>
          <w:sz w:val="22"/>
        </w:rPr>
        <w:t xml:space="preserve">, </w:t>
      </w:r>
      <w:r w:rsidRPr="00430019">
        <w:rPr>
          <w:rFonts w:ascii="Cambria" w:hAnsi="Cambria"/>
          <w:b/>
          <w:bCs/>
          <w:noProof/>
          <w:sz w:val="22"/>
        </w:rPr>
        <w:t>Yao PJ</w:t>
      </w:r>
      <w:r w:rsidRPr="00430019">
        <w:rPr>
          <w:rFonts w:ascii="Cambria" w:hAnsi="Cambria"/>
          <w:noProof/>
          <w:sz w:val="22"/>
        </w:rPr>
        <w:t xml:space="preserve">, </w:t>
      </w:r>
      <w:r w:rsidRPr="00430019">
        <w:rPr>
          <w:rFonts w:ascii="Cambria" w:hAnsi="Cambria"/>
          <w:b/>
          <w:bCs/>
          <w:noProof/>
          <w:sz w:val="22"/>
        </w:rPr>
        <w:t>Yao X</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Yasui LS</w:t>
      </w:r>
      <w:r w:rsidRPr="00430019">
        <w:rPr>
          <w:rFonts w:ascii="Cambria" w:hAnsi="Cambria"/>
          <w:noProof/>
          <w:sz w:val="22"/>
        </w:rPr>
        <w:t xml:space="preserve">, </w:t>
      </w:r>
      <w:r w:rsidRPr="00430019">
        <w:rPr>
          <w:rFonts w:ascii="Cambria" w:hAnsi="Cambria"/>
          <w:b/>
          <w:bCs/>
          <w:noProof/>
          <w:sz w:val="22"/>
        </w:rPr>
        <w:t>Ye M</w:t>
      </w:r>
      <w:r w:rsidRPr="00430019">
        <w:rPr>
          <w:rFonts w:ascii="Cambria" w:hAnsi="Cambria"/>
          <w:noProof/>
          <w:sz w:val="22"/>
        </w:rPr>
        <w:t xml:space="preserve">, </w:t>
      </w:r>
      <w:r w:rsidRPr="00430019">
        <w:rPr>
          <w:rFonts w:ascii="Cambria" w:hAnsi="Cambria"/>
          <w:b/>
          <w:bCs/>
          <w:noProof/>
          <w:sz w:val="22"/>
        </w:rPr>
        <w:t>Yedvobnick B</w:t>
      </w:r>
      <w:r w:rsidRPr="00430019">
        <w:rPr>
          <w:rFonts w:ascii="Cambria" w:hAnsi="Cambria"/>
          <w:noProof/>
          <w:sz w:val="22"/>
        </w:rPr>
        <w:t xml:space="preserve">, </w:t>
      </w:r>
      <w:r w:rsidRPr="00430019">
        <w:rPr>
          <w:rFonts w:ascii="Cambria" w:hAnsi="Cambria"/>
          <w:b/>
          <w:bCs/>
          <w:noProof/>
          <w:sz w:val="22"/>
        </w:rPr>
        <w:t>Yeganeh B</w:t>
      </w:r>
      <w:r w:rsidRPr="00430019">
        <w:rPr>
          <w:rFonts w:ascii="Cambria" w:hAnsi="Cambria"/>
          <w:noProof/>
          <w:sz w:val="22"/>
        </w:rPr>
        <w:t xml:space="preserve">, </w:t>
      </w:r>
      <w:r w:rsidRPr="00430019">
        <w:rPr>
          <w:rFonts w:ascii="Cambria" w:hAnsi="Cambria"/>
          <w:b/>
          <w:bCs/>
          <w:noProof/>
          <w:sz w:val="22"/>
        </w:rPr>
        <w:t>Yeh ES</w:t>
      </w:r>
      <w:r w:rsidRPr="00430019">
        <w:rPr>
          <w:rFonts w:ascii="Cambria" w:hAnsi="Cambria"/>
          <w:noProof/>
          <w:sz w:val="22"/>
        </w:rPr>
        <w:t xml:space="preserve">, </w:t>
      </w:r>
      <w:r w:rsidRPr="00430019">
        <w:rPr>
          <w:rFonts w:ascii="Cambria" w:hAnsi="Cambria"/>
          <w:b/>
          <w:bCs/>
          <w:noProof/>
          <w:sz w:val="22"/>
        </w:rPr>
        <w:t>Yeyati PL</w:t>
      </w:r>
      <w:r w:rsidRPr="00430019">
        <w:rPr>
          <w:rFonts w:ascii="Cambria" w:hAnsi="Cambria"/>
          <w:noProof/>
          <w:sz w:val="22"/>
        </w:rPr>
        <w:t xml:space="preserve">, </w:t>
      </w:r>
      <w:r w:rsidRPr="00430019">
        <w:rPr>
          <w:rFonts w:ascii="Cambria" w:hAnsi="Cambria"/>
          <w:b/>
          <w:bCs/>
          <w:noProof/>
          <w:sz w:val="22"/>
        </w:rPr>
        <w:t>Yi F</w:t>
      </w:r>
      <w:r w:rsidRPr="00430019">
        <w:rPr>
          <w:rFonts w:ascii="Cambria" w:hAnsi="Cambria"/>
          <w:noProof/>
          <w:sz w:val="22"/>
        </w:rPr>
        <w:t xml:space="preserve">, </w:t>
      </w:r>
      <w:r w:rsidRPr="00430019">
        <w:rPr>
          <w:rFonts w:ascii="Cambria" w:hAnsi="Cambria"/>
          <w:b/>
          <w:bCs/>
          <w:noProof/>
          <w:sz w:val="22"/>
        </w:rPr>
        <w:t>Yi L</w:t>
      </w:r>
      <w:r w:rsidRPr="00430019">
        <w:rPr>
          <w:rFonts w:ascii="Cambria" w:hAnsi="Cambria"/>
          <w:noProof/>
          <w:sz w:val="22"/>
        </w:rPr>
        <w:t xml:space="preserve">, </w:t>
      </w:r>
      <w:r w:rsidRPr="00430019">
        <w:rPr>
          <w:rFonts w:ascii="Cambria" w:hAnsi="Cambria"/>
          <w:b/>
          <w:bCs/>
          <w:noProof/>
          <w:sz w:val="22"/>
        </w:rPr>
        <w:t>Yin X-M</w:t>
      </w:r>
      <w:r w:rsidRPr="00430019">
        <w:rPr>
          <w:rFonts w:ascii="Cambria" w:hAnsi="Cambria"/>
          <w:noProof/>
          <w:sz w:val="22"/>
        </w:rPr>
        <w:t xml:space="preserve">, </w:t>
      </w:r>
      <w:r w:rsidRPr="00430019">
        <w:rPr>
          <w:rFonts w:ascii="Cambria" w:hAnsi="Cambria"/>
          <w:b/>
          <w:bCs/>
          <w:noProof/>
          <w:sz w:val="22"/>
        </w:rPr>
        <w:t>Yip CK</w:t>
      </w:r>
      <w:r w:rsidRPr="00430019">
        <w:rPr>
          <w:rFonts w:ascii="Cambria" w:hAnsi="Cambria"/>
          <w:noProof/>
          <w:sz w:val="22"/>
        </w:rPr>
        <w:t xml:space="preserve">, </w:t>
      </w:r>
      <w:r w:rsidRPr="00430019">
        <w:rPr>
          <w:rFonts w:ascii="Cambria" w:hAnsi="Cambria"/>
          <w:b/>
          <w:bCs/>
          <w:noProof/>
          <w:sz w:val="22"/>
        </w:rPr>
        <w:t>Yoo Y-M</w:t>
      </w:r>
      <w:r w:rsidRPr="00430019">
        <w:rPr>
          <w:rFonts w:ascii="Cambria" w:hAnsi="Cambria"/>
          <w:noProof/>
          <w:sz w:val="22"/>
        </w:rPr>
        <w:t xml:space="preserve">, </w:t>
      </w:r>
      <w:r w:rsidRPr="00430019">
        <w:rPr>
          <w:rFonts w:ascii="Cambria" w:hAnsi="Cambria"/>
          <w:b/>
          <w:bCs/>
          <w:noProof/>
          <w:sz w:val="22"/>
        </w:rPr>
        <w:t>Yoo YH</w:t>
      </w:r>
      <w:r w:rsidRPr="00430019">
        <w:rPr>
          <w:rFonts w:ascii="Cambria" w:hAnsi="Cambria"/>
          <w:noProof/>
          <w:sz w:val="22"/>
        </w:rPr>
        <w:t xml:space="preserve">, </w:t>
      </w:r>
      <w:r w:rsidRPr="00430019">
        <w:rPr>
          <w:rFonts w:ascii="Cambria" w:hAnsi="Cambria"/>
          <w:b/>
          <w:bCs/>
          <w:noProof/>
          <w:sz w:val="22"/>
        </w:rPr>
        <w:t>Yoon S-Y</w:t>
      </w:r>
      <w:r w:rsidRPr="00430019">
        <w:rPr>
          <w:rFonts w:ascii="Cambria" w:hAnsi="Cambria"/>
          <w:noProof/>
          <w:sz w:val="22"/>
        </w:rPr>
        <w:t xml:space="preserve">, </w:t>
      </w:r>
      <w:r w:rsidRPr="00430019">
        <w:rPr>
          <w:rFonts w:ascii="Cambria" w:hAnsi="Cambria"/>
          <w:b/>
          <w:bCs/>
          <w:noProof/>
          <w:sz w:val="22"/>
        </w:rPr>
        <w:t>Yoshida K-I</w:t>
      </w:r>
      <w:r w:rsidRPr="00430019">
        <w:rPr>
          <w:rFonts w:ascii="Cambria" w:hAnsi="Cambria"/>
          <w:noProof/>
          <w:sz w:val="22"/>
        </w:rPr>
        <w:t xml:space="preserve">, </w:t>
      </w:r>
      <w:r w:rsidRPr="00430019">
        <w:rPr>
          <w:rFonts w:ascii="Cambria" w:hAnsi="Cambria"/>
          <w:b/>
          <w:bCs/>
          <w:noProof/>
          <w:sz w:val="22"/>
        </w:rPr>
        <w:t>Yoshimori T</w:t>
      </w:r>
      <w:r w:rsidRPr="00430019">
        <w:rPr>
          <w:rFonts w:ascii="Cambria" w:hAnsi="Cambria"/>
          <w:noProof/>
          <w:sz w:val="22"/>
        </w:rPr>
        <w:t xml:space="preserve">, </w:t>
      </w:r>
      <w:r w:rsidRPr="00430019">
        <w:rPr>
          <w:rFonts w:ascii="Cambria" w:hAnsi="Cambria"/>
          <w:b/>
          <w:bCs/>
          <w:noProof/>
          <w:sz w:val="22"/>
        </w:rPr>
        <w:t>Young KH</w:t>
      </w:r>
      <w:r w:rsidRPr="00430019">
        <w:rPr>
          <w:rFonts w:ascii="Cambria" w:hAnsi="Cambria"/>
          <w:noProof/>
          <w:sz w:val="22"/>
        </w:rPr>
        <w:t xml:space="preserve">, </w:t>
      </w:r>
      <w:r w:rsidRPr="00430019">
        <w:rPr>
          <w:rFonts w:ascii="Cambria" w:hAnsi="Cambria"/>
          <w:b/>
          <w:bCs/>
          <w:noProof/>
          <w:sz w:val="22"/>
        </w:rPr>
        <w:t>Yu H</w:t>
      </w:r>
      <w:r w:rsidRPr="00430019">
        <w:rPr>
          <w:rFonts w:ascii="Cambria" w:hAnsi="Cambria"/>
          <w:noProof/>
          <w:sz w:val="22"/>
        </w:rPr>
        <w:t xml:space="preserve">, </w:t>
      </w:r>
      <w:r w:rsidRPr="00430019">
        <w:rPr>
          <w:rFonts w:ascii="Cambria" w:hAnsi="Cambria"/>
          <w:b/>
          <w:bCs/>
          <w:noProof/>
          <w:sz w:val="22"/>
        </w:rPr>
        <w:t>Yu JJ</w:t>
      </w:r>
      <w:r w:rsidRPr="00430019">
        <w:rPr>
          <w:rFonts w:ascii="Cambria" w:hAnsi="Cambria"/>
          <w:noProof/>
          <w:sz w:val="22"/>
        </w:rPr>
        <w:t xml:space="preserve">, </w:t>
      </w:r>
      <w:r w:rsidRPr="00430019">
        <w:rPr>
          <w:rFonts w:ascii="Cambria" w:hAnsi="Cambria"/>
          <w:b/>
          <w:bCs/>
          <w:noProof/>
          <w:sz w:val="22"/>
        </w:rPr>
        <w:t>Yu J-T</w:t>
      </w:r>
      <w:r w:rsidRPr="00430019">
        <w:rPr>
          <w:rFonts w:ascii="Cambria" w:hAnsi="Cambria"/>
          <w:noProof/>
          <w:sz w:val="22"/>
        </w:rPr>
        <w:t xml:space="preserve">, </w:t>
      </w:r>
      <w:r w:rsidRPr="00430019">
        <w:rPr>
          <w:rFonts w:ascii="Cambria" w:hAnsi="Cambria"/>
          <w:b/>
          <w:bCs/>
          <w:noProof/>
          <w:sz w:val="22"/>
        </w:rPr>
        <w:t>Yu J</w:t>
      </w:r>
      <w:r w:rsidRPr="00430019">
        <w:rPr>
          <w:rFonts w:ascii="Cambria" w:hAnsi="Cambria"/>
          <w:noProof/>
          <w:sz w:val="22"/>
        </w:rPr>
        <w:t xml:space="preserve">, </w:t>
      </w:r>
      <w:r w:rsidRPr="00430019">
        <w:rPr>
          <w:rFonts w:ascii="Cambria" w:hAnsi="Cambria"/>
          <w:b/>
          <w:bCs/>
          <w:noProof/>
          <w:sz w:val="22"/>
        </w:rPr>
        <w:t>Yu L</w:t>
      </w:r>
      <w:r w:rsidRPr="00430019">
        <w:rPr>
          <w:rFonts w:ascii="Cambria" w:hAnsi="Cambria"/>
          <w:noProof/>
          <w:sz w:val="22"/>
        </w:rPr>
        <w:t xml:space="preserve">, </w:t>
      </w:r>
      <w:r w:rsidRPr="00430019">
        <w:rPr>
          <w:rFonts w:ascii="Cambria" w:hAnsi="Cambria"/>
          <w:b/>
          <w:bCs/>
          <w:noProof/>
          <w:sz w:val="22"/>
        </w:rPr>
        <w:t>Yu WH</w:t>
      </w:r>
      <w:r w:rsidRPr="00430019">
        <w:rPr>
          <w:rFonts w:ascii="Cambria" w:hAnsi="Cambria"/>
          <w:noProof/>
          <w:sz w:val="22"/>
        </w:rPr>
        <w:t xml:space="preserve">, </w:t>
      </w:r>
      <w:r w:rsidRPr="00430019">
        <w:rPr>
          <w:rFonts w:ascii="Cambria" w:hAnsi="Cambria"/>
          <w:b/>
          <w:bCs/>
          <w:noProof/>
          <w:sz w:val="22"/>
        </w:rPr>
        <w:t>Yu X-F</w:t>
      </w:r>
      <w:r w:rsidRPr="00430019">
        <w:rPr>
          <w:rFonts w:ascii="Cambria" w:hAnsi="Cambria"/>
          <w:noProof/>
          <w:sz w:val="22"/>
        </w:rPr>
        <w:t xml:space="preserve">, </w:t>
      </w:r>
      <w:r w:rsidRPr="00430019">
        <w:rPr>
          <w:rFonts w:ascii="Cambria" w:hAnsi="Cambria"/>
          <w:b/>
          <w:bCs/>
          <w:noProof/>
          <w:sz w:val="22"/>
        </w:rPr>
        <w:t>Yu Z</w:t>
      </w:r>
      <w:r w:rsidRPr="00430019">
        <w:rPr>
          <w:rFonts w:ascii="Cambria" w:hAnsi="Cambria"/>
          <w:noProof/>
          <w:sz w:val="22"/>
        </w:rPr>
        <w:t xml:space="preserve">, </w:t>
      </w:r>
      <w:r w:rsidRPr="00430019">
        <w:rPr>
          <w:rFonts w:ascii="Cambria" w:hAnsi="Cambria"/>
          <w:b/>
          <w:bCs/>
          <w:noProof/>
          <w:sz w:val="22"/>
        </w:rPr>
        <w:t>Yuan J</w:t>
      </w:r>
      <w:r w:rsidRPr="00430019">
        <w:rPr>
          <w:rFonts w:ascii="Cambria" w:hAnsi="Cambria"/>
          <w:noProof/>
          <w:sz w:val="22"/>
        </w:rPr>
        <w:t xml:space="preserve">, </w:t>
      </w:r>
      <w:r w:rsidRPr="00430019">
        <w:rPr>
          <w:rFonts w:ascii="Cambria" w:hAnsi="Cambria"/>
          <w:b/>
          <w:bCs/>
          <w:noProof/>
          <w:sz w:val="22"/>
        </w:rPr>
        <w:t>Yuan Z-M</w:t>
      </w:r>
      <w:r w:rsidRPr="00430019">
        <w:rPr>
          <w:rFonts w:ascii="Cambria" w:hAnsi="Cambria"/>
          <w:noProof/>
          <w:sz w:val="22"/>
        </w:rPr>
        <w:t xml:space="preserve">, </w:t>
      </w:r>
      <w:r w:rsidRPr="00430019">
        <w:rPr>
          <w:rFonts w:ascii="Cambria" w:hAnsi="Cambria"/>
          <w:b/>
          <w:bCs/>
          <w:noProof/>
          <w:sz w:val="22"/>
        </w:rPr>
        <w:t>Yue BY</w:t>
      </w:r>
      <w:r w:rsidRPr="00430019">
        <w:rPr>
          <w:rFonts w:ascii="Cambria" w:hAnsi="Cambria"/>
          <w:noProof/>
          <w:sz w:val="22"/>
        </w:rPr>
        <w:t xml:space="preserve">, </w:t>
      </w:r>
      <w:r w:rsidRPr="00430019">
        <w:rPr>
          <w:rFonts w:ascii="Cambria" w:hAnsi="Cambria"/>
          <w:b/>
          <w:bCs/>
          <w:noProof/>
          <w:sz w:val="22"/>
        </w:rPr>
        <w:t>Yue J</w:t>
      </w:r>
      <w:r w:rsidRPr="00430019">
        <w:rPr>
          <w:rFonts w:ascii="Cambria" w:hAnsi="Cambria"/>
          <w:noProof/>
          <w:sz w:val="22"/>
        </w:rPr>
        <w:t xml:space="preserve">, </w:t>
      </w:r>
      <w:r w:rsidRPr="00430019">
        <w:rPr>
          <w:rFonts w:ascii="Cambria" w:hAnsi="Cambria"/>
          <w:b/>
          <w:bCs/>
          <w:noProof/>
          <w:sz w:val="22"/>
        </w:rPr>
        <w:t>Yue Z</w:t>
      </w:r>
      <w:r w:rsidRPr="00430019">
        <w:rPr>
          <w:rFonts w:ascii="Cambria" w:hAnsi="Cambria"/>
          <w:noProof/>
          <w:sz w:val="22"/>
        </w:rPr>
        <w:t xml:space="preserve">, </w:t>
      </w:r>
      <w:r w:rsidRPr="00430019">
        <w:rPr>
          <w:rFonts w:ascii="Cambria" w:hAnsi="Cambria"/>
          <w:b/>
          <w:bCs/>
          <w:noProof/>
          <w:sz w:val="22"/>
        </w:rPr>
        <w:t>Zacks DN</w:t>
      </w:r>
      <w:r w:rsidRPr="00430019">
        <w:rPr>
          <w:rFonts w:ascii="Cambria" w:hAnsi="Cambria"/>
          <w:noProof/>
          <w:sz w:val="22"/>
        </w:rPr>
        <w:t xml:space="preserve">, </w:t>
      </w:r>
      <w:r w:rsidRPr="00430019">
        <w:rPr>
          <w:rFonts w:ascii="Cambria" w:hAnsi="Cambria"/>
          <w:b/>
          <w:bCs/>
          <w:noProof/>
          <w:sz w:val="22"/>
        </w:rPr>
        <w:t>Zacksenhaus E</w:t>
      </w:r>
      <w:r w:rsidRPr="00430019">
        <w:rPr>
          <w:rFonts w:ascii="Cambria" w:hAnsi="Cambria"/>
          <w:noProof/>
          <w:sz w:val="22"/>
        </w:rPr>
        <w:t xml:space="preserve">, </w:t>
      </w:r>
      <w:r w:rsidRPr="00430019">
        <w:rPr>
          <w:rFonts w:ascii="Cambria" w:hAnsi="Cambria"/>
          <w:b/>
          <w:bCs/>
          <w:noProof/>
          <w:sz w:val="22"/>
        </w:rPr>
        <w:t>Zaffaroni N</w:t>
      </w:r>
      <w:r w:rsidRPr="00430019">
        <w:rPr>
          <w:rFonts w:ascii="Cambria" w:hAnsi="Cambria"/>
          <w:noProof/>
          <w:sz w:val="22"/>
        </w:rPr>
        <w:t xml:space="preserve">, </w:t>
      </w:r>
      <w:r w:rsidRPr="00430019">
        <w:rPr>
          <w:rFonts w:ascii="Cambria" w:hAnsi="Cambria"/>
          <w:b/>
          <w:bCs/>
          <w:noProof/>
          <w:sz w:val="22"/>
        </w:rPr>
        <w:t>Zaglia T</w:t>
      </w:r>
      <w:r w:rsidRPr="00430019">
        <w:rPr>
          <w:rFonts w:ascii="Cambria" w:hAnsi="Cambria"/>
          <w:noProof/>
          <w:sz w:val="22"/>
        </w:rPr>
        <w:t xml:space="preserve">, </w:t>
      </w:r>
      <w:r w:rsidRPr="00430019">
        <w:rPr>
          <w:rFonts w:ascii="Cambria" w:hAnsi="Cambria"/>
          <w:b/>
          <w:bCs/>
          <w:noProof/>
          <w:sz w:val="22"/>
        </w:rPr>
        <w:t>Zakeri Z</w:t>
      </w:r>
      <w:r w:rsidRPr="00430019">
        <w:rPr>
          <w:rFonts w:ascii="Cambria" w:hAnsi="Cambria"/>
          <w:noProof/>
          <w:sz w:val="22"/>
        </w:rPr>
        <w:t xml:space="preserve">, </w:t>
      </w:r>
      <w:r w:rsidRPr="00430019">
        <w:rPr>
          <w:rFonts w:ascii="Cambria" w:hAnsi="Cambria"/>
          <w:b/>
          <w:bCs/>
          <w:noProof/>
          <w:sz w:val="22"/>
        </w:rPr>
        <w:t>Zecchini V</w:t>
      </w:r>
      <w:r w:rsidRPr="00430019">
        <w:rPr>
          <w:rFonts w:ascii="Cambria" w:hAnsi="Cambria"/>
          <w:noProof/>
          <w:sz w:val="22"/>
        </w:rPr>
        <w:t xml:space="preserve">, </w:t>
      </w:r>
      <w:r w:rsidRPr="00430019">
        <w:rPr>
          <w:rFonts w:ascii="Cambria" w:hAnsi="Cambria"/>
          <w:b/>
          <w:bCs/>
          <w:noProof/>
          <w:sz w:val="22"/>
        </w:rPr>
        <w:t>Zeng J</w:t>
      </w:r>
      <w:r w:rsidRPr="00430019">
        <w:rPr>
          <w:rFonts w:ascii="Cambria" w:hAnsi="Cambria"/>
          <w:noProof/>
          <w:sz w:val="22"/>
        </w:rPr>
        <w:t xml:space="preserve">, </w:t>
      </w:r>
      <w:r w:rsidRPr="00430019">
        <w:rPr>
          <w:rFonts w:ascii="Cambria" w:hAnsi="Cambria"/>
          <w:b/>
          <w:bCs/>
          <w:noProof/>
          <w:sz w:val="22"/>
        </w:rPr>
        <w:t>Zeng M</w:t>
      </w:r>
      <w:r w:rsidRPr="00430019">
        <w:rPr>
          <w:rFonts w:ascii="Cambria" w:hAnsi="Cambria"/>
          <w:noProof/>
          <w:sz w:val="22"/>
        </w:rPr>
        <w:t xml:space="preserve">, </w:t>
      </w:r>
      <w:r w:rsidRPr="00430019">
        <w:rPr>
          <w:rFonts w:ascii="Cambria" w:hAnsi="Cambria"/>
          <w:b/>
          <w:bCs/>
          <w:noProof/>
          <w:sz w:val="22"/>
        </w:rPr>
        <w:t>Zeng Q</w:t>
      </w:r>
      <w:r w:rsidRPr="00430019">
        <w:rPr>
          <w:rFonts w:ascii="Cambria" w:hAnsi="Cambria"/>
          <w:noProof/>
          <w:sz w:val="22"/>
        </w:rPr>
        <w:t xml:space="preserve">, </w:t>
      </w:r>
      <w:r w:rsidRPr="00430019">
        <w:rPr>
          <w:rFonts w:ascii="Cambria" w:hAnsi="Cambria"/>
          <w:b/>
          <w:bCs/>
          <w:noProof/>
          <w:sz w:val="22"/>
        </w:rPr>
        <w:t>Zervos AS</w:t>
      </w:r>
      <w:r w:rsidRPr="00430019">
        <w:rPr>
          <w:rFonts w:ascii="Cambria" w:hAnsi="Cambria"/>
          <w:noProof/>
          <w:sz w:val="22"/>
        </w:rPr>
        <w:t xml:space="preserve">, </w:t>
      </w:r>
      <w:r w:rsidRPr="00430019">
        <w:rPr>
          <w:rFonts w:ascii="Cambria" w:hAnsi="Cambria"/>
          <w:b/>
          <w:bCs/>
          <w:noProof/>
          <w:sz w:val="22"/>
        </w:rPr>
        <w:t>Zhang DD</w:t>
      </w:r>
      <w:r w:rsidRPr="00430019">
        <w:rPr>
          <w:rFonts w:ascii="Cambria" w:hAnsi="Cambria"/>
          <w:noProof/>
          <w:sz w:val="22"/>
        </w:rPr>
        <w:t xml:space="preserve">, </w:t>
      </w:r>
      <w:r w:rsidRPr="00430019">
        <w:rPr>
          <w:rFonts w:ascii="Cambria" w:hAnsi="Cambria"/>
          <w:b/>
          <w:bCs/>
          <w:noProof/>
          <w:sz w:val="22"/>
        </w:rPr>
        <w:t>Zhang F</w:t>
      </w:r>
      <w:r w:rsidRPr="00430019">
        <w:rPr>
          <w:rFonts w:ascii="Cambria" w:hAnsi="Cambria"/>
          <w:noProof/>
          <w:sz w:val="22"/>
        </w:rPr>
        <w:t xml:space="preserve">, </w:t>
      </w:r>
      <w:r w:rsidRPr="00430019">
        <w:rPr>
          <w:rFonts w:ascii="Cambria" w:hAnsi="Cambria"/>
          <w:b/>
          <w:bCs/>
          <w:noProof/>
          <w:sz w:val="22"/>
        </w:rPr>
        <w:t>Zhang G</w:t>
      </w:r>
      <w:r w:rsidRPr="00430019">
        <w:rPr>
          <w:rFonts w:ascii="Cambria" w:hAnsi="Cambria"/>
          <w:noProof/>
          <w:sz w:val="22"/>
        </w:rPr>
        <w:t xml:space="preserve">, </w:t>
      </w:r>
      <w:r w:rsidRPr="00430019">
        <w:rPr>
          <w:rFonts w:ascii="Cambria" w:hAnsi="Cambria"/>
          <w:b/>
          <w:bCs/>
          <w:noProof/>
          <w:sz w:val="22"/>
        </w:rPr>
        <w:t>Zhang G-C</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M-Y</w:t>
      </w:r>
      <w:r w:rsidRPr="00430019">
        <w:rPr>
          <w:rFonts w:ascii="Cambria" w:hAnsi="Cambria"/>
          <w:noProof/>
          <w:sz w:val="22"/>
        </w:rPr>
        <w:t xml:space="preserve">, </w:t>
      </w:r>
      <w:r w:rsidRPr="00430019">
        <w:rPr>
          <w:rFonts w:ascii="Cambria" w:hAnsi="Cambria"/>
          <w:b/>
          <w:bCs/>
          <w:noProof/>
          <w:sz w:val="22"/>
        </w:rPr>
        <w:t>Zhang X</w:t>
      </w:r>
      <w:r w:rsidRPr="00430019">
        <w:rPr>
          <w:rFonts w:ascii="Cambria" w:hAnsi="Cambria"/>
          <w:noProof/>
          <w:sz w:val="22"/>
        </w:rPr>
        <w:t xml:space="preserve">, </w:t>
      </w:r>
      <w:r w:rsidRPr="00430019">
        <w:rPr>
          <w:rFonts w:ascii="Cambria" w:hAnsi="Cambria"/>
          <w:b/>
          <w:bCs/>
          <w:noProof/>
          <w:sz w:val="22"/>
        </w:rPr>
        <w:t>Zhang XD</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Zhao M</w:t>
      </w:r>
      <w:r w:rsidRPr="00430019">
        <w:rPr>
          <w:rFonts w:ascii="Cambria" w:hAnsi="Cambria"/>
          <w:noProof/>
          <w:sz w:val="22"/>
        </w:rPr>
        <w:t xml:space="preserve">, </w:t>
      </w:r>
      <w:r w:rsidRPr="00430019">
        <w:rPr>
          <w:rFonts w:ascii="Cambria" w:hAnsi="Cambria"/>
          <w:b/>
          <w:bCs/>
          <w:noProof/>
          <w:sz w:val="22"/>
        </w:rPr>
        <w:t>Zhao W-L</w:t>
      </w:r>
      <w:r w:rsidRPr="00430019">
        <w:rPr>
          <w:rFonts w:ascii="Cambria" w:hAnsi="Cambria"/>
          <w:noProof/>
          <w:sz w:val="22"/>
        </w:rPr>
        <w:t xml:space="preserve">, </w:t>
      </w:r>
      <w:r w:rsidRPr="00430019">
        <w:rPr>
          <w:rFonts w:ascii="Cambria" w:hAnsi="Cambria"/>
          <w:b/>
          <w:bCs/>
          <w:noProof/>
          <w:sz w:val="22"/>
        </w:rPr>
        <w:t>Zhao X</w:t>
      </w:r>
      <w:r w:rsidRPr="00430019">
        <w:rPr>
          <w:rFonts w:ascii="Cambria" w:hAnsi="Cambria"/>
          <w:noProof/>
          <w:sz w:val="22"/>
        </w:rPr>
        <w:t xml:space="preserve">, </w:t>
      </w:r>
      <w:r w:rsidRPr="00430019">
        <w:rPr>
          <w:rFonts w:ascii="Cambria" w:hAnsi="Cambria"/>
          <w:b/>
          <w:bCs/>
          <w:noProof/>
          <w:sz w:val="22"/>
        </w:rPr>
        <w:t>Zhao YG</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Z</w:t>
      </w:r>
      <w:r w:rsidRPr="00430019">
        <w:rPr>
          <w:rFonts w:ascii="Cambria" w:hAnsi="Cambria"/>
          <w:noProof/>
          <w:sz w:val="22"/>
        </w:rPr>
        <w:t xml:space="preserve">, </w:t>
      </w:r>
      <w:r w:rsidRPr="00430019">
        <w:rPr>
          <w:rFonts w:ascii="Cambria" w:hAnsi="Cambria"/>
          <w:b/>
          <w:bCs/>
          <w:noProof/>
          <w:sz w:val="22"/>
        </w:rPr>
        <w:t>Zhao ZJ</w:t>
      </w:r>
      <w:r w:rsidRPr="00430019">
        <w:rPr>
          <w:rFonts w:ascii="Cambria" w:hAnsi="Cambria"/>
          <w:noProof/>
          <w:sz w:val="22"/>
        </w:rPr>
        <w:t xml:space="preserve">, </w:t>
      </w:r>
      <w:r w:rsidRPr="00430019">
        <w:rPr>
          <w:rFonts w:ascii="Cambria" w:hAnsi="Cambria"/>
          <w:b/>
          <w:bCs/>
          <w:noProof/>
          <w:sz w:val="22"/>
        </w:rPr>
        <w:t>Zheng D</w:t>
      </w:r>
      <w:r w:rsidRPr="00430019">
        <w:rPr>
          <w:rFonts w:ascii="Cambria" w:hAnsi="Cambria"/>
          <w:noProof/>
          <w:sz w:val="22"/>
        </w:rPr>
        <w:t xml:space="preserve">, </w:t>
      </w:r>
      <w:r w:rsidRPr="00430019">
        <w:rPr>
          <w:rFonts w:ascii="Cambria" w:hAnsi="Cambria"/>
          <w:b/>
          <w:bCs/>
          <w:noProof/>
          <w:sz w:val="22"/>
        </w:rPr>
        <w:t>Zheng X-L</w:t>
      </w:r>
      <w:r w:rsidRPr="00430019">
        <w:rPr>
          <w:rFonts w:ascii="Cambria" w:hAnsi="Cambria"/>
          <w:noProof/>
          <w:sz w:val="22"/>
        </w:rPr>
        <w:t xml:space="preserve">, </w:t>
      </w:r>
      <w:r w:rsidRPr="00430019">
        <w:rPr>
          <w:rFonts w:ascii="Cambria" w:hAnsi="Cambria"/>
          <w:b/>
          <w:bCs/>
          <w:noProof/>
          <w:sz w:val="22"/>
        </w:rPr>
        <w:t>Zheng X</w:t>
      </w:r>
      <w:r w:rsidRPr="00430019">
        <w:rPr>
          <w:rFonts w:ascii="Cambria" w:hAnsi="Cambria"/>
          <w:noProof/>
          <w:sz w:val="22"/>
        </w:rPr>
        <w:t xml:space="preserve">, </w:t>
      </w:r>
      <w:r w:rsidRPr="00430019">
        <w:rPr>
          <w:rFonts w:ascii="Cambria" w:hAnsi="Cambria"/>
          <w:b/>
          <w:bCs/>
          <w:noProof/>
          <w:sz w:val="22"/>
        </w:rPr>
        <w:t>Zhivotovsky B</w:t>
      </w:r>
      <w:r w:rsidRPr="00430019">
        <w:rPr>
          <w:rFonts w:ascii="Cambria" w:hAnsi="Cambria"/>
          <w:noProof/>
          <w:sz w:val="22"/>
        </w:rPr>
        <w:t xml:space="preserve">, </w:t>
      </w:r>
      <w:r w:rsidRPr="00430019">
        <w:rPr>
          <w:rFonts w:ascii="Cambria" w:hAnsi="Cambria"/>
          <w:b/>
          <w:bCs/>
          <w:noProof/>
          <w:sz w:val="22"/>
        </w:rPr>
        <w:t>Zhong Q</w:t>
      </w:r>
      <w:r w:rsidRPr="00430019">
        <w:rPr>
          <w:rFonts w:ascii="Cambria" w:hAnsi="Cambria"/>
          <w:noProof/>
          <w:sz w:val="22"/>
        </w:rPr>
        <w:t xml:space="preserve">, </w:t>
      </w:r>
      <w:r w:rsidRPr="00430019">
        <w:rPr>
          <w:rFonts w:ascii="Cambria" w:hAnsi="Cambria"/>
          <w:b/>
          <w:bCs/>
          <w:noProof/>
          <w:sz w:val="22"/>
        </w:rPr>
        <w:t>Zhou G-Z</w:t>
      </w:r>
      <w:r w:rsidRPr="00430019">
        <w:rPr>
          <w:rFonts w:ascii="Cambria" w:hAnsi="Cambria"/>
          <w:noProof/>
          <w:sz w:val="22"/>
        </w:rPr>
        <w:t xml:space="preserve">, </w:t>
      </w:r>
      <w:r w:rsidRPr="00430019">
        <w:rPr>
          <w:rFonts w:ascii="Cambria" w:hAnsi="Cambria"/>
          <w:b/>
          <w:bCs/>
          <w:noProof/>
          <w:sz w:val="22"/>
        </w:rPr>
        <w:t>Zhou G</w:t>
      </w:r>
      <w:r w:rsidRPr="00430019">
        <w:rPr>
          <w:rFonts w:ascii="Cambria" w:hAnsi="Cambria"/>
          <w:noProof/>
          <w:sz w:val="22"/>
        </w:rPr>
        <w:t xml:space="preserve">, </w:t>
      </w:r>
      <w:r w:rsidRPr="00430019">
        <w:rPr>
          <w:rFonts w:ascii="Cambria" w:hAnsi="Cambria"/>
          <w:b/>
          <w:bCs/>
          <w:noProof/>
          <w:sz w:val="22"/>
        </w:rPr>
        <w:t>Zhou H</w:t>
      </w:r>
      <w:r w:rsidRPr="00430019">
        <w:rPr>
          <w:rFonts w:ascii="Cambria" w:hAnsi="Cambria"/>
          <w:noProof/>
          <w:sz w:val="22"/>
        </w:rPr>
        <w:t xml:space="preserve">, </w:t>
      </w:r>
      <w:r w:rsidRPr="00430019">
        <w:rPr>
          <w:rFonts w:ascii="Cambria" w:hAnsi="Cambria"/>
          <w:b/>
          <w:bCs/>
          <w:noProof/>
          <w:sz w:val="22"/>
        </w:rPr>
        <w:t>Zhou S-F</w:t>
      </w:r>
      <w:r w:rsidRPr="00430019">
        <w:rPr>
          <w:rFonts w:ascii="Cambria" w:hAnsi="Cambria"/>
          <w:noProof/>
          <w:sz w:val="22"/>
        </w:rPr>
        <w:t xml:space="preserve">, </w:t>
      </w:r>
      <w:r w:rsidRPr="00430019">
        <w:rPr>
          <w:rFonts w:ascii="Cambria" w:hAnsi="Cambria"/>
          <w:b/>
          <w:bCs/>
          <w:noProof/>
          <w:sz w:val="22"/>
        </w:rPr>
        <w:t>Zhou X</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W-G</w:t>
      </w:r>
      <w:r w:rsidRPr="00430019">
        <w:rPr>
          <w:rFonts w:ascii="Cambria" w:hAnsi="Cambria"/>
          <w:noProof/>
          <w:sz w:val="22"/>
        </w:rPr>
        <w:t xml:space="preserve">, </w:t>
      </w:r>
      <w:r w:rsidRPr="00430019">
        <w:rPr>
          <w:rFonts w:ascii="Cambria" w:hAnsi="Cambria"/>
          <w:b/>
          <w:bCs/>
          <w:noProof/>
          <w:sz w:val="22"/>
        </w:rPr>
        <w:t>Zhu W</w:t>
      </w:r>
      <w:r w:rsidRPr="00430019">
        <w:rPr>
          <w:rFonts w:ascii="Cambria" w:hAnsi="Cambria"/>
          <w:noProof/>
          <w:sz w:val="22"/>
        </w:rPr>
        <w:t xml:space="preserve">, </w:t>
      </w:r>
      <w:r w:rsidRPr="00430019">
        <w:rPr>
          <w:rFonts w:ascii="Cambria" w:hAnsi="Cambria"/>
          <w:b/>
          <w:bCs/>
          <w:noProof/>
          <w:sz w:val="22"/>
        </w:rPr>
        <w:t>Zhu X-F</w:t>
      </w:r>
      <w:r w:rsidRPr="00430019">
        <w:rPr>
          <w:rFonts w:ascii="Cambria" w:hAnsi="Cambria"/>
          <w:noProof/>
          <w:sz w:val="22"/>
        </w:rPr>
        <w:t xml:space="preserve">, </w:t>
      </w:r>
      <w:r w:rsidRPr="00430019">
        <w:rPr>
          <w:rFonts w:ascii="Cambria" w:hAnsi="Cambria"/>
          <w:b/>
          <w:bCs/>
          <w:noProof/>
          <w:sz w:val="22"/>
        </w:rPr>
        <w:t>Zhu Y</w:t>
      </w:r>
      <w:r w:rsidRPr="00430019">
        <w:rPr>
          <w:rFonts w:ascii="Cambria" w:hAnsi="Cambria"/>
          <w:noProof/>
          <w:sz w:val="22"/>
        </w:rPr>
        <w:t xml:space="preserve">, </w:t>
      </w:r>
      <w:r w:rsidRPr="00430019">
        <w:rPr>
          <w:rFonts w:ascii="Cambria" w:hAnsi="Cambria"/>
          <w:b/>
          <w:bCs/>
          <w:noProof/>
          <w:sz w:val="22"/>
        </w:rPr>
        <w:t>Zhuang S-M</w:t>
      </w:r>
      <w:r w:rsidRPr="00430019">
        <w:rPr>
          <w:rFonts w:ascii="Cambria" w:hAnsi="Cambria"/>
          <w:noProof/>
          <w:sz w:val="22"/>
        </w:rPr>
        <w:t xml:space="preserve">, </w:t>
      </w:r>
      <w:r w:rsidRPr="00430019">
        <w:rPr>
          <w:rFonts w:ascii="Cambria" w:hAnsi="Cambria"/>
          <w:b/>
          <w:bCs/>
          <w:noProof/>
          <w:sz w:val="22"/>
        </w:rPr>
        <w:t>Zhuang X</w:t>
      </w:r>
      <w:r w:rsidRPr="00430019">
        <w:rPr>
          <w:rFonts w:ascii="Cambria" w:hAnsi="Cambria"/>
          <w:noProof/>
          <w:sz w:val="22"/>
        </w:rPr>
        <w:t xml:space="preserve">, </w:t>
      </w:r>
      <w:r w:rsidRPr="00430019">
        <w:rPr>
          <w:rFonts w:ascii="Cambria" w:hAnsi="Cambria"/>
          <w:b/>
          <w:bCs/>
          <w:noProof/>
          <w:sz w:val="22"/>
        </w:rPr>
        <w:t>Ziparo E</w:t>
      </w:r>
      <w:r w:rsidRPr="00430019">
        <w:rPr>
          <w:rFonts w:ascii="Cambria" w:hAnsi="Cambria"/>
          <w:noProof/>
          <w:sz w:val="22"/>
        </w:rPr>
        <w:t xml:space="preserve">, </w:t>
      </w:r>
      <w:r w:rsidRPr="00430019">
        <w:rPr>
          <w:rFonts w:ascii="Cambria" w:hAnsi="Cambria"/>
          <w:b/>
          <w:bCs/>
          <w:noProof/>
          <w:sz w:val="22"/>
        </w:rPr>
        <w:t>Zois CE</w:t>
      </w:r>
      <w:r w:rsidRPr="00430019">
        <w:rPr>
          <w:rFonts w:ascii="Cambria" w:hAnsi="Cambria"/>
          <w:noProof/>
          <w:sz w:val="22"/>
        </w:rPr>
        <w:t xml:space="preserve">, </w:t>
      </w:r>
      <w:r w:rsidRPr="00430019">
        <w:rPr>
          <w:rFonts w:ascii="Cambria" w:hAnsi="Cambria"/>
          <w:b/>
          <w:bCs/>
          <w:noProof/>
          <w:sz w:val="22"/>
        </w:rPr>
        <w:t>Zoladek T</w:t>
      </w:r>
      <w:r w:rsidRPr="00430019">
        <w:rPr>
          <w:rFonts w:ascii="Cambria" w:hAnsi="Cambria"/>
          <w:noProof/>
          <w:sz w:val="22"/>
        </w:rPr>
        <w:t xml:space="preserve">, </w:t>
      </w:r>
      <w:r w:rsidRPr="00430019">
        <w:rPr>
          <w:rFonts w:ascii="Cambria" w:hAnsi="Cambria"/>
          <w:b/>
          <w:bCs/>
          <w:noProof/>
          <w:sz w:val="22"/>
        </w:rPr>
        <w:t>Zong W-X</w:t>
      </w:r>
      <w:r w:rsidRPr="00430019">
        <w:rPr>
          <w:rFonts w:ascii="Cambria" w:hAnsi="Cambria"/>
          <w:noProof/>
          <w:sz w:val="22"/>
        </w:rPr>
        <w:t xml:space="preserve">, </w:t>
      </w:r>
      <w:r w:rsidRPr="00430019">
        <w:rPr>
          <w:rFonts w:ascii="Cambria" w:hAnsi="Cambria"/>
          <w:b/>
          <w:bCs/>
          <w:noProof/>
          <w:sz w:val="22"/>
        </w:rPr>
        <w:t>Zorzano A</w:t>
      </w:r>
      <w:r w:rsidRPr="00430019">
        <w:rPr>
          <w:rFonts w:ascii="Cambria" w:hAnsi="Cambria"/>
          <w:noProof/>
          <w:sz w:val="22"/>
        </w:rPr>
        <w:t xml:space="preserve">, </w:t>
      </w:r>
      <w:r w:rsidRPr="00430019">
        <w:rPr>
          <w:rFonts w:ascii="Cambria" w:hAnsi="Cambria"/>
          <w:b/>
          <w:bCs/>
          <w:noProof/>
          <w:sz w:val="22"/>
        </w:rPr>
        <w:t>Zughaier SM</w:t>
      </w:r>
      <w:r w:rsidRPr="00430019">
        <w:rPr>
          <w:rFonts w:ascii="Cambria" w:hAnsi="Cambria"/>
          <w:noProof/>
          <w:sz w:val="22"/>
        </w:rPr>
        <w:t xml:space="preserve">. Guidelines for the use and interpretation of assays for monitoring autophagy (3rd edition). </w:t>
      </w:r>
      <w:r w:rsidRPr="00430019">
        <w:rPr>
          <w:rFonts w:ascii="Cambria" w:hAnsi="Cambria"/>
          <w:i/>
          <w:iCs/>
          <w:noProof/>
          <w:sz w:val="22"/>
        </w:rPr>
        <w:t>Autophagy</w:t>
      </w:r>
      <w:r w:rsidRPr="00430019">
        <w:rPr>
          <w:rFonts w:ascii="Cambria" w:hAnsi="Cambria"/>
          <w:noProof/>
          <w:sz w:val="22"/>
        </w:rPr>
        <w:t xml:space="preserve"> 12: 1–222, 2016.</w:t>
      </w:r>
    </w:p>
    <w:p w14:paraId="255A3AF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24. </w:t>
      </w:r>
      <w:r w:rsidRPr="00430019">
        <w:rPr>
          <w:rFonts w:ascii="Cambria" w:hAnsi="Cambria"/>
          <w:noProof/>
          <w:sz w:val="22"/>
        </w:rPr>
        <w:tab/>
      </w:r>
      <w:r w:rsidRPr="00430019">
        <w:rPr>
          <w:rFonts w:ascii="Cambria" w:hAnsi="Cambria"/>
          <w:b/>
          <w:bCs/>
          <w:noProof/>
          <w:sz w:val="22"/>
        </w:rPr>
        <w:t>Kramer PA</w:t>
      </w:r>
      <w:r w:rsidRPr="00430019">
        <w:rPr>
          <w:rFonts w:ascii="Cambria" w:hAnsi="Cambria"/>
          <w:noProof/>
          <w:sz w:val="22"/>
        </w:rPr>
        <w:t xml:space="preserve">, </w:t>
      </w:r>
      <w:r w:rsidRPr="00430019">
        <w:rPr>
          <w:rFonts w:ascii="Cambria" w:hAnsi="Cambria"/>
          <w:b/>
          <w:bCs/>
          <w:noProof/>
          <w:sz w:val="22"/>
        </w:rPr>
        <w:t>Duan J</w:t>
      </w:r>
      <w:r w:rsidRPr="00430019">
        <w:rPr>
          <w:rFonts w:ascii="Cambria" w:hAnsi="Cambria"/>
          <w:noProof/>
          <w:sz w:val="22"/>
        </w:rPr>
        <w:t xml:space="preserve">, </w:t>
      </w:r>
      <w:r w:rsidRPr="00430019">
        <w:rPr>
          <w:rFonts w:ascii="Cambria" w:hAnsi="Cambria"/>
          <w:b/>
          <w:bCs/>
          <w:noProof/>
          <w:sz w:val="22"/>
        </w:rPr>
        <w:t>Qian WJ</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The measurement of reversible redox dependent post-translational modifications and their regulation of mitochondrial and skeletal muscle function. </w:t>
      </w:r>
      <w:r w:rsidRPr="00430019">
        <w:rPr>
          <w:rFonts w:ascii="Cambria" w:hAnsi="Cambria"/>
          <w:i/>
          <w:iCs/>
          <w:noProof/>
          <w:sz w:val="22"/>
        </w:rPr>
        <w:t>Front. Physiol.</w:t>
      </w:r>
      <w:r w:rsidRPr="00430019">
        <w:rPr>
          <w:rFonts w:ascii="Cambria" w:hAnsi="Cambria"/>
          <w:noProof/>
          <w:sz w:val="22"/>
        </w:rPr>
        <w:t xml:space="preserve"> 6: 2015.</w:t>
      </w:r>
    </w:p>
    <w:p w14:paraId="1195ABD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25. </w:t>
      </w:r>
      <w:r w:rsidRPr="00430019">
        <w:rPr>
          <w:rFonts w:ascii="Cambria" w:hAnsi="Cambria"/>
          <w:noProof/>
          <w:sz w:val="22"/>
        </w:rPr>
        <w:tab/>
      </w:r>
      <w:r w:rsidRPr="00430019">
        <w:rPr>
          <w:rFonts w:ascii="Cambria" w:hAnsi="Cambria"/>
          <w:b/>
          <w:bCs/>
          <w:noProof/>
          <w:sz w:val="22"/>
        </w:rPr>
        <w:t>Larsen S</w:t>
      </w:r>
      <w:r w:rsidRPr="00430019">
        <w:rPr>
          <w:rFonts w:ascii="Cambria" w:hAnsi="Cambria"/>
          <w:noProof/>
          <w:sz w:val="22"/>
        </w:rPr>
        <w:t xml:space="preserve">, </w:t>
      </w:r>
      <w:r w:rsidRPr="00430019">
        <w:rPr>
          <w:rFonts w:ascii="Cambria" w:hAnsi="Cambria"/>
          <w:b/>
          <w:bCs/>
          <w:noProof/>
          <w:sz w:val="22"/>
        </w:rPr>
        <w:t>Nielsen J</w:t>
      </w:r>
      <w:r w:rsidRPr="00430019">
        <w:rPr>
          <w:rFonts w:ascii="Cambria" w:hAnsi="Cambria"/>
          <w:noProof/>
          <w:sz w:val="22"/>
        </w:rPr>
        <w:t xml:space="preserve">, </w:t>
      </w:r>
      <w:r w:rsidRPr="00430019">
        <w:rPr>
          <w:rFonts w:ascii="Cambria" w:hAnsi="Cambria"/>
          <w:b/>
          <w:bCs/>
          <w:noProof/>
          <w:sz w:val="22"/>
        </w:rPr>
        <w:t>Hansen CN</w:t>
      </w:r>
      <w:r w:rsidRPr="00430019">
        <w:rPr>
          <w:rFonts w:ascii="Cambria" w:hAnsi="Cambria"/>
          <w:noProof/>
          <w:sz w:val="22"/>
        </w:rPr>
        <w:t xml:space="preserve">, </w:t>
      </w:r>
      <w:r w:rsidRPr="00430019">
        <w:rPr>
          <w:rFonts w:ascii="Cambria" w:hAnsi="Cambria"/>
          <w:b/>
          <w:bCs/>
          <w:noProof/>
          <w:sz w:val="22"/>
        </w:rPr>
        <w:t>Nielsen LB</w:t>
      </w:r>
      <w:r w:rsidRPr="00430019">
        <w:rPr>
          <w:rFonts w:ascii="Cambria" w:hAnsi="Cambria"/>
          <w:noProof/>
          <w:sz w:val="22"/>
        </w:rPr>
        <w:t xml:space="preserve">, </w:t>
      </w:r>
      <w:r w:rsidRPr="00430019">
        <w:rPr>
          <w:rFonts w:ascii="Cambria" w:hAnsi="Cambria"/>
          <w:b/>
          <w:bCs/>
          <w:noProof/>
          <w:sz w:val="22"/>
        </w:rPr>
        <w:t>Wibrand F</w:t>
      </w:r>
      <w:r w:rsidRPr="00430019">
        <w:rPr>
          <w:rFonts w:ascii="Cambria" w:hAnsi="Cambria"/>
          <w:noProof/>
          <w:sz w:val="22"/>
        </w:rPr>
        <w:t xml:space="preserve">, </w:t>
      </w:r>
      <w:r w:rsidRPr="00430019">
        <w:rPr>
          <w:rFonts w:ascii="Cambria" w:hAnsi="Cambria"/>
          <w:b/>
          <w:bCs/>
          <w:noProof/>
          <w:sz w:val="22"/>
        </w:rPr>
        <w:t>Stride N</w:t>
      </w:r>
      <w:r w:rsidRPr="00430019">
        <w:rPr>
          <w:rFonts w:ascii="Cambria" w:hAnsi="Cambria"/>
          <w:noProof/>
          <w:sz w:val="22"/>
        </w:rPr>
        <w:t xml:space="preserve">, </w:t>
      </w:r>
      <w:r w:rsidRPr="00430019">
        <w:rPr>
          <w:rFonts w:ascii="Cambria" w:hAnsi="Cambria"/>
          <w:b/>
          <w:bCs/>
          <w:noProof/>
          <w:sz w:val="22"/>
        </w:rPr>
        <w:t>Schroder HD</w:t>
      </w:r>
      <w:r w:rsidRPr="00430019">
        <w:rPr>
          <w:rFonts w:ascii="Cambria" w:hAnsi="Cambria"/>
          <w:noProof/>
          <w:sz w:val="22"/>
        </w:rPr>
        <w:t xml:space="preserve">, </w:t>
      </w:r>
      <w:r w:rsidRPr="00430019">
        <w:rPr>
          <w:rFonts w:ascii="Cambria" w:hAnsi="Cambria"/>
          <w:b/>
          <w:bCs/>
          <w:noProof/>
          <w:sz w:val="22"/>
        </w:rPr>
        <w:t>Boushel R</w:t>
      </w:r>
      <w:r w:rsidRPr="00430019">
        <w:rPr>
          <w:rFonts w:ascii="Cambria" w:hAnsi="Cambria"/>
          <w:noProof/>
          <w:sz w:val="22"/>
        </w:rPr>
        <w:t xml:space="preserve">, </w:t>
      </w:r>
      <w:r w:rsidRPr="00430019">
        <w:rPr>
          <w:rFonts w:ascii="Cambria" w:hAnsi="Cambria"/>
          <w:b/>
          <w:bCs/>
          <w:noProof/>
          <w:sz w:val="22"/>
        </w:rPr>
        <w:t>Helge JW</w:t>
      </w:r>
      <w:r w:rsidRPr="00430019">
        <w:rPr>
          <w:rFonts w:ascii="Cambria" w:hAnsi="Cambria"/>
          <w:noProof/>
          <w:sz w:val="22"/>
        </w:rPr>
        <w:t xml:space="preserve">, </w:t>
      </w:r>
      <w:r w:rsidRPr="00430019">
        <w:rPr>
          <w:rFonts w:ascii="Cambria" w:hAnsi="Cambria"/>
          <w:b/>
          <w:bCs/>
          <w:noProof/>
          <w:sz w:val="22"/>
        </w:rPr>
        <w:t>Dela F</w:t>
      </w:r>
      <w:r w:rsidRPr="00430019">
        <w:rPr>
          <w:rFonts w:ascii="Cambria" w:hAnsi="Cambria"/>
          <w:noProof/>
          <w:sz w:val="22"/>
        </w:rPr>
        <w:t xml:space="preserve">, </w:t>
      </w:r>
      <w:r w:rsidRPr="00430019">
        <w:rPr>
          <w:rFonts w:ascii="Cambria" w:hAnsi="Cambria"/>
          <w:b/>
          <w:bCs/>
          <w:noProof/>
          <w:sz w:val="22"/>
        </w:rPr>
        <w:t>Hey-Mogensen M</w:t>
      </w:r>
      <w:r w:rsidRPr="00430019">
        <w:rPr>
          <w:rFonts w:ascii="Cambria" w:hAnsi="Cambria"/>
          <w:noProof/>
          <w:sz w:val="22"/>
        </w:rPr>
        <w:t xml:space="preserve">. Biomarkers of mitochondrial content in skeletal muscle of healthy young human subjects. </w:t>
      </w:r>
      <w:r w:rsidRPr="00430019">
        <w:rPr>
          <w:rFonts w:ascii="Cambria" w:hAnsi="Cambria"/>
          <w:i/>
          <w:iCs/>
          <w:noProof/>
          <w:sz w:val="22"/>
        </w:rPr>
        <w:t>J Physiol</w:t>
      </w:r>
      <w:r w:rsidRPr="00430019">
        <w:rPr>
          <w:rFonts w:ascii="Cambria" w:hAnsi="Cambria"/>
          <w:noProof/>
          <w:sz w:val="22"/>
        </w:rPr>
        <w:t xml:space="preserve"> 590: 3349–60, 2012.</w:t>
      </w:r>
    </w:p>
    <w:p w14:paraId="35EF20B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26. </w:t>
      </w:r>
      <w:r w:rsidRPr="00430019">
        <w:rPr>
          <w:rFonts w:ascii="Cambria" w:hAnsi="Cambria"/>
          <w:noProof/>
          <w:sz w:val="22"/>
        </w:rPr>
        <w:tab/>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Kou X</w:t>
      </w:r>
      <w:r w:rsidRPr="00430019">
        <w:rPr>
          <w:rFonts w:ascii="Cambria" w:hAnsi="Cambria"/>
          <w:noProof/>
          <w:sz w:val="22"/>
        </w:rPr>
        <w:t xml:space="preserve">, </w:t>
      </w:r>
      <w:r w:rsidRPr="00430019">
        <w:rPr>
          <w:rFonts w:ascii="Cambria" w:hAnsi="Cambria"/>
          <w:b/>
          <w:bCs/>
          <w:noProof/>
          <w:sz w:val="22"/>
        </w:rPr>
        <w:t>Geng H</w:t>
      </w:r>
      <w:r w:rsidRPr="00430019">
        <w:rPr>
          <w:rFonts w:ascii="Cambria" w:hAnsi="Cambria"/>
          <w:noProof/>
          <w:sz w:val="22"/>
        </w:rPr>
        <w:t xml:space="preserve">, </w:t>
      </w:r>
      <w:r w:rsidRPr="00430019">
        <w:rPr>
          <w:rFonts w:ascii="Cambria" w:hAnsi="Cambria"/>
          <w:b/>
          <w:bCs/>
          <w:noProof/>
          <w:sz w:val="22"/>
        </w:rPr>
        <w:t>Xie J</w:t>
      </w:r>
      <w:r w:rsidRPr="00430019">
        <w:rPr>
          <w:rFonts w:ascii="Cambria" w:hAnsi="Cambria"/>
          <w:noProof/>
          <w:sz w:val="22"/>
        </w:rPr>
        <w:t xml:space="preserve">, </w:t>
      </w:r>
      <w:r w:rsidRPr="00430019">
        <w:rPr>
          <w:rFonts w:ascii="Cambria" w:hAnsi="Cambria"/>
          <w:b/>
          <w:bCs/>
          <w:noProof/>
          <w:sz w:val="22"/>
        </w:rPr>
        <w:t>Tian J</w:t>
      </w:r>
      <w:r w:rsidRPr="00430019">
        <w:rPr>
          <w:rFonts w:ascii="Cambria" w:hAnsi="Cambria"/>
          <w:noProof/>
          <w:sz w:val="22"/>
        </w:rPr>
        <w:t xml:space="preserve">, </w:t>
      </w:r>
      <w:r w:rsidRPr="00430019">
        <w:rPr>
          <w:rFonts w:ascii="Cambria" w:hAnsi="Cambria"/>
          <w:b/>
          <w:bCs/>
          <w:noProof/>
          <w:sz w:val="22"/>
        </w:rPr>
        <w:t>Cai Z</w:t>
      </w:r>
      <w:r w:rsidRPr="00430019">
        <w:rPr>
          <w:rFonts w:ascii="Cambria" w:hAnsi="Cambria"/>
          <w:noProof/>
          <w:sz w:val="22"/>
        </w:rPr>
        <w:t xml:space="preserve">, </w:t>
      </w:r>
      <w:r w:rsidRPr="00430019">
        <w:rPr>
          <w:rFonts w:ascii="Cambria" w:hAnsi="Cambria"/>
          <w:b/>
          <w:bCs/>
          <w:noProof/>
          <w:sz w:val="22"/>
        </w:rPr>
        <w:t>Dong C</w:t>
      </w:r>
      <w:r w:rsidRPr="00430019">
        <w:rPr>
          <w:rFonts w:ascii="Cambria" w:hAnsi="Cambria"/>
          <w:noProof/>
          <w:sz w:val="22"/>
        </w:rPr>
        <w:t xml:space="preserve">. Mitochondrial damage: An important mechanism of ambient PM2.5 exposure-induced acute heart injury in rats. </w:t>
      </w:r>
      <w:r w:rsidRPr="00430019">
        <w:rPr>
          <w:rFonts w:ascii="Cambria" w:hAnsi="Cambria"/>
          <w:i/>
          <w:iCs/>
          <w:noProof/>
          <w:sz w:val="22"/>
        </w:rPr>
        <w:t>J Hazard Mater</w:t>
      </w:r>
      <w:r w:rsidRPr="00430019">
        <w:rPr>
          <w:rFonts w:ascii="Cambria" w:hAnsi="Cambria"/>
          <w:noProof/>
          <w:sz w:val="22"/>
        </w:rPr>
        <w:t xml:space="preserve"> 287C: 392–401, 2015.</w:t>
      </w:r>
    </w:p>
    <w:p w14:paraId="31C6E7B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27. </w:t>
      </w:r>
      <w:r w:rsidRPr="00430019">
        <w:rPr>
          <w:rFonts w:ascii="Cambria" w:hAnsi="Cambria"/>
          <w:noProof/>
          <w:sz w:val="22"/>
        </w:rPr>
        <w:tab/>
      </w:r>
      <w:r w:rsidRPr="00430019">
        <w:rPr>
          <w:rFonts w:ascii="Cambria" w:hAnsi="Cambria"/>
          <w:b/>
          <w:bCs/>
          <w:noProof/>
          <w:sz w:val="22"/>
        </w:rPr>
        <w:t>Li XY</w:t>
      </w:r>
      <w:r w:rsidRPr="00430019">
        <w:rPr>
          <w:rFonts w:ascii="Cambria" w:hAnsi="Cambria"/>
          <w:noProof/>
          <w:sz w:val="22"/>
        </w:rPr>
        <w:t xml:space="preserve">, </w:t>
      </w:r>
      <w:r w:rsidRPr="00430019">
        <w:rPr>
          <w:rFonts w:ascii="Cambria" w:hAnsi="Cambria"/>
          <w:b/>
          <w:bCs/>
          <w:noProof/>
          <w:sz w:val="22"/>
        </w:rPr>
        <w:t>Gilmour PS</w:t>
      </w:r>
      <w:r w:rsidRPr="00430019">
        <w:rPr>
          <w:rFonts w:ascii="Cambria" w:hAnsi="Cambria"/>
          <w:noProof/>
          <w:sz w:val="22"/>
        </w:rPr>
        <w:t xml:space="preserve">, </w:t>
      </w:r>
      <w:r w:rsidRPr="00430019">
        <w:rPr>
          <w:rFonts w:ascii="Cambria" w:hAnsi="Cambria"/>
          <w:b/>
          <w:bCs/>
          <w:noProof/>
          <w:sz w:val="22"/>
        </w:rPr>
        <w:t>Donaldson K</w:t>
      </w:r>
      <w:r w:rsidRPr="00430019">
        <w:rPr>
          <w:rFonts w:ascii="Cambria" w:hAnsi="Cambria"/>
          <w:noProof/>
          <w:sz w:val="22"/>
        </w:rPr>
        <w:t xml:space="preserve">, </w:t>
      </w:r>
      <w:r w:rsidRPr="00430019">
        <w:rPr>
          <w:rFonts w:ascii="Cambria" w:hAnsi="Cambria"/>
          <w:b/>
          <w:bCs/>
          <w:noProof/>
          <w:sz w:val="22"/>
        </w:rPr>
        <w:t>MacNee W</w:t>
      </w:r>
      <w:r w:rsidRPr="00430019">
        <w:rPr>
          <w:rFonts w:ascii="Cambria" w:hAnsi="Cambria"/>
          <w:noProof/>
          <w:sz w:val="22"/>
        </w:rPr>
        <w:t xml:space="preserve">. Free radical activity and pro-inflammatory effects of particulate air pollution (PM10) in vivo and in vitro. </w:t>
      </w:r>
      <w:r w:rsidRPr="00430019">
        <w:rPr>
          <w:rFonts w:ascii="Cambria" w:hAnsi="Cambria"/>
          <w:i/>
          <w:iCs/>
          <w:noProof/>
          <w:sz w:val="22"/>
        </w:rPr>
        <w:t>Thorax</w:t>
      </w:r>
      <w:r w:rsidRPr="00430019">
        <w:rPr>
          <w:rFonts w:ascii="Cambria" w:hAnsi="Cambria"/>
          <w:noProof/>
          <w:sz w:val="22"/>
        </w:rPr>
        <w:t xml:space="preserve"> 51: 1216–1222, 1996.</w:t>
      </w:r>
    </w:p>
    <w:p w14:paraId="36B5470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28. </w:t>
      </w:r>
      <w:r w:rsidRPr="00430019">
        <w:rPr>
          <w:rFonts w:ascii="Cambria" w:hAnsi="Cambria"/>
          <w:noProof/>
          <w:sz w:val="22"/>
        </w:rPr>
        <w:tab/>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Fonken LK</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Maiseyeu A</w:t>
      </w:r>
      <w:r w:rsidRPr="00430019">
        <w:rPr>
          <w:rFonts w:ascii="Cambria" w:hAnsi="Cambria"/>
          <w:noProof/>
          <w:sz w:val="22"/>
        </w:rPr>
        <w:t xml:space="preserve">, </w:t>
      </w:r>
      <w:r w:rsidRPr="00430019">
        <w:rPr>
          <w:rFonts w:ascii="Cambria" w:hAnsi="Cambria"/>
          <w:b/>
          <w:bCs/>
          <w:noProof/>
          <w:sz w:val="22"/>
        </w:rPr>
        <w:t>Bai Y</w:t>
      </w:r>
      <w:r w:rsidRPr="00430019">
        <w:rPr>
          <w:rFonts w:ascii="Cambria" w:hAnsi="Cambria"/>
          <w:noProof/>
          <w:sz w:val="22"/>
        </w:rPr>
        <w:t xml:space="preserve">, </w:t>
      </w:r>
      <w:r w:rsidRPr="00430019">
        <w:rPr>
          <w:rFonts w:ascii="Cambria" w:hAnsi="Cambria"/>
          <w:b/>
          <w:bCs/>
          <w:noProof/>
          <w:sz w:val="22"/>
        </w:rPr>
        <w:t>Wang T-Y</w:t>
      </w:r>
      <w:r w:rsidRPr="00430019">
        <w:rPr>
          <w:rFonts w:ascii="Cambria" w:hAnsi="Cambria"/>
          <w:noProof/>
          <w:sz w:val="22"/>
        </w:rPr>
        <w:t xml:space="preserve">, </w:t>
      </w:r>
      <w:r w:rsidRPr="00430019">
        <w:rPr>
          <w:rFonts w:ascii="Cambria" w:hAnsi="Cambria"/>
          <w:b/>
          <w:bCs/>
          <w:noProof/>
          <w:sz w:val="22"/>
        </w:rPr>
        <w:t>Maurya S</w:t>
      </w:r>
      <w:r w:rsidRPr="00430019">
        <w:rPr>
          <w:rFonts w:ascii="Cambria" w:hAnsi="Cambria"/>
          <w:noProof/>
          <w:sz w:val="22"/>
        </w:rPr>
        <w:t xml:space="preserve">, </w:t>
      </w:r>
      <w:r w:rsidRPr="00430019">
        <w:rPr>
          <w:rFonts w:ascii="Cambria" w:hAnsi="Cambria"/>
          <w:b/>
          <w:bCs/>
          <w:noProof/>
          <w:sz w:val="22"/>
        </w:rPr>
        <w:t>Ko Y-A</w:t>
      </w:r>
      <w:r w:rsidRPr="00430019">
        <w:rPr>
          <w:rFonts w:ascii="Cambria" w:hAnsi="Cambria"/>
          <w:noProof/>
          <w:sz w:val="22"/>
        </w:rPr>
        <w:t xml:space="preserve">, </w:t>
      </w:r>
      <w:r w:rsidRPr="00430019">
        <w:rPr>
          <w:rFonts w:ascii="Cambria" w:hAnsi="Cambria"/>
          <w:b/>
          <w:bCs/>
          <w:noProof/>
          <w:sz w:val="22"/>
        </w:rPr>
        <w:t>Periasamy M</w:t>
      </w:r>
      <w:r w:rsidRPr="00430019">
        <w:rPr>
          <w:rFonts w:ascii="Cambria" w:hAnsi="Cambria"/>
          <w:noProof/>
          <w:sz w:val="22"/>
        </w:rPr>
        <w:t xml:space="preserve">, </w:t>
      </w:r>
      <w:r w:rsidRPr="00430019">
        <w:rPr>
          <w:rFonts w:ascii="Cambria" w:hAnsi="Cambria"/>
          <w:b/>
          <w:bCs/>
          <w:noProof/>
          <w:sz w:val="22"/>
        </w:rPr>
        <w:t>Dvonch T</w:t>
      </w:r>
      <w:r w:rsidRPr="00430019">
        <w:rPr>
          <w:rFonts w:ascii="Cambria" w:hAnsi="Cambria"/>
          <w:noProof/>
          <w:sz w:val="22"/>
        </w:rPr>
        <w:t xml:space="preserve">, </w:t>
      </w:r>
      <w:r w:rsidRPr="00430019">
        <w:rPr>
          <w:rFonts w:ascii="Cambria" w:hAnsi="Cambria"/>
          <w:b/>
          <w:bCs/>
          <w:noProof/>
          <w:sz w:val="22"/>
        </w:rPr>
        <w:t>Morishita M</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Harkema J</w:t>
      </w:r>
      <w:r w:rsidRPr="00430019">
        <w:rPr>
          <w:rFonts w:ascii="Cambria" w:hAnsi="Cambria"/>
          <w:noProof/>
          <w:sz w:val="22"/>
        </w:rPr>
        <w:t xml:space="preserve">, </w:t>
      </w:r>
      <w:r w:rsidRPr="00430019">
        <w:rPr>
          <w:rFonts w:ascii="Cambria" w:hAnsi="Cambria"/>
          <w:b/>
          <w:bCs/>
          <w:noProof/>
          <w:sz w:val="22"/>
        </w:rPr>
        <w:t>Ying Z</w:t>
      </w:r>
      <w:r w:rsidRPr="00430019">
        <w:rPr>
          <w:rFonts w:ascii="Cambria" w:hAnsi="Cambria"/>
          <w:noProof/>
          <w:sz w:val="22"/>
        </w:rPr>
        <w:t xml:space="preserve">, </w:t>
      </w:r>
      <w:r w:rsidRPr="00430019">
        <w:rPr>
          <w:rFonts w:ascii="Cambria" w:hAnsi="Cambria"/>
          <w:b/>
          <w:bCs/>
          <w:noProof/>
          <w:sz w:val="22"/>
        </w:rPr>
        <w:t>Mukherjee B</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Nelson RJ</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Central IKKβ inhibition prevents air pollution mediated peripheral inflammation and exaggeration of type II diabetes. </w:t>
      </w:r>
      <w:r w:rsidRPr="00430019">
        <w:rPr>
          <w:rFonts w:ascii="Cambria" w:hAnsi="Cambria"/>
          <w:i/>
          <w:iCs/>
          <w:noProof/>
          <w:sz w:val="22"/>
        </w:rPr>
        <w:t>Part Fibre Toxicol</w:t>
      </w:r>
      <w:r w:rsidRPr="00430019">
        <w:rPr>
          <w:rFonts w:ascii="Cambria" w:hAnsi="Cambria"/>
          <w:noProof/>
          <w:sz w:val="22"/>
        </w:rPr>
        <w:t xml:space="preserve"> 11: 53, 2014.</w:t>
      </w:r>
    </w:p>
    <w:p w14:paraId="6371C92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29. </w:t>
      </w:r>
      <w:r w:rsidRPr="00430019">
        <w:rPr>
          <w:rFonts w:ascii="Cambria" w:hAnsi="Cambria"/>
          <w:noProof/>
          <w:sz w:val="22"/>
        </w:rPr>
        <w:tab/>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Truong H</w:t>
      </w:r>
      <w:r w:rsidRPr="00430019">
        <w:rPr>
          <w:rFonts w:ascii="Cambria" w:hAnsi="Cambria"/>
          <w:noProof/>
          <w:sz w:val="22"/>
        </w:rPr>
        <w:t xml:space="preserve">, </w:t>
      </w:r>
      <w:r w:rsidRPr="00430019">
        <w:rPr>
          <w:rFonts w:ascii="Cambria" w:hAnsi="Cambria"/>
          <w:b/>
          <w:bCs/>
          <w:noProof/>
          <w:sz w:val="22"/>
        </w:rPr>
        <w:t>Vejerano E</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Copper oxide-based model of persistent free radical formation on combustion-derived particulate matter. </w:t>
      </w:r>
      <w:r w:rsidRPr="00430019">
        <w:rPr>
          <w:rFonts w:ascii="Cambria" w:hAnsi="Cambria"/>
          <w:i/>
          <w:iCs/>
          <w:noProof/>
          <w:sz w:val="22"/>
        </w:rPr>
        <w:t>Environ Sci Technol</w:t>
      </w:r>
      <w:r w:rsidRPr="00430019">
        <w:rPr>
          <w:rFonts w:ascii="Cambria" w:hAnsi="Cambria"/>
          <w:noProof/>
          <w:sz w:val="22"/>
        </w:rPr>
        <w:t xml:space="preserve"> 42: 4982–4988, 2008.</w:t>
      </w:r>
    </w:p>
    <w:p w14:paraId="1F3FBF0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30. </w:t>
      </w:r>
      <w:r w:rsidRPr="00430019">
        <w:rPr>
          <w:rFonts w:ascii="Cambria" w:hAnsi="Cambria"/>
          <w:noProof/>
          <w:sz w:val="22"/>
        </w:rPr>
        <w:tab/>
      </w:r>
      <w:r w:rsidRPr="00430019">
        <w:rPr>
          <w:rFonts w:ascii="Cambria" w:hAnsi="Cambria"/>
          <w:b/>
          <w:bCs/>
          <w:noProof/>
          <w:sz w:val="22"/>
        </w:rPr>
        <w:t>Lusk G</w:t>
      </w:r>
      <w:r w:rsidRPr="00430019">
        <w:rPr>
          <w:rFonts w:ascii="Cambria" w:hAnsi="Cambria"/>
          <w:noProof/>
          <w:sz w:val="22"/>
        </w:rPr>
        <w:t xml:space="preserve">. ANIMAL CALORIMETRY: TWENTY-FOURTH PAPER. ANALYSIS OF THE OXIDATION OF MIXTURES OF CARBOHYDRATE AND FAT. A Correction. </w:t>
      </w:r>
      <w:r w:rsidRPr="00430019">
        <w:rPr>
          <w:rFonts w:ascii="Cambria" w:hAnsi="Cambria"/>
          <w:i/>
          <w:iCs/>
          <w:noProof/>
          <w:sz w:val="22"/>
        </w:rPr>
        <w:t>J Biol Chem</w:t>
      </w:r>
      <w:r w:rsidRPr="00430019">
        <w:rPr>
          <w:rFonts w:ascii="Cambria" w:hAnsi="Cambria"/>
          <w:noProof/>
          <w:sz w:val="22"/>
        </w:rPr>
        <w:t xml:space="preserve"> 59: 41–42, 1924.</w:t>
      </w:r>
    </w:p>
    <w:p w14:paraId="6B9151A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31. </w:t>
      </w:r>
      <w:r w:rsidRPr="00430019">
        <w:rPr>
          <w:rFonts w:ascii="Cambria" w:hAnsi="Cambria"/>
          <w:noProof/>
          <w:sz w:val="22"/>
        </w:rPr>
        <w:tab/>
      </w:r>
      <w:r w:rsidRPr="00430019">
        <w:rPr>
          <w:rFonts w:ascii="Cambria" w:hAnsi="Cambria"/>
          <w:b/>
          <w:bCs/>
          <w:noProof/>
          <w:sz w:val="22"/>
        </w:rPr>
        <w:t>Marr LC</w:t>
      </w:r>
      <w:r w:rsidRPr="00430019">
        <w:rPr>
          <w:rFonts w:ascii="Cambria" w:hAnsi="Cambria"/>
          <w:noProof/>
          <w:sz w:val="22"/>
        </w:rPr>
        <w:t xml:space="preserve">, </w:t>
      </w:r>
      <w:r w:rsidRPr="00430019">
        <w:rPr>
          <w:rFonts w:ascii="Cambria" w:hAnsi="Cambria"/>
          <w:b/>
          <w:bCs/>
          <w:noProof/>
          <w:sz w:val="22"/>
        </w:rPr>
        <w:t>Ely MR</w:t>
      </w:r>
      <w:r w:rsidRPr="00430019">
        <w:rPr>
          <w:rFonts w:ascii="Cambria" w:hAnsi="Cambria"/>
          <w:noProof/>
          <w:sz w:val="22"/>
        </w:rPr>
        <w:t xml:space="preserve">. Effect of air pollution on marathon running performance. </w:t>
      </w:r>
      <w:r w:rsidRPr="00430019">
        <w:rPr>
          <w:rFonts w:ascii="Cambria" w:hAnsi="Cambria"/>
          <w:i/>
          <w:iCs/>
          <w:noProof/>
          <w:sz w:val="22"/>
        </w:rPr>
        <w:t>Med Sci Sports Exerc</w:t>
      </w:r>
      <w:r w:rsidRPr="00430019">
        <w:rPr>
          <w:rFonts w:ascii="Cambria" w:hAnsi="Cambria"/>
          <w:noProof/>
          <w:sz w:val="22"/>
        </w:rPr>
        <w:t xml:space="preserve"> 42: 585–91, 2010.</w:t>
      </w:r>
    </w:p>
    <w:p w14:paraId="40F65E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32. </w:t>
      </w:r>
      <w:r w:rsidRPr="00430019">
        <w:rPr>
          <w:rFonts w:ascii="Cambria" w:hAnsi="Cambria"/>
          <w:noProof/>
          <w:sz w:val="22"/>
        </w:rPr>
        <w:tab/>
      </w:r>
      <w:r w:rsidRPr="00430019">
        <w:rPr>
          <w:rFonts w:ascii="Cambria" w:hAnsi="Cambria"/>
          <w:b/>
          <w:bCs/>
          <w:noProof/>
          <w:sz w:val="22"/>
        </w:rPr>
        <w:t>R Core Team</w:t>
      </w:r>
      <w:r w:rsidRPr="00430019">
        <w:rPr>
          <w:rFonts w:ascii="Cambria" w:hAnsi="Cambria"/>
          <w:noProof/>
          <w:sz w:val="22"/>
        </w:rPr>
        <w:t>. R: A Language and Environment for Statistical Computing. .</w:t>
      </w:r>
    </w:p>
    <w:p w14:paraId="4686694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33. </w:t>
      </w:r>
      <w:r w:rsidRPr="00430019">
        <w:rPr>
          <w:rFonts w:ascii="Cambria" w:hAnsi="Cambria"/>
          <w:noProof/>
          <w:sz w:val="22"/>
        </w:rPr>
        <w:tab/>
      </w:r>
      <w:r w:rsidRPr="00430019">
        <w:rPr>
          <w:rFonts w:ascii="Cambria" w:hAnsi="Cambria"/>
          <w:b/>
          <w:bCs/>
          <w:noProof/>
          <w:sz w:val="22"/>
        </w:rPr>
        <w:t>Roberts JD</w:t>
      </w:r>
      <w:r w:rsidRPr="00430019">
        <w:rPr>
          <w:rFonts w:ascii="Cambria" w:hAnsi="Cambria"/>
          <w:noProof/>
          <w:sz w:val="22"/>
        </w:rPr>
        <w:t xml:space="preserve">, </w:t>
      </w:r>
      <w:r w:rsidRPr="00430019">
        <w:rPr>
          <w:rFonts w:ascii="Cambria" w:hAnsi="Cambria"/>
          <w:b/>
          <w:bCs/>
          <w:noProof/>
          <w:sz w:val="22"/>
        </w:rPr>
        <w:t>Voss JD</w:t>
      </w:r>
      <w:r w:rsidRPr="00430019">
        <w:rPr>
          <w:rFonts w:ascii="Cambria" w:hAnsi="Cambria"/>
          <w:noProof/>
          <w:sz w:val="22"/>
        </w:rPr>
        <w:t xml:space="preserve">, </w:t>
      </w:r>
      <w:r w:rsidRPr="00430019">
        <w:rPr>
          <w:rFonts w:ascii="Cambria" w:hAnsi="Cambria"/>
          <w:b/>
          <w:bCs/>
          <w:noProof/>
          <w:sz w:val="22"/>
        </w:rPr>
        <w:t>Knight B</w:t>
      </w:r>
      <w:r w:rsidRPr="00430019">
        <w:rPr>
          <w:rFonts w:ascii="Cambria" w:hAnsi="Cambria"/>
          <w:noProof/>
          <w:sz w:val="22"/>
        </w:rPr>
        <w:t xml:space="preserve">. The association of ambient air pollution and physical inactivity in the United States. </w:t>
      </w:r>
      <w:r w:rsidRPr="00430019">
        <w:rPr>
          <w:rFonts w:ascii="Cambria" w:hAnsi="Cambria"/>
          <w:i/>
          <w:iCs/>
          <w:noProof/>
          <w:sz w:val="22"/>
        </w:rPr>
        <w:t>PLoS One</w:t>
      </w:r>
      <w:r w:rsidRPr="00430019">
        <w:rPr>
          <w:rFonts w:ascii="Cambria" w:hAnsi="Cambria"/>
          <w:noProof/>
          <w:sz w:val="22"/>
        </w:rPr>
        <w:t xml:space="preserve"> 9: e90143, 2014.</w:t>
      </w:r>
    </w:p>
    <w:p w14:paraId="2D81158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34. </w:t>
      </w:r>
      <w:r w:rsidRPr="00430019">
        <w:rPr>
          <w:rFonts w:ascii="Cambria" w:hAnsi="Cambria"/>
          <w:noProof/>
          <w:sz w:val="22"/>
        </w:rPr>
        <w:tab/>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Caviston R</w:t>
      </w:r>
      <w:r w:rsidRPr="00430019">
        <w:rPr>
          <w:rFonts w:ascii="Cambria" w:hAnsi="Cambria"/>
          <w:noProof/>
          <w:sz w:val="22"/>
        </w:rPr>
        <w:t xml:space="preserve">. Ultrafine and fine particulate matter inhalation decreases exercise performance in healthy subjects. </w:t>
      </w:r>
      <w:r w:rsidRPr="00430019">
        <w:rPr>
          <w:rFonts w:ascii="Cambria" w:hAnsi="Cambria"/>
          <w:i/>
          <w:iCs/>
          <w:noProof/>
          <w:sz w:val="22"/>
        </w:rPr>
        <w:t>J Strength Cond Res</w:t>
      </w:r>
      <w:r w:rsidRPr="00430019">
        <w:rPr>
          <w:rFonts w:ascii="Cambria" w:hAnsi="Cambria"/>
          <w:noProof/>
          <w:sz w:val="22"/>
        </w:rPr>
        <w:t xml:space="preserve"> 22: 2–5, 2008.</w:t>
      </w:r>
    </w:p>
    <w:p w14:paraId="4C24460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35. </w:t>
      </w:r>
      <w:r w:rsidRPr="00430019">
        <w:rPr>
          <w:rFonts w:ascii="Cambria" w:hAnsi="Cambria"/>
          <w:noProof/>
          <w:sz w:val="22"/>
        </w:rPr>
        <w:tab/>
      </w:r>
      <w:r w:rsidRPr="00430019">
        <w:rPr>
          <w:rFonts w:ascii="Cambria" w:hAnsi="Cambria"/>
          <w:b/>
          <w:bCs/>
          <w:noProof/>
          <w:sz w:val="22"/>
        </w:rPr>
        <w:t>Russell AP</w:t>
      </w:r>
      <w:r w:rsidRPr="00430019">
        <w:rPr>
          <w:rFonts w:ascii="Cambria" w:hAnsi="Cambria"/>
          <w:noProof/>
          <w:sz w:val="22"/>
        </w:rPr>
        <w:t xml:space="preserve">, </w:t>
      </w:r>
      <w:r w:rsidRPr="00430019">
        <w:rPr>
          <w:rFonts w:ascii="Cambria" w:hAnsi="Cambria"/>
          <w:b/>
          <w:bCs/>
          <w:noProof/>
          <w:sz w:val="22"/>
        </w:rPr>
        <w:t>Foletta VC</w:t>
      </w:r>
      <w:r w:rsidRPr="00430019">
        <w:rPr>
          <w:rFonts w:ascii="Cambria" w:hAnsi="Cambria"/>
          <w:noProof/>
          <w:sz w:val="22"/>
        </w:rPr>
        <w:t xml:space="preserve">, </w:t>
      </w:r>
      <w:r w:rsidRPr="00430019">
        <w:rPr>
          <w:rFonts w:ascii="Cambria" w:hAnsi="Cambria"/>
          <w:b/>
          <w:bCs/>
          <w:noProof/>
          <w:sz w:val="22"/>
        </w:rPr>
        <w:t>Snow RJ</w:t>
      </w:r>
      <w:r w:rsidRPr="00430019">
        <w:rPr>
          <w:rFonts w:ascii="Cambria" w:hAnsi="Cambria"/>
          <w:noProof/>
          <w:sz w:val="22"/>
        </w:rPr>
        <w:t xml:space="preserve">, </w:t>
      </w:r>
      <w:r w:rsidRPr="00430019">
        <w:rPr>
          <w:rFonts w:ascii="Cambria" w:hAnsi="Cambria"/>
          <w:b/>
          <w:bCs/>
          <w:noProof/>
          <w:sz w:val="22"/>
        </w:rPr>
        <w:t>Wadley GD</w:t>
      </w:r>
      <w:r w:rsidRPr="00430019">
        <w:rPr>
          <w:rFonts w:ascii="Cambria" w:hAnsi="Cambria"/>
          <w:noProof/>
          <w:sz w:val="22"/>
        </w:rPr>
        <w:t xml:space="preserve">. Skeletal muscle mitochondria: A major player in exercise, health and disease. </w:t>
      </w:r>
      <w:r w:rsidRPr="00430019">
        <w:rPr>
          <w:rFonts w:ascii="Cambria" w:hAnsi="Cambria"/>
          <w:i/>
          <w:iCs/>
          <w:noProof/>
          <w:sz w:val="22"/>
        </w:rPr>
        <w:t>Biochim Biophys Acta - Gen Subj</w:t>
      </w:r>
      <w:r w:rsidRPr="00430019">
        <w:rPr>
          <w:rFonts w:ascii="Cambria" w:hAnsi="Cambria"/>
          <w:noProof/>
          <w:sz w:val="22"/>
        </w:rPr>
        <w:t xml:space="preserve"> 1840: 1276–1284, 2014.</w:t>
      </w:r>
    </w:p>
    <w:p w14:paraId="269FF7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36. </w:t>
      </w:r>
      <w:r w:rsidRPr="00430019">
        <w:rPr>
          <w:rFonts w:ascii="Cambria" w:hAnsi="Cambria"/>
          <w:noProof/>
          <w:sz w:val="22"/>
        </w:rPr>
        <w:tab/>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You D</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Lee GI</w:t>
      </w:r>
      <w:r w:rsidRPr="00430019">
        <w:rPr>
          <w:rFonts w:ascii="Cambria" w:hAnsi="Cambria"/>
          <w:noProof/>
          <w:sz w:val="22"/>
        </w:rPr>
        <w:t xml:space="preserve">, </w:t>
      </w:r>
      <w:r w:rsidRPr="00430019">
        <w:rPr>
          <w:rFonts w:ascii="Cambria" w:hAnsi="Cambria"/>
          <w:b/>
          <w:bCs/>
          <w:noProof/>
          <w:sz w:val="22"/>
        </w:rPr>
        <w:t>Shrestha B</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Early-life exposure to combustion-derived particulate matter causes pulmonary immunosuppression. </w:t>
      </w:r>
      <w:r w:rsidRPr="00430019">
        <w:rPr>
          <w:rFonts w:ascii="Cambria" w:hAnsi="Cambria"/>
          <w:i/>
          <w:iCs/>
          <w:noProof/>
          <w:sz w:val="22"/>
        </w:rPr>
        <w:t>Mucosal Immunol</w:t>
      </w:r>
      <w:r w:rsidRPr="00430019">
        <w:rPr>
          <w:rFonts w:ascii="Cambria" w:hAnsi="Cambria"/>
          <w:noProof/>
          <w:sz w:val="22"/>
        </w:rPr>
        <w:t xml:space="preserve"> 7: 694–704, 2014.</w:t>
      </w:r>
    </w:p>
    <w:p w14:paraId="61F80A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37. </w:t>
      </w:r>
      <w:r w:rsidRPr="00430019">
        <w:rPr>
          <w:rFonts w:ascii="Cambria" w:hAnsi="Cambria"/>
          <w:noProof/>
          <w:sz w:val="22"/>
        </w:rPr>
        <w:tab/>
      </w:r>
      <w:r w:rsidRPr="00430019">
        <w:rPr>
          <w:rFonts w:ascii="Cambria" w:hAnsi="Cambria"/>
          <w:b/>
          <w:bCs/>
          <w:noProof/>
          <w:sz w:val="22"/>
        </w:rPr>
        <w:t>Siegel MP</w:t>
      </w:r>
      <w:r w:rsidRPr="00430019">
        <w:rPr>
          <w:rFonts w:ascii="Cambria" w:hAnsi="Cambria"/>
          <w:noProof/>
          <w:sz w:val="22"/>
        </w:rPr>
        <w:t xml:space="preserve">, </w:t>
      </w:r>
      <w:r w:rsidRPr="00430019">
        <w:rPr>
          <w:rFonts w:ascii="Cambria" w:hAnsi="Cambria"/>
          <w:b/>
          <w:bCs/>
          <w:noProof/>
          <w:sz w:val="22"/>
        </w:rPr>
        <w:t>Kruse SE</w:t>
      </w:r>
      <w:r w:rsidRPr="00430019">
        <w:rPr>
          <w:rFonts w:ascii="Cambria" w:hAnsi="Cambria"/>
          <w:noProof/>
          <w:sz w:val="22"/>
        </w:rPr>
        <w:t xml:space="preserve">, </w:t>
      </w:r>
      <w:r w:rsidRPr="00430019">
        <w:rPr>
          <w:rFonts w:ascii="Cambria" w:hAnsi="Cambria"/>
          <w:b/>
          <w:bCs/>
          <w:noProof/>
          <w:sz w:val="22"/>
        </w:rPr>
        <w:t>Knowels G</w:t>
      </w:r>
      <w:r w:rsidRPr="00430019">
        <w:rPr>
          <w:rFonts w:ascii="Cambria" w:hAnsi="Cambria"/>
          <w:noProof/>
          <w:sz w:val="22"/>
        </w:rPr>
        <w:t xml:space="preserve">, </w:t>
      </w:r>
      <w:r w:rsidRPr="00430019">
        <w:rPr>
          <w:rFonts w:ascii="Cambria" w:hAnsi="Cambria"/>
          <w:b/>
          <w:bCs/>
          <w:noProof/>
          <w:sz w:val="22"/>
        </w:rPr>
        <w:t>Salmon A</w:t>
      </w:r>
      <w:r w:rsidRPr="00430019">
        <w:rPr>
          <w:rFonts w:ascii="Cambria" w:hAnsi="Cambria"/>
          <w:noProof/>
          <w:sz w:val="22"/>
        </w:rPr>
        <w:t xml:space="preserve">, </w:t>
      </w:r>
      <w:r w:rsidRPr="00430019">
        <w:rPr>
          <w:rFonts w:ascii="Cambria" w:hAnsi="Cambria"/>
          <w:b/>
          <w:bCs/>
          <w:noProof/>
          <w:sz w:val="22"/>
        </w:rPr>
        <w:t>Beyer R</w:t>
      </w:r>
      <w:r w:rsidRPr="00430019">
        <w:rPr>
          <w:rFonts w:ascii="Cambria" w:hAnsi="Cambria"/>
          <w:noProof/>
          <w:sz w:val="22"/>
        </w:rPr>
        <w:t xml:space="preserve">, </w:t>
      </w:r>
      <w:r w:rsidRPr="00430019">
        <w:rPr>
          <w:rFonts w:ascii="Cambria" w:hAnsi="Cambria"/>
          <w:b/>
          <w:bCs/>
          <w:noProof/>
          <w:sz w:val="22"/>
        </w:rPr>
        <w:t>Xie H</w:t>
      </w:r>
      <w:r w:rsidRPr="00430019">
        <w:rPr>
          <w:rFonts w:ascii="Cambria" w:hAnsi="Cambria"/>
          <w:noProof/>
          <w:sz w:val="22"/>
        </w:rPr>
        <w:t xml:space="preserve">, </w:t>
      </w:r>
      <w:r w:rsidRPr="00430019">
        <w:rPr>
          <w:rFonts w:ascii="Cambria" w:hAnsi="Cambria"/>
          <w:b/>
          <w:bCs/>
          <w:noProof/>
          <w:sz w:val="22"/>
        </w:rPr>
        <w:t>van Remmen H</w:t>
      </w:r>
      <w:r w:rsidRPr="00430019">
        <w:rPr>
          <w:rFonts w:ascii="Cambria" w:hAnsi="Cambria"/>
          <w:noProof/>
          <w:sz w:val="22"/>
        </w:rPr>
        <w:t xml:space="preserve">, </w:t>
      </w:r>
      <w:r w:rsidRPr="00430019">
        <w:rPr>
          <w:rFonts w:ascii="Cambria" w:hAnsi="Cambria"/>
          <w:b/>
          <w:bCs/>
          <w:noProof/>
          <w:sz w:val="22"/>
        </w:rPr>
        <w:t>Smith SR</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Reduced coupling of oxidative phosphorylation In Vivo precedes electron transport chain defects due to mild oxidative stress in mice. </w:t>
      </w:r>
      <w:r w:rsidRPr="00430019">
        <w:rPr>
          <w:rFonts w:ascii="Cambria" w:hAnsi="Cambria"/>
          <w:i/>
          <w:iCs/>
          <w:noProof/>
          <w:sz w:val="22"/>
        </w:rPr>
        <w:t>PLoS One</w:t>
      </w:r>
      <w:r w:rsidRPr="00430019">
        <w:rPr>
          <w:rFonts w:ascii="Cambria" w:hAnsi="Cambria"/>
          <w:noProof/>
          <w:sz w:val="22"/>
        </w:rPr>
        <w:t xml:space="preserve"> 6, 2011.</w:t>
      </w:r>
    </w:p>
    <w:p w14:paraId="03C91F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38. </w:t>
      </w:r>
      <w:r w:rsidRPr="00430019">
        <w:rPr>
          <w:rFonts w:ascii="Cambria" w:hAnsi="Cambria"/>
          <w:noProof/>
          <w:sz w:val="22"/>
        </w:rPr>
        <w:tab/>
      </w:r>
      <w:r w:rsidRPr="00430019">
        <w:rPr>
          <w:rFonts w:ascii="Cambria" w:hAnsi="Cambria"/>
          <w:b/>
          <w:bCs/>
          <w:noProof/>
          <w:sz w:val="22"/>
        </w:rPr>
        <w:t>Srere PA</w:t>
      </w:r>
      <w:r w:rsidRPr="00430019">
        <w:rPr>
          <w:rFonts w:ascii="Cambria" w:hAnsi="Cambria"/>
          <w:noProof/>
          <w:sz w:val="22"/>
        </w:rPr>
        <w:t xml:space="preserve">. Citrate synthase. In: </w:t>
      </w:r>
      <w:r w:rsidRPr="00430019">
        <w:rPr>
          <w:rFonts w:ascii="Cambria" w:hAnsi="Cambria"/>
          <w:i/>
          <w:iCs/>
          <w:noProof/>
          <w:sz w:val="22"/>
        </w:rPr>
        <w:t>Methods in enzymology</w:t>
      </w:r>
      <w:r w:rsidRPr="00430019">
        <w:rPr>
          <w:rFonts w:ascii="Cambria" w:hAnsi="Cambria"/>
          <w:noProof/>
          <w:sz w:val="22"/>
        </w:rPr>
        <w:t>. 1969, p. 3–11.</w:t>
      </w:r>
    </w:p>
    <w:p w14:paraId="55BC5C2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39.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Hawley JA</w:t>
      </w:r>
      <w:r w:rsidRPr="00430019">
        <w:rPr>
          <w:rFonts w:ascii="Cambria" w:hAnsi="Cambria"/>
          <w:noProof/>
          <w:sz w:val="22"/>
        </w:rPr>
        <w:t xml:space="preserve">. Mitochondrial function in metabolic health: A genetic and environmental tug of war. </w:t>
      </w:r>
      <w:r w:rsidRPr="00430019">
        <w:rPr>
          <w:rFonts w:ascii="Cambria" w:hAnsi="Cambria"/>
          <w:i/>
          <w:iCs/>
          <w:noProof/>
          <w:sz w:val="22"/>
        </w:rPr>
        <w:t>Biochim Biophys Acta - Gen Subj</w:t>
      </w:r>
      <w:r w:rsidRPr="00430019">
        <w:rPr>
          <w:rFonts w:ascii="Cambria" w:hAnsi="Cambria"/>
          <w:noProof/>
          <w:sz w:val="22"/>
        </w:rPr>
        <w:t xml:space="preserve"> 1840: 1285–1294, 2014.</w:t>
      </w:r>
    </w:p>
    <w:p w14:paraId="3628273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40.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Ragausksas A</w:t>
      </w:r>
      <w:r w:rsidRPr="00430019">
        <w:rPr>
          <w:rFonts w:ascii="Cambria" w:hAnsi="Cambria"/>
          <w:noProof/>
          <w:sz w:val="22"/>
        </w:rPr>
        <w:t xml:space="preserve">, </w:t>
      </w:r>
      <w:r w:rsidRPr="00430019">
        <w:rPr>
          <w:rFonts w:ascii="Cambria" w:hAnsi="Cambria"/>
          <w:b/>
          <w:bCs/>
          <w:noProof/>
          <w:sz w:val="22"/>
        </w:rPr>
        <w:t>Jaligama S</w:t>
      </w:r>
      <w:r w:rsidRPr="00430019">
        <w:rPr>
          <w:rFonts w:ascii="Cambria" w:hAnsi="Cambria"/>
          <w:noProof/>
          <w:sz w:val="22"/>
        </w:rPr>
        <w:t xml:space="preserve">, </w:t>
      </w:r>
      <w:r w:rsidRPr="00430019">
        <w:rPr>
          <w:rFonts w:ascii="Cambria" w:hAnsi="Cambria"/>
          <w:b/>
          <w:bCs/>
          <w:noProof/>
          <w:sz w:val="22"/>
        </w:rPr>
        <w:t>Redd JR</w:t>
      </w:r>
      <w:r w:rsidRPr="00430019">
        <w:rPr>
          <w:rFonts w:ascii="Cambria" w:hAnsi="Cambria"/>
          <w:noProof/>
          <w:sz w:val="22"/>
        </w:rPr>
        <w:t xml:space="preserve">, </w:t>
      </w:r>
      <w:r w:rsidRPr="00430019">
        <w:rPr>
          <w:rFonts w:ascii="Cambria" w:hAnsi="Cambria"/>
          <w:b/>
          <w:bCs/>
          <w:noProof/>
          <w:sz w:val="22"/>
        </w:rPr>
        <w:t>Parvathareddy J</w:t>
      </w:r>
      <w:r w:rsidRPr="00430019">
        <w:rPr>
          <w:rFonts w:ascii="Cambria" w:hAnsi="Cambria"/>
          <w:noProof/>
          <w:sz w:val="22"/>
        </w:rPr>
        <w:t xml:space="preserve">, </w:t>
      </w:r>
      <w:r w:rsidRPr="00430019">
        <w:rPr>
          <w:rFonts w:ascii="Cambria" w:hAnsi="Cambria"/>
          <w:b/>
          <w:bCs/>
          <w:noProof/>
          <w:sz w:val="22"/>
        </w:rPr>
        <w:t>Peloquin MJ</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Han JC</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Dataset for Particulate Studies and Obesity. </w:t>
      </w:r>
      <w:r w:rsidRPr="00430019">
        <w:rPr>
          <w:rFonts w:ascii="Cambria" w:hAnsi="Cambria"/>
          <w:i/>
          <w:iCs/>
          <w:noProof/>
          <w:sz w:val="22"/>
        </w:rPr>
        <w:t>ZENODO</w:t>
      </w:r>
      <w:r w:rsidRPr="00430019">
        <w:rPr>
          <w:rFonts w:ascii="Cambria" w:hAnsi="Cambria"/>
          <w:noProof/>
          <w:sz w:val="22"/>
        </w:rPr>
        <w:t>: 2016.</w:t>
      </w:r>
    </w:p>
    <w:p w14:paraId="3D75947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41. </w:t>
      </w:r>
      <w:r w:rsidRPr="00430019">
        <w:rPr>
          <w:rFonts w:ascii="Cambria" w:hAnsi="Cambria"/>
          <w:noProof/>
          <w:sz w:val="22"/>
        </w:rPr>
        <w:tab/>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Yue P</w:t>
      </w:r>
      <w:r w:rsidRPr="00430019">
        <w:rPr>
          <w:rFonts w:ascii="Cambria" w:hAnsi="Cambria"/>
          <w:noProof/>
          <w:sz w:val="22"/>
        </w:rPr>
        <w:t xml:space="preserve">, </w:t>
      </w:r>
      <w:r w:rsidRPr="00430019">
        <w:rPr>
          <w:rFonts w:ascii="Cambria" w:hAnsi="Cambria"/>
          <w:b/>
          <w:bCs/>
          <w:noProof/>
          <w:sz w:val="22"/>
        </w:rPr>
        <w:t>Deiuliis J a</w:t>
      </w:r>
      <w:r w:rsidRPr="00430019">
        <w:rPr>
          <w:rFonts w:ascii="Cambria" w:hAnsi="Cambria"/>
          <w:noProof/>
          <w:sz w:val="22"/>
        </w:rPr>
        <w:t xml:space="preserve">, </w:t>
      </w:r>
      <w:r w:rsidRPr="00430019">
        <w:rPr>
          <w:rFonts w:ascii="Cambria" w:hAnsi="Cambria"/>
          <w:b/>
          <w:bCs/>
          <w:noProof/>
          <w:sz w:val="22"/>
        </w:rPr>
        <w:t>Lumeng CN</w:t>
      </w:r>
      <w:r w:rsidRPr="00430019">
        <w:rPr>
          <w:rFonts w:ascii="Cambria" w:hAnsi="Cambria"/>
          <w:noProof/>
          <w:sz w:val="22"/>
        </w:rPr>
        <w:t xml:space="preserve">, </w:t>
      </w:r>
      <w:r w:rsidRPr="00430019">
        <w:rPr>
          <w:rFonts w:ascii="Cambria" w:hAnsi="Cambria"/>
          <w:b/>
          <w:bCs/>
          <w:noProof/>
          <w:sz w:val="22"/>
        </w:rPr>
        <w:t>Kampfrath T</w:t>
      </w:r>
      <w:r w:rsidRPr="00430019">
        <w:rPr>
          <w:rFonts w:ascii="Cambria" w:hAnsi="Cambria"/>
          <w:noProof/>
          <w:sz w:val="22"/>
        </w:rPr>
        <w:t xml:space="preserve">, </w:t>
      </w:r>
      <w:r w:rsidRPr="00430019">
        <w:rPr>
          <w:rFonts w:ascii="Cambria" w:hAnsi="Cambria"/>
          <w:b/>
          <w:bCs/>
          <w:noProof/>
          <w:sz w:val="22"/>
        </w:rPr>
        <w:t>Mikolaj MB</w:t>
      </w:r>
      <w:r w:rsidRPr="00430019">
        <w:rPr>
          <w:rFonts w:ascii="Cambria" w:hAnsi="Cambria"/>
          <w:noProof/>
          <w:sz w:val="22"/>
        </w:rPr>
        <w:t xml:space="preserve">, </w:t>
      </w:r>
      <w:r w:rsidRPr="00430019">
        <w:rPr>
          <w:rFonts w:ascii="Cambria" w:hAnsi="Cambria"/>
          <w:b/>
          <w:bCs/>
          <w:noProof/>
          <w:sz w:val="22"/>
        </w:rPr>
        <w:t>Cai Y</w:t>
      </w:r>
      <w:r w:rsidRPr="00430019">
        <w:rPr>
          <w:rFonts w:ascii="Cambria" w:hAnsi="Cambria"/>
          <w:noProof/>
          <w:sz w:val="22"/>
        </w:rPr>
        <w:t xml:space="preserve">, </w:t>
      </w:r>
      <w:r w:rsidRPr="00430019">
        <w:rPr>
          <w:rFonts w:ascii="Cambria" w:hAnsi="Cambria"/>
          <w:b/>
          <w:bCs/>
          <w:noProof/>
          <w:sz w:val="22"/>
        </w:rPr>
        <w:t>Ostrowski MC</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Parthasarathy S</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Moffatt-Bruce SD</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Ambient air pollution exaggerates adipose inflammation and insulin resistance in a mouse model of diet-induced obesity. </w:t>
      </w:r>
      <w:r w:rsidRPr="00430019">
        <w:rPr>
          <w:rFonts w:ascii="Cambria" w:hAnsi="Cambria"/>
          <w:i/>
          <w:iCs/>
          <w:noProof/>
          <w:sz w:val="22"/>
        </w:rPr>
        <w:t>Circulation</w:t>
      </w:r>
      <w:r w:rsidRPr="00430019">
        <w:rPr>
          <w:rFonts w:ascii="Cambria" w:hAnsi="Cambria"/>
          <w:noProof/>
          <w:sz w:val="22"/>
        </w:rPr>
        <w:t xml:space="preserve"> 119: 538–46, 2009.</w:t>
      </w:r>
    </w:p>
    <w:p w14:paraId="62CE76F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42. </w:t>
      </w:r>
      <w:r w:rsidRPr="00430019">
        <w:rPr>
          <w:rFonts w:ascii="Cambria" w:hAnsi="Cambria"/>
          <w:noProof/>
          <w:sz w:val="22"/>
        </w:rPr>
        <w:tab/>
      </w:r>
      <w:r w:rsidRPr="00430019">
        <w:rPr>
          <w:rFonts w:ascii="Cambria" w:hAnsi="Cambria"/>
          <w:b/>
          <w:bCs/>
          <w:noProof/>
          <w:sz w:val="22"/>
        </w:rPr>
        <w:t>Taivassalo T</w:t>
      </w:r>
      <w:r w:rsidRPr="00430019">
        <w:rPr>
          <w:rFonts w:ascii="Cambria" w:hAnsi="Cambria"/>
          <w:noProof/>
          <w:sz w:val="22"/>
        </w:rPr>
        <w:t xml:space="preserve">, </w:t>
      </w:r>
      <w:r w:rsidRPr="00430019">
        <w:rPr>
          <w:rFonts w:ascii="Cambria" w:hAnsi="Cambria"/>
          <w:b/>
          <w:bCs/>
          <w:noProof/>
          <w:sz w:val="22"/>
        </w:rPr>
        <w:t>Jensen TD</w:t>
      </w:r>
      <w:r w:rsidRPr="00430019">
        <w:rPr>
          <w:rFonts w:ascii="Cambria" w:hAnsi="Cambria"/>
          <w:noProof/>
          <w:sz w:val="22"/>
        </w:rPr>
        <w:t xml:space="preserve">, </w:t>
      </w:r>
      <w:r w:rsidRPr="00430019">
        <w:rPr>
          <w:rFonts w:ascii="Cambria" w:hAnsi="Cambria"/>
          <w:b/>
          <w:bCs/>
          <w:noProof/>
          <w:sz w:val="22"/>
        </w:rPr>
        <w:t>Kennaway N</w:t>
      </w:r>
      <w:r w:rsidRPr="00430019">
        <w:rPr>
          <w:rFonts w:ascii="Cambria" w:hAnsi="Cambria"/>
          <w:noProof/>
          <w:sz w:val="22"/>
        </w:rPr>
        <w:t xml:space="preserve">, </w:t>
      </w:r>
      <w:r w:rsidRPr="00430019">
        <w:rPr>
          <w:rFonts w:ascii="Cambria" w:hAnsi="Cambria"/>
          <w:b/>
          <w:bCs/>
          <w:noProof/>
          <w:sz w:val="22"/>
        </w:rPr>
        <w:t>DiMauro S</w:t>
      </w:r>
      <w:r w:rsidRPr="00430019">
        <w:rPr>
          <w:rFonts w:ascii="Cambria" w:hAnsi="Cambria"/>
          <w:noProof/>
          <w:sz w:val="22"/>
        </w:rPr>
        <w:t xml:space="preserve">, </w:t>
      </w:r>
      <w:r w:rsidRPr="00430019">
        <w:rPr>
          <w:rFonts w:ascii="Cambria" w:hAnsi="Cambria"/>
          <w:b/>
          <w:bCs/>
          <w:noProof/>
          <w:sz w:val="22"/>
        </w:rPr>
        <w:t>Vissing J</w:t>
      </w:r>
      <w:r w:rsidRPr="00430019">
        <w:rPr>
          <w:rFonts w:ascii="Cambria" w:hAnsi="Cambria"/>
          <w:noProof/>
          <w:sz w:val="22"/>
        </w:rPr>
        <w:t xml:space="preserve">, </w:t>
      </w:r>
      <w:r w:rsidRPr="00430019">
        <w:rPr>
          <w:rFonts w:ascii="Cambria" w:hAnsi="Cambria"/>
          <w:b/>
          <w:bCs/>
          <w:noProof/>
          <w:sz w:val="22"/>
        </w:rPr>
        <w:t>Haller RG</w:t>
      </w:r>
      <w:r w:rsidRPr="00430019">
        <w:rPr>
          <w:rFonts w:ascii="Cambria" w:hAnsi="Cambria"/>
          <w:noProof/>
          <w:sz w:val="22"/>
        </w:rPr>
        <w:t xml:space="preserve">. The spectrum of exercise tolerance in mitochondrial myopathies: a study of 40 patients. </w:t>
      </w:r>
      <w:r w:rsidRPr="00430019">
        <w:rPr>
          <w:rFonts w:ascii="Cambria" w:hAnsi="Cambria"/>
          <w:i/>
          <w:iCs/>
          <w:noProof/>
          <w:sz w:val="22"/>
        </w:rPr>
        <w:t>Brain</w:t>
      </w:r>
      <w:r w:rsidRPr="00430019">
        <w:rPr>
          <w:rFonts w:ascii="Cambria" w:hAnsi="Cambria"/>
          <w:noProof/>
          <w:sz w:val="22"/>
        </w:rPr>
        <w:t xml:space="preserve"> 126: 413–23, 2003.</w:t>
      </w:r>
    </w:p>
    <w:p w14:paraId="25B7EA9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43. </w:t>
      </w:r>
      <w:r w:rsidRPr="00430019">
        <w:rPr>
          <w:rFonts w:ascii="Cambria" w:hAnsi="Cambria"/>
          <w:noProof/>
          <w:sz w:val="22"/>
        </w:rPr>
        <w:tab/>
      </w:r>
      <w:r w:rsidRPr="00430019">
        <w:rPr>
          <w:rFonts w:ascii="Cambria" w:hAnsi="Cambria"/>
          <w:b/>
          <w:bCs/>
          <w:noProof/>
          <w:sz w:val="22"/>
        </w:rPr>
        <w:t>Thiering E</w:t>
      </w:r>
      <w:r w:rsidRPr="00430019">
        <w:rPr>
          <w:rFonts w:ascii="Cambria" w:hAnsi="Cambria"/>
          <w:noProof/>
          <w:sz w:val="22"/>
        </w:rPr>
        <w:t xml:space="preserve">, </w:t>
      </w:r>
      <w:r w:rsidRPr="00430019">
        <w:rPr>
          <w:rFonts w:ascii="Cambria" w:hAnsi="Cambria"/>
          <w:b/>
          <w:bCs/>
          <w:noProof/>
          <w:sz w:val="22"/>
        </w:rPr>
        <w:t>Cyrys J</w:t>
      </w:r>
      <w:r w:rsidRPr="00430019">
        <w:rPr>
          <w:rFonts w:ascii="Cambria" w:hAnsi="Cambria"/>
          <w:noProof/>
          <w:sz w:val="22"/>
        </w:rPr>
        <w:t xml:space="preserve">, </w:t>
      </w:r>
      <w:r w:rsidRPr="00430019">
        <w:rPr>
          <w:rFonts w:ascii="Cambria" w:hAnsi="Cambria"/>
          <w:b/>
          <w:bCs/>
          <w:noProof/>
          <w:sz w:val="22"/>
        </w:rPr>
        <w:t>Kratzsch J</w:t>
      </w:r>
      <w:r w:rsidRPr="00430019">
        <w:rPr>
          <w:rFonts w:ascii="Cambria" w:hAnsi="Cambria"/>
          <w:noProof/>
          <w:sz w:val="22"/>
        </w:rPr>
        <w:t xml:space="preserve">, </w:t>
      </w:r>
      <w:r w:rsidRPr="00430019">
        <w:rPr>
          <w:rFonts w:ascii="Cambria" w:hAnsi="Cambria"/>
          <w:b/>
          <w:bCs/>
          <w:noProof/>
          <w:sz w:val="22"/>
        </w:rPr>
        <w:t>Meisinger C</w:t>
      </w:r>
      <w:r w:rsidRPr="00430019">
        <w:rPr>
          <w:rFonts w:ascii="Cambria" w:hAnsi="Cambria"/>
          <w:noProof/>
          <w:sz w:val="22"/>
        </w:rPr>
        <w:t xml:space="preserve">, </w:t>
      </w:r>
      <w:r w:rsidRPr="00430019">
        <w:rPr>
          <w:rFonts w:ascii="Cambria" w:hAnsi="Cambria"/>
          <w:b/>
          <w:bCs/>
          <w:noProof/>
          <w:sz w:val="22"/>
        </w:rPr>
        <w:t>Hoffmann B</w:t>
      </w:r>
      <w:r w:rsidRPr="00430019">
        <w:rPr>
          <w:rFonts w:ascii="Cambria" w:hAnsi="Cambria"/>
          <w:noProof/>
          <w:sz w:val="22"/>
        </w:rPr>
        <w:t xml:space="preserve">, </w:t>
      </w:r>
      <w:r w:rsidRPr="00430019">
        <w:rPr>
          <w:rFonts w:ascii="Cambria" w:hAnsi="Cambria"/>
          <w:b/>
          <w:bCs/>
          <w:noProof/>
          <w:sz w:val="22"/>
        </w:rPr>
        <w:t>Berdel D</w:t>
      </w:r>
      <w:r w:rsidRPr="00430019">
        <w:rPr>
          <w:rFonts w:ascii="Cambria" w:hAnsi="Cambria"/>
          <w:noProof/>
          <w:sz w:val="22"/>
        </w:rPr>
        <w:t xml:space="preserve">, </w:t>
      </w:r>
      <w:r w:rsidRPr="00430019">
        <w:rPr>
          <w:rFonts w:ascii="Cambria" w:hAnsi="Cambria"/>
          <w:b/>
          <w:bCs/>
          <w:noProof/>
          <w:sz w:val="22"/>
        </w:rPr>
        <w:t>von Berg A</w:t>
      </w:r>
      <w:r w:rsidRPr="00430019">
        <w:rPr>
          <w:rFonts w:ascii="Cambria" w:hAnsi="Cambria"/>
          <w:noProof/>
          <w:sz w:val="22"/>
        </w:rPr>
        <w:t xml:space="preserve">, </w:t>
      </w:r>
      <w:r w:rsidRPr="00430019">
        <w:rPr>
          <w:rFonts w:ascii="Cambria" w:hAnsi="Cambria"/>
          <w:b/>
          <w:bCs/>
          <w:noProof/>
          <w:sz w:val="22"/>
        </w:rPr>
        <w:t>Koletzko S</w:t>
      </w:r>
      <w:r w:rsidRPr="00430019">
        <w:rPr>
          <w:rFonts w:ascii="Cambria" w:hAnsi="Cambria"/>
          <w:noProof/>
          <w:sz w:val="22"/>
        </w:rPr>
        <w:t xml:space="preserve">, </w:t>
      </w:r>
      <w:r w:rsidRPr="00430019">
        <w:rPr>
          <w:rFonts w:ascii="Cambria" w:hAnsi="Cambria"/>
          <w:b/>
          <w:bCs/>
          <w:noProof/>
          <w:sz w:val="22"/>
        </w:rPr>
        <w:t>Bauer C-P</w:t>
      </w:r>
      <w:r w:rsidRPr="00430019">
        <w:rPr>
          <w:rFonts w:ascii="Cambria" w:hAnsi="Cambria"/>
          <w:noProof/>
          <w:sz w:val="22"/>
        </w:rPr>
        <w:t xml:space="preserve">, </w:t>
      </w:r>
      <w:r w:rsidRPr="00430019">
        <w:rPr>
          <w:rFonts w:ascii="Cambria" w:hAnsi="Cambria"/>
          <w:b/>
          <w:bCs/>
          <w:noProof/>
          <w:sz w:val="22"/>
        </w:rPr>
        <w:t>Heinrich J</w:t>
      </w:r>
      <w:r w:rsidRPr="00430019">
        <w:rPr>
          <w:rFonts w:ascii="Cambria" w:hAnsi="Cambria"/>
          <w:noProof/>
          <w:sz w:val="22"/>
        </w:rPr>
        <w:t xml:space="preserve">. Long-term exposure to traffic-related air pollution and insulin resistance in children: results from the GINIplus and LISAplus birth cohorts. </w:t>
      </w:r>
      <w:r w:rsidRPr="00430019">
        <w:rPr>
          <w:rFonts w:ascii="Cambria" w:hAnsi="Cambria"/>
          <w:i/>
          <w:iCs/>
          <w:noProof/>
          <w:sz w:val="22"/>
        </w:rPr>
        <w:t>Diabetologia</w:t>
      </w:r>
      <w:r w:rsidRPr="00430019">
        <w:rPr>
          <w:rFonts w:ascii="Cambria" w:hAnsi="Cambria"/>
          <w:noProof/>
          <w:sz w:val="22"/>
        </w:rPr>
        <w:t xml:space="preserve"> 56: 1696–704, 2013.</w:t>
      </w:r>
    </w:p>
    <w:p w14:paraId="1BAF16B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44. </w:t>
      </w:r>
      <w:r w:rsidRPr="00430019">
        <w:rPr>
          <w:rFonts w:ascii="Cambria" w:hAnsi="Cambria"/>
          <w:noProof/>
          <w:sz w:val="22"/>
        </w:rPr>
        <w:tab/>
      </w:r>
      <w:r w:rsidRPr="00430019">
        <w:rPr>
          <w:rFonts w:ascii="Cambria" w:hAnsi="Cambria"/>
          <w:b/>
          <w:bCs/>
          <w:noProof/>
          <w:sz w:val="22"/>
        </w:rPr>
        <w:t>Toshinai K</w:t>
      </w:r>
      <w:r w:rsidRPr="00430019">
        <w:rPr>
          <w:rFonts w:ascii="Cambria" w:hAnsi="Cambria"/>
          <w:noProof/>
          <w:sz w:val="22"/>
        </w:rPr>
        <w:t xml:space="preserve">, </w:t>
      </w:r>
      <w:r w:rsidRPr="00430019">
        <w:rPr>
          <w:rFonts w:ascii="Cambria" w:hAnsi="Cambria"/>
          <w:b/>
          <w:bCs/>
          <w:noProof/>
          <w:sz w:val="22"/>
        </w:rPr>
        <w:t>Mondal MS</w:t>
      </w:r>
      <w:r w:rsidRPr="00430019">
        <w:rPr>
          <w:rFonts w:ascii="Cambria" w:hAnsi="Cambria"/>
          <w:noProof/>
          <w:sz w:val="22"/>
        </w:rPr>
        <w:t xml:space="preserve">, </w:t>
      </w:r>
      <w:r w:rsidRPr="00430019">
        <w:rPr>
          <w:rFonts w:ascii="Cambria" w:hAnsi="Cambria"/>
          <w:b/>
          <w:bCs/>
          <w:noProof/>
          <w:sz w:val="22"/>
        </w:rPr>
        <w:t>Nakazato M</w:t>
      </w:r>
      <w:r w:rsidRPr="00430019">
        <w:rPr>
          <w:rFonts w:ascii="Cambria" w:hAnsi="Cambria"/>
          <w:noProof/>
          <w:sz w:val="22"/>
        </w:rPr>
        <w:t xml:space="preserve">, </w:t>
      </w:r>
      <w:r w:rsidRPr="00430019">
        <w:rPr>
          <w:rFonts w:ascii="Cambria" w:hAnsi="Cambria"/>
          <w:b/>
          <w:bCs/>
          <w:noProof/>
          <w:sz w:val="22"/>
        </w:rPr>
        <w:t>Date Y</w:t>
      </w:r>
      <w:r w:rsidRPr="00430019">
        <w:rPr>
          <w:rFonts w:ascii="Cambria" w:hAnsi="Cambria"/>
          <w:noProof/>
          <w:sz w:val="22"/>
        </w:rPr>
        <w:t xml:space="preserve">, </w:t>
      </w:r>
      <w:r w:rsidRPr="00430019">
        <w:rPr>
          <w:rFonts w:ascii="Cambria" w:hAnsi="Cambria"/>
          <w:b/>
          <w:bCs/>
          <w:noProof/>
          <w:sz w:val="22"/>
        </w:rPr>
        <w:t>Murakami N</w:t>
      </w:r>
      <w:r w:rsidRPr="00430019">
        <w:rPr>
          <w:rFonts w:ascii="Cambria" w:hAnsi="Cambria"/>
          <w:noProof/>
          <w:sz w:val="22"/>
        </w:rPr>
        <w:t xml:space="preserve">, </w:t>
      </w:r>
      <w:r w:rsidRPr="00430019">
        <w:rPr>
          <w:rFonts w:ascii="Cambria" w:hAnsi="Cambria"/>
          <w:b/>
          <w:bCs/>
          <w:noProof/>
          <w:sz w:val="22"/>
        </w:rPr>
        <w:t>Kojima M</w:t>
      </w:r>
      <w:r w:rsidRPr="00430019">
        <w:rPr>
          <w:rFonts w:ascii="Cambria" w:hAnsi="Cambria"/>
          <w:noProof/>
          <w:sz w:val="22"/>
        </w:rPr>
        <w:t xml:space="preserve">, </w:t>
      </w:r>
      <w:r w:rsidRPr="00430019">
        <w:rPr>
          <w:rFonts w:ascii="Cambria" w:hAnsi="Cambria"/>
          <w:b/>
          <w:bCs/>
          <w:noProof/>
          <w:sz w:val="22"/>
        </w:rPr>
        <w:t>Kangawa K</w:t>
      </w:r>
      <w:r w:rsidRPr="00430019">
        <w:rPr>
          <w:rFonts w:ascii="Cambria" w:hAnsi="Cambria"/>
          <w:noProof/>
          <w:sz w:val="22"/>
        </w:rPr>
        <w:t xml:space="preserve">, </w:t>
      </w:r>
      <w:r w:rsidRPr="00430019">
        <w:rPr>
          <w:rFonts w:ascii="Cambria" w:hAnsi="Cambria"/>
          <w:b/>
          <w:bCs/>
          <w:noProof/>
          <w:sz w:val="22"/>
        </w:rPr>
        <w:t>Matsukura S</w:t>
      </w:r>
      <w:r w:rsidRPr="00430019">
        <w:rPr>
          <w:rFonts w:ascii="Cambria" w:hAnsi="Cambria"/>
          <w:noProof/>
          <w:sz w:val="22"/>
        </w:rPr>
        <w:t xml:space="preserve">. Upregulation of Ghrelin expression in the stomach upon fasting, insulin-induced hypoglycemia, and leptin administration. </w:t>
      </w:r>
      <w:r w:rsidRPr="00430019">
        <w:rPr>
          <w:rFonts w:ascii="Cambria" w:hAnsi="Cambria"/>
          <w:i/>
          <w:iCs/>
          <w:noProof/>
          <w:sz w:val="22"/>
        </w:rPr>
        <w:t>Biochem Biophys Res Commun</w:t>
      </w:r>
      <w:r w:rsidRPr="00430019">
        <w:rPr>
          <w:rFonts w:ascii="Cambria" w:hAnsi="Cambria"/>
          <w:noProof/>
          <w:sz w:val="22"/>
        </w:rPr>
        <w:t xml:space="preserve"> 281: 1220–5, 2001.</w:t>
      </w:r>
    </w:p>
    <w:p w14:paraId="27075A5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45.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Smiley DL</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Ghrelin induces adiposity in rodents. </w:t>
      </w:r>
      <w:r w:rsidRPr="00430019">
        <w:rPr>
          <w:rFonts w:ascii="Cambria" w:hAnsi="Cambria"/>
          <w:i/>
          <w:iCs/>
          <w:noProof/>
          <w:sz w:val="22"/>
        </w:rPr>
        <w:t>Nature</w:t>
      </w:r>
      <w:r w:rsidRPr="00430019">
        <w:rPr>
          <w:rFonts w:ascii="Cambria" w:hAnsi="Cambria"/>
          <w:noProof/>
          <w:sz w:val="22"/>
        </w:rPr>
        <w:t xml:space="preserve"> 407: 908–13, 2000.</w:t>
      </w:r>
    </w:p>
    <w:p w14:paraId="6021E97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46.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Speakman JR</w:t>
      </w:r>
      <w:r w:rsidRPr="00430019">
        <w:rPr>
          <w:rFonts w:ascii="Cambria" w:hAnsi="Cambria"/>
          <w:noProof/>
          <w:sz w:val="22"/>
        </w:rPr>
        <w:t xml:space="preserve">, </w:t>
      </w:r>
      <w:r w:rsidRPr="00430019">
        <w:rPr>
          <w:rFonts w:ascii="Cambria" w:hAnsi="Cambria"/>
          <w:b/>
          <w:bCs/>
          <w:noProof/>
          <w:sz w:val="22"/>
        </w:rPr>
        <w:t>Arch JRS</w:t>
      </w:r>
      <w:r w:rsidRPr="00430019">
        <w:rPr>
          <w:rFonts w:ascii="Cambria" w:hAnsi="Cambria"/>
          <w:noProof/>
          <w:sz w:val="22"/>
        </w:rPr>
        <w:t xml:space="preserve">, </w:t>
      </w:r>
      <w:r w:rsidRPr="00430019">
        <w:rPr>
          <w:rFonts w:ascii="Cambria" w:hAnsi="Cambria"/>
          <w:b/>
          <w:bCs/>
          <w:noProof/>
          <w:sz w:val="22"/>
        </w:rPr>
        <w:t>Auwerx J</w:t>
      </w:r>
      <w:r w:rsidRPr="00430019">
        <w:rPr>
          <w:rFonts w:ascii="Cambria" w:hAnsi="Cambria"/>
          <w:noProof/>
          <w:sz w:val="22"/>
        </w:rPr>
        <w:t xml:space="preserve">, </w:t>
      </w:r>
      <w:r w:rsidRPr="00430019">
        <w:rPr>
          <w:rFonts w:ascii="Cambria" w:hAnsi="Cambria"/>
          <w:b/>
          <w:bCs/>
          <w:noProof/>
          <w:sz w:val="22"/>
        </w:rPr>
        <w:t>Brüning JC</w:t>
      </w:r>
      <w:r w:rsidRPr="00430019">
        <w:rPr>
          <w:rFonts w:ascii="Cambria" w:hAnsi="Cambria"/>
          <w:noProof/>
          <w:sz w:val="22"/>
        </w:rPr>
        <w:t xml:space="preserve">, </w:t>
      </w:r>
      <w:r w:rsidRPr="00430019">
        <w:rPr>
          <w:rFonts w:ascii="Cambria" w:hAnsi="Cambria"/>
          <w:b/>
          <w:bCs/>
          <w:noProof/>
          <w:sz w:val="22"/>
        </w:rPr>
        <w:t>Chan L</w:t>
      </w:r>
      <w:r w:rsidRPr="00430019">
        <w:rPr>
          <w:rFonts w:ascii="Cambria" w:hAnsi="Cambria"/>
          <w:noProof/>
          <w:sz w:val="22"/>
        </w:rPr>
        <w:t xml:space="preserve">, </w:t>
      </w:r>
      <w:r w:rsidRPr="00430019">
        <w:rPr>
          <w:rFonts w:ascii="Cambria" w:hAnsi="Cambria"/>
          <w:b/>
          <w:bCs/>
          <w:noProof/>
          <w:sz w:val="22"/>
        </w:rPr>
        <w:t>Eckel RH</w:t>
      </w:r>
      <w:r w:rsidRPr="00430019">
        <w:rPr>
          <w:rFonts w:ascii="Cambria" w:hAnsi="Cambria"/>
          <w:noProof/>
          <w:sz w:val="22"/>
        </w:rPr>
        <w:t xml:space="preserve">, </w:t>
      </w:r>
      <w:r w:rsidRPr="00430019">
        <w:rPr>
          <w:rFonts w:ascii="Cambria" w:hAnsi="Cambria"/>
          <w:b/>
          <w:bCs/>
          <w:noProof/>
          <w:sz w:val="22"/>
        </w:rPr>
        <w:t>Farese R V</w:t>
      </w:r>
      <w:r w:rsidRPr="00430019">
        <w:rPr>
          <w:rFonts w:ascii="Cambria" w:hAnsi="Cambria"/>
          <w:noProof/>
          <w:sz w:val="22"/>
        </w:rPr>
        <w:t xml:space="preserve">, </w:t>
      </w:r>
      <w:r w:rsidRPr="00430019">
        <w:rPr>
          <w:rFonts w:ascii="Cambria" w:hAnsi="Cambria"/>
          <w:b/>
          <w:bCs/>
          <w:noProof/>
          <w:sz w:val="22"/>
        </w:rPr>
        <w:t>Galgani JE</w:t>
      </w:r>
      <w:r w:rsidRPr="00430019">
        <w:rPr>
          <w:rFonts w:ascii="Cambria" w:hAnsi="Cambria"/>
          <w:noProof/>
          <w:sz w:val="22"/>
        </w:rPr>
        <w:t xml:space="preserve">, </w:t>
      </w:r>
      <w:r w:rsidRPr="00430019">
        <w:rPr>
          <w:rFonts w:ascii="Cambria" w:hAnsi="Cambria"/>
          <w:b/>
          <w:bCs/>
          <w:noProof/>
          <w:sz w:val="22"/>
        </w:rPr>
        <w:t>Hambly C</w:t>
      </w:r>
      <w:r w:rsidRPr="00430019">
        <w:rPr>
          <w:rFonts w:ascii="Cambria" w:hAnsi="Cambria"/>
          <w:noProof/>
          <w:sz w:val="22"/>
        </w:rPr>
        <w:t xml:space="preserve">, </w:t>
      </w:r>
      <w:r w:rsidRPr="00430019">
        <w:rPr>
          <w:rFonts w:ascii="Cambria" w:hAnsi="Cambria"/>
          <w:b/>
          <w:bCs/>
          <w:noProof/>
          <w:sz w:val="22"/>
        </w:rPr>
        <w:t>Herman M a</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w:t>
      </w:r>
      <w:r w:rsidRPr="00430019">
        <w:rPr>
          <w:rFonts w:ascii="Cambria" w:hAnsi="Cambria"/>
          <w:b/>
          <w:bCs/>
          <w:noProof/>
          <w:sz w:val="22"/>
        </w:rPr>
        <w:t>Kahn BB</w:t>
      </w:r>
      <w:r w:rsidRPr="00430019">
        <w:rPr>
          <w:rFonts w:ascii="Cambria" w:hAnsi="Cambria"/>
          <w:noProof/>
          <w:sz w:val="22"/>
        </w:rPr>
        <w:t xml:space="preserve">, </w:t>
      </w:r>
      <w:r w:rsidRPr="00430019">
        <w:rPr>
          <w:rFonts w:ascii="Cambria" w:hAnsi="Cambria"/>
          <w:b/>
          <w:bCs/>
          <w:noProof/>
          <w:sz w:val="22"/>
        </w:rPr>
        <w:t>Kozma SC</w:t>
      </w:r>
      <w:r w:rsidRPr="00430019">
        <w:rPr>
          <w:rFonts w:ascii="Cambria" w:hAnsi="Cambria"/>
          <w:noProof/>
          <w:sz w:val="22"/>
        </w:rPr>
        <w:t xml:space="preserve">, </w:t>
      </w:r>
      <w:r w:rsidRPr="00430019">
        <w:rPr>
          <w:rFonts w:ascii="Cambria" w:hAnsi="Cambria"/>
          <w:b/>
          <w:bCs/>
          <w:noProof/>
          <w:sz w:val="22"/>
        </w:rPr>
        <w:t>Maratos-Flier E</w:t>
      </w:r>
      <w:r w:rsidRPr="00430019">
        <w:rPr>
          <w:rFonts w:ascii="Cambria" w:hAnsi="Cambria"/>
          <w:noProof/>
          <w:sz w:val="22"/>
        </w:rPr>
        <w:t xml:space="preserve">, </w:t>
      </w:r>
      <w:r w:rsidRPr="00430019">
        <w:rPr>
          <w:rFonts w:ascii="Cambria" w:hAnsi="Cambria"/>
          <w:b/>
          <w:bCs/>
          <w:noProof/>
          <w:sz w:val="22"/>
        </w:rPr>
        <w:t>Müller TD</w:t>
      </w:r>
      <w:r w:rsidRPr="00430019">
        <w:rPr>
          <w:rFonts w:ascii="Cambria" w:hAnsi="Cambria"/>
          <w:noProof/>
          <w:sz w:val="22"/>
        </w:rPr>
        <w:t xml:space="preserve">, </w:t>
      </w:r>
      <w:r w:rsidRPr="00430019">
        <w:rPr>
          <w:rFonts w:ascii="Cambria" w:hAnsi="Cambria"/>
          <w:b/>
          <w:bCs/>
          <w:noProof/>
          <w:sz w:val="22"/>
        </w:rPr>
        <w:t>Münzberg H</w:t>
      </w:r>
      <w:r w:rsidRPr="00430019">
        <w:rPr>
          <w:rFonts w:ascii="Cambria" w:hAnsi="Cambria"/>
          <w:noProof/>
          <w:sz w:val="22"/>
        </w:rPr>
        <w:t xml:space="preserve">, </w:t>
      </w:r>
      <w:r w:rsidRPr="00430019">
        <w:rPr>
          <w:rFonts w:ascii="Cambria" w:hAnsi="Cambria"/>
          <w:b/>
          <w:bCs/>
          <w:noProof/>
          <w:sz w:val="22"/>
        </w:rPr>
        <w:t>Pfluger PT</w:t>
      </w:r>
      <w:r w:rsidRPr="00430019">
        <w:rPr>
          <w:rFonts w:ascii="Cambria" w:hAnsi="Cambria"/>
          <w:noProof/>
          <w:sz w:val="22"/>
        </w:rPr>
        <w:t xml:space="preserve">, </w:t>
      </w:r>
      <w:r w:rsidRPr="00430019">
        <w:rPr>
          <w:rFonts w:ascii="Cambria" w:hAnsi="Cambria"/>
          <w:b/>
          <w:bCs/>
          <w:noProof/>
          <w:sz w:val="22"/>
        </w:rPr>
        <w:t>Plum L</w:t>
      </w:r>
      <w:r w:rsidRPr="00430019">
        <w:rPr>
          <w:rFonts w:ascii="Cambria" w:hAnsi="Cambria"/>
          <w:noProof/>
          <w:sz w:val="22"/>
        </w:rPr>
        <w:t xml:space="preserve">, </w:t>
      </w:r>
      <w:r w:rsidRPr="00430019">
        <w:rPr>
          <w:rFonts w:ascii="Cambria" w:hAnsi="Cambria"/>
          <w:b/>
          <w:bCs/>
          <w:noProof/>
          <w:sz w:val="22"/>
        </w:rPr>
        <w:t>Reitman ML</w:t>
      </w:r>
      <w:r w:rsidRPr="00430019">
        <w:rPr>
          <w:rFonts w:ascii="Cambria" w:hAnsi="Cambria"/>
          <w:noProof/>
          <w:sz w:val="22"/>
        </w:rPr>
        <w:t xml:space="preserve">, </w:t>
      </w:r>
      <w:r w:rsidRPr="00430019">
        <w:rPr>
          <w:rFonts w:ascii="Cambria" w:hAnsi="Cambria"/>
          <w:b/>
          <w:bCs/>
          <w:noProof/>
          <w:sz w:val="22"/>
        </w:rPr>
        <w:t>Rahmouni K</w:t>
      </w:r>
      <w:r w:rsidRPr="00430019">
        <w:rPr>
          <w:rFonts w:ascii="Cambria" w:hAnsi="Cambria"/>
          <w:noProof/>
          <w:sz w:val="22"/>
        </w:rPr>
        <w:t xml:space="preserve">, </w:t>
      </w:r>
      <w:r w:rsidRPr="00430019">
        <w:rPr>
          <w:rFonts w:ascii="Cambria" w:hAnsi="Cambria"/>
          <w:b/>
          <w:bCs/>
          <w:noProof/>
          <w:sz w:val="22"/>
        </w:rPr>
        <w:t>Shulman GI</w:t>
      </w:r>
      <w:r w:rsidRPr="00430019">
        <w:rPr>
          <w:rFonts w:ascii="Cambria" w:hAnsi="Cambria"/>
          <w:noProof/>
          <w:sz w:val="22"/>
        </w:rPr>
        <w:t xml:space="preserve">, </w:t>
      </w:r>
      <w:r w:rsidRPr="00430019">
        <w:rPr>
          <w:rFonts w:ascii="Cambria" w:hAnsi="Cambria"/>
          <w:b/>
          <w:bCs/>
          <w:noProof/>
          <w:sz w:val="22"/>
        </w:rPr>
        <w:t>Thomas G</w:t>
      </w:r>
      <w:r w:rsidRPr="00430019">
        <w:rPr>
          <w:rFonts w:ascii="Cambria" w:hAnsi="Cambria"/>
          <w:noProof/>
          <w:sz w:val="22"/>
        </w:rPr>
        <w:t xml:space="preserve">, </w:t>
      </w:r>
      <w:r w:rsidRPr="00430019">
        <w:rPr>
          <w:rFonts w:ascii="Cambria" w:hAnsi="Cambria"/>
          <w:b/>
          <w:bCs/>
          <w:noProof/>
          <w:sz w:val="22"/>
        </w:rPr>
        <w:t>Kahn CR</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A guide to analysis of mouse energy metabolism. </w:t>
      </w:r>
      <w:r w:rsidRPr="00430019">
        <w:rPr>
          <w:rFonts w:ascii="Cambria" w:hAnsi="Cambria"/>
          <w:i/>
          <w:iCs/>
          <w:noProof/>
          <w:sz w:val="22"/>
        </w:rPr>
        <w:t>Nat Methods</w:t>
      </w:r>
      <w:r w:rsidRPr="00430019">
        <w:rPr>
          <w:rFonts w:ascii="Cambria" w:hAnsi="Cambria"/>
          <w:noProof/>
          <w:sz w:val="22"/>
        </w:rPr>
        <w:t xml:space="preserve"> 9: 57–63, 2011.</w:t>
      </w:r>
    </w:p>
    <w:p w14:paraId="1005571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47. </w:t>
      </w:r>
      <w:r w:rsidRPr="00430019">
        <w:rPr>
          <w:rFonts w:ascii="Cambria" w:hAnsi="Cambria"/>
          <w:noProof/>
          <w:sz w:val="22"/>
        </w:rPr>
        <w:tab/>
      </w:r>
      <w:r w:rsidRPr="00430019">
        <w:rPr>
          <w:rFonts w:ascii="Cambria" w:hAnsi="Cambria"/>
          <w:b/>
          <w:bCs/>
          <w:noProof/>
          <w:sz w:val="22"/>
        </w:rPr>
        <w:t>Turton MD</w:t>
      </w:r>
      <w:r w:rsidRPr="00430019">
        <w:rPr>
          <w:rFonts w:ascii="Cambria" w:hAnsi="Cambria"/>
          <w:noProof/>
          <w:sz w:val="22"/>
        </w:rPr>
        <w:t xml:space="preserve">, </w:t>
      </w:r>
      <w:r w:rsidRPr="00430019">
        <w:rPr>
          <w:rFonts w:ascii="Cambria" w:hAnsi="Cambria"/>
          <w:b/>
          <w:bCs/>
          <w:noProof/>
          <w:sz w:val="22"/>
        </w:rPr>
        <w:t>O’Shea D</w:t>
      </w:r>
      <w:r w:rsidRPr="00430019">
        <w:rPr>
          <w:rFonts w:ascii="Cambria" w:hAnsi="Cambria"/>
          <w:noProof/>
          <w:sz w:val="22"/>
        </w:rPr>
        <w:t xml:space="preserve">, </w:t>
      </w:r>
      <w:r w:rsidRPr="00430019">
        <w:rPr>
          <w:rFonts w:ascii="Cambria" w:hAnsi="Cambria"/>
          <w:b/>
          <w:bCs/>
          <w:noProof/>
          <w:sz w:val="22"/>
        </w:rPr>
        <w:t>Gunn I</w:t>
      </w:r>
      <w:r w:rsidRPr="00430019">
        <w:rPr>
          <w:rFonts w:ascii="Cambria" w:hAnsi="Cambria"/>
          <w:noProof/>
          <w:sz w:val="22"/>
        </w:rPr>
        <w:t xml:space="preserve">, </w:t>
      </w:r>
      <w:r w:rsidRPr="00430019">
        <w:rPr>
          <w:rFonts w:ascii="Cambria" w:hAnsi="Cambria"/>
          <w:b/>
          <w:bCs/>
          <w:noProof/>
          <w:sz w:val="22"/>
        </w:rPr>
        <w:t>Beak SA</w:t>
      </w:r>
      <w:r w:rsidRPr="00430019">
        <w:rPr>
          <w:rFonts w:ascii="Cambria" w:hAnsi="Cambria"/>
          <w:noProof/>
          <w:sz w:val="22"/>
        </w:rPr>
        <w:t xml:space="preserve">, </w:t>
      </w:r>
      <w:r w:rsidRPr="00430019">
        <w:rPr>
          <w:rFonts w:ascii="Cambria" w:hAnsi="Cambria"/>
          <w:b/>
          <w:bCs/>
          <w:noProof/>
          <w:sz w:val="22"/>
        </w:rPr>
        <w:t>Edwards CM</w:t>
      </w:r>
      <w:r w:rsidRPr="00430019">
        <w:rPr>
          <w:rFonts w:ascii="Cambria" w:hAnsi="Cambria"/>
          <w:noProof/>
          <w:sz w:val="22"/>
        </w:rPr>
        <w:t xml:space="preserve">, </w:t>
      </w:r>
      <w:r w:rsidRPr="00430019">
        <w:rPr>
          <w:rFonts w:ascii="Cambria" w:hAnsi="Cambria"/>
          <w:b/>
          <w:bCs/>
          <w:noProof/>
          <w:sz w:val="22"/>
        </w:rPr>
        <w:t>Meeran K</w:t>
      </w:r>
      <w:r w:rsidRPr="00430019">
        <w:rPr>
          <w:rFonts w:ascii="Cambria" w:hAnsi="Cambria"/>
          <w:noProof/>
          <w:sz w:val="22"/>
        </w:rPr>
        <w:t xml:space="preserve">, </w:t>
      </w:r>
      <w:r w:rsidRPr="00430019">
        <w:rPr>
          <w:rFonts w:ascii="Cambria" w:hAnsi="Cambria"/>
          <w:b/>
          <w:bCs/>
          <w:noProof/>
          <w:sz w:val="22"/>
        </w:rPr>
        <w:t>Choi SJ</w:t>
      </w:r>
      <w:r w:rsidRPr="00430019">
        <w:rPr>
          <w:rFonts w:ascii="Cambria" w:hAnsi="Cambria"/>
          <w:noProof/>
          <w:sz w:val="22"/>
        </w:rPr>
        <w:t xml:space="preserve">, </w:t>
      </w:r>
      <w:r w:rsidRPr="00430019">
        <w:rPr>
          <w:rFonts w:ascii="Cambria" w:hAnsi="Cambria"/>
          <w:b/>
          <w:bCs/>
          <w:noProof/>
          <w:sz w:val="22"/>
        </w:rPr>
        <w:t>Taylor GM</w:t>
      </w:r>
      <w:r w:rsidRPr="00430019">
        <w:rPr>
          <w:rFonts w:ascii="Cambria" w:hAnsi="Cambria"/>
          <w:noProof/>
          <w:sz w:val="22"/>
        </w:rPr>
        <w:t xml:space="preserve">, </w:t>
      </w:r>
      <w:r w:rsidRPr="00430019">
        <w:rPr>
          <w:rFonts w:ascii="Cambria" w:hAnsi="Cambria"/>
          <w:b/>
          <w:bCs/>
          <w:noProof/>
          <w:sz w:val="22"/>
        </w:rPr>
        <w:t>Heath MM</w:t>
      </w:r>
      <w:r w:rsidRPr="00430019">
        <w:rPr>
          <w:rFonts w:ascii="Cambria" w:hAnsi="Cambria"/>
          <w:noProof/>
          <w:sz w:val="22"/>
        </w:rPr>
        <w:t xml:space="preserve">, </w:t>
      </w:r>
      <w:r w:rsidRPr="00430019">
        <w:rPr>
          <w:rFonts w:ascii="Cambria" w:hAnsi="Cambria"/>
          <w:b/>
          <w:bCs/>
          <w:noProof/>
          <w:sz w:val="22"/>
        </w:rPr>
        <w:t>Lambert PD</w:t>
      </w:r>
      <w:r w:rsidRPr="00430019">
        <w:rPr>
          <w:rFonts w:ascii="Cambria" w:hAnsi="Cambria"/>
          <w:noProof/>
          <w:sz w:val="22"/>
        </w:rPr>
        <w:t xml:space="preserve">, </w:t>
      </w:r>
      <w:r w:rsidRPr="00430019">
        <w:rPr>
          <w:rFonts w:ascii="Cambria" w:hAnsi="Cambria"/>
          <w:b/>
          <w:bCs/>
          <w:noProof/>
          <w:sz w:val="22"/>
        </w:rPr>
        <w:t>Wilding JP</w:t>
      </w:r>
      <w:r w:rsidRPr="00430019">
        <w:rPr>
          <w:rFonts w:ascii="Cambria" w:hAnsi="Cambria"/>
          <w:noProof/>
          <w:sz w:val="22"/>
        </w:rPr>
        <w:t xml:space="preserve">, </w:t>
      </w:r>
      <w:r w:rsidRPr="00430019">
        <w:rPr>
          <w:rFonts w:ascii="Cambria" w:hAnsi="Cambria"/>
          <w:b/>
          <w:bCs/>
          <w:noProof/>
          <w:sz w:val="22"/>
        </w:rPr>
        <w:t>Smith DM</w:t>
      </w:r>
      <w:r w:rsidRPr="00430019">
        <w:rPr>
          <w:rFonts w:ascii="Cambria" w:hAnsi="Cambria"/>
          <w:noProof/>
          <w:sz w:val="22"/>
        </w:rPr>
        <w:t xml:space="preserve">, </w:t>
      </w:r>
      <w:r w:rsidRPr="00430019">
        <w:rPr>
          <w:rFonts w:ascii="Cambria" w:hAnsi="Cambria"/>
          <w:b/>
          <w:bCs/>
          <w:noProof/>
          <w:sz w:val="22"/>
        </w:rPr>
        <w:t>Ghatei MA</w:t>
      </w:r>
      <w:r w:rsidRPr="00430019">
        <w:rPr>
          <w:rFonts w:ascii="Cambria" w:hAnsi="Cambria"/>
          <w:noProof/>
          <w:sz w:val="22"/>
        </w:rPr>
        <w:t xml:space="preserve">, </w:t>
      </w:r>
      <w:r w:rsidRPr="00430019">
        <w:rPr>
          <w:rFonts w:ascii="Cambria" w:hAnsi="Cambria"/>
          <w:b/>
          <w:bCs/>
          <w:noProof/>
          <w:sz w:val="22"/>
        </w:rPr>
        <w:t>Herbert J</w:t>
      </w:r>
      <w:r w:rsidRPr="00430019">
        <w:rPr>
          <w:rFonts w:ascii="Cambria" w:hAnsi="Cambria"/>
          <w:noProof/>
          <w:sz w:val="22"/>
        </w:rPr>
        <w:t xml:space="preserve">, </w:t>
      </w:r>
      <w:r w:rsidRPr="00430019">
        <w:rPr>
          <w:rFonts w:ascii="Cambria" w:hAnsi="Cambria"/>
          <w:b/>
          <w:bCs/>
          <w:noProof/>
          <w:sz w:val="22"/>
        </w:rPr>
        <w:t>Bloom SR</w:t>
      </w:r>
      <w:r w:rsidRPr="00430019">
        <w:rPr>
          <w:rFonts w:ascii="Cambria" w:hAnsi="Cambria"/>
          <w:noProof/>
          <w:sz w:val="22"/>
        </w:rPr>
        <w:t xml:space="preserve">. A role for glucagon-like peptide-1 in the central regulation of feeding. </w:t>
      </w:r>
      <w:r w:rsidRPr="00430019">
        <w:rPr>
          <w:rFonts w:ascii="Cambria" w:hAnsi="Cambria"/>
          <w:i/>
          <w:iCs/>
          <w:noProof/>
          <w:sz w:val="22"/>
        </w:rPr>
        <w:t>Nature</w:t>
      </w:r>
      <w:r w:rsidRPr="00430019">
        <w:rPr>
          <w:rFonts w:ascii="Cambria" w:hAnsi="Cambria"/>
          <w:noProof/>
          <w:sz w:val="22"/>
        </w:rPr>
        <w:t xml:space="preserve"> 379: 69–72, 1996.</w:t>
      </w:r>
    </w:p>
    <w:p w14:paraId="37EBBCD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48.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Yang H</w:t>
      </w:r>
      <w:r w:rsidRPr="00430019">
        <w:rPr>
          <w:rFonts w:ascii="Cambria" w:hAnsi="Cambria"/>
          <w:noProof/>
          <w:sz w:val="22"/>
        </w:rPr>
        <w:t xml:space="preserve">, </w:t>
      </w:r>
      <w:r w:rsidRPr="00430019">
        <w:rPr>
          <w:rFonts w:ascii="Cambria" w:hAnsi="Cambria"/>
          <w:b/>
          <w:bCs/>
          <w:noProof/>
          <w:sz w:val="22"/>
        </w:rPr>
        <w:t>Subbiah R</w:t>
      </w:r>
      <w:r w:rsidRPr="00430019">
        <w:rPr>
          <w:rFonts w:ascii="Cambria" w:hAnsi="Cambria"/>
          <w:noProof/>
          <w:sz w:val="22"/>
        </w:rPr>
        <w:t xml:space="preserve">, </w:t>
      </w:r>
      <w:r w:rsidRPr="00430019">
        <w:rPr>
          <w:rFonts w:ascii="Cambria" w:hAnsi="Cambria"/>
          <w:b/>
          <w:bCs/>
          <w:noProof/>
          <w:sz w:val="22"/>
        </w:rPr>
        <w:t>Chatham J</w:t>
      </w:r>
      <w:r w:rsidRPr="00430019">
        <w:rPr>
          <w:rFonts w:ascii="Cambria" w:hAnsi="Cambria"/>
          <w:noProof/>
          <w:sz w:val="22"/>
        </w:rPr>
        <w:t xml:space="preserve">, </w:t>
      </w:r>
      <w:r w:rsidRPr="00430019">
        <w:rPr>
          <w:rFonts w:ascii="Cambria" w:hAnsi="Cambria"/>
          <w:b/>
          <w:bCs/>
          <w:noProof/>
          <w:sz w:val="22"/>
        </w:rPr>
        <w:t>Zhelyabovska O</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Peroxisome proliferator-activated receptor δ is an essential transcriptional regulator for </w:t>
      </w:r>
      <w:r w:rsidRPr="00430019">
        <w:rPr>
          <w:rFonts w:ascii="Cambria" w:hAnsi="Cambria"/>
          <w:noProof/>
          <w:sz w:val="22"/>
        </w:rPr>
        <w:lastRenderedPageBreak/>
        <w:t xml:space="preserve">mitochondrial protection and biogenesis in adult heart. </w:t>
      </w:r>
      <w:r w:rsidRPr="00430019">
        <w:rPr>
          <w:rFonts w:ascii="Cambria" w:hAnsi="Cambria"/>
          <w:i/>
          <w:iCs/>
          <w:noProof/>
          <w:sz w:val="22"/>
        </w:rPr>
        <w:t>Circ Res</w:t>
      </w:r>
      <w:r w:rsidRPr="00430019">
        <w:rPr>
          <w:rFonts w:ascii="Cambria" w:hAnsi="Cambria"/>
          <w:noProof/>
          <w:sz w:val="22"/>
        </w:rPr>
        <w:t xml:space="preserve"> 106: 911–919, 2010.</w:t>
      </w:r>
    </w:p>
    <w:p w14:paraId="69B76A2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49.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Ahlert T</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Radical Containing Particles Activate DCs and Enhance Th17 Inflammation in a Mouse Model of Asthma. </w:t>
      </w:r>
      <w:r w:rsidRPr="00430019">
        <w:rPr>
          <w:rFonts w:ascii="Cambria" w:hAnsi="Cambria"/>
          <w:i/>
          <w:iCs/>
          <w:noProof/>
          <w:sz w:val="22"/>
        </w:rPr>
        <w:t>Am J Respir Cell Mol Biol</w:t>
      </w:r>
      <w:r w:rsidRPr="00430019">
        <w:rPr>
          <w:rFonts w:ascii="Cambria" w:hAnsi="Cambria"/>
          <w:noProof/>
          <w:sz w:val="22"/>
        </w:rPr>
        <w:t xml:space="preserve"> 45: 977, 2011.</w:t>
      </w:r>
    </w:p>
    <w:p w14:paraId="3C6F436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50. </w:t>
      </w:r>
      <w:r w:rsidRPr="00430019">
        <w:rPr>
          <w:rFonts w:ascii="Cambria" w:hAnsi="Cambria"/>
          <w:noProof/>
          <w:sz w:val="22"/>
        </w:rPr>
        <w:tab/>
      </w:r>
      <w:r w:rsidRPr="00430019">
        <w:rPr>
          <w:rFonts w:ascii="Cambria" w:hAnsi="Cambria"/>
          <w:b/>
          <w:bCs/>
          <w:noProof/>
          <w:sz w:val="22"/>
        </w:rPr>
        <w:t>Westbrook DG</w:t>
      </w:r>
      <w:r w:rsidRPr="00430019">
        <w:rPr>
          <w:rFonts w:ascii="Cambria" w:hAnsi="Cambria"/>
          <w:noProof/>
          <w:sz w:val="22"/>
        </w:rPr>
        <w:t xml:space="preserve">, </w:t>
      </w:r>
      <w:r w:rsidRPr="00430019">
        <w:rPr>
          <w:rFonts w:ascii="Cambria" w:hAnsi="Cambria"/>
          <w:b/>
          <w:bCs/>
          <w:noProof/>
          <w:sz w:val="22"/>
        </w:rPr>
        <w:t>Anderson PG</w:t>
      </w:r>
      <w:r w:rsidRPr="00430019">
        <w:rPr>
          <w:rFonts w:ascii="Cambria" w:hAnsi="Cambria"/>
          <w:noProof/>
          <w:sz w:val="22"/>
        </w:rPr>
        <w:t xml:space="preserve">, </w:t>
      </w:r>
      <w:r w:rsidRPr="00430019">
        <w:rPr>
          <w:rFonts w:ascii="Cambria" w:hAnsi="Cambria"/>
          <w:b/>
          <w:bCs/>
          <w:noProof/>
          <w:sz w:val="22"/>
        </w:rPr>
        <w:t>Pinkerton KE</w:t>
      </w:r>
      <w:r w:rsidRPr="00430019">
        <w:rPr>
          <w:rFonts w:ascii="Cambria" w:hAnsi="Cambria"/>
          <w:noProof/>
          <w:sz w:val="22"/>
        </w:rPr>
        <w:t xml:space="preserve">, </w:t>
      </w:r>
      <w:r w:rsidRPr="00430019">
        <w:rPr>
          <w:rFonts w:ascii="Cambria" w:hAnsi="Cambria"/>
          <w:b/>
          <w:bCs/>
          <w:noProof/>
          <w:sz w:val="22"/>
        </w:rPr>
        <w:t>Ballinger SW</w:t>
      </w:r>
      <w:r w:rsidRPr="00430019">
        <w:rPr>
          <w:rFonts w:ascii="Cambria" w:hAnsi="Cambria"/>
          <w:noProof/>
          <w:sz w:val="22"/>
        </w:rPr>
        <w:t xml:space="preserve">. Perinatal tobacco smoke exposure increases vascular oxidative stress and mitochondrial damage in non-human primates. </w:t>
      </w:r>
      <w:r w:rsidRPr="00430019">
        <w:rPr>
          <w:rFonts w:ascii="Cambria" w:hAnsi="Cambria"/>
          <w:i/>
          <w:iCs/>
          <w:noProof/>
          <w:sz w:val="22"/>
        </w:rPr>
        <w:t>Cardiovasc Toxicol</w:t>
      </w:r>
      <w:r w:rsidRPr="00430019">
        <w:rPr>
          <w:rFonts w:ascii="Cambria" w:hAnsi="Cambria"/>
          <w:noProof/>
          <w:sz w:val="22"/>
        </w:rPr>
        <w:t xml:space="preserve"> 10: 216–226, 2010.</w:t>
      </w:r>
    </w:p>
    <w:p w14:paraId="137A01A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51. </w:t>
      </w:r>
      <w:r w:rsidRPr="00430019">
        <w:rPr>
          <w:rFonts w:ascii="Cambria" w:hAnsi="Cambria"/>
          <w:noProof/>
          <w:sz w:val="22"/>
        </w:rPr>
        <w:tab/>
      </w:r>
      <w:r w:rsidRPr="00430019">
        <w:rPr>
          <w:rFonts w:ascii="Cambria" w:hAnsi="Cambria"/>
          <w:b/>
          <w:bCs/>
          <w:noProof/>
          <w:sz w:val="22"/>
        </w:rPr>
        <w:t>Wilson JL</w:t>
      </w:r>
      <w:r w:rsidRPr="00430019">
        <w:rPr>
          <w:rFonts w:ascii="Cambria" w:hAnsi="Cambria"/>
          <w:noProof/>
          <w:sz w:val="22"/>
        </w:rPr>
        <w:t xml:space="preserve">, </w:t>
      </w:r>
      <w:r w:rsidRPr="00430019">
        <w:rPr>
          <w:rFonts w:ascii="Cambria" w:hAnsi="Cambria"/>
          <w:b/>
          <w:bCs/>
          <w:noProof/>
          <w:sz w:val="22"/>
        </w:rPr>
        <w:t>Enriori PJ</w:t>
      </w:r>
      <w:r w:rsidRPr="00430019">
        <w:rPr>
          <w:rFonts w:ascii="Cambria" w:hAnsi="Cambria"/>
          <w:noProof/>
          <w:sz w:val="22"/>
        </w:rPr>
        <w:t xml:space="preserve">. Molecular and Cellular Endocrinology A talk between fat tissue , gut , pancreas and brain to control body weight. </w:t>
      </w:r>
      <w:r w:rsidRPr="00430019">
        <w:rPr>
          <w:rFonts w:ascii="Cambria" w:hAnsi="Cambria"/>
          <w:i/>
          <w:iCs/>
          <w:noProof/>
          <w:sz w:val="22"/>
        </w:rPr>
        <w:t>Mol. Cell. Endocrinol.</w:t>
      </w:r>
      <w:r w:rsidRPr="00430019">
        <w:rPr>
          <w:rFonts w:ascii="Cambria" w:hAnsi="Cambria"/>
          <w:noProof/>
          <w:sz w:val="22"/>
        </w:rPr>
        <w:t xml:space="preserve"> (2015). doi: 10.1016/j.mce.2015.08.022.</w:t>
      </w:r>
    </w:p>
    <w:p w14:paraId="4A9EAD86"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52. </w:t>
      </w:r>
      <w:r w:rsidRPr="00430019">
        <w:rPr>
          <w:rFonts w:ascii="Cambria" w:hAnsi="Cambria"/>
          <w:noProof/>
          <w:sz w:val="22"/>
        </w:rPr>
        <w:tab/>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Tzan K</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Chen L-CC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Long-term exposure to ambient fine particulate pollution induces insulin resistance and mitochondrial alteration in adipose tissue. </w:t>
      </w:r>
      <w:r w:rsidRPr="00430019">
        <w:rPr>
          <w:rFonts w:ascii="Cambria" w:hAnsi="Cambria"/>
          <w:i/>
          <w:iCs/>
          <w:noProof/>
          <w:sz w:val="22"/>
        </w:rPr>
        <w:t>Toxicol Sci</w:t>
      </w:r>
      <w:r w:rsidRPr="00430019">
        <w:rPr>
          <w:rFonts w:ascii="Cambria" w:hAnsi="Cambria"/>
          <w:noProof/>
          <w:sz w:val="22"/>
        </w:rPr>
        <w:t xml:space="preserve"> 124: 88–98, 2011.</w:t>
      </w:r>
    </w:p>
    <w:p w14:paraId="4473D48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53. </w:t>
      </w:r>
      <w:r w:rsidRPr="00430019">
        <w:rPr>
          <w:rFonts w:ascii="Cambria" w:hAnsi="Cambria"/>
          <w:noProof/>
          <w:sz w:val="22"/>
        </w:rPr>
        <w:tab/>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Hotchkiss IP</w:t>
      </w:r>
      <w:r w:rsidRPr="00430019">
        <w:rPr>
          <w:rFonts w:ascii="Cambria" w:hAnsi="Cambria"/>
          <w:noProof/>
          <w:sz w:val="22"/>
        </w:rPr>
        <w:t xml:space="preserve">, </w:t>
      </w:r>
      <w:r w:rsidRPr="00430019">
        <w:rPr>
          <w:rFonts w:ascii="Cambria" w:hAnsi="Cambria"/>
          <w:b/>
          <w:bCs/>
          <w:noProof/>
          <w:sz w:val="22"/>
        </w:rPr>
        <w:t>Lewandowski RP</w:t>
      </w:r>
      <w:r w:rsidRPr="00430019">
        <w:rPr>
          <w:rFonts w:ascii="Cambria" w:hAnsi="Cambria"/>
          <w:noProof/>
          <w:sz w:val="22"/>
        </w:rPr>
        <w:t xml:space="preserve">, </w:t>
      </w:r>
      <w:r w:rsidRPr="00430019">
        <w:rPr>
          <w:rFonts w:ascii="Cambria" w:hAnsi="Cambria"/>
          <w:b/>
          <w:bCs/>
          <w:noProof/>
          <w:sz w:val="22"/>
        </w:rPr>
        <w:t>Wagner JG</w:t>
      </w:r>
      <w:r w:rsidRPr="00430019">
        <w:rPr>
          <w:rFonts w:ascii="Cambria" w:hAnsi="Cambria"/>
          <w:noProof/>
          <w:sz w:val="22"/>
        </w:rPr>
        <w:t xml:space="preserve">, </w:t>
      </w:r>
      <w:r w:rsidRPr="00430019">
        <w:rPr>
          <w:rFonts w:ascii="Cambria" w:hAnsi="Cambria"/>
          <w:b/>
          <w:bCs/>
          <w:noProof/>
          <w:sz w:val="22"/>
        </w:rPr>
        <w:t>Bramble L a</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Harkema JR</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Ambient particulate air pollution induces oxidative stress and alterations of mitochondria and gene expression in brown and white adipose tissues. </w:t>
      </w:r>
      <w:r w:rsidRPr="00430019">
        <w:rPr>
          <w:rFonts w:ascii="Cambria" w:hAnsi="Cambria"/>
          <w:i/>
          <w:iCs/>
          <w:noProof/>
          <w:sz w:val="22"/>
        </w:rPr>
        <w:t>Part Fibre Toxicol</w:t>
      </w:r>
      <w:r w:rsidRPr="00430019">
        <w:rPr>
          <w:rFonts w:ascii="Cambria" w:hAnsi="Cambria"/>
          <w:noProof/>
          <w:sz w:val="22"/>
        </w:rPr>
        <w:t xml:space="preserve"> 8: 20, 2011.</w:t>
      </w:r>
    </w:p>
    <w:p w14:paraId="2AAE347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54. </w:t>
      </w:r>
      <w:r w:rsidRPr="00430019">
        <w:rPr>
          <w:rFonts w:ascii="Cambria" w:hAnsi="Cambria"/>
          <w:noProof/>
          <w:sz w:val="22"/>
        </w:rPr>
        <w:tab/>
      </w:r>
      <w:r w:rsidRPr="00430019">
        <w:rPr>
          <w:rFonts w:ascii="Cambria" w:hAnsi="Cambria"/>
          <w:b/>
          <w:bCs/>
          <w:noProof/>
          <w:sz w:val="22"/>
        </w:rPr>
        <w:t>Zurlo F</w:t>
      </w:r>
      <w:r w:rsidRPr="00430019">
        <w:rPr>
          <w:rFonts w:ascii="Cambria" w:hAnsi="Cambria"/>
          <w:noProof/>
          <w:sz w:val="22"/>
        </w:rPr>
        <w:t xml:space="preserve">, </w:t>
      </w:r>
      <w:r w:rsidRPr="00430019">
        <w:rPr>
          <w:rFonts w:ascii="Cambria" w:hAnsi="Cambria"/>
          <w:b/>
          <w:bCs/>
          <w:noProof/>
          <w:sz w:val="22"/>
        </w:rPr>
        <w:t>Larson K</w:t>
      </w:r>
      <w:r w:rsidRPr="00430019">
        <w:rPr>
          <w:rFonts w:ascii="Cambria" w:hAnsi="Cambria"/>
          <w:noProof/>
          <w:sz w:val="22"/>
        </w:rPr>
        <w:t xml:space="preserve">, </w:t>
      </w:r>
      <w:r w:rsidRPr="00430019">
        <w:rPr>
          <w:rFonts w:ascii="Cambria" w:hAnsi="Cambria"/>
          <w:b/>
          <w:bCs/>
          <w:noProof/>
          <w:sz w:val="22"/>
        </w:rPr>
        <w:t>Bogardus C</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Skeletal muscle metabolism is a major determinant of resting energy expenditure. </w:t>
      </w:r>
      <w:r w:rsidRPr="00430019">
        <w:rPr>
          <w:rFonts w:ascii="Cambria" w:hAnsi="Cambria"/>
          <w:i/>
          <w:iCs/>
          <w:noProof/>
          <w:sz w:val="22"/>
        </w:rPr>
        <w:t>J Clin Invest</w:t>
      </w:r>
      <w:r w:rsidRPr="00430019">
        <w:rPr>
          <w:rFonts w:ascii="Cambria" w:hAnsi="Cambria"/>
          <w:noProof/>
          <w:sz w:val="22"/>
        </w:rPr>
        <w:t xml:space="preserve"> 86: 1423, 1990.</w:t>
      </w:r>
    </w:p>
    <w:p w14:paraId="0EBDB7E9" w14:textId="11315D86" w:rsidR="005373B2" w:rsidRDefault="001B3EBF" w:rsidP="00430019">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lastRenderedPageBreak/>
        <w:t>Figure Legends</w:t>
      </w:r>
    </w:p>
    <w:p w14:paraId="59AF9A5B" w14:textId="1BD7B578"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 xml:space="preserve">percent body fat after 12 weeks of high fat diet (ZT12). Data shown </w:t>
      </w:r>
      <w:ins w:id="6" w:author="Joan Han" w:date="2016-03-30T06:16:00Z">
        <w:r w:rsidR="007640AE">
          <w:rPr>
            <w:sz w:val="22"/>
            <w:szCs w:val="22"/>
          </w:rPr>
          <w:t>are</w:t>
        </w:r>
      </w:ins>
      <w:del w:id="7" w:author="Joan Han" w:date="2016-03-30T06:16:00Z">
        <w:r w:rsidRPr="008B1F90" w:rsidDel="007640AE">
          <w:rPr>
            <w:sz w:val="22"/>
            <w:szCs w:val="22"/>
          </w:rPr>
          <w:delText>is</w:delText>
        </w:r>
      </w:del>
      <w:r w:rsidRPr="008B1F90">
        <w:rPr>
          <w:sz w:val="22"/>
          <w:szCs w:val="22"/>
        </w:rPr>
        <w:t xml:space="preserve">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3D5979E3"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w:t>
      </w:r>
      <w:ins w:id="8" w:author="Joan Han" w:date="2016-03-30T06:16:00Z">
        <w:r w:rsidR="007640AE">
          <w:rPr>
            <w:sz w:val="22"/>
            <w:szCs w:val="22"/>
          </w:rPr>
          <w:t>are</w:t>
        </w:r>
      </w:ins>
      <w:del w:id="9" w:author="Joan Han" w:date="2016-03-30T06:16:00Z">
        <w:r w:rsidRPr="008B1F90" w:rsidDel="007640AE">
          <w:rPr>
            <w:sz w:val="22"/>
            <w:szCs w:val="22"/>
          </w:rPr>
          <w:delText>is</w:delText>
        </w:r>
      </w:del>
      <w:r w:rsidRPr="008B1F90">
        <w:rPr>
          <w:sz w:val="22"/>
          <w:szCs w:val="22"/>
        </w:rPr>
        <w:t xml:space="preserve">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2CA5C345"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w:t>
      </w:r>
      <w:ins w:id="10" w:author="Joan Han" w:date="2016-03-30T06:17:00Z">
        <w:r w:rsidR="007640AE">
          <w:rPr>
            <w:sz w:val="22"/>
            <w:szCs w:val="22"/>
          </w:rPr>
          <w:t>are</w:t>
        </w:r>
      </w:ins>
      <w:del w:id="11" w:author="Joan Han" w:date="2016-03-30T06:17:00Z">
        <w:r w:rsidRPr="008B1F90" w:rsidDel="007640AE">
          <w:rPr>
            <w:sz w:val="22"/>
            <w:szCs w:val="22"/>
          </w:rPr>
          <w:delText>is</w:delText>
        </w:r>
      </w:del>
      <w:r w:rsidRPr="008B1F90">
        <w:rPr>
          <w:sz w:val="22"/>
          <w:szCs w:val="22"/>
        </w:rPr>
        <w:t xml:space="preserve">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6E4104AE"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cabosil groups were not combined for this analysis as there was a significant reduction in the respiratory exchange ratio for both the cabosil- and MCP230- exposed groups. Data shown </w:t>
      </w:r>
      <w:ins w:id="12" w:author="Joan Han" w:date="2016-03-30T06:17:00Z">
        <w:r w:rsidR="007640AE">
          <w:rPr>
            <w:sz w:val="22"/>
            <w:szCs w:val="22"/>
          </w:rPr>
          <w:t>are</w:t>
        </w:r>
      </w:ins>
      <w:del w:id="13" w:author="Joan Han" w:date="2016-03-30T06:17:00Z">
        <w:r w:rsidRPr="008B1F90" w:rsidDel="007640AE">
          <w:rPr>
            <w:sz w:val="22"/>
            <w:szCs w:val="22"/>
          </w:rPr>
          <w:delText>is</w:delText>
        </w:r>
      </w:del>
      <w:r w:rsidRPr="008B1F90">
        <w:rPr>
          <w:sz w:val="22"/>
          <w:szCs w:val="22"/>
        </w:rPr>
        <w:t xml:space="preserve">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4F5D8683"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w:t>
      </w:r>
      <w:ins w:id="14" w:author="Joan Han" w:date="2016-03-30T06:17:00Z">
        <w:r w:rsidR="007640AE">
          <w:rPr>
            <w:sz w:val="22"/>
            <w:szCs w:val="22"/>
          </w:rPr>
          <w:t>are</w:t>
        </w:r>
      </w:ins>
      <w:del w:id="15" w:author="Joan Han" w:date="2016-03-30T06:17:00Z">
        <w:r w:rsidR="002F26E7" w:rsidRPr="008B1F90" w:rsidDel="007640AE">
          <w:rPr>
            <w:sz w:val="22"/>
            <w:szCs w:val="22"/>
          </w:rPr>
          <w:delText>is</w:delText>
        </w:r>
      </w:del>
      <w:r w:rsidR="002F26E7" w:rsidRPr="008B1F90">
        <w:rPr>
          <w:sz w:val="22"/>
          <w:szCs w:val="22"/>
        </w:rPr>
        <w:t xml:space="preserve">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51FE40CE"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lastRenderedPageBreak/>
        <w:t xml:space="preserve">Data shown </w:t>
      </w:r>
      <w:ins w:id="16" w:author="Joan Han" w:date="2016-03-30T06:17:00Z">
        <w:r w:rsidR="007640AE">
          <w:rPr>
            <w:sz w:val="22"/>
            <w:szCs w:val="22"/>
          </w:rPr>
          <w:t>are</w:t>
        </w:r>
      </w:ins>
      <w:del w:id="17" w:author="Joan Han" w:date="2016-03-30T06:17:00Z">
        <w:r w:rsidRPr="008B1F90" w:rsidDel="007640AE">
          <w:rPr>
            <w:sz w:val="22"/>
            <w:szCs w:val="22"/>
          </w:rPr>
          <w:delText>is</w:delText>
        </w:r>
      </w:del>
      <w:r w:rsidRPr="008B1F90">
        <w:rPr>
          <w:sz w:val="22"/>
          <w:szCs w:val="22"/>
        </w:rPr>
        <w:t xml:space="preserve">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22090A49"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w:t>
      </w:r>
      <w:ins w:id="18" w:author="Joan Han" w:date="2016-03-30T06:17:00Z">
        <w:r w:rsidR="007640AE">
          <w:rPr>
            <w:sz w:val="22"/>
            <w:szCs w:val="22"/>
          </w:rPr>
          <w:t>are</w:t>
        </w:r>
      </w:ins>
      <w:del w:id="19" w:author="Joan Han" w:date="2016-03-30T06:17:00Z">
        <w:r w:rsidRPr="008B1F90" w:rsidDel="007640AE">
          <w:rPr>
            <w:sz w:val="22"/>
            <w:szCs w:val="22"/>
          </w:rPr>
          <w:delText>is</w:delText>
        </w:r>
      </w:del>
      <w:r w:rsidRPr="008B1F90">
        <w:rPr>
          <w:sz w:val="22"/>
          <w:szCs w:val="22"/>
        </w:rPr>
        <w:t xml:space="preserve">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ephenson, Erin" w:date="2016-03-22T11:51:00Z" w:initials="SE">
    <w:p w14:paraId="7D4FDC60" w14:textId="01338B42" w:rsidR="00617BF8" w:rsidRDefault="00617BF8">
      <w:pPr>
        <w:pStyle w:val="CommentText"/>
      </w:pPr>
      <w:r>
        <w:rPr>
          <w:rStyle w:val="CommentReference"/>
        </w:rPr>
        <w:annotationRef/>
      </w:r>
      <w:r>
        <w:t>Jezek &amp; Hlavata (2005) Mitochondria in homeostasis of reactive oxygen species in cell, tissues, and organism. Int J Biochem Cell Biol 37(12):2478-503</w:t>
      </w:r>
    </w:p>
  </w:comment>
  <w:comment w:id="3" w:author="Stephenson, Erin" w:date="2016-03-22T14:16:00Z" w:initials="SE">
    <w:p w14:paraId="2386B1C6" w14:textId="2CBA6D65" w:rsidR="002417D6" w:rsidRDefault="002417D6">
      <w:pPr>
        <w:pStyle w:val="CommentText"/>
      </w:pPr>
      <w:r>
        <w:rPr>
          <w:rStyle w:val="CommentReference"/>
        </w:rPr>
        <w:annotationRef/>
      </w:r>
      <w:r>
        <w:t>Dunlop et al (2015) Altered fetal skeletal muscle nutrient metabolism following an adverse in utero environment and the modulation of later life insulin sensitivity. Nutrients 12(7):1202-16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FDC60" w15:done="0"/>
  <w15:commentEx w15:paraId="2386B1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n Han">
    <w15:presenceInfo w15:providerId="None" w15:userId="Joan Han"/>
  </w15:person>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25D4"/>
    <w:rsid w:val="00743FA3"/>
    <w:rsid w:val="0074546F"/>
    <w:rsid w:val="007463DB"/>
    <w:rsid w:val="007467A7"/>
    <w:rsid w:val="0075219B"/>
    <w:rsid w:val="00754FEB"/>
    <w:rsid w:val="0075649B"/>
    <w:rsid w:val="007640AE"/>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80"/>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85D51"/>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ED31FF60-4295-4D7E-9DF4-8230FB6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dgeslab.github.io/ObesityParticulate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9F0C2-1D58-4B00-BE95-C0211858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99101</Words>
  <Characters>564879</Characters>
  <Application>Microsoft Office Word</Application>
  <DocSecurity>0</DocSecurity>
  <Lines>4707</Lines>
  <Paragraphs>1325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2</cp:revision>
  <cp:lastPrinted>2016-02-23T18:09:00Z</cp:lastPrinted>
  <dcterms:created xsi:type="dcterms:W3CDTF">2016-03-31T21:47:00Z</dcterms:created>
  <dcterms:modified xsi:type="dcterms:W3CDTF">2016-03-31T21:47:00Z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