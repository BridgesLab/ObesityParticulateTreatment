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221D0" w14:textId="285EE045" w:rsidR="00C11E96" w:rsidRPr="00280925" w:rsidRDefault="009E6BB7" w:rsidP="002C21F8">
      <w:pPr>
        <w:rPr>
          <w:rFonts w:ascii="Times New Roman" w:hAnsi="Times New Roman" w:cs="Times New Roman"/>
        </w:rPr>
      </w:pPr>
      <w:r w:rsidRPr="00280925">
        <w:rPr>
          <w:rFonts w:ascii="Times New Roman" w:hAnsi="Times New Roman" w:cs="Times New Roman"/>
        </w:rPr>
        <w:t xml:space="preserve">Thank you for giving us an opportunity to respond to the comments made by </w:t>
      </w:r>
      <w:r w:rsidR="00874130" w:rsidRPr="00280925">
        <w:rPr>
          <w:rFonts w:ascii="Times New Roman" w:hAnsi="Times New Roman" w:cs="Times New Roman"/>
        </w:rPr>
        <w:t>the</w:t>
      </w:r>
      <w:r w:rsidR="00F82EAC" w:rsidRPr="00280925">
        <w:rPr>
          <w:rFonts w:ascii="Times New Roman" w:hAnsi="Times New Roman" w:cs="Times New Roman"/>
        </w:rPr>
        <w:t xml:space="preserve"> </w:t>
      </w:r>
      <w:r w:rsidRPr="00280925">
        <w:rPr>
          <w:rFonts w:ascii="Times New Roman" w:hAnsi="Times New Roman" w:cs="Times New Roman"/>
        </w:rPr>
        <w:t>reviewers for our manuscript</w:t>
      </w:r>
      <w:r w:rsidR="00A728CC" w:rsidRPr="00280925">
        <w:rPr>
          <w:rFonts w:ascii="Times New Roman" w:hAnsi="Times New Roman" w:cs="Times New Roman"/>
        </w:rPr>
        <w:t>.</w:t>
      </w:r>
      <w:r w:rsidRPr="00280925">
        <w:rPr>
          <w:rFonts w:ascii="Times New Roman" w:hAnsi="Times New Roman" w:cs="Times New Roman"/>
        </w:rPr>
        <w:t xml:space="preserve"> </w:t>
      </w:r>
      <w:r w:rsidR="00425DE1" w:rsidRPr="00280925">
        <w:rPr>
          <w:rFonts w:ascii="Times New Roman" w:hAnsi="Times New Roman" w:cs="Times New Roman"/>
        </w:rPr>
        <w:t xml:space="preserve">We have taken the feedback </w:t>
      </w:r>
      <w:r w:rsidR="00F80CAA" w:rsidRPr="00280925">
        <w:rPr>
          <w:rFonts w:ascii="Times New Roman" w:hAnsi="Times New Roman" w:cs="Times New Roman"/>
        </w:rPr>
        <w:t xml:space="preserve">we received </w:t>
      </w:r>
      <w:r w:rsidR="00425DE1" w:rsidRPr="00280925">
        <w:rPr>
          <w:rFonts w:ascii="Times New Roman" w:hAnsi="Times New Roman" w:cs="Times New Roman"/>
        </w:rPr>
        <w:t>into careful consideration and</w:t>
      </w:r>
      <w:r w:rsidR="00874130" w:rsidRPr="00280925">
        <w:rPr>
          <w:rFonts w:ascii="Times New Roman" w:hAnsi="Times New Roman" w:cs="Times New Roman"/>
        </w:rPr>
        <w:t xml:space="preserve"> </w:t>
      </w:r>
      <w:r w:rsidR="00425DE1" w:rsidRPr="00280925">
        <w:rPr>
          <w:rFonts w:ascii="Times New Roman" w:hAnsi="Times New Roman" w:cs="Times New Roman"/>
        </w:rPr>
        <w:t xml:space="preserve">have amended our manuscript accordingly. </w:t>
      </w:r>
      <w:r w:rsidR="00D078B9" w:rsidRPr="00280925">
        <w:rPr>
          <w:rFonts w:ascii="Times New Roman" w:hAnsi="Times New Roman" w:cs="Times New Roman"/>
        </w:rPr>
        <w:t xml:space="preserve">We believe that our revised submission </w:t>
      </w:r>
      <w:r w:rsidR="0096792B" w:rsidRPr="00280925">
        <w:rPr>
          <w:rFonts w:ascii="Times New Roman" w:hAnsi="Times New Roman" w:cs="Times New Roman"/>
        </w:rPr>
        <w:t xml:space="preserve">appropriately </w:t>
      </w:r>
      <w:r w:rsidR="00D078B9" w:rsidRPr="00280925">
        <w:rPr>
          <w:rFonts w:ascii="Times New Roman" w:hAnsi="Times New Roman" w:cs="Times New Roman"/>
        </w:rPr>
        <w:t xml:space="preserve">addresses the concerns raised by </w:t>
      </w:r>
      <w:r w:rsidR="00F80CAA" w:rsidRPr="00280925">
        <w:rPr>
          <w:rFonts w:ascii="Times New Roman" w:hAnsi="Times New Roman" w:cs="Times New Roman"/>
        </w:rPr>
        <w:t>you and your</w:t>
      </w:r>
      <w:r w:rsidR="00D078B9" w:rsidRPr="00280925">
        <w:rPr>
          <w:rFonts w:ascii="Times New Roman" w:hAnsi="Times New Roman" w:cs="Times New Roman"/>
        </w:rPr>
        <w:t xml:space="preserve"> revi</w:t>
      </w:r>
      <w:r w:rsidR="0096792B" w:rsidRPr="00280925">
        <w:rPr>
          <w:rFonts w:ascii="Times New Roman" w:hAnsi="Times New Roman" w:cs="Times New Roman"/>
        </w:rPr>
        <w:t xml:space="preserve">ewers </w:t>
      </w:r>
      <w:r w:rsidR="00F80CAA" w:rsidRPr="00280925">
        <w:rPr>
          <w:rFonts w:ascii="Times New Roman" w:hAnsi="Times New Roman" w:cs="Times New Roman"/>
        </w:rPr>
        <w:t>during</w:t>
      </w:r>
      <w:r w:rsidR="0096792B" w:rsidRPr="00280925">
        <w:rPr>
          <w:rFonts w:ascii="Times New Roman" w:hAnsi="Times New Roman" w:cs="Times New Roman"/>
        </w:rPr>
        <w:t xml:space="preserve"> the initial review</w:t>
      </w:r>
      <w:r w:rsidR="00F80CAA" w:rsidRPr="00280925">
        <w:rPr>
          <w:rFonts w:ascii="Times New Roman" w:hAnsi="Times New Roman" w:cs="Times New Roman"/>
        </w:rPr>
        <w:t xml:space="preserve"> process</w:t>
      </w:r>
      <w:r w:rsidR="0096792B" w:rsidRPr="00280925">
        <w:rPr>
          <w:rFonts w:ascii="Times New Roman" w:hAnsi="Times New Roman" w:cs="Times New Roman"/>
        </w:rPr>
        <w:t xml:space="preserve">. </w:t>
      </w:r>
      <w:r w:rsidR="00E91C2C" w:rsidRPr="00280925">
        <w:rPr>
          <w:rFonts w:ascii="Times New Roman" w:hAnsi="Times New Roman" w:cs="Times New Roman"/>
        </w:rPr>
        <w:t>W</w:t>
      </w:r>
      <w:r w:rsidR="00F80CAA" w:rsidRPr="00280925">
        <w:rPr>
          <w:rFonts w:ascii="Times New Roman" w:hAnsi="Times New Roman" w:cs="Times New Roman"/>
        </w:rPr>
        <w:t xml:space="preserve">e have completed additional experiments to </w:t>
      </w:r>
      <w:proofErr w:type="spellStart"/>
      <w:r w:rsidR="00F80CAA" w:rsidRPr="00280925">
        <w:rPr>
          <w:rFonts w:ascii="Times New Roman" w:hAnsi="Times New Roman" w:cs="Times New Roman"/>
        </w:rPr>
        <w:t>fulfil</w:t>
      </w:r>
      <w:proofErr w:type="spellEnd"/>
      <w:r w:rsidR="00F80CAA" w:rsidRPr="00280925">
        <w:rPr>
          <w:rFonts w:ascii="Times New Roman" w:hAnsi="Times New Roman" w:cs="Times New Roman"/>
        </w:rPr>
        <w:t xml:space="preserve"> requests</w:t>
      </w:r>
      <w:r w:rsidR="002B6051" w:rsidRPr="00280925">
        <w:rPr>
          <w:rFonts w:ascii="Times New Roman" w:hAnsi="Times New Roman" w:cs="Times New Roman"/>
        </w:rPr>
        <w:t xml:space="preserve"> and improve the quality of our paper</w:t>
      </w:r>
      <w:r w:rsidR="00E91C2C" w:rsidRPr="00280925">
        <w:rPr>
          <w:rFonts w:ascii="Times New Roman" w:hAnsi="Times New Roman" w:cs="Times New Roman"/>
        </w:rPr>
        <w:t xml:space="preserve">, including </w:t>
      </w:r>
      <w:r w:rsidR="001851E5" w:rsidRPr="00280925">
        <w:rPr>
          <w:rFonts w:ascii="Times New Roman" w:hAnsi="Times New Roman" w:cs="Times New Roman"/>
        </w:rPr>
        <w:t xml:space="preserve">measuring </w:t>
      </w:r>
      <w:r w:rsidR="009C6880" w:rsidRPr="00280925">
        <w:rPr>
          <w:rFonts w:ascii="Times New Roman" w:hAnsi="Times New Roman" w:cs="Times New Roman"/>
        </w:rPr>
        <w:t xml:space="preserve">the expression levels of the upstream regulators of </w:t>
      </w:r>
      <w:r w:rsidR="00FD15FD">
        <w:rPr>
          <w:rFonts w:ascii="Times New Roman" w:hAnsi="Times New Roman" w:cs="Times New Roman"/>
        </w:rPr>
        <w:t xml:space="preserve">autophagy, </w:t>
      </w:r>
      <w:r w:rsidR="009C6880" w:rsidRPr="00280925">
        <w:rPr>
          <w:rFonts w:ascii="Times New Roman" w:hAnsi="Times New Roman" w:cs="Times New Roman"/>
        </w:rPr>
        <w:t>mitochondrial biogenesis</w:t>
      </w:r>
      <w:r w:rsidR="00941AE0" w:rsidRPr="00280925">
        <w:rPr>
          <w:rFonts w:ascii="Times New Roman" w:hAnsi="Times New Roman" w:cs="Times New Roman"/>
        </w:rPr>
        <w:t>, uncoupling</w:t>
      </w:r>
      <w:r w:rsidR="009C6880" w:rsidRPr="00280925">
        <w:rPr>
          <w:rFonts w:ascii="Times New Roman" w:hAnsi="Times New Roman" w:cs="Times New Roman"/>
        </w:rPr>
        <w:t xml:space="preserve">, </w:t>
      </w:r>
      <w:r w:rsidR="00941AE0" w:rsidRPr="00280925">
        <w:rPr>
          <w:rFonts w:ascii="Times New Roman" w:hAnsi="Times New Roman" w:cs="Times New Roman"/>
        </w:rPr>
        <w:t xml:space="preserve">and </w:t>
      </w:r>
      <w:r w:rsidR="009C6880" w:rsidRPr="00280925">
        <w:rPr>
          <w:rFonts w:ascii="Times New Roman" w:hAnsi="Times New Roman" w:cs="Times New Roman"/>
        </w:rPr>
        <w:t>oxidative stress response genes</w:t>
      </w:r>
      <w:r w:rsidR="00EA13BC" w:rsidRPr="00280925">
        <w:rPr>
          <w:rFonts w:ascii="Times New Roman" w:hAnsi="Times New Roman" w:cs="Times New Roman"/>
        </w:rPr>
        <w:t xml:space="preserve">. </w:t>
      </w:r>
      <w:r w:rsidR="00E91C2C" w:rsidRPr="00280925">
        <w:rPr>
          <w:rFonts w:ascii="Times New Roman" w:hAnsi="Times New Roman" w:cs="Times New Roman"/>
        </w:rPr>
        <w:t>Below is a point-by-point</w:t>
      </w:r>
      <w:r w:rsidR="00425DE1" w:rsidRPr="00280925">
        <w:rPr>
          <w:rFonts w:ascii="Times New Roman" w:hAnsi="Times New Roman" w:cs="Times New Roman"/>
        </w:rPr>
        <w:t xml:space="preserve"> response to each </w:t>
      </w:r>
      <w:r w:rsidR="0096792B" w:rsidRPr="00280925">
        <w:rPr>
          <w:rFonts w:ascii="Times New Roman" w:hAnsi="Times New Roman" w:cs="Times New Roman"/>
        </w:rPr>
        <w:t>of the comments</w:t>
      </w:r>
      <w:r w:rsidR="002B6051" w:rsidRPr="00280925">
        <w:rPr>
          <w:rFonts w:ascii="Times New Roman" w:hAnsi="Times New Roman" w:cs="Times New Roman"/>
        </w:rPr>
        <w:t xml:space="preserve">. </w:t>
      </w:r>
      <w:r w:rsidR="00501324" w:rsidRPr="00280925">
        <w:rPr>
          <w:rFonts w:ascii="Times New Roman" w:hAnsi="Times New Roman" w:cs="Times New Roman"/>
        </w:rPr>
        <w:t xml:space="preserve">We hope you will now find our manuscript suitable for publication. If not, we welcome any further feedback you or </w:t>
      </w:r>
      <w:r w:rsidR="00E91C2C" w:rsidRPr="00280925">
        <w:rPr>
          <w:rFonts w:ascii="Times New Roman" w:hAnsi="Times New Roman" w:cs="Times New Roman"/>
        </w:rPr>
        <w:t>the</w:t>
      </w:r>
      <w:r w:rsidR="00501324" w:rsidRPr="00280925">
        <w:rPr>
          <w:rFonts w:ascii="Times New Roman" w:hAnsi="Times New Roman" w:cs="Times New Roman"/>
        </w:rPr>
        <w:t xml:space="preserve"> reviewers may have.</w:t>
      </w:r>
    </w:p>
    <w:p w14:paraId="004A33B6"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Reviewer comments: </w:t>
      </w:r>
    </w:p>
    <w:p w14:paraId="39AE7E0C"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Reviewer #1 (Comments to the Author (Required)):</w:t>
      </w:r>
    </w:p>
    <w:p w14:paraId="76265D49"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In this manuscript, Stephenson et al investigated the effects of in utero exposure to Environmentally Persistent Free Radicals (EPFR's) on growth, metabolism, </w:t>
      </w:r>
      <w:proofErr w:type="gramStart"/>
      <w:r w:rsidRPr="00280925">
        <w:rPr>
          <w:rFonts w:ascii="Times New Roman" w:hAnsi="Times New Roman" w:cs="Times New Roman"/>
          <w:color w:val="FF0000"/>
        </w:rPr>
        <w:t>energy</w:t>
      </w:r>
      <w:proofErr w:type="gramEnd"/>
      <w:r w:rsidRPr="00280925">
        <w:rPr>
          <w:rFonts w:ascii="Times New Roman" w:hAnsi="Times New Roman" w:cs="Times New Roman"/>
          <w:color w:val="FF000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Comments: </w:t>
      </w:r>
    </w:p>
    <w:p w14:paraId="7A59BEEA"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The report did not show any signaling data to support alteration in skeletal muscle metabolism or growth. It will be helpful to include some Western blot on </w:t>
      </w:r>
      <w:proofErr w:type="spellStart"/>
      <w:r w:rsidRPr="00280925">
        <w:rPr>
          <w:rFonts w:ascii="Times New Roman" w:hAnsi="Times New Roman" w:cs="Times New Roman"/>
          <w:color w:val="FF0000"/>
        </w:rPr>
        <w:t>phospho</w:t>
      </w:r>
      <w:proofErr w:type="spellEnd"/>
      <w:r w:rsidRPr="00280925">
        <w:rPr>
          <w:rFonts w:ascii="Times New Roman" w:hAnsi="Times New Roman" w:cs="Times New Roman"/>
          <w:color w:val="FF0000"/>
        </w:rPr>
        <w:t xml:space="preserve">-proteins which are regulated by insulin/ IGF1 (such as </w:t>
      </w:r>
      <w:proofErr w:type="spellStart"/>
      <w:r w:rsidRPr="00280925">
        <w:rPr>
          <w:rFonts w:ascii="Times New Roman" w:hAnsi="Times New Roman" w:cs="Times New Roman"/>
          <w:color w:val="FF0000"/>
        </w:rPr>
        <w:t>Akt</w:t>
      </w:r>
      <w:proofErr w:type="spellEnd"/>
      <w:r w:rsidRPr="00280925">
        <w:rPr>
          <w:rFonts w:ascii="Times New Roman" w:hAnsi="Times New Roman" w:cs="Times New Roman"/>
          <w:color w:val="FF0000"/>
        </w:rPr>
        <w:t xml:space="preserve"> and p70S6K). </w:t>
      </w:r>
    </w:p>
    <w:p w14:paraId="5FFE231F" w14:textId="6380D6AB" w:rsidR="002C21F8" w:rsidRPr="00280925" w:rsidRDefault="0082036F" w:rsidP="002C21F8">
      <w:pPr>
        <w:rPr>
          <w:rFonts w:ascii="Times New Roman" w:hAnsi="Times New Roman" w:cs="Times New Roman"/>
        </w:rPr>
      </w:pPr>
      <w:r w:rsidRPr="00280925">
        <w:rPr>
          <w:rFonts w:ascii="Times New Roman" w:hAnsi="Times New Roman" w:cs="Times New Roman"/>
          <w:noProof/>
          <w:color w:val="808080" w:themeColor="background1" w:themeShade="80"/>
        </w:rPr>
        <mc:AlternateContent>
          <mc:Choice Requires="wps">
            <w:drawing>
              <wp:anchor distT="45720" distB="45720" distL="114300" distR="114300" simplePos="0" relativeHeight="251654656" behindDoc="1" locked="0" layoutInCell="1" allowOverlap="1" wp14:anchorId="4C3A0238" wp14:editId="1A24E217">
                <wp:simplePos x="0" y="0"/>
                <wp:positionH relativeFrom="column">
                  <wp:posOffset>790575</wp:posOffset>
                </wp:positionH>
                <wp:positionV relativeFrom="paragraph">
                  <wp:posOffset>883920</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976F3D" w:rsidRDefault="00976F3D">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C3A0238" id="_x0000_t202" coordsize="21600,21600" o:spt="202" path="m,l,21600r21600,l21600,xe">
                <v:stroke joinstyle="miter"/>
                <v:path gradientshapeok="t" o:connecttype="rect"/>
              </v:shapetype>
              <v:shape id="Text Box 2" o:spid="_x0000_s1026" type="#_x0000_t202" style="position:absolute;margin-left:62.25pt;margin-top:69.6pt;width:422.25pt;height:299.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">
                <v:textbox>
                  <w:txbxContent>
                    <w:p w14:paraId="7E421031" w14:textId="0987891A" w:rsidR="00280925" w:rsidRDefault="00280925">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F5CB8" w:rsidRPr="00280925">
        <w:rPr>
          <w:rFonts w:ascii="Times New Roman" w:hAnsi="Times New Roman" w:cs="Times New Roman"/>
          <w:noProof/>
          <w:color w:val="808080" w:themeColor="background1" w:themeShade="80"/>
        </w:rPr>
        <mc:AlternateContent>
          <mc:Choice Requires="wps">
            <w:drawing>
              <wp:anchor distT="0" distB="0" distL="114300" distR="114300" simplePos="0" relativeHeight="251658752" behindDoc="0" locked="0" layoutInCell="1" allowOverlap="1" wp14:anchorId="011814CC" wp14:editId="140254F7">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976F3D" w:rsidRPr="009623C5" w:rsidRDefault="00976F3D">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xml:space="preserve">, S6K and AMPK in quadriceps protein lysates from saline- or MCP230-exposed mice (n=10 per group). All antibodies used were from Cell Signaling Technologies (Cat. </w:t>
                            </w:r>
                            <w:proofErr w:type="gramStart"/>
                            <w:r w:rsidRPr="009623C5">
                              <w:rPr>
                                <w:rFonts w:ascii="Times New Roman" w:hAnsi="Times New Roman" w:cs="Times New Roman"/>
                                <w:sz w:val="20"/>
                                <w:szCs w:val="20"/>
                              </w:rPr>
                              <w:t>No’s.</w:t>
                            </w:r>
                            <w:proofErr w:type="gramEnd"/>
                            <w:r w:rsidRPr="009623C5">
                              <w:rPr>
                                <w:rFonts w:ascii="Times New Roman" w:hAnsi="Times New Roman" w:cs="Times New Roman"/>
                                <w:sz w:val="20"/>
                                <w:szCs w:val="20"/>
                              </w:rPr>
                              <w:t xml:space="preserve"> </w:t>
                            </w:r>
                            <w:proofErr w:type="spellStart"/>
                            <w:r w:rsidRPr="009623C5">
                              <w:rPr>
                                <w:rFonts w:ascii="Times New Roman" w:hAnsi="Times New Roman" w:cs="Times New Roman"/>
                                <w:sz w:val="20"/>
                                <w:szCs w:val="20"/>
                              </w:rPr>
                              <w:t>Phospho-Akt</w:t>
                            </w:r>
                            <w:proofErr w:type="spellEnd"/>
                            <w:r w:rsidRPr="009623C5">
                              <w:rPr>
                                <w:rFonts w:ascii="Times New Roman" w:hAnsi="Times New Roman" w:cs="Times New Roman"/>
                                <w:sz w:val="20"/>
                                <w:szCs w:val="20"/>
                              </w:rPr>
                              <w:t xml:space="preserve">, #4060; </w:t>
                            </w:r>
                            <w:proofErr w:type="spellStart"/>
                            <w:r w:rsidRPr="009623C5">
                              <w:rPr>
                                <w:rFonts w:ascii="Times New Roman" w:hAnsi="Times New Roman" w:cs="Times New Roman"/>
                                <w:sz w:val="20"/>
                                <w:szCs w:val="20"/>
                              </w:rPr>
                              <w:t>Akt</w:t>
                            </w:r>
                            <w:proofErr w:type="spellEnd"/>
                            <w:r w:rsidRPr="009623C5">
                              <w:rPr>
                                <w:rFonts w:ascii="Times New Roman" w:hAnsi="Times New Roman" w:cs="Times New Roman"/>
                                <w:sz w:val="20"/>
                                <w:szCs w:val="20"/>
                              </w:rPr>
                              <w: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1814CC" id="Text Box 4" o:spid="_x0000_s1027" type="#_x0000_t202" style="position:absolute;margin-left:351pt;margin-top:140.1pt;width:132.75pt;height:20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" fillcolor="white [3201]" stroked="f" strokeweight=".5pt">
                <v:textbox>
                  <w:txbxContent>
                    <w:p w14:paraId="0BB35D19" w14:textId="37D2BCAE" w:rsidR="00280925" w:rsidRPr="009623C5" w:rsidRDefault="00280925">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Akt, S6K and AMPK in quadriceps protein lysates from saline- or MCP230-exposed mice (n=10 per group). All antibodies used were from Cell Signaling Technologies (Cat. No’s. Phospho-Akt, #4060; Akt,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v:textbox>
              </v:shape>
            </w:pict>
          </mc:Fallback>
        </mc:AlternateContent>
      </w:r>
      <w:r w:rsidR="00920538" w:rsidRPr="00280925">
        <w:rPr>
          <w:rFonts w:ascii="Times New Roman" w:hAnsi="Times New Roman" w:cs="Times New Roman"/>
        </w:rPr>
        <w:t xml:space="preserve">We </w:t>
      </w:r>
      <w:r w:rsidR="002C21F8" w:rsidRPr="00280925">
        <w:rPr>
          <w:rFonts w:ascii="Times New Roman" w:hAnsi="Times New Roman" w:cs="Times New Roman"/>
        </w:rPr>
        <w:t xml:space="preserve">measured </w:t>
      </w:r>
      <w:proofErr w:type="spellStart"/>
      <w:r w:rsidR="002C21F8" w:rsidRPr="00280925">
        <w:rPr>
          <w:rFonts w:ascii="Times New Roman" w:hAnsi="Times New Roman" w:cs="Times New Roman"/>
        </w:rPr>
        <w:t>Akt</w:t>
      </w:r>
      <w:proofErr w:type="spellEnd"/>
      <w:r w:rsidR="002C21F8" w:rsidRPr="00280925">
        <w:rPr>
          <w:rFonts w:ascii="Times New Roman" w:hAnsi="Times New Roman" w:cs="Times New Roman"/>
        </w:rPr>
        <w:t xml:space="preserve"> phosphorylation on Ser47</w:t>
      </w:r>
      <w:r w:rsidR="00920538" w:rsidRPr="00280925">
        <w:rPr>
          <w:rFonts w:ascii="Times New Roman" w:hAnsi="Times New Roman" w:cs="Times New Roman"/>
        </w:rPr>
        <w:t>3</w:t>
      </w:r>
      <w:r w:rsidR="002C21F8" w:rsidRPr="00280925">
        <w:rPr>
          <w:rFonts w:ascii="Times New Roman" w:hAnsi="Times New Roman" w:cs="Times New Roman"/>
        </w:rPr>
        <w:t>, S6K phosphorylation on Thr389, and AMPK phosphorylati</w:t>
      </w:r>
      <w:r w:rsidR="001077DD" w:rsidRPr="00280925">
        <w:rPr>
          <w:rFonts w:ascii="Times New Roman" w:hAnsi="Times New Roman" w:cs="Times New Roman"/>
        </w:rPr>
        <w:t>o</w:t>
      </w:r>
      <w:r w:rsidR="002C21F8" w:rsidRPr="00280925">
        <w:rPr>
          <w:rFonts w:ascii="Times New Roman" w:hAnsi="Times New Roman" w:cs="Times New Roman"/>
        </w:rPr>
        <w:t>n on Thr172</w:t>
      </w:r>
      <w:r w:rsidR="00E522E8" w:rsidRPr="00280925">
        <w:rPr>
          <w:rFonts w:ascii="Times New Roman" w:hAnsi="Times New Roman" w:cs="Times New Roman"/>
        </w:rPr>
        <w:t xml:space="preserve"> </w:t>
      </w:r>
      <w:r w:rsidR="00920538" w:rsidRPr="00280925">
        <w:rPr>
          <w:rFonts w:ascii="Times New Roman" w:hAnsi="Times New Roman" w:cs="Times New Roman"/>
        </w:rPr>
        <w:t xml:space="preserve">from quadriceps lysates </w:t>
      </w:r>
      <w:r w:rsidR="00E522E8" w:rsidRPr="00280925">
        <w:rPr>
          <w:rFonts w:ascii="Times New Roman" w:hAnsi="Times New Roman" w:cs="Times New Roman"/>
        </w:rPr>
        <w:t>via western blot</w:t>
      </w:r>
      <w:r w:rsidR="00920538" w:rsidRPr="00280925">
        <w:rPr>
          <w:rFonts w:ascii="Times New Roman" w:hAnsi="Times New Roman" w:cs="Times New Roman"/>
        </w:rPr>
        <w:t>ting</w:t>
      </w:r>
      <w:r w:rsidR="00D32C5B" w:rsidRPr="00280925">
        <w:rPr>
          <w:rFonts w:ascii="Times New Roman" w:hAnsi="Times New Roman" w:cs="Times New Roman"/>
        </w:rPr>
        <w:t xml:space="preserve">. </w:t>
      </w:r>
      <w:r w:rsidR="00920538" w:rsidRPr="00280925">
        <w:rPr>
          <w:rFonts w:ascii="Times New Roman" w:hAnsi="Times New Roman" w:cs="Times New Roman"/>
        </w:rPr>
        <w:t>We have stated the lack of effects on these pathways in the revised manuscript as data not shown (page</w:t>
      </w:r>
      <w:r w:rsidR="00C9621F">
        <w:rPr>
          <w:rFonts w:ascii="Times New Roman" w:hAnsi="Times New Roman" w:cs="Times New Roman"/>
        </w:rPr>
        <w:t xml:space="preserve"> 9 and 12</w:t>
      </w:r>
      <w:r w:rsidR="00920538" w:rsidRPr="00280925">
        <w:rPr>
          <w:rFonts w:ascii="Times New Roman" w:hAnsi="Times New Roman" w:cs="Times New Roman"/>
        </w:rPr>
        <w:t>)</w:t>
      </w:r>
      <w:r w:rsidR="005C4F70" w:rsidRPr="00280925">
        <w:rPr>
          <w:rFonts w:ascii="Times New Roman" w:hAnsi="Times New Roman" w:cs="Times New Roman"/>
        </w:rPr>
        <w:t xml:space="preserve">. Representative western blots and their quantification are provided </w:t>
      </w:r>
      <w:r w:rsidR="00D77B5F" w:rsidRPr="00280925">
        <w:rPr>
          <w:rFonts w:ascii="Times New Roman" w:hAnsi="Times New Roman" w:cs="Times New Roman"/>
        </w:rPr>
        <w:t>in Figure 1</w:t>
      </w:r>
      <w:r w:rsidR="00BA6520" w:rsidRPr="00280925">
        <w:rPr>
          <w:rFonts w:ascii="Times New Roman" w:hAnsi="Times New Roman" w:cs="Times New Roman"/>
        </w:rPr>
        <w:t xml:space="preserve"> of this document</w:t>
      </w:r>
      <w:r w:rsidR="005C4F70" w:rsidRPr="00280925">
        <w:rPr>
          <w:rFonts w:ascii="Times New Roman" w:hAnsi="Times New Roman" w:cs="Times New Roman"/>
        </w:rPr>
        <w:t>.</w:t>
      </w:r>
    </w:p>
    <w:p w14:paraId="705A5FDB" w14:textId="4D2091B1" w:rsidR="009F5611" w:rsidRPr="00280925" w:rsidRDefault="009F5611" w:rsidP="009F5611">
      <w:pPr>
        <w:rPr>
          <w:rFonts w:ascii="Times New Roman" w:hAnsi="Times New Roman" w:cs="Times New Roman"/>
          <w:color w:val="FF0000"/>
        </w:rPr>
      </w:pPr>
      <w:r w:rsidRPr="00280925">
        <w:rPr>
          <w:rFonts w:ascii="Times New Roman" w:hAnsi="Times New Roman" w:cs="Times New Roman"/>
          <w:color w:val="FF000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6CCFFCF3" w:rsidR="00BC6D44" w:rsidRPr="00280925" w:rsidRDefault="00C04C0B" w:rsidP="009F5611">
      <w:pPr>
        <w:rPr>
          <w:rFonts w:ascii="Times New Roman" w:hAnsi="Times New Roman" w:cs="Times New Roman"/>
        </w:rPr>
      </w:pPr>
      <w:r w:rsidRPr="00280925">
        <w:rPr>
          <w:rFonts w:ascii="Times New Roman" w:hAnsi="Times New Roman" w:cs="Times New Roman"/>
        </w:rPr>
        <w:lastRenderedPageBreak/>
        <w:t>This is an interesting thought, and we tha</w:t>
      </w:r>
      <w:r w:rsidR="00FB05BF" w:rsidRPr="00280925">
        <w:rPr>
          <w:rFonts w:ascii="Times New Roman" w:hAnsi="Times New Roman" w:cs="Times New Roman"/>
        </w:rPr>
        <w:t>nk this</w:t>
      </w:r>
      <w:r w:rsidRPr="00280925">
        <w:rPr>
          <w:rFonts w:ascii="Times New Roman" w:hAnsi="Times New Roman" w:cs="Times New Roman"/>
        </w:rPr>
        <w:t xml:space="preserve"> reviewer for bringing it to our attention. </w:t>
      </w:r>
      <w:r w:rsidR="00FB05BF" w:rsidRPr="00280925">
        <w:rPr>
          <w:rFonts w:ascii="Times New Roman" w:hAnsi="Times New Roman" w:cs="Times New Roman"/>
        </w:rPr>
        <w:t xml:space="preserve">We analyzed the feeding bout data from the metabolic cage experiments and found that the MCP230-exposed mice ate </w:t>
      </w:r>
      <w:r w:rsidR="00467601" w:rsidRPr="00280925">
        <w:rPr>
          <w:rFonts w:ascii="Times New Roman" w:hAnsi="Times New Roman" w:cs="Times New Roman"/>
        </w:rPr>
        <w:t>slightly smaller meals over s</w:t>
      </w:r>
      <w:r w:rsidR="009D7D6E" w:rsidRPr="00280925">
        <w:rPr>
          <w:rFonts w:ascii="Times New Roman" w:hAnsi="Times New Roman" w:cs="Times New Roman"/>
        </w:rPr>
        <w:t>horter</w:t>
      </w:r>
      <w:r w:rsidR="00467601" w:rsidRPr="00280925">
        <w:rPr>
          <w:rFonts w:ascii="Times New Roman" w:hAnsi="Times New Roman" w:cs="Times New Roman"/>
        </w:rPr>
        <w:t xml:space="preserve"> feeding bout durations</w:t>
      </w:r>
      <w:r w:rsidR="003D1F9C" w:rsidRPr="00280925">
        <w:rPr>
          <w:rFonts w:ascii="Times New Roman" w:hAnsi="Times New Roman" w:cs="Times New Roman"/>
        </w:rPr>
        <w:t>, but not more frequently</w:t>
      </w:r>
      <w:r w:rsidR="00FB05BF" w:rsidRPr="00280925">
        <w:rPr>
          <w:rFonts w:ascii="Times New Roman" w:hAnsi="Times New Roman" w:cs="Times New Roman"/>
        </w:rPr>
        <w:t xml:space="preserve">. </w:t>
      </w:r>
      <w:r w:rsidR="008058DD" w:rsidRPr="00280925">
        <w:rPr>
          <w:rFonts w:ascii="Times New Roman" w:hAnsi="Times New Roman" w:cs="Times New Roman"/>
        </w:rPr>
        <w:t xml:space="preserve">These changes primarily occurred </w:t>
      </w:r>
      <w:r w:rsidR="000926BA" w:rsidRPr="00280925">
        <w:rPr>
          <w:rFonts w:ascii="Times New Roman" w:hAnsi="Times New Roman" w:cs="Times New Roman"/>
        </w:rPr>
        <w:t>dur</w:t>
      </w:r>
      <w:r w:rsidR="008058DD" w:rsidRPr="00280925">
        <w:rPr>
          <w:rFonts w:ascii="Times New Roman" w:hAnsi="Times New Roman" w:cs="Times New Roman"/>
        </w:rPr>
        <w:t xml:space="preserve">ing </w:t>
      </w:r>
      <w:r w:rsidR="00467601" w:rsidRPr="00280925">
        <w:rPr>
          <w:rFonts w:ascii="Times New Roman" w:hAnsi="Times New Roman" w:cs="Times New Roman"/>
        </w:rPr>
        <w:t xml:space="preserve">the light phase; however, </w:t>
      </w:r>
      <w:r w:rsidR="001E5D5F" w:rsidRPr="00280925">
        <w:rPr>
          <w:rFonts w:ascii="Times New Roman" w:hAnsi="Times New Roman" w:cs="Times New Roman"/>
        </w:rPr>
        <w:t xml:space="preserve">since there was a great deal of variation within each group, </w:t>
      </w:r>
      <w:r w:rsidR="00467601" w:rsidRPr="00280925">
        <w:rPr>
          <w:rFonts w:ascii="Times New Roman" w:hAnsi="Times New Roman" w:cs="Times New Roman"/>
        </w:rPr>
        <w:t>neither of these parameters (time length of feeding bout or amount of food consumed</w:t>
      </w:r>
      <w:r w:rsidR="002239FC" w:rsidRPr="00280925">
        <w:rPr>
          <w:rFonts w:ascii="Times New Roman" w:hAnsi="Times New Roman" w:cs="Times New Roman"/>
        </w:rPr>
        <w:t xml:space="preserve"> per bout</w:t>
      </w:r>
      <w:r w:rsidR="00467601" w:rsidRPr="00280925">
        <w:rPr>
          <w:rFonts w:ascii="Times New Roman" w:hAnsi="Times New Roman" w:cs="Times New Roman"/>
        </w:rPr>
        <w:t xml:space="preserve">) </w:t>
      </w:r>
      <w:proofErr w:type="gramStart"/>
      <w:r w:rsidR="008058DD" w:rsidRPr="00280925">
        <w:rPr>
          <w:rFonts w:ascii="Times New Roman" w:hAnsi="Times New Roman" w:cs="Times New Roman"/>
        </w:rPr>
        <w:t>were</w:t>
      </w:r>
      <w:proofErr w:type="gramEnd"/>
      <w:r w:rsidR="008058DD" w:rsidRPr="00280925">
        <w:rPr>
          <w:rFonts w:ascii="Times New Roman" w:hAnsi="Times New Roman" w:cs="Times New Roman"/>
        </w:rPr>
        <w:t xml:space="preserve"> </w:t>
      </w:r>
      <w:r w:rsidR="00AA7040" w:rsidRPr="00280925">
        <w:rPr>
          <w:rFonts w:ascii="Times New Roman" w:hAnsi="Times New Roman" w:cs="Times New Roman"/>
        </w:rPr>
        <w:t xml:space="preserve">significantly </w:t>
      </w:r>
      <w:r w:rsidR="00467601" w:rsidRPr="00280925">
        <w:rPr>
          <w:rFonts w:ascii="Times New Roman" w:hAnsi="Times New Roman" w:cs="Times New Roman"/>
        </w:rPr>
        <w:t>different</w:t>
      </w:r>
      <w:r w:rsidR="008058DD" w:rsidRPr="00280925">
        <w:rPr>
          <w:rFonts w:ascii="Times New Roman" w:hAnsi="Times New Roman" w:cs="Times New Roman"/>
        </w:rPr>
        <w:t xml:space="preserve">. </w:t>
      </w:r>
      <w:r w:rsidR="00A66E35" w:rsidRPr="00280925">
        <w:rPr>
          <w:rFonts w:ascii="Times New Roman" w:hAnsi="Times New Roman" w:cs="Times New Roman"/>
        </w:rPr>
        <w:t>This data is shown here in Figure 2</w:t>
      </w:r>
      <w:r w:rsidR="00BA6520" w:rsidRPr="00280925">
        <w:rPr>
          <w:rFonts w:ascii="Times New Roman" w:hAnsi="Times New Roman" w:cs="Times New Roman"/>
        </w:rPr>
        <w:t xml:space="preserve"> of this document</w:t>
      </w:r>
      <w:r w:rsidR="00A66E35" w:rsidRPr="00280925">
        <w:rPr>
          <w:rFonts w:ascii="Times New Roman" w:hAnsi="Times New Roman" w:cs="Times New Roman"/>
        </w:rPr>
        <w:t xml:space="preserve">. </w:t>
      </w:r>
      <w:r w:rsidR="00F1460C" w:rsidRPr="00280925">
        <w:rPr>
          <w:rFonts w:ascii="Times New Roman" w:hAnsi="Times New Roman" w:cs="Times New Roman"/>
        </w:rPr>
        <w:t xml:space="preserve">We </w:t>
      </w:r>
      <w:r w:rsidR="009E53D8" w:rsidRPr="00280925">
        <w:rPr>
          <w:rFonts w:ascii="Times New Roman" w:hAnsi="Times New Roman" w:cs="Times New Roman"/>
        </w:rPr>
        <w:t>have mentioned</w:t>
      </w:r>
      <w:r w:rsidR="008058DD" w:rsidRPr="00280925">
        <w:rPr>
          <w:rFonts w:ascii="Times New Roman" w:hAnsi="Times New Roman" w:cs="Times New Roman"/>
        </w:rPr>
        <w:t xml:space="preserve"> the altered feeding behavior</w:t>
      </w:r>
      <w:r w:rsidR="009D7F83" w:rsidRPr="00280925">
        <w:rPr>
          <w:rFonts w:ascii="Times New Roman" w:hAnsi="Times New Roman" w:cs="Times New Roman"/>
        </w:rPr>
        <w:t xml:space="preserve"> in the revised manuscript</w:t>
      </w:r>
      <w:r w:rsidR="00606C16" w:rsidRPr="00280925">
        <w:rPr>
          <w:rFonts w:ascii="Times New Roman" w:hAnsi="Times New Roman" w:cs="Times New Roman"/>
        </w:rPr>
        <w:t xml:space="preserve"> on (page </w:t>
      </w:r>
      <w:r w:rsidR="00C9621F">
        <w:rPr>
          <w:rFonts w:ascii="Times New Roman" w:hAnsi="Times New Roman" w:cs="Times New Roman"/>
          <w:color w:val="FF0000"/>
        </w:rPr>
        <w:t>8</w:t>
      </w:r>
      <w:r w:rsidR="00606C16" w:rsidRPr="00280925">
        <w:rPr>
          <w:rFonts w:ascii="Times New Roman" w:hAnsi="Times New Roman" w:cs="Times New Roman"/>
        </w:rPr>
        <w:t>)</w:t>
      </w:r>
      <w:r w:rsidR="009D7F83" w:rsidRPr="00280925">
        <w:rPr>
          <w:rFonts w:ascii="Times New Roman" w:hAnsi="Times New Roman" w:cs="Times New Roman"/>
        </w:rPr>
        <w:t>.</w:t>
      </w:r>
      <w:r w:rsidR="006D4766" w:rsidRPr="00280925">
        <w:rPr>
          <w:rFonts w:ascii="Times New Roman" w:hAnsi="Times New Roman" w:cs="Times New Roman"/>
        </w:rPr>
        <w:t xml:space="preserve"> </w:t>
      </w:r>
      <w:r w:rsidR="002239FC" w:rsidRPr="00280925">
        <w:rPr>
          <w:rFonts w:ascii="Times New Roman" w:hAnsi="Times New Roman" w:cs="Times New Roman"/>
        </w:rPr>
        <w:t>A copy of the new text also appears here, for your convenience.</w:t>
      </w:r>
    </w:p>
    <w:p w14:paraId="183D0AF8" w14:textId="5FBE564D" w:rsidR="00C04C0B" w:rsidRPr="00280925" w:rsidRDefault="007906B1" w:rsidP="00BC6D44">
      <w:pPr>
        <w:ind w:left="720"/>
        <w:rPr>
          <w:rFonts w:ascii="Times New Roman" w:hAnsi="Times New Roman" w:cs="Times New Roman"/>
          <w:b/>
        </w:rPr>
      </w:pPr>
      <w:r w:rsidRPr="00280925">
        <w:rPr>
          <w:rFonts w:ascii="Times New Roman" w:hAnsi="Times New Roman" w:cs="Times New Roman"/>
          <w:b/>
          <w:noProof/>
        </w:rPr>
        <mc:AlternateContent>
          <mc:Choice Requires="wps">
            <w:drawing>
              <wp:anchor distT="45720" distB="45720" distL="114300" distR="114300" simplePos="0" relativeHeight="251654144" behindDoc="0" locked="0" layoutInCell="1" allowOverlap="1" wp14:anchorId="5D40BBC7" wp14:editId="38823B95">
                <wp:simplePos x="0" y="0"/>
                <wp:positionH relativeFrom="column">
                  <wp:posOffset>647700</wp:posOffset>
                </wp:positionH>
                <wp:positionV relativeFrom="paragraph">
                  <wp:posOffset>847725</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976F3D" w:rsidRDefault="00976F3D">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976F3D" w:rsidRDefault="00976F3D">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40BBC7" id="_x0000_s1028" type="#_x0000_t202" style="position:absolute;left:0;text-align:left;margin-left:51pt;margin-top:66.75pt;width:463.65pt;height:374.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6UJwIAAEw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">
                <v:textbox>
                  <w:txbxContent>
                    <w:p w14:paraId="60FC544C" w14:textId="13E11BB4" w:rsidR="00280925" w:rsidRDefault="00280925">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280925" w:rsidRDefault="00280925">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280925">
        <w:rPr>
          <w:rFonts w:ascii="Times New Roman" w:hAnsi="Times New Roman" w:cs="Times New Roman"/>
          <w:b/>
        </w:rPr>
        <w:t>“</w:t>
      </w:r>
      <w:r w:rsidR="00D6526F" w:rsidRPr="00280925">
        <w:rPr>
          <w:rFonts w:ascii="Times New Roman" w:hAnsi="Times New Roman" w:cs="Times New Roman"/>
          <w:b/>
        </w:rPr>
        <w:t>During the metabolic cage experiments</w:t>
      </w:r>
      <w:r w:rsidR="000A705D" w:rsidRPr="00280925">
        <w:rPr>
          <w:rFonts w:ascii="Times New Roman" w:hAnsi="Times New Roman" w:cs="Times New Roman"/>
          <w:b/>
        </w:rPr>
        <w:t>, which occurred prior to HFD feeding,</w:t>
      </w:r>
      <w:r w:rsidR="00D6526F" w:rsidRPr="00280925">
        <w:rPr>
          <w:rFonts w:ascii="Times New Roman" w:hAnsi="Times New Roman" w:cs="Times New Roman"/>
          <w:b/>
        </w:rPr>
        <w:t xml:space="preserve"> the MCP230-exposed mice tended to eat less food per feeding bout, whereas each feeding bout also tended to be shorter in duration; however, neither of these parameters were </w:t>
      </w:r>
      <w:r w:rsidR="00AA7040" w:rsidRPr="00280925">
        <w:rPr>
          <w:rFonts w:ascii="Times New Roman" w:hAnsi="Times New Roman" w:cs="Times New Roman"/>
          <w:b/>
        </w:rPr>
        <w:t xml:space="preserve">significantly </w:t>
      </w:r>
      <w:r w:rsidR="00D6526F" w:rsidRPr="00280925">
        <w:rPr>
          <w:rFonts w:ascii="Times New Roman" w:hAnsi="Times New Roman" w:cs="Times New Roman"/>
          <w:b/>
        </w:rPr>
        <w:t xml:space="preserve">different (data not shown). There were no differences </w:t>
      </w:r>
      <w:r w:rsidR="00A86D06" w:rsidRPr="00280925">
        <w:rPr>
          <w:rFonts w:ascii="Times New Roman" w:hAnsi="Times New Roman" w:cs="Times New Roman"/>
          <w:b/>
        </w:rPr>
        <w:t>between groups for</w:t>
      </w:r>
      <w:r w:rsidR="00D6526F" w:rsidRPr="00280925">
        <w:rPr>
          <w:rFonts w:ascii="Times New Roman" w:hAnsi="Times New Roman" w:cs="Times New Roman"/>
          <w:b/>
        </w:rPr>
        <w:t xml:space="preserve"> the frequency of feeding</w:t>
      </w:r>
      <w:r w:rsidR="008D468B" w:rsidRPr="00280925">
        <w:rPr>
          <w:rFonts w:ascii="Times New Roman" w:hAnsi="Times New Roman" w:cs="Times New Roman"/>
          <w:b/>
        </w:rPr>
        <w:t xml:space="preserve"> bouts</w:t>
      </w:r>
      <w:r w:rsidR="00D6526F" w:rsidRPr="00280925">
        <w:rPr>
          <w:rFonts w:ascii="Times New Roman" w:hAnsi="Times New Roman" w:cs="Times New Roman"/>
          <w:b/>
        </w:rPr>
        <w:t>.</w:t>
      </w:r>
      <w:r w:rsidR="006D4766" w:rsidRPr="00280925">
        <w:rPr>
          <w:rFonts w:ascii="Times New Roman" w:hAnsi="Times New Roman" w:cs="Times New Roman"/>
          <w:b/>
        </w:rPr>
        <w:t>”</w:t>
      </w:r>
      <w:r w:rsidR="00B42B45" w:rsidRPr="00280925">
        <w:rPr>
          <w:rFonts w:ascii="Times New Roman" w:hAnsi="Times New Roman" w:cs="Times New Roman"/>
          <w:b/>
        </w:rPr>
        <w:t xml:space="preserve"> </w:t>
      </w:r>
    </w:p>
    <w:p w14:paraId="78DA85C9"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724B6AF9" w14:textId="5F97D25F" w:rsidR="00D6526F" w:rsidRPr="00280925" w:rsidRDefault="00D6526F" w:rsidP="002C21F8">
      <w:pPr>
        <w:rPr>
          <w:rFonts w:ascii="Times New Roman" w:hAnsi="Times New Roman" w:cs="Times New Roman"/>
        </w:rPr>
      </w:pPr>
      <w:r w:rsidRPr="00280925">
        <w:rPr>
          <w:rFonts w:ascii="Times New Roman" w:hAnsi="Times New Roman" w:cs="Times New Roman"/>
        </w:rPr>
        <w:t xml:space="preserve">All the </w:t>
      </w:r>
      <w:r w:rsidR="000E045B" w:rsidRPr="00280925">
        <w:rPr>
          <w:rFonts w:ascii="Times New Roman" w:hAnsi="Times New Roman" w:cs="Times New Roman"/>
        </w:rPr>
        <w:t xml:space="preserve">groups of </w:t>
      </w:r>
      <w:r w:rsidRPr="00280925">
        <w:rPr>
          <w:rFonts w:ascii="Times New Roman" w:hAnsi="Times New Roman" w:cs="Times New Roman"/>
        </w:rPr>
        <w:t>mice received high fat diet from ten weeks of age</w:t>
      </w:r>
      <w:r w:rsidR="000E045B" w:rsidRPr="00280925">
        <w:rPr>
          <w:rFonts w:ascii="Times New Roman" w:hAnsi="Times New Roman" w:cs="Times New Roman"/>
        </w:rPr>
        <w:t xml:space="preserve"> in order to induce obesity</w:t>
      </w:r>
      <w:r w:rsidRPr="00280925">
        <w:rPr>
          <w:rFonts w:ascii="Times New Roman" w:hAnsi="Times New Roman" w:cs="Times New Roman"/>
        </w:rPr>
        <w:t xml:space="preserve">. </w:t>
      </w:r>
      <w:r w:rsidR="006478E8" w:rsidRPr="00280925">
        <w:rPr>
          <w:rFonts w:ascii="Times New Roman" w:hAnsi="Times New Roman" w:cs="Times New Roman"/>
        </w:rPr>
        <w:t>The glucose and insulin</w:t>
      </w:r>
      <w:r w:rsidRPr="00280925">
        <w:rPr>
          <w:rFonts w:ascii="Times New Roman" w:hAnsi="Times New Roman" w:cs="Times New Roman"/>
        </w:rPr>
        <w:t xml:space="preserve"> values obtained </w:t>
      </w:r>
      <w:r w:rsidR="009A2C46" w:rsidRPr="00280925">
        <w:rPr>
          <w:rFonts w:ascii="Times New Roman" w:hAnsi="Times New Roman" w:cs="Times New Roman"/>
        </w:rPr>
        <w:t xml:space="preserve">for all groups </w:t>
      </w:r>
      <w:r w:rsidRPr="00280925">
        <w:rPr>
          <w:rFonts w:ascii="Times New Roman" w:hAnsi="Times New Roman" w:cs="Times New Roman"/>
        </w:rPr>
        <w:t>after 12 weeks of high fat diet are</w:t>
      </w:r>
      <w:r w:rsidR="006478E8" w:rsidRPr="00280925">
        <w:rPr>
          <w:rFonts w:ascii="Times New Roman" w:hAnsi="Times New Roman" w:cs="Times New Roman"/>
        </w:rPr>
        <w:t xml:space="preserve"> </w:t>
      </w:r>
      <w:r w:rsidRPr="00280925">
        <w:rPr>
          <w:rFonts w:ascii="Times New Roman" w:hAnsi="Times New Roman" w:cs="Times New Roman"/>
        </w:rPr>
        <w:t>elevated compared to that of</w:t>
      </w:r>
      <w:r w:rsidR="000E045B" w:rsidRPr="00280925">
        <w:rPr>
          <w:rFonts w:ascii="Times New Roman" w:hAnsi="Times New Roman" w:cs="Times New Roman"/>
        </w:rPr>
        <w:t xml:space="preserve"> chow</w:t>
      </w:r>
      <w:r w:rsidR="00E24F59" w:rsidRPr="00280925">
        <w:rPr>
          <w:rFonts w:ascii="Times New Roman" w:hAnsi="Times New Roman" w:cs="Times New Roman"/>
        </w:rPr>
        <w:t>-fed</w:t>
      </w:r>
      <w:r w:rsidR="000E045B" w:rsidRPr="00280925">
        <w:rPr>
          <w:rFonts w:ascii="Times New Roman" w:hAnsi="Times New Roman" w:cs="Times New Roman"/>
        </w:rPr>
        <w:t xml:space="preserve"> mice </w:t>
      </w:r>
      <w:r w:rsidRPr="00280925">
        <w:rPr>
          <w:rFonts w:ascii="Times New Roman" w:hAnsi="Times New Roman" w:cs="Times New Roman"/>
        </w:rPr>
        <w:t>of a similar age.</w:t>
      </w:r>
      <w:ins w:id="0" w:author="Dave Bridges" w:date="2016-04-01T14:10:00Z">
        <w:r w:rsidR="00D516FF">
          <w:rPr>
            <w:rFonts w:ascii="Times New Roman" w:hAnsi="Times New Roman" w:cs="Times New Roman"/>
          </w:rPr>
          <w:t xml:space="preserve">  These data are presented below (last comment </w:t>
        </w:r>
      </w:ins>
      <w:ins w:id="1" w:author="Dave Bridges" w:date="2016-04-01T14:11:00Z">
        <w:r w:rsidR="00D516FF">
          <w:rPr>
            <w:rFonts w:ascii="Times New Roman" w:hAnsi="Times New Roman" w:cs="Times New Roman"/>
          </w:rPr>
          <w:t>of</w:t>
        </w:r>
      </w:ins>
      <w:ins w:id="2" w:author="Dave Bridges" w:date="2016-04-01T14:10:00Z">
        <w:r w:rsidR="00D516FF">
          <w:rPr>
            <w:rFonts w:ascii="Times New Roman" w:hAnsi="Times New Roman" w:cs="Times New Roman"/>
          </w:rPr>
          <w:t xml:space="preserve"> the third reviewer)</w:t>
        </w:r>
      </w:ins>
      <w:r w:rsidR="000E045B" w:rsidRPr="00280925">
        <w:rPr>
          <w:rFonts w:ascii="Times New Roman" w:hAnsi="Times New Roman" w:cs="Times New Roman"/>
        </w:rPr>
        <w:t xml:space="preserve"> </w:t>
      </w:r>
      <w:r w:rsidR="006478E8" w:rsidRPr="00280925">
        <w:rPr>
          <w:rFonts w:ascii="Times New Roman" w:hAnsi="Times New Roman" w:cs="Times New Roman"/>
        </w:rPr>
        <w:t>Our inter</w:t>
      </w:r>
      <w:bookmarkStart w:id="3" w:name="_GoBack"/>
      <w:bookmarkEnd w:id="3"/>
      <w:r w:rsidR="006478E8" w:rsidRPr="00280925">
        <w:rPr>
          <w:rFonts w:ascii="Times New Roman" w:hAnsi="Times New Roman" w:cs="Times New Roman"/>
        </w:rPr>
        <w:t>pretation is therefore that</w:t>
      </w:r>
      <w:r w:rsidR="00D04676" w:rsidRPr="00280925">
        <w:rPr>
          <w:rFonts w:ascii="Times New Roman" w:hAnsi="Times New Roman" w:cs="Times New Roman"/>
        </w:rPr>
        <w:t xml:space="preserve"> </w:t>
      </w:r>
      <w:r w:rsidR="009F138A" w:rsidRPr="00280925">
        <w:rPr>
          <w:rFonts w:ascii="Times New Roman" w:hAnsi="Times New Roman" w:cs="Times New Roman"/>
        </w:rPr>
        <w:t xml:space="preserve">the </w:t>
      </w:r>
      <w:r w:rsidR="00D04676" w:rsidRPr="00280925">
        <w:rPr>
          <w:rFonts w:ascii="Times New Roman" w:hAnsi="Times New Roman" w:cs="Times New Roman"/>
        </w:rPr>
        <w:t>high fat diet did have an effect on glucose and insulin levels</w:t>
      </w:r>
      <w:r w:rsidR="006478E8" w:rsidRPr="00280925">
        <w:rPr>
          <w:rFonts w:ascii="Times New Roman" w:hAnsi="Times New Roman" w:cs="Times New Roman"/>
        </w:rPr>
        <w:t xml:space="preserve"> but that this was not modified by</w:t>
      </w:r>
      <w:r w:rsidR="00D04676" w:rsidRPr="00280925">
        <w:rPr>
          <w:rFonts w:ascii="Times New Roman" w:hAnsi="Times New Roman" w:cs="Times New Roman"/>
        </w:rPr>
        <w:t xml:space="preserve"> </w:t>
      </w:r>
      <w:r w:rsidR="00D04676" w:rsidRPr="00280925">
        <w:rPr>
          <w:rFonts w:ascii="Times New Roman" w:hAnsi="Times New Roman" w:cs="Times New Roman"/>
          <w:i/>
        </w:rPr>
        <w:t xml:space="preserve">in utero </w:t>
      </w:r>
      <w:r w:rsidR="00D04676" w:rsidRPr="00280925">
        <w:rPr>
          <w:rFonts w:ascii="Times New Roman" w:hAnsi="Times New Roman" w:cs="Times New Roman"/>
        </w:rPr>
        <w:t>particulate exposure</w:t>
      </w:r>
      <w:r w:rsidR="001F70EA" w:rsidRPr="00280925">
        <w:rPr>
          <w:rFonts w:ascii="Times New Roman" w:hAnsi="Times New Roman" w:cs="Times New Roman"/>
        </w:rPr>
        <w:t xml:space="preserve"> (see revised Figures 3A-C)</w:t>
      </w:r>
      <w:r w:rsidR="00656812" w:rsidRPr="00280925">
        <w:rPr>
          <w:rFonts w:ascii="Times New Roman" w:hAnsi="Times New Roman" w:cs="Times New Roman"/>
        </w:rPr>
        <w:t xml:space="preserve"> in spite of a </w:t>
      </w:r>
      <w:r w:rsidR="00D13A3E" w:rsidRPr="00280925">
        <w:rPr>
          <w:rFonts w:ascii="Times New Roman" w:hAnsi="Times New Roman" w:cs="Times New Roman"/>
        </w:rPr>
        <w:t>10% increase in fat mass</w:t>
      </w:r>
      <w:r w:rsidR="00D04676" w:rsidRPr="00280925">
        <w:rPr>
          <w:rFonts w:ascii="Times New Roman" w:hAnsi="Times New Roman" w:cs="Times New Roman"/>
        </w:rPr>
        <w:t>.</w:t>
      </w:r>
      <w:r w:rsidR="00211EE2" w:rsidRPr="00280925">
        <w:rPr>
          <w:rFonts w:ascii="Times New Roman" w:hAnsi="Times New Roman" w:cs="Times New Roman"/>
        </w:rPr>
        <w:t xml:space="preserve"> </w:t>
      </w:r>
      <w:r w:rsidR="00205933" w:rsidRPr="00280925">
        <w:rPr>
          <w:rFonts w:ascii="Times New Roman" w:hAnsi="Times New Roman" w:cs="Times New Roman"/>
        </w:rPr>
        <w:t>We have emphasized this point in our revised discussion</w:t>
      </w:r>
      <w:r w:rsidR="00882C39" w:rsidRPr="00280925">
        <w:rPr>
          <w:rFonts w:ascii="Times New Roman" w:hAnsi="Times New Roman" w:cs="Times New Roman"/>
        </w:rPr>
        <w:t xml:space="preserve"> on (page </w:t>
      </w:r>
      <w:r w:rsidR="00C9621F">
        <w:rPr>
          <w:rFonts w:ascii="Times New Roman" w:hAnsi="Times New Roman" w:cs="Times New Roman"/>
          <w:color w:val="FF0000"/>
        </w:rPr>
        <w:t>9</w:t>
      </w:r>
      <w:r w:rsidR="00882C39" w:rsidRPr="00280925">
        <w:rPr>
          <w:rFonts w:ascii="Times New Roman" w:hAnsi="Times New Roman" w:cs="Times New Roman"/>
        </w:rPr>
        <w:t>)</w:t>
      </w:r>
      <w:r w:rsidR="00730166" w:rsidRPr="00280925">
        <w:rPr>
          <w:rFonts w:ascii="Times New Roman" w:hAnsi="Times New Roman" w:cs="Times New Roman"/>
        </w:rPr>
        <w:t xml:space="preserve"> </w:t>
      </w:r>
      <w:r w:rsidR="00C9621F">
        <w:rPr>
          <w:rFonts w:ascii="Times New Roman" w:hAnsi="Times New Roman" w:cs="Times New Roman"/>
        </w:rPr>
        <w:t>and</w:t>
      </w:r>
      <w:r w:rsidR="00730166" w:rsidRPr="00280925">
        <w:rPr>
          <w:rFonts w:ascii="Times New Roman" w:hAnsi="Times New Roman" w:cs="Times New Roman"/>
        </w:rPr>
        <w:t xml:space="preserve"> results section</w:t>
      </w:r>
      <w:r w:rsidR="00C9621F">
        <w:rPr>
          <w:rFonts w:ascii="Times New Roman" w:hAnsi="Times New Roman" w:cs="Times New Roman"/>
        </w:rPr>
        <w:t>s</w:t>
      </w:r>
      <w:r w:rsidR="00730166" w:rsidRPr="00280925">
        <w:rPr>
          <w:rFonts w:ascii="Times New Roman" w:hAnsi="Times New Roman" w:cs="Times New Roman"/>
        </w:rPr>
        <w:t xml:space="preserve"> (page </w:t>
      </w:r>
      <w:r w:rsidR="00D970CE">
        <w:rPr>
          <w:rFonts w:ascii="Times New Roman" w:hAnsi="Times New Roman" w:cs="Times New Roman"/>
          <w:color w:val="FF0000"/>
        </w:rPr>
        <w:t>14</w:t>
      </w:r>
      <w:r w:rsidR="00730166" w:rsidRPr="00280925">
        <w:rPr>
          <w:rFonts w:ascii="Times New Roman" w:hAnsi="Times New Roman" w:cs="Times New Roman"/>
        </w:rPr>
        <w:t>)</w:t>
      </w:r>
      <w:r w:rsidR="00205933" w:rsidRPr="00280925">
        <w:rPr>
          <w:rFonts w:ascii="Times New Roman" w:hAnsi="Times New Roman" w:cs="Times New Roman"/>
        </w:rPr>
        <w:t xml:space="preserve">. </w:t>
      </w:r>
      <w:r w:rsidR="009F138A" w:rsidRPr="00280925">
        <w:rPr>
          <w:rFonts w:ascii="Times New Roman" w:hAnsi="Times New Roman" w:cs="Times New Roman"/>
        </w:rPr>
        <w:t xml:space="preserve">A copy of the new text </w:t>
      </w:r>
      <w:r w:rsidR="00882C39" w:rsidRPr="00280925">
        <w:rPr>
          <w:rFonts w:ascii="Times New Roman" w:hAnsi="Times New Roman" w:cs="Times New Roman"/>
        </w:rPr>
        <w:t xml:space="preserve">also </w:t>
      </w:r>
      <w:r w:rsidR="009F138A" w:rsidRPr="00280925">
        <w:rPr>
          <w:rFonts w:ascii="Times New Roman" w:hAnsi="Times New Roman" w:cs="Times New Roman"/>
        </w:rPr>
        <w:t>appears here, for your convenience.</w:t>
      </w:r>
    </w:p>
    <w:p w14:paraId="06A453F5" w14:textId="4989AC58" w:rsidR="009F138A" w:rsidRPr="00280925" w:rsidRDefault="009F138A" w:rsidP="00FC26C8">
      <w:pPr>
        <w:ind w:left="720"/>
        <w:rPr>
          <w:rFonts w:ascii="Times New Roman" w:hAnsi="Times New Roman" w:cs="Times New Roman"/>
          <w:b/>
        </w:rPr>
      </w:pPr>
      <w:r w:rsidRPr="00280925">
        <w:rPr>
          <w:rFonts w:ascii="Times New Roman" w:hAnsi="Times New Roman" w:cs="Times New Roman"/>
          <w:b/>
        </w:rPr>
        <w:t>“</w:t>
      </w:r>
      <w:r w:rsidR="00D06878" w:rsidRPr="00280925">
        <w:rPr>
          <w:rFonts w:ascii="Times New Roman" w:hAnsi="Times New Roman" w:cs="Times New Roman"/>
          <w:b/>
        </w:rPr>
        <w:t>Taken together, these data indicate that while HFD did impair insulin sensitivity, there was no difference between these two groups.</w:t>
      </w:r>
    </w:p>
    <w:p w14:paraId="7A5468EA" w14:textId="4D11E456" w:rsidR="00730166" w:rsidRPr="00280925" w:rsidRDefault="00730166" w:rsidP="00B31603">
      <w:pPr>
        <w:ind w:left="720"/>
        <w:rPr>
          <w:rFonts w:ascii="Times New Roman" w:hAnsi="Times New Roman" w:cs="Times New Roman"/>
        </w:rPr>
      </w:pPr>
      <w:proofErr w:type="gramStart"/>
      <w:r w:rsidRPr="00280925">
        <w:rPr>
          <w:rFonts w:ascii="Times New Roman" w:hAnsi="Times New Roman" w:cs="Times New Roman"/>
        </w:rPr>
        <w:lastRenderedPageBreak/>
        <w:t>and</w:t>
      </w:r>
      <w:proofErr w:type="gramEnd"/>
    </w:p>
    <w:p w14:paraId="1349D3AB" w14:textId="53EB5169" w:rsidR="00730166" w:rsidRPr="00280925" w:rsidRDefault="00730166" w:rsidP="00FC26C8">
      <w:pPr>
        <w:ind w:left="720"/>
        <w:rPr>
          <w:rFonts w:ascii="Times New Roman" w:hAnsi="Times New Roman" w:cs="Times New Roman"/>
          <w:b/>
        </w:rPr>
      </w:pPr>
      <w:r w:rsidRPr="00280925">
        <w:rPr>
          <w:rFonts w:ascii="Times New Roman" w:hAnsi="Times New Roman" w:cs="Times New Roman"/>
          <w:b/>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r w:rsidR="00D970CE">
        <w:rPr>
          <w:rFonts w:ascii="Times New Roman" w:hAnsi="Times New Roman" w:cs="Times New Roman"/>
          <w:b/>
        </w:rPr>
        <w:t>, regardless of exposures</w:t>
      </w:r>
      <w:r w:rsidRPr="00280925">
        <w:rPr>
          <w:rFonts w:ascii="Times New Roman" w:hAnsi="Times New Roman" w:cs="Times New Roman"/>
          <w:b/>
        </w:rPr>
        <w:t>”</w:t>
      </w:r>
    </w:p>
    <w:p w14:paraId="5253D581"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The authors provided </w:t>
      </w:r>
      <w:proofErr w:type="gramStart"/>
      <w:r w:rsidRPr="00280925">
        <w:rPr>
          <w:rFonts w:ascii="Times New Roman" w:hAnsi="Times New Roman" w:cs="Times New Roman"/>
          <w:color w:val="FF0000"/>
        </w:rPr>
        <w:t>data which indicated</w:t>
      </w:r>
      <w:proofErr w:type="gramEnd"/>
      <w:r w:rsidRPr="00280925">
        <w:rPr>
          <w:rFonts w:ascii="Times New Roman" w:hAnsi="Times New Roman" w:cs="Times New Roman"/>
          <w:color w:val="FF0000"/>
        </w:rPr>
        <w:t xml:space="preserve"> impaired mitochondrial biogenesis. The authors should provide some data on the upstream regulators of mitochondrial biogenesis such as PGC1, PPAR or TFAM to strengthen the data. </w:t>
      </w:r>
    </w:p>
    <w:p w14:paraId="2EA40338" w14:textId="4AFBB87F" w:rsidR="00C25D04" w:rsidRPr="00814622" w:rsidRDefault="009D7D6E" w:rsidP="002C21F8">
      <w:pPr>
        <w:rPr>
          <w:rFonts w:ascii="Times New Roman" w:hAnsi="Times New Roman" w:cs="Times New Roman"/>
        </w:rPr>
      </w:pPr>
      <w:r w:rsidRPr="00280925">
        <w:rPr>
          <w:rFonts w:ascii="Times New Roman" w:hAnsi="Times New Roman" w:cs="Times New Roman"/>
        </w:rPr>
        <w:t xml:space="preserve">We </w:t>
      </w:r>
      <w:r w:rsidR="003B2B63" w:rsidRPr="00280925">
        <w:rPr>
          <w:rFonts w:ascii="Times New Roman" w:hAnsi="Times New Roman" w:cs="Times New Roman"/>
        </w:rPr>
        <w:t>evaluated</w:t>
      </w:r>
      <w:r w:rsidRPr="00280925">
        <w:rPr>
          <w:rFonts w:ascii="Times New Roman" w:hAnsi="Times New Roman" w:cs="Times New Roman"/>
        </w:rPr>
        <w:t xml:space="preserve"> </w:t>
      </w:r>
      <w:r w:rsidR="003B2B63" w:rsidRPr="00280925">
        <w:rPr>
          <w:rFonts w:ascii="Times New Roman" w:hAnsi="Times New Roman" w:cs="Times New Roman"/>
        </w:rPr>
        <w:t>several</w:t>
      </w:r>
      <w:r w:rsidRPr="00280925">
        <w:rPr>
          <w:rFonts w:ascii="Times New Roman" w:hAnsi="Times New Roman" w:cs="Times New Roman"/>
        </w:rPr>
        <w:t xml:space="preserve"> upstream regulators of </w:t>
      </w:r>
      <w:r w:rsidR="00D20B24">
        <w:rPr>
          <w:rFonts w:ascii="Times New Roman" w:hAnsi="Times New Roman" w:cs="Times New Roman"/>
        </w:rPr>
        <w:t xml:space="preserve">autophagy (LC3 processing) and </w:t>
      </w:r>
      <w:r w:rsidRPr="00280925">
        <w:rPr>
          <w:rFonts w:ascii="Times New Roman" w:hAnsi="Times New Roman" w:cs="Times New Roman"/>
        </w:rPr>
        <w:t>mitochondrial biogenesis (</w:t>
      </w:r>
      <w:proofErr w:type="spellStart"/>
      <w:r w:rsidRPr="00280925">
        <w:rPr>
          <w:rFonts w:ascii="Times New Roman" w:hAnsi="Times New Roman" w:cs="Times New Roman"/>
          <w:i/>
        </w:rPr>
        <w:t>Ppard</w:t>
      </w:r>
      <w:proofErr w:type="spellEnd"/>
      <w:r w:rsidRPr="00280925">
        <w:rPr>
          <w:rFonts w:ascii="Times New Roman" w:hAnsi="Times New Roman" w:cs="Times New Roman"/>
          <w:i/>
        </w:rPr>
        <w:t xml:space="preserve">, Ppargc1a, </w:t>
      </w:r>
      <w:r w:rsidR="000649B9" w:rsidRPr="00280925">
        <w:rPr>
          <w:rFonts w:ascii="Times New Roman" w:hAnsi="Times New Roman" w:cs="Times New Roman"/>
          <w:i/>
        </w:rPr>
        <w:t>Ppargc1b, Nrf1, Nfe2l2 and</w:t>
      </w:r>
      <w:r w:rsidRPr="00280925">
        <w:rPr>
          <w:rFonts w:ascii="Times New Roman" w:hAnsi="Times New Roman" w:cs="Times New Roman"/>
          <w:i/>
        </w:rPr>
        <w:t xml:space="preserve"> </w:t>
      </w:r>
      <w:proofErr w:type="spellStart"/>
      <w:r w:rsidRPr="00280925">
        <w:rPr>
          <w:rFonts w:ascii="Times New Roman" w:hAnsi="Times New Roman" w:cs="Times New Roman"/>
          <w:i/>
        </w:rPr>
        <w:t>Tfam</w:t>
      </w:r>
      <w:proofErr w:type="spellEnd"/>
      <w:r w:rsidR="00B52974" w:rsidRPr="00280925">
        <w:rPr>
          <w:rFonts w:ascii="Times New Roman" w:hAnsi="Times New Roman" w:cs="Times New Roman"/>
          <w:i/>
        </w:rPr>
        <w:t>,</w:t>
      </w:r>
      <w:r w:rsidR="00C03552" w:rsidRPr="00280925">
        <w:rPr>
          <w:rFonts w:ascii="Times New Roman" w:hAnsi="Times New Roman" w:cs="Times New Roman"/>
        </w:rPr>
        <w:t xml:space="preserve"> by </w:t>
      </w:r>
      <w:proofErr w:type="spellStart"/>
      <w:r w:rsidR="00C03552" w:rsidRPr="00280925">
        <w:rPr>
          <w:rFonts w:ascii="Times New Roman" w:hAnsi="Times New Roman" w:cs="Times New Roman"/>
        </w:rPr>
        <w:t>qPCR</w:t>
      </w:r>
      <w:proofErr w:type="spellEnd"/>
      <w:r w:rsidR="00B52974" w:rsidRPr="00280925">
        <w:rPr>
          <w:rFonts w:ascii="Times New Roman" w:hAnsi="Times New Roman" w:cs="Times New Roman"/>
        </w:rPr>
        <w:t xml:space="preserve"> </w:t>
      </w:r>
      <w:r w:rsidR="003B2B63" w:rsidRPr="00280925">
        <w:rPr>
          <w:rFonts w:ascii="Times New Roman" w:hAnsi="Times New Roman" w:cs="Times New Roman"/>
        </w:rPr>
        <w:t>from quadriceps</w:t>
      </w:r>
      <w:r w:rsidR="00ED193F" w:rsidRPr="00280925">
        <w:rPr>
          <w:rFonts w:ascii="Times New Roman" w:hAnsi="Times New Roman" w:cs="Times New Roman"/>
        </w:rPr>
        <w:t xml:space="preserve"> RNA</w:t>
      </w:r>
      <w:r w:rsidR="00CF6519" w:rsidRPr="00280925">
        <w:rPr>
          <w:rFonts w:ascii="Times New Roman" w:hAnsi="Times New Roman" w:cs="Times New Roman"/>
        </w:rPr>
        <w:t xml:space="preserve"> </w:t>
      </w:r>
      <w:r w:rsidR="00B52974" w:rsidRPr="00280925">
        <w:rPr>
          <w:rFonts w:ascii="Times New Roman" w:hAnsi="Times New Roman" w:cs="Times New Roman"/>
        </w:rPr>
        <w:t>and PGC-1</w:t>
      </w:r>
      <w:r w:rsidR="00EB357D" w:rsidRPr="00280925">
        <w:rPr>
          <w:rFonts w:ascii="Times New Roman" w:hAnsi="Times New Roman" w:cs="Times New Roman"/>
        </w:rPr>
        <w:t>α</w:t>
      </w:r>
      <w:r w:rsidR="00B52974" w:rsidRPr="00280925">
        <w:rPr>
          <w:rFonts w:ascii="Times New Roman" w:hAnsi="Times New Roman" w:cs="Times New Roman"/>
        </w:rPr>
        <w:t>, by western blot)</w:t>
      </w:r>
      <w:r w:rsidR="00C03552" w:rsidRPr="00280925">
        <w:rPr>
          <w:rFonts w:ascii="Times New Roman" w:hAnsi="Times New Roman" w:cs="Times New Roman"/>
        </w:rPr>
        <w:t xml:space="preserve"> and found that the MCP230-exposed group had similar mRNA levels to the control group</w:t>
      </w:r>
      <w:r w:rsidR="000649B9" w:rsidRPr="00280925">
        <w:rPr>
          <w:rFonts w:ascii="Times New Roman" w:hAnsi="Times New Roman" w:cs="Times New Roman"/>
        </w:rPr>
        <w:t xml:space="preserve"> for </w:t>
      </w:r>
      <w:r w:rsidR="000649B9" w:rsidRPr="00280925">
        <w:rPr>
          <w:rFonts w:ascii="Times New Roman" w:hAnsi="Times New Roman" w:cs="Times New Roman"/>
          <w:i/>
        </w:rPr>
        <w:t xml:space="preserve">Ppargc1a, Nrf1, Nfe2l2 and </w:t>
      </w:r>
      <w:proofErr w:type="spellStart"/>
      <w:r w:rsidR="000649B9" w:rsidRPr="00280925">
        <w:rPr>
          <w:rFonts w:ascii="Times New Roman" w:hAnsi="Times New Roman" w:cs="Times New Roman"/>
          <w:i/>
        </w:rPr>
        <w:t>Tfam</w:t>
      </w:r>
      <w:proofErr w:type="spellEnd"/>
      <w:r w:rsidR="00B52974" w:rsidRPr="00280925">
        <w:rPr>
          <w:rFonts w:ascii="Times New Roman" w:hAnsi="Times New Roman" w:cs="Times New Roman"/>
        </w:rPr>
        <w:t xml:space="preserve"> and similar PGC-1</w:t>
      </w:r>
      <w:r w:rsidR="00EE44CD" w:rsidRPr="00280925">
        <w:rPr>
          <w:rFonts w:ascii="Times New Roman" w:hAnsi="Times New Roman" w:cs="Times New Roman"/>
        </w:rPr>
        <w:t>α</w:t>
      </w:r>
      <w:r w:rsidR="00B52974" w:rsidRPr="00280925">
        <w:rPr>
          <w:rFonts w:ascii="Times New Roman" w:hAnsi="Times New Roman" w:cs="Times New Roman"/>
        </w:rPr>
        <w:t xml:space="preserve"> protein abundance</w:t>
      </w:r>
      <w:r w:rsidR="00D106B3" w:rsidRPr="00280925">
        <w:rPr>
          <w:rFonts w:ascii="Times New Roman" w:hAnsi="Times New Roman" w:cs="Times New Roman"/>
        </w:rPr>
        <w:t>. We</w:t>
      </w:r>
      <w:r w:rsidR="00B12835" w:rsidRPr="00280925">
        <w:rPr>
          <w:rFonts w:ascii="Times New Roman" w:hAnsi="Times New Roman" w:cs="Times New Roman"/>
        </w:rPr>
        <w:t xml:space="preserve"> report these data in the new Figure 6</w:t>
      </w:r>
      <w:r w:rsidR="00F85C6A" w:rsidRPr="00280925">
        <w:rPr>
          <w:rFonts w:ascii="Times New Roman" w:hAnsi="Times New Roman" w:cs="Times New Roman"/>
        </w:rPr>
        <w:t>. We</w:t>
      </w:r>
      <w:r w:rsidR="006B286F" w:rsidRPr="00280925">
        <w:rPr>
          <w:rFonts w:ascii="Times New Roman" w:hAnsi="Times New Roman" w:cs="Times New Roman"/>
        </w:rPr>
        <w:t xml:space="preserve"> </w:t>
      </w:r>
      <w:r w:rsidR="00F85C6A" w:rsidRPr="00280925">
        <w:rPr>
          <w:rFonts w:ascii="Times New Roman" w:hAnsi="Times New Roman" w:cs="Times New Roman"/>
        </w:rPr>
        <w:t>observe</w:t>
      </w:r>
      <w:r w:rsidR="00B12835" w:rsidRPr="00280925">
        <w:rPr>
          <w:rFonts w:ascii="Times New Roman" w:hAnsi="Times New Roman" w:cs="Times New Roman"/>
        </w:rPr>
        <w:t>d</w:t>
      </w:r>
      <w:r w:rsidR="006B286F" w:rsidRPr="00280925">
        <w:rPr>
          <w:rFonts w:ascii="Times New Roman" w:hAnsi="Times New Roman" w:cs="Times New Roman"/>
        </w:rPr>
        <w:t xml:space="preserve"> </w:t>
      </w:r>
      <w:r w:rsidR="006915F5" w:rsidRPr="00280925">
        <w:rPr>
          <w:rFonts w:ascii="Times New Roman" w:hAnsi="Times New Roman" w:cs="Times New Roman"/>
        </w:rPr>
        <w:t xml:space="preserve">a </w:t>
      </w:r>
      <w:r w:rsidR="006B286F" w:rsidRPr="00280925">
        <w:rPr>
          <w:rFonts w:ascii="Times New Roman" w:hAnsi="Times New Roman" w:cs="Times New Roman"/>
        </w:rPr>
        <w:t>marked</w:t>
      </w:r>
      <w:r w:rsidR="000649B9" w:rsidRPr="00280925">
        <w:rPr>
          <w:rFonts w:ascii="Times New Roman" w:hAnsi="Times New Roman" w:cs="Times New Roman"/>
        </w:rPr>
        <w:t xml:space="preserve"> increase in </w:t>
      </w:r>
      <w:r w:rsidR="006915F5" w:rsidRPr="00280925">
        <w:rPr>
          <w:rFonts w:ascii="Times New Roman" w:hAnsi="Times New Roman" w:cs="Times New Roman"/>
        </w:rPr>
        <w:t xml:space="preserve">both </w:t>
      </w:r>
      <w:proofErr w:type="spellStart"/>
      <w:r w:rsidR="000649B9" w:rsidRPr="00280925">
        <w:rPr>
          <w:rFonts w:ascii="Times New Roman" w:hAnsi="Times New Roman" w:cs="Times New Roman"/>
          <w:i/>
        </w:rPr>
        <w:t>Ppard</w:t>
      </w:r>
      <w:proofErr w:type="spellEnd"/>
      <w:r w:rsidR="000649B9" w:rsidRPr="00280925">
        <w:rPr>
          <w:rFonts w:ascii="Times New Roman" w:hAnsi="Times New Roman" w:cs="Times New Roman"/>
        </w:rPr>
        <w:t xml:space="preserve"> and </w:t>
      </w:r>
      <w:r w:rsidR="000649B9" w:rsidRPr="00280925">
        <w:rPr>
          <w:rFonts w:ascii="Times New Roman" w:hAnsi="Times New Roman" w:cs="Times New Roman"/>
          <w:i/>
        </w:rPr>
        <w:t>Ppargc1b</w:t>
      </w:r>
      <w:r w:rsidR="006915F5" w:rsidRPr="00280925">
        <w:rPr>
          <w:rFonts w:ascii="Times New Roman" w:hAnsi="Times New Roman" w:cs="Times New Roman"/>
          <w:i/>
        </w:rPr>
        <w:t xml:space="preserve"> </w:t>
      </w:r>
      <w:r w:rsidR="006915F5" w:rsidRPr="00280925">
        <w:rPr>
          <w:rFonts w:ascii="Times New Roman" w:hAnsi="Times New Roman" w:cs="Times New Roman"/>
        </w:rPr>
        <w:t>mRNA</w:t>
      </w:r>
      <w:r w:rsidR="001A4F1B" w:rsidRPr="00280925">
        <w:rPr>
          <w:rFonts w:ascii="Times New Roman" w:hAnsi="Times New Roman" w:cs="Times New Roman"/>
        </w:rPr>
        <w:t xml:space="preserve"> in the MCP230-exposed mice</w:t>
      </w:r>
      <w:r w:rsidR="00F85C6A" w:rsidRPr="00280925">
        <w:rPr>
          <w:rFonts w:ascii="Times New Roman" w:hAnsi="Times New Roman" w:cs="Times New Roman"/>
        </w:rPr>
        <w:t>, which is an interesting finding</w:t>
      </w:r>
      <w:r w:rsidR="002D171F" w:rsidRPr="00280925">
        <w:rPr>
          <w:rFonts w:ascii="Times New Roman" w:hAnsi="Times New Roman" w:cs="Times New Roman"/>
        </w:rPr>
        <w:t xml:space="preserve"> given that the mitochondrial transcripts and proteins that we have measured are either down or unaltered by the </w:t>
      </w:r>
      <w:r w:rsidR="00B12835" w:rsidRPr="00280925">
        <w:rPr>
          <w:rFonts w:ascii="Times New Roman" w:hAnsi="Times New Roman" w:cs="Times New Roman"/>
        </w:rPr>
        <w:t xml:space="preserve">gestational </w:t>
      </w:r>
      <w:r w:rsidR="002D171F" w:rsidRPr="00280925">
        <w:rPr>
          <w:rFonts w:ascii="Times New Roman" w:hAnsi="Times New Roman" w:cs="Times New Roman"/>
        </w:rPr>
        <w:t>treatment.</w:t>
      </w:r>
      <w:r w:rsidR="00A831A1" w:rsidRPr="00280925">
        <w:rPr>
          <w:rFonts w:ascii="Times New Roman" w:hAnsi="Times New Roman" w:cs="Times New Roman"/>
        </w:rPr>
        <w:t xml:space="preserve"> </w:t>
      </w:r>
      <w:r w:rsidR="003B2B63" w:rsidRPr="00280925">
        <w:rPr>
          <w:rFonts w:ascii="Times New Roman" w:hAnsi="Times New Roman" w:cs="Times New Roman"/>
        </w:rPr>
        <w:t xml:space="preserve">Our interpretation is that these increases in </w:t>
      </w:r>
      <w:proofErr w:type="spellStart"/>
      <w:r w:rsidR="003B2B63" w:rsidRPr="00280925">
        <w:rPr>
          <w:rFonts w:ascii="Times New Roman" w:hAnsi="Times New Roman" w:cs="Times New Roman"/>
          <w:i/>
        </w:rPr>
        <w:t>Ppard</w:t>
      </w:r>
      <w:proofErr w:type="spellEnd"/>
      <w:r w:rsidR="003B2B63" w:rsidRPr="00280925">
        <w:rPr>
          <w:rFonts w:ascii="Times New Roman" w:hAnsi="Times New Roman" w:cs="Times New Roman"/>
          <w:i/>
        </w:rPr>
        <w:t xml:space="preserve"> and Ppargc1b </w:t>
      </w:r>
      <w:r w:rsidR="003B2B63" w:rsidRPr="00280925">
        <w:rPr>
          <w:rFonts w:ascii="Times New Roman" w:hAnsi="Times New Roman" w:cs="Times New Roman"/>
        </w:rPr>
        <w:t xml:space="preserve">mRNA levels are </w:t>
      </w:r>
      <w:r w:rsidR="00B92656" w:rsidRPr="00280925">
        <w:rPr>
          <w:rFonts w:ascii="Times New Roman" w:hAnsi="Times New Roman" w:cs="Times New Roman"/>
        </w:rPr>
        <w:t xml:space="preserve">a response to the increased oxidative stress </w:t>
      </w:r>
      <w:r w:rsidR="003B2B63" w:rsidRPr="00280925">
        <w:rPr>
          <w:rFonts w:ascii="Times New Roman" w:hAnsi="Times New Roman" w:cs="Times New Roman"/>
        </w:rPr>
        <w:t>in the</w:t>
      </w:r>
      <w:r w:rsidR="00900406" w:rsidRPr="00280925">
        <w:rPr>
          <w:rFonts w:ascii="Times New Roman" w:hAnsi="Times New Roman" w:cs="Times New Roman"/>
        </w:rPr>
        <w:t xml:space="preserve"> MCP230-exposed mice</w:t>
      </w:r>
      <w:r w:rsidR="0047529A" w:rsidRPr="00280925">
        <w:rPr>
          <w:rFonts w:ascii="Times New Roman" w:hAnsi="Times New Roman" w:cs="Times New Roman"/>
        </w:rPr>
        <w:t xml:space="preserve">, as </w:t>
      </w:r>
      <w:proofErr w:type="spellStart"/>
      <w:r w:rsidR="0047529A" w:rsidRPr="00280925">
        <w:rPr>
          <w:rFonts w:ascii="Times New Roman" w:hAnsi="Times New Roman" w:cs="Times New Roman"/>
        </w:rPr>
        <w:t>PPAR</w:t>
      </w:r>
      <w:r w:rsidR="004B0EEB" w:rsidRPr="00280925">
        <w:rPr>
          <w:rFonts w:ascii="Times New Roman" w:hAnsi="Times New Roman" w:cs="Times New Roman"/>
        </w:rPr>
        <w:t>δ</w:t>
      </w:r>
      <w:proofErr w:type="spellEnd"/>
      <w:r w:rsidR="0047529A" w:rsidRPr="00280925">
        <w:rPr>
          <w:rFonts w:ascii="Times New Roman" w:hAnsi="Times New Roman" w:cs="Times New Roman"/>
        </w:rPr>
        <w:t xml:space="preserve"> </w:t>
      </w:r>
      <w:r w:rsidR="00C67235" w:rsidRPr="00280925">
        <w:rPr>
          <w:rFonts w:ascii="Times New Roman" w:hAnsi="Times New Roman" w:cs="Times New Roman"/>
        </w:rPr>
        <w:t xml:space="preserve">is important for the induction of </w:t>
      </w:r>
      <w:r w:rsidR="007A3CAF" w:rsidRPr="00280925">
        <w:rPr>
          <w:rFonts w:ascii="Times New Roman" w:hAnsi="Times New Roman" w:cs="Times New Roman"/>
        </w:rPr>
        <w:t xml:space="preserve">the antioxidant enzymes </w:t>
      </w:r>
      <w:r w:rsidR="00C67235" w:rsidRPr="00280925">
        <w:rPr>
          <w:rFonts w:ascii="Times New Roman" w:hAnsi="Times New Roman" w:cs="Times New Roman"/>
          <w:i/>
        </w:rPr>
        <w:t>Sod1</w:t>
      </w:r>
      <w:r w:rsidR="00C67235" w:rsidRPr="00280925">
        <w:rPr>
          <w:rFonts w:ascii="Times New Roman" w:hAnsi="Times New Roman" w:cs="Times New Roman"/>
        </w:rPr>
        <w:t xml:space="preserve"> and </w:t>
      </w:r>
      <w:r w:rsidR="00C67235" w:rsidRPr="00280925">
        <w:rPr>
          <w:rFonts w:ascii="Times New Roman" w:hAnsi="Times New Roman" w:cs="Times New Roman"/>
          <w:i/>
        </w:rPr>
        <w:t>Sod2</w:t>
      </w:r>
      <w:r w:rsidR="0017312A" w:rsidRPr="00280925">
        <w:rPr>
          <w:rFonts w:ascii="Times New Roman" w:hAnsi="Times New Roman" w:cs="Times New Roman"/>
        </w:rPr>
        <w:t xml:space="preserve">, </w:t>
      </w:r>
      <w:r w:rsidR="00C67235" w:rsidRPr="00280925">
        <w:rPr>
          <w:rFonts w:ascii="Times New Roman" w:hAnsi="Times New Roman" w:cs="Times New Roman"/>
        </w:rPr>
        <w:t xml:space="preserve">is induced in response to chemical stress, and it’s </w:t>
      </w:r>
      <w:r w:rsidR="0047529A" w:rsidRPr="00280925">
        <w:rPr>
          <w:rFonts w:ascii="Times New Roman" w:hAnsi="Times New Roman" w:cs="Times New Roman"/>
        </w:rPr>
        <w:t>activation has been shown to reduce markers of whole-body oxidative stress</w:t>
      </w:r>
      <w:r w:rsidR="00BA6520" w:rsidRPr="00280925">
        <w:rPr>
          <w:rFonts w:ascii="Times New Roman" w:hAnsi="Times New Roman" w:cs="Times New Roman"/>
        </w:rPr>
        <w:t xml:space="preserve"> </w:t>
      </w:r>
      <w:r w:rsidR="00BC57DB">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"10.1016/j.ecoenv.2016.01.005", "ISSN" : "0147-6513", "author" : [ { "dropping-particle" : "", "family" : "San-segundo", "given" : "Laura", "non-dropping-particle" : "", "parse-names" : false, "suffix" : "" }, { "dropping-particle" : "", "family" : "Guimar\u00e3es", "given" : "Laura", "non-dropping-particle" : "", "parse-names" : false, "suffix" : "" }, { "dropping-particle" : "", "family" : "Fern\u00e1ndez", "given" : "Carlos", "non-dropping-particle" : "", "parse-names" : false, "suffix" : "" }, { "dropping-particle" : "", "family" : "Beltr\u00e1n", "given" : "Eulalia M", "non-dropping-particle" : "", "parse-names" : false, "suffix" : "" }, { "dropping-particle" : "", "family" : "Guilhermino", "given" : "L\u00facia", "non-dropping-particle" : "", "parse-names" : false, "suffix" : "" }, { "dropping-particle" : "", "family" : "Victoria", "given" : "Mar\u00eda", "non-dropping-particle" : "", "parse-names" : false, "suffix" : "" } ], "container-title" : "Ecotoxicology and Environmental Safety", "id" : "ITEM-2", "issued" : { "date-parts" : [ [ "2016" ] ] }, "page" : "51-60", "publisher" : "Elsevier", "title" : "Alterations in gene expression levels provide early indicators of chemical stress during Xenopus laevis embryo development : A case study with per fl uorooctane sulfonate ( PFOS )", "type" : "article-journal", "volume" : "127" }, "uris" : [ "http://www.mendeley.com/documents/?uuid=dd576dee-801b-40a2-b8ee-6042099c918d" ] }, { "id" : "ITEM-3", "itemData" : { "DOI" : "10.1074/jbc.M111.222562", "ISBN" : "2011001242", "ISSN" : "00219258", "PMID" : "22072715", "abstract" : "Cellular senescence-associated changes in blood vessels have been implicated in aging and age-related cardiovascular disorders. Here, we demonstrate that peroxisome proliferator-activated receptor (PPAR) \u03b4 coordinates angiotensin (Ang) II-induced senescence of human vascular smooth muscle cells (VSMCs). Activation of PPAR\u03b4 by GW501516, a specific ligand for PPAR\u03b4, significantly attenuated Ang II-induced generation of superoxides and suppressed senescence of VSMCs. A marked increase in the levels of p53 and p21 induced by Ang II was blunted by the treatment with GW501516. Ligand-activated PPAR\u03b4 up-regulated expression of phosphatase and tensin homolog deleted on chromosome 10 (PTEN) and suppressed the phosphatidylinositol 3-kinase (PI3K)/Akt pathway. Knockdown of PTEN with siRNA abrogated the effects of PPAR\u03b4 on cellular senescence, on PI3K/Akt signaling, and on generation of ROS in VSMCs treated with Ang II. Finally, administration of GW501516 to apoE-deficient mice treated with Ang II significantly reduced the number of senescent cells in the aorta, where up-regulation of PTEN with reduced levels of phosphorylated Akt and ROS was demonstrated. Thus, ligand-activated PPAR\u03b4 confers resistance to Ang II-induced senescence by up-regulation of PTEN and ensuing modulation of the PI3K/Akt signaling to reduce ROS generation in vascular cells.", "author" : [ { "dropping-particle" : "", "family" : "Kim", "given" : "Hyo Jung", "non-dropping-particle" : "", "parse-names" : false, "suffix" : "" }, { "dropping-particle" : "", "family" : "Ham", "given" : "Sun Ah", "non-dropping-particle" : "", "parse-names" : false, "suffix" : "" }, { "dropping-particle" : "", "family" : "Kim", "given" : "Min Young", "non-dropping-particle" : "", "parse-names" : false, "suffix" : "" }, { "dropping-particle" : "", "family" : "Hwang", "given" : "Jung Seok", "non-dropping-particle" : "", "parse-names" : false, "suffix" : "" }, { "dropping-particle" : "", "family" : "Lee", "given" : "Hanna", "non-dropping-particle" : "", "parse-names" : false, "suffix" : "" }, { "dropping-particle" : "", "family" : "Kang", "given" : "Eun Sil", "non-dropping-particle" : "", "parse-names" : false, "suffix" : "" }, { "dropping-particle" : "", "family" : "Yoo", "given" : "Taesik", "non-dropping-particle" : "", "parse-names" : false, "suffix" : "" }, { "dropping-particle" : "", "family" : "Woo", "given" : "Im Sun", "non-dropping-particle" : "", "parse-names" : false, "suffix" : "" }, { "dropping-particle" : "", "family" : "Yabe-Nishimura", "given" : "Chihiro", "non-dropping-particle" : "", "parse-names" : false, "suffix" : "" }, { "dropping-particle" : "", "family" : "Paek", "given" : "Kyung Shin", "non-dropping-particle" : "", "parse-names" : false, "suffix" : "" }, { "dropping-particle" : "", "family" : "Kim", "given" : "Jin Hoi", "non-dropping-particle" : "", "parse-names" : false, "suffix" : "" }, { "dropping-particle" : "", "family" : "Seo", "given" : "Han Geuk", "non-dropping-particle" : "", "parse-names" : false, "suffix" : "" } ], "container-title" : "Journal of Biological Chemistry", "id" : "ITEM-3", "issue" : "52", "issued" : { "date-parts" : [ [ "2011" ] ] }, "page" : "44585-44593", "title" : "PPAR\u03b4 coordinates angiotensin II-induced senescence in vascular smooth muscle cells through PTEN-mediated inhibition of superoxide generation", "type" : "article-journal", "volume" : "286" }, "uris" : [ "http://www.mendeley.com/documents/?uuid=b102867a-1b57-43d5-b95a-a46ef5d06320" ] }, { "id" : "ITEM-4",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"ITEM-4",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"mendeley" : { "formattedCitation" : "(4\u20136, 9)", "plainTextFormattedCitation" : "(4\u20136, 9)", "previouslyFormattedCitation" : "(4\u20136, 9)" }, "properties" : { "noteIndex" : 0 }, "schema" : "https://github.com/citation-style-language/schema/raw/master/csl-citation.json" }</w:instrText>
      </w:r>
      <w:r w:rsidR="00BC57DB">
        <w:rPr>
          <w:rFonts w:ascii="Times New Roman" w:hAnsi="Times New Roman" w:cs="Times New Roman"/>
        </w:rPr>
        <w:fldChar w:fldCharType="separate"/>
      </w:r>
      <w:r w:rsidR="00BC57DB" w:rsidRPr="00BC57DB">
        <w:rPr>
          <w:rFonts w:ascii="Times New Roman" w:hAnsi="Times New Roman" w:cs="Times New Roman"/>
          <w:noProof/>
        </w:rPr>
        <w:t>(4–6, 9)</w:t>
      </w:r>
      <w:r w:rsidR="00BC57DB">
        <w:rPr>
          <w:rFonts w:ascii="Times New Roman" w:hAnsi="Times New Roman" w:cs="Times New Roman"/>
        </w:rPr>
        <w:fldChar w:fldCharType="end"/>
      </w:r>
      <w:r w:rsidR="0017312A" w:rsidRPr="00814622">
        <w:rPr>
          <w:rStyle w:val="CommentReference"/>
          <w:rFonts w:ascii="Times New Roman" w:hAnsi="Times New Roman" w:cs="Times New Roman"/>
          <w:sz w:val="22"/>
          <w:szCs w:val="22"/>
        </w:rPr>
        <w:t>. Similarly</w:t>
      </w:r>
      <w:proofErr w:type="gramStart"/>
      <w:r w:rsidR="0017312A" w:rsidRPr="00814622">
        <w:rPr>
          <w:rStyle w:val="CommentReference"/>
          <w:rFonts w:ascii="Times New Roman" w:hAnsi="Times New Roman" w:cs="Times New Roman"/>
          <w:sz w:val="22"/>
          <w:szCs w:val="22"/>
        </w:rPr>
        <w:t>,</w:t>
      </w:r>
      <w:r w:rsidR="00900406" w:rsidRPr="00814622">
        <w:rPr>
          <w:rFonts w:ascii="Times New Roman" w:hAnsi="Times New Roman" w:cs="Times New Roman"/>
        </w:rPr>
        <w:t>PGC</w:t>
      </w:r>
      <w:proofErr w:type="gramEnd"/>
      <w:r w:rsidR="00900406" w:rsidRPr="00814622">
        <w:rPr>
          <w:rFonts w:ascii="Times New Roman" w:hAnsi="Times New Roman" w:cs="Times New Roman"/>
        </w:rPr>
        <w:t>-1</w:t>
      </w:r>
      <w:r w:rsidR="004B0EEB" w:rsidRPr="00814622">
        <w:rPr>
          <w:rFonts w:ascii="Times New Roman" w:hAnsi="Times New Roman" w:cs="Times New Roman"/>
        </w:rPr>
        <w:t>β</w:t>
      </w:r>
      <w:r w:rsidR="00900406" w:rsidRPr="00814622">
        <w:rPr>
          <w:rFonts w:ascii="Times New Roman" w:hAnsi="Times New Roman" w:cs="Times New Roman"/>
        </w:rPr>
        <w:t xml:space="preserve"> plays an important role in controlling antioxidant enzyme expression</w:t>
      </w:r>
      <w:r w:rsidR="00BA6520" w:rsidRPr="00814622">
        <w:rPr>
          <w:rFonts w:ascii="Times New Roman" w:hAnsi="Times New Roman" w:cs="Times New Roman"/>
        </w:rPr>
        <w:t xml:space="preserve"> </w:t>
      </w:r>
      <w:r w:rsidR="00BA6520" w:rsidRPr="00814622">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"ITEM-1",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"(3)", "plainTextFormattedCitation" : "(3)", "previouslyFormattedCitation" : "(3)" }, "properties" : { "noteIndex" : 0 }, "schema" : "https://github.com/citation-style-language/schema/raw/master/csl-citation.json" }</w:instrText>
      </w:r>
      <w:r w:rsidR="00BA6520" w:rsidRPr="00814622">
        <w:rPr>
          <w:rFonts w:ascii="Times New Roman" w:hAnsi="Times New Roman" w:cs="Times New Roman"/>
        </w:rPr>
        <w:fldChar w:fldCharType="separate"/>
      </w:r>
      <w:r w:rsidR="00814622" w:rsidRPr="00814622">
        <w:rPr>
          <w:rFonts w:ascii="Times New Roman" w:hAnsi="Times New Roman" w:cs="Times New Roman"/>
          <w:noProof/>
        </w:rPr>
        <w:t>(3)</w:t>
      </w:r>
      <w:r w:rsidR="00BA6520" w:rsidRPr="00814622">
        <w:rPr>
          <w:rFonts w:ascii="Times New Roman" w:hAnsi="Times New Roman" w:cs="Times New Roman"/>
        </w:rPr>
        <w:fldChar w:fldCharType="end"/>
      </w:r>
      <w:r w:rsidR="003B2B63" w:rsidRPr="00814622">
        <w:rPr>
          <w:rFonts w:ascii="Times New Roman" w:hAnsi="Times New Roman" w:cs="Times New Roman"/>
        </w:rPr>
        <w:t xml:space="preserve">. We have described these data on </w:t>
      </w:r>
      <w:r w:rsidR="00ED193F" w:rsidRPr="00814622">
        <w:rPr>
          <w:rFonts w:ascii="Times New Roman" w:hAnsi="Times New Roman" w:cs="Times New Roman"/>
        </w:rPr>
        <w:t>(page</w:t>
      </w:r>
      <w:r w:rsidR="003B2B63" w:rsidRPr="00814622">
        <w:rPr>
          <w:rFonts w:ascii="Times New Roman" w:hAnsi="Times New Roman" w:cs="Times New Roman"/>
        </w:rPr>
        <w:t xml:space="preserve"> </w:t>
      </w:r>
      <w:r w:rsidR="00976F3D">
        <w:rPr>
          <w:rFonts w:ascii="Times New Roman" w:hAnsi="Times New Roman" w:cs="Times New Roman"/>
          <w:color w:val="FF0000"/>
        </w:rPr>
        <w:t>12</w:t>
      </w:r>
      <w:r w:rsidR="00ED193F" w:rsidRPr="00814622">
        <w:rPr>
          <w:rFonts w:ascii="Times New Roman" w:hAnsi="Times New Roman" w:cs="Times New Roman"/>
          <w:color w:val="FF0000"/>
        </w:rPr>
        <w:t>)</w:t>
      </w:r>
      <w:r w:rsidR="00C25D04" w:rsidRPr="00814622">
        <w:rPr>
          <w:rFonts w:ascii="Times New Roman" w:hAnsi="Times New Roman" w:cs="Times New Roman"/>
        </w:rPr>
        <w:t>:</w:t>
      </w:r>
    </w:p>
    <w:p w14:paraId="0E7F83CE" w14:textId="77777777" w:rsidR="00976F3D" w:rsidRDefault="00C25D04" w:rsidP="00976F3D">
      <w:pPr>
        <w:ind w:left="720"/>
        <w:rPr>
          <w:rFonts w:ascii="Times New Roman" w:hAnsi="Times New Roman" w:cs="Times New Roman"/>
          <w:b/>
        </w:rPr>
      </w:pPr>
      <w:r w:rsidRPr="00814622">
        <w:rPr>
          <w:rFonts w:ascii="Times New Roman" w:hAnsi="Times New Roman" w:cs="Times New Roman"/>
          <w:b/>
        </w:rPr>
        <w:t>“</w:t>
      </w:r>
      <w:r w:rsidR="00976F3D" w:rsidRPr="00976F3D">
        <w:rPr>
          <w:rFonts w:ascii="Times New Roman" w:hAnsi="Times New Roman" w:cs="Times New Roman"/>
          <w:b/>
        </w:rPr>
        <w:t xml:space="preserve">To test whether reductions in </w:t>
      </w:r>
      <w:proofErr w:type="spellStart"/>
      <w:r w:rsidR="00976F3D" w:rsidRPr="00976F3D">
        <w:rPr>
          <w:rFonts w:ascii="Times New Roman" w:hAnsi="Times New Roman" w:cs="Times New Roman"/>
          <w:b/>
        </w:rPr>
        <w:t>mtDNA</w:t>
      </w:r>
      <w:proofErr w:type="spellEnd"/>
      <w:r w:rsidR="00976F3D" w:rsidRPr="00976F3D">
        <w:rPr>
          <w:rFonts w:ascii="Times New Roman" w:hAnsi="Times New Roman" w:cs="Times New Roman"/>
          <w:b/>
        </w:rPr>
        <w:t xml:space="preserve"> copy number and citrate synthase activity were due to lowered mitochondrial biogenesis, we evaluated the expression level of several known mitochondrial biogenesis genes.  While we observed increases in the mRNA of </w:t>
      </w:r>
      <w:proofErr w:type="spellStart"/>
      <w:r w:rsidR="00976F3D" w:rsidRPr="00976F3D">
        <w:rPr>
          <w:rFonts w:ascii="Times New Roman" w:hAnsi="Times New Roman" w:cs="Times New Roman"/>
          <w:b/>
          <w:i/>
        </w:rPr>
        <w:t>Ppard</w:t>
      </w:r>
      <w:proofErr w:type="spellEnd"/>
      <w:r w:rsidR="00976F3D" w:rsidRPr="00976F3D">
        <w:rPr>
          <w:rFonts w:ascii="Times New Roman" w:hAnsi="Times New Roman" w:cs="Times New Roman"/>
          <w:b/>
        </w:rPr>
        <w:t xml:space="preserve"> and </w:t>
      </w:r>
      <w:r w:rsidR="00976F3D" w:rsidRPr="00976F3D">
        <w:rPr>
          <w:rFonts w:ascii="Times New Roman" w:hAnsi="Times New Roman" w:cs="Times New Roman"/>
          <w:b/>
          <w:i/>
        </w:rPr>
        <w:t>Ppargc1b</w:t>
      </w:r>
      <w:r w:rsidR="00976F3D" w:rsidRPr="00976F3D">
        <w:rPr>
          <w:rFonts w:ascii="Times New Roman" w:hAnsi="Times New Roman" w:cs="Times New Roman"/>
          <w:b/>
        </w:rPr>
        <w:t xml:space="preserve"> (Figure 6A and C), there were no differences in the expression levels of </w:t>
      </w:r>
      <w:r w:rsidR="00976F3D" w:rsidRPr="00976F3D">
        <w:rPr>
          <w:rFonts w:ascii="Times New Roman" w:hAnsi="Times New Roman" w:cs="Times New Roman"/>
          <w:b/>
          <w:i/>
        </w:rPr>
        <w:t>Ppargc1a</w:t>
      </w:r>
      <w:r w:rsidR="00976F3D" w:rsidRPr="00976F3D">
        <w:rPr>
          <w:rFonts w:ascii="Times New Roman" w:hAnsi="Times New Roman" w:cs="Times New Roman"/>
          <w:b/>
        </w:rPr>
        <w:t xml:space="preserve">, </w:t>
      </w:r>
      <w:r w:rsidR="00976F3D" w:rsidRPr="00976F3D">
        <w:rPr>
          <w:rFonts w:ascii="Times New Roman" w:hAnsi="Times New Roman" w:cs="Times New Roman"/>
          <w:b/>
          <w:i/>
        </w:rPr>
        <w:t>Nrf1</w:t>
      </w:r>
      <w:r w:rsidR="00976F3D" w:rsidRPr="00976F3D">
        <w:rPr>
          <w:rFonts w:ascii="Times New Roman" w:hAnsi="Times New Roman" w:cs="Times New Roman"/>
          <w:b/>
        </w:rPr>
        <w:t xml:space="preserve">, </w:t>
      </w:r>
      <w:r w:rsidR="00976F3D" w:rsidRPr="00976F3D">
        <w:rPr>
          <w:rFonts w:ascii="Times New Roman" w:hAnsi="Times New Roman" w:cs="Times New Roman"/>
          <w:b/>
          <w:i/>
        </w:rPr>
        <w:t>Nfe2l2</w:t>
      </w:r>
      <w:r w:rsidR="00976F3D" w:rsidRPr="00976F3D">
        <w:rPr>
          <w:rFonts w:ascii="Times New Roman" w:hAnsi="Times New Roman" w:cs="Times New Roman"/>
          <w:b/>
        </w:rPr>
        <w:t xml:space="preserve"> or </w:t>
      </w:r>
      <w:proofErr w:type="spellStart"/>
      <w:r w:rsidR="00976F3D" w:rsidRPr="00976F3D">
        <w:rPr>
          <w:rFonts w:ascii="Times New Roman" w:hAnsi="Times New Roman" w:cs="Times New Roman"/>
          <w:b/>
          <w:i/>
        </w:rPr>
        <w:t>Tfam</w:t>
      </w:r>
      <w:proofErr w:type="spellEnd"/>
      <w:r w:rsidR="00976F3D" w:rsidRPr="00976F3D">
        <w:rPr>
          <w:rFonts w:ascii="Times New Roman" w:hAnsi="Times New Roman" w:cs="Times New Roman"/>
          <w:b/>
        </w:rPr>
        <w:t xml:space="preserve"> (Figure 6B, D-F). </w:t>
      </w:r>
      <w:r w:rsidR="00976F3D">
        <w:rPr>
          <w:rFonts w:ascii="Times New Roman" w:hAnsi="Times New Roman" w:cs="Times New Roman"/>
          <w:b/>
        </w:rPr>
        <w:t>“</w:t>
      </w:r>
    </w:p>
    <w:p w14:paraId="232F091F" w14:textId="4EDA4F8E" w:rsidR="00B65D3A" w:rsidRPr="00814622" w:rsidRDefault="00B65D3A" w:rsidP="00D516FF">
      <w:pPr>
        <w:ind w:left="720" w:hanging="720"/>
        <w:rPr>
          <w:rFonts w:ascii="Times New Roman" w:hAnsi="Times New Roman" w:cs="Times New Roman"/>
        </w:rPr>
      </w:pPr>
      <w:proofErr w:type="gramStart"/>
      <w:r w:rsidRPr="00814622">
        <w:rPr>
          <w:rFonts w:ascii="Times New Roman" w:hAnsi="Times New Roman" w:cs="Times New Roman"/>
        </w:rPr>
        <w:t>and</w:t>
      </w:r>
      <w:proofErr w:type="gramEnd"/>
      <w:r w:rsidR="00C67235" w:rsidRPr="00814622">
        <w:rPr>
          <w:rFonts w:ascii="Times New Roman" w:hAnsi="Times New Roman" w:cs="Times New Roman"/>
        </w:rPr>
        <w:t xml:space="preserve"> on </w:t>
      </w:r>
      <w:r w:rsidR="00976F3D">
        <w:rPr>
          <w:rFonts w:ascii="Times New Roman" w:hAnsi="Times New Roman" w:cs="Times New Roman"/>
        </w:rPr>
        <w:t xml:space="preserve"> </w:t>
      </w:r>
      <w:r w:rsidR="00C67235" w:rsidRPr="00814622">
        <w:rPr>
          <w:rFonts w:ascii="Times New Roman" w:hAnsi="Times New Roman" w:cs="Times New Roman"/>
        </w:rPr>
        <w:t xml:space="preserve">page </w:t>
      </w:r>
      <w:r w:rsidR="00976F3D">
        <w:rPr>
          <w:rFonts w:ascii="Times New Roman" w:hAnsi="Times New Roman" w:cs="Times New Roman"/>
          <w:color w:val="FF0000"/>
        </w:rPr>
        <w:t>14</w:t>
      </w:r>
      <w:r w:rsidR="00C67235" w:rsidRPr="00814622">
        <w:rPr>
          <w:rFonts w:ascii="Times New Roman" w:hAnsi="Times New Roman" w:cs="Times New Roman"/>
        </w:rPr>
        <w:t>:</w:t>
      </w:r>
    </w:p>
    <w:p w14:paraId="2784097E" w14:textId="5FFC6E9C" w:rsidR="00976F3D" w:rsidRDefault="00B65D3A" w:rsidP="00D516FF">
      <w:pPr>
        <w:ind w:left="720"/>
        <w:rPr>
          <w:rFonts w:ascii="Times New Roman" w:hAnsi="Times New Roman" w:cs="Times New Roman"/>
        </w:rPr>
      </w:pPr>
      <w:r w:rsidRPr="00814622">
        <w:rPr>
          <w:rFonts w:ascii="Times New Roman" w:hAnsi="Times New Roman" w:cs="Times New Roman"/>
          <w:b/>
        </w:rPr>
        <w:t>“</w:t>
      </w:r>
      <w:r w:rsidR="00976F3D" w:rsidRPr="00976F3D">
        <w:rPr>
          <w:rFonts w:ascii="Times New Roman" w:hAnsi="Times New Roman" w:cs="Times New Roman"/>
          <w:b/>
        </w:rPr>
        <w:t>We did, however observe marked increases in the transcripts of key enzymes of the antioxidant defense system (</w:t>
      </w:r>
      <w:r w:rsidR="00976F3D" w:rsidRPr="00976F3D">
        <w:rPr>
          <w:rFonts w:ascii="Times New Roman" w:hAnsi="Times New Roman" w:cs="Times New Roman"/>
          <w:b/>
          <w:i/>
        </w:rPr>
        <w:t>Sod1</w:t>
      </w:r>
      <w:r w:rsidR="00976F3D" w:rsidRPr="00976F3D">
        <w:rPr>
          <w:rFonts w:ascii="Times New Roman" w:hAnsi="Times New Roman" w:cs="Times New Roman"/>
          <w:b/>
        </w:rPr>
        <w:t xml:space="preserve">, </w:t>
      </w:r>
      <w:r w:rsidR="00976F3D" w:rsidRPr="00976F3D">
        <w:rPr>
          <w:rFonts w:ascii="Times New Roman" w:hAnsi="Times New Roman" w:cs="Times New Roman"/>
          <w:b/>
          <w:i/>
        </w:rPr>
        <w:t>Sod2</w:t>
      </w:r>
      <w:r w:rsidR="00976F3D" w:rsidRPr="00976F3D">
        <w:rPr>
          <w:rFonts w:ascii="Times New Roman" w:hAnsi="Times New Roman" w:cs="Times New Roman"/>
          <w:b/>
        </w:rPr>
        <w:t xml:space="preserve">, </w:t>
      </w:r>
      <w:r w:rsidR="00976F3D" w:rsidRPr="00976F3D">
        <w:rPr>
          <w:rFonts w:ascii="Times New Roman" w:hAnsi="Times New Roman" w:cs="Times New Roman"/>
          <w:b/>
          <w:i/>
        </w:rPr>
        <w:t>Cat</w:t>
      </w:r>
      <w:r w:rsidR="00976F3D" w:rsidRPr="00976F3D">
        <w:rPr>
          <w:rFonts w:ascii="Times New Roman" w:hAnsi="Times New Roman" w:cs="Times New Roman"/>
          <w:b/>
        </w:rPr>
        <w:t xml:space="preserve">, </w:t>
      </w:r>
      <w:r w:rsidR="00976F3D" w:rsidRPr="00976F3D">
        <w:rPr>
          <w:rFonts w:ascii="Times New Roman" w:hAnsi="Times New Roman" w:cs="Times New Roman"/>
          <w:b/>
          <w:i/>
        </w:rPr>
        <w:t>Gpx1</w:t>
      </w:r>
      <w:r w:rsidR="00976F3D" w:rsidRPr="00976F3D">
        <w:rPr>
          <w:rFonts w:ascii="Times New Roman" w:hAnsi="Times New Roman" w:cs="Times New Roman"/>
          <w:b/>
        </w:rPr>
        <w:t xml:space="preserve">), as well as increased expression of </w:t>
      </w:r>
      <w:r w:rsidR="00976F3D" w:rsidRPr="00976F3D">
        <w:rPr>
          <w:rFonts w:ascii="Times New Roman" w:hAnsi="Times New Roman" w:cs="Times New Roman"/>
          <w:b/>
          <w:i/>
        </w:rPr>
        <w:t>Ucp2</w:t>
      </w:r>
      <w:r w:rsidR="00976F3D" w:rsidRPr="00976F3D">
        <w:rPr>
          <w:rFonts w:ascii="Times New Roman" w:hAnsi="Times New Roman" w:cs="Times New Roman"/>
          <w:b/>
        </w:rPr>
        <w:t xml:space="preserve">, an uncoupling protein known to be up-regulated as a means to reduce endogenous ROS production (Figure 7; </w:t>
      </w:r>
      <w:r w:rsidR="00976F3D" w:rsidRPr="00976F3D">
        <w:rPr>
          <w:rFonts w:ascii="Times New Roman" w:hAnsi="Times New Roman" w:cs="Times New Roman"/>
          <w:b/>
        </w:rPr>
        <w:fldChar w:fldCharType="begin" w:fldLock="1"/>
      </w:r>
      <w:r w:rsidR="00C953BD">
        <w:rPr>
          <w:rFonts w:ascii="Times New Roman" w:hAnsi="Times New Roman" w:cs="Times New Roman"/>
          <w:b/>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2)", "plainTextFormattedCitation" : "(1, 2)", "previouslyFormattedCitation" : "(1, 17)" }, "properties" : { "noteIndex" : 0 }, "schema" : "https://github.com/citation-style-language/schema/raw/master/csl-citation.json" }</w:instrText>
      </w:r>
      <w:r w:rsidR="00976F3D" w:rsidRPr="00976F3D">
        <w:rPr>
          <w:rFonts w:ascii="Times New Roman" w:hAnsi="Times New Roman" w:cs="Times New Roman"/>
          <w:b/>
        </w:rPr>
        <w:fldChar w:fldCharType="separate"/>
      </w:r>
      <w:r w:rsidR="00C953BD" w:rsidRPr="00C953BD">
        <w:rPr>
          <w:rFonts w:ascii="Times New Roman" w:hAnsi="Times New Roman" w:cs="Times New Roman"/>
          <w:noProof/>
        </w:rPr>
        <w:t>(1, 2)</w:t>
      </w:r>
      <w:r w:rsidR="00976F3D" w:rsidRPr="00976F3D">
        <w:rPr>
          <w:rFonts w:ascii="Times New Roman" w:hAnsi="Times New Roman" w:cs="Times New Roman"/>
          <w:b/>
        </w:rPr>
        <w:fldChar w:fldCharType="end"/>
      </w:r>
      <w:r w:rsidR="00976F3D" w:rsidRPr="00976F3D">
        <w:rPr>
          <w:rFonts w:ascii="Times New Roman" w:hAnsi="Times New Roman" w:cs="Times New Roman"/>
          <w:b/>
        </w:rPr>
        <w:t xml:space="preserve">), and increases in both the nuclear receptor </w:t>
      </w:r>
      <w:proofErr w:type="spellStart"/>
      <w:r w:rsidR="00976F3D" w:rsidRPr="00976F3D">
        <w:rPr>
          <w:rFonts w:ascii="Times New Roman" w:hAnsi="Times New Roman" w:cs="Times New Roman"/>
          <w:b/>
          <w:i/>
        </w:rPr>
        <w:t>Ppard</w:t>
      </w:r>
      <w:proofErr w:type="spellEnd"/>
      <w:r w:rsidR="00976F3D" w:rsidRPr="00976F3D">
        <w:rPr>
          <w:rFonts w:ascii="Times New Roman" w:hAnsi="Times New Roman" w:cs="Times New Roman"/>
          <w:b/>
        </w:rPr>
        <w:t xml:space="preserve"> and the transcriptional co-regulator </w:t>
      </w:r>
      <w:r w:rsidR="00976F3D" w:rsidRPr="00976F3D">
        <w:rPr>
          <w:rFonts w:ascii="Times New Roman" w:hAnsi="Times New Roman" w:cs="Times New Roman"/>
          <w:b/>
          <w:i/>
        </w:rPr>
        <w:t>Ppargc1β</w:t>
      </w:r>
      <w:r w:rsidR="00976F3D" w:rsidRPr="00976F3D">
        <w:rPr>
          <w:rFonts w:ascii="Times New Roman" w:hAnsi="Times New Roman" w:cs="Times New Roman"/>
          <w:b/>
        </w:rPr>
        <w:t xml:space="preserve">, both of which are required for the induction of </w:t>
      </w:r>
      <w:r w:rsidR="00976F3D" w:rsidRPr="00976F3D">
        <w:rPr>
          <w:rFonts w:ascii="Times New Roman" w:hAnsi="Times New Roman" w:cs="Times New Roman"/>
          <w:b/>
          <w:i/>
        </w:rPr>
        <w:t>Sod1</w:t>
      </w:r>
      <w:r w:rsidR="00976F3D" w:rsidRPr="00976F3D">
        <w:rPr>
          <w:rFonts w:ascii="Times New Roman" w:hAnsi="Times New Roman" w:cs="Times New Roman"/>
          <w:b/>
        </w:rPr>
        <w:t xml:space="preserve"> and </w:t>
      </w:r>
      <w:r w:rsidR="00976F3D" w:rsidRPr="00976F3D">
        <w:rPr>
          <w:rFonts w:ascii="Times New Roman" w:hAnsi="Times New Roman" w:cs="Times New Roman"/>
          <w:b/>
          <w:i/>
        </w:rPr>
        <w:t>Sod2</w:t>
      </w:r>
      <w:r w:rsidR="00976F3D" w:rsidRPr="00976F3D">
        <w:rPr>
          <w:rFonts w:ascii="Times New Roman" w:hAnsi="Times New Roman" w:cs="Times New Roman"/>
          <w:b/>
        </w:rPr>
        <w:t xml:space="preserve"> </w:t>
      </w:r>
      <w:r w:rsidR="00976F3D" w:rsidRPr="00976F3D">
        <w:rPr>
          <w:rFonts w:ascii="Times New Roman" w:hAnsi="Times New Roman" w:cs="Times New Roman"/>
          <w:b/>
        </w:rPr>
        <w:fldChar w:fldCharType="begin" w:fldLock="1"/>
      </w:r>
      <w:r w:rsidR="00C953BD">
        <w:rPr>
          <w:rFonts w:ascii="Times New Roman" w:hAnsi="Times New Roman" w:cs="Times New Roman"/>
          <w:b/>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"(3, 9)", "plainTextFormattedCitation" : "(3, 9)", "previouslyFormattedCitation" : "(20, 50)" }, "properties" : { "noteIndex" : 0 }, "schema" : "https://github.com/citation-style-language/schema/raw/master/csl-citation.json" }</w:instrText>
      </w:r>
      <w:r w:rsidR="00976F3D" w:rsidRPr="00976F3D">
        <w:rPr>
          <w:rFonts w:ascii="Times New Roman" w:hAnsi="Times New Roman" w:cs="Times New Roman"/>
          <w:b/>
        </w:rPr>
        <w:fldChar w:fldCharType="separate"/>
      </w:r>
      <w:r w:rsidR="00C953BD" w:rsidRPr="00C953BD">
        <w:rPr>
          <w:rFonts w:ascii="Times New Roman" w:hAnsi="Times New Roman" w:cs="Times New Roman"/>
          <w:noProof/>
        </w:rPr>
        <w:t>(3, 9)</w:t>
      </w:r>
      <w:r w:rsidR="00976F3D" w:rsidRPr="00976F3D">
        <w:rPr>
          <w:rFonts w:ascii="Times New Roman" w:hAnsi="Times New Roman" w:cs="Times New Roman"/>
          <w:b/>
        </w:rPr>
        <w:fldChar w:fldCharType="end"/>
      </w:r>
      <w:r w:rsidR="00976F3D" w:rsidRPr="00976F3D">
        <w:rPr>
          <w:rFonts w:ascii="Times New Roman" w:hAnsi="Times New Roman" w:cs="Times New Roman"/>
          <w:b/>
        </w:rPr>
        <w:t>.</w:t>
      </w:r>
      <w:r w:rsidR="00976F3D">
        <w:rPr>
          <w:rFonts w:ascii="Times New Roman" w:hAnsi="Times New Roman" w:cs="Times New Roman"/>
          <w:b/>
        </w:rPr>
        <w:t>”</w:t>
      </w:r>
    </w:p>
    <w:p w14:paraId="6749B27F" w14:textId="694611A9" w:rsidR="002C21F8" w:rsidRPr="00814622" w:rsidRDefault="00C03552" w:rsidP="00976F3D">
      <w:pPr>
        <w:rPr>
          <w:rFonts w:ascii="Times New Roman" w:hAnsi="Times New Roman" w:cs="Times New Roman"/>
        </w:rPr>
      </w:pPr>
      <w:r w:rsidRPr="00814622">
        <w:rPr>
          <w:rFonts w:ascii="Times New Roman" w:hAnsi="Times New Roman" w:cs="Times New Roman"/>
        </w:rPr>
        <w:t>We have</w:t>
      </w:r>
      <w:r w:rsidR="00E436F4" w:rsidRPr="00814622">
        <w:rPr>
          <w:rFonts w:ascii="Times New Roman" w:hAnsi="Times New Roman" w:cs="Times New Roman"/>
        </w:rPr>
        <w:t xml:space="preserve"> also</w:t>
      </w:r>
      <w:r w:rsidRPr="00814622">
        <w:rPr>
          <w:rFonts w:ascii="Times New Roman" w:hAnsi="Times New Roman" w:cs="Times New Roman"/>
        </w:rPr>
        <w:t xml:space="preserve"> included this </w:t>
      </w:r>
      <w:r w:rsidR="00220707" w:rsidRPr="00814622">
        <w:rPr>
          <w:rFonts w:ascii="Times New Roman" w:hAnsi="Times New Roman" w:cs="Times New Roman"/>
        </w:rPr>
        <w:t xml:space="preserve">new </w:t>
      </w:r>
      <w:r w:rsidRPr="00814622">
        <w:rPr>
          <w:rFonts w:ascii="Times New Roman" w:hAnsi="Times New Roman" w:cs="Times New Roman"/>
        </w:rPr>
        <w:t xml:space="preserve">data </w:t>
      </w:r>
      <w:r w:rsidR="006B15BB" w:rsidRPr="00814622">
        <w:rPr>
          <w:rFonts w:ascii="Times New Roman" w:hAnsi="Times New Roman" w:cs="Times New Roman"/>
        </w:rPr>
        <w:t xml:space="preserve">as a new figure </w:t>
      </w:r>
      <w:r w:rsidRPr="00814622">
        <w:rPr>
          <w:rFonts w:ascii="Times New Roman" w:hAnsi="Times New Roman" w:cs="Times New Roman"/>
        </w:rPr>
        <w:t xml:space="preserve">in </w:t>
      </w:r>
      <w:r w:rsidR="006B15BB" w:rsidRPr="00814622">
        <w:rPr>
          <w:rFonts w:ascii="Times New Roman" w:hAnsi="Times New Roman" w:cs="Times New Roman"/>
        </w:rPr>
        <w:t>our</w:t>
      </w:r>
      <w:r w:rsidRPr="00814622">
        <w:rPr>
          <w:rFonts w:ascii="Times New Roman" w:hAnsi="Times New Roman" w:cs="Times New Roman"/>
        </w:rPr>
        <w:t xml:space="preserve"> </w:t>
      </w:r>
      <w:r w:rsidR="006B15BB" w:rsidRPr="00814622">
        <w:rPr>
          <w:rFonts w:ascii="Times New Roman" w:hAnsi="Times New Roman" w:cs="Times New Roman"/>
        </w:rPr>
        <w:t xml:space="preserve">revised </w:t>
      </w:r>
      <w:r w:rsidRPr="00814622">
        <w:rPr>
          <w:rFonts w:ascii="Times New Roman" w:hAnsi="Times New Roman" w:cs="Times New Roman"/>
        </w:rPr>
        <w:t>manuscript</w:t>
      </w:r>
      <w:r w:rsidR="002D171F" w:rsidRPr="00814622">
        <w:rPr>
          <w:rFonts w:ascii="Times New Roman" w:hAnsi="Times New Roman" w:cs="Times New Roman"/>
        </w:rPr>
        <w:t xml:space="preserve"> (Figure 6</w:t>
      </w:r>
      <w:r w:rsidR="00C25D04" w:rsidRPr="00814622">
        <w:rPr>
          <w:rFonts w:ascii="Times New Roman" w:hAnsi="Times New Roman" w:cs="Times New Roman"/>
        </w:rPr>
        <w:t>, included as</w:t>
      </w:r>
      <w:r w:rsidR="00E436F4" w:rsidRPr="00814622">
        <w:rPr>
          <w:rFonts w:ascii="Times New Roman" w:hAnsi="Times New Roman" w:cs="Times New Roman"/>
        </w:rPr>
        <w:t xml:space="preserve"> </w:t>
      </w:r>
      <w:proofErr w:type="spellStart"/>
      <w:r w:rsidR="00E436F4" w:rsidRPr="00814622">
        <w:rPr>
          <w:rFonts w:ascii="Times New Roman" w:hAnsi="Times New Roman" w:cs="Times New Roman"/>
        </w:rPr>
        <w:t>as</w:t>
      </w:r>
      <w:proofErr w:type="spellEnd"/>
      <w:r w:rsidR="00E436F4" w:rsidRPr="00814622">
        <w:rPr>
          <w:rFonts w:ascii="Times New Roman" w:hAnsi="Times New Roman" w:cs="Times New Roman"/>
        </w:rPr>
        <w:t xml:space="preserve"> Figure 3</w:t>
      </w:r>
      <w:r w:rsidR="00BA6520" w:rsidRPr="00814622">
        <w:rPr>
          <w:rFonts w:ascii="Times New Roman" w:hAnsi="Times New Roman" w:cs="Times New Roman"/>
        </w:rPr>
        <w:t xml:space="preserve"> of this document</w:t>
      </w:r>
      <w:r w:rsidR="00C25D04" w:rsidRPr="00814622">
        <w:rPr>
          <w:rFonts w:ascii="Times New Roman" w:hAnsi="Times New Roman" w:cs="Times New Roman"/>
        </w:rPr>
        <w:t>)</w:t>
      </w:r>
      <w:r w:rsidR="00E436F4" w:rsidRPr="00814622">
        <w:rPr>
          <w:rFonts w:ascii="Times New Roman" w:hAnsi="Times New Roman" w:cs="Times New Roman"/>
        </w:rPr>
        <w:t>.</w:t>
      </w:r>
    </w:p>
    <w:p w14:paraId="0156DD48" w14:textId="78B95CB4" w:rsidR="002C21F8" w:rsidRPr="00814622" w:rsidRDefault="005F0953" w:rsidP="002C21F8">
      <w:pPr>
        <w:rPr>
          <w:rFonts w:ascii="Times New Roman" w:hAnsi="Times New Roman" w:cs="Times New Roman"/>
          <w:color w:val="FF0000"/>
        </w:rPr>
      </w:pPr>
      <w:r w:rsidRPr="00814622">
        <w:rPr>
          <w:rFonts w:ascii="Times New Roman" w:hAnsi="Times New Roman" w:cs="Times New Roman"/>
          <w:noProof/>
        </w:rPr>
        <w:lastRenderedPageBreak/>
        <mc:AlternateContent>
          <mc:Choice Requires="wps">
            <w:drawing>
              <wp:anchor distT="45720" distB="45720" distL="114300" distR="114300" simplePos="0" relativeHeight="251652096" behindDoc="0" locked="0" layoutInCell="1" allowOverlap="1" wp14:anchorId="071BA067" wp14:editId="77349147">
                <wp:simplePos x="0" y="0"/>
                <wp:positionH relativeFrom="column">
                  <wp:posOffset>923925</wp:posOffset>
                </wp:positionH>
                <wp:positionV relativeFrom="paragraph">
                  <wp:posOffset>102870</wp:posOffset>
                </wp:positionV>
                <wp:extent cx="5245735" cy="3962400"/>
                <wp:effectExtent l="0" t="0" r="37465"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976F3D" w:rsidRDefault="00976F3D"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976F3D" w:rsidRDefault="00976F3D"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1BA067" id="_x0000_s1029" type="#_x0000_t202" style="position:absolute;margin-left:72.75pt;margin-top:8.1pt;width:413.05pt;height:312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PJwIAAEw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">
                <v:textbox>
                  <w:txbxContent>
                    <w:p w14:paraId="2E6B21CB" w14:textId="5EFC4103" w:rsidR="00280925" w:rsidRDefault="00280925"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280925" w:rsidRDefault="00280925"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v:textbox>
                <w10:wrap type="topAndBottom"/>
              </v:shape>
            </w:pict>
          </mc:Fallback>
        </mc:AlternateContent>
      </w:r>
      <w:r w:rsidR="002C21F8" w:rsidRPr="00814622">
        <w:rPr>
          <w:rFonts w:ascii="Times New Roman" w:hAnsi="Times New Roman" w:cs="Times New Roman"/>
          <w:color w:val="FF0000"/>
        </w:rPr>
        <w:t xml:space="preserve">In Figure 5E, quantification of mitochondrial proteins revealed significant changes in NDUFB8 and ATP5A but the bands in the representative Western blot appeared unaltered (visually). Can the authors provide new analyses or </w:t>
      </w:r>
      <w:proofErr w:type="gramStart"/>
      <w:r w:rsidR="002C21F8" w:rsidRPr="00814622">
        <w:rPr>
          <w:rFonts w:ascii="Times New Roman" w:hAnsi="Times New Roman" w:cs="Times New Roman"/>
          <w:color w:val="FF0000"/>
        </w:rPr>
        <w:t>blots which</w:t>
      </w:r>
      <w:proofErr w:type="gramEnd"/>
      <w:r w:rsidR="002C21F8" w:rsidRPr="00814622">
        <w:rPr>
          <w:rFonts w:ascii="Times New Roman" w:hAnsi="Times New Roman" w:cs="Times New Roman"/>
          <w:color w:val="FF0000"/>
        </w:rPr>
        <w:t xml:space="preserve"> are more consistent? What is the significance that only NDUFB8 and ATP5A are elevated at protein level? </w:t>
      </w:r>
    </w:p>
    <w:p w14:paraId="7C73B386" w14:textId="2549798C" w:rsidR="002C21F8" w:rsidRPr="00814622" w:rsidRDefault="003B2B63" w:rsidP="002C21F8">
      <w:pPr>
        <w:rPr>
          <w:rFonts w:ascii="Times New Roman" w:hAnsi="Times New Roman" w:cs="Times New Roman"/>
        </w:rPr>
      </w:pPr>
      <w:r w:rsidRPr="00814622">
        <w:rPr>
          <w:rFonts w:ascii="Times New Roman" w:hAnsi="Times New Roman" w:cs="Times New Roman"/>
        </w:rPr>
        <w:t xml:space="preserve">We previously </w:t>
      </w:r>
      <w:r w:rsidR="007128C9" w:rsidRPr="00814622">
        <w:rPr>
          <w:rFonts w:ascii="Times New Roman" w:hAnsi="Times New Roman" w:cs="Times New Roman"/>
        </w:rPr>
        <w:t xml:space="preserve">reported </w:t>
      </w:r>
      <w:r w:rsidRPr="00814622">
        <w:rPr>
          <w:rFonts w:ascii="Times New Roman" w:hAnsi="Times New Roman" w:cs="Times New Roman"/>
        </w:rPr>
        <w:t>increases in NDUFB8/ATP5A proteins that</w:t>
      </w:r>
      <w:r w:rsidR="003A4D42" w:rsidRPr="00814622">
        <w:rPr>
          <w:rFonts w:ascii="Times New Roman" w:hAnsi="Times New Roman" w:cs="Times New Roman"/>
        </w:rPr>
        <w:t>,</w:t>
      </w:r>
      <w:r w:rsidRPr="00814622">
        <w:rPr>
          <w:rFonts w:ascii="Times New Roman" w:hAnsi="Times New Roman" w:cs="Times New Roman"/>
        </w:rPr>
        <w:t xml:space="preserve"> while statistical</w:t>
      </w:r>
      <w:r w:rsidR="003A4D42" w:rsidRPr="00814622">
        <w:rPr>
          <w:rFonts w:ascii="Times New Roman" w:hAnsi="Times New Roman" w:cs="Times New Roman"/>
        </w:rPr>
        <w:t>ly</w:t>
      </w:r>
      <w:r w:rsidRPr="00814622">
        <w:rPr>
          <w:rFonts w:ascii="Times New Roman" w:hAnsi="Times New Roman" w:cs="Times New Roman"/>
        </w:rPr>
        <w:t xml:space="preserve"> </w:t>
      </w:r>
      <w:r w:rsidR="003A4D42" w:rsidRPr="00814622">
        <w:rPr>
          <w:rFonts w:ascii="Times New Roman" w:hAnsi="Times New Roman" w:cs="Times New Roman"/>
        </w:rPr>
        <w:t>significant,</w:t>
      </w:r>
      <w:r w:rsidRPr="00814622">
        <w:rPr>
          <w:rFonts w:ascii="Times New Roman" w:hAnsi="Times New Roman" w:cs="Times New Roman"/>
        </w:rPr>
        <w:t xml:space="preserve"> were </w:t>
      </w:r>
      <w:r w:rsidR="00CC7C7E" w:rsidRPr="00814622">
        <w:rPr>
          <w:rFonts w:ascii="Times New Roman" w:hAnsi="Times New Roman" w:cs="Times New Roman"/>
        </w:rPr>
        <w:t xml:space="preserve">quite </w:t>
      </w:r>
      <w:r w:rsidRPr="00814622">
        <w:rPr>
          <w:rFonts w:ascii="Times New Roman" w:hAnsi="Times New Roman" w:cs="Times New Roman"/>
        </w:rPr>
        <w:t>modes</w:t>
      </w:r>
      <w:r w:rsidR="003A4D42" w:rsidRPr="00814622">
        <w:rPr>
          <w:rFonts w:ascii="Times New Roman" w:hAnsi="Times New Roman" w:cs="Times New Roman"/>
        </w:rPr>
        <w:t>t</w:t>
      </w:r>
      <w:r w:rsidRPr="00814622">
        <w:rPr>
          <w:rFonts w:ascii="Times New Roman" w:hAnsi="Times New Roman" w:cs="Times New Roman"/>
        </w:rPr>
        <w:t>.  We</w:t>
      </w:r>
      <w:r w:rsidR="004E7367" w:rsidRPr="00814622">
        <w:rPr>
          <w:rFonts w:ascii="Times New Roman" w:hAnsi="Times New Roman" w:cs="Times New Roman"/>
        </w:rPr>
        <w:t xml:space="preserve"> repeated this analysis</w:t>
      </w:r>
      <w:r w:rsidRPr="00814622">
        <w:rPr>
          <w:rFonts w:ascii="Times New Roman" w:hAnsi="Times New Roman" w:cs="Times New Roman"/>
        </w:rPr>
        <w:t xml:space="preserve"> </w:t>
      </w:r>
      <w:r w:rsidR="006623C7" w:rsidRPr="00814622">
        <w:rPr>
          <w:rFonts w:ascii="Times New Roman" w:hAnsi="Times New Roman" w:cs="Times New Roman"/>
        </w:rPr>
        <w:t xml:space="preserve">with </w:t>
      </w:r>
      <w:r w:rsidR="00044A53" w:rsidRPr="00814622">
        <w:rPr>
          <w:rFonts w:ascii="Times New Roman" w:hAnsi="Times New Roman" w:cs="Times New Roman"/>
        </w:rPr>
        <w:t xml:space="preserve">a </w:t>
      </w:r>
      <w:r w:rsidRPr="00814622">
        <w:rPr>
          <w:rFonts w:ascii="Times New Roman" w:hAnsi="Times New Roman" w:cs="Times New Roman"/>
        </w:rPr>
        <w:t xml:space="preserve">larger </w:t>
      </w:r>
      <w:r w:rsidR="00044A53" w:rsidRPr="00814622">
        <w:rPr>
          <w:rFonts w:ascii="Times New Roman" w:hAnsi="Times New Roman" w:cs="Times New Roman"/>
        </w:rPr>
        <w:t>number of samples</w:t>
      </w:r>
      <w:r w:rsidRPr="00814622">
        <w:rPr>
          <w:rFonts w:ascii="Times New Roman" w:hAnsi="Times New Roman" w:cs="Times New Roman"/>
        </w:rPr>
        <w:t xml:space="preserve"> </w:t>
      </w:r>
      <w:r w:rsidR="006932AE" w:rsidRPr="00814622">
        <w:rPr>
          <w:rFonts w:ascii="Times New Roman" w:hAnsi="Times New Roman" w:cs="Times New Roman"/>
        </w:rPr>
        <w:t xml:space="preserve">using a different loading control </w:t>
      </w:r>
      <w:r w:rsidRPr="00814622">
        <w:rPr>
          <w:rFonts w:ascii="Times New Roman" w:hAnsi="Times New Roman" w:cs="Times New Roman"/>
        </w:rPr>
        <w:t>(n=</w:t>
      </w:r>
      <w:r w:rsidR="00C74E95" w:rsidRPr="00814622">
        <w:rPr>
          <w:rFonts w:ascii="Times New Roman" w:hAnsi="Times New Roman" w:cs="Times New Roman"/>
        </w:rPr>
        <w:t>10</w:t>
      </w:r>
      <w:r w:rsidR="003A4D42" w:rsidRPr="00814622">
        <w:rPr>
          <w:rFonts w:ascii="Times New Roman" w:hAnsi="Times New Roman" w:cs="Times New Roman"/>
        </w:rPr>
        <w:t>-12,</w:t>
      </w:r>
      <w:r w:rsidR="00C74E95" w:rsidRPr="00814622">
        <w:rPr>
          <w:rFonts w:ascii="Times New Roman" w:hAnsi="Times New Roman" w:cs="Times New Roman"/>
        </w:rPr>
        <w:t xml:space="preserve"> </w:t>
      </w:r>
      <w:r w:rsidRPr="00814622">
        <w:rPr>
          <w:rFonts w:ascii="Times New Roman" w:hAnsi="Times New Roman" w:cs="Times New Roman"/>
        </w:rPr>
        <w:t>up from previous n =</w:t>
      </w:r>
      <w:r w:rsidR="003A4D42" w:rsidRPr="00814622">
        <w:rPr>
          <w:rFonts w:ascii="Times New Roman" w:hAnsi="Times New Roman" w:cs="Times New Roman"/>
        </w:rPr>
        <w:t>7</w:t>
      </w:r>
      <w:r w:rsidR="006932AE" w:rsidRPr="00814622">
        <w:rPr>
          <w:rFonts w:ascii="Times New Roman" w:hAnsi="Times New Roman" w:cs="Times New Roman"/>
        </w:rPr>
        <w:t xml:space="preserve">, total </w:t>
      </w:r>
      <w:proofErr w:type="spellStart"/>
      <w:r w:rsidR="006932AE" w:rsidRPr="00814622">
        <w:rPr>
          <w:rFonts w:ascii="Times New Roman" w:hAnsi="Times New Roman" w:cs="Times New Roman"/>
        </w:rPr>
        <w:t>Akt</w:t>
      </w:r>
      <w:proofErr w:type="spellEnd"/>
      <w:r w:rsidR="006932AE" w:rsidRPr="00814622">
        <w:rPr>
          <w:rFonts w:ascii="Times New Roman" w:hAnsi="Times New Roman" w:cs="Times New Roman"/>
        </w:rPr>
        <w:t xml:space="preserve"> as the loading control</w:t>
      </w:r>
      <w:r w:rsidRPr="00814622">
        <w:rPr>
          <w:rFonts w:ascii="Times New Roman" w:hAnsi="Times New Roman" w:cs="Times New Roman"/>
        </w:rPr>
        <w:t>)</w:t>
      </w:r>
      <w:r w:rsidR="003D0ABA" w:rsidRPr="00814622">
        <w:rPr>
          <w:rFonts w:ascii="Times New Roman" w:hAnsi="Times New Roman" w:cs="Times New Roman"/>
        </w:rPr>
        <w:t>.</w:t>
      </w:r>
      <w:r w:rsidR="00150398" w:rsidRPr="00814622">
        <w:rPr>
          <w:rFonts w:ascii="Times New Roman" w:hAnsi="Times New Roman" w:cs="Times New Roman"/>
        </w:rPr>
        <w:t xml:space="preserve"> </w:t>
      </w:r>
      <w:r w:rsidR="00CC7C7E" w:rsidRPr="00814622">
        <w:rPr>
          <w:rFonts w:ascii="Times New Roman" w:hAnsi="Times New Roman" w:cs="Times New Roman"/>
        </w:rPr>
        <w:t xml:space="preserve">These new data show that </w:t>
      </w:r>
      <w:r w:rsidR="00D155D4" w:rsidRPr="00814622">
        <w:rPr>
          <w:rFonts w:ascii="Times New Roman" w:hAnsi="Times New Roman" w:cs="Times New Roman"/>
        </w:rPr>
        <w:t xml:space="preserve">there are no statistically significant differences </w:t>
      </w:r>
      <w:r w:rsidR="00044A53" w:rsidRPr="00814622">
        <w:rPr>
          <w:rFonts w:ascii="Times New Roman" w:hAnsi="Times New Roman" w:cs="Times New Roman"/>
        </w:rPr>
        <w:t xml:space="preserve">between the groups for any of the </w:t>
      </w:r>
      <w:r w:rsidR="00906687" w:rsidRPr="00814622">
        <w:rPr>
          <w:rFonts w:ascii="Times New Roman" w:hAnsi="Times New Roman" w:cs="Times New Roman"/>
        </w:rPr>
        <w:t xml:space="preserve">mitochondrial OXPHOS </w:t>
      </w:r>
      <w:r w:rsidR="00044A53" w:rsidRPr="00814622">
        <w:rPr>
          <w:rFonts w:ascii="Times New Roman" w:hAnsi="Times New Roman" w:cs="Times New Roman"/>
        </w:rPr>
        <w:t>proteins</w:t>
      </w:r>
      <w:r w:rsidR="00906687" w:rsidRPr="00814622">
        <w:rPr>
          <w:rFonts w:ascii="Times New Roman" w:hAnsi="Times New Roman" w:cs="Times New Roman"/>
        </w:rPr>
        <w:t xml:space="preserve"> we have measured</w:t>
      </w:r>
      <w:r w:rsidR="00D155D4" w:rsidRPr="00814622">
        <w:rPr>
          <w:rFonts w:ascii="Times New Roman" w:hAnsi="Times New Roman" w:cs="Times New Roman"/>
        </w:rPr>
        <w:t xml:space="preserve">. </w:t>
      </w:r>
      <w:r w:rsidR="00F919EB" w:rsidRPr="00814622">
        <w:rPr>
          <w:rFonts w:ascii="Times New Roman" w:hAnsi="Times New Roman" w:cs="Times New Roman"/>
        </w:rPr>
        <w:t>We have amended the manuscript</w:t>
      </w:r>
      <w:r w:rsidR="00E83471" w:rsidRPr="00814622">
        <w:rPr>
          <w:rFonts w:ascii="Times New Roman" w:hAnsi="Times New Roman" w:cs="Times New Roman"/>
        </w:rPr>
        <w:t>/</w:t>
      </w:r>
      <w:r w:rsidR="006623C7" w:rsidRPr="00814622">
        <w:rPr>
          <w:rFonts w:ascii="Times New Roman" w:hAnsi="Times New Roman" w:cs="Times New Roman"/>
        </w:rPr>
        <w:t xml:space="preserve">Figure </w:t>
      </w:r>
      <w:r w:rsidR="007522EA" w:rsidRPr="00814622">
        <w:rPr>
          <w:rFonts w:ascii="Times New Roman" w:hAnsi="Times New Roman" w:cs="Times New Roman"/>
        </w:rPr>
        <w:t xml:space="preserve">5 </w:t>
      </w:r>
      <w:r w:rsidR="006623C7" w:rsidRPr="00814622">
        <w:rPr>
          <w:rFonts w:ascii="Times New Roman" w:hAnsi="Times New Roman" w:cs="Times New Roman"/>
        </w:rPr>
        <w:t>D &amp; E</w:t>
      </w:r>
      <w:r w:rsidR="00F919EB" w:rsidRPr="00814622">
        <w:rPr>
          <w:rFonts w:ascii="Times New Roman" w:hAnsi="Times New Roman" w:cs="Times New Roman"/>
        </w:rPr>
        <w:t xml:space="preserve"> accordingly. </w:t>
      </w:r>
      <w:r w:rsidRPr="00814622">
        <w:rPr>
          <w:rFonts w:ascii="Times New Roman" w:hAnsi="Times New Roman" w:cs="Times New Roman"/>
        </w:rPr>
        <w:t xml:space="preserve">We have removed all statements regarding </w:t>
      </w:r>
      <w:r w:rsidR="00C74E95" w:rsidRPr="00814622">
        <w:rPr>
          <w:rFonts w:ascii="Times New Roman" w:hAnsi="Times New Roman" w:cs="Times New Roman"/>
        </w:rPr>
        <w:t>increases in</w:t>
      </w:r>
      <w:r w:rsidRPr="00814622">
        <w:rPr>
          <w:rFonts w:ascii="Times New Roman" w:hAnsi="Times New Roman" w:cs="Times New Roman"/>
        </w:rPr>
        <w:t xml:space="preserve"> these proteins</w:t>
      </w:r>
      <w:r w:rsidR="004E7367" w:rsidRPr="00814622">
        <w:rPr>
          <w:rFonts w:ascii="Times New Roman" w:hAnsi="Times New Roman" w:cs="Times New Roman"/>
        </w:rPr>
        <w:t xml:space="preserve">.  </w:t>
      </w:r>
      <w:r w:rsidR="004E07E1" w:rsidRPr="00814622">
        <w:rPr>
          <w:rFonts w:ascii="Times New Roman" w:hAnsi="Times New Roman" w:cs="Times New Roman"/>
        </w:rPr>
        <w:t>N</w:t>
      </w:r>
      <w:r w:rsidR="00E83471" w:rsidRPr="00814622">
        <w:rPr>
          <w:rFonts w:ascii="Times New Roman" w:hAnsi="Times New Roman" w:cs="Times New Roman"/>
        </w:rPr>
        <w:t>ew representative blot</w:t>
      </w:r>
      <w:r w:rsidR="004E07E1" w:rsidRPr="00814622">
        <w:rPr>
          <w:rFonts w:ascii="Times New Roman" w:hAnsi="Times New Roman" w:cs="Times New Roman"/>
        </w:rPr>
        <w:t>s</w:t>
      </w:r>
      <w:r w:rsidR="00E83471" w:rsidRPr="00814622">
        <w:rPr>
          <w:rFonts w:ascii="Times New Roman" w:hAnsi="Times New Roman" w:cs="Times New Roman"/>
        </w:rPr>
        <w:t xml:space="preserve"> and quantification are also included here for your convenience</w:t>
      </w:r>
      <w:r w:rsidR="003A4D42" w:rsidRPr="00814622">
        <w:rPr>
          <w:rFonts w:ascii="Times New Roman" w:hAnsi="Times New Roman" w:cs="Times New Roman"/>
        </w:rPr>
        <w:t>, as Figure 4</w:t>
      </w:r>
      <w:r w:rsidR="00CC7C7E" w:rsidRPr="00814622">
        <w:rPr>
          <w:rFonts w:ascii="Times New Roman" w:hAnsi="Times New Roman" w:cs="Times New Roman"/>
        </w:rPr>
        <w:t xml:space="preserve"> of this document</w:t>
      </w:r>
      <w:r w:rsidR="003A4D42" w:rsidRPr="00814622">
        <w:rPr>
          <w:rFonts w:ascii="Times New Roman" w:hAnsi="Times New Roman" w:cs="Times New Roman"/>
        </w:rPr>
        <w:t>.</w:t>
      </w:r>
      <w:r w:rsidR="00E83471" w:rsidRPr="00814622">
        <w:rPr>
          <w:rFonts w:ascii="Times New Roman" w:hAnsi="Times New Roman" w:cs="Times New Roman"/>
        </w:rPr>
        <w:t xml:space="preserve"> </w:t>
      </w:r>
    </w:p>
    <w:p w14:paraId="7DBB0780" w14:textId="2AC4E2B1" w:rsidR="00F919EB" w:rsidRPr="00814622" w:rsidRDefault="00D2433B" w:rsidP="00FA7FBA">
      <w:pPr>
        <w:jc w:val="center"/>
        <w:rPr>
          <w:rFonts w:ascii="Times New Roman" w:hAnsi="Times New Roman" w:cs="Times New Roman"/>
        </w:rPr>
      </w:pPr>
      <w:r w:rsidRPr="00814622">
        <w:rPr>
          <w:rFonts w:ascii="Times New Roman" w:hAnsi="Times New Roman" w:cs="Times New Roman"/>
          <w:noProof/>
        </w:rPr>
        <mc:AlternateContent>
          <mc:Choice Requires="wps">
            <w:drawing>
              <wp:anchor distT="45720" distB="45720" distL="114300" distR="114300" simplePos="0" relativeHeight="251653120" behindDoc="0" locked="0" layoutInCell="1" allowOverlap="1" wp14:anchorId="4E4A21CB" wp14:editId="36B63BF1">
                <wp:simplePos x="0" y="0"/>
                <wp:positionH relativeFrom="column">
                  <wp:posOffset>419100</wp:posOffset>
                </wp:positionH>
                <wp:positionV relativeFrom="paragraph">
                  <wp:posOffset>66040</wp:posOffset>
                </wp:positionV>
                <wp:extent cx="5953125" cy="2448560"/>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48560"/>
                        </a:xfrm>
                        <a:prstGeom prst="rect">
                          <a:avLst/>
                        </a:prstGeom>
                        <a:solidFill>
                          <a:srgbClr val="FFFFFF"/>
                        </a:solidFill>
                        <a:ln w="9525">
                          <a:solidFill>
                            <a:srgbClr val="000000"/>
                          </a:solidFill>
                          <a:miter lim="800000"/>
                          <a:headEnd/>
                          <a:tailEnd/>
                        </a:ln>
                      </wps:spPr>
                      <wps:txbx>
                        <w:txbxContent>
                          <w:p w14:paraId="6A095BA9" w14:textId="040E5411" w:rsidR="00976F3D" w:rsidRPr="00680E24" w:rsidRDefault="00976F3D"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976F3D" w:rsidRPr="005D128C" w:rsidRDefault="00976F3D"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 xml:space="preserve">C with the appropriate primary antibody. After 1 </w:t>
                            </w:r>
                            <w:proofErr w:type="spellStart"/>
                            <w:r>
                              <w:rPr>
                                <w:rFonts w:ascii="Times New Roman" w:hAnsi="Times New Roman" w:cs="Times New Roman"/>
                                <w:sz w:val="20"/>
                                <w:szCs w:val="20"/>
                              </w:rPr>
                              <w:t>hr</w:t>
                            </w:r>
                            <w:proofErr w:type="spellEnd"/>
                            <w:r>
                              <w:rPr>
                                <w:rFonts w:ascii="Times New Roman" w:hAnsi="Times New Roman" w:cs="Times New Roman"/>
                                <w:sz w:val="20"/>
                                <w:szCs w:val="20"/>
                              </w:rPr>
                              <w:t xml:space="preserve"> room temp incubation with anti-rabbit or anti-mouse, blots were visualized using a </w:t>
                            </w:r>
                            <w:proofErr w:type="spellStart"/>
                            <w:r>
                              <w:rPr>
                                <w:rFonts w:ascii="Times New Roman" w:hAnsi="Times New Roman" w:cs="Times New Roman"/>
                                <w:sz w:val="20"/>
                                <w:szCs w:val="20"/>
                              </w:rPr>
                              <w:t>LiCOR</w:t>
                            </w:r>
                            <w:proofErr w:type="spellEnd"/>
                            <w:r>
                              <w:rPr>
                                <w:rFonts w:ascii="Times New Roman" w:hAnsi="Times New Roman" w:cs="Times New Roman"/>
                                <w:sz w:val="20"/>
                                <w:szCs w:val="20"/>
                              </w:rPr>
                              <w:t xml:space="preserve">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976F3D" w:rsidRDefault="00976F3D"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4A21CB" id="_x0000_s1030" type="#_x0000_t202" style="position:absolute;left:0;text-align:left;margin-left:33pt;margin-top:5.2pt;width:468.75pt;height:19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">
                <v:textbox>
                  <w:txbxContent>
                    <w:p w14:paraId="6A095BA9" w14:textId="040E5411" w:rsidR="00280925" w:rsidRPr="00680E24" w:rsidRDefault="00280925"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280925" w:rsidRPr="005D128C" w:rsidRDefault="00280925"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C with the appropriate primary antibody. After 1 hr room temp incubation with anti-rabbit or anti-mouse, blots were visualized using a LiCOR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280925" w:rsidRDefault="00280925" w:rsidP="003A4D42">
                      <w:pPr>
                        <w:jc w:val="center"/>
                      </w:pPr>
                    </w:p>
                  </w:txbxContent>
                </v:textbox>
                <w10:wrap type="square"/>
              </v:shape>
            </w:pict>
          </mc:Fallback>
        </mc:AlternateContent>
      </w:r>
    </w:p>
    <w:p w14:paraId="0B1BAD91" w14:textId="77777777" w:rsidR="00F03830" w:rsidRPr="00814622" w:rsidRDefault="00F03830" w:rsidP="002C21F8">
      <w:pPr>
        <w:rPr>
          <w:rFonts w:ascii="Times New Roman" w:hAnsi="Times New Roman" w:cs="Times New Roman"/>
        </w:rPr>
      </w:pPr>
    </w:p>
    <w:p w14:paraId="23420B5C" w14:textId="77777777" w:rsidR="003A4D42" w:rsidRPr="00814622" w:rsidRDefault="003A4D42" w:rsidP="002C21F8">
      <w:pPr>
        <w:rPr>
          <w:rFonts w:ascii="Times New Roman" w:hAnsi="Times New Roman" w:cs="Times New Roman"/>
          <w:color w:val="FF0000"/>
        </w:rPr>
      </w:pPr>
    </w:p>
    <w:p w14:paraId="5A47AB74" w14:textId="77777777" w:rsidR="003A4D42" w:rsidRPr="00814622" w:rsidRDefault="003A4D42" w:rsidP="002C21F8">
      <w:pPr>
        <w:rPr>
          <w:rFonts w:ascii="Times New Roman" w:hAnsi="Times New Roman" w:cs="Times New Roman"/>
          <w:color w:val="FF0000"/>
        </w:rPr>
      </w:pPr>
    </w:p>
    <w:p w14:paraId="0A896181" w14:textId="77777777" w:rsidR="003A4D42" w:rsidRPr="00814622" w:rsidRDefault="003A4D42" w:rsidP="002C21F8">
      <w:pPr>
        <w:rPr>
          <w:rFonts w:ascii="Times New Roman" w:hAnsi="Times New Roman" w:cs="Times New Roman"/>
          <w:color w:val="FF0000"/>
        </w:rPr>
      </w:pPr>
    </w:p>
    <w:p w14:paraId="536E359A" w14:textId="77777777" w:rsidR="003A4D42" w:rsidRPr="00814622" w:rsidRDefault="003A4D42" w:rsidP="002C21F8">
      <w:pPr>
        <w:rPr>
          <w:rFonts w:ascii="Times New Roman" w:hAnsi="Times New Roman" w:cs="Times New Roman"/>
          <w:color w:val="FF0000"/>
        </w:rPr>
      </w:pPr>
    </w:p>
    <w:p w14:paraId="460B4770" w14:textId="77777777" w:rsidR="003A4D42" w:rsidRPr="00814622" w:rsidRDefault="003A4D42" w:rsidP="002C21F8">
      <w:pPr>
        <w:rPr>
          <w:rFonts w:ascii="Times New Roman" w:hAnsi="Times New Roman" w:cs="Times New Roman"/>
          <w:color w:val="FF0000"/>
        </w:rPr>
      </w:pPr>
    </w:p>
    <w:p w14:paraId="39C05C25" w14:textId="77777777" w:rsidR="003A4D42" w:rsidRPr="00814622" w:rsidRDefault="003A4D42" w:rsidP="002C21F8">
      <w:pPr>
        <w:rPr>
          <w:rFonts w:ascii="Times New Roman" w:hAnsi="Times New Roman" w:cs="Times New Roman"/>
          <w:color w:val="FF0000"/>
        </w:rPr>
      </w:pPr>
    </w:p>
    <w:p w14:paraId="239BC3B8" w14:textId="77777777" w:rsidR="003A4D42" w:rsidRPr="00814622" w:rsidRDefault="003A4D42" w:rsidP="002C21F8">
      <w:pPr>
        <w:rPr>
          <w:rFonts w:ascii="Times New Roman" w:hAnsi="Times New Roman" w:cs="Times New Roman"/>
          <w:color w:val="FF0000"/>
        </w:rPr>
      </w:pPr>
    </w:p>
    <w:p w14:paraId="3FDE5517"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Reviewer #2 (Comments to the Author (Required)):</w:t>
      </w:r>
    </w:p>
    <w:p w14:paraId="4F731CC9"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lastRenderedPageBreak/>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Major </w:t>
      </w:r>
    </w:p>
    <w:p w14:paraId="1BB25D14" w14:textId="77777777" w:rsidR="00447FAB"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51076466" w:rsidR="00D05356" w:rsidRPr="00814622" w:rsidRDefault="00284D01" w:rsidP="002C21F8">
      <w:pPr>
        <w:rPr>
          <w:rFonts w:ascii="Times New Roman" w:hAnsi="Times New Roman" w:cs="Times New Roman"/>
        </w:rPr>
      </w:pPr>
      <w:r w:rsidRPr="00814622">
        <w:rPr>
          <w:rFonts w:ascii="Times New Roman" w:hAnsi="Times New Roman" w:cs="Times New Roman"/>
        </w:rPr>
        <w:t xml:space="preserve">This is an </w:t>
      </w:r>
      <w:r w:rsidR="007351F9" w:rsidRPr="00814622">
        <w:rPr>
          <w:rFonts w:ascii="Times New Roman" w:hAnsi="Times New Roman" w:cs="Times New Roman"/>
        </w:rPr>
        <w:t xml:space="preserve">important </w:t>
      </w:r>
      <w:r w:rsidRPr="00814622">
        <w:rPr>
          <w:rFonts w:ascii="Times New Roman" w:hAnsi="Times New Roman" w:cs="Times New Roman"/>
        </w:rPr>
        <w:t xml:space="preserve">point, however </w:t>
      </w:r>
      <w:r w:rsidR="007351F9" w:rsidRPr="00814622">
        <w:rPr>
          <w:rFonts w:ascii="Times New Roman" w:hAnsi="Times New Roman" w:cs="Times New Roman"/>
        </w:rPr>
        <w:t xml:space="preserve">based on our data </w:t>
      </w:r>
      <w:r w:rsidRPr="00814622">
        <w:rPr>
          <w:rFonts w:ascii="Times New Roman" w:hAnsi="Times New Roman" w:cs="Times New Roman"/>
        </w:rPr>
        <w:t>we decided to focus our manuscript on changes in energy metabolism</w:t>
      </w:r>
      <w:r w:rsidR="00AC203F" w:rsidRPr="00814622">
        <w:rPr>
          <w:rFonts w:ascii="Times New Roman" w:hAnsi="Times New Roman" w:cs="Times New Roman"/>
        </w:rPr>
        <w:t>, rather than insulin sensitivity</w:t>
      </w:r>
      <w:r w:rsidRPr="00814622">
        <w:rPr>
          <w:rFonts w:ascii="Times New Roman" w:hAnsi="Times New Roman" w:cs="Times New Roman"/>
        </w:rPr>
        <w:t xml:space="preserve">. The lack of evidence of impaired insulin sensitivity with increased weight gain is </w:t>
      </w:r>
      <w:r w:rsidR="007351F9" w:rsidRPr="00814622">
        <w:rPr>
          <w:rFonts w:ascii="Times New Roman" w:hAnsi="Times New Roman" w:cs="Times New Roman"/>
        </w:rPr>
        <w:t xml:space="preserve">indeed </w:t>
      </w:r>
      <w:r w:rsidRPr="00814622">
        <w:rPr>
          <w:rFonts w:ascii="Times New Roman" w:hAnsi="Times New Roman" w:cs="Times New Roman"/>
        </w:rPr>
        <w:t xml:space="preserve">interesting.  To indirectly address this point, we present data showing that </w:t>
      </w:r>
      <w:proofErr w:type="spellStart"/>
      <w:r w:rsidRPr="00814622">
        <w:rPr>
          <w:rFonts w:ascii="Times New Roman" w:hAnsi="Times New Roman" w:cs="Times New Roman"/>
        </w:rPr>
        <w:t>Akt</w:t>
      </w:r>
      <w:proofErr w:type="spellEnd"/>
      <w:r w:rsidRPr="00814622">
        <w:rPr>
          <w:rFonts w:ascii="Times New Roman" w:hAnsi="Times New Roman" w:cs="Times New Roman"/>
        </w:rPr>
        <w:t xml:space="preserve"> phosphorylation is unchanged (see re</w:t>
      </w:r>
      <w:r w:rsidR="00467ED6" w:rsidRPr="00814622">
        <w:rPr>
          <w:rFonts w:ascii="Times New Roman" w:hAnsi="Times New Roman" w:cs="Times New Roman"/>
        </w:rPr>
        <w:t>sponse #1 to reviewer #1</w:t>
      </w:r>
      <w:r w:rsidR="00A839F8" w:rsidRPr="00814622">
        <w:rPr>
          <w:rFonts w:ascii="Times New Roman" w:hAnsi="Times New Roman" w:cs="Times New Roman"/>
        </w:rPr>
        <w:t>, Figure 1</w:t>
      </w:r>
      <w:r w:rsidR="007351F9" w:rsidRPr="00814622">
        <w:rPr>
          <w:rFonts w:ascii="Times New Roman" w:hAnsi="Times New Roman" w:cs="Times New Roman"/>
        </w:rPr>
        <w:t xml:space="preserve"> of this document</w:t>
      </w:r>
      <w:r w:rsidR="00467ED6" w:rsidRPr="00814622">
        <w:rPr>
          <w:rFonts w:ascii="Times New Roman" w:hAnsi="Times New Roman" w:cs="Times New Roman"/>
        </w:rPr>
        <w:t>).  We also now present data showing that</w:t>
      </w:r>
      <w:r w:rsidRPr="00814622">
        <w:rPr>
          <w:rFonts w:ascii="Times New Roman" w:hAnsi="Times New Roman" w:cs="Times New Roman"/>
        </w:rPr>
        <w:t xml:space="preserve"> </w:t>
      </w:r>
      <w:r w:rsidR="00D05356" w:rsidRPr="00814622">
        <w:rPr>
          <w:rFonts w:ascii="Times New Roman" w:hAnsi="Times New Roman" w:cs="Times New Roman"/>
        </w:rPr>
        <w:t xml:space="preserve">the groups </w:t>
      </w:r>
      <w:r w:rsidR="007F7F98" w:rsidRPr="00814622">
        <w:rPr>
          <w:rFonts w:ascii="Times New Roman" w:hAnsi="Times New Roman" w:cs="Times New Roman"/>
        </w:rPr>
        <w:t>had similar</w:t>
      </w:r>
      <w:r w:rsidR="00D05356" w:rsidRPr="00814622">
        <w:rPr>
          <w:rFonts w:ascii="Times New Roman" w:hAnsi="Times New Roman" w:cs="Times New Roman"/>
        </w:rPr>
        <w:t xml:space="preserve"> HOMA</w:t>
      </w:r>
      <w:r w:rsidR="007F7F98" w:rsidRPr="00814622">
        <w:rPr>
          <w:rFonts w:ascii="Times New Roman" w:hAnsi="Times New Roman" w:cs="Times New Roman"/>
        </w:rPr>
        <w:t>-IR</w:t>
      </w:r>
      <w:r w:rsidR="00D05356" w:rsidRPr="00814622">
        <w:rPr>
          <w:rFonts w:ascii="Times New Roman" w:hAnsi="Times New Roman" w:cs="Times New Roman"/>
        </w:rPr>
        <w:t xml:space="preserve"> values</w:t>
      </w:r>
      <w:r w:rsidR="004476FC" w:rsidRPr="00814622">
        <w:rPr>
          <w:rFonts w:ascii="Times New Roman" w:hAnsi="Times New Roman" w:cs="Times New Roman"/>
        </w:rPr>
        <w:t xml:space="preserve"> (12.77 ± 1.29 for the control group versus 12.14 ± 0.96 for the MCP230 group</w:t>
      </w:r>
      <w:r w:rsidR="00467ED6" w:rsidRPr="00814622">
        <w:rPr>
          <w:rFonts w:ascii="Times New Roman" w:hAnsi="Times New Roman" w:cs="Times New Roman"/>
        </w:rPr>
        <w:t>; p=</w:t>
      </w:r>
      <w:r w:rsidR="00753158" w:rsidRPr="00814622">
        <w:rPr>
          <w:rFonts w:ascii="Times New Roman" w:hAnsi="Times New Roman" w:cs="Times New Roman"/>
        </w:rPr>
        <w:t>0.7</w:t>
      </w:r>
      <w:r w:rsidR="003C0DC9" w:rsidRPr="00814622">
        <w:rPr>
          <w:rFonts w:ascii="Times New Roman" w:hAnsi="Times New Roman" w:cs="Times New Roman"/>
        </w:rPr>
        <w:t>4</w:t>
      </w:r>
      <w:r w:rsidR="00753158" w:rsidRPr="00814622">
        <w:rPr>
          <w:rFonts w:ascii="Times New Roman" w:hAnsi="Times New Roman" w:cs="Times New Roman"/>
        </w:rPr>
        <w:t xml:space="preserve"> </w:t>
      </w:r>
      <w:r w:rsidR="00467ED6" w:rsidRPr="00814622">
        <w:rPr>
          <w:rFonts w:ascii="Times New Roman" w:hAnsi="Times New Roman" w:cs="Times New Roman"/>
        </w:rPr>
        <w:t xml:space="preserve">in </w:t>
      </w:r>
      <w:r w:rsidR="007351F9" w:rsidRPr="00814622">
        <w:rPr>
          <w:rFonts w:ascii="Times New Roman" w:hAnsi="Times New Roman" w:cs="Times New Roman"/>
        </w:rPr>
        <w:t xml:space="preserve">a new </w:t>
      </w:r>
      <w:r w:rsidR="00467ED6" w:rsidRPr="00814622">
        <w:rPr>
          <w:rFonts w:ascii="Times New Roman" w:hAnsi="Times New Roman" w:cs="Times New Roman"/>
        </w:rPr>
        <w:t>Figure 3C</w:t>
      </w:r>
      <w:r w:rsidR="005F5A05" w:rsidRPr="00814622">
        <w:rPr>
          <w:rFonts w:ascii="Times New Roman" w:hAnsi="Times New Roman" w:cs="Times New Roman"/>
        </w:rPr>
        <w:t>)</w:t>
      </w:r>
      <w:r w:rsidR="007F7F98" w:rsidRPr="00814622">
        <w:rPr>
          <w:rFonts w:ascii="Times New Roman" w:hAnsi="Times New Roman" w:cs="Times New Roman"/>
        </w:rPr>
        <w:t xml:space="preserve">. </w:t>
      </w:r>
      <w:r w:rsidR="00421FFE" w:rsidRPr="00814622">
        <w:rPr>
          <w:rFonts w:ascii="Times New Roman" w:hAnsi="Times New Roman" w:cs="Times New Roman"/>
        </w:rPr>
        <w:t xml:space="preserve">This indirect measure </w:t>
      </w:r>
      <w:r w:rsidR="009173E0" w:rsidRPr="00814622">
        <w:rPr>
          <w:rFonts w:ascii="Times New Roman" w:hAnsi="Times New Roman" w:cs="Times New Roman"/>
        </w:rPr>
        <w:t xml:space="preserve">limits </w:t>
      </w:r>
      <w:r w:rsidR="00736B1A" w:rsidRPr="00814622">
        <w:rPr>
          <w:rFonts w:ascii="Times New Roman" w:hAnsi="Times New Roman" w:cs="Times New Roman"/>
        </w:rPr>
        <w:t xml:space="preserve">our </w:t>
      </w:r>
      <w:r w:rsidR="00E86E89" w:rsidRPr="00814622">
        <w:rPr>
          <w:rFonts w:ascii="Times New Roman" w:hAnsi="Times New Roman" w:cs="Times New Roman"/>
        </w:rPr>
        <w:t>ability to evaluate</w:t>
      </w:r>
      <w:r w:rsidR="00736B1A" w:rsidRPr="00814622">
        <w:rPr>
          <w:rFonts w:ascii="Times New Roman" w:hAnsi="Times New Roman" w:cs="Times New Roman"/>
        </w:rPr>
        <w:t xml:space="preserve"> </w:t>
      </w:r>
      <w:proofErr w:type="spellStart"/>
      <w:r w:rsidR="00736B1A" w:rsidRPr="00814622">
        <w:rPr>
          <w:rFonts w:ascii="Times New Roman" w:hAnsi="Times New Roman" w:cs="Times New Roman"/>
        </w:rPr>
        <w:t>glycemia</w:t>
      </w:r>
      <w:proofErr w:type="spellEnd"/>
      <w:r w:rsidR="00736B1A" w:rsidRPr="00814622">
        <w:rPr>
          <w:rFonts w:ascii="Times New Roman" w:hAnsi="Times New Roman" w:cs="Times New Roman"/>
        </w:rPr>
        <w:t xml:space="preserve">/insulin sensitivity </w:t>
      </w:r>
      <w:r w:rsidR="006D7844" w:rsidRPr="00814622">
        <w:rPr>
          <w:rFonts w:ascii="Times New Roman" w:hAnsi="Times New Roman" w:cs="Times New Roman"/>
        </w:rPr>
        <w:t xml:space="preserve">in </w:t>
      </w:r>
      <w:r w:rsidR="00736B1A" w:rsidRPr="00814622">
        <w:rPr>
          <w:rFonts w:ascii="Times New Roman" w:hAnsi="Times New Roman" w:cs="Times New Roman"/>
        </w:rPr>
        <w:t>these mice</w:t>
      </w:r>
      <w:r w:rsidR="00CF6519" w:rsidRPr="00814622">
        <w:rPr>
          <w:rFonts w:ascii="Times New Roman" w:hAnsi="Times New Roman" w:cs="Times New Roman"/>
        </w:rPr>
        <w:t xml:space="preserve"> and</w:t>
      </w:r>
      <w:r w:rsidR="00A839F8" w:rsidRPr="00814622">
        <w:rPr>
          <w:rFonts w:ascii="Times New Roman" w:hAnsi="Times New Roman" w:cs="Times New Roman"/>
        </w:rPr>
        <w:t xml:space="preserve"> </w:t>
      </w:r>
      <w:r w:rsidR="00421FFE" w:rsidRPr="00814622">
        <w:rPr>
          <w:rFonts w:ascii="Times New Roman" w:hAnsi="Times New Roman" w:cs="Times New Roman"/>
        </w:rPr>
        <w:t xml:space="preserve">we </w:t>
      </w:r>
      <w:r w:rsidR="00A839F8" w:rsidRPr="00814622">
        <w:rPr>
          <w:rFonts w:ascii="Times New Roman" w:hAnsi="Times New Roman" w:cs="Times New Roman"/>
        </w:rPr>
        <w:t>have</w:t>
      </w:r>
      <w:r w:rsidR="00CF6519" w:rsidRPr="00814622">
        <w:rPr>
          <w:rFonts w:ascii="Times New Roman" w:hAnsi="Times New Roman" w:cs="Times New Roman"/>
        </w:rPr>
        <w:t xml:space="preserve"> </w:t>
      </w:r>
      <w:r w:rsidRPr="00814622">
        <w:rPr>
          <w:rFonts w:ascii="Times New Roman" w:hAnsi="Times New Roman" w:cs="Times New Roman"/>
        </w:rPr>
        <w:t xml:space="preserve">indicated this caveat in our revised </w:t>
      </w:r>
      <w:r w:rsidR="00A839F8" w:rsidRPr="00814622">
        <w:rPr>
          <w:rFonts w:ascii="Times New Roman" w:hAnsi="Times New Roman" w:cs="Times New Roman"/>
        </w:rPr>
        <w:t>manuscript</w:t>
      </w:r>
      <w:r w:rsidR="00271002" w:rsidRPr="00814622">
        <w:rPr>
          <w:rFonts w:ascii="Times New Roman" w:hAnsi="Times New Roman" w:cs="Times New Roman"/>
        </w:rPr>
        <w:t xml:space="preserve"> </w:t>
      </w:r>
      <w:r w:rsidR="001C0C5B" w:rsidRPr="00814622">
        <w:rPr>
          <w:rFonts w:ascii="Times New Roman" w:hAnsi="Times New Roman" w:cs="Times New Roman"/>
        </w:rPr>
        <w:t xml:space="preserve">in the results section </w:t>
      </w:r>
      <w:r w:rsidR="00271002" w:rsidRPr="00814622">
        <w:rPr>
          <w:rFonts w:ascii="Times New Roman" w:hAnsi="Times New Roman" w:cs="Times New Roman"/>
        </w:rPr>
        <w:t xml:space="preserve">(page </w:t>
      </w:r>
      <w:r w:rsidR="00C953BD">
        <w:rPr>
          <w:rFonts w:ascii="Times New Roman" w:hAnsi="Times New Roman" w:cs="Times New Roman"/>
          <w:color w:val="FF0000"/>
        </w:rPr>
        <w:t>9</w:t>
      </w:r>
      <w:r w:rsidR="00271002" w:rsidRPr="00814622">
        <w:rPr>
          <w:rFonts w:ascii="Times New Roman" w:hAnsi="Times New Roman" w:cs="Times New Roman"/>
        </w:rPr>
        <w:t>)</w:t>
      </w:r>
      <w:r w:rsidR="001C0C5B" w:rsidRPr="00814622">
        <w:rPr>
          <w:rFonts w:ascii="Times New Roman" w:hAnsi="Times New Roman" w:cs="Times New Roman"/>
        </w:rPr>
        <w:t>:</w:t>
      </w:r>
    </w:p>
    <w:p w14:paraId="183314B6" w14:textId="6B284E81" w:rsidR="00EA4A33" w:rsidRPr="00814622" w:rsidRDefault="00A931E1" w:rsidP="00EA4A33">
      <w:pPr>
        <w:ind w:left="720"/>
        <w:rPr>
          <w:rFonts w:ascii="Times New Roman" w:hAnsi="Times New Roman" w:cs="Times New Roman"/>
          <w:b/>
        </w:rPr>
      </w:pPr>
      <w:r w:rsidRPr="00814622">
        <w:rPr>
          <w:rFonts w:ascii="Times New Roman" w:hAnsi="Times New Roman" w:cs="Times New Roman"/>
          <w:b/>
        </w:rPr>
        <w:t xml:space="preserve"> </w:t>
      </w:r>
      <w:r w:rsidR="00EA4A33" w:rsidRPr="00814622">
        <w:rPr>
          <w:rFonts w:ascii="Times New Roman" w:hAnsi="Times New Roman" w:cs="Times New Roman"/>
          <w:b/>
        </w:rPr>
        <w:t>“</w:t>
      </w:r>
      <w:r w:rsidR="00B23A5D" w:rsidRPr="00814622">
        <w:rPr>
          <w:rFonts w:ascii="Times New Roman" w:hAnsi="Times New Roman" w:cs="Times New Roman"/>
          <w:b/>
        </w:rPr>
        <w:t xml:space="preserve">Calculation of the HOMA-IR revealed that both the saline and MCP230-exposed groups had similar HOMA-IR values </w:t>
      </w:r>
      <w:r w:rsidR="0012090A" w:rsidRPr="00814622">
        <w:rPr>
          <w:rFonts w:ascii="Times New Roman" w:hAnsi="Times New Roman" w:cs="Times New Roman"/>
          <w:b/>
        </w:rPr>
        <w:t>(</w:t>
      </w:r>
      <w:r w:rsidR="00B23A5D" w:rsidRPr="00814622">
        <w:rPr>
          <w:rFonts w:ascii="Times New Roman" w:hAnsi="Times New Roman" w:cs="Times New Roman"/>
          <w:b/>
        </w:rPr>
        <w:t xml:space="preserve">12.77 ± 1.29 </w:t>
      </w:r>
      <w:proofErr w:type="spellStart"/>
      <w:r w:rsidR="0012090A" w:rsidRPr="00814622">
        <w:rPr>
          <w:rFonts w:ascii="Times New Roman" w:hAnsi="Times New Roman" w:cs="Times New Roman"/>
          <w:b/>
        </w:rPr>
        <w:t>vs</w:t>
      </w:r>
      <w:proofErr w:type="spellEnd"/>
      <w:r w:rsidR="0012090A" w:rsidRPr="00814622">
        <w:rPr>
          <w:rFonts w:ascii="Times New Roman" w:hAnsi="Times New Roman" w:cs="Times New Roman"/>
          <w:b/>
        </w:rPr>
        <w:t xml:space="preserve"> </w:t>
      </w:r>
      <w:r w:rsidR="00B23A5D" w:rsidRPr="00814622">
        <w:rPr>
          <w:rFonts w:ascii="Times New Roman" w:hAnsi="Times New Roman" w:cs="Times New Roman"/>
          <w:b/>
        </w:rPr>
        <w:t>12.14 ± 0.96 for Saline and MCP230, respectively; p</w:t>
      </w:r>
      <w:r w:rsidR="0012090A" w:rsidRPr="00814622">
        <w:rPr>
          <w:rFonts w:ascii="Times New Roman" w:hAnsi="Times New Roman" w:cs="Times New Roman"/>
          <w:b/>
        </w:rPr>
        <w:t>=0.74</w:t>
      </w:r>
      <w:r w:rsidR="00B23A5D" w:rsidRPr="00814622">
        <w:rPr>
          <w:rFonts w:ascii="Times New Roman" w:hAnsi="Times New Roman" w:cs="Times New Roman"/>
          <w:b/>
        </w:rPr>
        <w:t xml:space="preserve">, Figure 3C). </w:t>
      </w:r>
      <w:r w:rsidR="00D06878" w:rsidRPr="00814622">
        <w:rPr>
          <w:rFonts w:ascii="Times New Roman" w:hAnsi="Times New Roman" w:cs="Times New Roman"/>
          <w:b/>
        </w:rPr>
        <w:t>Taken together, these data indicate that while HFD did impair insulin sensitivity, there was no difference between these two groups</w:t>
      </w:r>
      <w:r w:rsidR="00B23A5D" w:rsidRPr="00814622">
        <w:rPr>
          <w:rFonts w:ascii="Times New Roman" w:hAnsi="Times New Roman" w:cs="Times New Roman"/>
          <w:b/>
        </w:rPr>
        <w:t xml:space="preserve">. </w:t>
      </w:r>
      <w:r w:rsidR="00284D01" w:rsidRPr="00814622">
        <w:rPr>
          <w:rFonts w:ascii="Times New Roman" w:hAnsi="Times New Roman" w:cs="Times New Roman"/>
          <w:b/>
        </w:rPr>
        <w:t>Consistent with this, we</w:t>
      </w:r>
      <w:r w:rsidR="00467ED6" w:rsidRPr="00814622">
        <w:rPr>
          <w:rFonts w:ascii="Times New Roman" w:hAnsi="Times New Roman" w:cs="Times New Roman"/>
          <w:b/>
        </w:rPr>
        <w:t xml:space="preserve"> observed no changes in the levels of fasted </w:t>
      </w:r>
      <w:proofErr w:type="spellStart"/>
      <w:r w:rsidR="00467ED6" w:rsidRPr="00814622">
        <w:rPr>
          <w:rFonts w:ascii="Times New Roman" w:hAnsi="Times New Roman" w:cs="Times New Roman"/>
          <w:b/>
        </w:rPr>
        <w:t>Akt</w:t>
      </w:r>
      <w:proofErr w:type="spellEnd"/>
      <w:r w:rsidR="00467ED6" w:rsidRPr="00814622">
        <w:rPr>
          <w:rFonts w:ascii="Times New Roman" w:hAnsi="Times New Roman" w:cs="Times New Roman"/>
          <w:b/>
        </w:rPr>
        <w:t xml:space="preserve"> phosphorylation in muscle tissue (data not shown)</w:t>
      </w:r>
      <w:r w:rsidR="00EA4A33" w:rsidRPr="00814622">
        <w:rPr>
          <w:rFonts w:ascii="Times New Roman" w:hAnsi="Times New Roman" w:cs="Times New Roman"/>
          <w:b/>
        </w:rPr>
        <w:t>”</w:t>
      </w:r>
    </w:p>
    <w:p w14:paraId="7AAE47C8" w14:textId="1DF109BD" w:rsidR="00EA4A33" w:rsidRPr="00814622" w:rsidRDefault="00767FA4" w:rsidP="00271002">
      <w:pPr>
        <w:rPr>
          <w:rFonts w:ascii="Times New Roman" w:hAnsi="Times New Roman" w:cs="Times New Roman"/>
        </w:rPr>
      </w:pPr>
      <w:r w:rsidRPr="00814622">
        <w:rPr>
          <w:rFonts w:ascii="Times New Roman" w:hAnsi="Times New Roman" w:cs="Times New Roman"/>
        </w:rPr>
        <w:t>A</w:t>
      </w:r>
      <w:r w:rsidR="001C0C5B" w:rsidRPr="00814622">
        <w:rPr>
          <w:rFonts w:ascii="Times New Roman" w:hAnsi="Times New Roman" w:cs="Times New Roman"/>
        </w:rPr>
        <w:t>nd i</w:t>
      </w:r>
      <w:r w:rsidR="00271002" w:rsidRPr="00814622">
        <w:rPr>
          <w:rFonts w:ascii="Times New Roman" w:hAnsi="Times New Roman" w:cs="Times New Roman"/>
        </w:rPr>
        <w:t xml:space="preserve">n the discussion </w:t>
      </w:r>
      <w:r w:rsidR="00943B8B" w:rsidRPr="00814622">
        <w:rPr>
          <w:rFonts w:ascii="Times New Roman" w:hAnsi="Times New Roman" w:cs="Times New Roman"/>
        </w:rPr>
        <w:t xml:space="preserve">on </w:t>
      </w:r>
      <w:r w:rsidR="00271002" w:rsidRPr="00814622">
        <w:rPr>
          <w:rFonts w:ascii="Times New Roman" w:hAnsi="Times New Roman" w:cs="Times New Roman"/>
        </w:rPr>
        <w:t xml:space="preserve">line page </w:t>
      </w:r>
      <w:r w:rsidR="00C953BD">
        <w:rPr>
          <w:rFonts w:ascii="Times New Roman" w:hAnsi="Times New Roman" w:cs="Times New Roman"/>
          <w:color w:val="FF0000"/>
        </w:rPr>
        <w:t>14</w:t>
      </w:r>
      <w:r w:rsidR="00271002" w:rsidRPr="00814622">
        <w:rPr>
          <w:rFonts w:ascii="Times New Roman" w:hAnsi="Times New Roman" w:cs="Times New Roman"/>
        </w:rPr>
        <w:t>:</w:t>
      </w:r>
      <w:r w:rsidR="00366CA6" w:rsidRPr="00814622">
        <w:rPr>
          <w:rFonts w:ascii="Times New Roman" w:hAnsi="Times New Roman" w:cs="Times New Roman"/>
        </w:rPr>
        <w:tab/>
      </w:r>
    </w:p>
    <w:p w14:paraId="0B04B04E" w14:textId="6FB99D79" w:rsidR="00366CA6" w:rsidRPr="00814622" w:rsidRDefault="00406C60" w:rsidP="00406C60">
      <w:pPr>
        <w:ind w:left="720"/>
        <w:rPr>
          <w:rFonts w:ascii="Times New Roman" w:hAnsi="Times New Roman" w:cs="Times New Roman"/>
          <w:b/>
        </w:rPr>
      </w:pPr>
      <w:r w:rsidRPr="00814622">
        <w:rPr>
          <w:rFonts w:ascii="Times New Roman" w:hAnsi="Times New Roman" w:cs="Times New Roman"/>
          <w:b/>
        </w:rPr>
        <w:t xml:space="preserve"> </w:t>
      </w:r>
      <w:r w:rsidR="00366CA6" w:rsidRPr="00814622">
        <w:rPr>
          <w:rFonts w:ascii="Times New Roman" w:hAnsi="Times New Roman" w:cs="Times New Roman"/>
          <w:b/>
        </w:rPr>
        <w:t>“</w:t>
      </w:r>
      <w:r w:rsidR="00DF3CB7" w:rsidRPr="00814622">
        <w:rPr>
          <w:rFonts w:ascii="Times New Roman" w:hAnsi="Times New Roman" w:cs="Times New Roman"/>
          <w:b/>
        </w:rPr>
        <w:t>In contrast to previous studies that use chronic pollution models (1, 5, 9, 33, 35), we did not observe any indications that glycemic control was impaired to a greater extent in MCP230-exposed mice compared to the control groups following the HFD</w:t>
      </w:r>
      <w:r w:rsidR="00421FFE" w:rsidRPr="00814622">
        <w:rPr>
          <w:rFonts w:ascii="Times New Roman" w:hAnsi="Times New Roman" w:cs="Times New Roman"/>
          <w:b/>
        </w:rPr>
        <w:t xml:space="preserve"> in spite of differences in fat mass</w:t>
      </w:r>
      <w:r w:rsidR="00DF3CB7" w:rsidRPr="00814622">
        <w:rPr>
          <w:rFonts w:ascii="Times New Roman" w:hAnsi="Times New Roman" w:cs="Times New Roman"/>
          <w:b/>
        </w:rPr>
        <w:t xml:space="preserve"> </w:t>
      </w:r>
      <w:r w:rsidR="00421FFE" w:rsidRPr="00814622">
        <w:rPr>
          <w:rFonts w:ascii="Times New Roman" w:hAnsi="Times New Roman" w:cs="Times New Roman"/>
          <w:b/>
        </w:rPr>
        <w:t xml:space="preserve">as </w:t>
      </w:r>
      <w:r w:rsidR="00DF3CB7" w:rsidRPr="00814622">
        <w:rPr>
          <w:rFonts w:ascii="Times New Roman" w:hAnsi="Times New Roman" w:cs="Times New Roman"/>
          <w:b/>
        </w:rPr>
        <w:t xml:space="preserve">there were no differences in fasting glucose, insulin, HOMA-IR score (Figure 3A-C) or </w:t>
      </w:r>
      <w:proofErr w:type="spellStart"/>
      <w:r w:rsidR="00DF3CB7" w:rsidRPr="00814622">
        <w:rPr>
          <w:rFonts w:ascii="Times New Roman" w:hAnsi="Times New Roman" w:cs="Times New Roman"/>
          <w:b/>
        </w:rPr>
        <w:t>Akt</w:t>
      </w:r>
      <w:proofErr w:type="spellEnd"/>
      <w:r w:rsidR="00DF3CB7" w:rsidRPr="00814622">
        <w:rPr>
          <w:rFonts w:ascii="Times New Roman" w:hAnsi="Times New Roman" w:cs="Times New Roman"/>
          <w:b/>
        </w:rPr>
        <w:t xml:space="preserve"> phosphorylation in muscle tissue (data not shown). We did not measure insulin sensitivity directly, which limits our ability to make strong conclusions about the effects of acute in utero PM exposure on insulin sensitivity. That said, our data suggests that the effects of acute gestational particulate exposure may not mimic the effects of chronic exposure, and the risk profiles and mechanisms associated with these exposures may differ.</w:t>
      </w:r>
      <w:r w:rsidRPr="00814622">
        <w:rPr>
          <w:rFonts w:ascii="Times New Roman" w:hAnsi="Times New Roman" w:cs="Times New Roman"/>
          <w:b/>
        </w:rPr>
        <w:t>”</w:t>
      </w:r>
    </w:p>
    <w:p w14:paraId="4DEC627F" w14:textId="77777777" w:rsidR="00447FAB" w:rsidRPr="00814622" w:rsidRDefault="00447FAB" w:rsidP="00447FAB">
      <w:pPr>
        <w:rPr>
          <w:rFonts w:ascii="Times New Roman" w:hAnsi="Times New Roman" w:cs="Times New Roman"/>
          <w:color w:val="FF0000"/>
        </w:rPr>
      </w:pPr>
      <w:r w:rsidRPr="00814622">
        <w:rPr>
          <w:rFonts w:ascii="Times New Roman" w:hAnsi="Times New Roman" w:cs="Times New Roman"/>
          <w:color w:val="FF0000"/>
        </w:rPr>
        <w:t xml:space="preserve">Additionally, ex vivo measurements of muscle insulin-stimulated glucose uptake would inform on whether the increase adiposity alters skeletal muscle insulin sensitivity. </w:t>
      </w:r>
    </w:p>
    <w:p w14:paraId="008B8AE4" w14:textId="550F676E" w:rsidR="00447FAB" w:rsidRPr="00814622" w:rsidRDefault="00412EB2" w:rsidP="00447FAB">
      <w:pPr>
        <w:rPr>
          <w:rFonts w:ascii="Times New Roman" w:hAnsi="Times New Roman" w:cs="Times New Roman"/>
        </w:rPr>
      </w:pPr>
      <w:r w:rsidRPr="00814622">
        <w:rPr>
          <w:rFonts w:ascii="Times New Roman" w:hAnsi="Times New Roman" w:cs="Times New Roman"/>
        </w:rPr>
        <w:t>This is</w:t>
      </w:r>
      <w:r w:rsidR="00420B3D" w:rsidRPr="00814622">
        <w:rPr>
          <w:rFonts w:ascii="Times New Roman" w:hAnsi="Times New Roman" w:cs="Times New Roman"/>
        </w:rPr>
        <w:t xml:space="preserve"> an interesting avenue of </w:t>
      </w:r>
      <w:r w:rsidR="00B85F72" w:rsidRPr="00814622">
        <w:rPr>
          <w:rFonts w:ascii="Times New Roman" w:hAnsi="Times New Roman" w:cs="Times New Roman"/>
        </w:rPr>
        <w:t xml:space="preserve">investigation </w:t>
      </w:r>
      <w:r w:rsidR="00420B3D" w:rsidRPr="00814622">
        <w:rPr>
          <w:rFonts w:ascii="Times New Roman" w:hAnsi="Times New Roman" w:cs="Times New Roman"/>
        </w:rPr>
        <w:t>for future studies</w:t>
      </w:r>
      <w:r w:rsidR="006A49F7" w:rsidRPr="00814622">
        <w:rPr>
          <w:rFonts w:ascii="Times New Roman" w:hAnsi="Times New Roman" w:cs="Times New Roman"/>
        </w:rPr>
        <w:t xml:space="preserve"> in this area</w:t>
      </w:r>
      <w:r w:rsidR="00B85F72" w:rsidRPr="00814622">
        <w:rPr>
          <w:rFonts w:ascii="Times New Roman" w:hAnsi="Times New Roman" w:cs="Times New Roman"/>
        </w:rPr>
        <w:t xml:space="preserve">; however, </w:t>
      </w:r>
      <w:r w:rsidR="00420B3D" w:rsidRPr="00814622">
        <w:rPr>
          <w:rFonts w:ascii="Times New Roman" w:hAnsi="Times New Roman" w:cs="Times New Roman"/>
        </w:rPr>
        <w:t xml:space="preserve">we do not think that measurements of </w:t>
      </w:r>
      <w:r w:rsidR="00420B3D" w:rsidRPr="00814622">
        <w:rPr>
          <w:rFonts w:ascii="Times New Roman" w:hAnsi="Times New Roman" w:cs="Times New Roman"/>
          <w:i/>
        </w:rPr>
        <w:t>ex vivo</w:t>
      </w:r>
      <w:r w:rsidR="00420B3D" w:rsidRPr="00814622">
        <w:rPr>
          <w:rFonts w:ascii="Times New Roman" w:hAnsi="Times New Roman" w:cs="Times New Roman"/>
        </w:rPr>
        <w:t xml:space="preserve"> skeletal muscle glucose uptake </w:t>
      </w:r>
      <w:r w:rsidRPr="00814622">
        <w:rPr>
          <w:rFonts w:ascii="Times New Roman" w:hAnsi="Times New Roman" w:cs="Times New Roman"/>
        </w:rPr>
        <w:t>would substantially alter our conclusions.</w:t>
      </w:r>
      <w:r w:rsidR="006A49F7" w:rsidRPr="00814622">
        <w:rPr>
          <w:rFonts w:ascii="Times New Roman" w:hAnsi="Times New Roman" w:cs="Times New Roman"/>
        </w:rPr>
        <w:t xml:space="preserve"> </w:t>
      </w:r>
      <w:r w:rsidRPr="00814622">
        <w:rPr>
          <w:rFonts w:ascii="Times New Roman" w:hAnsi="Times New Roman" w:cs="Times New Roman"/>
        </w:rPr>
        <w:t xml:space="preserve">As described above, </w:t>
      </w:r>
      <w:r w:rsidR="00DE6EC0" w:rsidRPr="00814622">
        <w:rPr>
          <w:rFonts w:ascii="Times New Roman" w:hAnsi="Times New Roman" w:cs="Times New Roman"/>
        </w:rPr>
        <w:t xml:space="preserve">HOMA-IR score and </w:t>
      </w:r>
      <w:r w:rsidR="006A49F7" w:rsidRPr="00814622">
        <w:rPr>
          <w:rFonts w:ascii="Times New Roman" w:hAnsi="Times New Roman" w:cs="Times New Roman"/>
        </w:rPr>
        <w:t xml:space="preserve">skeletal muscle </w:t>
      </w:r>
      <w:proofErr w:type="spellStart"/>
      <w:r w:rsidR="008620BB" w:rsidRPr="00814622">
        <w:rPr>
          <w:rFonts w:ascii="Times New Roman" w:hAnsi="Times New Roman" w:cs="Times New Roman"/>
        </w:rPr>
        <w:t>Akt</w:t>
      </w:r>
      <w:proofErr w:type="spellEnd"/>
      <w:r w:rsidR="008620BB" w:rsidRPr="00814622">
        <w:rPr>
          <w:rFonts w:ascii="Times New Roman" w:hAnsi="Times New Roman" w:cs="Times New Roman"/>
        </w:rPr>
        <w:t xml:space="preserve"> phosphorylation </w:t>
      </w:r>
      <w:r w:rsidR="00DE6EC0" w:rsidRPr="00814622">
        <w:rPr>
          <w:rFonts w:ascii="Times New Roman" w:hAnsi="Times New Roman" w:cs="Times New Roman"/>
        </w:rPr>
        <w:t xml:space="preserve">were </w:t>
      </w:r>
      <w:r w:rsidR="008620BB" w:rsidRPr="00814622">
        <w:rPr>
          <w:rFonts w:ascii="Times New Roman" w:hAnsi="Times New Roman" w:cs="Times New Roman"/>
        </w:rPr>
        <w:t>not different between the groups</w:t>
      </w:r>
      <w:r w:rsidR="00651B02" w:rsidRPr="00814622">
        <w:rPr>
          <w:rFonts w:ascii="Times New Roman" w:hAnsi="Times New Roman" w:cs="Times New Roman"/>
        </w:rPr>
        <w:t xml:space="preserve"> at the end of the study, suggesting that skeletal muscle insulin sensitivity was </w:t>
      </w:r>
      <w:r w:rsidR="00DE6EC0" w:rsidRPr="00814622">
        <w:rPr>
          <w:rFonts w:ascii="Times New Roman" w:hAnsi="Times New Roman" w:cs="Times New Roman"/>
        </w:rPr>
        <w:t xml:space="preserve">likely </w:t>
      </w:r>
      <w:r w:rsidR="00651B02" w:rsidRPr="00814622">
        <w:rPr>
          <w:rFonts w:ascii="Times New Roman" w:hAnsi="Times New Roman" w:cs="Times New Roman"/>
        </w:rPr>
        <w:t>not different between the experimental groups</w:t>
      </w:r>
      <w:r w:rsidRPr="00814622">
        <w:rPr>
          <w:rFonts w:ascii="Times New Roman" w:hAnsi="Times New Roman" w:cs="Times New Roman"/>
        </w:rPr>
        <w:t>.</w:t>
      </w:r>
      <w:r w:rsidR="008620BB" w:rsidRPr="00814622">
        <w:rPr>
          <w:rFonts w:ascii="Times New Roman" w:hAnsi="Times New Roman" w:cs="Times New Roman"/>
        </w:rPr>
        <w:t xml:space="preserve"> </w:t>
      </w:r>
    </w:p>
    <w:p w14:paraId="045BFDC3" w14:textId="77777777" w:rsidR="00447FAB" w:rsidRPr="00814622" w:rsidRDefault="00447FAB" w:rsidP="00447FAB">
      <w:pPr>
        <w:rPr>
          <w:rFonts w:ascii="Times New Roman" w:hAnsi="Times New Roman" w:cs="Times New Roman"/>
          <w:color w:val="FF0000"/>
        </w:rPr>
      </w:pPr>
      <w:r w:rsidRPr="00814622">
        <w:rPr>
          <w:rFonts w:ascii="Times New Roman" w:hAnsi="Times New Roman" w:cs="Times New Roman"/>
          <w:color w:val="FF0000"/>
        </w:rPr>
        <w:t xml:space="preserve">Also - how long was the fast for Figure 3 data? </w:t>
      </w:r>
    </w:p>
    <w:p w14:paraId="5822C668" w14:textId="1A7EA67C" w:rsidR="00447FAB" w:rsidRPr="00814622" w:rsidRDefault="00F15D13" w:rsidP="00447FAB">
      <w:pPr>
        <w:rPr>
          <w:rFonts w:ascii="Times New Roman" w:hAnsi="Times New Roman" w:cs="Times New Roman"/>
        </w:rPr>
      </w:pPr>
      <w:r w:rsidRPr="00814622">
        <w:rPr>
          <w:rFonts w:ascii="Times New Roman" w:hAnsi="Times New Roman" w:cs="Times New Roman"/>
        </w:rPr>
        <w:t xml:space="preserve">Blood was collected in the fed state and </w:t>
      </w:r>
      <w:r w:rsidR="00820959" w:rsidRPr="00814622">
        <w:rPr>
          <w:rFonts w:ascii="Times New Roman" w:hAnsi="Times New Roman" w:cs="Times New Roman"/>
        </w:rPr>
        <w:t xml:space="preserve">again </w:t>
      </w:r>
      <w:r w:rsidRPr="00814622">
        <w:rPr>
          <w:rFonts w:ascii="Times New Roman" w:hAnsi="Times New Roman" w:cs="Times New Roman"/>
        </w:rPr>
        <w:t>after a</w:t>
      </w:r>
      <w:r w:rsidR="007E01F5" w:rsidRPr="00814622">
        <w:rPr>
          <w:rFonts w:ascii="Times New Roman" w:hAnsi="Times New Roman" w:cs="Times New Roman"/>
        </w:rPr>
        <w:t>n overnight</w:t>
      </w:r>
      <w:r w:rsidRPr="00814622">
        <w:rPr>
          <w:rFonts w:ascii="Times New Roman" w:hAnsi="Times New Roman" w:cs="Times New Roman"/>
        </w:rPr>
        <w:t xml:space="preserve"> </w:t>
      </w:r>
      <w:r w:rsidR="007E01F5" w:rsidRPr="00814622">
        <w:rPr>
          <w:rFonts w:ascii="Times New Roman" w:hAnsi="Times New Roman" w:cs="Times New Roman"/>
        </w:rPr>
        <w:t>(</w:t>
      </w:r>
      <w:r w:rsidR="001A18DF" w:rsidRPr="00814622">
        <w:rPr>
          <w:rFonts w:ascii="Times New Roman" w:hAnsi="Times New Roman" w:cs="Times New Roman"/>
        </w:rPr>
        <w:t>1</w:t>
      </w:r>
      <w:r w:rsidRPr="00814622">
        <w:rPr>
          <w:rFonts w:ascii="Times New Roman" w:hAnsi="Times New Roman" w:cs="Times New Roman"/>
        </w:rPr>
        <w:t>6 hour</w:t>
      </w:r>
      <w:r w:rsidR="007E01F5" w:rsidRPr="00814622">
        <w:rPr>
          <w:rFonts w:ascii="Times New Roman" w:hAnsi="Times New Roman" w:cs="Times New Roman"/>
        </w:rPr>
        <w:t>)</w:t>
      </w:r>
      <w:r w:rsidRPr="00814622">
        <w:rPr>
          <w:rFonts w:ascii="Times New Roman" w:hAnsi="Times New Roman" w:cs="Times New Roman"/>
        </w:rPr>
        <w:t xml:space="preserve"> fast. </w:t>
      </w:r>
      <w:r w:rsidR="00F54AB9" w:rsidRPr="00814622">
        <w:rPr>
          <w:rFonts w:ascii="Times New Roman" w:hAnsi="Times New Roman" w:cs="Times New Roman"/>
        </w:rPr>
        <w:t xml:space="preserve">The timing was reported in the figure legend for Figure 3. We have now amended the manuscript to also include the timing in the methods section on (page </w:t>
      </w:r>
      <w:r w:rsidR="00C953BD">
        <w:rPr>
          <w:rFonts w:ascii="Times New Roman" w:hAnsi="Times New Roman" w:cs="Times New Roman"/>
          <w:color w:val="FF0000"/>
        </w:rPr>
        <w:t>32</w:t>
      </w:r>
      <w:r w:rsidR="00F54AB9" w:rsidRPr="00814622">
        <w:rPr>
          <w:rFonts w:ascii="Times New Roman" w:hAnsi="Times New Roman" w:cs="Times New Roman"/>
        </w:rPr>
        <w:t>).</w:t>
      </w:r>
    </w:p>
    <w:p w14:paraId="49225B54"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64DD8EC5" w:rsidR="00DA709B" w:rsidRPr="00814622" w:rsidRDefault="009F185A" w:rsidP="002C21F8">
      <w:pPr>
        <w:rPr>
          <w:rFonts w:ascii="Times New Roman" w:hAnsi="Times New Roman" w:cs="Times New Roman"/>
        </w:rPr>
      </w:pPr>
      <w:r w:rsidRPr="00814622">
        <w:rPr>
          <w:rFonts w:ascii="Times New Roman" w:hAnsi="Times New Roman" w:cs="Times New Roman"/>
        </w:rPr>
        <w:t>The metabolic cage experiments were performed in the same mice that received the high fat diet, only prior to the</w:t>
      </w:r>
      <w:r w:rsidR="00286A4D" w:rsidRPr="00814622">
        <w:rPr>
          <w:rFonts w:ascii="Times New Roman" w:hAnsi="Times New Roman" w:cs="Times New Roman"/>
        </w:rPr>
        <w:t>se</w:t>
      </w:r>
      <w:r w:rsidRPr="00814622">
        <w:rPr>
          <w:rFonts w:ascii="Times New Roman" w:hAnsi="Times New Roman" w:cs="Times New Roman"/>
        </w:rPr>
        <w:t xml:space="preserve"> mice going on </w:t>
      </w:r>
      <w:r w:rsidR="00286A4D" w:rsidRPr="00814622">
        <w:rPr>
          <w:rFonts w:ascii="Times New Roman" w:hAnsi="Times New Roman" w:cs="Times New Roman"/>
        </w:rPr>
        <w:t xml:space="preserve">the </w:t>
      </w:r>
      <w:r w:rsidRPr="00814622">
        <w:rPr>
          <w:rFonts w:ascii="Times New Roman" w:hAnsi="Times New Roman" w:cs="Times New Roman"/>
        </w:rPr>
        <w:t xml:space="preserve">high fat diet. </w:t>
      </w:r>
      <w:r w:rsidR="0000692A" w:rsidRPr="00814622">
        <w:rPr>
          <w:rFonts w:ascii="Times New Roman" w:hAnsi="Times New Roman" w:cs="Times New Roman"/>
        </w:rPr>
        <w:t xml:space="preserve">Therefore, </w:t>
      </w:r>
      <w:r w:rsidR="00225044" w:rsidRPr="00814622">
        <w:rPr>
          <w:rFonts w:ascii="Times New Roman" w:hAnsi="Times New Roman" w:cs="Times New Roman"/>
        </w:rPr>
        <w:t>the VO</w:t>
      </w:r>
      <w:r w:rsidR="00225044" w:rsidRPr="00814622">
        <w:rPr>
          <w:rFonts w:ascii="Times New Roman" w:hAnsi="Times New Roman" w:cs="Times New Roman"/>
          <w:vertAlign w:val="subscript"/>
        </w:rPr>
        <w:t>2</w:t>
      </w:r>
      <w:r w:rsidR="00225044" w:rsidRPr="00814622">
        <w:rPr>
          <w:rFonts w:ascii="Times New Roman" w:hAnsi="Times New Roman" w:cs="Times New Roman"/>
        </w:rPr>
        <w:t xml:space="preserve">/energy expenditure phenotype was present </w:t>
      </w:r>
      <w:r w:rsidR="0080748A" w:rsidRPr="00814622">
        <w:rPr>
          <w:rFonts w:ascii="Times New Roman" w:hAnsi="Times New Roman" w:cs="Times New Roman"/>
        </w:rPr>
        <w:t xml:space="preserve">in the </w:t>
      </w:r>
      <w:r w:rsidR="00444BDA" w:rsidRPr="00814622">
        <w:rPr>
          <w:rFonts w:ascii="Times New Roman" w:hAnsi="Times New Roman" w:cs="Times New Roman"/>
        </w:rPr>
        <w:t>MCP230-exposed mice</w:t>
      </w:r>
      <w:r w:rsidR="0080748A" w:rsidRPr="00814622">
        <w:rPr>
          <w:rFonts w:ascii="Times New Roman" w:hAnsi="Times New Roman" w:cs="Times New Roman"/>
        </w:rPr>
        <w:t xml:space="preserve"> </w:t>
      </w:r>
      <w:r w:rsidR="0000692A" w:rsidRPr="00814622">
        <w:rPr>
          <w:rFonts w:ascii="Times New Roman" w:hAnsi="Times New Roman" w:cs="Times New Roman"/>
        </w:rPr>
        <w:t>prior to the induction of obesity.</w:t>
      </w:r>
      <w:r w:rsidRPr="00814622">
        <w:rPr>
          <w:rFonts w:ascii="Times New Roman" w:hAnsi="Times New Roman" w:cs="Times New Roman"/>
        </w:rPr>
        <w:t xml:space="preserve"> </w:t>
      </w:r>
      <w:r w:rsidR="00CF2D55" w:rsidRPr="00814622">
        <w:rPr>
          <w:rFonts w:ascii="Times New Roman" w:hAnsi="Times New Roman" w:cs="Times New Roman"/>
        </w:rPr>
        <w:t xml:space="preserve">Whether </w:t>
      </w:r>
      <w:r w:rsidR="00745118" w:rsidRPr="00814622">
        <w:rPr>
          <w:rFonts w:ascii="Times New Roman" w:hAnsi="Times New Roman" w:cs="Times New Roman"/>
        </w:rPr>
        <w:t xml:space="preserve">the HFD exacerbates the effects of </w:t>
      </w:r>
      <w:r w:rsidR="00E5787D" w:rsidRPr="00814622">
        <w:rPr>
          <w:rFonts w:ascii="Times New Roman" w:hAnsi="Times New Roman" w:cs="Times New Roman"/>
          <w:i/>
        </w:rPr>
        <w:t xml:space="preserve">in utero </w:t>
      </w:r>
      <w:r w:rsidR="00CF2D55" w:rsidRPr="00814622">
        <w:rPr>
          <w:rFonts w:ascii="Times New Roman" w:hAnsi="Times New Roman" w:cs="Times New Roman"/>
        </w:rPr>
        <w:t>MCP230</w:t>
      </w:r>
      <w:r w:rsidR="00E5787D" w:rsidRPr="00814622">
        <w:rPr>
          <w:rFonts w:ascii="Times New Roman" w:hAnsi="Times New Roman" w:cs="Times New Roman"/>
        </w:rPr>
        <w:t xml:space="preserve">-exposure </w:t>
      </w:r>
      <w:r w:rsidR="003B4F0E" w:rsidRPr="00814622">
        <w:rPr>
          <w:rFonts w:ascii="Times New Roman" w:hAnsi="Times New Roman" w:cs="Times New Roman"/>
        </w:rPr>
        <w:t>on energy expenditure is an interesting question</w:t>
      </w:r>
      <w:proofErr w:type="gramStart"/>
      <w:r w:rsidR="003B4F0E" w:rsidRPr="00814622">
        <w:rPr>
          <w:rFonts w:ascii="Times New Roman" w:hAnsi="Times New Roman" w:cs="Times New Roman"/>
        </w:rPr>
        <w:t>;</w:t>
      </w:r>
      <w:proofErr w:type="gramEnd"/>
      <w:r w:rsidR="003B4F0E" w:rsidRPr="00814622">
        <w:rPr>
          <w:rFonts w:ascii="Times New Roman" w:hAnsi="Times New Roman" w:cs="Times New Roman"/>
        </w:rPr>
        <w:t xml:space="preserve"> </w:t>
      </w:r>
      <w:r w:rsidR="00CB1044" w:rsidRPr="00814622">
        <w:rPr>
          <w:rFonts w:ascii="Times New Roman" w:hAnsi="Times New Roman" w:cs="Times New Roman"/>
        </w:rPr>
        <w:t xml:space="preserve">but not central to our conclusions.  Our aim was to investigate the conditions that </w:t>
      </w:r>
      <w:r w:rsidR="00CB1044" w:rsidRPr="00814622">
        <w:rPr>
          <w:rFonts w:ascii="Times New Roman" w:hAnsi="Times New Roman" w:cs="Times New Roman"/>
        </w:rPr>
        <w:lastRenderedPageBreak/>
        <w:t>pre-disposed these animals to increased weight gain</w:t>
      </w:r>
      <w:r w:rsidR="003B4F0E" w:rsidRPr="00814622">
        <w:rPr>
          <w:rFonts w:ascii="Times New Roman" w:hAnsi="Times New Roman" w:cs="Times New Roman"/>
        </w:rPr>
        <w:t xml:space="preserve">. Similarly, whether the </w:t>
      </w:r>
      <w:r w:rsidR="006F7343" w:rsidRPr="00814622">
        <w:rPr>
          <w:rFonts w:ascii="Times New Roman" w:hAnsi="Times New Roman" w:cs="Times New Roman"/>
        </w:rPr>
        <w:t xml:space="preserve">muscle </w:t>
      </w:r>
      <w:r w:rsidR="003B4F0E" w:rsidRPr="00814622">
        <w:rPr>
          <w:rFonts w:ascii="Times New Roman" w:hAnsi="Times New Roman" w:cs="Times New Roman"/>
        </w:rPr>
        <w:t>mitochondrial deficits we observe in the MCP230 exposed mice</w:t>
      </w:r>
      <w:r w:rsidR="006F7343" w:rsidRPr="00814622">
        <w:rPr>
          <w:rFonts w:ascii="Times New Roman" w:hAnsi="Times New Roman" w:cs="Times New Roman"/>
        </w:rPr>
        <w:t xml:space="preserve"> post-HFD</w:t>
      </w:r>
      <w:r w:rsidR="003B4F0E" w:rsidRPr="00814622">
        <w:rPr>
          <w:rFonts w:ascii="Times New Roman" w:hAnsi="Times New Roman" w:cs="Times New Roman"/>
        </w:rPr>
        <w:t xml:space="preserve"> are present and responsible for the change in energy expenditure pre-HFD is an interesting question we hope to answer in future studies</w:t>
      </w:r>
      <w:r w:rsidR="00CF2D55" w:rsidRPr="00814622">
        <w:rPr>
          <w:rFonts w:ascii="Times New Roman" w:hAnsi="Times New Roman" w:cs="Times New Roman"/>
        </w:rPr>
        <w:t xml:space="preserve">. </w:t>
      </w:r>
      <w:r w:rsidR="003B4F0E" w:rsidRPr="00814622">
        <w:rPr>
          <w:rFonts w:ascii="Times New Roman" w:hAnsi="Times New Roman" w:cs="Times New Roman"/>
        </w:rPr>
        <w:t xml:space="preserve">As it stands, we can only </w:t>
      </w:r>
      <w:r w:rsidR="00A72131" w:rsidRPr="00814622">
        <w:rPr>
          <w:rFonts w:ascii="Times New Roman" w:hAnsi="Times New Roman" w:cs="Times New Roman"/>
        </w:rPr>
        <w:t>speculate</w:t>
      </w:r>
      <w:r w:rsidR="003B4F0E" w:rsidRPr="00814622">
        <w:rPr>
          <w:rFonts w:ascii="Times New Roman" w:hAnsi="Times New Roman" w:cs="Times New Roman"/>
        </w:rPr>
        <w:t xml:space="preserve"> that the effect of MCP230 exposure on energy expenditure may be due to th</w:t>
      </w:r>
      <w:r w:rsidR="009D4BF5" w:rsidRPr="00814622">
        <w:rPr>
          <w:rFonts w:ascii="Times New Roman" w:hAnsi="Times New Roman" w:cs="Times New Roman"/>
        </w:rPr>
        <w:t>is</w:t>
      </w:r>
      <w:r w:rsidR="003B4F0E" w:rsidRPr="00814622">
        <w:rPr>
          <w:rFonts w:ascii="Times New Roman" w:hAnsi="Times New Roman" w:cs="Times New Roman"/>
        </w:rPr>
        <w:t xml:space="preserve"> mitochondrial deficit</w:t>
      </w:r>
      <w:r w:rsidR="00043989" w:rsidRPr="00814622">
        <w:rPr>
          <w:rFonts w:ascii="Times New Roman" w:hAnsi="Times New Roman" w:cs="Times New Roman"/>
        </w:rPr>
        <w:t>, and studies in which decreased baseline energy expenditure is “repaired” are needed to answer this question, but are outside the scope of this manuscript</w:t>
      </w:r>
      <w:r w:rsidR="003B4F0E" w:rsidRPr="00814622">
        <w:rPr>
          <w:rFonts w:ascii="Times New Roman" w:hAnsi="Times New Roman" w:cs="Times New Roman"/>
        </w:rPr>
        <w:t xml:space="preserve">. </w:t>
      </w:r>
      <w:r w:rsidR="00CF2D55" w:rsidRPr="00814622">
        <w:rPr>
          <w:rFonts w:ascii="Times New Roman" w:hAnsi="Times New Roman" w:cs="Times New Roman"/>
        </w:rPr>
        <w:t>We have noted this caveat in the discussion section</w:t>
      </w:r>
      <w:r w:rsidR="009D4BF5" w:rsidRPr="00814622">
        <w:rPr>
          <w:rFonts w:ascii="Times New Roman" w:hAnsi="Times New Roman" w:cs="Times New Roman"/>
        </w:rPr>
        <w:t xml:space="preserve"> (page </w:t>
      </w:r>
      <w:r w:rsidR="00C953BD">
        <w:rPr>
          <w:rFonts w:ascii="Times New Roman" w:hAnsi="Times New Roman" w:cs="Times New Roman"/>
          <w:color w:val="FF0000"/>
        </w:rPr>
        <w:t>13</w:t>
      </w:r>
      <w:r w:rsidR="009D4BF5" w:rsidRPr="00814622">
        <w:rPr>
          <w:rFonts w:ascii="Times New Roman" w:hAnsi="Times New Roman" w:cs="Times New Roman"/>
        </w:rPr>
        <w:t>)</w:t>
      </w:r>
      <w:r w:rsidR="000A0377" w:rsidRPr="00814622">
        <w:rPr>
          <w:rFonts w:ascii="Times New Roman" w:hAnsi="Times New Roman" w:cs="Times New Roman"/>
        </w:rPr>
        <w:t>.</w:t>
      </w:r>
    </w:p>
    <w:p w14:paraId="7E5B3514" w14:textId="22BB01C5" w:rsidR="00CE13BE" w:rsidRPr="00814622" w:rsidRDefault="00CE13BE" w:rsidP="00CE13BE">
      <w:pPr>
        <w:ind w:left="720"/>
        <w:rPr>
          <w:rFonts w:ascii="Times New Roman" w:hAnsi="Times New Roman" w:cs="Times New Roman"/>
          <w:b/>
        </w:rPr>
      </w:pPr>
      <w:r w:rsidRPr="00814622">
        <w:rPr>
          <w:rFonts w:ascii="Times New Roman" w:hAnsi="Times New Roman" w:cs="Times New Roman"/>
          <w:b/>
        </w:rPr>
        <w:t xml:space="preserve">“Our current data are unable to </w:t>
      </w:r>
      <w:r w:rsidR="00C953BD">
        <w:rPr>
          <w:rFonts w:ascii="Times New Roman" w:hAnsi="Times New Roman" w:cs="Times New Roman"/>
          <w:b/>
        </w:rPr>
        <w:t>distinguish</w:t>
      </w:r>
      <w:r w:rsidR="00C953BD" w:rsidRPr="00814622">
        <w:rPr>
          <w:rFonts w:ascii="Times New Roman" w:hAnsi="Times New Roman" w:cs="Times New Roman"/>
          <w:b/>
        </w:rPr>
        <w:t xml:space="preserve"> </w:t>
      </w:r>
      <w:r w:rsidRPr="00814622">
        <w:rPr>
          <w:rFonts w:ascii="Times New Roman" w:hAnsi="Times New Roman" w:cs="Times New Roman"/>
          <w:b/>
        </w:rPr>
        <w:t>whether reduced mitochondrial function is the primary cause of these reductions in energy expenditure or if this observation is secondary to a reduced propensity for physical activity</w:t>
      </w:r>
      <w:r w:rsidR="0000575D" w:rsidRPr="00814622">
        <w:rPr>
          <w:rFonts w:ascii="Times New Roman" w:hAnsi="Times New Roman" w:cs="Times New Roman"/>
          <w:b/>
        </w:rPr>
        <w:t xml:space="preserve"> or some</w:t>
      </w:r>
      <w:r w:rsidR="00043989" w:rsidRPr="00814622">
        <w:rPr>
          <w:rFonts w:ascii="Times New Roman" w:hAnsi="Times New Roman" w:cs="Times New Roman"/>
          <w:b/>
        </w:rPr>
        <w:t xml:space="preserve"> other mechanism</w:t>
      </w:r>
      <w:r w:rsidRPr="00814622">
        <w:rPr>
          <w:rFonts w:ascii="Times New Roman" w:hAnsi="Times New Roman" w:cs="Times New Roman"/>
          <w:b/>
        </w:rPr>
        <w:t xml:space="preserve">. However, our observations of reductions in </w:t>
      </w:r>
      <w:proofErr w:type="spellStart"/>
      <w:r w:rsidRPr="00814622">
        <w:rPr>
          <w:rFonts w:ascii="Times New Roman" w:hAnsi="Times New Roman" w:cs="Times New Roman"/>
          <w:b/>
        </w:rPr>
        <w:t>mtDNA</w:t>
      </w:r>
      <w:proofErr w:type="spellEnd"/>
      <w:r w:rsidRPr="00814622">
        <w:rPr>
          <w:rFonts w:ascii="Times New Roman" w:hAnsi="Times New Roman" w:cs="Times New Roman"/>
          <w:b/>
        </w:rPr>
        <w:t xml:space="preserve">, citrate synthase activity and mRNA transcripts support the </w:t>
      </w:r>
      <w:r w:rsidR="00043989" w:rsidRPr="00814622">
        <w:rPr>
          <w:rFonts w:ascii="Times New Roman" w:hAnsi="Times New Roman" w:cs="Times New Roman"/>
          <w:b/>
        </w:rPr>
        <w:t xml:space="preserve">hypothesis </w:t>
      </w:r>
      <w:r w:rsidRPr="00814622">
        <w:rPr>
          <w:rFonts w:ascii="Times New Roman" w:hAnsi="Times New Roman" w:cs="Times New Roman"/>
          <w:b/>
        </w:rPr>
        <w:t>that gestational exposure to EPFRs can affect skeletal muscle mitochondrial oxidative function, which would contribute to the overall changes we observe in energy expenditure.”</w:t>
      </w:r>
    </w:p>
    <w:p w14:paraId="6B485363" w14:textId="77777777" w:rsidR="00AA28FB"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3) It is unclear why only VO2 is provided to explain energy expenditure. Please provide the Kcal data in addition to presenting the units in line 226-228. </w:t>
      </w:r>
    </w:p>
    <w:p w14:paraId="50B3F599" w14:textId="7A3B6259" w:rsidR="00CF2D55" w:rsidRPr="00814622" w:rsidRDefault="00FB081B" w:rsidP="002C21F8">
      <w:pPr>
        <w:rPr>
          <w:rFonts w:ascii="Times New Roman" w:hAnsi="Times New Roman" w:cs="Times New Roman"/>
        </w:rPr>
      </w:pPr>
      <w:r w:rsidRPr="00814622">
        <w:rPr>
          <w:rFonts w:ascii="Times New Roman" w:hAnsi="Times New Roman" w:cs="Times New Roman"/>
        </w:rPr>
        <w:t>We have revised the manuscript to</w:t>
      </w:r>
      <w:r w:rsidR="00AA28FB" w:rsidRPr="00814622">
        <w:rPr>
          <w:rFonts w:ascii="Times New Roman" w:hAnsi="Times New Roman" w:cs="Times New Roman"/>
        </w:rPr>
        <w:t xml:space="preserve"> also</w:t>
      </w:r>
      <w:r w:rsidRPr="00814622">
        <w:rPr>
          <w:rFonts w:ascii="Times New Roman" w:hAnsi="Times New Roman" w:cs="Times New Roman"/>
        </w:rPr>
        <w:t xml:space="preserve"> include </w:t>
      </w:r>
      <w:r w:rsidR="00AA28FB" w:rsidRPr="00814622">
        <w:rPr>
          <w:rFonts w:ascii="Times New Roman" w:hAnsi="Times New Roman" w:cs="Times New Roman"/>
        </w:rPr>
        <w:t>energy expenditure expressed in watts</w:t>
      </w:r>
      <w:r w:rsidR="00CF2D55" w:rsidRPr="00814622">
        <w:rPr>
          <w:rFonts w:ascii="Times New Roman" w:hAnsi="Times New Roman" w:cs="Times New Roman"/>
        </w:rPr>
        <w:t xml:space="preserve"> based on calculations now described in the methods section</w:t>
      </w:r>
      <w:r w:rsidR="0094609A" w:rsidRPr="00814622">
        <w:rPr>
          <w:rFonts w:ascii="Times New Roman" w:hAnsi="Times New Roman" w:cs="Times New Roman"/>
        </w:rPr>
        <w:t xml:space="preserve"> (page </w:t>
      </w:r>
      <w:r w:rsidR="00C953BD">
        <w:rPr>
          <w:rFonts w:ascii="Times New Roman" w:hAnsi="Times New Roman" w:cs="Times New Roman"/>
          <w:color w:val="FF0000"/>
        </w:rPr>
        <w:t>5</w:t>
      </w:r>
      <w:r w:rsidR="0094609A" w:rsidRPr="00814622">
        <w:rPr>
          <w:rFonts w:ascii="Times New Roman" w:hAnsi="Times New Roman" w:cs="Times New Roman"/>
        </w:rPr>
        <w:t>)</w:t>
      </w:r>
      <w:r w:rsidR="00CF2D55" w:rsidRPr="00814622">
        <w:rPr>
          <w:rFonts w:ascii="Times New Roman" w:hAnsi="Times New Roman" w:cs="Times New Roman"/>
        </w:rPr>
        <w:t>:</w:t>
      </w:r>
    </w:p>
    <w:p w14:paraId="4125DB63" w14:textId="6B68A03F" w:rsidR="0094609A" w:rsidRPr="00814622" w:rsidRDefault="0094609A" w:rsidP="009623C5">
      <w:pPr>
        <w:ind w:firstLine="720"/>
        <w:rPr>
          <w:rFonts w:ascii="Times New Roman" w:hAnsi="Times New Roman" w:cs="Times New Roman"/>
          <w:b/>
        </w:rPr>
      </w:pPr>
      <w:r w:rsidRPr="00814622">
        <w:rPr>
          <w:rFonts w:ascii="Times New Roman" w:hAnsi="Times New Roman" w:cs="Times New Roman"/>
          <w:b/>
        </w:rPr>
        <w:t xml:space="preserve">“Energy expenditure was calculated using the Lusk equation (25) via the </w:t>
      </w:r>
      <w:proofErr w:type="spellStart"/>
      <w:r w:rsidRPr="00814622">
        <w:rPr>
          <w:rFonts w:ascii="Times New Roman" w:hAnsi="Times New Roman" w:cs="Times New Roman"/>
          <w:b/>
        </w:rPr>
        <w:t>Oxymax</w:t>
      </w:r>
      <w:proofErr w:type="spellEnd"/>
      <w:r w:rsidRPr="00814622">
        <w:rPr>
          <w:rFonts w:ascii="Times New Roman" w:hAnsi="Times New Roman" w:cs="Times New Roman"/>
          <w:b/>
        </w:rPr>
        <w:t xml:space="preserve"> software:</w:t>
      </w:r>
    </w:p>
    <w:p w14:paraId="27D88421" w14:textId="773B46A6" w:rsidR="0094609A" w:rsidRPr="00814622" w:rsidRDefault="0094609A" w:rsidP="009623C5">
      <w:pPr>
        <w:ind w:left="720"/>
        <w:rPr>
          <w:rFonts w:ascii="Times New Roman" w:hAnsi="Times New Roman" w:cs="Times New Roman"/>
          <w:b/>
        </w:rPr>
      </w:pPr>
      <w:r w:rsidRPr="00814622">
        <w:rPr>
          <w:rFonts w:ascii="Times New Roman" w:hAnsi="Times New Roman" w:cs="Times New Roman"/>
          <w:b/>
        </w:rPr>
        <w:t>Heat = (3.815 + 1.232 * RER) * VO2</w:t>
      </w:r>
      <w:r w:rsidR="00CF2D55" w:rsidRPr="00814622">
        <w:rPr>
          <w:rFonts w:ascii="Times New Roman" w:hAnsi="Times New Roman" w:cs="Times New Roman"/>
          <w:b/>
        </w:rPr>
        <w:t>.</w:t>
      </w:r>
      <w:r w:rsidRPr="00814622">
        <w:rPr>
          <w:rFonts w:ascii="Times New Roman" w:hAnsi="Times New Roman" w:cs="Times New Roman"/>
          <w:b/>
        </w:rPr>
        <w:t>”</w:t>
      </w:r>
    </w:p>
    <w:p w14:paraId="4D620B6B" w14:textId="3160D74B" w:rsidR="00732323" w:rsidRPr="00814622" w:rsidRDefault="006F1C02" w:rsidP="002C21F8">
      <w:pPr>
        <w:rPr>
          <w:rFonts w:ascii="Times New Roman" w:hAnsi="Times New Roman" w:cs="Times New Roman"/>
        </w:rPr>
      </w:pPr>
      <w:r w:rsidRPr="00814622">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55730AA7" wp14:editId="08265CCD">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976F3D" w:rsidRDefault="00976F3D"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976F3D" w:rsidRPr="003F0D2E" w:rsidRDefault="00976F3D"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w:t>
                            </w:r>
                            <w:proofErr w:type="gramStart"/>
                            <w:r w:rsidRPr="003F0D2E">
                              <w:rPr>
                                <w:rFonts w:ascii="Times New Roman" w:hAnsi="Times New Roman" w:cs="Times New Roman"/>
                                <w:sz w:val="20"/>
                                <w:szCs w:val="20"/>
                              </w:rPr>
                              <w:t>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and (C-D) energy expenditure (</w:t>
                            </w:r>
                            <w:proofErr w:type="spellStart"/>
                            <w:r w:rsidRPr="003F0D2E">
                              <w:rPr>
                                <w:rFonts w:ascii="Times New Roman" w:hAnsi="Times New Roman" w:cs="Times New Roman"/>
                                <w:sz w:val="20"/>
                                <w:szCs w:val="20"/>
                              </w:rPr>
                              <w:t>mW</w:t>
                            </w:r>
                            <w:proofErr w:type="spellEnd"/>
                            <w:r w:rsidRPr="003F0D2E">
                              <w:rPr>
                                <w:rFonts w:ascii="Times New Roman" w:hAnsi="Times New Roman" w:cs="Times New Roman"/>
                                <w:sz w:val="20"/>
                                <w:szCs w:val="20"/>
                              </w:rPr>
                              <w:t xml:space="preserve">)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w:t>
                            </w:r>
                            <w:proofErr w:type="gramEnd"/>
                            <w:r w:rsidRPr="003F0D2E">
                              <w:rPr>
                                <w:rFonts w:ascii="Times New Roman" w:hAnsi="Times New Roman" w:cs="Times New Roman"/>
                                <w:sz w:val="20"/>
                                <w:szCs w:val="20"/>
                              </w:rPr>
                              <w:t xml:space="preserve"> Energy expenditure was calculated using the Lusk equation. This appears in the revised manuscript as Fig. 4A-D.</w:t>
                            </w:r>
                          </w:p>
                          <w:p w14:paraId="408E4119" w14:textId="77777777" w:rsidR="00976F3D" w:rsidRPr="009623C5" w:rsidRDefault="00976F3D"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730AA7" id="_x0000_s1031" type="#_x0000_t202" style="position:absolute;margin-left:3.75pt;margin-top:24.95pt;width:525pt;height:23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FT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">
                <v:textbox>
                  <w:txbxContent>
                    <w:p w14:paraId="1DA5F731" w14:textId="0308C7DB" w:rsidR="00280925" w:rsidRDefault="00280925"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280925" w:rsidRPr="003F0D2E" w:rsidRDefault="00280925"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and (C-D) energy expenditure (mW)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280925" w:rsidRPr="009623C5" w:rsidRDefault="00280925" w:rsidP="009623C5"/>
                  </w:txbxContent>
                </v:textbox>
                <w10:wrap type="square"/>
              </v:shape>
            </w:pict>
          </mc:Fallback>
        </mc:AlternateContent>
      </w:r>
      <w:r w:rsidR="00FB081B" w:rsidRPr="00814622">
        <w:rPr>
          <w:rFonts w:ascii="Times New Roman" w:hAnsi="Times New Roman" w:cs="Times New Roman"/>
        </w:rPr>
        <w:t>The revised figure</w:t>
      </w:r>
      <w:r w:rsidR="00CF2D55" w:rsidRPr="00814622">
        <w:rPr>
          <w:rFonts w:ascii="Times New Roman" w:hAnsi="Times New Roman" w:cs="Times New Roman"/>
        </w:rPr>
        <w:t>, now Figure 4C/D</w:t>
      </w:r>
      <w:r w:rsidR="00FB081B" w:rsidRPr="00814622">
        <w:rPr>
          <w:rFonts w:ascii="Times New Roman" w:hAnsi="Times New Roman" w:cs="Times New Roman"/>
        </w:rPr>
        <w:t xml:space="preserve"> is presented here for your convenience. </w:t>
      </w:r>
    </w:p>
    <w:p w14:paraId="3D0C3300" w14:textId="77777777" w:rsidR="006D030B" w:rsidRPr="00814622" w:rsidRDefault="006D030B" w:rsidP="006D030B">
      <w:pPr>
        <w:rPr>
          <w:rFonts w:ascii="Times New Roman" w:hAnsi="Times New Roman" w:cs="Times New Roman"/>
          <w:color w:val="FF0000"/>
        </w:rPr>
      </w:pPr>
      <w:r w:rsidRPr="00814622">
        <w:rPr>
          <w:rFonts w:ascii="Times New Roman" w:hAnsi="Times New Roman" w:cs="Times New Roman"/>
          <w:color w:val="FF0000"/>
        </w:rPr>
        <w:t xml:space="preserve">Also - considering energy expenditure is lower, analysis of uncoupling proteins in skeletal muscle and adipose depots may help inform on the mechanism. </w:t>
      </w:r>
    </w:p>
    <w:p w14:paraId="180D67A9" w14:textId="6C693032" w:rsidR="00FB081B" w:rsidRPr="00814622" w:rsidRDefault="00D33C9C" w:rsidP="002C21F8">
      <w:pPr>
        <w:rPr>
          <w:rFonts w:ascii="Times New Roman" w:hAnsi="Times New Roman" w:cs="Times New Roman"/>
        </w:rPr>
      </w:pPr>
      <w:r w:rsidRPr="00814622">
        <w:rPr>
          <w:rFonts w:ascii="Times New Roman" w:hAnsi="Times New Roman" w:cs="Times New Roman"/>
          <w:noProof/>
        </w:rPr>
        <w:lastRenderedPageBreak/>
        <w:t>In the revised manuscript, we</w:t>
      </w:r>
      <w:r w:rsidR="00FB081B" w:rsidRPr="00814622">
        <w:rPr>
          <w:rFonts w:ascii="Times New Roman" w:hAnsi="Times New Roman" w:cs="Times New Roman"/>
        </w:rPr>
        <w:t xml:space="preserve"> </w:t>
      </w:r>
      <w:r w:rsidRPr="00814622">
        <w:rPr>
          <w:rFonts w:ascii="Times New Roman" w:hAnsi="Times New Roman" w:cs="Times New Roman"/>
        </w:rPr>
        <w:t>evaluated</w:t>
      </w:r>
      <w:r w:rsidR="00FB081B" w:rsidRPr="00814622">
        <w:rPr>
          <w:rFonts w:ascii="Times New Roman" w:hAnsi="Times New Roman" w:cs="Times New Roman"/>
        </w:rPr>
        <w:t xml:space="preserve"> uncoupling proteins in the muscle and </w:t>
      </w:r>
      <w:proofErr w:type="spellStart"/>
      <w:r w:rsidR="00FB081B" w:rsidRPr="00814622">
        <w:rPr>
          <w:rFonts w:ascii="Times New Roman" w:hAnsi="Times New Roman" w:cs="Times New Roman"/>
        </w:rPr>
        <w:t>epididymal</w:t>
      </w:r>
      <w:proofErr w:type="spellEnd"/>
      <w:r w:rsidR="00FB081B" w:rsidRPr="00814622">
        <w:rPr>
          <w:rFonts w:ascii="Times New Roman" w:hAnsi="Times New Roman" w:cs="Times New Roman"/>
        </w:rPr>
        <w:t xml:space="preserve"> adipose tissue. We observed an increase in muscle </w:t>
      </w:r>
      <w:r w:rsidR="00FB081B" w:rsidRPr="00814622">
        <w:rPr>
          <w:rFonts w:ascii="Times New Roman" w:hAnsi="Times New Roman" w:cs="Times New Roman"/>
          <w:i/>
        </w:rPr>
        <w:t>U</w:t>
      </w:r>
      <w:r w:rsidR="00F104E7" w:rsidRPr="00814622">
        <w:rPr>
          <w:rFonts w:ascii="Times New Roman" w:hAnsi="Times New Roman" w:cs="Times New Roman"/>
          <w:i/>
        </w:rPr>
        <w:t>cp2</w:t>
      </w:r>
      <w:r w:rsidR="00FB081B" w:rsidRPr="00814622">
        <w:rPr>
          <w:rFonts w:ascii="Times New Roman" w:hAnsi="Times New Roman" w:cs="Times New Roman"/>
        </w:rPr>
        <w:t xml:space="preserve"> </w:t>
      </w:r>
      <w:r w:rsidR="00F104E7" w:rsidRPr="00814622">
        <w:rPr>
          <w:rFonts w:ascii="Times New Roman" w:hAnsi="Times New Roman" w:cs="Times New Roman"/>
        </w:rPr>
        <w:t xml:space="preserve">mRNA </w:t>
      </w:r>
      <w:r w:rsidR="00FB081B" w:rsidRPr="00814622">
        <w:rPr>
          <w:rFonts w:ascii="Times New Roman" w:hAnsi="Times New Roman" w:cs="Times New Roman"/>
        </w:rPr>
        <w:t>in the MCP230-exposed mice</w:t>
      </w:r>
      <w:r w:rsidR="00EC3546" w:rsidRPr="00814622">
        <w:rPr>
          <w:rFonts w:ascii="Times New Roman" w:hAnsi="Times New Roman" w:cs="Times New Roman"/>
        </w:rPr>
        <w:t xml:space="preserve"> and a small </w:t>
      </w:r>
      <w:r w:rsidR="005D5A5A" w:rsidRPr="00814622">
        <w:rPr>
          <w:rFonts w:ascii="Times New Roman" w:hAnsi="Times New Roman" w:cs="Times New Roman"/>
        </w:rPr>
        <w:t xml:space="preserve">but not significant </w:t>
      </w:r>
      <w:r w:rsidR="009F2E79" w:rsidRPr="00814622">
        <w:rPr>
          <w:rFonts w:ascii="Times New Roman" w:hAnsi="Times New Roman" w:cs="Times New Roman"/>
        </w:rPr>
        <w:t>de</w:t>
      </w:r>
      <w:r w:rsidR="00EC3546" w:rsidRPr="00814622">
        <w:rPr>
          <w:rFonts w:ascii="Times New Roman" w:hAnsi="Times New Roman" w:cs="Times New Roman"/>
        </w:rPr>
        <w:t xml:space="preserve">crease in </w:t>
      </w:r>
      <w:r w:rsidR="00EC3546" w:rsidRPr="00814622">
        <w:rPr>
          <w:rFonts w:ascii="Times New Roman" w:hAnsi="Times New Roman" w:cs="Times New Roman"/>
          <w:i/>
        </w:rPr>
        <w:t>U</w:t>
      </w:r>
      <w:r w:rsidR="00F104E7" w:rsidRPr="00814622">
        <w:rPr>
          <w:rFonts w:ascii="Times New Roman" w:hAnsi="Times New Roman" w:cs="Times New Roman"/>
          <w:i/>
        </w:rPr>
        <w:t>cp</w:t>
      </w:r>
      <w:r w:rsidR="00EC3546" w:rsidRPr="00814622">
        <w:rPr>
          <w:rFonts w:ascii="Times New Roman" w:hAnsi="Times New Roman" w:cs="Times New Roman"/>
          <w:i/>
        </w:rPr>
        <w:t>1</w:t>
      </w:r>
      <w:r w:rsidR="00EC3546" w:rsidRPr="00814622">
        <w:rPr>
          <w:rFonts w:ascii="Times New Roman" w:hAnsi="Times New Roman" w:cs="Times New Roman"/>
        </w:rPr>
        <w:t xml:space="preserve"> </w:t>
      </w:r>
      <w:r w:rsidR="00F104E7" w:rsidRPr="00814622">
        <w:rPr>
          <w:rFonts w:ascii="Times New Roman" w:hAnsi="Times New Roman" w:cs="Times New Roman"/>
        </w:rPr>
        <w:t xml:space="preserve">mRNA </w:t>
      </w:r>
      <w:r w:rsidR="00EC3546" w:rsidRPr="00814622">
        <w:rPr>
          <w:rFonts w:ascii="Times New Roman" w:hAnsi="Times New Roman" w:cs="Times New Roman"/>
        </w:rPr>
        <w:t xml:space="preserve">in </w:t>
      </w:r>
      <w:proofErr w:type="spellStart"/>
      <w:r w:rsidR="00EC3546" w:rsidRPr="00814622">
        <w:rPr>
          <w:rFonts w:ascii="Times New Roman" w:hAnsi="Times New Roman" w:cs="Times New Roman"/>
        </w:rPr>
        <w:t>eWAT</w:t>
      </w:r>
      <w:proofErr w:type="spellEnd"/>
      <w:r w:rsidR="00122DC6" w:rsidRPr="00814622">
        <w:rPr>
          <w:rFonts w:ascii="Times New Roman" w:hAnsi="Times New Roman" w:cs="Times New Roman"/>
        </w:rPr>
        <w:t xml:space="preserve"> (p=0.08)</w:t>
      </w:r>
      <w:proofErr w:type="gramStart"/>
      <w:r w:rsidR="00FB081B" w:rsidRPr="00814622">
        <w:rPr>
          <w:rFonts w:ascii="Times New Roman" w:hAnsi="Times New Roman" w:cs="Times New Roman"/>
        </w:rPr>
        <w:t>.</w:t>
      </w:r>
      <w:r w:rsidR="00EC3546" w:rsidRPr="00814622">
        <w:rPr>
          <w:rFonts w:ascii="Times New Roman" w:hAnsi="Times New Roman" w:cs="Times New Roman"/>
        </w:rPr>
        <w:t>.</w:t>
      </w:r>
      <w:proofErr w:type="gramEnd"/>
      <w:r w:rsidR="00FB081B" w:rsidRPr="00814622">
        <w:rPr>
          <w:rFonts w:ascii="Times New Roman" w:hAnsi="Times New Roman" w:cs="Times New Roman"/>
        </w:rPr>
        <w:t xml:space="preserve"> </w:t>
      </w:r>
      <w:r w:rsidR="00F13769" w:rsidRPr="00814622">
        <w:rPr>
          <w:rFonts w:ascii="Times New Roman" w:hAnsi="Times New Roman" w:cs="Times New Roman"/>
        </w:rPr>
        <w:t xml:space="preserve">Based on these new data, we </w:t>
      </w:r>
      <w:r w:rsidR="00803BAC" w:rsidRPr="00814622">
        <w:rPr>
          <w:rFonts w:ascii="Times New Roman" w:hAnsi="Times New Roman" w:cs="Times New Roman"/>
        </w:rPr>
        <w:t xml:space="preserve">do not think that </w:t>
      </w:r>
      <w:r w:rsidR="00F13769" w:rsidRPr="00814622">
        <w:rPr>
          <w:rFonts w:ascii="Times New Roman" w:hAnsi="Times New Roman" w:cs="Times New Roman"/>
        </w:rPr>
        <w:t xml:space="preserve">decreases </w:t>
      </w:r>
      <w:r w:rsidR="00803BAC" w:rsidRPr="00814622">
        <w:rPr>
          <w:rFonts w:ascii="Times New Roman" w:hAnsi="Times New Roman" w:cs="Times New Roman"/>
        </w:rPr>
        <w:t>in UCP</w:t>
      </w:r>
      <w:r w:rsidR="0052503C" w:rsidRPr="00814622">
        <w:rPr>
          <w:rFonts w:ascii="Times New Roman" w:hAnsi="Times New Roman" w:cs="Times New Roman"/>
        </w:rPr>
        <w:t>’s</w:t>
      </w:r>
      <w:r w:rsidR="00803BAC" w:rsidRPr="00814622">
        <w:rPr>
          <w:rFonts w:ascii="Times New Roman" w:hAnsi="Times New Roman" w:cs="Times New Roman"/>
        </w:rPr>
        <w:t xml:space="preserve"> are able to</w:t>
      </w:r>
      <w:r w:rsidR="005C499A" w:rsidRPr="00814622">
        <w:rPr>
          <w:rFonts w:ascii="Times New Roman" w:hAnsi="Times New Roman" w:cs="Times New Roman"/>
        </w:rPr>
        <w:t xml:space="preserve"> </w:t>
      </w:r>
      <w:r w:rsidR="00803BAC" w:rsidRPr="00814622">
        <w:rPr>
          <w:rFonts w:ascii="Times New Roman" w:hAnsi="Times New Roman" w:cs="Times New Roman"/>
        </w:rPr>
        <w:t>explain the reduction in energy expenditure</w:t>
      </w:r>
      <w:r w:rsidR="004916B6" w:rsidRPr="00814622">
        <w:rPr>
          <w:rFonts w:ascii="Times New Roman" w:hAnsi="Times New Roman" w:cs="Times New Roman"/>
        </w:rPr>
        <w:t xml:space="preserve"> observe</w:t>
      </w:r>
      <w:r w:rsidR="00F13769" w:rsidRPr="00814622">
        <w:rPr>
          <w:rFonts w:ascii="Times New Roman" w:hAnsi="Times New Roman" w:cs="Times New Roman"/>
        </w:rPr>
        <w:t>d</w:t>
      </w:r>
      <w:r w:rsidR="00803BAC" w:rsidRPr="00814622">
        <w:rPr>
          <w:rFonts w:ascii="Times New Roman" w:hAnsi="Times New Roman" w:cs="Times New Roman"/>
        </w:rPr>
        <w:t xml:space="preserve"> in the </w:t>
      </w:r>
      <w:r w:rsidR="004916B6" w:rsidRPr="00814622">
        <w:rPr>
          <w:rFonts w:ascii="Times New Roman" w:hAnsi="Times New Roman" w:cs="Times New Roman"/>
        </w:rPr>
        <w:t>MCP230-exposed</w:t>
      </w:r>
      <w:r w:rsidR="00803BAC" w:rsidRPr="00814622">
        <w:rPr>
          <w:rFonts w:ascii="Times New Roman" w:hAnsi="Times New Roman" w:cs="Times New Roman"/>
        </w:rPr>
        <w:t xml:space="preserve"> mice</w:t>
      </w:r>
      <w:r w:rsidR="00567DBA" w:rsidRPr="00814622">
        <w:rPr>
          <w:rFonts w:ascii="Times New Roman" w:hAnsi="Times New Roman" w:cs="Times New Roman"/>
        </w:rPr>
        <w:t xml:space="preserve">, as increased uncoupling </w:t>
      </w:r>
      <w:r w:rsidR="00FF2565" w:rsidRPr="00814622">
        <w:rPr>
          <w:rFonts w:ascii="Times New Roman" w:hAnsi="Times New Roman" w:cs="Times New Roman"/>
        </w:rPr>
        <w:t xml:space="preserve">in muscle </w:t>
      </w:r>
      <w:r w:rsidR="00567DBA" w:rsidRPr="00814622">
        <w:rPr>
          <w:rFonts w:ascii="Times New Roman" w:hAnsi="Times New Roman" w:cs="Times New Roman"/>
        </w:rPr>
        <w:t>would be expected to increase O</w:t>
      </w:r>
      <w:r w:rsidR="00567DBA" w:rsidRPr="00814622">
        <w:rPr>
          <w:rFonts w:ascii="Times New Roman" w:hAnsi="Times New Roman" w:cs="Times New Roman"/>
          <w:vertAlign w:val="subscript"/>
        </w:rPr>
        <w:t>2</w:t>
      </w:r>
      <w:r w:rsidR="00567DBA" w:rsidRPr="00814622">
        <w:rPr>
          <w:rFonts w:ascii="Times New Roman" w:hAnsi="Times New Roman" w:cs="Times New Roman"/>
        </w:rPr>
        <w:t xml:space="preserve"> consumption</w:t>
      </w:r>
      <w:r w:rsidR="0040489E" w:rsidRPr="00814622">
        <w:rPr>
          <w:rFonts w:ascii="Times New Roman" w:hAnsi="Times New Roman" w:cs="Times New Roman"/>
        </w:rPr>
        <w:t>, rather than cause a reduction</w:t>
      </w:r>
      <w:r w:rsidR="009F2E79" w:rsidRPr="00814622">
        <w:rPr>
          <w:rFonts w:ascii="Times New Roman" w:hAnsi="Times New Roman" w:cs="Times New Roman"/>
        </w:rPr>
        <w:t xml:space="preserve">. </w:t>
      </w:r>
      <w:r w:rsidR="00FF2565" w:rsidRPr="00814622">
        <w:rPr>
          <w:rFonts w:ascii="Times New Roman" w:hAnsi="Times New Roman" w:cs="Times New Roman"/>
        </w:rPr>
        <w:t xml:space="preserve">As skeletal muscle </w:t>
      </w:r>
      <w:r w:rsidR="00FF2565" w:rsidRPr="00814622">
        <w:rPr>
          <w:rFonts w:ascii="Times New Roman" w:hAnsi="Times New Roman" w:cs="Times New Roman"/>
          <w:i/>
        </w:rPr>
        <w:t>Ucp2</w:t>
      </w:r>
      <w:r w:rsidR="00FF2565" w:rsidRPr="00814622">
        <w:rPr>
          <w:rFonts w:ascii="Times New Roman" w:hAnsi="Times New Roman" w:cs="Times New Roman"/>
        </w:rPr>
        <w:t xml:space="preserve"> and </w:t>
      </w:r>
      <w:r w:rsidR="00FF2565" w:rsidRPr="00814622">
        <w:rPr>
          <w:rFonts w:ascii="Times New Roman" w:hAnsi="Times New Roman" w:cs="Times New Roman"/>
          <w:i/>
        </w:rPr>
        <w:t>Ucp3</w:t>
      </w:r>
      <w:r w:rsidR="00FF2565" w:rsidRPr="00814622">
        <w:rPr>
          <w:rFonts w:ascii="Times New Roman" w:hAnsi="Times New Roman" w:cs="Times New Roman"/>
        </w:rPr>
        <w:t xml:space="preserve"> are relevant to oxidative stress </w:t>
      </w:r>
      <w:r w:rsidRPr="00814622">
        <w:rPr>
          <w:rFonts w:ascii="Times New Roman" w:hAnsi="Times New Roman" w:cs="Times New Roman"/>
        </w:rPr>
        <w:t xml:space="preserve">responses </w:t>
      </w:r>
      <w:r w:rsidR="00FF2565" w:rsidRPr="00814622">
        <w:rPr>
          <w:rFonts w:ascii="Times New Roman" w:hAnsi="Times New Roman" w:cs="Times New Roman"/>
        </w:rPr>
        <w:t xml:space="preserve">(which we have expanded upon in the revised manuscript), </w:t>
      </w:r>
      <w:r w:rsidR="00122DC6" w:rsidRPr="00814622">
        <w:rPr>
          <w:rFonts w:ascii="Times New Roman" w:hAnsi="Times New Roman" w:cs="Times New Roman"/>
          <w:noProof/>
          <w:color w:val="FF0000"/>
        </w:rPr>
        <mc:AlternateContent>
          <mc:Choice Requires="wps">
            <w:drawing>
              <wp:anchor distT="0" distB="0" distL="114300" distR="114300" simplePos="0" relativeHeight="251660288" behindDoc="0" locked="0" layoutInCell="1" allowOverlap="1" wp14:anchorId="1DFF38B5" wp14:editId="42C2EC8E">
                <wp:simplePos x="0" y="0"/>
                <wp:positionH relativeFrom="column">
                  <wp:posOffset>4286250</wp:posOffset>
                </wp:positionH>
                <wp:positionV relativeFrom="paragraph">
                  <wp:posOffset>781050</wp:posOffset>
                </wp:positionV>
                <wp:extent cx="285750" cy="2190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B3AF1F" w14:textId="2F2C8786" w:rsidR="00976F3D" w:rsidRPr="00202F32" w:rsidRDefault="00976F3D" w:rsidP="00122D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1DFF38B5" id="Text Box 19" o:spid="_x0000_s1032" type="#_x0000_t202" style="position:absolute;margin-left:337.5pt;margin-top:61.5pt;width:22.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" fillcolor="white [3201]" strokeweight=".5pt">
                <v:textbox>
                  <w:txbxContent>
                    <w:p w14:paraId="5BB3AF1F" w14:textId="2F2C8786" w:rsidR="00280925" w:rsidRPr="00202F32" w:rsidRDefault="00280925" w:rsidP="00122DC6">
                      <w:pPr>
                        <w:rPr>
                          <w:b/>
                        </w:rPr>
                      </w:pPr>
                      <w:r>
                        <w:rPr>
                          <w:b/>
                        </w:rPr>
                        <w:t>B</w:t>
                      </w:r>
                    </w:p>
                  </w:txbxContent>
                </v:textbox>
              </v:shape>
            </w:pict>
          </mc:Fallback>
        </mc:AlternateContent>
      </w:r>
      <w:r w:rsidR="00122DC6" w:rsidRPr="00814622">
        <w:rPr>
          <w:rFonts w:ascii="Times New Roman" w:hAnsi="Times New Roman" w:cs="Times New Roman"/>
          <w:noProof/>
          <w:color w:val="FF0000"/>
        </w:rPr>
        <mc:AlternateContent>
          <mc:Choice Requires="wps">
            <w:drawing>
              <wp:anchor distT="0" distB="0" distL="114300" distR="114300" simplePos="0" relativeHeight="251659264" behindDoc="0" locked="0" layoutInCell="1" allowOverlap="1" wp14:anchorId="429F9E40" wp14:editId="4AF9D362">
                <wp:simplePos x="0" y="0"/>
                <wp:positionH relativeFrom="column">
                  <wp:posOffset>114300</wp:posOffset>
                </wp:positionH>
                <wp:positionV relativeFrom="paragraph">
                  <wp:posOffset>838200</wp:posOffset>
                </wp:positionV>
                <wp:extent cx="285750" cy="2190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05C2A" w14:textId="25DE50F2" w:rsidR="00976F3D" w:rsidRPr="00202F32" w:rsidRDefault="00976F3D">
                            <w:pPr>
                              <w:rPr>
                                <w:b/>
                              </w:rPr>
                            </w:pPr>
                            <w:r w:rsidRPr="00202F32">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429F9E40" id="Text Box 18" o:spid="_x0000_s1033" type="#_x0000_t202" style="position:absolute;margin-left:9pt;margin-top:66pt;width:2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" fillcolor="white [3201]" strokeweight=".5pt">
                <v:textbox>
                  <w:txbxContent>
                    <w:p w14:paraId="1A605C2A" w14:textId="25DE50F2" w:rsidR="00280925" w:rsidRPr="00202F32" w:rsidRDefault="00280925">
                      <w:pPr>
                        <w:rPr>
                          <w:b/>
                        </w:rPr>
                      </w:pPr>
                      <w:r w:rsidRPr="00202F32">
                        <w:rPr>
                          <w:b/>
                        </w:rPr>
                        <w:t>A</w:t>
                      </w:r>
                    </w:p>
                  </w:txbxContent>
                </v:textbox>
              </v:shape>
            </w:pict>
          </mc:Fallback>
        </mc:AlternateContent>
      </w:r>
      <w:r w:rsidR="00122DC6" w:rsidRPr="00814622">
        <w:rPr>
          <w:rFonts w:ascii="Times New Roman" w:hAnsi="Times New Roman" w:cs="Times New Roman"/>
          <w:noProof/>
          <w:color w:val="FF0000"/>
        </w:rPr>
        <mc:AlternateContent>
          <mc:Choice Requires="wps">
            <w:drawing>
              <wp:anchor distT="45720" distB="45720" distL="114300" distR="114300" simplePos="0" relativeHeight="251656192" behindDoc="0" locked="0" layoutInCell="1" allowOverlap="1" wp14:anchorId="2E7C3801" wp14:editId="6D2F4199">
                <wp:simplePos x="0" y="0"/>
                <wp:positionH relativeFrom="column">
                  <wp:posOffset>38100</wp:posOffset>
                </wp:positionH>
                <wp:positionV relativeFrom="paragraph">
                  <wp:posOffset>733425</wp:posOffset>
                </wp:positionV>
                <wp:extent cx="6791325" cy="29337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933700"/>
                        </a:xfrm>
                        <a:prstGeom prst="rect">
                          <a:avLst/>
                        </a:prstGeom>
                        <a:solidFill>
                          <a:srgbClr val="FFFFFF"/>
                        </a:solidFill>
                        <a:ln w="9525">
                          <a:solidFill>
                            <a:srgbClr val="000000"/>
                          </a:solidFill>
                          <a:miter lim="800000"/>
                          <a:headEnd/>
                          <a:tailEnd/>
                        </a:ln>
                      </wps:spPr>
                      <wps:txbx>
                        <w:txbxContent>
                          <w:p w14:paraId="573D53B8" w14:textId="6C718AE0" w:rsidR="00976F3D" w:rsidRPr="00D3754F" w:rsidRDefault="00976F3D"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Pr>
                                <w:rFonts w:ascii="Times New Roman" w:hAnsi="Times New Roman" w:cs="Times New Roman"/>
                                <w:b/>
                                <w:sz w:val="20"/>
                                <w:szCs w:val="20"/>
                              </w:rPr>
                              <w:t xml:space="preserve">                            </w:t>
                            </w:r>
                            <w:r w:rsidRPr="00122DC6">
                              <w:rPr>
                                <w:noProof/>
                              </w:rPr>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976F3D" w:rsidRPr="00D3754F" w:rsidRDefault="00976F3D"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t>
                            </w:r>
                            <w:proofErr w:type="spellStart"/>
                            <w:r w:rsidRPr="009623C5">
                              <w:rPr>
                                <w:rFonts w:ascii="Times New Roman" w:hAnsi="Times New Roman" w:cs="Times New Roman"/>
                                <w:sz w:val="20"/>
                                <w:szCs w:val="20"/>
                              </w:rPr>
                              <w:t>wk</w:t>
                            </w:r>
                            <w:proofErr w:type="spellEnd"/>
                            <w:r w:rsidRPr="009623C5">
                              <w:rPr>
                                <w:rFonts w:ascii="Times New Roman" w:hAnsi="Times New Roman" w:cs="Times New Roman"/>
                                <w:sz w:val="20"/>
                                <w:szCs w:val="20"/>
                              </w:rPr>
                              <w:t xml:space="preserve">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 (B) </w:t>
                            </w:r>
                            <w:r w:rsidRPr="005D5A5A">
                              <w:rPr>
                                <w:rFonts w:ascii="Times New Roman" w:hAnsi="Times New Roman" w:cs="Times New Roman"/>
                                <w:i/>
                                <w:noProof/>
                                <w:sz w:val="20"/>
                                <w:szCs w:val="20"/>
                              </w:rPr>
                              <w:t>Ucp1</w:t>
                            </w:r>
                            <w:r>
                              <w:rPr>
                                <w:rFonts w:ascii="Times New Roman" w:hAnsi="Times New Roman" w:cs="Times New Roman"/>
                                <w:noProof/>
                                <w:sz w:val="20"/>
                                <w:szCs w:val="20"/>
                              </w:rPr>
                              <w:t xml:space="preserve"> mRNA in epididymal white adipose tissue.</w:t>
                            </w:r>
                          </w:p>
                          <w:p w14:paraId="49CDF462" w14:textId="31F54B6C" w:rsidR="00976F3D" w:rsidRPr="00D3754F" w:rsidRDefault="00976F3D">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7C3801" id="_x0000_s1034" type="#_x0000_t202" style="position:absolute;margin-left:3pt;margin-top:57.75pt;width:534.75pt;height:231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">
                <v:textbox>
                  <w:txbxContent>
                    <w:p w14:paraId="573D53B8" w14:textId="6C718AE0" w:rsidR="00280925" w:rsidRPr="00D3754F" w:rsidRDefault="00280925"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Pr>
                          <w:rFonts w:ascii="Times New Roman" w:hAnsi="Times New Roman" w:cs="Times New Roman"/>
                          <w:b/>
                          <w:sz w:val="20"/>
                          <w:szCs w:val="20"/>
                        </w:rPr>
                        <w:t xml:space="preserve">                            </w:t>
                      </w:r>
                      <w:r w:rsidRPr="00122DC6">
                        <w:rPr>
                          <w:noProof/>
                        </w:rPr>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280925" w:rsidRPr="00D3754F" w:rsidRDefault="00280925"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wk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 (B) </w:t>
                      </w:r>
                      <w:r w:rsidRPr="005D5A5A">
                        <w:rPr>
                          <w:rFonts w:ascii="Times New Roman" w:hAnsi="Times New Roman" w:cs="Times New Roman"/>
                          <w:i/>
                          <w:noProof/>
                          <w:sz w:val="20"/>
                          <w:szCs w:val="20"/>
                        </w:rPr>
                        <w:t>Ucp1</w:t>
                      </w:r>
                      <w:r>
                        <w:rPr>
                          <w:rFonts w:ascii="Times New Roman" w:hAnsi="Times New Roman" w:cs="Times New Roman"/>
                          <w:noProof/>
                          <w:sz w:val="20"/>
                          <w:szCs w:val="20"/>
                        </w:rPr>
                        <w:t xml:space="preserve"> mRNA in epididymal white adipose tissue.</w:t>
                      </w:r>
                    </w:p>
                    <w:p w14:paraId="49CDF462" w14:textId="31F54B6C" w:rsidR="00280925" w:rsidRPr="00D3754F" w:rsidRDefault="00280925">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F2565" w:rsidRPr="00814622">
        <w:rPr>
          <w:rFonts w:ascii="Times New Roman" w:hAnsi="Times New Roman" w:cs="Times New Roman"/>
        </w:rPr>
        <w:t xml:space="preserve">we have included this data in our revised submission. The new figure is </w:t>
      </w:r>
      <w:r w:rsidR="008336ED" w:rsidRPr="00814622">
        <w:rPr>
          <w:rFonts w:ascii="Times New Roman" w:hAnsi="Times New Roman" w:cs="Times New Roman"/>
        </w:rPr>
        <w:t xml:space="preserve">also </w:t>
      </w:r>
      <w:r w:rsidR="00FF2565" w:rsidRPr="00814622">
        <w:rPr>
          <w:rFonts w:ascii="Times New Roman" w:hAnsi="Times New Roman" w:cs="Times New Roman"/>
        </w:rPr>
        <w:t>reported here, for your convenience.</w:t>
      </w:r>
    </w:p>
    <w:p w14:paraId="3F44F4BC" w14:textId="4DCD7825" w:rsidR="00B43776" w:rsidRPr="00814622" w:rsidRDefault="002C21F8" w:rsidP="00B43776">
      <w:pPr>
        <w:rPr>
          <w:rFonts w:ascii="Times New Roman" w:hAnsi="Times New Roman" w:cs="Times New Roman"/>
          <w:color w:val="FF0000"/>
        </w:rPr>
      </w:pPr>
      <w:r w:rsidRPr="00814622">
        <w:rPr>
          <w:rFonts w:ascii="Times New Roman" w:hAnsi="Times New Roman" w:cs="Times New Roman"/>
          <w:color w:val="FF0000"/>
        </w:rPr>
        <w:t xml:space="preserve">4) Based on the RER data - it seems that the </w:t>
      </w:r>
      <w:proofErr w:type="spellStart"/>
      <w:r w:rsidRPr="00814622">
        <w:rPr>
          <w:rFonts w:ascii="Times New Roman" w:hAnsi="Times New Roman" w:cs="Times New Roman"/>
          <w:color w:val="FF0000"/>
        </w:rPr>
        <w:t>Cabosil</w:t>
      </w:r>
      <w:proofErr w:type="spellEnd"/>
      <w:r w:rsidRPr="00814622">
        <w:rPr>
          <w:rFonts w:ascii="Times New Roman" w:hAnsi="Times New Roman" w:cs="Times New Roman"/>
          <w:color w:val="FF0000"/>
        </w:rPr>
        <w:t xml:space="preserve"> control alters energy metabolism independent of the EPFR as the </w:t>
      </w:r>
      <w:proofErr w:type="spellStart"/>
      <w:r w:rsidRPr="00814622">
        <w:rPr>
          <w:rFonts w:ascii="Times New Roman" w:hAnsi="Times New Roman" w:cs="Times New Roman"/>
          <w:color w:val="FF0000"/>
        </w:rPr>
        <w:t>Cabosil</w:t>
      </w:r>
      <w:proofErr w:type="spellEnd"/>
      <w:r w:rsidRPr="00814622">
        <w:rPr>
          <w:rFonts w:ascii="Times New Roman" w:hAnsi="Times New Roman" w:cs="Times New Roman"/>
          <w:color w:val="FF0000"/>
        </w:rPr>
        <w:t xml:space="preserve"> group and the MCP230 group both show increases in fat oxidation (or decreases in carbohydrate oxidation) compared to saline. Thus, it is pertinent to ensure that the </w:t>
      </w:r>
      <w:proofErr w:type="spellStart"/>
      <w:r w:rsidRPr="00814622">
        <w:rPr>
          <w:rFonts w:ascii="Times New Roman" w:hAnsi="Times New Roman" w:cs="Times New Roman"/>
          <w:color w:val="FF0000"/>
        </w:rPr>
        <w:t>Cabosil</w:t>
      </w:r>
      <w:proofErr w:type="spellEnd"/>
      <w:r w:rsidRPr="00814622">
        <w:rPr>
          <w:rFonts w:ascii="Times New Roman" w:hAnsi="Times New Roman" w:cs="Times New Roman"/>
          <w:color w:val="FF0000"/>
        </w:rPr>
        <w:t xml:space="preserve"> is not a confounding variable. </w:t>
      </w:r>
      <w:r w:rsidR="00B43776" w:rsidRPr="00814622">
        <w:rPr>
          <w:rFonts w:ascii="Times New Roman" w:hAnsi="Times New Roman" w:cs="Times New Roman"/>
          <w:color w:val="FF0000"/>
        </w:rPr>
        <w:t xml:space="preserve">Also, why is the VO2 graph and the ambulatory movement graph </w:t>
      </w:r>
      <w:proofErr w:type="spellStart"/>
      <w:r w:rsidR="00B43776" w:rsidRPr="00814622">
        <w:rPr>
          <w:rFonts w:ascii="Times New Roman" w:hAnsi="Times New Roman" w:cs="Times New Roman"/>
          <w:color w:val="FF0000"/>
        </w:rPr>
        <w:t>labelled</w:t>
      </w:r>
      <w:proofErr w:type="spellEnd"/>
      <w:r w:rsidR="00B43776" w:rsidRPr="00814622">
        <w:rPr>
          <w:rFonts w:ascii="Times New Roman" w:hAnsi="Times New Roman" w:cs="Times New Roman"/>
          <w:color w:val="FF0000"/>
        </w:rPr>
        <w:t xml:space="preserve"> as both Saline and </w:t>
      </w:r>
      <w:proofErr w:type="spellStart"/>
      <w:r w:rsidR="00B43776" w:rsidRPr="00814622">
        <w:rPr>
          <w:rFonts w:ascii="Times New Roman" w:hAnsi="Times New Roman" w:cs="Times New Roman"/>
          <w:color w:val="FF0000"/>
        </w:rPr>
        <w:t>Cabosil</w:t>
      </w:r>
      <w:proofErr w:type="spellEnd"/>
      <w:r w:rsidR="00B43776" w:rsidRPr="00814622">
        <w:rPr>
          <w:rFonts w:ascii="Times New Roman" w:hAnsi="Times New Roman" w:cs="Times New Roman"/>
          <w:color w:val="FF0000"/>
        </w:rPr>
        <w:t xml:space="preserve"> while the RER is </w:t>
      </w:r>
      <w:proofErr w:type="spellStart"/>
      <w:r w:rsidR="00B43776" w:rsidRPr="00814622">
        <w:rPr>
          <w:rFonts w:ascii="Times New Roman" w:hAnsi="Times New Roman" w:cs="Times New Roman"/>
          <w:color w:val="FF0000"/>
        </w:rPr>
        <w:t>labelled</w:t>
      </w:r>
      <w:proofErr w:type="spellEnd"/>
      <w:r w:rsidR="00B43776" w:rsidRPr="00814622">
        <w:rPr>
          <w:rFonts w:ascii="Times New Roman" w:hAnsi="Times New Roman" w:cs="Times New Roman"/>
          <w:color w:val="FF0000"/>
        </w:rPr>
        <w:t xml:space="preserve"> as 3 groups? It is unclear what is happening here. </w:t>
      </w:r>
    </w:p>
    <w:p w14:paraId="47E37B4C" w14:textId="6397CA89" w:rsidR="005D5960" w:rsidRPr="00814622" w:rsidRDefault="003106E3" w:rsidP="002C21F8">
      <w:pPr>
        <w:rPr>
          <w:rFonts w:ascii="Times New Roman" w:hAnsi="Times New Roman" w:cs="Times New Roman"/>
        </w:rPr>
      </w:pPr>
      <w:r w:rsidRPr="00814622">
        <w:rPr>
          <w:rFonts w:ascii="Times New Roman" w:hAnsi="Times New Roman" w:cs="Times New Roman"/>
        </w:rPr>
        <w:t xml:space="preserve">Where all three groups were studied, we have analyzed all three groups separately to ensure that there was no effect of </w:t>
      </w:r>
      <w:proofErr w:type="spellStart"/>
      <w:r w:rsidRPr="00814622">
        <w:rPr>
          <w:rFonts w:ascii="Times New Roman" w:hAnsi="Times New Roman" w:cs="Times New Roman"/>
        </w:rPr>
        <w:t>cabosil</w:t>
      </w:r>
      <w:proofErr w:type="spellEnd"/>
      <w:r w:rsidRPr="00814622">
        <w:rPr>
          <w:rFonts w:ascii="Times New Roman" w:hAnsi="Times New Roman" w:cs="Times New Roman"/>
        </w:rPr>
        <w:t xml:space="preserve">. The only instance where </w:t>
      </w:r>
      <w:proofErr w:type="spellStart"/>
      <w:r w:rsidRPr="00814622">
        <w:rPr>
          <w:rFonts w:ascii="Times New Roman" w:hAnsi="Times New Roman" w:cs="Times New Roman"/>
        </w:rPr>
        <w:t>cabosil</w:t>
      </w:r>
      <w:proofErr w:type="spellEnd"/>
      <w:r w:rsidRPr="00814622">
        <w:rPr>
          <w:rFonts w:ascii="Times New Roman" w:hAnsi="Times New Roman" w:cs="Times New Roman"/>
        </w:rPr>
        <w:t xml:space="preserve"> responded differently to the saline group was for RER. Because of this, in the paper we have presented the RER data for the three groups individually. Where parameters were not different between </w:t>
      </w:r>
      <w:proofErr w:type="spellStart"/>
      <w:r w:rsidRPr="00814622">
        <w:rPr>
          <w:rFonts w:ascii="Times New Roman" w:hAnsi="Times New Roman" w:cs="Times New Roman"/>
        </w:rPr>
        <w:t>cabosil</w:t>
      </w:r>
      <w:proofErr w:type="spellEnd"/>
      <w:r w:rsidRPr="00814622">
        <w:rPr>
          <w:rFonts w:ascii="Times New Roman" w:hAnsi="Times New Roman" w:cs="Times New Roman"/>
        </w:rPr>
        <w:t xml:space="preserve"> and saline</w:t>
      </w:r>
      <w:r w:rsidR="00686C35" w:rsidRPr="00814622">
        <w:rPr>
          <w:rFonts w:ascii="Times New Roman" w:hAnsi="Times New Roman" w:cs="Times New Roman"/>
        </w:rPr>
        <w:t xml:space="preserve"> (all other measurements)</w:t>
      </w:r>
      <w:r w:rsidRPr="00814622">
        <w:rPr>
          <w:rFonts w:ascii="Times New Roman" w:hAnsi="Times New Roman" w:cs="Times New Roman"/>
        </w:rPr>
        <w:t>, we combined the groups in order to increase</w:t>
      </w:r>
      <w:r w:rsidR="000E22EB" w:rsidRPr="00814622">
        <w:rPr>
          <w:rFonts w:ascii="Times New Roman" w:hAnsi="Times New Roman" w:cs="Times New Roman"/>
        </w:rPr>
        <w:t xml:space="preserve"> our</w:t>
      </w:r>
      <w:r w:rsidRPr="00814622">
        <w:rPr>
          <w:rFonts w:ascii="Times New Roman" w:hAnsi="Times New Roman" w:cs="Times New Roman"/>
        </w:rPr>
        <w:t xml:space="preserve"> statistical power. </w:t>
      </w:r>
      <w:r w:rsidR="00B43776" w:rsidRPr="00814622">
        <w:rPr>
          <w:rFonts w:ascii="Times New Roman" w:hAnsi="Times New Roman" w:cs="Times New Roman"/>
        </w:rPr>
        <w:t xml:space="preserve">This </w:t>
      </w:r>
      <w:r w:rsidR="004E4A4C" w:rsidRPr="00814622">
        <w:rPr>
          <w:rFonts w:ascii="Times New Roman" w:hAnsi="Times New Roman" w:cs="Times New Roman"/>
        </w:rPr>
        <w:t>is</w:t>
      </w:r>
      <w:r w:rsidR="000E22EB" w:rsidRPr="00814622">
        <w:rPr>
          <w:rFonts w:ascii="Times New Roman" w:hAnsi="Times New Roman" w:cs="Times New Roman"/>
        </w:rPr>
        <w:t xml:space="preserve"> now</w:t>
      </w:r>
      <w:r w:rsidR="004E4A4C" w:rsidRPr="00814622">
        <w:rPr>
          <w:rFonts w:ascii="Times New Roman" w:hAnsi="Times New Roman" w:cs="Times New Roman"/>
        </w:rPr>
        <w:t xml:space="preserve"> </w:t>
      </w:r>
      <w:r w:rsidR="00B43776" w:rsidRPr="00814622">
        <w:rPr>
          <w:rFonts w:ascii="Times New Roman" w:hAnsi="Times New Roman" w:cs="Times New Roman"/>
        </w:rPr>
        <w:t>stated in the statistics paragraph of the methods section</w:t>
      </w:r>
      <w:r w:rsidR="00073C60" w:rsidRPr="00814622">
        <w:rPr>
          <w:rFonts w:ascii="Times New Roman" w:hAnsi="Times New Roman" w:cs="Times New Roman"/>
        </w:rPr>
        <w:t xml:space="preserve"> (page </w:t>
      </w:r>
      <w:r w:rsidR="00C953BD">
        <w:rPr>
          <w:rFonts w:ascii="Times New Roman" w:hAnsi="Times New Roman" w:cs="Times New Roman"/>
          <w:color w:val="FF0000"/>
        </w:rPr>
        <w:t>7</w:t>
      </w:r>
      <w:r w:rsidR="00073C60" w:rsidRPr="00814622">
        <w:rPr>
          <w:rFonts w:ascii="Times New Roman" w:hAnsi="Times New Roman" w:cs="Times New Roman"/>
        </w:rPr>
        <w:t>)</w:t>
      </w:r>
      <w:r w:rsidR="00B43776" w:rsidRPr="00814622">
        <w:rPr>
          <w:rFonts w:ascii="Times New Roman" w:hAnsi="Times New Roman" w:cs="Times New Roman"/>
        </w:rPr>
        <w:t xml:space="preserve">. As you can see from </w:t>
      </w:r>
      <w:r w:rsidR="000E22EB" w:rsidRPr="00814622">
        <w:rPr>
          <w:rFonts w:ascii="Times New Roman" w:hAnsi="Times New Roman" w:cs="Times New Roman"/>
        </w:rPr>
        <w:t>F</w:t>
      </w:r>
      <w:r w:rsidR="00B43776" w:rsidRPr="00814622">
        <w:rPr>
          <w:rFonts w:ascii="Times New Roman" w:hAnsi="Times New Roman" w:cs="Times New Roman"/>
        </w:rPr>
        <w:t xml:space="preserve">igure </w:t>
      </w:r>
      <w:r w:rsidR="000E22EB" w:rsidRPr="00814622">
        <w:rPr>
          <w:rFonts w:ascii="Times New Roman" w:hAnsi="Times New Roman" w:cs="Times New Roman"/>
        </w:rPr>
        <w:t>7 of this document</w:t>
      </w:r>
      <w:r w:rsidR="00B43776" w:rsidRPr="00814622">
        <w:rPr>
          <w:rFonts w:ascii="Times New Roman" w:hAnsi="Times New Roman" w:cs="Times New Roman"/>
        </w:rPr>
        <w:t xml:space="preserve">, the </w:t>
      </w:r>
      <w:proofErr w:type="spellStart"/>
      <w:r w:rsidR="00B43776" w:rsidRPr="00814622">
        <w:rPr>
          <w:rFonts w:ascii="Times New Roman" w:hAnsi="Times New Roman" w:cs="Times New Roman"/>
        </w:rPr>
        <w:t>cabosil</w:t>
      </w:r>
      <w:proofErr w:type="spellEnd"/>
      <w:r w:rsidR="00B43776" w:rsidRPr="00814622">
        <w:rPr>
          <w:rFonts w:ascii="Times New Roman" w:hAnsi="Times New Roman" w:cs="Times New Roman"/>
        </w:rPr>
        <w:t xml:space="preserve"> and saline group had similar responses for other metabolic cage measurements</w:t>
      </w:r>
      <w:r w:rsidR="000E22EB" w:rsidRPr="00814622">
        <w:rPr>
          <w:rFonts w:ascii="Times New Roman" w:hAnsi="Times New Roman" w:cs="Times New Roman"/>
        </w:rPr>
        <w:t xml:space="preserve"> (</w:t>
      </w:r>
      <w:proofErr w:type="spellStart"/>
      <w:r w:rsidR="00DE4E79">
        <w:rPr>
          <w:rFonts w:ascii="Times New Roman" w:hAnsi="Times New Roman" w:cs="Times New Roman"/>
        </w:rPr>
        <w:t>cabosil</w:t>
      </w:r>
      <w:proofErr w:type="spellEnd"/>
      <w:r w:rsidR="00DE4E79">
        <w:rPr>
          <w:rFonts w:ascii="Times New Roman" w:hAnsi="Times New Roman" w:cs="Times New Roman"/>
        </w:rPr>
        <w:t xml:space="preserve"> versus saline: VO2-Light, </w:t>
      </w:r>
      <w:r w:rsidR="000E22EB" w:rsidRPr="00814622">
        <w:rPr>
          <w:rFonts w:ascii="Times New Roman" w:hAnsi="Times New Roman" w:cs="Times New Roman"/>
        </w:rPr>
        <w:t>p=</w:t>
      </w:r>
      <w:r w:rsidR="00DE4E79">
        <w:rPr>
          <w:rFonts w:ascii="Times New Roman" w:hAnsi="Times New Roman" w:cs="Times New Roman"/>
        </w:rPr>
        <w:t>0.56; VO2-Dark, p=0.74; Heat-Light, p=0.49; Heat-Dark, p=0.85; Activity-Light, p=0.07; Activity-Dark, p=0.91</w:t>
      </w:r>
      <w:r w:rsidR="000E22EB" w:rsidRPr="00814622">
        <w:rPr>
          <w:rFonts w:ascii="Times New Roman" w:hAnsi="Times New Roman" w:cs="Times New Roman"/>
        </w:rPr>
        <w:t>)</w:t>
      </w:r>
      <w:r w:rsidR="00685D33" w:rsidRPr="00814622">
        <w:rPr>
          <w:rFonts w:ascii="Times New Roman" w:hAnsi="Times New Roman" w:cs="Times New Roman"/>
        </w:rPr>
        <w:t>, and thus were combined in the figures we present in the manuscript</w:t>
      </w:r>
      <w:r w:rsidR="00B43776" w:rsidRPr="00814622">
        <w:rPr>
          <w:rFonts w:ascii="Times New Roman" w:hAnsi="Times New Roman" w:cs="Times New Roman"/>
        </w:rPr>
        <w:t xml:space="preserve">. </w:t>
      </w:r>
    </w:p>
    <w:p w14:paraId="1BEA99A8" w14:textId="757C5707" w:rsidR="009B1C0F" w:rsidRPr="00814622" w:rsidRDefault="00AD47DA" w:rsidP="009B1C0F">
      <w:pPr>
        <w:ind w:left="720"/>
        <w:rPr>
          <w:rFonts w:ascii="Times New Roman" w:hAnsi="Times New Roman" w:cs="Times New Roman"/>
          <w:b/>
        </w:rPr>
      </w:pPr>
      <w:r w:rsidRPr="00814622">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76715249" wp14:editId="48F4731B">
                <wp:simplePos x="0" y="0"/>
                <wp:positionH relativeFrom="column">
                  <wp:posOffset>47625</wp:posOffset>
                </wp:positionH>
                <wp:positionV relativeFrom="paragraph">
                  <wp:posOffset>579120</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126F44D2" w14:textId="206C9C84" w:rsidR="00976F3D" w:rsidRPr="002118A3" w:rsidRDefault="00976F3D" w:rsidP="009D1CB5">
                            <w:pPr>
                              <w:rPr>
                                <w:rFonts w:ascii="Times New Roman" w:hAnsi="Times New Roman" w:cs="Times New Roman"/>
                                <w:sz w:val="20"/>
                                <w:szCs w:val="20"/>
                              </w:rPr>
                            </w:pPr>
                            <w:r>
                              <w:rPr>
                                <w:rFonts w:ascii="Times New Roman" w:hAnsi="Times New Roman" w:cs="Times New Roman"/>
                                <w:sz w:val="20"/>
                                <w:szCs w:val="20"/>
                              </w:rPr>
                              <w:pict w14:anchorId="3264D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5pt;height:134pt">
                                  <v:imagedata r:id="rId20" o:title="VO2-by-LBM-1 &amp; Activity"/>
                                </v:shape>
                              </w:pi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715249" id="_x0000_s1035" type="#_x0000_t202" style="position:absolute;left:0;text-align:left;margin-left:3.75pt;margin-top:45.6pt;width:529.5pt;height:141.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3mJgIAAE0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">
                <v:textbox>
                  <w:txbxContent>
                    <w:p w14:paraId="126F44D2" w14:textId="206C9C84" w:rsidR="00280925" w:rsidRPr="002118A3" w:rsidRDefault="00DE4E79" w:rsidP="009D1CB5">
                      <w:pPr>
                        <w:rPr>
                          <w:rFonts w:ascii="Times New Roman" w:hAnsi="Times New Roman" w:cs="Times New Roman"/>
                          <w:sz w:val="20"/>
                          <w:szCs w:val="20"/>
                        </w:rPr>
                      </w:pPr>
                      <w:r>
                        <w:rPr>
                          <w:rFonts w:ascii="Times New Roman" w:hAnsi="Times New Roman" w:cs="Times New Roman"/>
                          <w:sz w:val="20"/>
                          <w:szCs w:val="20"/>
                        </w:rPr>
                        <w:pict w14:anchorId="3264D9D9">
                          <v:shape id="_x0000_i1025" type="#_x0000_t75" style="width:395.25pt;height:134.25pt">
                            <v:imagedata r:id="rId21" o:title="VO2-by-LBM-1 &amp; Activity"/>
                          </v:shape>
                        </w:pict>
                      </w:r>
                    </w:p>
                  </w:txbxContent>
                </v:textbox>
                <w10:wrap type="square"/>
              </v:shape>
            </w:pict>
          </mc:Fallback>
        </mc:AlternateContent>
      </w:r>
      <w:r w:rsidR="009D1CB5" w:rsidRPr="00814622">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6BEF09F3" wp14:editId="64F0BBA2">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976F3D" w:rsidRDefault="00976F3D"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6BEF09F3" id="Text Box 23" o:spid="_x0000_s1036" type="#_x0000_t202" style="position:absolute;left:0;text-align:left;margin-left:393.75pt;margin-top:71.1pt;width:138.75pt;height:107.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" fillcolor="white [3201]" stroked="f" strokeweight=".5pt">
                <v:textbox>
                  <w:txbxContent>
                    <w:p w14:paraId="2ACE4DDF" w14:textId="215A5B99" w:rsidR="00280925" w:rsidRDefault="00280925"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cabosil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814622">
        <w:rPr>
          <w:rFonts w:ascii="Times New Roman" w:hAnsi="Times New Roman" w:cs="Times New Roman"/>
          <w:b/>
        </w:rPr>
        <w:t xml:space="preserve">“In cases where </w:t>
      </w:r>
      <w:proofErr w:type="spellStart"/>
      <w:r w:rsidR="009B1C0F" w:rsidRPr="00814622">
        <w:rPr>
          <w:rFonts w:ascii="Times New Roman" w:hAnsi="Times New Roman" w:cs="Times New Roman"/>
          <w:b/>
        </w:rPr>
        <w:t>cabosil</w:t>
      </w:r>
      <w:proofErr w:type="spellEnd"/>
      <w:r w:rsidR="009B1C0F" w:rsidRPr="00814622">
        <w:rPr>
          <w:rFonts w:ascii="Times New Roman" w:hAnsi="Times New Roman" w:cs="Times New Roman"/>
          <w:b/>
        </w:rPr>
        <w:t xml:space="preserve"> and saline treatment were not significantly different, these data were combined and designated as a single control group.”</w:t>
      </w:r>
    </w:p>
    <w:p w14:paraId="46C4F512" w14:textId="3D7ADCB4"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lastRenderedPageBreak/>
        <w:t xml:space="preserve">5) The fact that mitochondrial protein expression does not correlate with citrate synthase activity is interestingly and should be further addressed. Functional experiments in freshly isolated mitochondria or </w:t>
      </w:r>
      <w:proofErr w:type="spellStart"/>
      <w:r w:rsidRPr="00814622">
        <w:rPr>
          <w:rFonts w:ascii="Times New Roman" w:hAnsi="Times New Roman" w:cs="Times New Roman"/>
          <w:color w:val="FF0000"/>
        </w:rPr>
        <w:t>permeabilized</w:t>
      </w:r>
      <w:proofErr w:type="spellEnd"/>
      <w:r w:rsidRPr="00814622">
        <w:rPr>
          <w:rFonts w:ascii="Times New Roman" w:hAnsi="Times New Roman" w:cs="Times New Roman"/>
          <w:color w:val="FF0000"/>
        </w:rPr>
        <w:t xml:space="preserve"> </w:t>
      </w:r>
      <w:proofErr w:type="spellStart"/>
      <w:r w:rsidRPr="00814622">
        <w:rPr>
          <w:rFonts w:ascii="Times New Roman" w:hAnsi="Times New Roman" w:cs="Times New Roman"/>
          <w:color w:val="FF0000"/>
        </w:rPr>
        <w:t>myofibres</w:t>
      </w:r>
      <w:proofErr w:type="spellEnd"/>
      <w:r w:rsidRPr="00814622">
        <w:rPr>
          <w:rFonts w:ascii="Times New Roman" w:hAnsi="Times New Roman" w:cs="Times New Roman"/>
          <w:color w:val="FF0000"/>
        </w:rPr>
        <w:t xml:space="preserve"> would be important to investigate the functional significance of these differences. </w:t>
      </w:r>
    </w:p>
    <w:p w14:paraId="0CFA7B53" w14:textId="3D6ABB81" w:rsidR="00900B55" w:rsidRPr="00814622" w:rsidRDefault="00767738" w:rsidP="002C21F8">
      <w:pPr>
        <w:rPr>
          <w:rFonts w:ascii="Times New Roman" w:hAnsi="Times New Roman" w:cs="Times New Roman"/>
        </w:rPr>
      </w:pPr>
      <w:r w:rsidRPr="00814622">
        <w:rPr>
          <w:rFonts w:ascii="Times New Roman" w:hAnsi="Times New Roman" w:cs="Times New Roman"/>
        </w:rPr>
        <w:t xml:space="preserve">We do not think that it is surprising that citrate synthase activity is reduced but the </w:t>
      </w:r>
      <w:proofErr w:type="spellStart"/>
      <w:r w:rsidRPr="00814622">
        <w:rPr>
          <w:rFonts w:ascii="Times New Roman" w:hAnsi="Times New Roman" w:cs="Times New Roman"/>
        </w:rPr>
        <w:t>oxphos</w:t>
      </w:r>
      <w:proofErr w:type="spellEnd"/>
      <w:r w:rsidRPr="00814622">
        <w:rPr>
          <w:rFonts w:ascii="Times New Roman" w:hAnsi="Times New Roman" w:cs="Times New Roman"/>
        </w:rPr>
        <w:t xml:space="preserve"> proteins are unchanged by MCP230 exposure. Enzyme activity can be modulated by many factors other than their level of protein expression. Indeed, it is know</w:t>
      </w:r>
      <w:r w:rsidR="0063152A" w:rsidRPr="00814622">
        <w:rPr>
          <w:rFonts w:ascii="Times New Roman" w:hAnsi="Times New Roman" w:cs="Times New Roman"/>
        </w:rPr>
        <w:t>n</w:t>
      </w:r>
      <w:r w:rsidRPr="00814622">
        <w:rPr>
          <w:rFonts w:ascii="Times New Roman" w:hAnsi="Times New Roman" w:cs="Times New Roman"/>
        </w:rPr>
        <w:t xml:space="preserve"> that mitochondrial enzymes are susceptible to post-translational changes that limit their activity, particularly during periods of cell stress</w:t>
      </w:r>
      <w:r w:rsidR="004A06E7" w:rsidRPr="00814622">
        <w:rPr>
          <w:rFonts w:ascii="Times New Roman" w:hAnsi="Times New Roman" w:cs="Times New Roman"/>
        </w:rPr>
        <w:t xml:space="preserve"> including oxidative stress</w:t>
      </w:r>
      <w:r w:rsidRPr="00814622">
        <w:rPr>
          <w:rFonts w:ascii="Times New Roman" w:hAnsi="Times New Roman" w:cs="Times New Roman"/>
        </w:rPr>
        <w:t xml:space="preserve">. </w:t>
      </w:r>
      <w:r w:rsidR="0063152A" w:rsidRPr="00814622">
        <w:rPr>
          <w:rFonts w:ascii="Times New Roman" w:hAnsi="Times New Roman" w:cs="Times New Roman"/>
        </w:rPr>
        <w:t>As described above (reviewer 1, comment 5)</w:t>
      </w:r>
      <w:r w:rsidR="00D732B4" w:rsidRPr="00814622">
        <w:rPr>
          <w:rFonts w:ascii="Times New Roman" w:hAnsi="Times New Roman" w:cs="Times New Roman"/>
        </w:rPr>
        <w:t xml:space="preserve"> we have provided </w:t>
      </w:r>
      <w:r w:rsidR="00D44F34" w:rsidRPr="00814622">
        <w:rPr>
          <w:rFonts w:ascii="Times New Roman" w:hAnsi="Times New Roman" w:cs="Times New Roman"/>
        </w:rPr>
        <w:t xml:space="preserve">more robust </w:t>
      </w:r>
      <w:r w:rsidR="00D732B4" w:rsidRPr="00814622">
        <w:rPr>
          <w:rFonts w:ascii="Times New Roman" w:hAnsi="Times New Roman" w:cs="Times New Roman"/>
        </w:rPr>
        <w:t xml:space="preserve">data showing that OXPHOS protein levels are unchanged in these lysates. In our revised discussion we </w:t>
      </w:r>
      <w:r w:rsidR="00D44F34" w:rsidRPr="00814622">
        <w:rPr>
          <w:rFonts w:ascii="Times New Roman" w:hAnsi="Times New Roman" w:cs="Times New Roman"/>
        </w:rPr>
        <w:t xml:space="preserve">hypothesize </w:t>
      </w:r>
      <w:r w:rsidR="00D732B4" w:rsidRPr="00814622">
        <w:rPr>
          <w:rFonts w:ascii="Times New Roman" w:hAnsi="Times New Roman" w:cs="Times New Roman"/>
        </w:rPr>
        <w:t xml:space="preserve">that oxidative stress may alter the function of these proteins.   </w:t>
      </w:r>
      <w:r w:rsidR="000956B3" w:rsidRPr="00814622">
        <w:rPr>
          <w:rFonts w:ascii="Times New Roman" w:hAnsi="Times New Roman" w:cs="Times New Roman"/>
        </w:rPr>
        <w:t xml:space="preserve"> </w:t>
      </w:r>
    </w:p>
    <w:p w14:paraId="0059D315"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Minor </w:t>
      </w:r>
    </w:p>
    <w:p w14:paraId="11037B63"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Figure 3A y-axis is unusual </w:t>
      </w:r>
    </w:p>
    <w:p w14:paraId="4DA145A1" w14:textId="4A1C1210" w:rsidR="005D5960" w:rsidRPr="00814622" w:rsidRDefault="001D623D" w:rsidP="002C21F8">
      <w:pPr>
        <w:rPr>
          <w:rFonts w:ascii="Times New Roman" w:hAnsi="Times New Roman" w:cs="Times New Roman"/>
        </w:rPr>
      </w:pPr>
      <w:r w:rsidRPr="00814622">
        <w:rPr>
          <w:rFonts w:ascii="Times New Roman" w:hAnsi="Times New Roman" w:cs="Times New Roman"/>
        </w:rPr>
        <w:t>We have amended the figure so that the axis extends out to 200 mg/</w:t>
      </w:r>
      <w:proofErr w:type="spellStart"/>
      <w:r w:rsidRPr="00814622">
        <w:rPr>
          <w:rFonts w:ascii="Times New Roman" w:hAnsi="Times New Roman" w:cs="Times New Roman"/>
        </w:rPr>
        <w:t>dL</w:t>
      </w:r>
      <w:proofErr w:type="spellEnd"/>
      <w:r w:rsidRPr="00814622">
        <w:rPr>
          <w:rFonts w:ascii="Times New Roman" w:hAnsi="Times New Roman" w:cs="Times New Roman"/>
        </w:rPr>
        <w:t xml:space="preserve">. </w:t>
      </w:r>
    </w:p>
    <w:p w14:paraId="3EF91054"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What is the dose of EPFR compared to how much a human would be exposed to? </w:t>
      </w:r>
    </w:p>
    <w:p w14:paraId="185BAD42" w14:textId="023F1BB7" w:rsidR="00E1026B" w:rsidRPr="00814622" w:rsidRDefault="00ED3117" w:rsidP="000B6FAB">
      <w:pPr>
        <w:rPr>
          <w:rFonts w:ascii="Times New Roman" w:hAnsi="Times New Roman" w:cs="Times New Roman"/>
        </w:rPr>
      </w:pPr>
      <w:r w:rsidRPr="00814622">
        <w:rPr>
          <w:rFonts w:ascii="Times New Roman" w:hAnsi="Times New Roman" w:cs="Times New Roman"/>
        </w:rPr>
        <w:t>Each</w:t>
      </w:r>
      <w:r w:rsidR="0029340D" w:rsidRPr="00814622">
        <w:rPr>
          <w:rFonts w:ascii="Times New Roman" w:hAnsi="Times New Roman" w:cs="Times New Roman"/>
        </w:rPr>
        <w:t xml:space="preserve"> exposure is equivalent to a human breathing 200 </w:t>
      </w:r>
      <w:proofErr w:type="spellStart"/>
      <w:r w:rsidR="0029340D" w:rsidRPr="00814622">
        <w:rPr>
          <w:rFonts w:ascii="Times New Roman" w:hAnsi="Times New Roman" w:cs="Times New Roman"/>
        </w:rPr>
        <w:t>ug</w:t>
      </w:r>
      <w:proofErr w:type="spellEnd"/>
      <w:r w:rsidR="0029340D" w:rsidRPr="00814622">
        <w:rPr>
          <w:rFonts w:ascii="Times New Roman" w:hAnsi="Times New Roman" w:cs="Times New Roman"/>
        </w:rPr>
        <w:t>/m</w:t>
      </w:r>
      <w:r w:rsidR="0029340D" w:rsidRPr="00B90862">
        <w:rPr>
          <w:rFonts w:ascii="Times New Roman" w:hAnsi="Times New Roman" w:cs="Times New Roman"/>
          <w:vertAlign w:val="superscript"/>
        </w:rPr>
        <w:t>3</w:t>
      </w:r>
      <w:r w:rsidR="0029340D" w:rsidRPr="00814622">
        <w:rPr>
          <w:rFonts w:ascii="Times New Roman" w:hAnsi="Times New Roman" w:cs="Times New Roman"/>
        </w:rPr>
        <w:t xml:space="preserve"> </w:t>
      </w:r>
      <w:r w:rsidR="00B90862">
        <w:rPr>
          <w:rFonts w:ascii="Times New Roman" w:hAnsi="Times New Roman" w:cs="Times New Roman"/>
        </w:rPr>
        <w:t xml:space="preserve">PM2.5 </w:t>
      </w:r>
      <w:r w:rsidR="0029340D" w:rsidRPr="00814622">
        <w:rPr>
          <w:rFonts w:ascii="Times New Roman" w:hAnsi="Times New Roman" w:cs="Times New Roman"/>
        </w:rPr>
        <w:t>(</w:t>
      </w:r>
      <w:r w:rsidRPr="00814622">
        <w:rPr>
          <w:rFonts w:ascii="Times New Roman" w:hAnsi="Times New Roman" w:cs="Times New Roman"/>
        </w:rPr>
        <w:t xml:space="preserve">which is the </w:t>
      </w:r>
      <w:r w:rsidR="0030549A" w:rsidRPr="00814622">
        <w:rPr>
          <w:rFonts w:ascii="Times New Roman" w:hAnsi="Times New Roman" w:cs="Times New Roman"/>
        </w:rPr>
        <w:t xml:space="preserve">amount a human would inhale </w:t>
      </w:r>
      <w:r w:rsidRPr="00814622">
        <w:rPr>
          <w:rFonts w:ascii="Times New Roman" w:hAnsi="Times New Roman" w:cs="Times New Roman"/>
        </w:rPr>
        <w:t xml:space="preserve">on </w:t>
      </w:r>
      <w:r w:rsidR="0029340D" w:rsidRPr="00814622">
        <w:rPr>
          <w:rFonts w:ascii="Times New Roman" w:hAnsi="Times New Roman" w:cs="Times New Roman"/>
        </w:rPr>
        <w:t xml:space="preserve">a typical day in </w:t>
      </w:r>
      <w:r w:rsidRPr="00814622">
        <w:rPr>
          <w:rFonts w:ascii="Times New Roman" w:hAnsi="Times New Roman" w:cs="Times New Roman"/>
        </w:rPr>
        <w:t xml:space="preserve">a city such as </w:t>
      </w:r>
      <w:r w:rsidR="0029340D" w:rsidRPr="00814622">
        <w:rPr>
          <w:rFonts w:ascii="Times New Roman" w:hAnsi="Times New Roman" w:cs="Times New Roman"/>
        </w:rPr>
        <w:t>L</w:t>
      </w:r>
      <w:r w:rsidRPr="00814622">
        <w:rPr>
          <w:rFonts w:ascii="Times New Roman" w:hAnsi="Times New Roman" w:cs="Times New Roman"/>
        </w:rPr>
        <w:t xml:space="preserve">os </w:t>
      </w:r>
      <w:r w:rsidR="0029340D" w:rsidRPr="00814622">
        <w:rPr>
          <w:rFonts w:ascii="Times New Roman" w:hAnsi="Times New Roman" w:cs="Times New Roman"/>
        </w:rPr>
        <w:t>A</w:t>
      </w:r>
      <w:r w:rsidRPr="00814622">
        <w:rPr>
          <w:rFonts w:ascii="Times New Roman" w:hAnsi="Times New Roman" w:cs="Times New Roman"/>
        </w:rPr>
        <w:t>ngeles</w:t>
      </w:r>
      <w:r w:rsidR="0029340D" w:rsidRPr="00814622">
        <w:rPr>
          <w:rFonts w:ascii="Times New Roman" w:hAnsi="Times New Roman" w:cs="Times New Roman"/>
        </w:rPr>
        <w:t>)</w:t>
      </w:r>
      <w:r w:rsidRPr="00814622">
        <w:rPr>
          <w:rFonts w:ascii="Times New Roman" w:hAnsi="Times New Roman" w:cs="Times New Roman"/>
        </w:rPr>
        <w:t>.</w:t>
      </w:r>
      <w:r w:rsidR="000B6FAB" w:rsidRPr="00814622">
        <w:rPr>
          <w:rFonts w:ascii="Times New Roman" w:hAnsi="Times New Roman" w:cs="Times New Roman"/>
        </w:rPr>
        <w:t xml:space="preserve"> </w:t>
      </w:r>
      <w:r w:rsidR="009D130A" w:rsidRPr="00814622">
        <w:rPr>
          <w:rFonts w:ascii="Times New Roman" w:hAnsi="Times New Roman" w:cs="Times New Roman"/>
        </w:rPr>
        <w:t xml:space="preserve">These values were obtained based on modeling calculations using MPPD software (version 2.0). </w:t>
      </w:r>
      <w:r w:rsidR="00FA45EF" w:rsidRPr="00814622">
        <w:rPr>
          <w:rFonts w:ascii="Times New Roman" w:hAnsi="Times New Roman" w:cs="Times New Roman"/>
        </w:rPr>
        <w:t>For further details on how this is calculated, we refer you to</w:t>
      </w:r>
      <w:r w:rsidR="009D130A" w:rsidRPr="00814622">
        <w:rPr>
          <w:rFonts w:ascii="Times New Roman" w:hAnsi="Times New Roman" w:cs="Times New Roman"/>
        </w:rPr>
        <w:t xml:space="preserve"> </w:t>
      </w:r>
      <w:r w:rsidR="00FA45EF" w:rsidRPr="00814622">
        <w:rPr>
          <w:rFonts w:ascii="Times New Roman" w:hAnsi="Times New Roman" w:cs="Times New Roman"/>
        </w:rPr>
        <w:t xml:space="preserve">the </w:t>
      </w:r>
      <w:r w:rsidR="009D130A" w:rsidRPr="00814622">
        <w:rPr>
          <w:rFonts w:ascii="Times New Roman" w:hAnsi="Times New Roman" w:cs="Times New Roman"/>
        </w:rPr>
        <w:t xml:space="preserve">supplementary methods </w:t>
      </w:r>
      <w:r w:rsidR="00764E65" w:rsidRPr="00814622">
        <w:rPr>
          <w:rFonts w:ascii="Times New Roman" w:hAnsi="Times New Roman" w:cs="Times New Roman"/>
        </w:rPr>
        <w:t>for</w:t>
      </w:r>
      <w:r w:rsidR="000B6FAB" w:rsidRPr="00814622">
        <w:rPr>
          <w:rFonts w:ascii="Times New Roman" w:hAnsi="Times New Roman" w:cs="Times New Roman"/>
        </w:rPr>
        <w:t xml:space="preserve"> </w:t>
      </w:r>
      <w:r w:rsidR="00D44F34" w:rsidRPr="00814622">
        <w:rPr>
          <w:rFonts w:ascii="Times New Roman" w:hAnsi="Times New Roman" w:cs="Times New Roman"/>
        </w:rPr>
        <w:fldChar w:fldCharType="begin" w:fldLock="1"/>
      </w:r>
      <w:r w:rsidR="00C953BD">
        <w:rPr>
          <w:rFonts w:ascii="Times New Roman" w:hAnsi="Times New Roman" w:cs="Times New Roman"/>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"Stephania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"(7)", "plainTextFormattedCitation" : "(7)", "previouslyFormattedCitation" : "(7)" }, "properties" : { "noteIndex" : 0 }, "schema" : "https://github.com/citation-style-language/schema/raw/master/csl-citation.json" }</w:instrText>
      </w:r>
      <w:r w:rsidR="00D44F34" w:rsidRPr="00814622">
        <w:rPr>
          <w:rFonts w:ascii="Times New Roman" w:hAnsi="Times New Roman" w:cs="Times New Roman"/>
        </w:rPr>
        <w:fldChar w:fldCharType="separate"/>
      </w:r>
      <w:r w:rsidR="00BC57DB" w:rsidRPr="00BC57DB">
        <w:rPr>
          <w:rFonts w:ascii="Times New Roman" w:hAnsi="Times New Roman" w:cs="Times New Roman"/>
          <w:noProof/>
        </w:rPr>
        <w:t>(7)</w:t>
      </w:r>
      <w:r w:rsidR="00D44F34" w:rsidRPr="00814622">
        <w:rPr>
          <w:rFonts w:ascii="Times New Roman" w:hAnsi="Times New Roman" w:cs="Times New Roman"/>
        </w:rPr>
        <w:fldChar w:fldCharType="end"/>
      </w:r>
      <w:r w:rsidR="000B6FAB" w:rsidRPr="00814622">
        <w:rPr>
          <w:rFonts w:ascii="Times New Roman" w:hAnsi="Times New Roman" w:cs="Times New Roman"/>
        </w:rPr>
        <w:t xml:space="preserve">. </w:t>
      </w:r>
      <w:r w:rsidR="00D732B4" w:rsidRPr="00814622">
        <w:rPr>
          <w:rFonts w:ascii="Times New Roman" w:hAnsi="Times New Roman" w:cs="Times New Roman"/>
        </w:rPr>
        <w:t xml:space="preserve">  </w:t>
      </w:r>
      <w:r w:rsidR="003D5828" w:rsidRPr="00814622">
        <w:rPr>
          <w:rFonts w:ascii="Times New Roman" w:hAnsi="Times New Roman" w:cs="Times New Roman"/>
        </w:rPr>
        <w:t>We have</w:t>
      </w:r>
      <w:r w:rsidR="00D732B4" w:rsidRPr="00814622">
        <w:rPr>
          <w:rFonts w:ascii="Times New Roman" w:hAnsi="Times New Roman" w:cs="Times New Roman"/>
        </w:rPr>
        <w:t xml:space="preserve"> included </w:t>
      </w:r>
      <w:r w:rsidR="003D5828" w:rsidRPr="00814622">
        <w:rPr>
          <w:rFonts w:ascii="Times New Roman" w:hAnsi="Times New Roman" w:cs="Times New Roman"/>
        </w:rPr>
        <w:t xml:space="preserve">a statement about this </w:t>
      </w:r>
      <w:r w:rsidR="00D732B4" w:rsidRPr="00814622">
        <w:rPr>
          <w:rFonts w:ascii="Times New Roman" w:hAnsi="Times New Roman" w:cs="Times New Roman"/>
        </w:rPr>
        <w:t>in the revised discussion section</w:t>
      </w:r>
      <w:r w:rsidR="00E1026B" w:rsidRPr="00814622">
        <w:rPr>
          <w:rFonts w:ascii="Times New Roman" w:hAnsi="Times New Roman" w:cs="Times New Roman"/>
        </w:rPr>
        <w:t xml:space="preserve"> (page </w:t>
      </w:r>
      <w:r w:rsidR="00C953BD">
        <w:rPr>
          <w:rFonts w:ascii="Times New Roman" w:hAnsi="Times New Roman" w:cs="Times New Roman"/>
          <w:color w:val="FF0000"/>
        </w:rPr>
        <w:t>12</w:t>
      </w:r>
      <w:r w:rsidR="00E1026B" w:rsidRPr="00814622">
        <w:rPr>
          <w:rFonts w:ascii="Times New Roman" w:hAnsi="Times New Roman" w:cs="Times New Roman"/>
        </w:rPr>
        <w:t>). The</w:t>
      </w:r>
      <w:r w:rsidR="00BC31ED" w:rsidRPr="00814622">
        <w:rPr>
          <w:rFonts w:ascii="Times New Roman" w:hAnsi="Times New Roman" w:cs="Times New Roman"/>
        </w:rPr>
        <w:t xml:space="preserve"> new</w:t>
      </w:r>
      <w:r w:rsidR="00E1026B" w:rsidRPr="00814622">
        <w:rPr>
          <w:rFonts w:ascii="Times New Roman" w:hAnsi="Times New Roman" w:cs="Times New Roman"/>
        </w:rPr>
        <w:t xml:space="preserve"> text is also included here for your convenience.</w:t>
      </w:r>
    </w:p>
    <w:p w14:paraId="73F44692" w14:textId="41B77366" w:rsidR="000B6FAB" w:rsidRPr="00814622" w:rsidRDefault="00E1026B" w:rsidP="00E1026B">
      <w:pPr>
        <w:ind w:left="720"/>
        <w:rPr>
          <w:rFonts w:ascii="Times New Roman" w:hAnsi="Times New Roman" w:cs="Times New Roman"/>
          <w:b/>
        </w:rPr>
      </w:pPr>
      <w:r w:rsidRPr="00814622">
        <w:rPr>
          <w:rFonts w:ascii="Times New Roman" w:hAnsi="Times New Roman" w:cs="Times New Roman"/>
          <w:b/>
        </w:rPr>
        <w:t>“Each exposure of MCP230 that the mothers received was the equivalent to a human breathing 200µg/m</w:t>
      </w:r>
      <w:r w:rsidRPr="00814622">
        <w:rPr>
          <w:rFonts w:ascii="Times New Roman" w:hAnsi="Times New Roman" w:cs="Times New Roman"/>
          <w:b/>
          <w:vertAlign w:val="superscript"/>
        </w:rPr>
        <w:t>3</w:t>
      </w:r>
      <w:r w:rsidRPr="00814622">
        <w:rPr>
          <w:rFonts w:ascii="Times New Roman" w:hAnsi="Times New Roman" w:cs="Times New Roman"/>
          <w:b/>
        </w:rPr>
        <w:t>, which is similar to what would be inhaled on a typical day in one of the major US cities</w:t>
      </w:r>
      <w:r w:rsidR="00D44F34" w:rsidRPr="00814622">
        <w:rPr>
          <w:rFonts w:ascii="Times New Roman" w:hAnsi="Times New Roman" w:cs="Times New Roman"/>
          <w:b/>
        </w:rPr>
        <w:t xml:space="preserve"> </w:t>
      </w:r>
      <w:r w:rsidR="00D44F34" w:rsidRPr="00814622">
        <w:rPr>
          <w:rFonts w:ascii="Times New Roman" w:hAnsi="Times New Roman" w:cs="Times New Roman"/>
          <w:b/>
        </w:rPr>
        <w:fldChar w:fldCharType="begin" w:fldLock="1"/>
      </w:r>
      <w:r w:rsidR="00C953BD">
        <w:rPr>
          <w:rFonts w:ascii="Times New Roman" w:hAnsi="Times New Roman" w:cs="Times New Roman"/>
          <w:b/>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"Stephania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"(7)", "plainTextFormattedCitation" : "(7)", "previouslyFormattedCitation" : "(7)" }, "properties" : { "noteIndex" : 0 }, "schema" : "https://github.com/citation-style-language/schema/raw/master/csl-citation.json" }</w:instrText>
      </w:r>
      <w:r w:rsidR="00D44F34" w:rsidRPr="00814622">
        <w:rPr>
          <w:rFonts w:ascii="Times New Roman" w:hAnsi="Times New Roman" w:cs="Times New Roman"/>
          <w:b/>
        </w:rPr>
        <w:fldChar w:fldCharType="separate"/>
      </w:r>
      <w:r w:rsidR="00BC57DB" w:rsidRPr="00BC57DB">
        <w:rPr>
          <w:rFonts w:ascii="Times New Roman" w:hAnsi="Times New Roman" w:cs="Times New Roman"/>
          <w:noProof/>
        </w:rPr>
        <w:t>(7)</w:t>
      </w:r>
      <w:r w:rsidR="00D44F34" w:rsidRPr="00814622">
        <w:rPr>
          <w:rFonts w:ascii="Times New Roman" w:hAnsi="Times New Roman" w:cs="Times New Roman"/>
          <w:b/>
        </w:rPr>
        <w:fldChar w:fldCharType="end"/>
      </w:r>
      <w:r w:rsidRPr="00814622">
        <w:rPr>
          <w:rFonts w:ascii="Times New Roman" w:hAnsi="Times New Roman" w:cs="Times New Roman"/>
          <w:b/>
        </w:rPr>
        <w:t>.”</w:t>
      </w:r>
    </w:p>
    <w:p w14:paraId="7551AE6B" w14:textId="77777777" w:rsidR="00B96BB1" w:rsidRPr="00814622" w:rsidRDefault="00B96BB1" w:rsidP="002C21F8">
      <w:pPr>
        <w:rPr>
          <w:rFonts w:ascii="Times New Roman" w:hAnsi="Times New Roman" w:cs="Times New Roman"/>
          <w:color w:val="FF0000"/>
        </w:rPr>
      </w:pPr>
    </w:p>
    <w:p w14:paraId="7F3089EF" w14:textId="6DF39563"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Reviewer #3 (Comments to the Author (Required)):</w:t>
      </w:r>
    </w:p>
    <w:p w14:paraId="042881A6"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814622" w:rsidRDefault="002C21F8" w:rsidP="0082320E">
      <w:pPr>
        <w:rPr>
          <w:rFonts w:ascii="Times New Roman" w:hAnsi="Times New Roman" w:cs="Times New Roman"/>
          <w:color w:val="FF0000"/>
        </w:rPr>
      </w:pPr>
      <w:r w:rsidRPr="00814622">
        <w:rPr>
          <w:rFonts w:ascii="Times New Roman" w:hAnsi="Times New Roman" w:cs="Times New Roman"/>
          <w:color w:val="FF000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2448768F" w:rsidR="00C40704" w:rsidRPr="00814622" w:rsidRDefault="00D939F9" w:rsidP="00C40704">
      <w:pPr>
        <w:rPr>
          <w:rFonts w:ascii="Times New Roman" w:hAnsi="Times New Roman" w:cs="Times New Roman"/>
        </w:rPr>
      </w:pPr>
      <w:r w:rsidRPr="00814622">
        <w:rPr>
          <w:rFonts w:ascii="Times New Roman" w:hAnsi="Times New Roman" w:cs="Times New Roman"/>
        </w:rPr>
        <w:t>This in its self is an interesting question, albeit one that is an entirely different question</w:t>
      </w:r>
      <w:r w:rsidR="005E5DC2" w:rsidRPr="00814622">
        <w:rPr>
          <w:rFonts w:ascii="Times New Roman" w:hAnsi="Times New Roman" w:cs="Times New Roman"/>
        </w:rPr>
        <w:t xml:space="preserve"> to the one we have set out to address</w:t>
      </w:r>
      <w:r w:rsidRPr="00814622">
        <w:rPr>
          <w:rFonts w:ascii="Times New Roman" w:hAnsi="Times New Roman" w:cs="Times New Roman"/>
        </w:rPr>
        <w:t xml:space="preserve">. </w:t>
      </w:r>
      <w:r w:rsidR="00C40704" w:rsidRPr="00814622">
        <w:rPr>
          <w:rFonts w:ascii="Times New Roman" w:hAnsi="Times New Roman" w:cs="Times New Roman"/>
        </w:rPr>
        <w:t xml:space="preserve">As our protocol stands, </w:t>
      </w:r>
      <w:r w:rsidR="00BF538F" w:rsidRPr="00814622">
        <w:rPr>
          <w:rFonts w:ascii="Times New Roman" w:hAnsi="Times New Roman" w:cs="Times New Roman"/>
        </w:rPr>
        <w:t xml:space="preserve">it is </w:t>
      </w:r>
      <w:r w:rsidR="00C40704" w:rsidRPr="00814622">
        <w:rPr>
          <w:rFonts w:ascii="Times New Roman" w:hAnsi="Times New Roman" w:cs="Times New Roman"/>
        </w:rPr>
        <w:t xml:space="preserve">the mothers of the mice we </w:t>
      </w:r>
      <w:r w:rsidR="00BF538F" w:rsidRPr="00814622">
        <w:rPr>
          <w:rFonts w:ascii="Times New Roman" w:hAnsi="Times New Roman" w:cs="Times New Roman"/>
        </w:rPr>
        <w:t>are studying that</w:t>
      </w:r>
      <w:r w:rsidR="00C40704" w:rsidRPr="00814622">
        <w:rPr>
          <w:rFonts w:ascii="Times New Roman" w:hAnsi="Times New Roman" w:cs="Times New Roman"/>
        </w:rPr>
        <w:t xml:space="preserve"> are treated directly with the particulate</w:t>
      </w:r>
      <w:r w:rsidRPr="00814622">
        <w:rPr>
          <w:rFonts w:ascii="Times New Roman" w:hAnsi="Times New Roman" w:cs="Times New Roman"/>
        </w:rPr>
        <w:t xml:space="preserve">, </w:t>
      </w:r>
      <w:r w:rsidR="00C40704" w:rsidRPr="00814622">
        <w:rPr>
          <w:rFonts w:ascii="Times New Roman" w:hAnsi="Times New Roman" w:cs="Times New Roman"/>
        </w:rPr>
        <w:t xml:space="preserve">not the offspring themselves. </w:t>
      </w:r>
      <w:r w:rsidR="00BF538F" w:rsidRPr="00814622">
        <w:rPr>
          <w:rFonts w:ascii="Times New Roman" w:hAnsi="Times New Roman" w:cs="Times New Roman"/>
        </w:rPr>
        <w:t xml:space="preserve">Thus, it is </w:t>
      </w:r>
      <w:r w:rsidR="00F75F73" w:rsidRPr="00814622">
        <w:rPr>
          <w:rFonts w:ascii="Times New Roman" w:hAnsi="Times New Roman" w:cs="Times New Roman"/>
        </w:rPr>
        <w:t xml:space="preserve">probable </w:t>
      </w:r>
      <w:r w:rsidR="00BF538F" w:rsidRPr="00814622">
        <w:rPr>
          <w:rFonts w:ascii="Times New Roman" w:hAnsi="Times New Roman" w:cs="Times New Roman"/>
        </w:rPr>
        <w:t xml:space="preserve">that all the effects we see </w:t>
      </w:r>
      <w:r w:rsidRPr="00814622">
        <w:rPr>
          <w:rFonts w:ascii="Times New Roman" w:hAnsi="Times New Roman" w:cs="Times New Roman"/>
        </w:rPr>
        <w:t xml:space="preserve">in the muscle (and elsewhere) </w:t>
      </w:r>
      <w:r w:rsidR="00BF538F" w:rsidRPr="00814622">
        <w:rPr>
          <w:rFonts w:ascii="Times New Roman" w:hAnsi="Times New Roman" w:cs="Times New Roman"/>
        </w:rPr>
        <w:t>occ</w:t>
      </w:r>
      <w:r w:rsidR="005F278D" w:rsidRPr="00814622">
        <w:rPr>
          <w:rFonts w:ascii="Times New Roman" w:hAnsi="Times New Roman" w:cs="Times New Roman"/>
        </w:rPr>
        <w:t>ur indirectly</w:t>
      </w:r>
      <w:r w:rsidRPr="00814622">
        <w:rPr>
          <w:rFonts w:ascii="Times New Roman" w:hAnsi="Times New Roman" w:cs="Times New Roman"/>
        </w:rPr>
        <w:t>,</w:t>
      </w:r>
      <w:r w:rsidR="005F278D" w:rsidRPr="00814622">
        <w:rPr>
          <w:rFonts w:ascii="Times New Roman" w:hAnsi="Times New Roman" w:cs="Times New Roman"/>
        </w:rPr>
        <w:t xml:space="preserve"> as </w:t>
      </w:r>
      <w:r w:rsidR="00F75F73" w:rsidRPr="00814622">
        <w:rPr>
          <w:rFonts w:ascii="Times New Roman" w:hAnsi="Times New Roman" w:cs="Times New Roman"/>
        </w:rPr>
        <w:t xml:space="preserve">we have no evidence at present that </w:t>
      </w:r>
      <w:r w:rsidR="005F278D" w:rsidRPr="00814622">
        <w:rPr>
          <w:rFonts w:ascii="Times New Roman" w:hAnsi="Times New Roman" w:cs="Times New Roman"/>
        </w:rPr>
        <w:t>particulate</w:t>
      </w:r>
      <w:r w:rsidR="00F75F73" w:rsidRPr="00814622">
        <w:rPr>
          <w:rFonts w:ascii="Times New Roman" w:hAnsi="Times New Roman" w:cs="Times New Roman"/>
        </w:rPr>
        <w:t>s</w:t>
      </w:r>
      <w:r w:rsidR="005F278D" w:rsidRPr="00814622">
        <w:rPr>
          <w:rFonts w:ascii="Times New Roman" w:hAnsi="Times New Roman" w:cs="Times New Roman"/>
        </w:rPr>
        <w:t xml:space="preserve"> come into dir</w:t>
      </w:r>
      <w:r w:rsidRPr="00814622">
        <w:rPr>
          <w:rFonts w:ascii="Times New Roman" w:hAnsi="Times New Roman" w:cs="Times New Roman"/>
        </w:rPr>
        <w:t xml:space="preserve">ect contact with the offspring. Whether or not the particulate </w:t>
      </w:r>
      <w:r w:rsidR="00F75F73" w:rsidRPr="00814622">
        <w:rPr>
          <w:rFonts w:ascii="Times New Roman" w:hAnsi="Times New Roman" w:cs="Times New Roman"/>
        </w:rPr>
        <w:t xml:space="preserve">itself </w:t>
      </w:r>
      <w:r w:rsidRPr="00814622">
        <w:rPr>
          <w:rFonts w:ascii="Times New Roman" w:hAnsi="Times New Roman" w:cs="Times New Roman"/>
        </w:rPr>
        <w:t xml:space="preserve">crosses the placenta to exert its effects on the offspring </w:t>
      </w:r>
      <w:r w:rsidR="005E5DC2" w:rsidRPr="00814622">
        <w:rPr>
          <w:rFonts w:ascii="Times New Roman" w:hAnsi="Times New Roman" w:cs="Times New Roman"/>
        </w:rPr>
        <w:t>is</w:t>
      </w:r>
      <w:r w:rsidRPr="00814622">
        <w:rPr>
          <w:rFonts w:ascii="Times New Roman" w:hAnsi="Times New Roman" w:cs="Times New Roman"/>
        </w:rPr>
        <w:t xml:space="preserve"> difficult to determine</w:t>
      </w:r>
      <w:r w:rsidR="00440F99" w:rsidRPr="00814622">
        <w:rPr>
          <w:rFonts w:ascii="Times New Roman" w:hAnsi="Times New Roman" w:cs="Times New Roman"/>
        </w:rPr>
        <w:t>.</w:t>
      </w:r>
      <w:r w:rsidRPr="00814622">
        <w:rPr>
          <w:rFonts w:ascii="Times New Roman" w:hAnsi="Times New Roman" w:cs="Times New Roman"/>
        </w:rPr>
        <w:t xml:space="preserve"> </w:t>
      </w:r>
      <w:r w:rsidR="003F5041" w:rsidRPr="00814622">
        <w:rPr>
          <w:rFonts w:ascii="Times New Roman" w:hAnsi="Times New Roman" w:cs="Times New Roman"/>
        </w:rPr>
        <w:t>We have stated as much in our revised manuscript</w:t>
      </w:r>
      <w:r w:rsidR="008E42FD" w:rsidRPr="00814622">
        <w:rPr>
          <w:rFonts w:ascii="Times New Roman" w:hAnsi="Times New Roman" w:cs="Times New Roman"/>
        </w:rPr>
        <w:t xml:space="preserve"> (page </w:t>
      </w:r>
      <w:r w:rsidR="00C953BD">
        <w:rPr>
          <w:rFonts w:ascii="Times New Roman" w:hAnsi="Times New Roman" w:cs="Times New Roman"/>
          <w:color w:val="FF0000"/>
        </w:rPr>
        <w:t>14</w:t>
      </w:r>
      <w:r w:rsidR="008E42FD" w:rsidRPr="00814622">
        <w:rPr>
          <w:rFonts w:ascii="Times New Roman" w:hAnsi="Times New Roman" w:cs="Times New Roman"/>
        </w:rPr>
        <w:t>)</w:t>
      </w:r>
      <w:r w:rsidR="003F5041" w:rsidRPr="00814622">
        <w:rPr>
          <w:rFonts w:ascii="Times New Roman" w:hAnsi="Times New Roman" w:cs="Times New Roman"/>
        </w:rPr>
        <w:t>.</w:t>
      </w:r>
    </w:p>
    <w:p w14:paraId="605E672B" w14:textId="0AF913E2" w:rsidR="008E42FD" w:rsidRPr="00814622" w:rsidRDefault="008E42FD" w:rsidP="008E42FD">
      <w:pPr>
        <w:ind w:left="720"/>
        <w:rPr>
          <w:rFonts w:ascii="Times New Roman" w:hAnsi="Times New Roman" w:cs="Times New Roman"/>
          <w:b/>
        </w:rPr>
      </w:pPr>
      <w:r w:rsidRPr="00814622">
        <w:rPr>
          <w:rFonts w:ascii="Times New Roman" w:hAnsi="Times New Roman" w:cs="Times New Roman"/>
          <w:b/>
        </w:rPr>
        <w:t xml:space="preserve">“It </w:t>
      </w:r>
      <w:r w:rsidR="00C953BD">
        <w:rPr>
          <w:rFonts w:ascii="Times New Roman" w:hAnsi="Times New Roman" w:cs="Times New Roman"/>
          <w:b/>
        </w:rPr>
        <w:t>should</w:t>
      </w:r>
      <w:r w:rsidR="00C953BD" w:rsidRPr="00814622">
        <w:rPr>
          <w:rFonts w:ascii="Times New Roman" w:hAnsi="Times New Roman" w:cs="Times New Roman"/>
          <w:b/>
        </w:rPr>
        <w:t xml:space="preserve"> </w:t>
      </w:r>
      <w:r w:rsidRPr="00814622">
        <w:rPr>
          <w:rFonts w:ascii="Times New Roman" w:hAnsi="Times New Roman" w:cs="Times New Roman"/>
          <w:b/>
        </w:rPr>
        <w:t>be emphasized that this exposure is indirect, through the mother, as there is no evidence</w:t>
      </w:r>
      <w:r w:rsidR="00F75F73" w:rsidRPr="00814622">
        <w:rPr>
          <w:rFonts w:ascii="Times New Roman" w:hAnsi="Times New Roman" w:cs="Times New Roman"/>
          <w:b/>
        </w:rPr>
        <w:t xml:space="preserve"> at present</w:t>
      </w:r>
      <w:r w:rsidRPr="00814622">
        <w:rPr>
          <w:rFonts w:ascii="Times New Roman" w:hAnsi="Times New Roman" w:cs="Times New Roman"/>
          <w:b/>
        </w:rPr>
        <w:t xml:space="preserve"> that the </w:t>
      </w:r>
      <w:r w:rsidR="00F75F73" w:rsidRPr="00814622">
        <w:rPr>
          <w:rFonts w:ascii="Times New Roman" w:hAnsi="Times New Roman" w:cs="Times New Roman"/>
          <w:b/>
        </w:rPr>
        <w:t xml:space="preserve">particulate conjugated </w:t>
      </w:r>
      <w:r w:rsidRPr="00814622">
        <w:rPr>
          <w:rFonts w:ascii="Times New Roman" w:hAnsi="Times New Roman" w:cs="Times New Roman"/>
          <w:b/>
        </w:rPr>
        <w:t>EPFR crosses the placenta to exert its effect on the muscle directly.”</w:t>
      </w:r>
    </w:p>
    <w:p w14:paraId="03F2E1B8" w14:textId="77777777" w:rsidR="00760742" w:rsidRPr="00814622" w:rsidRDefault="00645DCB" w:rsidP="002C21F8">
      <w:pPr>
        <w:rPr>
          <w:rFonts w:ascii="Times New Roman" w:hAnsi="Times New Roman" w:cs="Times New Roman"/>
          <w:color w:val="FF0000"/>
        </w:rPr>
      </w:pPr>
      <w:r w:rsidRPr="00814622">
        <w:rPr>
          <w:rFonts w:ascii="Times New Roman" w:hAnsi="Times New Roman" w:cs="Times New Roman"/>
          <w:color w:val="FF0000"/>
        </w:rPr>
        <w:t>Overall, the manuscript is largely dependent on mRNA and protein measures as a surrogate for functional measures, which significantly reduces the enthusiasm for the i</w:t>
      </w:r>
      <w:r w:rsidR="00760742" w:rsidRPr="00814622">
        <w:rPr>
          <w:rFonts w:ascii="Times New Roman" w:hAnsi="Times New Roman" w:cs="Times New Roman"/>
          <w:color w:val="FF0000"/>
        </w:rPr>
        <w:t xml:space="preserve">deas that drive the submission. </w:t>
      </w:r>
    </w:p>
    <w:p w14:paraId="17C9FA42" w14:textId="16AC08EB" w:rsidR="0088435F" w:rsidRPr="00814622" w:rsidRDefault="00D165E9" w:rsidP="002C21F8">
      <w:pPr>
        <w:rPr>
          <w:rFonts w:ascii="Times New Roman" w:hAnsi="Times New Roman" w:cs="Times New Roman"/>
        </w:rPr>
      </w:pPr>
      <w:r w:rsidRPr="00814622">
        <w:rPr>
          <w:rFonts w:ascii="Times New Roman" w:hAnsi="Times New Roman" w:cs="Times New Roman"/>
        </w:rPr>
        <w:t xml:space="preserve">Our </w:t>
      </w:r>
      <w:r w:rsidR="00440F99" w:rsidRPr="00814622">
        <w:rPr>
          <w:rFonts w:ascii="Times New Roman" w:hAnsi="Times New Roman" w:cs="Times New Roman"/>
        </w:rPr>
        <w:t xml:space="preserve">revised </w:t>
      </w:r>
      <w:r w:rsidRPr="00814622">
        <w:rPr>
          <w:rFonts w:ascii="Times New Roman" w:hAnsi="Times New Roman" w:cs="Times New Roman"/>
        </w:rPr>
        <w:t>manuscript</w:t>
      </w:r>
      <w:r w:rsidR="00440F99" w:rsidRPr="00814622">
        <w:rPr>
          <w:rFonts w:ascii="Times New Roman" w:hAnsi="Times New Roman" w:cs="Times New Roman"/>
        </w:rPr>
        <w:t xml:space="preserve"> now</w:t>
      </w:r>
      <w:r w:rsidRPr="00814622">
        <w:rPr>
          <w:rFonts w:ascii="Times New Roman" w:hAnsi="Times New Roman" w:cs="Times New Roman"/>
        </w:rPr>
        <w:t xml:space="preserve"> provides</w:t>
      </w:r>
      <w:r w:rsidR="00440F99" w:rsidRPr="00814622">
        <w:rPr>
          <w:rFonts w:ascii="Times New Roman" w:hAnsi="Times New Roman" w:cs="Times New Roman"/>
        </w:rPr>
        <w:t xml:space="preserve"> </w:t>
      </w:r>
      <w:r w:rsidR="0088435F" w:rsidRPr="00814622">
        <w:rPr>
          <w:rFonts w:ascii="Times New Roman" w:hAnsi="Times New Roman" w:cs="Times New Roman"/>
          <w:i/>
        </w:rPr>
        <w:t>in vivo</w:t>
      </w:r>
      <w:r w:rsidR="0088435F" w:rsidRPr="00814622">
        <w:rPr>
          <w:rFonts w:ascii="Times New Roman" w:hAnsi="Times New Roman" w:cs="Times New Roman"/>
        </w:rPr>
        <w:t xml:space="preserve">, functional data </w:t>
      </w:r>
      <w:r w:rsidR="00B17FB4" w:rsidRPr="00814622">
        <w:rPr>
          <w:rFonts w:ascii="Times New Roman" w:hAnsi="Times New Roman" w:cs="Times New Roman"/>
        </w:rPr>
        <w:t xml:space="preserve">(energy expenditure) </w:t>
      </w:r>
      <w:r w:rsidR="0088435F" w:rsidRPr="00814622">
        <w:rPr>
          <w:rFonts w:ascii="Times New Roman" w:hAnsi="Times New Roman" w:cs="Times New Roman"/>
        </w:rPr>
        <w:t>as well as the skeletal muscle mRNA and protein measurements</w:t>
      </w:r>
      <w:r w:rsidR="00DF755A" w:rsidRPr="00814622">
        <w:rPr>
          <w:rFonts w:ascii="Times New Roman" w:hAnsi="Times New Roman" w:cs="Times New Roman"/>
        </w:rPr>
        <w:t xml:space="preserve"> and enzyme activity determination</w:t>
      </w:r>
      <w:r w:rsidR="00F75F73" w:rsidRPr="00814622">
        <w:rPr>
          <w:rFonts w:ascii="Times New Roman" w:hAnsi="Times New Roman" w:cs="Times New Roman"/>
        </w:rPr>
        <w:t xml:space="preserve"> as described above</w:t>
      </w:r>
      <w:r w:rsidR="0088435F" w:rsidRPr="00814622">
        <w:rPr>
          <w:rFonts w:ascii="Times New Roman" w:hAnsi="Times New Roman" w:cs="Times New Roman"/>
        </w:rPr>
        <w:t xml:space="preserve">. </w:t>
      </w:r>
    </w:p>
    <w:p w14:paraId="3A92621C"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No functional data provided for the mitochondria (i.e. mitochondrial respiration). When considering the defined hypotheses it would seem these measures are necessary. </w:t>
      </w:r>
    </w:p>
    <w:p w14:paraId="1CCAA57D" w14:textId="6BF7015B" w:rsidR="005957A6" w:rsidRPr="00814622" w:rsidRDefault="001E734A" w:rsidP="00760742">
      <w:pPr>
        <w:rPr>
          <w:rFonts w:ascii="Times New Roman" w:hAnsi="Times New Roman" w:cs="Times New Roman"/>
        </w:rPr>
      </w:pPr>
      <w:r w:rsidRPr="00814622">
        <w:rPr>
          <w:rFonts w:ascii="Times New Roman" w:hAnsi="Times New Roman" w:cs="Times New Roman"/>
        </w:rPr>
        <w:lastRenderedPageBreak/>
        <w:t xml:space="preserve">We present citrate synthase activity as </w:t>
      </w:r>
      <w:r w:rsidR="00686829" w:rsidRPr="00814622">
        <w:rPr>
          <w:rFonts w:ascii="Times New Roman" w:hAnsi="Times New Roman" w:cs="Times New Roman"/>
        </w:rPr>
        <w:t>a</w:t>
      </w:r>
      <w:r w:rsidRPr="00814622">
        <w:rPr>
          <w:rFonts w:ascii="Times New Roman" w:hAnsi="Times New Roman" w:cs="Times New Roman"/>
        </w:rPr>
        <w:t xml:space="preserve"> functional measure of mitochondrial activity</w:t>
      </w:r>
      <w:r w:rsidR="005957A6" w:rsidRPr="00814622">
        <w:rPr>
          <w:rFonts w:ascii="Times New Roman" w:hAnsi="Times New Roman" w:cs="Times New Roman"/>
        </w:rPr>
        <w:t xml:space="preserve">, which is congruent </w:t>
      </w:r>
      <w:r w:rsidR="000F5145" w:rsidRPr="00814622">
        <w:rPr>
          <w:rFonts w:ascii="Times New Roman" w:hAnsi="Times New Roman" w:cs="Times New Roman"/>
        </w:rPr>
        <w:t xml:space="preserve">with our findings of </w:t>
      </w:r>
      <w:r w:rsidR="005957A6" w:rsidRPr="00814622">
        <w:rPr>
          <w:rFonts w:ascii="Times New Roman" w:hAnsi="Times New Roman" w:cs="Times New Roman"/>
        </w:rPr>
        <w:t>changes in whole body energy expenditure</w:t>
      </w:r>
      <w:r w:rsidRPr="00814622">
        <w:rPr>
          <w:rFonts w:ascii="Times New Roman" w:hAnsi="Times New Roman" w:cs="Times New Roman"/>
        </w:rPr>
        <w:t xml:space="preserve">. We acknowledge that this is not </w:t>
      </w:r>
      <w:r w:rsidR="004A4A11" w:rsidRPr="00814622">
        <w:rPr>
          <w:rFonts w:ascii="Times New Roman" w:hAnsi="Times New Roman" w:cs="Times New Roman"/>
        </w:rPr>
        <w:t xml:space="preserve">a thorough of an assessment of mitochondrial function; however </w:t>
      </w:r>
      <w:r w:rsidR="00F004C1" w:rsidRPr="00814622">
        <w:rPr>
          <w:rFonts w:ascii="Times New Roman" w:hAnsi="Times New Roman" w:cs="Times New Roman"/>
        </w:rPr>
        <w:t xml:space="preserve">such </w:t>
      </w:r>
      <w:r w:rsidR="004A4A11" w:rsidRPr="00814622">
        <w:rPr>
          <w:rFonts w:ascii="Times New Roman" w:hAnsi="Times New Roman" w:cs="Times New Roman"/>
        </w:rPr>
        <w:t>analys</w:t>
      </w:r>
      <w:r w:rsidR="00F004C1" w:rsidRPr="00814622">
        <w:rPr>
          <w:rFonts w:ascii="Times New Roman" w:hAnsi="Times New Roman" w:cs="Times New Roman"/>
        </w:rPr>
        <w:t>e</w:t>
      </w:r>
      <w:r w:rsidR="004A4A11" w:rsidRPr="00814622">
        <w:rPr>
          <w:rFonts w:ascii="Times New Roman" w:hAnsi="Times New Roman" w:cs="Times New Roman"/>
        </w:rPr>
        <w:t>s</w:t>
      </w:r>
      <w:r w:rsidR="00440F99" w:rsidRPr="00814622">
        <w:rPr>
          <w:rFonts w:ascii="Times New Roman" w:hAnsi="Times New Roman" w:cs="Times New Roman"/>
        </w:rPr>
        <w:t xml:space="preserve"> </w:t>
      </w:r>
      <w:r w:rsidR="00A709FB" w:rsidRPr="00814622">
        <w:rPr>
          <w:rFonts w:ascii="Times New Roman" w:hAnsi="Times New Roman" w:cs="Times New Roman"/>
        </w:rPr>
        <w:t xml:space="preserve">were </w:t>
      </w:r>
      <w:r w:rsidR="005957A6" w:rsidRPr="00814622">
        <w:rPr>
          <w:rFonts w:ascii="Times New Roman" w:hAnsi="Times New Roman" w:cs="Times New Roman"/>
        </w:rPr>
        <w:t xml:space="preserve">not possible in the resubmission time frame. In the revised manuscript, we have provided more molecular data regarding mitochondrial biogenesis pathways, oxidative stress and mitochondrial protein levels, as described above. We have added </w:t>
      </w:r>
      <w:r w:rsidR="00BD399C" w:rsidRPr="00814622">
        <w:rPr>
          <w:rFonts w:ascii="Times New Roman" w:hAnsi="Times New Roman" w:cs="Times New Roman"/>
        </w:rPr>
        <w:t xml:space="preserve">this </w:t>
      </w:r>
      <w:r w:rsidR="005957A6" w:rsidRPr="00814622">
        <w:rPr>
          <w:rFonts w:ascii="Times New Roman" w:hAnsi="Times New Roman" w:cs="Times New Roman"/>
        </w:rPr>
        <w:t>caveat to the revised discussion:</w:t>
      </w:r>
    </w:p>
    <w:p w14:paraId="1F1020CC" w14:textId="5EBD761C" w:rsidR="0062617C" w:rsidRPr="00280925" w:rsidRDefault="00412419" w:rsidP="00AC1A0A">
      <w:pPr>
        <w:ind w:left="720"/>
        <w:rPr>
          <w:rFonts w:ascii="Times New Roman" w:hAnsi="Times New Roman" w:cs="Times New Roman"/>
          <w:b/>
        </w:rPr>
      </w:pPr>
      <w:r w:rsidRPr="00814622">
        <w:rPr>
          <w:rFonts w:ascii="Times New Roman" w:hAnsi="Times New Roman" w:cs="Times New Roman"/>
          <w:b/>
        </w:rPr>
        <w:t>“</w:t>
      </w:r>
      <w:r w:rsidR="00000DBD">
        <w:rPr>
          <w:rFonts w:ascii="Times New Roman" w:hAnsi="Times New Roman" w:cs="Times New Roman"/>
          <w:b/>
        </w:rPr>
        <w:t>S</w:t>
      </w:r>
      <w:r w:rsidRPr="00280925">
        <w:rPr>
          <w:rFonts w:ascii="Times New Roman" w:hAnsi="Times New Roman" w:cs="Times New Roman"/>
          <w:b/>
        </w:rPr>
        <w:t xml:space="preserve">imilarly to </w:t>
      </w:r>
      <w:r w:rsidR="00464961" w:rsidRPr="00280925">
        <w:rPr>
          <w:rFonts w:ascii="Times New Roman" w:hAnsi="Times New Roman" w:cs="Times New Roman"/>
          <w:b/>
        </w:rPr>
        <w:t xml:space="preserve">previous </w:t>
      </w:r>
      <w:r w:rsidR="00FE07FB" w:rsidRPr="00280925">
        <w:rPr>
          <w:rFonts w:ascii="Times New Roman" w:hAnsi="Times New Roman" w:cs="Times New Roman"/>
          <w:b/>
        </w:rPr>
        <w:t>reports on oxidative stress-</w:t>
      </w:r>
      <w:r w:rsidR="00464961" w:rsidRPr="00280925">
        <w:rPr>
          <w:rFonts w:ascii="Times New Roman" w:hAnsi="Times New Roman" w:cs="Times New Roman"/>
          <w:b/>
        </w:rPr>
        <w:t xml:space="preserve">induced mitochondrial dysfunction </w:t>
      </w:r>
      <w:r w:rsidR="00464961" w:rsidRPr="00280925">
        <w:rPr>
          <w:rFonts w:ascii="Times New Roman" w:hAnsi="Times New Roman" w:cs="Times New Roman"/>
          <w:b/>
        </w:rPr>
        <w:fldChar w:fldCharType="begin" w:fldLock="1"/>
      </w:r>
      <w:r w:rsidR="00BC57DB">
        <w:rPr>
          <w:rFonts w:ascii="Times New Roman" w:hAnsi="Times New Roman" w:cs="Times New Roman"/>
          <w:b/>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"(8)", "plainTextFormattedCitation" : "(8)", "previouslyFormattedCitation" : "(8)" }, "properties" : { "noteIndex" : 0 }, "schema" : "https://github.com/citation-style-language/schema/raw/master/csl-citation.json" }</w:instrText>
      </w:r>
      <w:r w:rsidR="00464961" w:rsidRPr="00280925">
        <w:rPr>
          <w:rFonts w:ascii="Times New Roman" w:hAnsi="Times New Roman" w:cs="Times New Roman"/>
          <w:b/>
        </w:rPr>
        <w:fldChar w:fldCharType="separate"/>
      </w:r>
      <w:r w:rsidR="00BC57DB" w:rsidRPr="00BC57DB">
        <w:rPr>
          <w:rFonts w:ascii="Times New Roman" w:hAnsi="Times New Roman" w:cs="Times New Roman"/>
          <w:noProof/>
        </w:rPr>
        <w:t>(8)</w:t>
      </w:r>
      <w:r w:rsidR="00464961" w:rsidRPr="00280925">
        <w:rPr>
          <w:rFonts w:ascii="Times New Roman" w:hAnsi="Times New Roman" w:cs="Times New Roman"/>
          <w:b/>
        </w:rPr>
        <w:fldChar w:fldCharType="end"/>
      </w:r>
      <w:r w:rsidRPr="00280925">
        <w:rPr>
          <w:rFonts w:ascii="Times New Roman" w:hAnsi="Times New Roman" w:cs="Times New Roman"/>
          <w:b/>
        </w:rPr>
        <w:t xml:space="preserve">, we did not see </w:t>
      </w:r>
      <w:r w:rsidR="00FE07FB" w:rsidRPr="00280925">
        <w:rPr>
          <w:rFonts w:ascii="Times New Roman" w:hAnsi="Times New Roman" w:cs="Times New Roman"/>
          <w:b/>
        </w:rPr>
        <w:t>observe reductions</w:t>
      </w:r>
      <w:r w:rsidR="00464961" w:rsidRPr="00280925">
        <w:rPr>
          <w:rFonts w:ascii="Times New Roman" w:hAnsi="Times New Roman" w:cs="Times New Roman"/>
          <w:b/>
        </w:rPr>
        <w:t xml:space="preserve"> </w:t>
      </w:r>
      <w:r w:rsidRPr="00280925">
        <w:rPr>
          <w:rFonts w:ascii="Times New Roman" w:hAnsi="Times New Roman" w:cs="Times New Roman"/>
          <w:b/>
        </w:rPr>
        <w:t xml:space="preserve">in upstream regulators of mitochondrial biogenesis (Figure 6) or mitochondrial protein expression (Figure 5D and E) as part of the chronic effects of acute </w:t>
      </w:r>
      <w:r w:rsidRPr="00280925">
        <w:rPr>
          <w:rFonts w:ascii="Times New Roman" w:hAnsi="Times New Roman" w:cs="Times New Roman"/>
          <w:b/>
          <w:i/>
        </w:rPr>
        <w:t>in utero</w:t>
      </w:r>
      <w:r w:rsidRPr="00280925">
        <w:rPr>
          <w:rFonts w:ascii="Times New Roman" w:hAnsi="Times New Roman" w:cs="Times New Roman"/>
          <w:b/>
        </w:rPr>
        <w:t xml:space="preserve"> MCP230-exposure…</w:t>
      </w:r>
      <w:r w:rsidR="000D4C6E" w:rsidRPr="00280925">
        <w:rPr>
          <w:rFonts w:ascii="Times New Roman" w:hAnsi="Times New Roman" w:cs="Times New Roman"/>
          <w:b/>
        </w:rPr>
        <w:t xml:space="preserve"> </w:t>
      </w:r>
    </w:p>
    <w:p w14:paraId="4B48DE6C" w14:textId="3EF9F091" w:rsidR="008A2870" w:rsidRPr="00280925" w:rsidRDefault="0062617C" w:rsidP="00AC1A0A">
      <w:pPr>
        <w:ind w:left="720"/>
        <w:rPr>
          <w:rFonts w:ascii="Times New Roman" w:hAnsi="Times New Roman" w:cs="Times New Roman"/>
          <w:b/>
        </w:rPr>
      </w:pPr>
      <w:r w:rsidRPr="00280925">
        <w:rPr>
          <w:rFonts w:ascii="Times New Roman" w:hAnsi="Times New Roman" w:cs="Times New Roman"/>
          <w:b/>
        </w:rPr>
        <w:t>…</w:t>
      </w:r>
      <w:r w:rsidR="008A2870" w:rsidRPr="00280925">
        <w:rPr>
          <w:rFonts w:ascii="Times New Roman" w:hAnsi="Times New Roman" w:cs="Times New Roman"/>
          <w:b/>
        </w:rPr>
        <w:t xml:space="preserve">Future studies with </w:t>
      </w:r>
      <w:r w:rsidR="00BD399C" w:rsidRPr="00280925">
        <w:rPr>
          <w:rFonts w:ascii="Times New Roman" w:hAnsi="Times New Roman" w:cs="Times New Roman"/>
          <w:b/>
        </w:rPr>
        <w:t xml:space="preserve">direct </w:t>
      </w:r>
      <w:r w:rsidR="008A2870" w:rsidRPr="00280925">
        <w:rPr>
          <w:rFonts w:ascii="Times New Roman" w:hAnsi="Times New Roman" w:cs="Times New Roman"/>
          <w:b/>
        </w:rPr>
        <w:t>measurements of mitochondrial function and the oxidative stress response will provide more mechanistic insight into this process</w:t>
      </w:r>
      <w:r w:rsidR="00AC1A0A" w:rsidRPr="00280925">
        <w:rPr>
          <w:rFonts w:ascii="Times New Roman" w:hAnsi="Times New Roman" w:cs="Times New Roman"/>
          <w:b/>
        </w:rPr>
        <w:t>.”</w:t>
      </w:r>
    </w:p>
    <w:p w14:paraId="4C1E38DA" w14:textId="7CC08798" w:rsidR="007771B7" w:rsidRPr="00280925" w:rsidRDefault="007771B7" w:rsidP="007771B7">
      <w:pPr>
        <w:rPr>
          <w:rFonts w:ascii="Times New Roman" w:hAnsi="Times New Roman" w:cs="Times New Roman"/>
        </w:rPr>
      </w:pPr>
      <w:r w:rsidRPr="00280925">
        <w:rPr>
          <w:rFonts w:ascii="Times New Roman" w:hAnsi="Times New Roman" w:cs="Times New Roman"/>
        </w:rPr>
        <w:t xml:space="preserve">We also cite the work of Siegel </w:t>
      </w:r>
      <w:r w:rsidRPr="00280925">
        <w:rPr>
          <w:rFonts w:ascii="Times New Roman" w:hAnsi="Times New Roman" w:cs="Times New Roman"/>
          <w:i/>
        </w:rPr>
        <w:t>et al</w:t>
      </w:r>
      <w:r w:rsidRPr="00280925">
        <w:rPr>
          <w:rFonts w:ascii="Times New Roman" w:hAnsi="Times New Roman" w:cs="Times New Roman"/>
        </w:rPr>
        <w:t>.</w:t>
      </w:r>
      <w:r w:rsidR="00D74452" w:rsidRPr="00280925">
        <w:rPr>
          <w:rFonts w:ascii="Times New Roman" w:hAnsi="Times New Roman" w:cs="Times New Roman"/>
        </w:rPr>
        <w:t xml:space="preserve"> </w:t>
      </w:r>
      <w:r w:rsidR="00D74452" w:rsidRPr="00280925">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"(8)", "plainTextFormattedCitation" : "(8)", "previouslyFormattedCitation" : "(8)" }, "properties" : { "noteIndex" : 0 }, "schema" : "https://github.com/citation-style-language/schema/raw/master/csl-citation.json" }</w:instrText>
      </w:r>
      <w:r w:rsidR="00D74452" w:rsidRPr="00280925">
        <w:rPr>
          <w:rFonts w:ascii="Times New Roman" w:hAnsi="Times New Roman" w:cs="Times New Roman"/>
        </w:rPr>
        <w:fldChar w:fldCharType="separate"/>
      </w:r>
      <w:r w:rsidR="00BC57DB" w:rsidRPr="00BC57DB">
        <w:rPr>
          <w:rFonts w:ascii="Times New Roman" w:hAnsi="Times New Roman" w:cs="Times New Roman"/>
          <w:noProof/>
        </w:rPr>
        <w:t>(8)</w:t>
      </w:r>
      <w:r w:rsidR="00D74452" w:rsidRPr="00280925">
        <w:rPr>
          <w:rFonts w:ascii="Times New Roman" w:hAnsi="Times New Roman" w:cs="Times New Roman"/>
        </w:rPr>
        <w:fldChar w:fldCharType="end"/>
      </w:r>
      <w:r w:rsidRPr="00280925">
        <w:rPr>
          <w:rFonts w:ascii="Times New Roman" w:hAnsi="Times New Roman" w:cs="Times New Roman"/>
        </w:rPr>
        <w:t xml:space="preserve">, who have previously shown that mild oxidative stress reduces mitochondrial function </w:t>
      </w:r>
      <w:r w:rsidRPr="00280925">
        <w:rPr>
          <w:rFonts w:ascii="Times New Roman" w:hAnsi="Times New Roman" w:cs="Times New Roman"/>
          <w:i/>
        </w:rPr>
        <w:t>in vivo</w:t>
      </w:r>
      <w:r w:rsidRPr="00280925">
        <w:rPr>
          <w:rFonts w:ascii="Times New Roman" w:hAnsi="Times New Roman" w:cs="Times New Roman"/>
        </w:rPr>
        <w:t xml:space="preserve">, but </w:t>
      </w:r>
      <w:r w:rsidRPr="00280925">
        <w:rPr>
          <w:rFonts w:ascii="Times New Roman" w:hAnsi="Times New Roman" w:cs="Times New Roman"/>
          <w:i/>
        </w:rPr>
        <w:t>ex vivo</w:t>
      </w:r>
      <w:r w:rsidRPr="00280925">
        <w:rPr>
          <w:rFonts w:ascii="Times New Roman" w:hAnsi="Times New Roman" w:cs="Times New Roman"/>
        </w:rPr>
        <w:t xml:space="preserve"> measurements of skeletal muscle respiratory capacity in these mice </w:t>
      </w:r>
      <w:r w:rsidR="00690162" w:rsidRPr="00280925">
        <w:rPr>
          <w:rFonts w:ascii="Times New Roman" w:hAnsi="Times New Roman" w:cs="Times New Roman"/>
        </w:rPr>
        <w:t xml:space="preserve">are </w:t>
      </w:r>
      <w:r w:rsidRPr="00280925">
        <w:rPr>
          <w:rFonts w:ascii="Times New Roman" w:hAnsi="Times New Roman" w:cs="Times New Roman"/>
        </w:rPr>
        <w:t xml:space="preserve">not impaired, suggesting that the </w:t>
      </w:r>
      <w:r w:rsidR="00E3305E" w:rsidRPr="00280925">
        <w:rPr>
          <w:rFonts w:ascii="Times New Roman" w:hAnsi="Times New Roman" w:cs="Times New Roman"/>
          <w:i/>
        </w:rPr>
        <w:t>in vivo</w:t>
      </w:r>
      <w:r w:rsidR="00E3305E" w:rsidRPr="00280925">
        <w:rPr>
          <w:rFonts w:ascii="Times New Roman" w:hAnsi="Times New Roman" w:cs="Times New Roman"/>
        </w:rPr>
        <w:t xml:space="preserve"> </w:t>
      </w:r>
      <w:r w:rsidRPr="00280925">
        <w:rPr>
          <w:rFonts w:ascii="Times New Roman" w:hAnsi="Times New Roman" w:cs="Times New Roman"/>
        </w:rPr>
        <w:t xml:space="preserve">milieu is important for determining how oxidative stress regulates skeletal muscle mitochondrial function. </w:t>
      </w:r>
      <w:r w:rsidR="00CF5468" w:rsidRPr="00280925">
        <w:rPr>
          <w:rFonts w:ascii="Times New Roman" w:hAnsi="Times New Roman" w:cs="Times New Roman"/>
        </w:rPr>
        <w:t>Thus,</w:t>
      </w:r>
      <w:r w:rsidR="00690162" w:rsidRPr="00280925">
        <w:rPr>
          <w:rFonts w:ascii="Times New Roman" w:hAnsi="Times New Roman" w:cs="Times New Roman"/>
        </w:rPr>
        <w:t xml:space="preserve"> while more functional data may prove useful to us, </w:t>
      </w:r>
      <w:r w:rsidR="00CF5468" w:rsidRPr="00280925">
        <w:rPr>
          <w:rFonts w:ascii="Times New Roman" w:hAnsi="Times New Roman" w:cs="Times New Roman"/>
        </w:rPr>
        <w:t>it is</w:t>
      </w:r>
      <w:r w:rsidR="00690162" w:rsidRPr="00280925">
        <w:rPr>
          <w:rFonts w:ascii="Times New Roman" w:hAnsi="Times New Roman" w:cs="Times New Roman"/>
        </w:rPr>
        <w:t xml:space="preserve"> equally possible</w:t>
      </w:r>
      <w:r w:rsidR="00CF5468" w:rsidRPr="00280925">
        <w:rPr>
          <w:rFonts w:ascii="Times New Roman" w:hAnsi="Times New Roman" w:cs="Times New Roman"/>
        </w:rPr>
        <w:t xml:space="preserve"> that data from </w:t>
      </w:r>
      <w:r w:rsidR="00CF5468" w:rsidRPr="00280925">
        <w:rPr>
          <w:rFonts w:ascii="Times New Roman" w:hAnsi="Times New Roman" w:cs="Times New Roman"/>
          <w:i/>
        </w:rPr>
        <w:t>ex vivo</w:t>
      </w:r>
      <w:r w:rsidR="00CF5468" w:rsidRPr="00280925">
        <w:rPr>
          <w:rFonts w:ascii="Times New Roman" w:hAnsi="Times New Roman" w:cs="Times New Roman"/>
        </w:rPr>
        <w:t xml:space="preserve"> </w:t>
      </w:r>
      <w:proofErr w:type="spellStart"/>
      <w:r w:rsidR="00CF5468" w:rsidRPr="00280925">
        <w:rPr>
          <w:rFonts w:ascii="Times New Roman" w:hAnsi="Times New Roman" w:cs="Times New Roman"/>
        </w:rPr>
        <w:t>respirometry</w:t>
      </w:r>
      <w:proofErr w:type="spellEnd"/>
      <w:r w:rsidR="00CF5468" w:rsidRPr="00280925">
        <w:rPr>
          <w:rFonts w:ascii="Times New Roman" w:hAnsi="Times New Roman" w:cs="Times New Roman"/>
        </w:rPr>
        <w:t xml:space="preserve"> experiments may not </w:t>
      </w:r>
      <w:r w:rsidR="005C0100" w:rsidRPr="00280925">
        <w:rPr>
          <w:rFonts w:ascii="Times New Roman" w:hAnsi="Times New Roman" w:cs="Times New Roman"/>
        </w:rPr>
        <w:t>provide us with a compelling answer</w:t>
      </w:r>
      <w:r w:rsidR="00CF5468" w:rsidRPr="00280925">
        <w:rPr>
          <w:rFonts w:ascii="Times New Roman" w:hAnsi="Times New Roman" w:cs="Times New Roman"/>
        </w:rPr>
        <w:t>.</w:t>
      </w:r>
      <w:r w:rsidR="00E3305E" w:rsidRPr="00280925">
        <w:rPr>
          <w:rFonts w:ascii="Times New Roman" w:hAnsi="Times New Roman" w:cs="Times New Roman"/>
        </w:rPr>
        <w:t xml:space="preserve">  We expect to answer these important questions in future studies.</w:t>
      </w:r>
    </w:p>
    <w:p w14:paraId="74D136FE" w14:textId="4589A2C9" w:rsidR="002C21F8" w:rsidRPr="00280925" w:rsidRDefault="002C21F8" w:rsidP="008A2870">
      <w:pPr>
        <w:rPr>
          <w:rFonts w:ascii="Times New Roman" w:hAnsi="Times New Roman" w:cs="Times New Roman"/>
          <w:color w:val="FF0000"/>
        </w:rPr>
      </w:pPr>
      <w:r w:rsidRPr="00280925">
        <w:rPr>
          <w:rFonts w:ascii="Times New Roman" w:hAnsi="Times New Roman" w:cs="Times New Roman"/>
          <w:color w:val="FF0000"/>
        </w:rPr>
        <w:t xml:space="preserve">In the same line of thinking, the discussion provides extended discussions on oxidative stress, yet the submission does not provide a single measure of oxidative stress. </w:t>
      </w:r>
    </w:p>
    <w:p w14:paraId="1937A03E" w14:textId="7EB8B279" w:rsidR="002C21F8" w:rsidRPr="00280925" w:rsidRDefault="00BF538F" w:rsidP="002C21F8">
      <w:pPr>
        <w:rPr>
          <w:rFonts w:ascii="Times New Roman" w:hAnsi="Times New Roman" w:cs="Times New Roman"/>
        </w:rPr>
      </w:pPr>
      <w:r w:rsidRPr="00280925">
        <w:rPr>
          <w:rFonts w:ascii="Times New Roman" w:hAnsi="Times New Roman" w:cs="Times New Roman"/>
        </w:rPr>
        <w:t>We agree with this reviewer and have extended our findings in the revised manuscrip</w:t>
      </w:r>
      <w:r w:rsidR="00D165E9" w:rsidRPr="00280925">
        <w:rPr>
          <w:rFonts w:ascii="Times New Roman" w:hAnsi="Times New Roman" w:cs="Times New Roman"/>
        </w:rPr>
        <w:t>t to include measurement of</w:t>
      </w:r>
      <w:r w:rsidRPr="00280925">
        <w:rPr>
          <w:rFonts w:ascii="Times New Roman" w:hAnsi="Times New Roman" w:cs="Times New Roman"/>
        </w:rPr>
        <w:t xml:space="preserve"> genes</w:t>
      </w:r>
      <w:r w:rsidR="00D165E9" w:rsidRPr="00280925">
        <w:rPr>
          <w:rFonts w:ascii="Times New Roman" w:hAnsi="Times New Roman" w:cs="Times New Roman"/>
        </w:rPr>
        <w:t xml:space="preserve"> known to be</w:t>
      </w:r>
      <w:r w:rsidRPr="00280925">
        <w:rPr>
          <w:rFonts w:ascii="Times New Roman" w:hAnsi="Times New Roman" w:cs="Times New Roman"/>
        </w:rPr>
        <w:t xml:space="preserve"> </w:t>
      </w:r>
      <w:proofErr w:type="spellStart"/>
      <w:r w:rsidRPr="00280925">
        <w:rPr>
          <w:rFonts w:ascii="Times New Roman" w:hAnsi="Times New Roman" w:cs="Times New Roman"/>
        </w:rPr>
        <w:t>upregulated</w:t>
      </w:r>
      <w:proofErr w:type="spellEnd"/>
      <w:r w:rsidRPr="00280925">
        <w:rPr>
          <w:rFonts w:ascii="Times New Roman" w:hAnsi="Times New Roman" w:cs="Times New Roman"/>
        </w:rPr>
        <w:t xml:space="preserve"> </w:t>
      </w:r>
      <w:r w:rsidR="00D165E9" w:rsidRPr="00280925">
        <w:rPr>
          <w:rFonts w:ascii="Times New Roman" w:hAnsi="Times New Roman" w:cs="Times New Roman"/>
        </w:rPr>
        <w:t>in response to</w:t>
      </w:r>
      <w:r w:rsidR="007D60D0" w:rsidRPr="00280925">
        <w:rPr>
          <w:rFonts w:ascii="Times New Roman" w:hAnsi="Times New Roman" w:cs="Times New Roman"/>
        </w:rPr>
        <w:t xml:space="preserve"> oxidative stress. </w:t>
      </w:r>
      <w:r w:rsidR="004064AF" w:rsidRPr="00280925">
        <w:rPr>
          <w:rFonts w:ascii="Times New Roman" w:hAnsi="Times New Roman" w:cs="Times New Roman"/>
        </w:rPr>
        <w:t>We found that mRNA for</w:t>
      </w:r>
      <w:r w:rsidR="008D3AE1" w:rsidRPr="00280925">
        <w:rPr>
          <w:rFonts w:ascii="Times New Roman" w:hAnsi="Times New Roman" w:cs="Times New Roman"/>
        </w:rPr>
        <w:t xml:space="preserve"> the antioxidant genes </w:t>
      </w:r>
      <w:r w:rsidR="008D3AE1" w:rsidRPr="00280925">
        <w:rPr>
          <w:rFonts w:ascii="Times New Roman" w:hAnsi="Times New Roman" w:cs="Times New Roman"/>
          <w:i/>
        </w:rPr>
        <w:t>Sod1</w:t>
      </w:r>
      <w:r w:rsidR="008D3AE1" w:rsidRPr="00280925">
        <w:rPr>
          <w:rFonts w:ascii="Times New Roman" w:hAnsi="Times New Roman" w:cs="Times New Roman"/>
        </w:rPr>
        <w:t xml:space="preserve">, </w:t>
      </w:r>
      <w:r w:rsidR="008D3AE1" w:rsidRPr="00280925">
        <w:rPr>
          <w:rFonts w:ascii="Times New Roman" w:hAnsi="Times New Roman" w:cs="Times New Roman"/>
          <w:i/>
        </w:rPr>
        <w:t>Sod2</w:t>
      </w:r>
      <w:r w:rsidR="008D3AE1" w:rsidRPr="00280925">
        <w:rPr>
          <w:rFonts w:ascii="Times New Roman" w:hAnsi="Times New Roman" w:cs="Times New Roman"/>
        </w:rPr>
        <w:t xml:space="preserve">, </w:t>
      </w:r>
      <w:r w:rsidR="008D3AE1" w:rsidRPr="00280925">
        <w:rPr>
          <w:rFonts w:ascii="Times New Roman" w:hAnsi="Times New Roman" w:cs="Times New Roman"/>
          <w:i/>
        </w:rPr>
        <w:t>Cat</w:t>
      </w:r>
      <w:r w:rsidR="008D3AE1" w:rsidRPr="00280925">
        <w:rPr>
          <w:rFonts w:ascii="Times New Roman" w:hAnsi="Times New Roman" w:cs="Times New Roman"/>
        </w:rPr>
        <w:t xml:space="preserve">, </w:t>
      </w:r>
      <w:r w:rsidR="008D3AE1" w:rsidRPr="00280925">
        <w:rPr>
          <w:rFonts w:ascii="Times New Roman" w:hAnsi="Times New Roman" w:cs="Times New Roman"/>
          <w:i/>
        </w:rPr>
        <w:t>Gpx1</w:t>
      </w:r>
      <w:r w:rsidR="008D3AE1" w:rsidRPr="00280925">
        <w:rPr>
          <w:rFonts w:ascii="Times New Roman" w:hAnsi="Times New Roman" w:cs="Times New Roman"/>
        </w:rPr>
        <w:t xml:space="preserve"> and </w:t>
      </w:r>
      <w:proofErr w:type="spellStart"/>
      <w:r w:rsidR="008D3AE1" w:rsidRPr="00280925">
        <w:rPr>
          <w:rFonts w:ascii="Times New Roman" w:hAnsi="Times New Roman" w:cs="Times New Roman"/>
          <w:i/>
        </w:rPr>
        <w:t>Gclm</w:t>
      </w:r>
      <w:proofErr w:type="spellEnd"/>
      <w:r w:rsidR="008D3AE1" w:rsidRPr="00280925">
        <w:rPr>
          <w:rFonts w:ascii="Times New Roman" w:hAnsi="Times New Roman" w:cs="Times New Roman"/>
        </w:rPr>
        <w:t xml:space="preserve"> were all increased in the mice exposed to MCP230, whereas </w:t>
      </w:r>
      <w:r w:rsidR="008D3AE1" w:rsidRPr="00280925">
        <w:rPr>
          <w:rFonts w:ascii="Times New Roman" w:hAnsi="Times New Roman" w:cs="Times New Roman"/>
          <w:i/>
        </w:rPr>
        <w:t>Ucp2</w:t>
      </w:r>
      <w:r w:rsidR="008D3AE1" w:rsidRPr="00280925">
        <w:rPr>
          <w:rFonts w:ascii="Times New Roman" w:hAnsi="Times New Roman" w:cs="Times New Roman"/>
        </w:rPr>
        <w:t xml:space="preserve">, an uncoupling protein known to be induced in response to oxidative stress as a means to reduce endogenous ROS production was also elevated. </w:t>
      </w:r>
      <w:r w:rsidR="00D13C03" w:rsidRPr="00280925">
        <w:rPr>
          <w:rFonts w:ascii="Times New Roman" w:hAnsi="Times New Roman" w:cs="Times New Roman"/>
        </w:rPr>
        <w:t>Th</w:t>
      </w:r>
      <w:r w:rsidR="00E65CCF" w:rsidRPr="00280925">
        <w:rPr>
          <w:rFonts w:ascii="Times New Roman" w:hAnsi="Times New Roman" w:cs="Times New Roman"/>
        </w:rPr>
        <w:t>e</w:t>
      </w:r>
      <w:r w:rsidR="00D13C03" w:rsidRPr="00280925">
        <w:rPr>
          <w:rFonts w:ascii="Times New Roman" w:hAnsi="Times New Roman" w:cs="Times New Roman"/>
        </w:rPr>
        <w:t>s</w:t>
      </w:r>
      <w:r w:rsidR="00E65CCF" w:rsidRPr="00280925">
        <w:rPr>
          <w:rFonts w:ascii="Times New Roman" w:hAnsi="Times New Roman" w:cs="Times New Roman"/>
        </w:rPr>
        <w:t>e</w:t>
      </w:r>
      <w:r w:rsidR="00D13C03" w:rsidRPr="00280925">
        <w:rPr>
          <w:rFonts w:ascii="Times New Roman" w:hAnsi="Times New Roman" w:cs="Times New Roman"/>
        </w:rPr>
        <w:t xml:space="preserve"> </w:t>
      </w:r>
      <w:r w:rsidR="00131709" w:rsidRPr="00280925">
        <w:rPr>
          <w:rFonts w:ascii="Times New Roman" w:hAnsi="Times New Roman" w:cs="Times New Roman"/>
        </w:rPr>
        <w:t xml:space="preserve">new </w:t>
      </w:r>
      <w:r w:rsidR="00D13C03" w:rsidRPr="00280925">
        <w:rPr>
          <w:rFonts w:ascii="Times New Roman" w:hAnsi="Times New Roman" w:cs="Times New Roman"/>
        </w:rPr>
        <w:t xml:space="preserve">data </w:t>
      </w:r>
      <w:r w:rsidR="00E65CCF" w:rsidRPr="00280925">
        <w:rPr>
          <w:rFonts w:ascii="Times New Roman" w:hAnsi="Times New Roman" w:cs="Times New Roman"/>
        </w:rPr>
        <w:t xml:space="preserve">are </w:t>
      </w:r>
      <w:r w:rsidR="00D13C03" w:rsidRPr="00280925">
        <w:rPr>
          <w:rFonts w:ascii="Times New Roman" w:hAnsi="Times New Roman" w:cs="Times New Roman"/>
        </w:rPr>
        <w:t xml:space="preserve">provided </w:t>
      </w:r>
      <w:r w:rsidR="00131709" w:rsidRPr="00280925">
        <w:rPr>
          <w:rFonts w:ascii="Times New Roman" w:hAnsi="Times New Roman" w:cs="Times New Roman"/>
        </w:rPr>
        <w:t xml:space="preserve">here </w:t>
      </w:r>
      <w:r w:rsidR="00D13C03" w:rsidRPr="00280925">
        <w:rPr>
          <w:rFonts w:ascii="Times New Roman" w:hAnsi="Times New Roman" w:cs="Times New Roman"/>
        </w:rPr>
        <w:t xml:space="preserve">as part of </w:t>
      </w:r>
      <w:r w:rsidR="00131709" w:rsidRPr="00280925">
        <w:rPr>
          <w:rFonts w:ascii="Times New Roman" w:hAnsi="Times New Roman" w:cs="Times New Roman"/>
        </w:rPr>
        <w:t xml:space="preserve">one of </w:t>
      </w:r>
      <w:r w:rsidR="00D13C03" w:rsidRPr="00280925">
        <w:rPr>
          <w:rFonts w:ascii="Times New Roman" w:hAnsi="Times New Roman" w:cs="Times New Roman"/>
        </w:rPr>
        <w:t xml:space="preserve">our </w:t>
      </w:r>
      <w:r w:rsidR="00131709" w:rsidRPr="00280925">
        <w:rPr>
          <w:rFonts w:ascii="Times New Roman" w:hAnsi="Times New Roman" w:cs="Times New Roman"/>
        </w:rPr>
        <w:t xml:space="preserve">earlier </w:t>
      </w:r>
      <w:r w:rsidR="00D13C03" w:rsidRPr="00280925">
        <w:rPr>
          <w:rFonts w:ascii="Times New Roman" w:hAnsi="Times New Roman" w:cs="Times New Roman"/>
        </w:rPr>
        <w:t>response</w:t>
      </w:r>
      <w:r w:rsidR="00131709" w:rsidRPr="00280925">
        <w:rPr>
          <w:rFonts w:ascii="Times New Roman" w:hAnsi="Times New Roman" w:cs="Times New Roman"/>
        </w:rPr>
        <w:t>s</w:t>
      </w:r>
      <w:r w:rsidR="00D13C03" w:rsidRPr="00280925">
        <w:rPr>
          <w:rFonts w:ascii="Times New Roman" w:hAnsi="Times New Roman" w:cs="Times New Roman"/>
        </w:rPr>
        <w:t xml:space="preserve"> (</w:t>
      </w:r>
      <w:r w:rsidR="00131709" w:rsidRPr="00280925">
        <w:rPr>
          <w:rFonts w:ascii="Times New Roman" w:hAnsi="Times New Roman" w:cs="Times New Roman"/>
        </w:rPr>
        <w:t xml:space="preserve">reviewer #2, </w:t>
      </w:r>
      <w:r w:rsidR="00D13C03" w:rsidRPr="00280925">
        <w:rPr>
          <w:rFonts w:ascii="Times New Roman" w:hAnsi="Times New Roman" w:cs="Times New Roman"/>
        </w:rPr>
        <w:t xml:space="preserve">response 6, </w:t>
      </w:r>
      <w:r w:rsidR="00E65CCF" w:rsidRPr="00280925">
        <w:rPr>
          <w:rFonts w:ascii="Times New Roman" w:hAnsi="Times New Roman" w:cs="Times New Roman"/>
        </w:rPr>
        <w:t>F</w:t>
      </w:r>
      <w:r w:rsidR="00D13C03" w:rsidRPr="00280925">
        <w:rPr>
          <w:rFonts w:ascii="Times New Roman" w:hAnsi="Times New Roman" w:cs="Times New Roman"/>
        </w:rPr>
        <w:t>igure 6</w:t>
      </w:r>
      <w:r w:rsidR="00E65CCF" w:rsidRPr="00280925">
        <w:rPr>
          <w:rFonts w:ascii="Times New Roman" w:hAnsi="Times New Roman" w:cs="Times New Roman"/>
        </w:rPr>
        <w:t xml:space="preserve"> of this document, Figure 7 of the revised manuscript). W</w:t>
      </w:r>
      <w:r w:rsidR="00CB5DCA" w:rsidRPr="00280925">
        <w:rPr>
          <w:rFonts w:ascii="Times New Roman" w:hAnsi="Times New Roman" w:cs="Times New Roman"/>
        </w:rPr>
        <w:t xml:space="preserve">e think </w:t>
      </w:r>
      <w:r w:rsidR="00062503" w:rsidRPr="00280925">
        <w:rPr>
          <w:rFonts w:ascii="Times New Roman" w:hAnsi="Times New Roman" w:cs="Times New Roman"/>
        </w:rPr>
        <w:t>these data, along with previous reports are</w:t>
      </w:r>
      <w:r w:rsidR="00CB5DCA" w:rsidRPr="00280925">
        <w:rPr>
          <w:rFonts w:ascii="Times New Roman" w:hAnsi="Times New Roman" w:cs="Times New Roman"/>
        </w:rPr>
        <w:t xml:space="preserve"> compelling enough to support our </w:t>
      </w:r>
      <w:r w:rsidR="00E65CCF" w:rsidRPr="00280925">
        <w:rPr>
          <w:rFonts w:ascii="Times New Roman" w:hAnsi="Times New Roman" w:cs="Times New Roman"/>
        </w:rPr>
        <w:t>hypotheses regarding</w:t>
      </w:r>
      <w:r w:rsidR="009D1041" w:rsidRPr="00280925">
        <w:rPr>
          <w:rFonts w:ascii="Times New Roman" w:hAnsi="Times New Roman" w:cs="Times New Roman"/>
        </w:rPr>
        <w:t xml:space="preserve"> oxidative stress</w:t>
      </w:r>
      <w:r w:rsidR="00CB5DCA" w:rsidRPr="00280925">
        <w:rPr>
          <w:rFonts w:ascii="Times New Roman" w:hAnsi="Times New Roman" w:cs="Times New Roman"/>
        </w:rPr>
        <w:t>.</w:t>
      </w:r>
    </w:p>
    <w:p w14:paraId="060B28A5"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Also, there is a disconnect between the </w:t>
      </w:r>
      <w:proofErr w:type="spellStart"/>
      <w:r w:rsidRPr="00280925">
        <w:rPr>
          <w:rFonts w:ascii="Times New Roman" w:hAnsi="Times New Roman" w:cs="Times New Roman"/>
          <w:color w:val="FF0000"/>
        </w:rPr>
        <w:t>mtDNA</w:t>
      </w:r>
      <w:proofErr w:type="spellEnd"/>
      <w:r w:rsidRPr="00280925">
        <w:rPr>
          <w:rFonts w:ascii="Times New Roman" w:hAnsi="Times New Roman" w:cs="Times New Roman"/>
          <w:color w:val="FF0000"/>
        </w:rPr>
        <w:t xml:space="preserve"> results and the results obtained using the OXPHOS antibody with no clear explanation over why this may have occurred. Functional data or EM imaging likely would clear this up. </w:t>
      </w:r>
    </w:p>
    <w:p w14:paraId="7522E54E" w14:textId="5E6B089D" w:rsidR="002C21F8" w:rsidRPr="00280925" w:rsidRDefault="00A8624D" w:rsidP="002C21F8">
      <w:pPr>
        <w:rPr>
          <w:rFonts w:ascii="Times New Roman" w:hAnsi="Times New Roman" w:cs="Times New Roman"/>
        </w:rPr>
      </w:pPr>
      <w:r w:rsidRPr="00280925">
        <w:rPr>
          <w:rFonts w:ascii="Times New Roman" w:hAnsi="Times New Roman" w:cs="Times New Roman"/>
        </w:rPr>
        <w:t xml:space="preserve">The ambiguity regarding the very slight increases in mitochondrial protein levels and </w:t>
      </w:r>
      <w:proofErr w:type="spellStart"/>
      <w:r w:rsidRPr="00280925">
        <w:rPr>
          <w:rFonts w:ascii="Times New Roman" w:hAnsi="Times New Roman" w:cs="Times New Roman"/>
        </w:rPr>
        <w:t>mtDNA</w:t>
      </w:r>
      <w:proofErr w:type="spellEnd"/>
      <w:r w:rsidRPr="00280925">
        <w:rPr>
          <w:rFonts w:ascii="Times New Roman" w:hAnsi="Times New Roman" w:cs="Times New Roman"/>
        </w:rPr>
        <w:t xml:space="preserve"> has been partially resolved in the revised manuscript.  We now show more robust data that OXPHOS protein levels are unchanged, in spite of reductions in </w:t>
      </w:r>
      <w:proofErr w:type="spellStart"/>
      <w:r w:rsidRPr="00280925">
        <w:rPr>
          <w:rFonts w:ascii="Times New Roman" w:hAnsi="Times New Roman" w:cs="Times New Roman"/>
        </w:rPr>
        <w:t>mtDNA</w:t>
      </w:r>
      <w:proofErr w:type="spellEnd"/>
      <w:r w:rsidRPr="00280925">
        <w:rPr>
          <w:rFonts w:ascii="Times New Roman" w:hAnsi="Times New Roman" w:cs="Times New Roman"/>
        </w:rPr>
        <w:t xml:space="preserve"> and citrate synthase activity.  As described above, </w:t>
      </w:r>
      <w:proofErr w:type="spellStart"/>
      <w:r w:rsidRPr="00280925">
        <w:rPr>
          <w:rFonts w:ascii="Times New Roman" w:hAnsi="Times New Roman" w:cs="Times New Roman"/>
        </w:rPr>
        <w:t>respirometry</w:t>
      </w:r>
      <w:proofErr w:type="spellEnd"/>
      <w:r w:rsidRPr="00280925">
        <w:rPr>
          <w:rFonts w:ascii="Times New Roman" w:hAnsi="Times New Roman" w:cs="Times New Roman"/>
        </w:rPr>
        <w:t xml:space="preserve"> data or EM imaging are not possible with our current samples, and are not be possible within the revision </w:t>
      </w:r>
      <w:proofErr w:type="gramStart"/>
      <w:r w:rsidRPr="00280925">
        <w:rPr>
          <w:rFonts w:ascii="Times New Roman" w:hAnsi="Times New Roman" w:cs="Times New Roman"/>
        </w:rPr>
        <w:t>time-frame</w:t>
      </w:r>
      <w:proofErr w:type="gramEnd"/>
      <w:r w:rsidRPr="00280925">
        <w:rPr>
          <w:rFonts w:ascii="Times New Roman" w:hAnsi="Times New Roman" w:cs="Times New Roman"/>
        </w:rPr>
        <w:t>.</w:t>
      </w:r>
      <w:r w:rsidR="000C73C1" w:rsidRPr="00280925">
        <w:rPr>
          <w:rFonts w:ascii="Times New Roman" w:hAnsi="Times New Roman" w:cs="Times New Roman"/>
        </w:rPr>
        <w:t xml:space="preserve"> </w:t>
      </w:r>
    </w:p>
    <w:p w14:paraId="56C3D759"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Providing some sort of intervention that targets the skeletal muscle mitochondria to prevent the overall phenotype induced by the EPFR would significantly strengthen the study. </w:t>
      </w:r>
    </w:p>
    <w:p w14:paraId="32294E78" w14:textId="053F8ACE" w:rsidR="001E734A" w:rsidRPr="00280925" w:rsidRDefault="00B94C97" w:rsidP="002C21F8">
      <w:pPr>
        <w:rPr>
          <w:rFonts w:ascii="Times New Roman" w:hAnsi="Times New Roman" w:cs="Times New Roman"/>
        </w:rPr>
      </w:pPr>
      <w:r w:rsidRPr="00280925">
        <w:rPr>
          <w:rFonts w:ascii="Times New Roman" w:hAnsi="Times New Roman" w:cs="Times New Roman"/>
        </w:rPr>
        <w:t>We have a follow up study planned that tests our oxidative stress hypothesis</w:t>
      </w:r>
      <w:r w:rsidR="00E16731" w:rsidRPr="00280925">
        <w:rPr>
          <w:rFonts w:ascii="Times New Roman" w:hAnsi="Times New Roman" w:cs="Times New Roman"/>
        </w:rPr>
        <w:t xml:space="preserve"> and aims to prevent the phenotype we report in this manuscript</w:t>
      </w:r>
      <w:r w:rsidR="00B9068E" w:rsidRPr="00280925">
        <w:rPr>
          <w:rFonts w:ascii="Times New Roman" w:hAnsi="Times New Roman" w:cs="Times New Roman"/>
        </w:rPr>
        <w:t xml:space="preserve"> via the use of hSOD2 transgenic animal exposures</w:t>
      </w:r>
      <w:r w:rsidRPr="00280925">
        <w:rPr>
          <w:rFonts w:ascii="Times New Roman" w:hAnsi="Times New Roman" w:cs="Times New Roman"/>
        </w:rPr>
        <w:t xml:space="preserve">. This work, while </w:t>
      </w:r>
      <w:r w:rsidR="00E16731" w:rsidRPr="00280925">
        <w:rPr>
          <w:rFonts w:ascii="Times New Roman" w:hAnsi="Times New Roman" w:cs="Times New Roman"/>
        </w:rPr>
        <w:t xml:space="preserve">closely </w:t>
      </w:r>
      <w:r w:rsidRPr="00280925">
        <w:rPr>
          <w:rFonts w:ascii="Times New Roman" w:hAnsi="Times New Roman" w:cs="Times New Roman"/>
        </w:rPr>
        <w:t>related, is beyond the scope of the current study</w:t>
      </w:r>
      <w:r w:rsidR="00E16731" w:rsidRPr="00280925">
        <w:rPr>
          <w:rFonts w:ascii="Times New Roman" w:hAnsi="Times New Roman" w:cs="Times New Roman"/>
        </w:rPr>
        <w:t xml:space="preserve"> and </w:t>
      </w:r>
      <w:r w:rsidR="00617955" w:rsidRPr="00280925">
        <w:rPr>
          <w:rFonts w:ascii="Times New Roman" w:hAnsi="Times New Roman" w:cs="Times New Roman"/>
        </w:rPr>
        <w:t xml:space="preserve">we believe </w:t>
      </w:r>
      <w:r w:rsidR="00E16731" w:rsidRPr="00280925">
        <w:rPr>
          <w:rFonts w:ascii="Times New Roman" w:hAnsi="Times New Roman" w:cs="Times New Roman"/>
        </w:rPr>
        <w:t xml:space="preserve">is better served as an entirely separate </w:t>
      </w:r>
      <w:r w:rsidR="00886D3A" w:rsidRPr="00280925">
        <w:rPr>
          <w:rFonts w:ascii="Times New Roman" w:hAnsi="Times New Roman" w:cs="Times New Roman"/>
        </w:rPr>
        <w:t>study</w:t>
      </w:r>
      <w:r w:rsidRPr="00280925">
        <w:rPr>
          <w:rFonts w:ascii="Times New Roman" w:hAnsi="Times New Roman" w:cs="Times New Roman"/>
        </w:rPr>
        <w:t>.</w:t>
      </w:r>
      <w:r w:rsidR="00E16731" w:rsidRPr="00280925">
        <w:rPr>
          <w:rFonts w:ascii="Times New Roman" w:hAnsi="Times New Roman" w:cs="Times New Roman"/>
        </w:rPr>
        <w:t xml:space="preserve"> </w:t>
      </w:r>
      <w:r w:rsidRPr="00280925">
        <w:rPr>
          <w:rFonts w:ascii="Times New Roman" w:hAnsi="Times New Roman" w:cs="Times New Roman"/>
        </w:rPr>
        <w:t xml:space="preserve"> </w:t>
      </w:r>
      <w:r w:rsidR="00617955" w:rsidRPr="00280925">
        <w:rPr>
          <w:rFonts w:ascii="Times New Roman" w:hAnsi="Times New Roman" w:cs="Times New Roman"/>
        </w:rPr>
        <w:t>We have amended our discussion to state that while oxidative stress is one potential mechanism, this report does not conclusively prove that hypothesis to be true.</w:t>
      </w:r>
    </w:p>
    <w:p w14:paraId="75B422F7"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3E63D90C" w:rsidR="00686829" w:rsidRPr="00280925" w:rsidRDefault="004C4A2C" w:rsidP="002C21F8">
      <w:pPr>
        <w:rPr>
          <w:rFonts w:ascii="Times New Roman" w:hAnsi="Times New Roman" w:cs="Times New Roman"/>
        </w:rPr>
      </w:pPr>
      <w:r w:rsidRPr="00280925">
        <w:rPr>
          <w:rFonts w:ascii="Times New Roman" w:hAnsi="Times New Roman" w:cs="Times New Roman"/>
        </w:rPr>
        <w:t xml:space="preserve">All our mice were exposed to a high fat diet to induce obesity and our intention was to assess whether acute </w:t>
      </w:r>
      <w:r w:rsidRPr="00280925">
        <w:rPr>
          <w:rFonts w:ascii="Times New Roman" w:hAnsi="Times New Roman" w:cs="Times New Roman"/>
          <w:i/>
        </w:rPr>
        <w:t>in utero</w:t>
      </w:r>
      <w:r w:rsidRPr="00280925">
        <w:rPr>
          <w:rFonts w:ascii="Times New Roman" w:hAnsi="Times New Roman" w:cs="Times New Roman"/>
        </w:rPr>
        <w:t xml:space="preserve"> MCP230 exposure would worsen </w:t>
      </w:r>
      <w:r w:rsidR="00813A81" w:rsidRPr="00280925">
        <w:rPr>
          <w:rFonts w:ascii="Times New Roman" w:hAnsi="Times New Roman" w:cs="Times New Roman"/>
        </w:rPr>
        <w:t xml:space="preserve">features of </w:t>
      </w:r>
      <w:r w:rsidRPr="00280925">
        <w:rPr>
          <w:rFonts w:ascii="Times New Roman" w:hAnsi="Times New Roman" w:cs="Times New Roman"/>
        </w:rPr>
        <w:t>the obesity phenotype</w:t>
      </w:r>
      <w:r w:rsidR="00617955" w:rsidRPr="00280925">
        <w:rPr>
          <w:rFonts w:ascii="Times New Roman" w:hAnsi="Times New Roman" w:cs="Times New Roman"/>
        </w:rPr>
        <w:t xml:space="preserve"> with a focus on chronic changes in energy balance</w:t>
      </w:r>
      <w:r w:rsidRPr="00280925">
        <w:rPr>
          <w:rFonts w:ascii="Times New Roman" w:hAnsi="Times New Roman" w:cs="Times New Roman"/>
        </w:rPr>
        <w:t>.</w:t>
      </w:r>
      <w:r w:rsidR="008B73F4" w:rsidRPr="00280925">
        <w:rPr>
          <w:rFonts w:ascii="Times New Roman" w:hAnsi="Times New Roman" w:cs="Times New Roman"/>
        </w:rPr>
        <w:t xml:space="preserve"> </w:t>
      </w:r>
      <w:r w:rsidR="00617955" w:rsidRPr="00280925">
        <w:rPr>
          <w:rFonts w:ascii="Times New Roman" w:hAnsi="Times New Roman" w:cs="Times New Roman"/>
        </w:rPr>
        <w:t>We</w:t>
      </w:r>
      <w:r w:rsidR="008B73F4" w:rsidRPr="00280925">
        <w:rPr>
          <w:rFonts w:ascii="Times New Roman" w:hAnsi="Times New Roman" w:cs="Times New Roman"/>
        </w:rPr>
        <w:t xml:space="preserve"> found that all groups of mice responded similarly to the HFD with regards to fasting glucose and insulin concentrations (and HOMA-IR)</w:t>
      </w:r>
      <w:r w:rsidR="00DE1B82" w:rsidRPr="00280925">
        <w:rPr>
          <w:rFonts w:ascii="Times New Roman" w:hAnsi="Times New Roman" w:cs="Times New Roman"/>
        </w:rPr>
        <w:t xml:space="preserve"> as described in the new Figure 3 of the revised manuscript</w:t>
      </w:r>
      <w:r w:rsidR="008B73F4" w:rsidRPr="00280925">
        <w:rPr>
          <w:rFonts w:ascii="Times New Roman" w:hAnsi="Times New Roman" w:cs="Times New Roman"/>
        </w:rPr>
        <w:t xml:space="preserve">. These levels, while not </w:t>
      </w:r>
      <w:r w:rsidR="008B73F4" w:rsidRPr="00280925">
        <w:rPr>
          <w:rFonts w:ascii="Times New Roman" w:hAnsi="Times New Roman" w:cs="Times New Roman"/>
        </w:rPr>
        <w:lastRenderedPageBreak/>
        <w:t xml:space="preserve">different between the groups, were elevated compared to non-obese mice of a similar age on a standard rodent chow diet. </w:t>
      </w:r>
      <w:r w:rsidR="00617955" w:rsidRPr="00280925">
        <w:rPr>
          <w:rFonts w:ascii="Times New Roman" w:hAnsi="Times New Roman" w:cs="Times New Roman"/>
        </w:rPr>
        <w:t xml:space="preserve">We have presented new data regarding insulin sensitivity and limited our statements regarding metabolic syndrome in our </w:t>
      </w:r>
      <w:r w:rsidR="00CF46F7" w:rsidRPr="00814622">
        <w:rPr>
          <w:rFonts w:ascii="Times New Roman" w:hAnsi="Times New Roman" w:cs="Times New Roman"/>
          <w:noProof/>
        </w:rPr>
        <mc:AlternateContent>
          <mc:Choice Requires="wps">
            <w:drawing>
              <wp:anchor distT="45720" distB="45720" distL="114300" distR="114300" simplePos="0" relativeHeight="251657728" behindDoc="0" locked="0" layoutInCell="1" allowOverlap="1" wp14:anchorId="46F65FDF" wp14:editId="025B141E">
                <wp:simplePos x="0" y="0"/>
                <wp:positionH relativeFrom="column">
                  <wp:posOffset>180975</wp:posOffset>
                </wp:positionH>
                <wp:positionV relativeFrom="paragraph">
                  <wp:posOffset>774065</wp:posOffset>
                </wp:positionV>
                <wp:extent cx="6677025" cy="43053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305300"/>
                        </a:xfrm>
                        <a:prstGeom prst="rect">
                          <a:avLst/>
                        </a:prstGeom>
                        <a:solidFill>
                          <a:srgbClr val="FFFFFF"/>
                        </a:solidFill>
                        <a:ln w="9525">
                          <a:solidFill>
                            <a:srgbClr val="000000"/>
                          </a:solidFill>
                          <a:miter lim="800000"/>
                          <a:headEnd/>
                          <a:tailEnd/>
                        </a:ln>
                      </wps:spPr>
                      <wps:txbx>
                        <w:txbxContent>
                          <w:p w14:paraId="2D881DD8" w14:textId="1CF2AFAD" w:rsidR="00976F3D" w:rsidRDefault="00976F3D" w:rsidP="00FA4B9B">
                            <w:pPr>
                              <w:jc w:val="center"/>
                              <w:rPr>
                                <w:rFonts w:ascii="Times New Roman" w:hAnsi="Times New Roman" w:cs="Times New Roman"/>
                                <w:b/>
                              </w:rPr>
                            </w:pPr>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ACD604D" w14:textId="72EBD520" w:rsidR="00976F3D" w:rsidRPr="00BA1532" w:rsidRDefault="00976F3D">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w:t>
                            </w:r>
                            <w:proofErr w:type="gramStart"/>
                            <w:r>
                              <w:rPr>
                                <w:rFonts w:ascii="Times New Roman" w:hAnsi="Times New Roman" w:cs="Times New Roman"/>
                              </w:rPr>
                              <w:t>Comparison of body weight responses to different rodent diets and the body weight data from our current study.</w:t>
                            </w:r>
                            <w:proofErr w:type="gramEnd"/>
                            <w:r>
                              <w:rPr>
                                <w:rFonts w:ascii="Times New Roman" w:hAnsi="Times New Roman" w:cs="Times New Roman"/>
                              </w:rPr>
                              <w:t xml:space="preserve"> All mice were C58BL/6J males and 151-155 d of age at time of measurement. Where control diet or HFD was used, mice were switched from standard rodent chow to the appropriate diet at 70 d of age and maintained on that diet for 12 wk. The standard rodent chow contained 3.0 </w:t>
                            </w:r>
                            <w:proofErr w:type="spellStart"/>
                            <w:r>
                              <w:rPr>
                                <w:rFonts w:ascii="Times New Roman" w:hAnsi="Times New Roman" w:cs="Times New Roman"/>
                              </w:rPr>
                              <w:t>kCal</w:t>
                            </w:r>
                            <w:proofErr w:type="spellEnd"/>
                            <w:r>
                              <w:rPr>
                                <w:rFonts w:ascii="Times New Roman" w:hAnsi="Times New Roman" w:cs="Times New Roman"/>
                              </w:rPr>
                              <w:t xml:space="preserve">/g and 17% </w:t>
                            </w:r>
                            <w:proofErr w:type="spellStart"/>
                            <w:r>
                              <w:rPr>
                                <w:rFonts w:ascii="Times New Roman" w:hAnsi="Times New Roman" w:cs="Times New Roman"/>
                              </w:rPr>
                              <w:t>kCal</w:t>
                            </w:r>
                            <w:proofErr w:type="spellEnd"/>
                            <w:r>
                              <w:rPr>
                                <w:rFonts w:ascii="Times New Roman" w:hAnsi="Times New Roman" w:cs="Times New Roman"/>
                              </w:rPr>
                              <w:t xml:space="preserve"> from fat (Harlan </w:t>
                            </w:r>
                            <w:proofErr w:type="spellStart"/>
                            <w:r>
                              <w:rPr>
                                <w:rFonts w:ascii="Times New Roman" w:hAnsi="Times New Roman" w:cs="Times New Roman"/>
                              </w:rPr>
                              <w:t>Teklad</w:t>
                            </w:r>
                            <w:proofErr w:type="spellEnd"/>
                            <w:r>
                              <w:rPr>
                                <w:rFonts w:ascii="Times New Roman" w:hAnsi="Times New Roman" w:cs="Times New Roman"/>
                              </w:rPr>
                              <w:t xml:space="preserve"> #8640), whereas the control diet was a semi pure diet providing 3.85 </w:t>
                            </w:r>
                            <w:proofErr w:type="spellStart"/>
                            <w:r>
                              <w:rPr>
                                <w:rFonts w:ascii="Times New Roman" w:hAnsi="Times New Roman" w:cs="Times New Roman"/>
                              </w:rPr>
                              <w:t>kCal</w:t>
                            </w:r>
                            <w:proofErr w:type="spellEnd"/>
                            <w:r>
                              <w:rPr>
                                <w:rFonts w:ascii="Times New Roman" w:hAnsi="Times New Roman" w:cs="Times New Roman"/>
                              </w:rPr>
                              <w:t xml:space="preserve">/g and 10%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#D12450H) and the high fat diet was a semi pure diet providing 4.73 </w:t>
                            </w:r>
                            <w:proofErr w:type="spellStart"/>
                            <w:r>
                              <w:rPr>
                                <w:rFonts w:ascii="Times New Roman" w:hAnsi="Times New Roman" w:cs="Times New Roman"/>
                              </w:rPr>
                              <w:t>kCal</w:t>
                            </w:r>
                            <w:proofErr w:type="spellEnd"/>
                            <w:r>
                              <w:rPr>
                                <w:rFonts w:ascii="Times New Roman" w:hAnsi="Times New Roman" w:cs="Times New Roman"/>
                              </w:rPr>
                              <w:t xml:space="preserve">/g and 45% </w:t>
                            </w:r>
                            <w:proofErr w:type="spellStart"/>
                            <w:r>
                              <w:rPr>
                                <w:rFonts w:ascii="Times New Roman" w:hAnsi="Times New Roman" w:cs="Times New Roman"/>
                              </w:rPr>
                              <w:t>kCal</w:t>
                            </w:r>
                            <w:proofErr w:type="spellEnd"/>
                            <w:r>
                              <w:rPr>
                                <w:rFonts w:ascii="Times New Roman" w:hAnsi="Times New Roman" w:cs="Times New Roman"/>
                              </w:rPr>
                              <w:t xml:space="preserve"> as fat (Research Diets #D12451).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F65FDF" id="_x0000_s1037" type="#_x0000_t202" style="position:absolute;margin-left:14.25pt;margin-top:60.95pt;width:525.75pt;height:339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">
                <v:textbox>
                  <w:txbxContent>
                    <w:p w14:paraId="2D881DD8" w14:textId="1CF2AFAD" w:rsidR="00280925" w:rsidRDefault="00280925" w:rsidP="00FA4B9B">
                      <w:pPr>
                        <w:jc w:val="center"/>
                        <w:rPr>
                          <w:rFonts w:ascii="Times New Roman" w:hAnsi="Times New Roman" w:cs="Times New Roman"/>
                          <w:b/>
                        </w:rPr>
                      </w:pPr>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CD604D" w14:textId="72EBD520" w:rsidR="00280925" w:rsidRPr="00BA1532" w:rsidRDefault="00280925">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responses to different rodent diets and the body weight data from our current study. All mice were C58BL/6J males and 151-155 d of age at time of measurement. Where control diet or HFD was used, mice were switched from standard rodent chow to the appropriate diet at 70 d of age and maintained on that diet for 12 wk. The standard rodent chow contained 3.0 kCal/g and 17% kCal from fat (Harlan Teklad #8640), whereas the control diet was a semi pure diet providing 3.85 kCal/g and 10% kCal as fat (Research Diets #D12450H) and the high fat diet was a semi pure diet providing 4.73 kCal/g and 45% kCal as fat (Research Diets #D12451).</w:t>
                      </w:r>
                    </w:p>
                  </w:txbxContent>
                </v:textbox>
                <w10:wrap type="square"/>
              </v:shape>
            </w:pict>
          </mc:Fallback>
        </mc:AlternateContent>
      </w:r>
      <w:r w:rsidR="00617955" w:rsidRPr="00280925">
        <w:rPr>
          <w:rFonts w:ascii="Times New Roman" w:hAnsi="Times New Roman" w:cs="Times New Roman"/>
        </w:rPr>
        <w:t>responses above (</w:t>
      </w:r>
      <w:r w:rsidR="000B5106" w:rsidRPr="00280925">
        <w:rPr>
          <w:rFonts w:ascii="Times New Roman" w:hAnsi="Times New Roman" w:cs="Times New Roman"/>
        </w:rPr>
        <w:t>reviewer 2, response 1</w:t>
      </w:r>
      <w:r w:rsidR="00617955" w:rsidRPr="00280925">
        <w:rPr>
          <w:rFonts w:ascii="Times New Roman" w:hAnsi="Times New Roman" w:cs="Times New Roman"/>
        </w:rPr>
        <w:t>)</w:t>
      </w:r>
      <w:r w:rsidR="004C288D" w:rsidRPr="00280925">
        <w:rPr>
          <w:rFonts w:ascii="Times New Roman" w:hAnsi="Times New Roman" w:cs="Times New Roman"/>
        </w:rPr>
        <w:t>.</w:t>
      </w:r>
      <w:r w:rsidR="00617955" w:rsidRPr="00280925">
        <w:rPr>
          <w:rFonts w:ascii="Times New Roman" w:hAnsi="Times New Roman" w:cs="Times New Roman"/>
        </w:rPr>
        <w:t xml:space="preserve"> </w:t>
      </w:r>
    </w:p>
    <w:p w14:paraId="629D8048" w14:textId="3D7B8B89" w:rsidR="00D02743" w:rsidRPr="00814622" w:rsidRDefault="00D02743" w:rsidP="008434F9">
      <w:pPr>
        <w:jc w:val="center"/>
        <w:rPr>
          <w:rFonts w:ascii="Times New Roman" w:hAnsi="Times New Roman" w:cs="Times New Roman"/>
        </w:rPr>
      </w:pPr>
    </w:p>
    <w:p w14:paraId="6D78B924" w14:textId="0A0DB755" w:rsidR="00217B4C" w:rsidRPr="00814622" w:rsidRDefault="00217B4C" w:rsidP="002C21F8">
      <w:pPr>
        <w:rPr>
          <w:rFonts w:ascii="Times New Roman" w:hAnsi="Times New Roman" w:cs="Times New Roman"/>
        </w:rPr>
      </w:pPr>
    </w:p>
    <w:p w14:paraId="434B967E" w14:textId="77777777" w:rsidR="00BA6520" w:rsidRPr="00814622" w:rsidRDefault="00BA6520" w:rsidP="002C21F8">
      <w:pPr>
        <w:rPr>
          <w:rFonts w:ascii="Times New Roman" w:hAnsi="Times New Roman" w:cs="Times New Roman"/>
        </w:rPr>
      </w:pPr>
    </w:p>
    <w:p w14:paraId="45D932A5" w14:textId="0A7A3A51" w:rsidR="00BA6520" w:rsidRPr="00814622" w:rsidRDefault="00BA6520" w:rsidP="002C21F8">
      <w:pPr>
        <w:rPr>
          <w:rFonts w:ascii="Times New Roman" w:hAnsi="Times New Roman" w:cs="Times New Roman"/>
          <w:b/>
        </w:rPr>
      </w:pPr>
      <w:r w:rsidRPr="00814622">
        <w:rPr>
          <w:rFonts w:ascii="Times New Roman" w:hAnsi="Times New Roman" w:cs="Times New Roman"/>
          <w:b/>
        </w:rPr>
        <w:t>References for this Response</w:t>
      </w:r>
    </w:p>
    <w:p w14:paraId="2E432E7D" w14:textId="72C962E0" w:rsidR="00C953BD" w:rsidRPr="00C953BD" w:rsidRDefault="00BA6520" w:rsidP="00C953BD">
      <w:pPr>
        <w:widowControl w:val="0"/>
        <w:autoSpaceDE w:val="0"/>
        <w:autoSpaceDN w:val="0"/>
        <w:adjustRightInd w:val="0"/>
        <w:spacing w:line="240" w:lineRule="auto"/>
        <w:ind w:left="640" w:hanging="640"/>
        <w:rPr>
          <w:rFonts w:ascii="Times New Roman" w:hAnsi="Times New Roman" w:cs="Times New Roman"/>
          <w:noProof/>
          <w:szCs w:val="24"/>
        </w:rPr>
      </w:pPr>
      <w:r w:rsidRPr="00814622">
        <w:rPr>
          <w:rFonts w:ascii="Times New Roman" w:hAnsi="Times New Roman" w:cs="Times New Roman"/>
        </w:rPr>
        <w:fldChar w:fldCharType="begin" w:fldLock="1"/>
      </w:r>
      <w:r w:rsidRPr="00814622">
        <w:rPr>
          <w:rFonts w:ascii="Times New Roman" w:hAnsi="Times New Roman" w:cs="Times New Roman"/>
        </w:rPr>
        <w:instrText xml:space="preserve">ADDIN Mendeley Bibliography CSL_BIBLIOGRAPHY </w:instrText>
      </w:r>
      <w:r w:rsidRPr="00814622">
        <w:rPr>
          <w:rFonts w:ascii="Times New Roman" w:hAnsi="Times New Roman" w:cs="Times New Roman"/>
        </w:rPr>
        <w:fldChar w:fldCharType="separate"/>
      </w:r>
      <w:r w:rsidR="00C953BD" w:rsidRPr="00C953BD">
        <w:rPr>
          <w:rFonts w:ascii="Times New Roman" w:hAnsi="Times New Roman" w:cs="Times New Roman"/>
          <w:noProof/>
          <w:szCs w:val="24"/>
        </w:rPr>
        <w:t xml:space="preserve">1. </w:t>
      </w:r>
      <w:r w:rsidR="00C953BD" w:rsidRPr="00C953BD">
        <w:rPr>
          <w:rFonts w:ascii="Times New Roman" w:hAnsi="Times New Roman" w:cs="Times New Roman"/>
          <w:noProof/>
          <w:szCs w:val="24"/>
        </w:rPr>
        <w:tab/>
      </w:r>
      <w:r w:rsidR="00C953BD" w:rsidRPr="00C953BD">
        <w:rPr>
          <w:rFonts w:ascii="Times New Roman" w:hAnsi="Times New Roman" w:cs="Times New Roman"/>
          <w:b/>
          <w:bCs/>
          <w:noProof/>
          <w:szCs w:val="24"/>
        </w:rPr>
        <w:t>Allister EM</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Robson-Doucette CA</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Prentice KJ</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Hardy AB</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Sultan S</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Gaisano HY</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Kong D</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Gilon P</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Herrera PL</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Lowell BB</w:t>
      </w:r>
      <w:r w:rsidR="00C953BD" w:rsidRPr="00C953BD">
        <w:rPr>
          <w:rFonts w:ascii="Times New Roman" w:hAnsi="Times New Roman" w:cs="Times New Roman"/>
          <w:noProof/>
          <w:szCs w:val="24"/>
        </w:rPr>
        <w:t xml:space="preserve">, </w:t>
      </w:r>
      <w:r w:rsidR="00C953BD" w:rsidRPr="00C953BD">
        <w:rPr>
          <w:rFonts w:ascii="Times New Roman" w:hAnsi="Times New Roman" w:cs="Times New Roman"/>
          <w:b/>
          <w:bCs/>
          <w:noProof/>
          <w:szCs w:val="24"/>
        </w:rPr>
        <w:t>Wheeler MB</w:t>
      </w:r>
      <w:r w:rsidR="00C953BD" w:rsidRPr="00C953BD">
        <w:rPr>
          <w:rFonts w:ascii="Times New Roman" w:hAnsi="Times New Roman" w:cs="Times New Roman"/>
          <w:noProof/>
          <w:szCs w:val="24"/>
        </w:rPr>
        <w:t xml:space="preserve">. UCP2 regulates the glucagon response to fasting and starvation. </w:t>
      </w:r>
      <w:r w:rsidR="00C953BD" w:rsidRPr="00C953BD">
        <w:rPr>
          <w:rFonts w:ascii="Times New Roman" w:hAnsi="Times New Roman" w:cs="Times New Roman"/>
          <w:i/>
          <w:iCs/>
          <w:noProof/>
          <w:szCs w:val="24"/>
        </w:rPr>
        <w:t>Diabetes</w:t>
      </w:r>
      <w:r w:rsidR="00C953BD" w:rsidRPr="00C953BD">
        <w:rPr>
          <w:rFonts w:ascii="Times New Roman" w:hAnsi="Times New Roman" w:cs="Times New Roman"/>
          <w:noProof/>
          <w:szCs w:val="24"/>
        </w:rPr>
        <w:t xml:space="preserve"> 62: 1623–1633, 2013.</w:t>
      </w:r>
    </w:p>
    <w:p w14:paraId="625B2ACE" w14:textId="77777777" w:rsidR="00C953BD" w:rsidRPr="00C953BD" w:rsidRDefault="00C953BD" w:rsidP="00C953BD">
      <w:pPr>
        <w:widowControl w:val="0"/>
        <w:autoSpaceDE w:val="0"/>
        <w:autoSpaceDN w:val="0"/>
        <w:adjustRightInd w:val="0"/>
        <w:spacing w:line="240" w:lineRule="auto"/>
        <w:ind w:left="640" w:hanging="640"/>
        <w:rPr>
          <w:rFonts w:ascii="Times New Roman" w:hAnsi="Times New Roman" w:cs="Times New Roman"/>
          <w:noProof/>
          <w:szCs w:val="24"/>
        </w:rPr>
      </w:pPr>
      <w:r w:rsidRPr="00C953BD">
        <w:rPr>
          <w:rFonts w:ascii="Times New Roman" w:hAnsi="Times New Roman" w:cs="Times New Roman"/>
          <w:noProof/>
          <w:szCs w:val="24"/>
        </w:rPr>
        <w:t xml:space="preserve">2. </w:t>
      </w:r>
      <w:r w:rsidRPr="00C953BD">
        <w:rPr>
          <w:rFonts w:ascii="Times New Roman" w:hAnsi="Times New Roman" w:cs="Times New Roman"/>
          <w:noProof/>
          <w:szCs w:val="24"/>
        </w:rPr>
        <w:tab/>
      </w:r>
      <w:r w:rsidRPr="00C953BD">
        <w:rPr>
          <w:rFonts w:ascii="Times New Roman" w:hAnsi="Times New Roman" w:cs="Times New Roman"/>
          <w:b/>
          <w:bCs/>
          <w:noProof/>
          <w:szCs w:val="24"/>
        </w:rPr>
        <w:t>Echtay KS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Roussel D</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St-Pierre J</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Jekabsons MB</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Cadenas 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Stuart J a</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Harper J a</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Roebuck SJ</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Morrison A</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Pickering 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Clapham JC</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Brand MD</w:t>
      </w:r>
      <w:r w:rsidRPr="00C953BD">
        <w:rPr>
          <w:rFonts w:ascii="Times New Roman" w:hAnsi="Times New Roman" w:cs="Times New Roman"/>
          <w:noProof/>
          <w:szCs w:val="24"/>
        </w:rPr>
        <w:t xml:space="preserve">. Superoxide activates mitochondrial uncoupling proteins. </w:t>
      </w:r>
      <w:r w:rsidRPr="00C953BD">
        <w:rPr>
          <w:rFonts w:ascii="Times New Roman" w:hAnsi="Times New Roman" w:cs="Times New Roman"/>
          <w:i/>
          <w:iCs/>
          <w:noProof/>
          <w:szCs w:val="24"/>
        </w:rPr>
        <w:t>Nature</w:t>
      </w:r>
      <w:r w:rsidRPr="00C953BD">
        <w:rPr>
          <w:rFonts w:ascii="Times New Roman" w:hAnsi="Times New Roman" w:cs="Times New Roman"/>
          <w:noProof/>
          <w:szCs w:val="24"/>
        </w:rPr>
        <w:t xml:space="preserve"> 415: 96–9, 2002.</w:t>
      </w:r>
    </w:p>
    <w:p w14:paraId="5E860B6B" w14:textId="77777777" w:rsidR="00C953BD" w:rsidRPr="00C953BD" w:rsidRDefault="00C953BD" w:rsidP="00C953BD">
      <w:pPr>
        <w:widowControl w:val="0"/>
        <w:autoSpaceDE w:val="0"/>
        <w:autoSpaceDN w:val="0"/>
        <w:adjustRightInd w:val="0"/>
        <w:spacing w:line="240" w:lineRule="auto"/>
        <w:ind w:left="640" w:hanging="640"/>
        <w:rPr>
          <w:rFonts w:ascii="Times New Roman" w:hAnsi="Times New Roman" w:cs="Times New Roman"/>
          <w:noProof/>
          <w:szCs w:val="24"/>
        </w:rPr>
      </w:pPr>
      <w:r w:rsidRPr="00C953BD">
        <w:rPr>
          <w:rFonts w:ascii="Times New Roman" w:hAnsi="Times New Roman" w:cs="Times New Roman"/>
          <w:noProof/>
          <w:szCs w:val="24"/>
        </w:rPr>
        <w:t xml:space="preserve">3. </w:t>
      </w:r>
      <w:r w:rsidRPr="00C953BD">
        <w:rPr>
          <w:rFonts w:ascii="Times New Roman" w:hAnsi="Times New Roman" w:cs="Times New Roman"/>
          <w:noProof/>
          <w:szCs w:val="24"/>
        </w:rPr>
        <w:tab/>
      </w:r>
      <w:r w:rsidRPr="00C953BD">
        <w:rPr>
          <w:rFonts w:ascii="Times New Roman" w:hAnsi="Times New Roman" w:cs="Times New Roman"/>
          <w:b/>
          <w:bCs/>
          <w:noProof/>
          <w:szCs w:val="24"/>
        </w:rPr>
        <w:t>Gali Ramamoorthy T</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Laverny G</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Schlagowski A-I</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Zoll J</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Messaddeq N</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Bornert J-M</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Panza 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Ferry A</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Geny B</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Metzger D</w:t>
      </w:r>
      <w:r w:rsidRPr="00C953BD">
        <w:rPr>
          <w:rFonts w:ascii="Times New Roman" w:hAnsi="Times New Roman" w:cs="Times New Roman"/>
          <w:noProof/>
          <w:szCs w:val="24"/>
        </w:rPr>
        <w:t xml:space="preserve">. The transcriptional coregulator PGC-1β controls mitochondrial function and anti-oxidant defence in skeletal muscles. </w:t>
      </w:r>
      <w:r w:rsidRPr="00C953BD">
        <w:rPr>
          <w:rFonts w:ascii="Times New Roman" w:hAnsi="Times New Roman" w:cs="Times New Roman"/>
          <w:i/>
          <w:iCs/>
          <w:noProof/>
          <w:szCs w:val="24"/>
        </w:rPr>
        <w:t>Nat Commun</w:t>
      </w:r>
      <w:r w:rsidRPr="00C953BD">
        <w:rPr>
          <w:rFonts w:ascii="Times New Roman" w:hAnsi="Times New Roman" w:cs="Times New Roman"/>
          <w:noProof/>
          <w:szCs w:val="24"/>
        </w:rPr>
        <w:t xml:space="preserve"> 6: 10210, 2015.</w:t>
      </w:r>
    </w:p>
    <w:p w14:paraId="577103A7" w14:textId="77777777" w:rsidR="00C953BD" w:rsidRPr="00C953BD" w:rsidRDefault="00C953BD" w:rsidP="00C953BD">
      <w:pPr>
        <w:widowControl w:val="0"/>
        <w:autoSpaceDE w:val="0"/>
        <w:autoSpaceDN w:val="0"/>
        <w:adjustRightInd w:val="0"/>
        <w:spacing w:line="240" w:lineRule="auto"/>
        <w:ind w:left="640" w:hanging="640"/>
        <w:rPr>
          <w:rFonts w:ascii="Times New Roman" w:hAnsi="Times New Roman" w:cs="Times New Roman"/>
          <w:noProof/>
          <w:szCs w:val="24"/>
        </w:rPr>
      </w:pPr>
      <w:r w:rsidRPr="00C953BD">
        <w:rPr>
          <w:rFonts w:ascii="Times New Roman" w:hAnsi="Times New Roman" w:cs="Times New Roman"/>
          <w:noProof/>
          <w:szCs w:val="24"/>
        </w:rPr>
        <w:t xml:space="preserve">4. </w:t>
      </w:r>
      <w:r w:rsidRPr="00C953BD">
        <w:rPr>
          <w:rFonts w:ascii="Times New Roman" w:hAnsi="Times New Roman" w:cs="Times New Roman"/>
          <w:noProof/>
          <w:szCs w:val="24"/>
        </w:rPr>
        <w:tab/>
      </w:r>
      <w:r w:rsidRPr="00C953BD">
        <w:rPr>
          <w:rFonts w:ascii="Times New Roman" w:hAnsi="Times New Roman" w:cs="Times New Roman"/>
          <w:b/>
          <w:bCs/>
          <w:noProof/>
          <w:szCs w:val="24"/>
        </w:rPr>
        <w:t>Kim HJ</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Ham SA</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Kim MY</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Hwang JS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Lee H</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Kang ES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Yoo T</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Woo IS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Yabe-Nishimura C</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Paek KS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Kim JH</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Seo HG</w:t>
      </w:r>
      <w:r w:rsidRPr="00C953BD">
        <w:rPr>
          <w:rFonts w:ascii="Times New Roman" w:hAnsi="Times New Roman" w:cs="Times New Roman"/>
          <w:noProof/>
          <w:szCs w:val="24"/>
        </w:rPr>
        <w:t xml:space="preserve">. PPARδ coordinates angiotensin II-induced senescence in vascular smooth muscle cells through PTEN-mediated inhibition of superoxide generation. </w:t>
      </w:r>
      <w:r w:rsidRPr="00C953BD">
        <w:rPr>
          <w:rFonts w:ascii="Times New Roman" w:hAnsi="Times New Roman" w:cs="Times New Roman"/>
          <w:i/>
          <w:iCs/>
          <w:noProof/>
          <w:szCs w:val="24"/>
        </w:rPr>
        <w:t>J Biol Chem</w:t>
      </w:r>
      <w:r w:rsidRPr="00C953BD">
        <w:rPr>
          <w:rFonts w:ascii="Times New Roman" w:hAnsi="Times New Roman" w:cs="Times New Roman"/>
          <w:noProof/>
          <w:szCs w:val="24"/>
        </w:rPr>
        <w:t xml:space="preserve"> 286: 44585–44593, 2011.</w:t>
      </w:r>
    </w:p>
    <w:p w14:paraId="25A5FA35" w14:textId="77777777" w:rsidR="00C953BD" w:rsidRPr="00C953BD" w:rsidRDefault="00C953BD" w:rsidP="00C953BD">
      <w:pPr>
        <w:widowControl w:val="0"/>
        <w:autoSpaceDE w:val="0"/>
        <w:autoSpaceDN w:val="0"/>
        <w:adjustRightInd w:val="0"/>
        <w:spacing w:line="240" w:lineRule="auto"/>
        <w:ind w:left="640" w:hanging="640"/>
        <w:rPr>
          <w:rFonts w:ascii="Times New Roman" w:hAnsi="Times New Roman" w:cs="Times New Roman"/>
          <w:noProof/>
          <w:szCs w:val="24"/>
        </w:rPr>
      </w:pPr>
      <w:r w:rsidRPr="00C953BD">
        <w:rPr>
          <w:rFonts w:ascii="Times New Roman" w:hAnsi="Times New Roman" w:cs="Times New Roman"/>
          <w:noProof/>
          <w:szCs w:val="24"/>
        </w:rPr>
        <w:t xml:space="preserve">5. </w:t>
      </w:r>
      <w:r w:rsidRPr="00C953BD">
        <w:rPr>
          <w:rFonts w:ascii="Times New Roman" w:hAnsi="Times New Roman" w:cs="Times New Roman"/>
          <w:noProof/>
          <w:szCs w:val="24"/>
        </w:rPr>
        <w:tab/>
      </w:r>
      <w:r w:rsidRPr="00C953BD">
        <w:rPr>
          <w:rFonts w:ascii="Times New Roman" w:hAnsi="Times New Roman" w:cs="Times New Roman"/>
          <w:b/>
          <w:bCs/>
          <w:noProof/>
          <w:szCs w:val="24"/>
        </w:rPr>
        <w:t>Riserus U</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Sprecher D</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Johnson T</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Olson E</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Hirschberg 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Liu A</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Fang Z</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Hegde P</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Richards D</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Sarov-Blat L</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Strum JC</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Basu 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Cheeseman J</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Fielding B a.</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Humphreys SM</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Danoff T</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Moore NR</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Murgatroyd P</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O’Rahilly 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Sutton P</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Willson T</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David H</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Frayn K</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Karpe F</w:t>
      </w:r>
      <w:r w:rsidRPr="00C953BD">
        <w:rPr>
          <w:rFonts w:ascii="Times New Roman" w:hAnsi="Times New Roman" w:cs="Times New Roman"/>
          <w:noProof/>
          <w:szCs w:val="24"/>
        </w:rPr>
        <w:t>. Activation of Peroxisome Proliferator–</w:t>
      </w:r>
      <w:r w:rsidRPr="00C953BD">
        <w:rPr>
          <w:rFonts w:ascii="Times New Roman" w:hAnsi="Times New Roman" w:cs="Times New Roman"/>
          <w:noProof/>
          <w:szCs w:val="24"/>
        </w:rPr>
        <w:lastRenderedPageBreak/>
        <w:t xml:space="preserve">Activated Receptor (PPAR)d Promotes Reversal of Multiple Metabolic Abnormalities, Reduces Oxidative Stress, and Increases Fatty Acid Oxidation in Moderately Obese Men. </w:t>
      </w:r>
      <w:r w:rsidRPr="00C953BD">
        <w:rPr>
          <w:rFonts w:ascii="Times New Roman" w:hAnsi="Times New Roman" w:cs="Times New Roman"/>
          <w:i/>
          <w:iCs/>
          <w:noProof/>
          <w:szCs w:val="24"/>
        </w:rPr>
        <w:t>Diabetes</w:t>
      </w:r>
      <w:r w:rsidRPr="00C953BD">
        <w:rPr>
          <w:rFonts w:ascii="Times New Roman" w:hAnsi="Times New Roman" w:cs="Times New Roman"/>
          <w:noProof/>
          <w:szCs w:val="24"/>
        </w:rPr>
        <w:t xml:space="preserve"> 57: 332–339, 2008.</w:t>
      </w:r>
    </w:p>
    <w:p w14:paraId="6B7C833E" w14:textId="77777777" w:rsidR="00C953BD" w:rsidRPr="00C953BD" w:rsidRDefault="00C953BD" w:rsidP="00C953BD">
      <w:pPr>
        <w:widowControl w:val="0"/>
        <w:autoSpaceDE w:val="0"/>
        <w:autoSpaceDN w:val="0"/>
        <w:adjustRightInd w:val="0"/>
        <w:spacing w:line="240" w:lineRule="auto"/>
        <w:ind w:left="640" w:hanging="640"/>
        <w:rPr>
          <w:rFonts w:ascii="Times New Roman" w:hAnsi="Times New Roman" w:cs="Times New Roman"/>
          <w:noProof/>
          <w:szCs w:val="24"/>
        </w:rPr>
      </w:pPr>
      <w:r w:rsidRPr="00C953BD">
        <w:rPr>
          <w:rFonts w:ascii="Times New Roman" w:hAnsi="Times New Roman" w:cs="Times New Roman"/>
          <w:noProof/>
          <w:szCs w:val="24"/>
        </w:rPr>
        <w:t xml:space="preserve">6. </w:t>
      </w:r>
      <w:r w:rsidRPr="00C953BD">
        <w:rPr>
          <w:rFonts w:ascii="Times New Roman" w:hAnsi="Times New Roman" w:cs="Times New Roman"/>
          <w:noProof/>
          <w:szCs w:val="24"/>
        </w:rPr>
        <w:tab/>
      </w:r>
      <w:r w:rsidRPr="00C953BD">
        <w:rPr>
          <w:rFonts w:ascii="Times New Roman" w:hAnsi="Times New Roman" w:cs="Times New Roman"/>
          <w:b/>
          <w:bCs/>
          <w:noProof/>
          <w:szCs w:val="24"/>
        </w:rPr>
        <w:t>San-segundo L</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Guimarães L</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Fernández C</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Beltrán EM</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Guilhermino L</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Victoria M</w:t>
      </w:r>
      <w:r w:rsidRPr="00C953BD">
        <w:rPr>
          <w:rFonts w:ascii="Times New Roman" w:hAnsi="Times New Roman" w:cs="Times New Roman"/>
          <w:noProof/>
          <w:szCs w:val="24"/>
        </w:rPr>
        <w:t xml:space="preserve">. Alterations in gene expression levels provide early indicators of chemical stress during Xenopus laevis embryo development : A case study with per fl uorooctane sulfonate ( PFOS ). </w:t>
      </w:r>
      <w:r w:rsidRPr="00C953BD">
        <w:rPr>
          <w:rFonts w:ascii="Times New Roman" w:hAnsi="Times New Roman" w:cs="Times New Roman"/>
          <w:i/>
          <w:iCs/>
          <w:noProof/>
          <w:szCs w:val="24"/>
        </w:rPr>
        <w:t>Ecotoxicol Environ Saf</w:t>
      </w:r>
      <w:r w:rsidRPr="00C953BD">
        <w:rPr>
          <w:rFonts w:ascii="Times New Roman" w:hAnsi="Times New Roman" w:cs="Times New Roman"/>
          <w:noProof/>
          <w:szCs w:val="24"/>
        </w:rPr>
        <w:t xml:space="preserve"> 127: 51–60, 2016.</w:t>
      </w:r>
    </w:p>
    <w:p w14:paraId="22C3C003" w14:textId="77777777" w:rsidR="00C953BD" w:rsidRPr="00C953BD" w:rsidRDefault="00C953BD" w:rsidP="00C953BD">
      <w:pPr>
        <w:widowControl w:val="0"/>
        <w:autoSpaceDE w:val="0"/>
        <w:autoSpaceDN w:val="0"/>
        <w:adjustRightInd w:val="0"/>
        <w:spacing w:line="240" w:lineRule="auto"/>
        <w:ind w:left="640" w:hanging="640"/>
        <w:rPr>
          <w:rFonts w:ascii="Times New Roman" w:hAnsi="Times New Roman" w:cs="Times New Roman"/>
          <w:noProof/>
          <w:szCs w:val="24"/>
        </w:rPr>
      </w:pPr>
      <w:r w:rsidRPr="00C953BD">
        <w:rPr>
          <w:rFonts w:ascii="Times New Roman" w:hAnsi="Times New Roman" w:cs="Times New Roman"/>
          <w:noProof/>
          <w:szCs w:val="24"/>
        </w:rPr>
        <w:t xml:space="preserve">7. </w:t>
      </w:r>
      <w:r w:rsidRPr="00C953BD">
        <w:rPr>
          <w:rFonts w:ascii="Times New Roman" w:hAnsi="Times New Roman" w:cs="Times New Roman"/>
          <w:noProof/>
          <w:szCs w:val="24"/>
        </w:rPr>
        <w:tab/>
      </w:r>
      <w:r w:rsidRPr="00C953BD">
        <w:rPr>
          <w:rFonts w:ascii="Times New Roman" w:hAnsi="Times New Roman" w:cs="Times New Roman"/>
          <w:b/>
          <w:bCs/>
          <w:noProof/>
          <w:szCs w:val="24"/>
        </w:rPr>
        <w:t>Saravia JS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You D</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Thevenot P</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Lee GI</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Shrestha B</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Lomnicki 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Cormier SA</w:t>
      </w:r>
      <w:r w:rsidRPr="00C953BD">
        <w:rPr>
          <w:rFonts w:ascii="Times New Roman" w:hAnsi="Times New Roman" w:cs="Times New Roman"/>
          <w:noProof/>
          <w:szCs w:val="24"/>
        </w:rPr>
        <w:t xml:space="preserve">. Early-life exposure to combustion-derived particulate matter causes pulmonary immunosuppression. </w:t>
      </w:r>
      <w:r w:rsidRPr="00C953BD">
        <w:rPr>
          <w:rFonts w:ascii="Times New Roman" w:hAnsi="Times New Roman" w:cs="Times New Roman"/>
          <w:i/>
          <w:iCs/>
          <w:noProof/>
          <w:szCs w:val="24"/>
        </w:rPr>
        <w:t>Mucosal Immunol</w:t>
      </w:r>
      <w:r w:rsidRPr="00C953BD">
        <w:rPr>
          <w:rFonts w:ascii="Times New Roman" w:hAnsi="Times New Roman" w:cs="Times New Roman"/>
          <w:noProof/>
          <w:szCs w:val="24"/>
        </w:rPr>
        <w:t xml:space="preserve"> 7: 694–704, 2014.</w:t>
      </w:r>
    </w:p>
    <w:p w14:paraId="4AA9E883" w14:textId="77777777" w:rsidR="00C953BD" w:rsidRPr="00C953BD" w:rsidRDefault="00C953BD" w:rsidP="00C953BD">
      <w:pPr>
        <w:widowControl w:val="0"/>
        <w:autoSpaceDE w:val="0"/>
        <w:autoSpaceDN w:val="0"/>
        <w:adjustRightInd w:val="0"/>
        <w:spacing w:line="240" w:lineRule="auto"/>
        <w:ind w:left="640" w:hanging="640"/>
        <w:rPr>
          <w:rFonts w:ascii="Times New Roman" w:hAnsi="Times New Roman" w:cs="Times New Roman"/>
          <w:noProof/>
          <w:szCs w:val="24"/>
        </w:rPr>
      </w:pPr>
      <w:r w:rsidRPr="00C953BD">
        <w:rPr>
          <w:rFonts w:ascii="Times New Roman" w:hAnsi="Times New Roman" w:cs="Times New Roman"/>
          <w:noProof/>
          <w:szCs w:val="24"/>
        </w:rPr>
        <w:t xml:space="preserve">8. </w:t>
      </w:r>
      <w:r w:rsidRPr="00C953BD">
        <w:rPr>
          <w:rFonts w:ascii="Times New Roman" w:hAnsi="Times New Roman" w:cs="Times New Roman"/>
          <w:noProof/>
          <w:szCs w:val="24"/>
        </w:rPr>
        <w:tab/>
      </w:r>
      <w:r w:rsidRPr="00C953BD">
        <w:rPr>
          <w:rFonts w:ascii="Times New Roman" w:hAnsi="Times New Roman" w:cs="Times New Roman"/>
          <w:b/>
          <w:bCs/>
          <w:noProof/>
          <w:szCs w:val="24"/>
        </w:rPr>
        <w:t>Siegel MP</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Kruse SE</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Knowels G</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Salmon A</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Beyer R</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Xie H</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van Remmen H</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Smith SR</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Marcinek DJ</w:t>
      </w:r>
      <w:r w:rsidRPr="00C953BD">
        <w:rPr>
          <w:rFonts w:ascii="Times New Roman" w:hAnsi="Times New Roman" w:cs="Times New Roman"/>
          <w:noProof/>
          <w:szCs w:val="24"/>
        </w:rPr>
        <w:t xml:space="preserve">. Reduced coupling of oxidative phosphorylation In Vivo precedes electron transport chain defects due to mild oxidative stress in mice. </w:t>
      </w:r>
      <w:r w:rsidRPr="00C953BD">
        <w:rPr>
          <w:rFonts w:ascii="Times New Roman" w:hAnsi="Times New Roman" w:cs="Times New Roman"/>
          <w:i/>
          <w:iCs/>
          <w:noProof/>
          <w:szCs w:val="24"/>
        </w:rPr>
        <w:t>PLoS One</w:t>
      </w:r>
      <w:r w:rsidRPr="00C953BD">
        <w:rPr>
          <w:rFonts w:ascii="Times New Roman" w:hAnsi="Times New Roman" w:cs="Times New Roman"/>
          <w:noProof/>
          <w:szCs w:val="24"/>
        </w:rPr>
        <w:t xml:space="preserve"> 6, 2011.</w:t>
      </w:r>
    </w:p>
    <w:p w14:paraId="7349D6FB" w14:textId="77777777" w:rsidR="00C953BD" w:rsidRPr="00C953BD" w:rsidRDefault="00C953BD" w:rsidP="00C953BD">
      <w:pPr>
        <w:widowControl w:val="0"/>
        <w:autoSpaceDE w:val="0"/>
        <w:autoSpaceDN w:val="0"/>
        <w:adjustRightInd w:val="0"/>
        <w:spacing w:line="240" w:lineRule="auto"/>
        <w:ind w:left="640" w:hanging="640"/>
        <w:rPr>
          <w:rFonts w:ascii="Times New Roman" w:hAnsi="Times New Roman" w:cs="Times New Roman"/>
          <w:noProof/>
        </w:rPr>
      </w:pPr>
      <w:r w:rsidRPr="00C953BD">
        <w:rPr>
          <w:rFonts w:ascii="Times New Roman" w:hAnsi="Times New Roman" w:cs="Times New Roman"/>
          <w:noProof/>
          <w:szCs w:val="24"/>
        </w:rPr>
        <w:t xml:space="preserve">9. </w:t>
      </w:r>
      <w:r w:rsidRPr="00C953BD">
        <w:rPr>
          <w:rFonts w:ascii="Times New Roman" w:hAnsi="Times New Roman" w:cs="Times New Roman"/>
          <w:noProof/>
          <w:szCs w:val="24"/>
        </w:rPr>
        <w:tab/>
      </w:r>
      <w:r w:rsidRPr="00C953BD">
        <w:rPr>
          <w:rFonts w:ascii="Times New Roman" w:hAnsi="Times New Roman" w:cs="Times New Roman"/>
          <w:b/>
          <w:bCs/>
          <w:noProof/>
          <w:szCs w:val="24"/>
        </w:rPr>
        <w:t>Wang P</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Liu J</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Li Y</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Wu S</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Luo J</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Yang H</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Subbiah R</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Chatham J</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Zhelyabovska O</w:t>
      </w:r>
      <w:r w:rsidRPr="00C953BD">
        <w:rPr>
          <w:rFonts w:ascii="Times New Roman" w:hAnsi="Times New Roman" w:cs="Times New Roman"/>
          <w:noProof/>
          <w:szCs w:val="24"/>
        </w:rPr>
        <w:t xml:space="preserve">, </w:t>
      </w:r>
      <w:r w:rsidRPr="00C953BD">
        <w:rPr>
          <w:rFonts w:ascii="Times New Roman" w:hAnsi="Times New Roman" w:cs="Times New Roman"/>
          <w:b/>
          <w:bCs/>
          <w:noProof/>
          <w:szCs w:val="24"/>
        </w:rPr>
        <w:t>Yang Q</w:t>
      </w:r>
      <w:r w:rsidRPr="00C953BD">
        <w:rPr>
          <w:rFonts w:ascii="Times New Roman" w:hAnsi="Times New Roman" w:cs="Times New Roman"/>
          <w:noProof/>
          <w:szCs w:val="24"/>
        </w:rPr>
        <w:t xml:space="preserve">. Peroxisome proliferator-activated receptor δ is an essential transcriptional regulator for mitochondrial protection and biogenesis in adult heart. </w:t>
      </w:r>
      <w:r w:rsidRPr="00C953BD">
        <w:rPr>
          <w:rFonts w:ascii="Times New Roman" w:hAnsi="Times New Roman" w:cs="Times New Roman"/>
          <w:i/>
          <w:iCs/>
          <w:noProof/>
          <w:szCs w:val="24"/>
        </w:rPr>
        <w:t>Circ Res</w:t>
      </w:r>
      <w:r w:rsidRPr="00C953BD">
        <w:rPr>
          <w:rFonts w:ascii="Times New Roman" w:hAnsi="Times New Roman" w:cs="Times New Roman"/>
          <w:noProof/>
          <w:szCs w:val="24"/>
        </w:rPr>
        <w:t xml:space="preserve"> 106: 911–919, 2010.</w:t>
      </w:r>
    </w:p>
    <w:p w14:paraId="3878B9BC" w14:textId="35D2FAAE" w:rsidR="00BA6520" w:rsidRPr="00814622" w:rsidRDefault="00BA6520" w:rsidP="00C953BD">
      <w:pPr>
        <w:widowControl w:val="0"/>
        <w:autoSpaceDE w:val="0"/>
        <w:autoSpaceDN w:val="0"/>
        <w:adjustRightInd w:val="0"/>
        <w:spacing w:line="240" w:lineRule="auto"/>
        <w:ind w:left="640" w:hanging="640"/>
        <w:rPr>
          <w:rFonts w:ascii="Times New Roman" w:hAnsi="Times New Roman" w:cs="Times New Roman"/>
        </w:rPr>
      </w:pPr>
      <w:r w:rsidRPr="00814622">
        <w:rPr>
          <w:rFonts w:ascii="Times New Roman" w:hAnsi="Times New Roman" w:cs="Times New Roman"/>
        </w:rPr>
        <w:fldChar w:fldCharType="end"/>
      </w:r>
    </w:p>
    <w:p w14:paraId="2A17DC75" w14:textId="77777777" w:rsidR="001E734A" w:rsidRPr="00814622" w:rsidRDefault="001E734A" w:rsidP="002C21F8">
      <w:pPr>
        <w:rPr>
          <w:rFonts w:ascii="Times New Roman" w:hAnsi="Times New Roman" w:cs="Times New Roman"/>
        </w:rPr>
      </w:pPr>
    </w:p>
    <w:sectPr w:rsidR="001E734A" w:rsidRPr="00814622" w:rsidSect="00B5446F">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70A17" w15:done="0"/>
  <w15:commentEx w15:paraId="241A4CE4" w15:paraIdParent="1D970A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0DBD"/>
    <w:rsid w:val="000026A9"/>
    <w:rsid w:val="0000575D"/>
    <w:rsid w:val="0000692A"/>
    <w:rsid w:val="00017BCB"/>
    <w:rsid w:val="00031F8C"/>
    <w:rsid w:val="00036E2E"/>
    <w:rsid w:val="00043989"/>
    <w:rsid w:val="00044A53"/>
    <w:rsid w:val="000521C7"/>
    <w:rsid w:val="00062503"/>
    <w:rsid w:val="000649B9"/>
    <w:rsid w:val="00064C2C"/>
    <w:rsid w:val="00073C60"/>
    <w:rsid w:val="00075DC3"/>
    <w:rsid w:val="00082C06"/>
    <w:rsid w:val="000926BA"/>
    <w:rsid w:val="000956B3"/>
    <w:rsid w:val="000A0377"/>
    <w:rsid w:val="000A705D"/>
    <w:rsid w:val="000B5106"/>
    <w:rsid w:val="000B697B"/>
    <w:rsid w:val="000B6FAB"/>
    <w:rsid w:val="000C32E4"/>
    <w:rsid w:val="000C6BA4"/>
    <w:rsid w:val="000C6EB2"/>
    <w:rsid w:val="000C73C1"/>
    <w:rsid w:val="000D048F"/>
    <w:rsid w:val="000D209F"/>
    <w:rsid w:val="000D4C6E"/>
    <w:rsid w:val="000E045B"/>
    <w:rsid w:val="000E1D65"/>
    <w:rsid w:val="000E22EB"/>
    <w:rsid w:val="000E4544"/>
    <w:rsid w:val="000E5547"/>
    <w:rsid w:val="000E6B41"/>
    <w:rsid w:val="000F1ACF"/>
    <w:rsid w:val="000F33E4"/>
    <w:rsid w:val="000F5145"/>
    <w:rsid w:val="00102752"/>
    <w:rsid w:val="00106354"/>
    <w:rsid w:val="00106E87"/>
    <w:rsid w:val="001077DD"/>
    <w:rsid w:val="00110E12"/>
    <w:rsid w:val="0011571F"/>
    <w:rsid w:val="0012090A"/>
    <w:rsid w:val="00122DC6"/>
    <w:rsid w:val="00122DCF"/>
    <w:rsid w:val="0012620B"/>
    <w:rsid w:val="00131709"/>
    <w:rsid w:val="00132A85"/>
    <w:rsid w:val="00150398"/>
    <w:rsid w:val="00151045"/>
    <w:rsid w:val="00155051"/>
    <w:rsid w:val="00164939"/>
    <w:rsid w:val="00165A88"/>
    <w:rsid w:val="0017312A"/>
    <w:rsid w:val="0017488A"/>
    <w:rsid w:val="00177D31"/>
    <w:rsid w:val="001851E5"/>
    <w:rsid w:val="00192BDF"/>
    <w:rsid w:val="00195D90"/>
    <w:rsid w:val="001A0D41"/>
    <w:rsid w:val="001A18DF"/>
    <w:rsid w:val="001A25AC"/>
    <w:rsid w:val="001A4F1B"/>
    <w:rsid w:val="001B66D8"/>
    <w:rsid w:val="001C0C5B"/>
    <w:rsid w:val="001C25E8"/>
    <w:rsid w:val="001C2B45"/>
    <w:rsid w:val="001C3D34"/>
    <w:rsid w:val="001D26BC"/>
    <w:rsid w:val="001D623D"/>
    <w:rsid w:val="001E169F"/>
    <w:rsid w:val="001E5D5F"/>
    <w:rsid w:val="001E734A"/>
    <w:rsid w:val="001F15D0"/>
    <w:rsid w:val="001F1AA0"/>
    <w:rsid w:val="001F3DF9"/>
    <w:rsid w:val="001F70EA"/>
    <w:rsid w:val="00202F32"/>
    <w:rsid w:val="00205933"/>
    <w:rsid w:val="002118A3"/>
    <w:rsid w:val="00211EE2"/>
    <w:rsid w:val="002178EF"/>
    <w:rsid w:val="00217B4C"/>
    <w:rsid w:val="00220061"/>
    <w:rsid w:val="00220707"/>
    <w:rsid w:val="002239FC"/>
    <w:rsid w:val="00225044"/>
    <w:rsid w:val="002420C5"/>
    <w:rsid w:val="00262988"/>
    <w:rsid w:val="002662AA"/>
    <w:rsid w:val="00271002"/>
    <w:rsid w:val="00272B0A"/>
    <w:rsid w:val="00276C9A"/>
    <w:rsid w:val="00280925"/>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003D"/>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1FFE"/>
    <w:rsid w:val="00422177"/>
    <w:rsid w:val="004237FA"/>
    <w:rsid w:val="00425DE1"/>
    <w:rsid w:val="00426B31"/>
    <w:rsid w:val="0043150A"/>
    <w:rsid w:val="0043723E"/>
    <w:rsid w:val="00440F99"/>
    <w:rsid w:val="00442C2D"/>
    <w:rsid w:val="0044379B"/>
    <w:rsid w:val="004446E8"/>
    <w:rsid w:val="00444BDA"/>
    <w:rsid w:val="004476FC"/>
    <w:rsid w:val="00447FAB"/>
    <w:rsid w:val="00453F56"/>
    <w:rsid w:val="00461271"/>
    <w:rsid w:val="00464961"/>
    <w:rsid w:val="00464CEC"/>
    <w:rsid w:val="00467601"/>
    <w:rsid w:val="00467ED6"/>
    <w:rsid w:val="00474684"/>
    <w:rsid w:val="0047529A"/>
    <w:rsid w:val="0047658E"/>
    <w:rsid w:val="004916B6"/>
    <w:rsid w:val="004965F2"/>
    <w:rsid w:val="004A06E7"/>
    <w:rsid w:val="004A43FB"/>
    <w:rsid w:val="004A4A11"/>
    <w:rsid w:val="004A5C0A"/>
    <w:rsid w:val="004A6EAE"/>
    <w:rsid w:val="004B0EEB"/>
    <w:rsid w:val="004C288D"/>
    <w:rsid w:val="004C4A2C"/>
    <w:rsid w:val="004C4EB9"/>
    <w:rsid w:val="004C7904"/>
    <w:rsid w:val="004D05BB"/>
    <w:rsid w:val="004D34DA"/>
    <w:rsid w:val="004D3E71"/>
    <w:rsid w:val="004E07E1"/>
    <w:rsid w:val="004E1F2F"/>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A5A"/>
    <w:rsid w:val="005D5BFC"/>
    <w:rsid w:val="005D7CDD"/>
    <w:rsid w:val="005E3ECA"/>
    <w:rsid w:val="005E5DC2"/>
    <w:rsid w:val="005F0953"/>
    <w:rsid w:val="005F2393"/>
    <w:rsid w:val="005F278D"/>
    <w:rsid w:val="005F5A05"/>
    <w:rsid w:val="005F6BDC"/>
    <w:rsid w:val="00602D31"/>
    <w:rsid w:val="006045C1"/>
    <w:rsid w:val="00606C16"/>
    <w:rsid w:val="00617955"/>
    <w:rsid w:val="006256E2"/>
    <w:rsid w:val="0062617C"/>
    <w:rsid w:val="0063152A"/>
    <w:rsid w:val="00645DCB"/>
    <w:rsid w:val="00646C07"/>
    <w:rsid w:val="006478E8"/>
    <w:rsid w:val="00651B02"/>
    <w:rsid w:val="00656812"/>
    <w:rsid w:val="006603A5"/>
    <w:rsid w:val="006613D7"/>
    <w:rsid w:val="006623C7"/>
    <w:rsid w:val="00662FE5"/>
    <w:rsid w:val="00680E24"/>
    <w:rsid w:val="00685223"/>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51F9"/>
    <w:rsid w:val="00736B1A"/>
    <w:rsid w:val="00745118"/>
    <w:rsid w:val="00747F1D"/>
    <w:rsid w:val="007522EA"/>
    <w:rsid w:val="00753158"/>
    <w:rsid w:val="00760742"/>
    <w:rsid w:val="00764E65"/>
    <w:rsid w:val="00766390"/>
    <w:rsid w:val="00767738"/>
    <w:rsid w:val="00767FA4"/>
    <w:rsid w:val="007757C8"/>
    <w:rsid w:val="00776364"/>
    <w:rsid w:val="007771B7"/>
    <w:rsid w:val="00783494"/>
    <w:rsid w:val="00786EC5"/>
    <w:rsid w:val="007906B1"/>
    <w:rsid w:val="007946EF"/>
    <w:rsid w:val="0079577F"/>
    <w:rsid w:val="00797200"/>
    <w:rsid w:val="007A360E"/>
    <w:rsid w:val="007A3CAF"/>
    <w:rsid w:val="007B3039"/>
    <w:rsid w:val="007C0B45"/>
    <w:rsid w:val="007C6E62"/>
    <w:rsid w:val="007D06EE"/>
    <w:rsid w:val="007D2843"/>
    <w:rsid w:val="007D60D0"/>
    <w:rsid w:val="007E01F5"/>
    <w:rsid w:val="007E1F1C"/>
    <w:rsid w:val="007E5A90"/>
    <w:rsid w:val="007F5619"/>
    <w:rsid w:val="007F7F98"/>
    <w:rsid w:val="0080266A"/>
    <w:rsid w:val="00803BAC"/>
    <w:rsid w:val="008058DD"/>
    <w:rsid w:val="0080748A"/>
    <w:rsid w:val="00807E55"/>
    <w:rsid w:val="00813A81"/>
    <w:rsid w:val="00814622"/>
    <w:rsid w:val="00814C6D"/>
    <w:rsid w:val="00817F70"/>
    <w:rsid w:val="0082036F"/>
    <w:rsid w:val="00820959"/>
    <w:rsid w:val="0082320E"/>
    <w:rsid w:val="00826BBC"/>
    <w:rsid w:val="008321B4"/>
    <w:rsid w:val="008336ED"/>
    <w:rsid w:val="008434F9"/>
    <w:rsid w:val="00854FAC"/>
    <w:rsid w:val="008620BB"/>
    <w:rsid w:val="008721DB"/>
    <w:rsid w:val="00874130"/>
    <w:rsid w:val="00882C39"/>
    <w:rsid w:val="008839B2"/>
    <w:rsid w:val="00884233"/>
    <w:rsid w:val="0088435F"/>
    <w:rsid w:val="00886D3A"/>
    <w:rsid w:val="00890BFC"/>
    <w:rsid w:val="0089370F"/>
    <w:rsid w:val="00894BE8"/>
    <w:rsid w:val="008A2870"/>
    <w:rsid w:val="008A565E"/>
    <w:rsid w:val="008A5B7D"/>
    <w:rsid w:val="008A6A79"/>
    <w:rsid w:val="008B73F4"/>
    <w:rsid w:val="008C1323"/>
    <w:rsid w:val="008C24AA"/>
    <w:rsid w:val="008C57C7"/>
    <w:rsid w:val="008D0953"/>
    <w:rsid w:val="008D0F71"/>
    <w:rsid w:val="008D3AE1"/>
    <w:rsid w:val="008D468B"/>
    <w:rsid w:val="008D5754"/>
    <w:rsid w:val="008D6681"/>
    <w:rsid w:val="008E3389"/>
    <w:rsid w:val="008E351A"/>
    <w:rsid w:val="008E42FD"/>
    <w:rsid w:val="00900406"/>
    <w:rsid w:val="00900B55"/>
    <w:rsid w:val="00906687"/>
    <w:rsid w:val="009173E0"/>
    <w:rsid w:val="00920538"/>
    <w:rsid w:val="00941AE0"/>
    <w:rsid w:val="00942A9F"/>
    <w:rsid w:val="00943B8B"/>
    <w:rsid w:val="0094609A"/>
    <w:rsid w:val="009623C5"/>
    <w:rsid w:val="00967895"/>
    <w:rsid w:val="0096792B"/>
    <w:rsid w:val="00967DB1"/>
    <w:rsid w:val="009705B6"/>
    <w:rsid w:val="009725CF"/>
    <w:rsid w:val="00976E2C"/>
    <w:rsid w:val="00976F3D"/>
    <w:rsid w:val="00996801"/>
    <w:rsid w:val="009A2C46"/>
    <w:rsid w:val="009B1C0F"/>
    <w:rsid w:val="009B1E34"/>
    <w:rsid w:val="009B69F6"/>
    <w:rsid w:val="009C1BC4"/>
    <w:rsid w:val="009C21CB"/>
    <w:rsid w:val="009C6880"/>
    <w:rsid w:val="009C7697"/>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135F5"/>
    <w:rsid w:val="00A22C1F"/>
    <w:rsid w:val="00A4246F"/>
    <w:rsid w:val="00A541A1"/>
    <w:rsid w:val="00A55B7F"/>
    <w:rsid w:val="00A55E79"/>
    <w:rsid w:val="00A61A2A"/>
    <w:rsid w:val="00A66E35"/>
    <w:rsid w:val="00A709FB"/>
    <w:rsid w:val="00A72131"/>
    <w:rsid w:val="00A728CC"/>
    <w:rsid w:val="00A831A1"/>
    <w:rsid w:val="00A839F8"/>
    <w:rsid w:val="00A85205"/>
    <w:rsid w:val="00A8624D"/>
    <w:rsid w:val="00A8649A"/>
    <w:rsid w:val="00A86D06"/>
    <w:rsid w:val="00A931E1"/>
    <w:rsid w:val="00AA28FB"/>
    <w:rsid w:val="00AA5A2E"/>
    <w:rsid w:val="00AA7040"/>
    <w:rsid w:val="00AB2FFB"/>
    <w:rsid w:val="00AB6ADE"/>
    <w:rsid w:val="00AC0E3E"/>
    <w:rsid w:val="00AC1A0A"/>
    <w:rsid w:val="00AC203F"/>
    <w:rsid w:val="00AC7AA1"/>
    <w:rsid w:val="00AD47DA"/>
    <w:rsid w:val="00AE4249"/>
    <w:rsid w:val="00AE5BB1"/>
    <w:rsid w:val="00AF1AA4"/>
    <w:rsid w:val="00B03F97"/>
    <w:rsid w:val="00B12835"/>
    <w:rsid w:val="00B14F1F"/>
    <w:rsid w:val="00B17FB4"/>
    <w:rsid w:val="00B21639"/>
    <w:rsid w:val="00B23A5D"/>
    <w:rsid w:val="00B31603"/>
    <w:rsid w:val="00B3708F"/>
    <w:rsid w:val="00B418BF"/>
    <w:rsid w:val="00B42B45"/>
    <w:rsid w:val="00B43776"/>
    <w:rsid w:val="00B456BF"/>
    <w:rsid w:val="00B52974"/>
    <w:rsid w:val="00B5446F"/>
    <w:rsid w:val="00B60614"/>
    <w:rsid w:val="00B65D3A"/>
    <w:rsid w:val="00B661C8"/>
    <w:rsid w:val="00B666D4"/>
    <w:rsid w:val="00B74327"/>
    <w:rsid w:val="00B7543F"/>
    <w:rsid w:val="00B75D8A"/>
    <w:rsid w:val="00B810EA"/>
    <w:rsid w:val="00B83EB8"/>
    <w:rsid w:val="00B85F72"/>
    <w:rsid w:val="00B86387"/>
    <w:rsid w:val="00B9068E"/>
    <w:rsid w:val="00B90862"/>
    <w:rsid w:val="00B90E80"/>
    <w:rsid w:val="00B92656"/>
    <w:rsid w:val="00B94C97"/>
    <w:rsid w:val="00B955AC"/>
    <w:rsid w:val="00B96BB1"/>
    <w:rsid w:val="00B9752C"/>
    <w:rsid w:val="00BA0B9F"/>
    <w:rsid w:val="00BA1532"/>
    <w:rsid w:val="00BA3ED3"/>
    <w:rsid w:val="00BA610F"/>
    <w:rsid w:val="00BA6520"/>
    <w:rsid w:val="00BB07BC"/>
    <w:rsid w:val="00BB3D63"/>
    <w:rsid w:val="00BB6C1D"/>
    <w:rsid w:val="00BC31ED"/>
    <w:rsid w:val="00BC57DB"/>
    <w:rsid w:val="00BC6D44"/>
    <w:rsid w:val="00BD0960"/>
    <w:rsid w:val="00BD10A9"/>
    <w:rsid w:val="00BD2A88"/>
    <w:rsid w:val="00BD399C"/>
    <w:rsid w:val="00BD52F6"/>
    <w:rsid w:val="00BE2924"/>
    <w:rsid w:val="00BF0304"/>
    <w:rsid w:val="00BF3472"/>
    <w:rsid w:val="00BF50CF"/>
    <w:rsid w:val="00BF538F"/>
    <w:rsid w:val="00C03552"/>
    <w:rsid w:val="00C04C0B"/>
    <w:rsid w:val="00C11E96"/>
    <w:rsid w:val="00C12773"/>
    <w:rsid w:val="00C14D10"/>
    <w:rsid w:val="00C17BE3"/>
    <w:rsid w:val="00C20028"/>
    <w:rsid w:val="00C21F96"/>
    <w:rsid w:val="00C25D04"/>
    <w:rsid w:val="00C32367"/>
    <w:rsid w:val="00C3459D"/>
    <w:rsid w:val="00C40704"/>
    <w:rsid w:val="00C421B2"/>
    <w:rsid w:val="00C427F1"/>
    <w:rsid w:val="00C43FAC"/>
    <w:rsid w:val="00C47175"/>
    <w:rsid w:val="00C47840"/>
    <w:rsid w:val="00C52EF4"/>
    <w:rsid w:val="00C54736"/>
    <w:rsid w:val="00C569DA"/>
    <w:rsid w:val="00C570BB"/>
    <w:rsid w:val="00C67235"/>
    <w:rsid w:val="00C70476"/>
    <w:rsid w:val="00C74E95"/>
    <w:rsid w:val="00C82DC8"/>
    <w:rsid w:val="00C83B59"/>
    <w:rsid w:val="00C868AB"/>
    <w:rsid w:val="00C87350"/>
    <w:rsid w:val="00C9233B"/>
    <w:rsid w:val="00C939E8"/>
    <w:rsid w:val="00C945BB"/>
    <w:rsid w:val="00C953BD"/>
    <w:rsid w:val="00C9621F"/>
    <w:rsid w:val="00C9724B"/>
    <w:rsid w:val="00CA2AA1"/>
    <w:rsid w:val="00CA42AE"/>
    <w:rsid w:val="00CB038A"/>
    <w:rsid w:val="00CB1044"/>
    <w:rsid w:val="00CB5598"/>
    <w:rsid w:val="00CB5DCA"/>
    <w:rsid w:val="00CC7C7E"/>
    <w:rsid w:val="00CE13BE"/>
    <w:rsid w:val="00CE7CFE"/>
    <w:rsid w:val="00CF1085"/>
    <w:rsid w:val="00CF14BE"/>
    <w:rsid w:val="00CF21DF"/>
    <w:rsid w:val="00CF2D55"/>
    <w:rsid w:val="00CF46F7"/>
    <w:rsid w:val="00CF5468"/>
    <w:rsid w:val="00CF6519"/>
    <w:rsid w:val="00D01E5C"/>
    <w:rsid w:val="00D02743"/>
    <w:rsid w:val="00D03BD1"/>
    <w:rsid w:val="00D04676"/>
    <w:rsid w:val="00D05356"/>
    <w:rsid w:val="00D06878"/>
    <w:rsid w:val="00D078B9"/>
    <w:rsid w:val="00D106B3"/>
    <w:rsid w:val="00D13A3E"/>
    <w:rsid w:val="00D13C03"/>
    <w:rsid w:val="00D155D4"/>
    <w:rsid w:val="00D165E9"/>
    <w:rsid w:val="00D17122"/>
    <w:rsid w:val="00D20B24"/>
    <w:rsid w:val="00D2433B"/>
    <w:rsid w:val="00D32C5B"/>
    <w:rsid w:val="00D33C9C"/>
    <w:rsid w:val="00D36804"/>
    <w:rsid w:val="00D3754F"/>
    <w:rsid w:val="00D44F34"/>
    <w:rsid w:val="00D4628A"/>
    <w:rsid w:val="00D516FF"/>
    <w:rsid w:val="00D54BE0"/>
    <w:rsid w:val="00D57909"/>
    <w:rsid w:val="00D618AB"/>
    <w:rsid w:val="00D62550"/>
    <w:rsid w:val="00D63709"/>
    <w:rsid w:val="00D6526F"/>
    <w:rsid w:val="00D732B4"/>
    <w:rsid w:val="00D74452"/>
    <w:rsid w:val="00D7559D"/>
    <w:rsid w:val="00D7754A"/>
    <w:rsid w:val="00D77B5F"/>
    <w:rsid w:val="00D939F9"/>
    <w:rsid w:val="00D970CE"/>
    <w:rsid w:val="00DA709B"/>
    <w:rsid w:val="00DB266D"/>
    <w:rsid w:val="00DC0BBA"/>
    <w:rsid w:val="00DD1F10"/>
    <w:rsid w:val="00DD51E4"/>
    <w:rsid w:val="00DE1B82"/>
    <w:rsid w:val="00DE4E79"/>
    <w:rsid w:val="00DE559B"/>
    <w:rsid w:val="00DE5717"/>
    <w:rsid w:val="00DE6EC0"/>
    <w:rsid w:val="00DE788B"/>
    <w:rsid w:val="00DF3CB7"/>
    <w:rsid w:val="00DF755A"/>
    <w:rsid w:val="00E1026B"/>
    <w:rsid w:val="00E10752"/>
    <w:rsid w:val="00E16731"/>
    <w:rsid w:val="00E24F59"/>
    <w:rsid w:val="00E3236F"/>
    <w:rsid w:val="00E3305E"/>
    <w:rsid w:val="00E418FD"/>
    <w:rsid w:val="00E4198C"/>
    <w:rsid w:val="00E436F4"/>
    <w:rsid w:val="00E4581B"/>
    <w:rsid w:val="00E522E8"/>
    <w:rsid w:val="00E5787D"/>
    <w:rsid w:val="00E6342F"/>
    <w:rsid w:val="00E64865"/>
    <w:rsid w:val="00E65CCF"/>
    <w:rsid w:val="00E75548"/>
    <w:rsid w:val="00E83471"/>
    <w:rsid w:val="00E86E89"/>
    <w:rsid w:val="00E91077"/>
    <w:rsid w:val="00E91C2C"/>
    <w:rsid w:val="00EA13BC"/>
    <w:rsid w:val="00EA2695"/>
    <w:rsid w:val="00EA4A33"/>
    <w:rsid w:val="00EB285B"/>
    <w:rsid w:val="00EB357D"/>
    <w:rsid w:val="00EB5E9E"/>
    <w:rsid w:val="00EC011A"/>
    <w:rsid w:val="00EC3546"/>
    <w:rsid w:val="00ED193F"/>
    <w:rsid w:val="00ED1FD0"/>
    <w:rsid w:val="00ED3117"/>
    <w:rsid w:val="00EE44CD"/>
    <w:rsid w:val="00EF600F"/>
    <w:rsid w:val="00F004C1"/>
    <w:rsid w:val="00F00C85"/>
    <w:rsid w:val="00F01B5E"/>
    <w:rsid w:val="00F03830"/>
    <w:rsid w:val="00F104E7"/>
    <w:rsid w:val="00F13769"/>
    <w:rsid w:val="00F1460C"/>
    <w:rsid w:val="00F15D13"/>
    <w:rsid w:val="00F202FF"/>
    <w:rsid w:val="00F252CC"/>
    <w:rsid w:val="00F36B21"/>
    <w:rsid w:val="00F37C23"/>
    <w:rsid w:val="00F4030F"/>
    <w:rsid w:val="00F40A54"/>
    <w:rsid w:val="00F54AB9"/>
    <w:rsid w:val="00F56553"/>
    <w:rsid w:val="00F6640D"/>
    <w:rsid w:val="00F75F73"/>
    <w:rsid w:val="00F80CAA"/>
    <w:rsid w:val="00F82EAC"/>
    <w:rsid w:val="00F83E8A"/>
    <w:rsid w:val="00F85605"/>
    <w:rsid w:val="00F859AD"/>
    <w:rsid w:val="00F85C6A"/>
    <w:rsid w:val="00F879CE"/>
    <w:rsid w:val="00F919EB"/>
    <w:rsid w:val="00F9693B"/>
    <w:rsid w:val="00FA45EF"/>
    <w:rsid w:val="00FA4B9B"/>
    <w:rsid w:val="00FA7FBA"/>
    <w:rsid w:val="00FB05BF"/>
    <w:rsid w:val="00FB081B"/>
    <w:rsid w:val="00FB72E2"/>
    <w:rsid w:val="00FC26C8"/>
    <w:rsid w:val="00FC5CEC"/>
    <w:rsid w:val="00FC5F52"/>
    <w:rsid w:val="00FD0171"/>
    <w:rsid w:val="00FD1191"/>
    <w:rsid w:val="00FD15FD"/>
    <w:rsid w:val="00FD5A71"/>
    <w:rsid w:val="00FD638A"/>
    <w:rsid w:val="00FD797A"/>
    <w:rsid w:val="00FE017A"/>
    <w:rsid w:val="00FE0517"/>
    <w:rsid w:val="00FE07FB"/>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63E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0.png"/><Relationship Id="rId20" Type="http://schemas.openxmlformats.org/officeDocument/2006/relationships/image" Target="media/image8.png"/><Relationship Id="rId21" Type="http://schemas.openxmlformats.org/officeDocument/2006/relationships/image" Target="media/image80.png"/><Relationship Id="rId22" Type="http://schemas.openxmlformats.org/officeDocument/2006/relationships/chart" Target="charts/chart1.xml"/><Relationship Id="rId23" Type="http://schemas.openxmlformats.org/officeDocument/2006/relationships/chart" Target="charts/chart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image" Target="media/image3.png"/><Relationship Id="rId11" Type="http://schemas.openxmlformats.org/officeDocument/2006/relationships/image" Target="media/image30.png"/><Relationship Id="rId12" Type="http://schemas.openxmlformats.org/officeDocument/2006/relationships/image" Target="media/image4.png"/><Relationship Id="rId13" Type="http://schemas.openxmlformats.org/officeDocument/2006/relationships/image" Target="media/image40.png"/><Relationship Id="rId14" Type="http://schemas.openxmlformats.org/officeDocument/2006/relationships/image" Target="media/image5.png"/><Relationship Id="rId15" Type="http://schemas.openxmlformats.org/officeDocument/2006/relationships/image" Target="media/image50.png"/><Relationship Id="rId16" Type="http://schemas.openxmlformats.org/officeDocument/2006/relationships/image" Target="media/image6.png"/><Relationship Id="rId17" Type="http://schemas.openxmlformats.org/officeDocument/2006/relationships/image" Target="media/image7.wmf"/><Relationship Id="rId18" Type="http://schemas.openxmlformats.org/officeDocument/2006/relationships/image" Target="media/image60.png"/><Relationship Id="rId19" Type="http://schemas.openxmlformats.org/officeDocument/2006/relationships/image" Target="media/image70.wmf"/><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esteph16\Documents\GitHub\ObesityParticulateTreatment\data\HOMA%20IR.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4"/>
          <c:order val="0"/>
          <c:tx>
            <c:v>Standard Rodent Chow Diet</c:v>
          </c:tx>
          <c:spPr>
            <a:solidFill>
              <a:schemeClr val="accent5"/>
            </a:solidFill>
            <a:ln>
              <a:noFill/>
            </a:ln>
            <a:effectLst/>
          </c:spPr>
          <c:invertIfNegative val="0"/>
          <c:errBars>
            <c:errBarType val="both"/>
            <c:errValType val="cust"/>
            <c:noEndCap val="0"/>
            <c:plus>
              <c:numRef>
                <c:f>'Predictors of DIO vs Particulat'!$AB$7</c:f>
                <c:numCache>
                  <c:formatCode>General</c:formatCode>
                  <c:ptCount val="1"/>
                  <c:pt idx="0">
                    <c:v>0.486847206031011</c:v>
                  </c:pt>
                </c:numCache>
              </c:numRef>
            </c:plus>
            <c:minus>
              <c:numRef>
                <c:f>'Predictors of DIO vs Particulat'!$AB$7</c:f>
                <c:numCache>
                  <c:formatCode>General</c:formatCode>
                  <c:ptCount val="1"/>
                  <c:pt idx="0">
                    <c:v>0.486847206031011</c:v>
                  </c:pt>
                </c:numCache>
              </c:numRef>
            </c:minus>
            <c:spPr>
              <a:noFill/>
              <a:ln w="9525" cap="flat" cmpd="sng" algn="ctr">
                <a:solidFill>
                  <a:schemeClr val="tx1">
                    <a:lumMod val="65000"/>
                    <a:lumOff val="35000"/>
                  </a:schemeClr>
                </a:solidFill>
                <a:round/>
              </a:ln>
              <a:effectLst/>
            </c:spPr>
          </c:errBars>
          <c:val>
            <c:numRef>
              <c:f>'Predictors of DIO vs Particulat'!$AB$4</c:f>
              <c:numCache>
                <c:formatCode>General</c:formatCode>
                <c:ptCount val="1"/>
                <c:pt idx="0">
                  <c:v>27.0333333333333</c:v>
                </c:pt>
              </c:numCache>
            </c:numRef>
          </c:val>
        </c:ser>
        <c:ser>
          <c:idx val="0"/>
          <c:order val="1"/>
          <c:tx>
            <c:v>Control Diet</c:v>
          </c:tx>
          <c:spPr>
            <a:solidFill>
              <a:schemeClr val="accent1"/>
            </a:solidFill>
            <a:ln>
              <a:noFill/>
            </a:ln>
            <a:effectLst/>
          </c:spPr>
          <c:invertIfNegative val="0"/>
          <c:errBars>
            <c:errBarType val="both"/>
            <c:errValType val="cust"/>
            <c:noEndCap val="0"/>
            <c:plus>
              <c:numRef>
                <c:f>'Predictors of DIO vs Particulat'!$L$7</c:f>
                <c:numCache>
                  <c:formatCode>General</c:formatCode>
                  <c:ptCount val="1"/>
                  <c:pt idx="0">
                    <c:v>0.633239341396334</c:v>
                  </c:pt>
                </c:numCache>
              </c:numRef>
            </c:plus>
            <c:minus>
              <c:numRef>
                <c:f>'Predictors of DIO vs Particulat'!$L$7</c:f>
                <c:numCache>
                  <c:formatCode>General</c:formatCode>
                  <c:ptCount val="1"/>
                  <c:pt idx="0">
                    <c:v>0.633239341396334</c:v>
                  </c:pt>
                </c:numCache>
              </c:numRef>
            </c:minus>
            <c:spPr>
              <a:noFill/>
              <a:ln w="9525" cap="flat" cmpd="sng" algn="ctr">
                <a:solidFill>
                  <a:schemeClr val="tx1">
                    <a:lumMod val="65000"/>
                    <a:lumOff val="35000"/>
                  </a:schemeClr>
                </a:solidFill>
                <a:round/>
              </a:ln>
              <a:effectLst/>
            </c:spPr>
          </c:errBars>
          <c:val>
            <c:numRef>
              <c:f>'Predictors of DIO vs Particulat'!$L$4</c:f>
              <c:numCache>
                <c:formatCode>General</c:formatCode>
                <c:ptCount val="1"/>
                <c:pt idx="0">
                  <c:v>36.05</c:v>
                </c:pt>
              </c:numCache>
            </c:numRef>
          </c:val>
        </c:ser>
        <c:ser>
          <c:idx val="1"/>
          <c:order val="2"/>
          <c:tx>
            <c:v>HFD</c:v>
          </c:tx>
          <c:spPr>
            <a:solidFill>
              <a:schemeClr val="accent2"/>
            </a:solidFill>
            <a:ln>
              <a:noFill/>
            </a:ln>
            <a:effectLst/>
          </c:spPr>
          <c:invertIfNegative val="0"/>
          <c:errBars>
            <c:errBarType val="both"/>
            <c:errValType val="cust"/>
            <c:noEndCap val="0"/>
            <c:plus>
              <c:numRef>
                <c:f>'Predictors of DIO vs Particulat'!$P$7</c:f>
                <c:numCache>
                  <c:formatCode>General</c:formatCode>
                  <c:ptCount val="1"/>
                  <c:pt idx="0">
                    <c:v>0.457084885768261</c:v>
                  </c:pt>
                </c:numCache>
              </c:numRef>
            </c:plus>
            <c:minus>
              <c:numRef>
                <c:f>'Predictors of DIO vs Particulat'!$P$7</c:f>
                <c:numCache>
                  <c:formatCode>General</c:formatCode>
                  <c:ptCount val="1"/>
                  <c:pt idx="0">
                    <c:v>0.457084885768261</c:v>
                  </c:pt>
                </c:numCache>
              </c:numRef>
            </c:minus>
            <c:spPr>
              <a:noFill/>
              <a:ln w="9525" cap="flat" cmpd="sng" algn="ctr">
                <a:solidFill>
                  <a:schemeClr val="tx1">
                    <a:lumMod val="65000"/>
                    <a:lumOff val="35000"/>
                  </a:schemeClr>
                </a:solidFill>
                <a:round/>
              </a:ln>
              <a:effectLst/>
            </c:spPr>
          </c:errBars>
          <c:val>
            <c:numRef>
              <c:f>'Predictors of DIO vs Particulat'!$P$4</c:f>
              <c:numCache>
                <c:formatCode>General</c:formatCode>
                <c:ptCount val="1"/>
                <c:pt idx="0">
                  <c:v>42.93947368421048</c:v>
                </c:pt>
              </c:numCache>
            </c:numRef>
          </c:val>
        </c:ser>
        <c:ser>
          <c:idx val="2"/>
          <c:order val="3"/>
          <c:tx>
            <c:v>Saline-HFD</c:v>
          </c:tx>
          <c:spPr>
            <a:solidFill>
              <a:schemeClr val="tx1"/>
            </a:solidFill>
            <a:ln>
              <a:solidFill>
                <a:sysClr val="windowText" lastClr="000000"/>
              </a:solidFill>
            </a:ln>
            <a:effectLst/>
          </c:spPr>
          <c:invertIfNegative val="0"/>
          <c:errBars>
            <c:errBarType val="both"/>
            <c:errValType val="cust"/>
            <c:noEndCap val="0"/>
            <c:plus>
              <c:numRef>
                <c:f>'Predictors of DIO vs Particulat'!$T$7</c:f>
                <c:numCache>
                  <c:formatCode>General</c:formatCode>
                  <c:ptCount val="1"/>
                  <c:pt idx="0">
                    <c:v>0.577435359897683</c:v>
                  </c:pt>
                </c:numCache>
              </c:numRef>
            </c:plus>
            <c:minus>
              <c:numRef>
                <c:f>'Predictors of DIO vs Particulat'!$T$7</c:f>
                <c:numCache>
                  <c:formatCode>General</c:formatCode>
                  <c:ptCount val="1"/>
                  <c:pt idx="0">
                    <c:v>0.577435359897683</c:v>
                  </c:pt>
                </c:numCache>
              </c:numRef>
            </c:minus>
            <c:spPr>
              <a:noFill/>
              <a:ln w="9525" cap="flat" cmpd="sng" algn="ctr">
                <a:solidFill>
                  <a:schemeClr val="tx1">
                    <a:lumMod val="65000"/>
                    <a:lumOff val="35000"/>
                  </a:schemeClr>
                </a:solidFill>
                <a:round/>
              </a:ln>
              <a:effectLst/>
            </c:spPr>
          </c:errBars>
          <c:val>
            <c:numRef>
              <c:f>'Predictors of DIO vs Particulat'!$T$4</c:f>
              <c:numCache>
                <c:formatCode>General</c:formatCode>
                <c:ptCount val="1"/>
                <c:pt idx="0">
                  <c:v>43.88571428571426</c:v>
                </c:pt>
              </c:numCache>
            </c:numRef>
          </c:val>
        </c:ser>
        <c:ser>
          <c:idx val="3"/>
          <c:order val="4"/>
          <c:tx>
            <c:v>MCP230-HFD</c:v>
          </c:tx>
          <c:spPr>
            <a:solidFill>
              <a:schemeClr val="bg1">
                <a:lumMod val="50000"/>
              </a:schemeClr>
            </a:solidFill>
            <a:ln>
              <a:solidFill>
                <a:schemeClr val="bg1">
                  <a:lumMod val="50000"/>
                </a:schemeClr>
              </a:solidFill>
            </a:ln>
            <a:effectLst/>
          </c:spPr>
          <c:invertIfNegative val="0"/>
          <c:errBars>
            <c:errBarType val="both"/>
            <c:errValType val="cust"/>
            <c:noEndCap val="0"/>
            <c:plus>
              <c:numRef>
                <c:f>'Predictors of DIO vs Particulat'!$X$7</c:f>
                <c:numCache>
                  <c:formatCode>General</c:formatCode>
                  <c:ptCount val="1"/>
                  <c:pt idx="0">
                    <c:v>0.646081304969877</c:v>
                  </c:pt>
                </c:numCache>
              </c:numRef>
            </c:plus>
            <c:minus>
              <c:numRef>
                <c:f>'Predictors of DIO vs Particulat'!$X$7</c:f>
                <c:numCache>
                  <c:formatCode>General</c:formatCode>
                  <c:ptCount val="1"/>
                  <c:pt idx="0">
                    <c:v>0.646081304969877</c:v>
                  </c:pt>
                </c:numCache>
              </c:numRef>
            </c:minus>
            <c:spPr>
              <a:noFill/>
              <a:ln w="9525" cap="flat" cmpd="sng" algn="ctr">
                <a:solidFill>
                  <a:schemeClr val="tx1">
                    <a:lumMod val="65000"/>
                    <a:lumOff val="35000"/>
                  </a:schemeClr>
                </a:solidFill>
                <a:round/>
              </a:ln>
              <a:effectLst/>
            </c:spPr>
          </c:errBars>
          <c:val>
            <c:numRef>
              <c:f>'Predictors of DIO vs Particulat'!$X$4</c:f>
              <c:numCache>
                <c:formatCode>General</c:formatCode>
                <c:ptCount val="1"/>
                <c:pt idx="0">
                  <c:v>48.40000000000001</c:v>
                </c:pt>
              </c:numCache>
            </c:numRef>
          </c:val>
        </c:ser>
        <c:dLbls>
          <c:showLegendKey val="0"/>
          <c:showVal val="0"/>
          <c:showCatName val="0"/>
          <c:showSerName val="0"/>
          <c:showPercent val="0"/>
          <c:showBubbleSize val="0"/>
        </c:dLbls>
        <c:gapWidth val="0"/>
        <c:overlap val="-27"/>
        <c:axId val="-2144199912"/>
        <c:axId val="2048069160"/>
      </c:barChart>
      <c:catAx>
        <c:axId val="-2144199912"/>
        <c:scaling>
          <c:orientation val="minMax"/>
        </c:scaling>
        <c:delete val="1"/>
        <c:axPos val="b"/>
        <c:majorTickMark val="none"/>
        <c:minorTickMark val="none"/>
        <c:tickLblPos val="nextTo"/>
        <c:crossAx val="2048069160"/>
        <c:crosses val="autoZero"/>
        <c:auto val="1"/>
        <c:lblAlgn val="ctr"/>
        <c:lblOffset val="100"/>
        <c:noMultiLvlLbl val="0"/>
      </c:catAx>
      <c:valAx>
        <c:axId val="2048069160"/>
        <c:scaling>
          <c:orientation val="minMax"/>
          <c:max val="50.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Body weight (g)</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21441999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49BF7-3007-2E41-B88E-969B8CAAA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11</Pages>
  <Words>11211</Words>
  <Characters>63907</Characters>
  <Application>Microsoft Macintosh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326</cp:revision>
  <cp:lastPrinted>2016-03-01T21:45:00Z</cp:lastPrinted>
  <dcterms:created xsi:type="dcterms:W3CDTF">2016-02-08T20:08:00Z</dcterms:created>
  <dcterms:modified xsi:type="dcterms:W3CDTF">2016-04-01T19:11:00Z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