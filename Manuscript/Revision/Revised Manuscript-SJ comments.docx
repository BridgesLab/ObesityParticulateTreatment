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bookmarkStart w:id="0" w:name="_GoBack"/>
      <w:bookmarkEnd w:id="0"/>
      <w:r w:rsidRPr="008B1F90">
        <w:rPr>
          <w:b/>
          <w:sz w:val="22"/>
          <w:szCs w:val="22"/>
        </w:rPr>
        <w:t>Title:</w:t>
      </w:r>
      <w:r w:rsidRPr="008B1F90">
        <w:rPr>
          <w:sz w:val="22"/>
          <w:szCs w:val="22"/>
        </w:rPr>
        <w:t xml:space="preserve"> </w:t>
      </w:r>
      <w:commentRangeStart w:id="1"/>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commentRangeEnd w:id="1"/>
      <w:r w:rsidR="002B0AF4">
        <w:rPr>
          <w:rStyle w:val="CommentReference"/>
        </w:rPr>
        <w:commentReference w:id="1"/>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Alyse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r w:rsidR="005A4DAF" w:rsidRPr="008B1F90">
        <w:rPr>
          <w:sz w:val="22"/>
          <w:szCs w:val="22"/>
        </w:rPr>
        <w:t>JeAnna R. Redd</w:t>
      </w:r>
      <w:r w:rsidR="00CB6C2E" w:rsidRPr="008B1F90">
        <w:rPr>
          <w:sz w:val="22"/>
          <w:szCs w:val="22"/>
          <w:vertAlign w:val="superscript"/>
        </w:rPr>
        <w:t>1,2,3</w:t>
      </w:r>
      <w:r w:rsidR="005A4DAF" w:rsidRPr="008B1F90">
        <w:rPr>
          <w:sz w:val="22"/>
          <w:szCs w:val="22"/>
        </w:rPr>
        <w:t xml:space="preserve">, </w:t>
      </w:r>
      <w:r w:rsidRPr="008B1F90">
        <w:rPr>
          <w:sz w:val="22"/>
          <w:szCs w:val="22"/>
        </w:rPr>
        <w:t>Jyothi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and Stephania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9D0916">
        <w:rPr>
          <w:sz w:val="22"/>
          <w:szCs w:val="22"/>
        </w:rPr>
        <w:t>,  SAC,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r w:rsidR="00096A99">
        <w:rPr>
          <w:rFonts w:ascii="Times New Roman" w:eastAsia="Times New Roman" w:hAnsi="Times New Roman" w:cs="Times New Roman"/>
          <w:sz w:val="22"/>
          <w:szCs w:val="22"/>
        </w:rPr>
        <w:t>,</w:t>
      </w:r>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83F6D79"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8"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r w:rsidR="00096A99">
        <w:rPr>
          <w:sz w:val="22"/>
          <w:szCs w:val="22"/>
        </w:rPr>
        <w:t xml:space="preserve">Department of Physiology, Room 426.  </w:t>
      </w:r>
      <w:r w:rsidR="0051397B" w:rsidRPr="008B1F90">
        <w:rPr>
          <w:sz w:val="22"/>
          <w:szCs w:val="22"/>
        </w:rPr>
        <w:t>894 Union Avenue,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4D20BB86"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 in a mouse model of diet-induced obesity. </w:t>
      </w:r>
      <w:commentRangeStart w:id="2"/>
      <w:r w:rsidRPr="008B1F90">
        <w:rPr>
          <w:sz w:val="22"/>
          <w:szCs w:val="22"/>
        </w:rPr>
        <w:t xml:space="preserve">Pregnant </w:t>
      </w:r>
      <w:r w:rsidR="00256A59">
        <w:rPr>
          <w:sz w:val="22"/>
          <w:szCs w:val="22"/>
        </w:rPr>
        <w:t>mice</w:t>
      </w:r>
      <w:r w:rsidRPr="008B1F90">
        <w:rPr>
          <w:sz w:val="22"/>
          <w:szCs w:val="22"/>
        </w:rPr>
        <w:t xml:space="preserve"> </w:t>
      </w:r>
      <w:commentRangeEnd w:id="2"/>
      <w:r w:rsidR="006B2EB8">
        <w:rPr>
          <w:rStyle w:val="CommentReference"/>
        </w:rPr>
        <w:commentReference w:id="2"/>
      </w:r>
      <w:r w:rsidRPr="008B1F90">
        <w:rPr>
          <w:sz w:val="22"/>
          <w:szCs w:val="22"/>
        </w:rPr>
        <w:t xml:space="preserve">were treated with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 xml:space="preserve">energy expenditure. </w:t>
      </w:r>
      <w:r w:rsidR="00D166B0" w:rsidRPr="008B1F90">
        <w:rPr>
          <w:sz w:val="22"/>
          <w:szCs w:val="22"/>
        </w:rPr>
        <w:t xml:space="preserve">The reduced energy expenditure in </w:t>
      </w:r>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1373A2">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r w:rsidR="00096A99">
        <w:rPr>
          <w:sz w:val="22"/>
          <w:szCs w:val="22"/>
        </w:rPr>
        <w:t xml:space="preserve">ameliorating </w:t>
      </w:r>
      <w:r w:rsidR="002510C4">
        <w:rPr>
          <w:sz w:val="22"/>
          <w:szCs w:val="22"/>
        </w:rPr>
        <w:t>oxidative stress was also observed</w:t>
      </w:r>
      <w:r w:rsidR="001373A2">
        <w:rPr>
          <w:sz w:val="22"/>
          <w:szCs w:val="22"/>
        </w:rPr>
        <w:t xml:space="preserve"> in </w:t>
      </w:r>
      <w:r w:rsidR="009472F9">
        <w:rPr>
          <w:sz w:val="22"/>
          <w:szCs w:val="22"/>
        </w:rPr>
        <w:t>the muscle of MCP230-exposed mice</w:t>
      </w:r>
      <w:r w:rsidR="002510C4">
        <w:rPr>
          <w:sz w:val="22"/>
          <w:szCs w:val="22"/>
        </w:rPr>
        <w:t xml:space="preserve">.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3B9D3E6C"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t>
      </w:r>
      <w:r w:rsidR="00082495">
        <w:rPr>
          <w:sz w:val="22"/>
          <w:szCs w:val="22"/>
        </w:rPr>
        <w:t>Oxidative Stress</w:t>
      </w:r>
      <w:r w:rsidRPr="008B1F90">
        <w:rPr>
          <w:sz w:val="22"/>
          <w:szCs w:val="22"/>
        </w:rPr>
        <w:t>, Skeletal muscle, Mitoc</w:t>
      </w:r>
      <w:commentRangeStart w:id="3"/>
      <w:r w:rsidRPr="008B1F90">
        <w:rPr>
          <w:sz w:val="22"/>
          <w:szCs w:val="22"/>
        </w:rPr>
        <w:t>hondria</w:t>
      </w:r>
      <w:commentRangeEnd w:id="3"/>
      <w:r w:rsidR="006B2EB8">
        <w:rPr>
          <w:rStyle w:val="CommentReference"/>
        </w:rPr>
        <w:commentReference w:id="3"/>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096D86BA"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21, 22, 43)", "plainTextFormattedCitation" : "(2, 7, 9, 10, 12, 21, 22, 43)", "previouslyFormattedCitation" : "(2, 7, 9, 10, 12, 21, 22, 42)"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(2, 7, 9, 10, 12, 21, 22, 43)</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43001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17, 21, 22)", "plainTextFormattedCitation" : "(9, 12, 17, 21, 22)", "previouslyFormattedCitation" : "(9, 12, 17, 21, 22)" }, "properties" : { "noteIndex" : 0 }, "schema" : "https://github.com/citation-style-language/schema/raw/master/csl-citation.json" }</w:instrText>
      </w:r>
      <w:r w:rsidR="00084A93" w:rsidRPr="008B1F90">
        <w:rPr>
          <w:sz w:val="22"/>
          <w:szCs w:val="22"/>
        </w:rPr>
        <w:fldChar w:fldCharType="separate"/>
      </w:r>
      <w:r w:rsidR="00C7193C" w:rsidRPr="00C7193C">
        <w:rPr>
          <w:noProof/>
          <w:sz w:val="22"/>
          <w:szCs w:val="22"/>
        </w:rPr>
        <w:t>(9, 12, 17, 21, 22)</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mice, which have been exposed to diesel exhaust </w:t>
      </w:r>
      <w:r w:rsidR="00084A93" w:rsidRPr="008B1F90">
        <w:rPr>
          <w:i/>
          <w:sz w:val="22"/>
          <w:szCs w:val="22"/>
        </w:rPr>
        <w:t>in utero</w:t>
      </w:r>
      <w:r w:rsidR="00084A93" w:rsidRPr="008B1F90">
        <w:rPr>
          <w:sz w:val="22"/>
          <w:szCs w:val="22"/>
        </w:rPr>
        <w:t xml:space="preserve">, are predisposed to weight gain 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43)", "plainTextFormattedCitation" : "(2, 7, 10, 43)", "previouslyFormattedCitation" : "(2, 7, 10, 42)" }, "properties" : { "noteIndex" : 0 }, "schema" : "https://github.com/citation-style-language/schema/raw/master/csl-citation.json" }</w:instrText>
      </w:r>
      <w:r w:rsidR="00362DC5" w:rsidRPr="008B1F90">
        <w:rPr>
          <w:sz w:val="22"/>
          <w:szCs w:val="22"/>
        </w:rPr>
        <w:fldChar w:fldCharType="separate"/>
      </w:r>
      <w:r w:rsidR="00430019" w:rsidRPr="00430019">
        <w:rPr>
          <w:noProof/>
          <w:sz w:val="22"/>
          <w:szCs w:val="22"/>
        </w:rPr>
        <w:t>(2, 7, 10, 43)</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430019">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"(27, 28, 41, 52, 53)", "plainTextFormattedCitation" : "(27, 28, 41, 52, 53)", "previouslyFormattedCitation" : "(26, 27, 40, 51, 52)" }, "properties" : { "noteIndex" : 0 }, "schema" : "https://github.com/citation-style-language/schema/raw/master/csl-citation.json" }</w:instrText>
      </w:r>
      <w:r w:rsidR="00362DC5" w:rsidRPr="008B1F90">
        <w:rPr>
          <w:sz w:val="22"/>
          <w:szCs w:val="22"/>
        </w:rPr>
        <w:fldChar w:fldCharType="separate"/>
      </w:r>
      <w:r w:rsidR="00430019" w:rsidRPr="00430019">
        <w:rPr>
          <w:noProof/>
          <w:sz w:val="22"/>
          <w:szCs w:val="22"/>
        </w:rPr>
        <w:t>(27, 28, 41, 52, 53)</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430019">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43)", "plainTextFormattedCitation" : "(2, 7, 43)", "previouslyFormattedCitation" : "(2, 7, 42)"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(2, 7, 43)</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lastRenderedPageBreak/>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430019">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"(28, 41, 52)", "plainTextFormattedCitation" : "(28, 41, 52)", "previouslyFormattedCitation" : "(27, 40, 51)" }, "properties" : { "noteIndex" : 0 }, "schema" : "https://github.com/citation-style-language/schema/raw/master/csl-citation.json" }</w:instrText>
      </w:r>
      <w:r w:rsidR="00F83FCA" w:rsidRPr="008B1F90">
        <w:rPr>
          <w:sz w:val="22"/>
          <w:szCs w:val="22"/>
        </w:rPr>
        <w:fldChar w:fldCharType="separate"/>
      </w:r>
      <w:r w:rsidR="00430019" w:rsidRPr="00430019">
        <w:rPr>
          <w:noProof/>
          <w:sz w:val="22"/>
          <w:szCs w:val="22"/>
        </w:rPr>
        <w:t>(28, 41, 52)</w:t>
      </w:r>
      <w:r w:rsidR="00F83FCA" w:rsidRPr="008B1F90">
        <w:rPr>
          <w:sz w:val="22"/>
          <w:szCs w:val="22"/>
        </w:rPr>
        <w:fldChar w:fldCharType="end"/>
      </w:r>
      <w:r w:rsidR="00F83FCA" w:rsidRPr="008B1F90">
        <w:rPr>
          <w:sz w:val="22"/>
          <w:szCs w:val="22"/>
        </w:rPr>
        <w:t>.</w:t>
      </w:r>
      <w:r w:rsidR="00575B7D" w:rsidRPr="008B1F90">
        <w:rPr>
          <w:sz w:val="22"/>
          <w:szCs w:val="22"/>
        </w:rPr>
        <w:t xml:space="preserve"> </w:t>
      </w:r>
      <w:commentRangeStart w:id="4"/>
      <w:r w:rsidR="00096A99">
        <w:rPr>
          <w:sz w:val="22"/>
          <w:szCs w:val="22"/>
        </w:rPr>
        <w:t>R</w:t>
      </w:r>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29)", "plainTextFormattedCitation" : "(13, 15, 29)", "previouslyFormattedCitation" : "(13, 15, 28)" }, "properties" : { "noteIndex" : 0 }, "schema" : "https://github.com/citation-style-language/schema/raw/master/csl-citation.json" }</w:instrText>
      </w:r>
      <w:r w:rsidR="008A5CDF" w:rsidRPr="008B1F90">
        <w:rPr>
          <w:sz w:val="22"/>
          <w:szCs w:val="22"/>
        </w:rPr>
        <w:fldChar w:fldCharType="separate"/>
      </w:r>
      <w:r w:rsidR="00430019" w:rsidRPr="00430019">
        <w:rPr>
          <w:noProof/>
          <w:sz w:val="22"/>
          <w:szCs w:val="22"/>
        </w:rPr>
        <w:t>(13, 15, 29)</w:t>
      </w:r>
      <w:r w:rsidR="008A5CDF" w:rsidRPr="008B1F90">
        <w:rPr>
          <w:sz w:val="22"/>
          <w:szCs w:val="22"/>
        </w:rPr>
        <w:fldChar w:fldCharType="end"/>
      </w:r>
      <w:r w:rsidR="000E55FB">
        <w:rPr>
          <w:sz w:val="22"/>
          <w:szCs w:val="22"/>
        </w:rPr>
        <w:t xml:space="preserve"> </w:t>
      </w:r>
      <w:r w:rsidR="0018204C">
        <w:rPr>
          <w:sz w:val="22"/>
          <w:szCs w:val="22"/>
        </w:rPr>
        <w:t xml:space="preserve">and these </w:t>
      </w:r>
      <w:r w:rsidR="000E55FB">
        <w:rPr>
          <w:sz w:val="22"/>
          <w:szCs w:val="22"/>
        </w:rPr>
        <w:t xml:space="preserve">are </w:t>
      </w:r>
      <w:r w:rsidR="00096A99">
        <w:rPr>
          <w:sz w:val="22"/>
          <w:szCs w:val="22"/>
        </w:rPr>
        <w:t>referred to as</w:t>
      </w:r>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commentRangeEnd w:id="4"/>
      <w:r w:rsidR="008549A5">
        <w:rPr>
          <w:rStyle w:val="CommentReference"/>
        </w:rPr>
        <w:commentReference w:id="4"/>
      </w:r>
    </w:p>
    <w:p w14:paraId="0B250EB6" w14:textId="77777777" w:rsidR="00F83FCA" w:rsidRPr="008B1F90" w:rsidRDefault="00F83FCA" w:rsidP="00896FD8">
      <w:pPr>
        <w:spacing w:line="480" w:lineRule="auto"/>
        <w:rPr>
          <w:sz w:val="22"/>
          <w:szCs w:val="22"/>
        </w:rPr>
      </w:pPr>
    </w:p>
    <w:p w14:paraId="7779EFF4" w14:textId="218918BC"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(52, 53)</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430019">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"(50)", "plainTextFormattedCitation" : "(50)", "previouslyFormattedCitation" : "(49)"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(50)</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430019">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"(26)", "plainTextFormattedCitation" : "(26)", "previouslyFormattedCitation" : "(25)" }, "properties" : { "noteIndex" : 0 }, "schema" : "https://github.com/citation-style-language/schema/raw/master/csl-citation.json" }</w:instrText>
      </w:r>
      <w:r w:rsidRPr="008B1F90">
        <w:rPr>
          <w:sz w:val="22"/>
          <w:szCs w:val="22"/>
        </w:rPr>
        <w:fldChar w:fldCharType="separate"/>
      </w:r>
      <w:r w:rsidR="00430019" w:rsidRPr="00430019">
        <w:rPr>
          <w:noProof/>
          <w:sz w:val="22"/>
          <w:szCs w:val="22"/>
        </w:rPr>
        <w:t>(26)</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096A99">
        <w:rPr>
          <w:sz w:val="22"/>
          <w:szCs w:val="22"/>
        </w:rPr>
        <w:t>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w:t>
      </w:r>
      <w:r w:rsidR="00E56989">
        <w:rPr>
          <w:sz w:val="22"/>
          <w:szCs w:val="22"/>
        </w:rPr>
        <w:t xml:space="preserve">an essential component </w:t>
      </w:r>
      <w:r w:rsidR="00E56989" w:rsidRPr="008B1F90">
        <w:rPr>
          <w:sz w:val="22"/>
          <w:szCs w:val="22"/>
        </w:rPr>
        <w:t>of the antioxidant defense system</w:t>
      </w:r>
      <w:r w:rsidR="00E56989">
        <w:rPr>
          <w:sz w:val="22"/>
          <w:szCs w:val="22"/>
        </w:rPr>
        <w:t xml:space="preserve"> </w:t>
      </w:r>
      <w:commentRangeStart w:id="5"/>
      <w:r w:rsidR="00617BF8">
        <w:rPr>
          <w:sz w:val="22"/>
          <w:szCs w:val="22"/>
        </w:rPr>
        <w:t>(REF)</w:t>
      </w:r>
      <w:commentRangeEnd w:id="5"/>
      <w:r w:rsidR="00617BF8">
        <w:rPr>
          <w:rStyle w:val="CommentReference"/>
        </w:rPr>
        <w:commentReference w:id="5"/>
      </w:r>
      <w:r w:rsidR="005E1B42" w:rsidRPr="008B1F90">
        <w:rPr>
          <w:sz w:val="22"/>
          <w:szCs w:val="22"/>
        </w:rPr>
        <w:t xml:space="preserve">. Thus, defects </w:t>
      </w:r>
      <w:r w:rsidR="00943518">
        <w:rPr>
          <w:sz w:val="22"/>
          <w:szCs w:val="22"/>
        </w:rPr>
        <w:t>in</w:t>
      </w:r>
      <w:r w:rsidR="005E1B42" w:rsidRPr="008B1F90">
        <w:rPr>
          <w:sz w:val="22"/>
          <w:szCs w:val="22"/>
        </w:rPr>
        <w:t xml:space="preserve">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have profound effects on</w:t>
      </w:r>
      <w:r w:rsidR="00392B58">
        <w:rPr>
          <w:sz w:val="22"/>
          <w:szCs w:val="22"/>
        </w:rPr>
        <w:t xml:space="preserve"> </w:t>
      </w:r>
      <w:r w:rsidR="00E31670">
        <w:rPr>
          <w:sz w:val="22"/>
          <w:szCs w:val="22"/>
        </w:rPr>
        <w:t xml:space="preserve">energy </w:t>
      </w:r>
      <w:r w:rsidR="00B44531">
        <w:rPr>
          <w:sz w:val="22"/>
          <w:szCs w:val="22"/>
        </w:rPr>
        <w:t>homeostasis and other metabolic pathways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430019">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"(20, 35, 39)", "plainTextFormattedCitation" : "(20, 35, 39)", "previouslyFormattedCitation" : "(20, 34, 38)"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(20, 35, 39)</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w:t>
      </w:r>
      <w:r w:rsidR="002417D6">
        <w:rPr>
          <w:sz w:val="22"/>
          <w:szCs w:val="22"/>
        </w:rPr>
        <w:t>later life metabolic disturbances such as impaired growth or insulin resistance</w:t>
      </w:r>
      <w:r w:rsidR="005E1B42" w:rsidRPr="008B1F90">
        <w:rPr>
          <w:sz w:val="22"/>
          <w:szCs w:val="22"/>
        </w:rPr>
        <w:t xml:space="preserve"> </w:t>
      </w:r>
      <w:r w:rsidR="00F53B31" w:rsidRPr="008B1F90">
        <w:rPr>
          <w:sz w:val="22"/>
          <w:szCs w:val="22"/>
        </w:rPr>
        <w:fldChar w:fldCharType="begin" w:fldLock="1"/>
      </w:r>
      <w:r w:rsidR="00430019">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"(35)", "plainTextFormattedCitation" : "(35)", "previouslyFormattedCitation" : "(34)" }, "properties" : { "noteIndex" : 0 }, "schema" : "https://github.com/citation-style-language/schema/raw/master/csl-citation.json" }</w:instrText>
      </w:r>
      <w:r w:rsidR="00F53B31" w:rsidRPr="008B1F90">
        <w:rPr>
          <w:sz w:val="22"/>
          <w:szCs w:val="22"/>
        </w:rPr>
        <w:fldChar w:fldCharType="separate"/>
      </w:r>
      <w:r w:rsidR="00430019" w:rsidRPr="00430019">
        <w:rPr>
          <w:noProof/>
          <w:sz w:val="22"/>
          <w:szCs w:val="22"/>
        </w:rPr>
        <w:t>(35)</w:t>
      </w:r>
      <w:r w:rsidR="00F53B31" w:rsidRPr="008B1F90">
        <w:rPr>
          <w:sz w:val="22"/>
          <w:szCs w:val="22"/>
        </w:rPr>
        <w:fldChar w:fldCharType="end"/>
      </w:r>
      <w:commentRangeStart w:id="6"/>
      <w:ins w:id="7" w:author="Stephenson, Erin" w:date="2016-03-22T14:16:00Z">
        <w:r w:rsidR="002417D6">
          <w:rPr>
            <w:sz w:val="22"/>
            <w:szCs w:val="22"/>
          </w:rPr>
          <w:t>(REF)</w:t>
        </w:r>
        <w:commentRangeEnd w:id="6"/>
        <w:r w:rsidR="002417D6">
          <w:rPr>
            <w:rStyle w:val="CommentReference"/>
          </w:rPr>
          <w:commentReference w:id="6"/>
        </w:r>
      </w:ins>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0382AD1C"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w:t>
      </w:r>
    </w:p>
    <w:p w14:paraId="1686E268" w14:textId="3E6C0FEF"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430019">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"(29)", "plainTextFormattedCitation" : "(29)", "previouslyFormattedCitation" : "(28)" }, "properties" : { "noteIndex" : 0 }, "schema" : "https://github.com/citation-style-language/schema/raw/master/csl-citation.json" }</w:instrText>
      </w:r>
      <w:r w:rsidR="00470311" w:rsidRPr="008B1F90">
        <w:rPr>
          <w:sz w:val="22"/>
          <w:szCs w:val="22"/>
        </w:rPr>
        <w:fldChar w:fldCharType="separate"/>
      </w:r>
      <w:r w:rsidR="00430019" w:rsidRPr="00430019">
        <w:rPr>
          <w:noProof/>
          <w:sz w:val="22"/>
          <w:szCs w:val="22"/>
        </w:rPr>
        <w:t>(29)</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uspensions of MCP230 and cabosil</w:t>
      </w:r>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p>
    <w:p w14:paraId="4FA87FA7" w14:textId="484D60E2" w:rsidR="00230B4A" w:rsidRPr="008B1F90" w:rsidRDefault="00230B4A" w:rsidP="009A3105">
      <w:pPr>
        <w:pStyle w:val="Heading2"/>
        <w:spacing w:before="0" w:line="480" w:lineRule="auto"/>
        <w:rPr>
          <w:color w:val="auto"/>
          <w:sz w:val="22"/>
          <w:szCs w:val="22"/>
        </w:rPr>
      </w:pPr>
      <w:r w:rsidRPr="008B1F90">
        <w:rPr>
          <w:color w:val="auto"/>
          <w:sz w:val="22"/>
          <w:szCs w:val="22"/>
        </w:rPr>
        <w:lastRenderedPageBreak/>
        <w:t>Animal</w:t>
      </w:r>
      <w:r w:rsidR="00F5544C">
        <w:rPr>
          <w:color w:val="auto"/>
          <w:sz w:val="22"/>
          <w:szCs w:val="22"/>
        </w:rPr>
        <w:t xml:space="preserve">s, </w:t>
      </w:r>
      <w:r w:rsidR="00212511">
        <w:rPr>
          <w:color w:val="auto"/>
          <w:sz w:val="22"/>
          <w:szCs w:val="22"/>
        </w:rPr>
        <w:t>P</w:t>
      </w:r>
      <w:r w:rsidR="00F5544C">
        <w:rPr>
          <w:color w:val="auto"/>
          <w:sz w:val="22"/>
          <w:szCs w:val="22"/>
        </w:rPr>
        <w:t xml:space="preserve">articulate </w:t>
      </w:r>
      <w:r w:rsidR="00212511">
        <w:rPr>
          <w:color w:val="auto"/>
          <w:sz w:val="22"/>
          <w:szCs w:val="22"/>
        </w:rPr>
        <w:t>Exposure</w:t>
      </w:r>
      <w:r w:rsidR="00212511" w:rsidRPr="008B1F90">
        <w:rPr>
          <w:color w:val="auto"/>
          <w:sz w:val="22"/>
          <w:szCs w:val="22"/>
        </w:rPr>
        <w:t xml:space="preserve"> </w:t>
      </w:r>
      <w:r w:rsidRPr="008B1F90">
        <w:rPr>
          <w:color w:val="auto"/>
          <w:sz w:val="22"/>
          <w:szCs w:val="22"/>
        </w:rPr>
        <w:t>and High Fat Diet</w:t>
      </w:r>
    </w:p>
    <w:p w14:paraId="0E361BA3" w14:textId="296330B0"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 xml:space="preserve">Mice were maintained in a 12h light/dark cycle room at constant temperature and humidity and allowed unrestricted access to food and water. </w:t>
      </w:r>
      <w:r w:rsidR="00F5544C" w:rsidRPr="008B1F90">
        <w:rPr>
          <w:sz w:val="22"/>
          <w:szCs w:val="22"/>
        </w:rPr>
        <w:t xml:space="preserve">Breeder mice (6 wk of age) were mated and pregnant dams were administered 50 µl of MCP230 particle suspension via oropharyngeal aspiration on days 10 and 17 of gestation, as described earlier </w:t>
      </w:r>
      <w:r w:rsidR="00F5544C" w:rsidRPr="008B1F90">
        <w:rPr>
          <w:sz w:val="22"/>
          <w:szCs w:val="22"/>
        </w:rPr>
        <w:fldChar w:fldCharType="begin" w:fldLock="1"/>
      </w:r>
      <w:r w:rsidR="00F5544C">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"(49)", "plainTextFormattedCitation" : "(49)", "previouslyFormattedCitation" : "(48)" }, "properties" : { "noteIndex" : 0 }, "schema" : "https://github.com/citation-style-language/schema/raw/master/csl-citation.json" }</w:instrText>
      </w:r>
      <w:r w:rsidR="00F5544C" w:rsidRPr="008B1F90">
        <w:rPr>
          <w:sz w:val="22"/>
          <w:szCs w:val="22"/>
        </w:rPr>
        <w:fldChar w:fldCharType="separate"/>
      </w:r>
      <w:r w:rsidR="00F5544C" w:rsidRPr="00430019">
        <w:rPr>
          <w:noProof/>
          <w:sz w:val="22"/>
          <w:szCs w:val="22"/>
        </w:rPr>
        <w:t>(49)</w:t>
      </w:r>
      <w:r w:rsidR="00F5544C" w:rsidRPr="008B1F90">
        <w:rPr>
          <w:sz w:val="22"/>
          <w:szCs w:val="22"/>
        </w:rPr>
        <w:fldChar w:fldCharType="end"/>
      </w:r>
      <w:r w:rsidR="00F5544C" w:rsidRPr="008B1F90">
        <w:rPr>
          <w:sz w:val="22"/>
          <w:szCs w:val="22"/>
        </w:rPr>
        <w:t xml:space="preserve">. Control mice received 50 µl saline or cabosil. </w:t>
      </w:r>
      <w:r w:rsidR="00212511">
        <w:rPr>
          <w:sz w:val="22"/>
          <w:szCs w:val="22"/>
        </w:rPr>
        <w:t>Pregnant m</w:t>
      </w:r>
      <w:r w:rsidR="00F5544C" w:rsidRPr="008B1F90">
        <w:rPr>
          <w:sz w:val="22"/>
          <w:szCs w:val="22"/>
        </w:rPr>
        <w:t xml:space="preserve">ice were anesthetized by inhalant anesthetic isoflurane (5%) and placed in a holder and physically supported in an upright position. </w:t>
      </w:r>
      <w:r w:rsidR="00F5544C">
        <w:rPr>
          <w:sz w:val="22"/>
          <w:szCs w:val="22"/>
        </w:rPr>
        <w:t>The</w:t>
      </w:r>
      <w:r w:rsidR="00F5544C" w:rsidRPr="008B1F90">
        <w:rPr>
          <w:sz w:val="22"/>
          <w:szCs w:val="22"/>
        </w:rPr>
        <w:t xml:space="preserve"> suspension was instilled just above the vocal cords while holding the tongue with forceps to prevent swallowing. </w:t>
      </w:r>
      <w:r w:rsidR="00B0780F" w:rsidRPr="008B1F90">
        <w:rPr>
          <w:sz w:val="22"/>
          <w:szCs w:val="22"/>
        </w:rPr>
        <w:t>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lucose was determined using an Accu</w:t>
      </w:r>
      <w:r w:rsidR="00A476F7" w:rsidRPr="008B1F90">
        <w:rPr>
          <w:sz w:val="22"/>
          <w:szCs w:val="22"/>
        </w:rPr>
        <w:t>C</w:t>
      </w:r>
      <w:r w:rsidR="008A7513" w:rsidRPr="008B1F90">
        <w:rPr>
          <w:sz w:val="22"/>
          <w:szCs w:val="22"/>
        </w:rPr>
        <w:t xml:space="preserve">heck glucometer.  Serum hormone levels were determined using a </w:t>
      </w:r>
      <w:r w:rsidR="00670D0F" w:rsidRPr="008B1F90">
        <w:rPr>
          <w:sz w:val="22"/>
          <w:szCs w:val="22"/>
        </w:rPr>
        <w:t>Bio-Plex pro mouse diabetes multiplex immunoassay, BioRad</w:t>
      </w:r>
      <w:r w:rsidR="00C82568" w:rsidRPr="008B1F90">
        <w:rPr>
          <w:sz w:val="22"/>
          <w:szCs w:val="22"/>
        </w:rPr>
        <w:t xml:space="preserve"> (</w:t>
      </w:r>
      <w:r w:rsidR="00A671EA" w:rsidRPr="008B1F90">
        <w:rPr>
          <w:sz w:val="22"/>
          <w:szCs w:val="22"/>
        </w:rPr>
        <w:t xml:space="preserve">#171-F7001M) </w:t>
      </w:r>
      <w:r w:rsidR="008A7513" w:rsidRPr="008B1F90">
        <w:rPr>
          <w:sz w:val="22"/>
          <w:szCs w:val="22"/>
        </w:rPr>
        <w:t>following the manufacturer’s instructions</w:t>
      </w:r>
      <w:r w:rsidR="00C36B99">
        <w:rPr>
          <w:sz w:val="22"/>
          <w:szCs w:val="22"/>
        </w:rPr>
        <w:t xml:space="preserve"> using a MAGPIX LMX200 system</w:t>
      </w:r>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4581E82D"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r w:rsidR="003A7739">
        <w:rPr>
          <w:sz w:val="22"/>
          <w:szCs w:val="22"/>
        </w:rPr>
        <w:t>from</w:t>
      </w:r>
      <w:r w:rsidR="003A7739" w:rsidRPr="008B1F90">
        <w:rPr>
          <w:sz w:val="22"/>
          <w:szCs w:val="22"/>
        </w:rPr>
        <w:t xml:space="preserve"> </w:t>
      </w:r>
      <w:r w:rsidRPr="008B1F90">
        <w:rPr>
          <w:sz w:val="22"/>
          <w:szCs w:val="22"/>
        </w:rPr>
        <w:t xml:space="preserve">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food intake</w:t>
      </w:r>
      <w:r w:rsidR="00C36B99" w:rsidRPr="00C36B99">
        <w:rPr>
          <w:sz w:val="22"/>
          <w:szCs w:val="22"/>
        </w:rPr>
        <w:t xml:space="preserve"> </w:t>
      </w:r>
      <w:r w:rsidR="00C36B99" w:rsidRPr="008B1F90">
        <w:rPr>
          <w:sz w:val="22"/>
          <w:szCs w:val="22"/>
        </w:rPr>
        <w:t>pre-HFD</w:t>
      </w:r>
      <w:r w:rsidR="00FC49AE" w:rsidRPr="008B1F90">
        <w:rPr>
          <w:sz w:val="22"/>
          <w:szCs w:val="22"/>
        </w:rPr>
        <w:t xml:space="preserve">, this was determined by scaled </w:t>
      </w:r>
      <w:r w:rsidR="00C36B99" w:rsidRPr="008B1F90">
        <w:rPr>
          <w:sz w:val="22"/>
          <w:szCs w:val="22"/>
        </w:rPr>
        <w:t>feeder</w:t>
      </w:r>
      <w:r w:rsidR="00C36B99">
        <w:rPr>
          <w:sz w:val="22"/>
          <w:szCs w:val="22"/>
        </w:rPr>
        <w:t>s within the CLAMS system</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17F7AAAE" w14:textId="5BC22693" w:rsidR="00B41014" w:rsidRDefault="0049265C" w:rsidP="00002A24">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C36B99">
        <w:rPr>
          <w:sz w:val="22"/>
          <w:szCs w:val="22"/>
        </w:rPr>
        <w:t>e</w:t>
      </w:r>
      <w:r w:rsidR="00FC49AE" w:rsidRPr="008B1F90">
        <w:rPr>
          <w:sz w:val="22"/>
          <w:szCs w:val="22"/>
        </w:rPr>
        <w:t>nergy expenditure, ambulatory locomotor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r w:rsidR="00FC49AE" w:rsidRPr="008B1F90">
        <w:rPr>
          <w:sz w:val="22"/>
          <w:szCs w:val="22"/>
        </w:rPr>
        <w:lastRenderedPageBreak/>
        <w:t xml:space="preserve">discarded as this was the amount of time </w:t>
      </w:r>
      <w:r w:rsidR="00563E7F">
        <w:rPr>
          <w:sz w:val="22"/>
          <w:szCs w:val="22"/>
        </w:rPr>
        <w:t xml:space="preserve">determined to be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environment. </w:t>
      </w:r>
      <w:r w:rsidR="009A6E08" w:rsidRPr="008B1F90">
        <w:rPr>
          <w:sz w:val="22"/>
          <w:szCs w:val="22"/>
        </w:rPr>
        <w:t xml:space="preserve">Oxymax software </w:t>
      </w:r>
      <w:r w:rsidR="00563E7F">
        <w:rPr>
          <w:sz w:val="22"/>
          <w:szCs w:val="22"/>
        </w:rPr>
        <w:t xml:space="preserve">(Columbus Instruments) </w:t>
      </w:r>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563E7F">
        <w:rPr>
          <w:sz w:val="22"/>
          <w:szCs w:val="22"/>
        </w:rPr>
        <w:t>Heat production</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430019">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"(30)", "plainTextFormattedCitation" : "(30)", "previouslyFormattedCitation" : "(29)" }, "properties" : { "noteIndex" : 0 }, "schema" : "https://github.com/citation-style-language/schema/raw/master/csl-citation.json" }</w:instrText>
      </w:r>
      <w:r w:rsidR="00B41014">
        <w:rPr>
          <w:sz w:val="22"/>
          <w:szCs w:val="22"/>
        </w:rPr>
        <w:fldChar w:fldCharType="separate"/>
      </w:r>
      <w:r w:rsidR="00430019" w:rsidRPr="00430019">
        <w:rPr>
          <w:noProof/>
          <w:sz w:val="22"/>
          <w:szCs w:val="22"/>
        </w:rPr>
        <w:t>(30)</w:t>
      </w:r>
      <w:r w:rsidR="00B41014">
        <w:rPr>
          <w:sz w:val="22"/>
          <w:szCs w:val="22"/>
        </w:rPr>
        <w:fldChar w:fldCharType="end"/>
      </w:r>
      <w:r w:rsidR="00B41014">
        <w:rPr>
          <w:sz w:val="22"/>
          <w:szCs w:val="22"/>
        </w:rPr>
        <w:t xml:space="preserve"> via the Oxymax software:</w:t>
      </w: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6A23EC4E"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r w:rsidR="00BE5590" w:rsidRPr="008B1F90">
        <w:rPr>
          <w:sz w:val="22"/>
          <w:szCs w:val="22"/>
        </w:rPr>
        <w:t>x</w:t>
      </w:r>
      <w:r w:rsidR="00870709" w:rsidRPr="008B1F90">
        <w:rPr>
          <w:sz w:val="22"/>
          <w:szCs w:val="22"/>
        </w:rPr>
        <w:t>ylazine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via Trizol extraction</w:t>
      </w:r>
      <w:r w:rsidR="00563E7F">
        <w:rPr>
          <w:sz w:val="22"/>
          <w:szCs w:val="22"/>
        </w:rPr>
        <w:t xml:space="preserve"> in a Qiagen Tissue Lyser (30Hz for 5 min)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r w:rsidR="00563E7F">
        <w:rPr>
          <w:sz w:val="22"/>
          <w:szCs w:val="22"/>
        </w:rPr>
        <w:t xml:space="preserve">PureLink mRNA kit from </w:t>
      </w:r>
      <w:r w:rsidR="00DF4C91" w:rsidRPr="008B1F90">
        <w:rPr>
          <w:sz w:val="22"/>
          <w:szCs w:val="22"/>
        </w:rPr>
        <w:t>Life Technologies)</w:t>
      </w:r>
      <w:r w:rsidR="00255001">
        <w:rPr>
          <w:sz w:val="22"/>
          <w:szCs w:val="22"/>
        </w:rPr>
        <w:t>,</w:t>
      </w:r>
      <w:r w:rsidR="00563E7F">
        <w:rPr>
          <w:sz w:val="22"/>
          <w:szCs w:val="22"/>
        </w:rPr>
        <w:t xml:space="preserve"> </w:t>
      </w:r>
      <w:r w:rsidR="00DF4C91" w:rsidRPr="008B1F90">
        <w:rPr>
          <w:sz w:val="22"/>
          <w:szCs w:val="22"/>
        </w:rPr>
        <w:t xml:space="preserve">DNA </w:t>
      </w:r>
      <w:r w:rsidR="00533ED0" w:rsidRPr="008B1F90">
        <w:rPr>
          <w:sz w:val="22"/>
          <w:szCs w:val="22"/>
        </w:rPr>
        <w:t>extraction buffer (</w:t>
      </w:r>
      <w:r w:rsidR="009543EA" w:rsidRPr="008B1F90">
        <w:rPr>
          <w:sz w:val="22"/>
          <w:szCs w:val="22"/>
        </w:rPr>
        <w:t>T</w:t>
      </w:r>
      <w:r w:rsidR="00533ED0" w:rsidRPr="008B1F90">
        <w:rPr>
          <w:sz w:val="22"/>
          <w:szCs w:val="22"/>
        </w:rPr>
        <w:t>ris base [1 M], sodium citrate dibasic trihydrate [50 mM], guanidine thiocyanate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Trizol-separated</w:t>
      </w:r>
      <w:r w:rsidR="00B52DBA" w:rsidRPr="008B1F90">
        <w:rPr>
          <w:sz w:val="22"/>
          <w:szCs w:val="22"/>
        </w:rPr>
        <w:t xml:space="preserve"> interphase and infranatant</w:t>
      </w:r>
      <w:r w:rsidR="00DC51A6" w:rsidRPr="008B1F90">
        <w:rPr>
          <w:sz w:val="22"/>
          <w:szCs w:val="22"/>
        </w:rPr>
        <w:t>.</w:t>
      </w:r>
      <w:r w:rsidR="00B52DBA" w:rsidRPr="008B1F90">
        <w:rPr>
          <w:sz w:val="22"/>
          <w:szCs w:val="22"/>
        </w:rPr>
        <w:t xml:space="preserve"> Tubes were shaken vigorously and centrifuged at 12,000 </w:t>
      </w:r>
      <w:r w:rsidR="00563E7F">
        <w:rPr>
          <w:sz w:val="22"/>
          <w:szCs w:val="22"/>
        </w:rPr>
        <w:t>g</w:t>
      </w:r>
      <w:r w:rsidR="00B52DBA" w:rsidRPr="008B1F90">
        <w:rPr>
          <w:sz w:val="22"/>
          <w:szCs w:val="22"/>
        </w:rPr>
        <w:t xml:space="preserve"> at room temperature for 30 minutes. The aqueous phase was</w:t>
      </w:r>
      <w:r w:rsidR="00995E55" w:rsidRPr="008B1F90">
        <w:rPr>
          <w:sz w:val="22"/>
          <w:szCs w:val="22"/>
        </w:rPr>
        <w:t xml:space="preserve">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genomic</w:t>
      </w:r>
      <w:r w:rsidR="00255001">
        <w:rPr>
          <w:sz w:val="22"/>
          <w:szCs w:val="22"/>
        </w:rPr>
        <w:t xml:space="preserve"> and mitochondrial</w:t>
      </w:r>
      <w:r w:rsidR="006A47A3" w:rsidRPr="008B1F90">
        <w:rPr>
          <w:sz w:val="22"/>
          <w:szCs w:val="22"/>
        </w:rPr>
        <w:t xml:space="preserve">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w:t>
      </w:r>
      <w:r w:rsidR="00563E7F">
        <w:rPr>
          <w:sz w:val="22"/>
          <w:szCs w:val="22"/>
        </w:rPr>
        <w:t xml:space="preserve">TE </w:t>
      </w:r>
      <w:r w:rsidR="002D2D87" w:rsidRPr="008B1F90">
        <w:rPr>
          <w:sz w:val="22"/>
          <w:szCs w:val="22"/>
        </w:rPr>
        <w:t xml:space="preserve">buffer. </w:t>
      </w:r>
      <w:r w:rsidR="006A47A3" w:rsidRPr="008B1F90">
        <w:rPr>
          <w:sz w:val="22"/>
          <w:szCs w:val="22"/>
        </w:rPr>
        <w:t xml:space="preserve">cDNA was generated from purified RNA using the Applied Biosystems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r w:rsidRPr="008B1F90">
        <w:rPr>
          <w:color w:val="auto"/>
          <w:sz w:val="22"/>
          <w:szCs w:val="22"/>
        </w:rPr>
        <w:lastRenderedPageBreak/>
        <w:t xml:space="preserve">qPCR Analysis of Mitochondrial DNA Copy Number </w:t>
      </w:r>
      <w:r w:rsidR="00BA6E0E" w:rsidRPr="008B1F90">
        <w:rPr>
          <w:color w:val="auto"/>
          <w:sz w:val="22"/>
          <w:szCs w:val="22"/>
        </w:rPr>
        <w:t>and mRNA Transcripts</w:t>
      </w:r>
    </w:p>
    <w:p w14:paraId="104B580B" w14:textId="23941632"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r w:rsidR="0014505D">
        <w:rPr>
          <w:rFonts w:asciiTheme="minorHAnsi" w:eastAsiaTheme="minorEastAsia" w:hAnsiTheme="minorHAnsi" w:cstheme="minorBidi"/>
          <w:b w:val="0"/>
          <w:bCs w:val="0"/>
          <w:color w:val="auto"/>
          <w:sz w:val="22"/>
          <w:szCs w:val="22"/>
        </w:rPr>
        <w:t xml:space="preserve">quantitative RT-PCR were used to assess </w:t>
      </w:r>
      <w:r w:rsidR="00CF5391">
        <w:rPr>
          <w:rFonts w:asciiTheme="minorHAnsi" w:eastAsiaTheme="minorEastAsia" w:hAnsiTheme="minorHAnsi" w:cstheme="minorBidi"/>
          <w:b w:val="0"/>
          <w:bCs w:val="0"/>
          <w:color w:val="auto"/>
          <w:sz w:val="22"/>
          <w:szCs w:val="22"/>
        </w:rPr>
        <w:t xml:space="preserve">mRNA </w:t>
      </w:r>
      <w:r w:rsidR="0014505D">
        <w:rPr>
          <w:rFonts w:asciiTheme="minorHAnsi" w:eastAsiaTheme="minorEastAsia" w:hAnsiTheme="minorHAnsi" w:cstheme="minorBidi"/>
          <w:b w:val="0"/>
          <w:bCs w:val="0"/>
          <w:color w:val="auto"/>
          <w:sz w:val="22"/>
          <w:szCs w:val="22"/>
        </w:rPr>
        <w:t>transcript levels</w:t>
      </w:r>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r w:rsidR="0014505D">
        <w:rPr>
          <w:rFonts w:asciiTheme="minorHAnsi" w:eastAsiaTheme="minorEastAsia" w:hAnsiTheme="minorHAnsi" w:cstheme="minorBidi"/>
          <w:b w:val="0"/>
          <w:bCs w:val="0"/>
          <w:color w:val="auto"/>
          <w:sz w:val="22"/>
          <w:szCs w:val="22"/>
        </w:rPr>
        <w:t xml:space="preserve"> at a final concentration of 100 nM each</w:t>
      </w:r>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Cp values were quantified </w:t>
      </w:r>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Light Cycler 480. </w:t>
      </w:r>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were calculated using the </w:t>
      </w:r>
      <w:r w:rsidR="007D2F73"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mtDNA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007D2F73">
        <w:rPr>
          <w:rFonts w:asciiTheme="minorHAnsi" w:eastAsiaTheme="minorEastAsia" w:hAnsiTheme="minorHAnsi" w:cstheme="minorBidi"/>
          <w:b w:val="0"/>
          <w:bCs w:val="0"/>
          <w:color w:val="auto"/>
          <w:sz w:val="22"/>
          <w:szCs w:val="22"/>
        </w:rPr>
        <w:t xml:space="preserve">, which was determined to be unaffected by MCP230 treatment in comparison to other </w:t>
      </w:r>
      <w:r w:rsidR="00B24B50">
        <w:rPr>
          <w:rFonts w:asciiTheme="minorHAnsi" w:eastAsiaTheme="minorEastAsia" w:hAnsiTheme="minorHAnsi" w:cstheme="minorBidi"/>
          <w:b w:val="0"/>
          <w:bCs w:val="0"/>
          <w:color w:val="auto"/>
          <w:sz w:val="22"/>
          <w:szCs w:val="22"/>
        </w:rPr>
        <w:t xml:space="preserve">commonly used </w:t>
      </w:r>
      <w:r w:rsidR="007D2F73">
        <w:rPr>
          <w:rFonts w:asciiTheme="minorHAnsi" w:eastAsiaTheme="minorEastAsia" w:hAnsiTheme="minorHAnsi" w:cstheme="minorBidi"/>
          <w:b w:val="0"/>
          <w:bCs w:val="0"/>
          <w:color w:val="auto"/>
          <w:sz w:val="22"/>
          <w:szCs w:val="22"/>
        </w:rPr>
        <w:t>normalization controls</w:t>
      </w:r>
      <w:r w:rsidR="0024092E">
        <w:rPr>
          <w:rFonts w:asciiTheme="minorHAnsi" w:eastAsiaTheme="minorEastAsia" w:hAnsiTheme="minorHAnsi" w:cstheme="minorBidi"/>
          <w:b w:val="0"/>
          <w:bCs w:val="0"/>
          <w:color w:val="auto"/>
          <w:sz w:val="22"/>
          <w:szCs w:val="22"/>
        </w:rPr>
        <w:t>,</w:t>
      </w:r>
      <w:r w:rsidR="007D2F73">
        <w:rPr>
          <w:rFonts w:asciiTheme="minorHAnsi" w:eastAsiaTheme="minorEastAsia" w:hAnsiTheme="minorHAnsi" w:cstheme="minorBidi"/>
          <w:b w:val="0"/>
          <w:bCs w:val="0"/>
          <w:color w:val="auto"/>
          <w:sz w:val="22"/>
          <w:szCs w:val="22"/>
        </w:rPr>
        <w:t xml:space="preserve"> including </w:t>
      </w:r>
      <w:r w:rsidR="00FB17A3" w:rsidRPr="00FB17A3">
        <w:rPr>
          <w:rFonts w:asciiTheme="minorHAnsi" w:eastAsiaTheme="minorEastAsia" w:hAnsiTheme="minorHAnsi" w:cstheme="minorBidi"/>
          <w:b w:val="0"/>
          <w:bCs w:val="0"/>
          <w:i/>
          <w:color w:val="auto"/>
          <w:sz w:val="22"/>
          <w:szCs w:val="22"/>
        </w:rPr>
        <w:t>Rplp0</w:t>
      </w:r>
      <w:r w:rsidR="00FB17A3">
        <w:rPr>
          <w:rFonts w:asciiTheme="minorHAnsi" w:eastAsiaTheme="minorEastAsia" w:hAnsiTheme="minorHAnsi" w:cstheme="minorBidi"/>
          <w:b w:val="0"/>
          <w:bCs w:val="0"/>
          <w:color w:val="auto"/>
          <w:sz w:val="22"/>
          <w:szCs w:val="22"/>
        </w:rPr>
        <w:t xml:space="preserve"> and </w:t>
      </w:r>
      <w:r w:rsidR="00FB17A3" w:rsidRPr="00FB17A3">
        <w:rPr>
          <w:rFonts w:asciiTheme="minorHAnsi" w:eastAsiaTheme="minorEastAsia" w:hAnsiTheme="minorHAnsi" w:cstheme="minorBidi"/>
          <w:b w:val="0"/>
          <w:bCs w:val="0"/>
          <w:i/>
          <w:color w:val="auto"/>
          <w:sz w:val="22"/>
          <w:szCs w:val="22"/>
        </w:rPr>
        <w:t>Gapdh</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6D184E83"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w:t>
      </w:r>
      <w:r w:rsidR="00D120C6">
        <w:rPr>
          <w:sz w:val="22"/>
          <w:szCs w:val="22"/>
        </w:rPr>
        <w:t xml:space="preserve"> (Tris basic [50 mM], Sodium deoxycholate [</w:t>
      </w:r>
      <w:r w:rsidRPr="008B1F90">
        <w:rPr>
          <w:sz w:val="22"/>
          <w:szCs w:val="22"/>
        </w:rPr>
        <w:t xml:space="preserve"> </w:t>
      </w:r>
      <w:r w:rsidR="00D120C6">
        <w:rPr>
          <w:sz w:val="22"/>
          <w:szCs w:val="22"/>
        </w:rPr>
        <w:t>0.25%], NP-40 [1%], NaCl [150 mM], EDTA [1 mM], Na</w:t>
      </w:r>
      <w:r w:rsidR="00655707" w:rsidRPr="00557D88">
        <w:rPr>
          <w:sz w:val="22"/>
          <w:szCs w:val="22"/>
          <w:vertAlign w:val="subscript"/>
        </w:rPr>
        <w:t>3</w:t>
      </w:r>
      <w:r w:rsidR="00D120C6">
        <w:rPr>
          <w:sz w:val="22"/>
          <w:szCs w:val="22"/>
        </w:rPr>
        <w:t>VO</w:t>
      </w:r>
      <w:r w:rsidR="00655707">
        <w:rPr>
          <w:sz w:val="22"/>
          <w:szCs w:val="22"/>
          <w:vertAlign w:val="subscript"/>
        </w:rPr>
        <w:t>4</w:t>
      </w:r>
      <w:r w:rsidR="00D120C6">
        <w:rPr>
          <w:sz w:val="22"/>
          <w:szCs w:val="22"/>
        </w:rPr>
        <w:t xml:space="preserve"> [100 µM], NaF [5 mM], </w:t>
      </w:r>
      <w:r w:rsidR="00655707">
        <w:rPr>
          <w:sz w:val="22"/>
          <w:szCs w:val="22"/>
        </w:rPr>
        <w:t xml:space="preserve">Sodium pyrophosphate </w:t>
      </w:r>
      <w:r w:rsidR="00D120C6">
        <w:rPr>
          <w:sz w:val="22"/>
          <w:szCs w:val="22"/>
        </w:rPr>
        <w:t xml:space="preserve">[10 mM], protease inhibitor cocktail) </w:t>
      </w:r>
      <w:r w:rsidRPr="008B1F90">
        <w:rPr>
          <w:sz w:val="22"/>
          <w:szCs w:val="22"/>
        </w:rPr>
        <w:t xml:space="preserve">using stainless steel beads and a Qiagen </w:t>
      </w:r>
      <w:r w:rsidR="007D2F73">
        <w:rPr>
          <w:sz w:val="22"/>
          <w:szCs w:val="22"/>
        </w:rPr>
        <w:t>T</w:t>
      </w:r>
      <w:r w:rsidRPr="008B1F90">
        <w:rPr>
          <w:sz w:val="22"/>
          <w:szCs w:val="22"/>
        </w:rPr>
        <w:t xml:space="preserve">issue </w:t>
      </w:r>
      <w:r w:rsidR="007D2F73">
        <w:rPr>
          <w:sz w:val="22"/>
          <w:szCs w:val="22"/>
        </w:rPr>
        <w:t>L</w:t>
      </w:r>
      <w:r w:rsidRPr="008B1F90">
        <w:rPr>
          <w:sz w:val="22"/>
          <w:szCs w:val="22"/>
        </w:rPr>
        <w:t>yser</w:t>
      </w:r>
      <w:r w:rsidR="007D2F73">
        <w:rPr>
          <w:sz w:val="22"/>
          <w:szCs w:val="22"/>
        </w:rPr>
        <w:t xml:space="preserve"> (30Hz for 5 min)</w:t>
      </w:r>
      <w:r w:rsidRPr="008B1F90">
        <w:rPr>
          <w:sz w:val="22"/>
          <w:szCs w:val="22"/>
        </w:rPr>
        <w:t>. Homogenates were centrifuged at 4⁰C for 10 min at 14,000</w:t>
      </w:r>
      <w:r w:rsidR="00854D1C">
        <w:rPr>
          <w:sz w:val="22"/>
          <w:szCs w:val="22"/>
        </w:rPr>
        <w:t xml:space="preserve"> g</w:t>
      </w:r>
      <w:r w:rsidRPr="008B1F90">
        <w:rPr>
          <w:sz w:val="22"/>
          <w:szCs w:val="22"/>
        </w:rPr>
        <w:t>, after which the protein concentration of supernatants was determined by Bradford assay. Lysates of equal protein concentration were prepared in 2x Laem</w:t>
      </w:r>
      <w:r w:rsidR="00FF7480" w:rsidRPr="008B1F90">
        <w:rPr>
          <w:sz w:val="22"/>
          <w:szCs w:val="22"/>
        </w:rPr>
        <w:t>m</w:t>
      </w:r>
      <w:r w:rsidRPr="008B1F90">
        <w:rPr>
          <w:sz w:val="22"/>
          <w:szCs w:val="22"/>
        </w:rPr>
        <w:t>li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w:t>
      </w:r>
      <w:r w:rsidR="00853AF8">
        <w:rPr>
          <w:sz w:val="22"/>
          <w:szCs w:val="22"/>
        </w:rPr>
        <w:t>all non-mitochondrial proteins</w:t>
      </w:r>
      <w:r w:rsidR="00F71825">
        <w:rPr>
          <w:sz w:val="22"/>
          <w:szCs w:val="22"/>
        </w:rPr>
        <w:t xml:space="preserve">)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After ponceau staining to ensure equal protein loading, m</w:t>
      </w:r>
      <w:r w:rsidR="00CA7E4B" w:rsidRPr="008B1F90">
        <w:rPr>
          <w:sz w:val="22"/>
          <w:szCs w:val="22"/>
        </w:rPr>
        <w:t>embranes w</w:t>
      </w:r>
      <w:r w:rsidR="00025F28" w:rsidRPr="008B1F90">
        <w:rPr>
          <w:sz w:val="22"/>
          <w:szCs w:val="22"/>
        </w:rPr>
        <w:t>ere blocked in BSA for 1 hr and incubated overnight in total OXPHOS rodent WB antibody cocktail (Abcam</w:t>
      </w:r>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anti-phospho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anti-phospho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anti-phospho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r w:rsidR="001901B3">
        <w:rPr>
          <w:sz w:val="22"/>
          <w:szCs w:val="22"/>
        </w:rPr>
        <w:t>Akt (Cell Signaling #9272)</w:t>
      </w:r>
      <w:r w:rsidR="00430019">
        <w:rPr>
          <w:sz w:val="22"/>
          <w:szCs w:val="22"/>
        </w:rPr>
        <w:t>, anti-LC3 (Cells Signaling #12741)</w:t>
      </w:r>
      <w:r w:rsidR="001901B3">
        <w:rPr>
          <w:sz w:val="22"/>
          <w:szCs w:val="22"/>
        </w:rPr>
        <w:t xml:space="preserve"> or</w:t>
      </w:r>
      <w:r w:rsidR="00A50FCB">
        <w:rPr>
          <w:sz w:val="22"/>
          <w:szCs w:val="22"/>
        </w:rPr>
        <w:t xml:space="preserve"> anti-</w:t>
      </w:r>
      <w:r w:rsidR="001901B3">
        <w:rPr>
          <w:sz w:val="22"/>
          <w:szCs w:val="22"/>
        </w:rPr>
        <w:t>β-Actin (</w:t>
      </w:r>
      <w:r w:rsidR="001901B3" w:rsidRPr="001901B3">
        <w:rPr>
          <w:sz w:val="22"/>
          <w:szCs w:val="22"/>
        </w:rPr>
        <w:t>Proteintech</w:t>
      </w:r>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1 hr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 xml:space="preserve">ometry </w:t>
      </w:r>
      <w:r w:rsidR="00E64112" w:rsidRPr="008B1F90">
        <w:rPr>
          <w:sz w:val="22"/>
          <w:szCs w:val="22"/>
        </w:rPr>
        <w:lastRenderedPageBreak/>
        <w:t>(Image Studio Lite, LI-COR)</w:t>
      </w:r>
      <w:r w:rsidR="00854D1C">
        <w:rPr>
          <w:sz w:val="22"/>
          <w:szCs w:val="22"/>
        </w:rPr>
        <w:t xml:space="preserve"> and normalized to Akt, which was unchanged by the treatments</w:t>
      </w:r>
      <w:r w:rsidR="00E64112" w:rsidRPr="008B1F90">
        <w:rPr>
          <w:sz w:val="22"/>
          <w:szCs w:val="22"/>
        </w:rPr>
        <w:t>.</w:t>
      </w:r>
      <w:r w:rsidR="00430019">
        <w:rPr>
          <w:sz w:val="22"/>
          <w:szCs w:val="22"/>
        </w:rPr>
        <w:t xml:space="preserve">  LC3 was presented as the ratio of LC3II/LC3I as proscribed in </w:t>
      </w:r>
      <w:r w:rsidR="00430019">
        <w:rPr>
          <w:sz w:val="22"/>
          <w:szCs w:val="22"/>
        </w:rPr>
        <w:fldChar w:fldCharType="begin" w:fldLock="1"/>
      </w:r>
      <w:r w:rsidR="00430019">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"(23)", "plainTextFormattedCitation" : "(23)" }, "properties" : { "noteIndex" : 0 }, "schema" : "https://github.com/citation-style-language/schema/raw/master/csl-citation.json" }</w:instrText>
      </w:r>
      <w:r w:rsidR="00430019">
        <w:rPr>
          <w:sz w:val="22"/>
          <w:szCs w:val="22"/>
        </w:rPr>
        <w:fldChar w:fldCharType="separate"/>
      </w:r>
      <w:r w:rsidR="00430019" w:rsidRPr="00430019">
        <w:rPr>
          <w:noProof/>
          <w:sz w:val="22"/>
          <w:szCs w:val="22"/>
        </w:rPr>
        <w:t>(23)</w:t>
      </w:r>
      <w:r w:rsidR="00430019">
        <w:rPr>
          <w:sz w:val="22"/>
          <w:szCs w:val="22"/>
        </w:rPr>
        <w:fldChar w:fldCharType="end"/>
      </w:r>
      <w:r w:rsidR="00430019">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42CA1AC1" w:rsidR="009B2449" w:rsidRPr="008B1F90" w:rsidRDefault="009B2449" w:rsidP="00896FD8">
      <w:pPr>
        <w:spacing w:line="480" w:lineRule="auto"/>
        <w:rPr>
          <w:sz w:val="22"/>
          <w:szCs w:val="22"/>
        </w:rPr>
      </w:pPr>
      <w:r w:rsidRPr="008B1F90">
        <w:rPr>
          <w:sz w:val="22"/>
          <w:szCs w:val="22"/>
        </w:rPr>
        <w:t xml:space="preserve">Muscle homogenates were prepared in KCl-EDTA buffer (pH 7.4) from ~10-40 mg of frozen quadriceps. Following 3 freeze-thaw cycles, samples were centrifuged at 4⁰C for 10 min at 1000 </w:t>
      </w:r>
      <w:r w:rsidR="00854D1C">
        <w:rPr>
          <w:sz w:val="22"/>
          <w:szCs w:val="22"/>
        </w:rPr>
        <w:t>g</w:t>
      </w:r>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430019">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"(38)", "plainTextFormattedCitation" : "(38)", "previouslyFormattedCitation" : "(37)" }, "properties" : { "noteIndex" : 0 }, "schema" : "https://github.com/citation-style-language/schema/raw/master/csl-citation.json" }</w:instrText>
      </w:r>
      <w:r w:rsidR="007B10F3" w:rsidRPr="008B1F90">
        <w:rPr>
          <w:sz w:val="22"/>
          <w:szCs w:val="22"/>
        </w:rPr>
        <w:fldChar w:fldCharType="separate"/>
      </w:r>
      <w:r w:rsidR="00430019" w:rsidRPr="00430019">
        <w:rPr>
          <w:noProof/>
          <w:sz w:val="22"/>
          <w:szCs w:val="22"/>
        </w:rPr>
        <w:t>(38)</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aliquots of supernatant were added to the appropriate wells of a 96 well microplate containing an assay solution comprised of Tris</w:t>
      </w:r>
      <w:r w:rsidR="00FF0E7B">
        <w:rPr>
          <w:sz w:val="22"/>
          <w:szCs w:val="22"/>
        </w:rPr>
        <w:t xml:space="preserve"> [</w:t>
      </w:r>
      <w:r w:rsidR="00FF0E7B" w:rsidRPr="008B1F90">
        <w:rPr>
          <w:sz w:val="22"/>
          <w:szCs w:val="22"/>
        </w:rPr>
        <w:t>72.5 mM</w:t>
      </w:r>
      <w:r w:rsidR="00FF0E7B">
        <w:rPr>
          <w:sz w:val="22"/>
          <w:szCs w:val="22"/>
        </w:rPr>
        <w:t>]</w:t>
      </w:r>
      <w:r w:rsidR="00DA1B2B" w:rsidRPr="008B1F90">
        <w:rPr>
          <w:sz w:val="22"/>
          <w:szCs w:val="22"/>
        </w:rPr>
        <w:t xml:space="preserve">, acetyl CoA </w:t>
      </w:r>
      <w:r w:rsidR="00FF0E7B">
        <w:rPr>
          <w:sz w:val="22"/>
          <w:szCs w:val="22"/>
        </w:rPr>
        <w:t>[</w:t>
      </w:r>
      <w:r w:rsidR="00FF0E7B" w:rsidRPr="008B1F90">
        <w:rPr>
          <w:sz w:val="22"/>
          <w:szCs w:val="22"/>
        </w:rPr>
        <w:t>0.45 mM</w:t>
      </w:r>
      <w:r w:rsidR="00FF0E7B">
        <w:rPr>
          <w:sz w:val="22"/>
          <w:szCs w:val="22"/>
        </w:rPr>
        <w:t xml:space="preserve">] </w:t>
      </w:r>
      <w:r w:rsidR="00DA1B2B" w:rsidRPr="008B1F90">
        <w:rPr>
          <w:sz w:val="22"/>
          <w:szCs w:val="22"/>
        </w:rPr>
        <w:t xml:space="preserve">and </w:t>
      </w:r>
      <w:r w:rsidR="00987462" w:rsidRPr="008B1F90">
        <w:rPr>
          <w:sz w:val="22"/>
          <w:szCs w:val="22"/>
        </w:rPr>
        <w:t>5,5’-dithiobis-2-nitrobenzoate (</w:t>
      </w:r>
      <w:r w:rsidR="00DA1B2B" w:rsidRPr="008B1F90">
        <w:rPr>
          <w:sz w:val="22"/>
          <w:szCs w:val="22"/>
        </w:rPr>
        <w:t>DTNB</w:t>
      </w:r>
      <w:r w:rsidR="00854D1C">
        <w:rPr>
          <w:sz w:val="22"/>
          <w:szCs w:val="22"/>
        </w:rPr>
        <w:t>)</w:t>
      </w:r>
      <w:r w:rsidR="00FF0E7B">
        <w:rPr>
          <w:sz w:val="22"/>
          <w:szCs w:val="22"/>
        </w:rPr>
        <w:t xml:space="preserve"> [</w:t>
      </w:r>
      <w:r w:rsidR="00FF0E7B" w:rsidRPr="008B1F90">
        <w:rPr>
          <w:sz w:val="22"/>
          <w:szCs w:val="22"/>
        </w:rPr>
        <w:t>0.1 mM</w:t>
      </w:r>
      <w:r w:rsidR="00FF0E7B">
        <w:rPr>
          <w:sz w:val="22"/>
          <w:szCs w:val="22"/>
        </w:rPr>
        <w:t>],</w:t>
      </w:r>
      <w:r w:rsidR="00854D1C">
        <w:rPr>
          <w:sz w:val="22"/>
          <w:szCs w:val="22"/>
        </w:rPr>
        <w:t xml:space="preserve"> at a </w:t>
      </w:r>
      <w:r w:rsidR="00DA1B2B" w:rsidRPr="008B1F90">
        <w:rPr>
          <w:sz w:val="22"/>
          <w:szCs w:val="22"/>
        </w:rPr>
        <w:t xml:space="preserve">pH </w:t>
      </w:r>
      <w:r w:rsidR="00854D1C">
        <w:rPr>
          <w:sz w:val="22"/>
          <w:szCs w:val="22"/>
        </w:rPr>
        <w:t xml:space="preserve">of </w:t>
      </w:r>
      <w:r w:rsidR="00DA1B2B" w:rsidRPr="008B1F90">
        <w:rPr>
          <w:sz w:val="22"/>
          <w:szCs w:val="22"/>
        </w:rPr>
        <w:t xml:space="preserve">8.3. After monitoring the plate for </w:t>
      </w:r>
      <w:r w:rsidR="00355C40" w:rsidRPr="008B1F90">
        <w:rPr>
          <w:sz w:val="22"/>
          <w:szCs w:val="22"/>
        </w:rPr>
        <w:t xml:space="preserve">possible </w:t>
      </w:r>
      <w:r w:rsidR="00DA1B2B" w:rsidRPr="008B1F90">
        <w:rPr>
          <w:sz w:val="22"/>
          <w:szCs w:val="22"/>
        </w:rPr>
        <w:t>background activity, activity reactions were initiated by the addition of oxaloacetic acid</w:t>
      </w:r>
      <w:r w:rsidR="00987462" w:rsidRPr="008B1F90">
        <w:rPr>
          <w:sz w:val="22"/>
          <w:szCs w:val="22"/>
        </w:rPr>
        <w:t xml:space="preserve"> </w:t>
      </w:r>
      <w:r w:rsidR="00FF0E7B">
        <w:rPr>
          <w:sz w:val="22"/>
          <w:szCs w:val="22"/>
        </w:rPr>
        <w:t>[</w:t>
      </w:r>
      <w:r w:rsidR="00FF0E7B" w:rsidRPr="008B1F90">
        <w:rPr>
          <w:sz w:val="22"/>
          <w:szCs w:val="22"/>
        </w:rPr>
        <w:t>0.5 mM</w:t>
      </w:r>
      <w:r w:rsidR="00FF0E7B">
        <w:rPr>
          <w:sz w:val="22"/>
          <w:szCs w:val="22"/>
        </w:rPr>
        <w:t xml:space="preserve">] </w:t>
      </w:r>
      <w:r w:rsidR="00987462" w:rsidRPr="008B1F90">
        <w:rPr>
          <w:sz w:val="22"/>
          <w:szCs w:val="22"/>
        </w:rPr>
        <w:t>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24298129" w:rsidR="00576C73" w:rsidRPr="008B1F90" w:rsidRDefault="00854D1C" w:rsidP="00896FD8">
      <w:pPr>
        <w:spacing w:line="480" w:lineRule="auto"/>
        <w:rPr>
          <w:sz w:val="22"/>
          <w:szCs w:val="22"/>
        </w:rPr>
      </w:pPr>
      <w:r>
        <w:rPr>
          <w:sz w:val="22"/>
          <w:szCs w:val="22"/>
        </w:rPr>
        <w:t xml:space="preserve">All raw data, and analysis scripts are available at </w:t>
      </w:r>
      <w:hyperlink r:id="rId9" w:history="1">
        <w:r w:rsidRPr="00CB270A">
          <w:rPr>
            <w:rStyle w:val="Hyperlink"/>
            <w:sz w:val="22"/>
            <w:szCs w:val="22"/>
          </w:rPr>
          <w:t>http://bridgeslab.github.io/ObesityParticulateTreatment</w:t>
        </w:r>
      </w:hyperlink>
      <w:r>
        <w:rPr>
          <w:sz w:val="22"/>
          <w:szCs w:val="22"/>
        </w:rPr>
        <w:t xml:space="preserve"> </w:t>
      </w:r>
      <w:r w:rsidR="0049037A">
        <w:rPr>
          <w:sz w:val="22"/>
          <w:szCs w:val="22"/>
        </w:rPr>
        <w:fldChar w:fldCharType="begin" w:fldLock="1"/>
      </w:r>
      <w:r w:rsidR="00430019">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"(40)", "plainTextFormattedCitation" : "(40)", "previouslyFormattedCitation" : "(39)" }, "properties" : { "noteIndex" : 0 }, "schema" : "https://github.com/citation-style-language/schema/raw/master/csl-citation.json" }</w:instrText>
      </w:r>
      <w:r w:rsidR="0049037A">
        <w:rPr>
          <w:sz w:val="22"/>
          <w:szCs w:val="22"/>
        </w:rPr>
        <w:fldChar w:fldCharType="separate"/>
      </w:r>
      <w:r w:rsidR="00430019" w:rsidRPr="00430019">
        <w:rPr>
          <w:noProof/>
          <w:sz w:val="22"/>
          <w:szCs w:val="22"/>
        </w:rPr>
        <w:t>(40)</w:t>
      </w:r>
      <w:r w:rsidR="0049037A">
        <w:rPr>
          <w:sz w:val="22"/>
          <w:szCs w:val="22"/>
        </w:rPr>
        <w:fldChar w:fldCharType="end"/>
      </w:r>
      <w:r w:rsidR="0049037A">
        <w:rPr>
          <w:sz w:val="22"/>
          <w:szCs w:val="22"/>
        </w:rPr>
        <w:t xml:space="preserve">.  </w:t>
      </w:r>
      <w:r w:rsidR="00501427" w:rsidRPr="008B1F90">
        <w:rPr>
          <w:sz w:val="22"/>
          <w:szCs w:val="22"/>
        </w:rPr>
        <w:t xml:space="preserve">Statistics and calculations were performed using R version 3.1.1 </w:t>
      </w:r>
      <w:r w:rsidR="00501427" w:rsidRPr="008B1F90">
        <w:rPr>
          <w:sz w:val="22"/>
          <w:szCs w:val="22"/>
        </w:rPr>
        <w:fldChar w:fldCharType="begin" w:fldLock="1"/>
      </w:r>
      <w:r w:rsidR="00430019">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"(32)", "plainTextFormattedCitation" : "(32)", "previouslyFormattedCitation" : "(31)" }, "properties" : { "noteIndex" : 0 }, "schema" : "https://github.com/citation-style-language/schema/raw/master/csl-citation.json" }</w:instrText>
      </w:r>
      <w:r w:rsidR="00501427" w:rsidRPr="008B1F90">
        <w:rPr>
          <w:sz w:val="22"/>
          <w:szCs w:val="22"/>
        </w:rPr>
        <w:fldChar w:fldCharType="separate"/>
      </w:r>
      <w:r w:rsidR="00430019" w:rsidRPr="00430019">
        <w:rPr>
          <w:noProof/>
          <w:sz w:val="22"/>
          <w:szCs w:val="22"/>
        </w:rPr>
        <w:t>(32)</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 xml:space="preserve">tests were performed to determine the significance of the MCP230 treatment.  Mixed linear models used the R package lme4 (version 1.1-7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Shapiro-Wilk Test</w:t>
      </w:r>
      <w:r w:rsidR="00501427" w:rsidRPr="008B1F90">
        <w:rPr>
          <w:sz w:val="22"/>
          <w:szCs w:val="22"/>
        </w:rPr>
        <w:t xml:space="preserve"> and equal variance was tested using Levene’s test from the car package (version 2.0-21 </w:t>
      </w:r>
      <w:r w:rsidR="00501427" w:rsidRPr="008B1F90">
        <w:rPr>
          <w:sz w:val="22"/>
          <w:szCs w:val="22"/>
        </w:rPr>
        <w:fldChar w:fldCharType="begin" w:fldLock="1"/>
      </w:r>
      <w:r w:rsidR="00312A9A">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"(18)", "plainTextFormattedCitation" : "(18)", "previouslyFormattedCitation" : "(18)" }, "properties" : { "noteIndex" : 0 }, "schema" : "https://github.com/citation-style-language/schema/raw/master/csl-citation.json" }</w:instrText>
      </w:r>
      <w:r w:rsidR="00501427" w:rsidRPr="008B1F90">
        <w:rPr>
          <w:sz w:val="22"/>
          <w:szCs w:val="22"/>
        </w:rPr>
        <w:fldChar w:fldCharType="separate"/>
      </w:r>
      <w:r w:rsidR="00780082" w:rsidRPr="00780082">
        <w:rPr>
          <w:noProof/>
          <w:sz w:val="22"/>
          <w:szCs w:val="22"/>
        </w:rPr>
        <w:t>(18)</w:t>
      </w:r>
      <w:r w:rsidR="00501427" w:rsidRPr="008B1F90">
        <w:rPr>
          <w:sz w:val="22"/>
          <w:szCs w:val="22"/>
        </w:rPr>
        <w:fldChar w:fldCharType="end"/>
      </w:r>
      <w:r w:rsidR="00031FF5" w:rsidRPr="008B1F90">
        <w:rPr>
          <w:sz w:val="22"/>
          <w:szCs w:val="22"/>
        </w:rPr>
        <w:t xml:space="preserve">). </w:t>
      </w:r>
      <w:r w:rsidR="00841553">
        <w:rPr>
          <w:sz w:val="22"/>
          <w:szCs w:val="22"/>
        </w:rPr>
        <w:t xml:space="preserve">Pairwise Student’s </w:t>
      </w:r>
      <w:r w:rsidR="00841553" w:rsidRPr="001576F0">
        <w:rPr>
          <w:i/>
          <w:sz w:val="22"/>
          <w:szCs w:val="22"/>
        </w:rPr>
        <w:t>t</w:t>
      </w:r>
      <w:r w:rsidR="00841553">
        <w:rPr>
          <w:sz w:val="22"/>
          <w:szCs w:val="22"/>
        </w:rPr>
        <w:t xml:space="preserve">, Welch’s </w:t>
      </w:r>
      <w:r w:rsidR="00841553" w:rsidRPr="001576F0">
        <w:rPr>
          <w:i/>
          <w:sz w:val="22"/>
          <w:szCs w:val="22"/>
        </w:rPr>
        <w:t>t</w:t>
      </w:r>
      <w:r w:rsidR="00841553">
        <w:rPr>
          <w:sz w:val="22"/>
          <w:szCs w:val="22"/>
        </w:rPr>
        <w:t xml:space="preserve"> or Wilcoxon Rank Sum tests were </w:t>
      </w:r>
      <w:r w:rsidR="0049402E">
        <w:rPr>
          <w:sz w:val="22"/>
          <w:szCs w:val="22"/>
        </w:rPr>
        <w:t>performed</w:t>
      </w:r>
      <w:r w:rsidR="00841553">
        <w:rPr>
          <w:sz w:val="22"/>
          <w:szCs w:val="22"/>
        </w:rPr>
        <w:t xml:space="preserve"> as indicate</w:t>
      </w:r>
      <w:r w:rsidR="0049402E">
        <w:rPr>
          <w:sz w:val="22"/>
          <w:szCs w:val="22"/>
        </w:rPr>
        <w:t>d in the results and figure legends</w:t>
      </w:r>
      <w:r w:rsidR="00841553">
        <w:rPr>
          <w:sz w:val="22"/>
          <w:szCs w:val="22"/>
        </w:rPr>
        <w:t xml:space="preserve">, dependent on normality and homoscedasticity. </w:t>
      </w:r>
      <w:r w:rsidR="0012599A" w:rsidRPr="008B1F90">
        <w:rPr>
          <w:sz w:val="22"/>
          <w:szCs w:val="22"/>
        </w:rPr>
        <w:t xml:space="preserve">In cases where cabosil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9332E7" w:rsidRPr="008B1F90">
        <w:rPr>
          <w:sz w:val="22"/>
          <w:szCs w:val="22"/>
        </w:rPr>
        <w:fldChar w:fldCharType="separate"/>
      </w:r>
      <w:r w:rsidR="00430019" w:rsidRPr="00430019">
        <w:rPr>
          <w:noProof/>
          <w:sz w:val="22"/>
          <w:szCs w:val="22"/>
        </w:rPr>
        <w:t>(46)</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6F804A74"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cabosil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w:t>
      </w:r>
      <w:r w:rsidR="00141D7D">
        <w:rPr>
          <w:sz w:val="22"/>
          <w:szCs w:val="22"/>
        </w:rPr>
        <w:t xml:space="preserve">male </w:t>
      </w:r>
      <w:r w:rsidR="00842918">
        <w:rPr>
          <w:sz w:val="22"/>
          <w:szCs w:val="22"/>
        </w:rPr>
        <w:t xml:space="preserve">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C7C7EC9"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r w:rsidR="008929FA">
        <w:rPr>
          <w:sz w:val="22"/>
          <w:szCs w:val="22"/>
        </w:rPr>
        <w:t xml:space="preserve"> </w:t>
      </w:r>
      <w:r w:rsidR="006E6786" w:rsidRPr="008B1F90">
        <w:rPr>
          <w:sz w:val="22"/>
          <w:szCs w:val="22"/>
        </w:rPr>
        <w:t>x</w:t>
      </w:r>
      <w:r w:rsidR="008929FA">
        <w:rPr>
          <w:sz w:val="22"/>
          <w:szCs w:val="22"/>
        </w:rPr>
        <w:t xml:space="preserve"> </w:t>
      </w:r>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8929FA">
        <w:rPr>
          <w:sz w:val="22"/>
          <w:szCs w:val="22"/>
        </w:rPr>
        <w:t>fat-free</w:t>
      </w:r>
      <w:r w:rsidR="008929FA"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B8AD0E3"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throughout the </w:t>
      </w:r>
      <w:r w:rsidR="008929FA">
        <w:rPr>
          <w:sz w:val="22"/>
          <w:szCs w:val="22"/>
        </w:rPr>
        <w:t>HFD feeding period</w:t>
      </w:r>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r w:rsidR="008929FA">
        <w:rPr>
          <w:sz w:val="22"/>
          <w:szCs w:val="22"/>
        </w:rPr>
        <w:t>19.2</w:t>
      </w:r>
      <w:r w:rsidRPr="008B1F90">
        <w:rPr>
          <w:sz w:val="22"/>
          <w:szCs w:val="22"/>
        </w:rPr>
        <w:t xml:space="preserve">% reduction in total caloric intake.  </w:t>
      </w:r>
      <w:r w:rsidR="00C907B8">
        <w:rPr>
          <w:sz w:val="22"/>
          <w:szCs w:val="22"/>
        </w:rPr>
        <w:t>During the metabolic cage experiments</w:t>
      </w:r>
      <w:r w:rsidR="008929FA">
        <w:rPr>
          <w:sz w:val="22"/>
          <w:szCs w:val="22"/>
        </w:rPr>
        <w:t>, which occurred prior to HFD feeding,</w:t>
      </w:r>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p>
    <w:p w14:paraId="4851DD09" w14:textId="77777777" w:rsidR="008A533B" w:rsidRPr="008B1F90" w:rsidRDefault="008A533B" w:rsidP="00896FD8">
      <w:pPr>
        <w:spacing w:line="480" w:lineRule="auto"/>
        <w:rPr>
          <w:sz w:val="22"/>
          <w:szCs w:val="22"/>
        </w:rPr>
      </w:pPr>
    </w:p>
    <w:p w14:paraId="07998BC6" w14:textId="0525ADD2"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w:t>
      </w:r>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r w:rsidR="007F1574">
        <w:rPr>
          <w:sz w:val="22"/>
          <w:szCs w:val="22"/>
        </w:rPr>
        <w:t>under</w:t>
      </w:r>
      <w:r w:rsidR="007F1574" w:rsidRPr="008B1F90">
        <w:rPr>
          <w:sz w:val="22"/>
          <w:szCs w:val="22"/>
        </w:rPr>
        <w:t xml:space="preserve"> </w:t>
      </w:r>
      <w:r w:rsidR="00D72273" w:rsidRPr="008B1F90">
        <w:rPr>
          <w:sz w:val="22"/>
          <w:szCs w:val="22"/>
        </w:rPr>
        <w:t xml:space="preserve">fasting </w:t>
      </w:r>
      <w:r w:rsidR="00AC6D6E" w:rsidRPr="008B1F90">
        <w:rPr>
          <w:sz w:val="22"/>
          <w:szCs w:val="22"/>
        </w:rPr>
        <w:t xml:space="preserve">and p=0.097 </w:t>
      </w:r>
      <w:r w:rsidR="007F1574">
        <w:rPr>
          <w:sz w:val="22"/>
          <w:szCs w:val="22"/>
        </w:rPr>
        <w:t>under</w:t>
      </w:r>
      <w:r w:rsidR="007F1574" w:rsidRPr="008B1F90">
        <w:rPr>
          <w:sz w:val="22"/>
          <w:szCs w:val="22"/>
        </w:rPr>
        <w:t xml:space="preserve"> </w:t>
      </w:r>
      <w:r w:rsidR="00AC6D6E" w:rsidRPr="008B1F90">
        <w:rPr>
          <w:sz w:val="22"/>
          <w:szCs w:val="22"/>
        </w:rPr>
        <w:t xml:space="preserve">fed </w:t>
      </w:r>
      <w:r w:rsidR="007F1574">
        <w:rPr>
          <w:sz w:val="22"/>
          <w:szCs w:val="22"/>
        </w:rPr>
        <w:t>conditions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9E6805">
        <w:rPr>
          <w:sz w:val="22"/>
          <w:szCs w:val="22"/>
        </w:rPr>
        <w:t xml:space="preserve">for </w:t>
      </w:r>
      <w:r w:rsidR="00A4373B" w:rsidRPr="008B1F90">
        <w:rPr>
          <w:sz w:val="22"/>
          <w:szCs w:val="22"/>
        </w:rPr>
        <w:t>main effects</w:t>
      </w:r>
      <w:r w:rsidR="009E6805">
        <w:rPr>
          <w:sz w:val="22"/>
          <w:szCs w:val="22"/>
        </w:rPr>
        <w:t xml:space="preserve"> of </w:t>
      </w:r>
      <w:r w:rsidR="00A4373B" w:rsidRPr="008B1F90">
        <w:rPr>
          <w:sz w:val="22"/>
          <w:szCs w:val="22"/>
        </w:rPr>
        <w:t>feeding state</w:t>
      </w:r>
      <w:r w:rsidR="009E6805">
        <w:rPr>
          <w:sz w:val="22"/>
          <w:szCs w:val="22"/>
        </w:rPr>
        <w:t xml:space="preserve"> </w:t>
      </w:r>
      <w:r w:rsidR="00A4373B" w:rsidRPr="008B1F90">
        <w:rPr>
          <w:sz w:val="22"/>
          <w:szCs w:val="22"/>
        </w:rPr>
        <w:t xml:space="preserve">p=0.001, and </w:t>
      </w:r>
      <w:r w:rsidR="009E6805">
        <w:rPr>
          <w:sz w:val="22"/>
          <w:szCs w:val="22"/>
        </w:rPr>
        <w:t xml:space="preserve">MCP230 </w:t>
      </w:r>
      <w:r w:rsidR="00A4373B" w:rsidRPr="008B1F90">
        <w:rPr>
          <w:sz w:val="22"/>
          <w:szCs w:val="22"/>
        </w:rPr>
        <w:t>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r w:rsidR="009E6805">
        <w:rPr>
          <w:sz w:val="22"/>
          <w:szCs w:val="22"/>
        </w:rPr>
        <w:t>in the</w:t>
      </w:r>
      <w:r w:rsidR="009E6805" w:rsidRPr="008B1F90">
        <w:rPr>
          <w:sz w:val="22"/>
          <w:szCs w:val="22"/>
        </w:rPr>
        <w:t xml:space="preserve"> </w:t>
      </w:r>
      <w:r w:rsidR="00A4373B" w:rsidRPr="008B1F90">
        <w:rPr>
          <w:sz w:val="22"/>
          <w:szCs w:val="22"/>
        </w:rPr>
        <w:t>fasting and p=0.0</w:t>
      </w:r>
      <w:r w:rsidR="00590158" w:rsidRPr="008B1F90">
        <w:rPr>
          <w:sz w:val="22"/>
          <w:szCs w:val="22"/>
        </w:rPr>
        <w:t xml:space="preserve">002 </w:t>
      </w:r>
      <w:r w:rsidR="009E6805">
        <w:rPr>
          <w:sz w:val="22"/>
          <w:szCs w:val="22"/>
        </w:rPr>
        <w:t>in the</w:t>
      </w:r>
      <w:r w:rsidR="009E6805" w:rsidRPr="008B1F90">
        <w:rPr>
          <w:sz w:val="22"/>
          <w:szCs w:val="22"/>
        </w:rPr>
        <w:t xml:space="preserve"> </w:t>
      </w:r>
      <w:r w:rsidR="00590158" w:rsidRPr="008B1F90">
        <w:rPr>
          <w:sz w:val="22"/>
          <w:szCs w:val="22"/>
        </w:rPr>
        <w:t xml:space="preserve">fed </w:t>
      </w:r>
      <w:r w:rsidR="009E6805">
        <w:rPr>
          <w:sz w:val="22"/>
          <w:szCs w:val="22"/>
        </w:rPr>
        <w:t xml:space="preserve">state; </w:t>
      </w:r>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430019">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44, 45, 51)", "plainTextFormattedCitation" : "(11, 44, 45, 51)", "previouslyFormattedCitation" : "(11, 43, 44, 50)" }, "properties" : { "noteIndex" : 0 }, "schema" : "https://github.com/citation-style-language/schema/raw/master/csl-citation.json" }</w:instrText>
      </w:r>
      <w:r w:rsidR="008E1E6B" w:rsidRPr="008B1F90">
        <w:rPr>
          <w:sz w:val="22"/>
          <w:szCs w:val="22"/>
        </w:rPr>
        <w:fldChar w:fldCharType="separate"/>
      </w:r>
      <w:r w:rsidR="00430019" w:rsidRPr="00430019">
        <w:rPr>
          <w:noProof/>
          <w:sz w:val="22"/>
          <w:szCs w:val="22"/>
        </w:rPr>
        <w:t>(11, 44, 45, 51)</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r w:rsidR="009E6805">
        <w:rPr>
          <w:sz w:val="22"/>
          <w:szCs w:val="22"/>
        </w:rPr>
        <w:t>fasted</w:t>
      </w:r>
      <w:r w:rsidR="009E6805" w:rsidRPr="008B1F90">
        <w:rPr>
          <w:sz w:val="22"/>
          <w:szCs w:val="22"/>
        </w:rPr>
        <w:t xml:space="preserve"> </w:t>
      </w:r>
      <w:r w:rsidR="00D806D5" w:rsidRPr="008B1F90">
        <w:rPr>
          <w:sz w:val="22"/>
          <w:szCs w:val="22"/>
        </w:rPr>
        <w:t>and fed state (</w:t>
      </w:r>
      <w:r w:rsidR="0082606D" w:rsidRPr="008B1F90">
        <w:rPr>
          <w:sz w:val="22"/>
          <w:szCs w:val="22"/>
        </w:rPr>
        <w:t>main effects for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fast</w:t>
      </w:r>
      <w:r w:rsidR="009E6805">
        <w:rPr>
          <w:sz w:val="22"/>
          <w:szCs w:val="22"/>
        </w:rPr>
        <w:t xml:space="preserve">ed </w:t>
      </w:r>
      <w:r w:rsidR="0082606D" w:rsidRPr="008B1F90">
        <w:rPr>
          <w:sz w:val="22"/>
          <w:szCs w:val="22"/>
        </w:rPr>
        <w:t>and p=0.0</w:t>
      </w:r>
      <w:r w:rsidR="00887128" w:rsidRPr="008B1F90">
        <w:rPr>
          <w:sz w:val="22"/>
          <w:szCs w:val="22"/>
        </w:rPr>
        <w:t>01</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 xml:space="preserve">fed </w:t>
      </w:r>
      <w:r w:rsidR="009E6805">
        <w:rPr>
          <w:sz w:val="22"/>
          <w:szCs w:val="22"/>
        </w:rPr>
        <w:t>state</w:t>
      </w:r>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430019">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47)", "plainTextFormattedCitation" : "(3, 47)", "previouslyFormattedCitation" : "(3, 46)" }, "properties" : { "noteIndex" : 0 }, "schema" : "https://github.com/citation-style-language/schema/raw/master/csl-citation.json" }</w:instrText>
      </w:r>
      <w:r w:rsidR="00C33783" w:rsidRPr="008B1F90">
        <w:rPr>
          <w:sz w:val="22"/>
          <w:szCs w:val="22"/>
        </w:rPr>
        <w:fldChar w:fldCharType="separate"/>
      </w:r>
      <w:r w:rsidR="00430019" w:rsidRPr="00430019">
        <w:rPr>
          <w:noProof/>
          <w:sz w:val="22"/>
          <w:szCs w:val="22"/>
        </w:rPr>
        <w:t>(3, 47)</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w:t>
      </w:r>
      <w:r w:rsidR="009E6805">
        <w:rPr>
          <w:sz w:val="22"/>
          <w:szCs w:val="22"/>
        </w:rPr>
        <w:t>an</w:t>
      </w:r>
      <w:r w:rsidR="009E6805" w:rsidRPr="008B1F90">
        <w:rPr>
          <w:sz w:val="22"/>
          <w:szCs w:val="22"/>
        </w:rPr>
        <w:t xml:space="preserve"> </w:t>
      </w:r>
      <w:r w:rsidR="00E36E1D" w:rsidRPr="008B1F90">
        <w:rPr>
          <w:sz w:val="22"/>
          <w:szCs w:val="22"/>
        </w:rPr>
        <w:t xml:space="preserve">effect </w:t>
      </w:r>
      <w:r w:rsidR="009E6805" w:rsidRPr="008B1F90">
        <w:rPr>
          <w:sz w:val="22"/>
          <w:szCs w:val="22"/>
        </w:rPr>
        <w:t>of</w:t>
      </w:r>
      <w:r w:rsidR="009E6805">
        <w:rPr>
          <w:sz w:val="22"/>
          <w:szCs w:val="22"/>
        </w:rPr>
        <w:t xml:space="preserve"> the </w:t>
      </w:r>
      <w:r w:rsidR="00E36E1D" w:rsidRPr="008B1F90">
        <w:rPr>
          <w:sz w:val="22"/>
          <w:szCs w:val="22"/>
        </w:rPr>
        <w:t xml:space="preserve">feeding state </w:t>
      </w:r>
      <w:r w:rsidR="009E6805">
        <w:rPr>
          <w:sz w:val="22"/>
          <w:szCs w:val="22"/>
        </w:rPr>
        <w:t>with respect to</w:t>
      </w:r>
      <w:r w:rsidR="009E6805" w:rsidRPr="008B1F90">
        <w:rPr>
          <w:sz w:val="22"/>
          <w:szCs w:val="22"/>
        </w:rPr>
        <w:t xml:space="preserve">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r w:rsidR="009E6805">
        <w:rPr>
          <w:sz w:val="22"/>
          <w:szCs w:val="22"/>
        </w:rPr>
        <w:t>ed</w:t>
      </w:r>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r w:rsidR="009E6805">
        <w:rPr>
          <w:sz w:val="22"/>
          <w:szCs w:val="22"/>
        </w:rPr>
        <w:t xml:space="preserve"> quite</w:t>
      </w:r>
      <w:r w:rsidR="00E11973" w:rsidRPr="008B1F90">
        <w:rPr>
          <w:sz w:val="22"/>
          <w:szCs w:val="22"/>
        </w:rPr>
        <w:t xml:space="preserve"> attain statistical significance (p=0.069 by Wilcoxon Rank Sum Test).</w:t>
      </w:r>
      <w:r w:rsidR="00FE5CB5" w:rsidRPr="008B1F90">
        <w:rPr>
          <w:sz w:val="22"/>
          <w:szCs w:val="22"/>
        </w:rPr>
        <w:t xml:space="preserve"> Although there </w:t>
      </w:r>
      <w:r w:rsidR="006D480A" w:rsidRPr="008B1F90">
        <w:rPr>
          <w:sz w:val="22"/>
          <w:szCs w:val="22"/>
        </w:rPr>
        <w:t>w</w:t>
      </w:r>
      <w:r w:rsidR="006D480A">
        <w:rPr>
          <w:sz w:val="22"/>
          <w:szCs w:val="22"/>
        </w:rPr>
        <w:t>ere</w:t>
      </w:r>
      <w:r w:rsidR="00FE5CB5" w:rsidRPr="008B1F90">
        <w:rPr>
          <w:sz w:val="22"/>
          <w:szCs w:val="22"/>
        </w:rPr>
        <w:t xml:space="preserve"> main effect</w:t>
      </w:r>
      <w:r w:rsidR="006D480A">
        <w:rPr>
          <w:sz w:val="22"/>
          <w:szCs w:val="22"/>
        </w:rPr>
        <w:t>s</w:t>
      </w:r>
      <w:r w:rsidR="00FE5CB5" w:rsidRPr="008B1F90">
        <w:rPr>
          <w:sz w:val="22"/>
          <w:szCs w:val="22"/>
        </w:rPr>
        <w:t xml:space="preserve"> of </w:t>
      </w:r>
      <w:r w:rsidR="009E6805">
        <w:rPr>
          <w:sz w:val="22"/>
          <w:szCs w:val="22"/>
        </w:rPr>
        <w:t xml:space="preserve">the </w:t>
      </w:r>
      <w:r w:rsidR="00FE5CB5" w:rsidRPr="008B1F90">
        <w:rPr>
          <w:sz w:val="22"/>
          <w:szCs w:val="22"/>
        </w:rPr>
        <w:t xml:space="preserve">feeding state for PAI-1 </w:t>
      </w:r>
      <w:r w:rsidR="009E6805">
        <w:rPr>
          <w:sz w:val="22"/>
          <w:szCs w:val="22"/>
        </w:rPr>
        <w:t>and</w:t>
      </w:r>
      <w:r w:rsidR="00FE5CB5" w:rsidRPr="008B1F90">
        <w:rPr>
          <w:sz w:val="22"/>
          <w:szCs w:val="22"/>
        </w:rPr>
        <w:t xml:space="preserve"> resistin </w:t>
      </w:r>
      <w:r w:rsidR="009E6805">
        <w:rPr>
          <w:sz w:val="22"/>
          <w:szCs w:val="22"/>
        </w:rPr>
        <w:t>levels, these</w:t>
      </w:r>
      <w:r w:rsidR="009E6805" w:rsidRPr="008B1F90">
        <w:rPr>
          <w:sz w:val="22"/>
          <w:szCs w:val="22"/>
        </w:rPr>
        <w:t xml:space="preserve"> </w:t>
      </w:r>
      <w:r w:rsidR="00FE5CB5" w:rsidRPr="008B1F90">
        <w:rPr>
          <w:sz w:val="22"/>
          <w:szCs w:val="22"/>
        </w:rPr>
        <w:t xml:space="preserve">were </w:t>
      </w:r>
      <w:r w:rsidR="009E6805">
        <w:rPr>
          <w:sz w:val="22"/>
          <w:szCs w:val="22"/>
        </w:rPr>
        <w:t xml:space="preserve">not </w:t>
      </w:r>
      <w:r w:rsidR="00FE5CB5" w:rsidRPr="008B1F90">
        <w:rPr>
          <w:sz w:val="22"/>
          <w:szCs w:val="22"/>
        </w:rPr>
        <w:t>different between the two</w:t>
      </w:r>
      <w:r w:rsidR="009E6805">
        <w:rPr>
          <w:sz w:val="22"/>
          <w:szCs w:val="22"/>
        </w:rPr>
        <w:t xml:space="preserve"> treatment</w:t>
      </w:r>
      <w:r w:rsidR="00FE5CB5" w:rsidRPr="008B1F90">
        <w:rPr>
          <w:sz w:val="22"/>
          <w:szCs w:val="22"/>
        </w:rPr>
        <w:t xml:space="preserve"> </w:t>
      </w:r>
      <w:r w:rsidR="009E6805">
        <w:rPr>
          <w:sz w:val="22"/>
          <w:szCs w:val="22"/>
        </w:rPr>
        <w:t>groups</w:t>
      </w:r>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A128F11"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wk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27146">
        <w:rPr>
          <w:sz w:val="22"/>
          <w:szCs w:val="22"/>
        </w:rPr>
        <w:t>Taken together, these data indicate that while HFD did impair insulin sensitivity, there was no difference between these two groups.</w:t>
      </w:r>
      <w:r w:rsidR="00FE5F06">
        <w:rPr>
          <w:sz w:val="22"/>
          <w:szCs w:val="22"/>
        </w:rPr>
        <w:t xml:space="preserve"> </w:t>
      </w:r>
      <w:r w:rsidR="00D859DF" w:rsidRPr="00D859DF">
        <w:rPr>
          <w:sz w:val="22"/>
          <w:szCs w:val="22"/>
        </w:rPr>
        <w:t>Consistent with this, we observed no changes in the levels of fasted Akt phosphorylation in</w:t>
      </w:r>
      <w:r w:rsidR="00D859DF">
        <w:rPr>
          <w:sz w:val="22"/>
          <w:szCs w:val="22"/>
        </w:rPr>
        <w:t xml:space="preserve"> muscle tissue (data not shown). </w:t>
      </w:r>
      <w:r w:rsidR="00F27146">
        <w:rPr>
          <w:sz w:val="22"/>
          <w:szCs w:val="22"/>
        </w:rPr>
        <w:t>With respect to glucagon levels</w:t>
      </w:r>
      <w:r w:rsidR="008D1C09">
        <w:rPr>
          <w:sz w:val="22"/>
          <w:szCs w:val="22"/>
        </w:rPr>
        <w:t>,</w:t>
      </w:r>
      <w:r w:rsidR="00F27146">
        <w:rPr>
          <w:sz w:val="22"/>
          <w:szCs w:val="22"/>
        </w:rPr>
        <w:t xml:space="preserve"> </w:t>
      </w:r>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commentRangeStart w:id="8"/>
      <w:r w:rsidR="00F27146">
        <w:rPr>
          <w:sz w:val="22"/>
          <w:szCs w:val="22"/>
        </w:rPr>
        <w:t xml:space="preserve">MCP230 </w:t>
      </w:r>
      <w:r w:rsidR="009C2BA1" w:rsidRPr="008B1F90">
        <w:rPr>
          <w:sz w:val="22"/>
          <w:szCs w:val="22"/>
        </w:rPr>
        <w:t>treatment (</w:t>
      </w:r>
      <w:commentRangeEnd w:id="8"/>
      <w:r w:rsidR="00CB7293">
        <w:rPr>
          <w:rStyle w:val="CommentReference"/>
        </w:rPr>
        <w:commentReference w:id="8"/>
      </w:r>
      <w:r w:rsidR="009C2BA1" w:rsidRPr="008B1F90">
        <w:rPr>
          <w:sz w:val="22"/>
          <w:szCs w:val="22"/>
        </w:rPr>
        <w:t>p=4.0 x 10</w:t>
      </w:r>
      <w:r w:rsidR="009C2BA1" w:rsidRPr="008B1F90">
        <w:rPr>
          <w:sz w:val="22"/>
          <w:szCs w:val="22"/>
          <w:vertAlign w:val="superscript"/>
        </w:rPr>
        <w:t>-3</w:t>
      </w:r>
      <w:r w:rsidR="009C2BA1" w:rsidRPr="008B1F90">
        <w:rPr>
          <w:sz w:val="22"/>
          <w:szCs w:val="22"/>
        </w:rPr>
        <w:t xml:space="preserve">) </w:t>
      </w:r>
      <w:r w:rsidR="00F27146">
        <w:rPr>
          <w:sz w:val="22"/>
          <w:szCs w:val="22"/>
        </w:rPr>
        <w:t>increased</w:t>
      </w:r>
      <w:r w:rsidR="009C2BA1" w:rsidRPr="008B1F90">
        <w:rPr>
          <w:sz w:val="22"/>
          <w:szCs w:val="22"/>
        </w:rPr>
        <w:t xml:space="preserve"> serum glucagon </w:t>
      </w:r>
      <w:r w:rsidR="009C2BA1" w:rsidRPr="008B1F90">
        <w:rPr>
          <w:sz w:val="22"/>
          <w:szCs w:val="22"/>
        </w:rPr>
        <w:lastRenderedPageBreak/>
        <w:t>concentrations</w:t>
      </w:r>
      <w:r w:rsidR="00F27146">
        <w:rPr>
          <w:sz w:val="22"/>
          <w:szCs w:val="22"/>
        </w:rPr>
        <w:t xml:space="preserve">.  </w:t>
      </w:r>
      <w:r w:rsidR="00030A94" w:rsidRPr="008B1F90">
        <w:rPr>
          <w:sz w:val="22"/>
          <w:szCs w:val="22"/>
        </w:rPr>
        <w:t xml:space="preserve">MCP230-exposed mice </w:t>
      </w:r>
      <w:r w:rsidR="00F27146">
        <w:rPr>
          <w:sz w:val="22"/>
          <w:szCs w:val="22"/>
        </w:rPr>
        <w:t>had</w:t>
      </w:r>
      <w:r w:rsidR="00F27146" w:rsidRPr="008B1F90">
        <w:rPr>
          <w:sz w:val="22"/>
          <w:szCs w:val="22"/>
        </w:rPr>
        <w:t xml:space="preserve"> </w:t>
      </w:r>
      <w:r w:rsidR="00030A94" w:rsidRPr="008B1F90">
        <w:rPr>
          <w:sz w:val="22"/>
          <w:szCs w:val="22"/>
        </w:rPr>
        <w:t>elevated glucagon concentrations in the fasted and fed state, although fed state levels did not quite attain statistical significance (</w:t>
      </w:r>
      <w:r w:rsidR="00175D51">
        <w:rPr>
          <w:sz w:val="22"/>
          <w:szCs w:val="22"/>
        </w:rPr>
        <w:t xml:space="preserve">32.65%, </w:t>
      </w:r>
      <w:r w:rsidR="00030A94" w:rsidRPr="008B1F90">
        <w:rPr>
          <w:sz w:val="22"/>
          <w:szCs w:val="22"/>
        </w:rPr>
        <w:t xml:space="preserve">p=0.009 </w:t>
      </w:r>
      <w:r w:rsidR="008D1C09">
        <w:rPr>
          <w:sz w:val="22"/>
          <w:szCs w:val="22"/>
        </w:rPr>
        <w:t xml:space="preserve">for fasting </w:t>
      </w:r>
      <w:r w:rsidR="00030A94" w:rsidRPr="008B1F90">
        <w:rPr>
          <w:sz w:val="22"/>
          <w:szCs w:val="22"/>
        </w:rPr>
        <w:t xml:space="preserve">and </w:t>
      </w:r>
      <w:r w:rsidR="00175D51">
        <w:rPr>
          <w:sz w:val="22"/>
          <w:szCs w:val="22"/>
        </w:rPr>
        <w:t xml:space="preserve">28.46%, </w:t>
      </w:r>
      <w:r w:rsidR="00030A94" w:rsidRPr="008B1F90">
        <w:rPr>
          <w:sz w:val="22"/>
          <w:szCs w:val="22"/>
        </w:rPr>
        <w:t>p=0.059</w:t>
      </w:r>
      <w:r w:rsidR="008D1C09">
        <w:rPr>
          <w:sz w:val="22"/>
          <w:szCs w:val="22"/>
        </w:rPr>
        <w:t xml:space="preserve"> for fed</w:t>
      </w:r>
      <w:r w:rsidR="00030A94" w:rsidRPr="008B1F90">
        <w:rPr>
          <w:sz w:val="22"/>
          <w:szCs w:val="22"/>
        </w:rPr>
        <w:t>, respectively, by post-hoc</w:t>
      </w:r>
      <w:r w:rsidR="00F27146">
        <w:rPr>
          <w:sz w:val="22"/>
          <w:szCs w:val="22"/>
        </w:rPr>
        <w:t xml:space="preserve"> </w:t>
      </w:r>
      <w:r w:rsidR="00175D51">
        <w:rPr>
          <w:sz w:val="22"/>
          <w:szCs w:val="22"/>
        </w:rPr>
        <w:t xml:space="preserve">Wilcoxon Rank Sum </w:t>
      </w:r>
      <w:r w:rsidR="00030A94" w:rsidRPr="008B1F90">
        <w:rPr>
          <w:sz w:val="22"/>
          <w:szCs w:val="22"/>
        </w:rPr>
        <w:t>test</w:t>
      </w:r>
      <w:r w:rsidR="0006452B">
        <w:rPr>
          <w:sz w:val="22"/>
          <w:szCs w:val="22"/>
        </w:rPr>
        <w:t>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41E7811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430019">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"(46)", "plainTextFormattedCitation" : "(46)", "previouslyFormattedCitation" : "(45)" }, "properties" : { "noteIndex" : 0 }, "schema" : "https://github.com/citation-style-language/schema/raw/master/csl-citation.json" }</w:instrText>
      </w:r>
      <w:r w:rsidR="004C3CD7" w:rsidRPr="008B1F90">
        <w:rPr>
          <w:sz w:val="22"/>
          <w:szCs w:val="22"/>
        </w:rPr>
        <w:fldChar w:fldCharType="separate"/>
      </w:r>
      <w:r w:rsidR="00430019" w:rsidRPr="00430019">
        <w:rPr>
          <w:noProof/>
          <w:sz w:val="22"/>
          <w:szCs w:val="22"/>
        </w:rPr>
        <w:t>(46)</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236EFA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780082">
        <w:rPr>
          <w:sz w:val="22"/>
          <w:szCs w:val="22"/>
        </w:rPr>
        <w:t xml:space="preserve"> </w:t>
      </w:r>
      <w:r w:rsidR="00780082">
        <w:rPr>
          <w:sz w:val="22"/>
          <w:szCs w:val="22"/>
        </w:rPr>
        <w:fldChar w:fldCharType="begin" w:fldLock="1"/>
      </w:r>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r w:rsidR="00780082">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cabosil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 xml:space="preserve">control (cabosil)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 xml:space="preserve">These data indicate that particle exposure alone (cabosil) altered substrate preference; </w:t>
      </w:r>
      <w:r w:rsidR="00780082">
        <w:rPr>
          <w:sz w:val="22"/>
          <w:szCs w:val="22"/>
        </w:rPr>
        <w:t>but that</w:t>
      </w:r>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r w:rsidR="00114B5D">
        <w:rPr>
          <w:color w:val="auto"/>
          <w:sz w:val="22"/>
          <w:szCs w:val="22"/>
        </w:rPr>
        <w:t>mt</w:t>
      </w:r>
      <w:r w:rsidR="00795012" w:rsidRPr="008B1F90">
        <w:rPr>
          <w:color w:val="auto"/>
          <w:sz w:val="22"/>
          <w:szCs w:val="22"/>
        </w:rPr>
        <w:t>DNA Copy Number</w:t>
      </w:r>
      <w:r w:rsidR="00743FA3" w:rsidRPr="008B1F90">
        <w:rPr>
          <w:color w:val="auto"/>
          <w:sz w:val="22"/>
          <w:szCs w:val="22"/>
        </w:rPr>
        <w:t xml:space="preserve"> and a Lower Citrate Synthase Activity</w:t>
      </w:r>
    </w:p>
    <w:p w14:paraId="75ABAF30" w14:textId="2953882F"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00A70BEB">
        <w:rPr>
          <w:sz w:val="22"/>
          <w:szCs w:val="22"/>
        </w:rPr>
        <w:t>, as muscle is the</w:t>
      </w:r>
      <w:r w:rsidR="00780082">
        <w:rPr>
          <w:sz w:val="22"/>
          <w:szCs w:val="22"/>
        </w:rPr>
        <w:t xml:space="preserve"> major </w:t>
      </w:r>
      <w:r w:rsidR="00312A9A">
        <w:rPr>
          <w:sz w:val="22"/>
          <w:szCs w:val="22"/>
        </w:rPr>
        <w:t xml:space="preserve">organ </w:t>
      </w:r>
      <w:r w:rsidR="00A70BEB">
        <w:rPr>
          <w:sz w:val="22"/>
          <w:szCs w:val="22"/>
        </w:rPr>
        <w:t>responsible for</w:t>
      </w:r>
      <w:r w:rsidR="00312A9A">
        <w:rPr>
          <w:sz w:val="22"/>
          <w:szCs w:val="22"/>
        </w:rPr>
        <w:t xml:space="preserve"> variation</w:t>
      </w:r>
      <w:r w:rsidR="00637B25">
        <w:rPr>
          <w:sz w:val="22"/>
          <w:szCs w:val="22"/>
        </w:rPr>
        <w:t>s</w:t>
      </w:r>
      <w:r w:rsidR="00312A9A">
        <w:rPr>
          <w:sz w:val="22"/>
          <w:szCs w:val="22"/>
        </w:rPr>
        <w:t xml:space="preserve"> in</w:t>
      </w:r>
      <w:r w:rsidR="00780082">
        <w:rPr>
          <w:sz w:val="22"/>
          <w:szCs w:val="22"/>
        </w:rPr>
        <w:t xml:space="preserve"> resting energy expenditure</w:t>
      </w:r>
      <w:r w:rsidR="00312A9A">
        <w:rPr>
          <w:sz w:val="22"/>
          <w:szCs w:val="22"/>
        </w:rPr>
        <w:t xml:space="preserve"> </w:t>
      </w:r>
      <w:r w:rsidR="00312A9A">
        <w:rPr>
          <w:sz w:val="22"/>
          <w:szCs w:val="22"/>
        </w:rPr>
        <w:fldChar w:fldCharType="begin" w:fldLock="1"/>
      </w:r>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"(54)", "plainTextFormattedCitation" : "(54)", "previouslyFormattedCitation" : "(53)" }, "properties" : { "noteIndex" : 0 }, "schema" : "https://github.com/citation-style-language/schema/raw/master/csl-citation.json" }</w:instrText>
      </w:r>
      <w:r w:rsidR="00312A9A">
        <w:rPr>
          <w:sz w:val="22"/>
          <w:szCs w:val="22"/>
        </w:rPr>
        <w:fldChar w:fldCharType="separate"/>
      </w:r>
      <w:r w:rsidR="00430019" w:rsidRPr="00430019">
        <w:rPr>
          <w:noProof/>
          <w:sz w:val="22"/>
          <w:szCs w:val="22"/>
        </w:rPr>
        <w:t>(54)</w:t>
      </w:r>
      <w:r w:rsidR="00312A9A">
        <w:rPr>
          <w:sz w:val="22"/>
          <w:szCs w:val="22"/>
        </w:rPr>
        <w:fldChar w:fldCharType="end"/>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780082">
        <w:rPr>
          <w:sz w:val="22"/>
          <w:szCs w:val="22"/>
        </w:rPr>
        <w:t>mitochondrial DNA (</w:t>
      </w:r>
      <w:r w:rsidR="000D3EBA" w:rsidRPr="008B1F90">
        <w:rPr>
          <w:sz w:val="22"/>
          <w:szCs w:val="22"/>
        </w:rPr>
        <w:t>m</w:t>
      </w:r>
      <w:r w:rsidR="00AF1A7D" w:rsidRPr="008B1F90">
        <w:rPr>
          <w:sz w:val="22"/>
          <w:szCs w:val="22"/>
        </w:rPr>
        <w:t>t</w:t>
      </w:r>
      <w:r w:rsidR="000D3EBA" w:rsidRPr="008B1F90">
        <w:rPr>
          <w:sz w:val="22"/>
          <w:szCs w:val="22"/>
        </w:rPr>
        <w:t>DNA</w:t>
      </w:r>
      <w:r w:rsidR="00780082">
        <w:rPr>
          <w:sz w:val="22"/>
          <w:szCs w:val="22"/>
        </w:rPr>
        <w:t>)</w:t>
      </w:r>
      <w:r w:rsidR="000D3EBA" w:rsidRPr="008B1F90">
        <w:rPr>
          <w:sz w:val="22"/>
          <w:szCs w:val="22"/>
        </w:rPr>
        <w:t xml:space="preserve"> copy number in quadriceps muscle after the 12</w:t>
      </w:r>
      <w:r w:rsidR="00A20705">
        <w:rPr>
          <w:sz w:val="22"/>
          <w:szCs w:val="22"/>
        </w:rPr>
        <w:t>-</w:t>
      </w:r>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r w:rsidR="00AF1A7D" w:rsidRPr="008B1F90">
        <w:rPr>
          <w:sz w:val="22"/>
          <w:szCs w:val="22"/>
        </w:rPr>
        <w:t>mtDNA</w:t>
      </w:r>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r w:rsidR="0050340E" w:rsidRPr="008B1F90">
        <w:rPr>
          <w:sz w:val="22"/>
          <w:szCs w:val="22"/>
        </w:rPr>
        <w:t>mtDNA</w:t>
      </w:r>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r w:rsidR="008F73FF" w:rsidRPr="008B1F90">
        <w:rPr>
          <w:i/>
          <w:sz w:val="22"/>
          <w:szCs w:val="22"/>
        </w:rPr>
        <w:t>mt-C</w:t>
      </w:r>
      <w:r w:rsidR="00606930" w:rsidRPr="008B1F90">
        <w:rPr>
          <w:i/>
          <w:sz w:val="22"/>
          <w:szCs w:val="22"/>
        </w:rPr>
        <w:t>yt</w:t>
      </w:r>
      <w:r w:rsidR="001F72A7" w:rsidRPr="008B1F90">
        <w:rPr>
          <w:i/>
          <w:sz w:val="22"/>
          <w:szCs w:val="22"/>
        </w:rPr>
        <w:t>b</w:t>
      </w:r>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mtDNA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430019">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"(25)", "plainTextFormattedCitation" : "(25)", "previouslyFormattedCitation" : "(24)" }, "properties" : { "noteIndex" : 0 }, "schema" : "https://github.com/citation-style-language/schema/raw/master/csl-citation.json" }</w:instrText>
      </w:r>
      <w:r w:rsidR="000109CF" w:rsidRPr="008B1F90">
        <w:rPr>
          <w:sz w:val="22"/>
          <w:szCs w:val="22"/>
        </w:rPr>
        <w:fldChar w:fldCharType="separate"/>
      </w:r>
      <w:r w:rsidR="00430019" w:rsidRPr="00430019">
        <w:rPr>
          <w:noProof/>
          <w:sz w:val="22"/>
          <w:szCs w:val="22"/>
        </w:rPr>
        <w:t>(25)</w:t>
      </w:r>
      <w:r w:rsidR="000109CF" w:rsidRPr="008B1F90">
        <w:rPr>
          <w:sz w:val="22"/>
          <w:szCs w:val="22"/>
        </w:rPr>
        <w:fldChar w:fldCharType="end"/>
      </w:r>
      <w:r w:rsidR="008A60B7">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educed mtDNA copy number and lower citrate synthase activity</w:t>
      </w:r>
      <w:r w:rsidR="00F24FBA" w:rsidRPr="008B1F90">
        <w:rPr>
          <w:sz w:val="22"/>
          <w:szCs w:val="22"/>
        </w:rPr>
        <w:t xml:space="preserve"> suggest that mice exposed to MCP230 </w:t>
      </w:r>
      <w:r w:rsidR="008A60B7">
        <w:rPr>
          <w:sz w:val="22"/>
          <w:szCs w:val="22"/>
        </w:rPr>
        <w:t>may</w:t>
      </w:r>
      <w:r w:rsidR="00F24FBA" w:rsidRPr="008B1F90">
        <w:rPr>
          <w:sz w:val="22"/>
          <w:szCs w:val="22"/>
        </w:rPr>
        <w:t xml:space="preserve">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r w:rsidR="007425D4" w:rsidRPr="008B1F90">
        <w:rPr>
          <w:i/>
          <w:sz w:val="22"/>
          <w:szCs w:val="22"/>
        </w:rPr>
        <w:t>Sdha</w:t>
      </w:r>
      <w:r w:rsidR="001E01AC" w:rsidRPr="008B1F90">
        <w:rPr>
          <w:sz w:val="22"/>
          <w:szCs w:val="22"/>
        </w:rPr>
        <w:t xml:space="preserve"> (35.9%),</w:t>
      </w:r>
      <w:r w:rsidR="007425D4" w:rsidRPr="008B1F90">
        <w:rPr>
          <w:sz w:val="22"/>
          <w:szCs w:val="22"/>
        </w:rPr>
        <w:t xml:space="preserve"> </w:t>
      </w:r>
      <w:r w:rsidR="008F73FF" w:rsidRPr="008B1F90">
        <w:rPr>
          <w:i/>
          <w:sz w:val="22"/>
          <w:szCs w:val="22"/>
        </w:rPr>
        <w:t>mt-</w:t>
      </w:r>
      <w:r w:rsidR="00691583" w:rsidRPr="008B1F90">
        <w:rPr>
          <w:i/>
          <w:sz w:val="22"/>
          <w:szCs w:val="22"/>
        </w:rPr>
        <w:t>Cytb</w:t>
      </w:r>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E97793">
        <w:rPr>
          <w:sz w:val="22"/>
          <w:szCs w:val="22"/>
        </w:rPr>
        <w:t xml:space="preserve">  </w:t>
      </w:r>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r w:rsidR="00FF0E0C">
        <w:rPr>
          <w:sz w:val="22"/>
          <w:szCs w:val="22"/>
        </w:rPr>
        <w:t>levels</w:t>
      </w:r>
      <w:r w:rsidR="00FF0E0C" w:rsidRPr="008B1F90">
        <w:rPr>
          <w:sz w:val="22"/>
          <w:szCs w:val="22"/>
        </w:rPr>
        <w:t xml:space="preserve"> of </w:t>
      </w:r>
      <w:r w:rsidR="00FF0E0C">
        <w:rPr>
          <w:sz w:val="22"/>
          <w:szCs w:val="22"/>
        </w:rPr>
        <w:t>any of</w:t>
      </w:r>
      <w:r w:rsidR="00FF0E0C" w:rsidRPr="008B1F90">
        <w:rPr>
          <w:sz w:val="22"/>
          <w:szCs w:val="22"/>
        </w:rPr>
        <w:t xml:space="preserve"> the five </w:t>
      </w:r>
      <w:r w:rsidR="00FF0E0C">
        <w:rPr>
          <w:sz w:val="22"/>
          <w:szCs w:val="22"/>
        </w:rPr>
        <w:t xml:space="preserve">oxidative phosphorylation </w:t>
      </w:r>
      <w:r w:rsidR="00FF0E0C" w:rsidRPr="008B1F90">
        <w:rPr>
          <w:sz w:val="22"/>
          <w:szCs w:val="22"/>
        </w:rPr>
        <w:t>proteins measured in skeletal muscle</w:t>
      </w:r>
      <w:r w:rsidR="00FF0E0C">
        <w:rPr>
          <w:sz w:val="22"/>
          <w:szCs w:val="22"/>
        </w:rPr>
        <w:t xml:space="preserve">, nor did we see changes in PGC-1α protein expression </w:t>
      </w:r>
      <w:r w:rsidR="00FF0E0C">
        <w:rPr>
          <w:sz w:val="22"/>
          <w:szCs w:val="22"/>
        </w:rPr>
        <w:lastRenderedPageBreak/>
        <w:t>(Figure 5D-E)</w:t>
      </w:r>
      <w:r w:rsidR="000D6C77">
        <w:rPr>
          <w:sz w:val="22"/>
          <w:szCs w:val="22"/>
        </w:rPr>
        <w:t xml:space="preserve"> with MCP230 exposure</w:t>
      </w:r>
      <w:r w:rsidR="00FF0E0C" w:rsidRPr="008B1F90">
        <w:rPr>
          <w:sz w:val="22"/>
          <w:szCs w:val="22"/>
        </w:rPr>
        <w:t>.</w:t>
      </w:r>
      <w:r w:rsidR="00C33916" w:rsidRPr="00C33916">
        <w:rPr>
          <w:sz w:val="22"/>
          <w:szCs w:val="22"/>
        </w:rPr>
        <w:t xml:space="preserve"> </w:t>
      </w:r>
      <w:r w:rsidR="000D6C77">
        <w:rPr>
          <w:sz w:val="22"/>
          <w:szCs w:val="22"/>
        </w:rPr>
        <w:t xml:space="preserve">To test whether </w:t>
      </w:r>
      <w:r w:rsidR="00E662BF">
        <w:rPr>
          <w:sz w:val="22"/>
          <w:szCs w:val="22"/>
        </w:rPr>
        <w:t xml:space="preserve">the </w:t>
      </w:r>
      <w:r w:rsidR="000D6C77">
        <w:rPr>
          <w:sz w:val="22"/>
          <w:szCs w:val="22"/>
        </w:rPr>
        <w:t>lack of change in mitochondrial protein expression was due to suppression of autophagy, we blotted for processing of LC3, and observed no evidence of decreased autophagy (Figures 5D and F).</w:t>
      </w:r>
      <w:r w:rsidR="00AE0961">
        <w:rPr>
          <w:sz w:val="22"/>
          <w:szCs w:val="22"/>
        </w:rPr>
        <w:t xml:space="preserve"> </w:t>
      </w:r>
      <w:r w:rsidR="00C33916">
        <w:rPr>
          <w:sz w:val="22"/>
          <w:szCs w:val="22"/>
        </w:rPr>
        <w:t>We did not see alterations in any of the other</w:t>
      </w:r>
      <w:r w:rsidR="00AE0961">
        <w:rPr>
          <w:sz w:val="22"/>
          <w:szCs w:val="22"/>
        </w:rPr>
        <w:t xml:space="preserve"> measured</w:t>
      </w:r>
      <w:r w:rsidR="00C33916">
        <w:rPr>
          <w:sz w:val="22"/>
          <w:szCs w:val="22"/>
        </w:rPr>
        <w:t xml:space="preserve">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p>
    <w:p w14:paraId="22C11BC8" w14:textId="77777777" w:rsidR="009E38B1" w:rsidRDefault="009E38B1" w:rsidP="00AA41A9">
      <w:pPr>
        <w:spacing w:line="480" w:lineRule="auto"/>
        <w:rPr>
          <w:sz w:val="22"/>
          <w:szCs w:val="22"/>
        </w:rPr>
      </w:pPr>
    </w:p>
    <w:p w14:paraId="0873F40B" w14:textId="5E540476" w:rsidR="0059083E" w:rsidRPr="008B1F90" w:rsidRDefault="009E38B1" w:rsidP="00AA41A9">
      <w:pPr>
        <w:spacing w:line="480" w:lineRule="auto"/>
        <w:rPr>
          <w:sz w:val="22"/>
          <w:szCs w:val="22"/>
        </w:rPr>
      </w:pPr>
      <w:r>
        <w:rPr>
          <w:sz w:val="22"/>
          <w:szCs w:val="22"/>
        </w:rPr>
        <w:t xml:space="preserve">To test whether reductions </w:t>
      </w:r>
      <w:r w:rsidR="00FF0E0C">
        <w:rPr>
          <w:sz w:val="22"/>
          <w:szCs w:val="22"/>
        </w:rPr>
        <w:t xml:space="preserve">in </w:t>
      </w:r>
      <w:r w:rsidR="001F33A5">
        <w:rPr>
          <w:sz w:val="22"/>
          <w:szCs w:val="22"/>
        </w:rPr>
        <w:t>mtDNA</w:t>
      </w:r>
      <w:r w:rsidR="00694F22">
        <w:rPr>
          <w:sz w:val="22"/>
          <w:szCs w:val="22"/>
        </w:rPr>
        <w:t xml:space="preserve"> </w:t>
      </w:r>
      <w:r w:rsidR="000C3616">
        <w:rPr>
          <w:sz w:val="22"/>
          <w:szCs w:val="22"/>
        </w:rPr>
        <w:t>copy</w:t>
      </w:r>
      <w:r w:rsidR="00FF0E0C">
        <w:rPr>
          <w:sz w:val="22"/>
          <w:szCs w:val="22"/>
        </w:rPr>
        <w:t xml:space="preserve"> number</w:t>
      </w:r>
      <w:r w:rsidR="000C3616">
        <w:rPr>
          <w:sz w:val="22"/>
          <w:szCs w:val="22"/>
        </w:rPr>
        <w:t xml:space="preserve"> and citrate synthase activity </w:t>
      </w:r>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r w:rsidR="00C33916">
        <w:rPr>
          <w:sz w:val="22"/>
          <w:szCs w:val="22"/>
        </w:rPr>
        <w:t xml:space="preserve">While we </w:t>
      </w:r>
      <w:r w:rsidR="00A33087">
        <w:rPr>
          <w:sz w:val="22"/>
          <w:szCs w:val="22"/>
        </w:rPr>
        <w:t xml:space="preserve">observed increases in the mRNA of </w:t>
      </w:r>
      <w:r w:rsidR="00A33087" w:rsidRPr="00A33087">
        <w:rPr>
          <w:i/>
          <w:sz w:val="22"/>
          <w:szCs w:val="22"/>
        </w:rPr>
        <w:t>Ppard</w:t>
      </w:r>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r w:rsidR="00A33087" w:rsidRPr="00A33087">
        <w:rPr>
          <w:i/>
          <w:sz w:val="22"/>
          <w:szCs w:val="22"/>
        </w:rPr>
        <w:t>Tfam</w:t>
      </w:r>
      <w:r w:rsidR="00A27014">
        <w:rPr>
          <w:sz w:val="22"/>
          <w:szCs w:val="22"/>
        </w:rPr>
        <w:t xml:space="preserve"> (Figure 6B, D-F)</w:t>
      </w:r>
      <w:r w:rsidR="00A33087">
        <w:rPr>
          <w:sz w:val="22"/>
          <w:szCs w:val="22"/>
        </w:rPr>
        <w:t xml:space="preserve">. </w:t>
      </w:r>
      <w:r w:rsidR="00C33916">
        <w:rPr>
          <w:sz w:val="22"/>
          <w:szCs w:val="22"/>
        </w:rPr>
        <w:t xml:space="preserve">In the absence of reduced mitochondrial biogenesis markers, or </w:t>
      </w:r>
      <w:r w:rsidR="00694F22">
        <w:rPr>
          <w:sz w:val="22"/>
          <w:szCs w:val="22"/>
        </w:rPr>
        <w:t xml:space="preserve">changes </w:t>
      </w:r>
      <w:r w:rsidR="006261CD">
        <w:rPr>
          <w:sz w:val="22"/>
          <w:szCs w:val="22"/>
        </w:rPr>
        <w:t xml:space="preserve">in </w:t>
      </w:r>
      <w:r w:rsidR="00C33916">
        <w:rPr>
          <w:sz w:val="22"/>
          <w:szCs w:val="22"/>
        </w:rPr>
        <w:t xml:space="preserve">the levels of oxidative phosoporylation enzymes,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w:t>
      </w:r>
      <w:r w:rsidR="00C33916">
        <w:rPr>
          <w:sz w:val="22"/>
          <w:szCs w:val="22"/>
        </w:rPr>
        <w:t>may be a</w:t>
      </w:r>
      <w:r w:rsidR="000373AB">
        <w:rPr>
          <w:sz w:val="22"/>
          <w:szCs w:val="22"/>
        </w:rPr>
        <w:t xml:space="preserve"> response</w:t>
      </w:r>
      <w:r w:rsidR="0059083E">
        <w:rPr>
          <w:sz w:val="22"/>
          <w:szCs w:val="22"/>
        </w:rPr>
        <w:t xml:space="preserve"> to </w:t>
      </w:r>
      <w:commentRangeStart w:id="9"/>
      <w:r w:rsidR="00C33916">
        <w:rPr>
          <w:sz w:val="22"/>
          <w:szCs w:val="22"/>
        </w:rPr>
        <w:t>oxidative stress</w:t>
      </w:r>
      <w:commentRangeEnd w:id="9"/>
      <w:r w:rsidR="0018304E">
        <w:rPr>
          <w:rStyle w:val="CommentReference"/>
        </w:rPr>
        <w:commentReference w:id="9"/>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r w:rsidR="001146C4" w:rsidRPr="001146C4">
        <w:rPr>
          <w:i/>
          <w:sz w:val="22"/>
          <w:szCs w:val="22"/>
        </w:rPr>
        <w:t>Gclm</w:t>
      </w:r>
      <w:r w:rsidR="001146C4">
        <w:rPr>
          <w:sz w:val="22"/>
          <w:szCs w:val="22"/>
        </w:rPr>
        <w:t xml:space="preserve">, enzymes activated in response to oxidative stress </w:t>
      </w:r>
      <w:r w:rsidR="0059083E">
        <w:rPr>
          <w:sz w:val="22"/>
          <w:szCs w:val="22"/>
        </w:rPr>
        <w:t>(Figure</w:t>
      </w:r>
      <w:r w:rsidR="000807B2">
        <w:rPr>
          <w:sz w:val="22"/>
          <w:szCs w:val="22"/>
        </w:rPr>
        <w:t xml:space="preserve"> 7).</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10208EDD"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r w:rsidR="00BE3D2B">
        <w:rPr>
          <w:sz w:val="22"/>
          <w:szCs w:val="22"/>
        </w:rPr>
        <w:t>evaluated energy expenditure changes in response to</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430019">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"(36)", "plainTextFormattedCitation" : "(36)", "previouslyFormattedCitation" : "(35)" }, "properties" : { "noteIndex" : 0 }, "schema" : "https://github.com/citation-style-language/schema/raw/master/csl-citation.json" }</w:instrText>
      </w:r>
      <w:r w:rsidR="00C73D5D" w:rsidRPr="00C73D5D">
        <w:rPr>
          <w:sz w:val="22"/>
          <w:szCs w:val="22"/>
        </w:rPr>
        <w:fldChar w:fldCharType="separate"/>
      </w:r>
      <w:r w:rsidR="00430019" w:rsidRPr="00430019">
        <w:rPr>
          <w:noProof/>
          <w:sz w:val="22"/>
          <w:szCs w:val="22"/>
        </w:rPr>
        <w:t>(36)</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5B9796CC" w:rsidR="0098441B" w:rsidRPr="008B1F90" w:rsidRDefault="0098441B" w:rsidP="00AA41A9">
      <w:pPr>
        <w:spacing w:line="480" w:lineRule="auto"/>
        <w:rPr>
          <w:sz w:val="22"/>
          <w:szCs w:val="22"/>
        </w:rPr>
      </w:pPr>
      <w:r w:rsidRPr="008B1F90">
        <w:rPr>
          <w:sz w:val="22"/>
          <w:szCs w:val="22"/>
        </w:rPr>
        <w:lastRenderedPageBreak/>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430019">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"(42, 54)", "plainTextFormattedCitation" : "(42, 54)", "previouslyFormattedCitation" : "(41, 53)" }, "properties" : { "noteIndex" : 0 }, "schema" : "https://github.com/citation-style-language/schema/raw/master/csl-citation.json" }</w:instrText>
      </w:r>
      <w:r w:rsidR="004B62B5" w:rsidRPr="008B1F90">
        <w:rPr>
          <w:sz w:val="22"/>
          <w:szCs w:val="22"/>
        </w:rPr>
        <w:fldChar w:fldCharType="separate"/>
      </w:r>
      <w:r w:rsidR="00430019" w:rsidRPr="00430019">
        <w:rPr>
          <w:noProof/>
          <w:sz w:val="22"/>
          <w:szCs w:val="22"/>
        </w:rPr>
        <w:t>(42, 54)</w:t>
      </w:r>
      <w:r w:rsidR="004B62B5" w:rsidRPr="008B1F90">
        <w:rPr>
          <w:sz w:val="22"/>
          <w:szCs w:val="22"/>
        </w:rPr>
        <w:fldChar w:fldCharType="end"/>
      </w:r>
      <w:r w:rsidR="00BE3D2B">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430019">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"(33)", "plainTextFormattedCitation" : "(33)", "previouslyFormattedCitation" : "(32)" }, "properties" : { "noteIndex" : 0 }, "schema" : "https://github.com/citation-style-language/schema/raw/master/csl-citation.json" }</w:instrText>
      </w:r>
      <w:r w:rsidR="001646BA" w:rsidRPr="008B1F90">
        <w:rPr>
          <w:sz w:val="22"/>
          <w:szCs w:val="22"/>
        </w:rPr>
        <w:fldChar w:fldCharType="separate"/>
      </w:r>
      <w:r w:rsidR="00430019" w:rsidRPr="00430019">
        <w:rPr>
          <w:noProof/>
          <w:sz w:val="22"/>
          <w:szCs w:val="22"/>
        </w:rPr>
        <w:t>(33)</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430019">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31, 34)", "plainTextFormattedCitation" : "(14, 31, 34)", "previouslyFormattedCitation" : "(14, 30, 33)" }, "properties" : { "noteIndex" : 0 }, "schema" : "https://github.com/citation-style-language/schema/raw/master/csl-citation.json" }</w:instrText>
      </w:r>
      <w:r w:rsidR="003725F0" w:rsidRPr="008B1F90">
        <w:rPr>
          <w:sz w:val="22"/>
          <w:szCs w:val="22"/>
        </w:rPr>
        <w:fldChar w:fldCharType="separate"/>
      </w:r>
      <w:r w:rsidR="00430019" w:rsidRPr="00430019">
        <w:rPr>
          <w:noProof/>
          <w:sz w:val="22"/>
          <w:szCs w:val="22"/>
        </w:rPr>
        <w:t>(14, 31, 34)</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r w:rsidR="001F6320">
        <w:rPr>
          <w:sz w:val="22"/>
          <w:szCs w:val="22"/>
        </w:rPr>
        <w:t>mt</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365B5B57"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430019">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"(52, 53)", "plainTextFormattedCitation" : "(52, 53)", "previouslyFormattedCitation" : "(51, 52)" }, "properties" : { "noteIndex" : 0 }, "schema" : "https://github.com/citation-style-language/schema/raw/master/csl-citation.json" }</w:instrText>
      </w:r>
      <w:r w:rsidR="00CC46E5" w:rsidRPr="008B1F90">
        <w:rPr>
          <w:sz w:val="22"/>
          <w:szCs w:val="22"/>
        </w:rPr>
        <w:fldChar w:fldCharType="separate"/>
      </w:r>
      <w:r w:rsidR="00430019" w:rsidRPr="00430019">
        <w:rPr>
          <w:noProof/>
          <w:sz w:val="22"/>
          <w:szCs w:val="22"/>
        </w:rPr>
        <w:t>(52, 53)</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r w:rsidR="00E81E1E">
        <w:rPr>
          <w:sz w:val="22"/>
          <w:szCs w:val="22"/>
        </w:rPr>
        <w:t>mt</w:t>
      </w:r>
      <w:r w:rsidR="005E31F8" w:rsidRPr="008B1F90">
        <w:rPr>
          <w:sz w:val="22"/>
          <w:szCs w:val="22"/>
        </w:rPr>
        <w:t xml:space="preserve">DNA content </w:t>
      </w:r>
      <w:r w:rsidR="005E31F8" w:rsidRPr="008B1F90">
        <w:rPr>
          <w:sz w:val="22"/>
          <w:szCs w:val="22"/>
        </w:rPr>
        <w:fldChar w:fldCharType="begin" w:fldLock="1"/>
      </w:r>
      <w:r w:rsidR="00430019">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"(21)", "plainTextFormattedCitation" : "(21)", "previouslyFormattedCitation" : "(21)" }, "properties" : { "noteIndex" : 0 }, "schema" : "https://github.com/citation-style-language/schema/raw/master/csl-citation.json" }</w:instrText>
      </w:r>
      <w:r w:rsidR="005E31F8" w:rsidRPr="008B1F90">
        <w:rPr>
          <w:sz w:val="22"/>
          <w:szCs w:val="22"/>
        </w:rPr>
        <w:fldChar w:fldCharType="separate"/>
      </w:r>
      <w:r w:rsidR="00C7193C" w:rsidRPr="00C7193C">
        <w:rPr>
          <w:noProof/>
          <w:sz w:val="22"/>
          <w:szCs w:val="22"/>
        </w:rPr>
        <w:t>(21)</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commentRangeStart w:id="10"/>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"(24)", "plainTextFormattedCitation" : "(24)", "previouslyFormattedCitation" : "(23)"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(24)</w:t>
      </w:r>
      <w:r w:rsidR="00C73D5D">
        <w:rPr>
          <w:sz w:val="22"/>
          <w:szCs w:val="22"/>
        </w:rPr>
        <w:fldChar w:fldCharType="end"/>
      </w:r>
      <w:r w:rsidR="0087563D">
        <w:rPr>
          <w:sz w:val="22"/>
          <w:szCs w:val="22"/>
        </w:rPr>
        <w:t>.</w:t>
      </w:r>
      <w:commentRangeEnd w:id="10"/>
      <w:r w:rsidR="00624D56">
        <w:rPr>
          <w:rStyle w:val="CommentReference"/>
        </w:rPr>
        <w:commentReference w:id="10"/>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r w:rsidR="00856017">
        <w:rPr>
          <w:sz w:val="22"/>
          <w:szCs w:val="22"/>
        </w:rPr>
        <w:t>bioenergetic</w:t>
      </w:r>
      <w:r w:rsidR="00395F15">
        <w:rPr>
          <w:sz w:val="22"/>
          <w:szCs w:val="22"/>
        </w:rPr>
        <w:t xml:space="preserve"> proteins. </w:t>
      </w:r>
      <w:r w:rsidR="00BE3D2B">
        <w:rPr>
          <w:sz w:val="22"/>
          <w:szCs w:val="22"/>
        </w:rPr>
        <w:t>S</w:t>
      </w:r>
      <w:r w:rsidR="001E6F92">
        <w:rPr>
          <w:sz w:val="22"/>
          <w:szCs w:val="22"/>
        </w:rPr>
        <w:t>imilar to</w:t>
      </w:r>
      <w:r w:rsidR="00642493">
        <w:rPr>
          <w:sz w:val="22"/>
          <w:szCs w:val="22"/>
        </w:rPr>
        <w:t xml:space="preserve"> </w:t>
      </w:r>
      <w:r w:rsidR="00642493">
        <w:rPr>
          <w:sz w:val="22"/>
          <w:szCs w:val="22"/>
        </w:rPr>
        <w:lastRenderedPageBreak/>
        <w:t>previous reports on oxidative stress-induced mitochondrial dysfunction</w:t>
      </w:r>
      <w:r w:rsidR="001E6F92">
        <w:rPr>
          <w:sz w:val="22"/>
          <w:szCs w:val="22"/>
        </w:rPr>
        <w:t xml:space="preserve"> </w:t>
      </w:r>
      <w:r w:rsidR="00C73D5D">
        <w:rPr>
          <w:sz w:val="22"/>
          <w:szCs w:val="22"/>
        </w:rPr>
        <w:fldChar w:fldCharType="begin" w:fldLock="1"/>
      </w:r>
      <w:r w:rsidR="00430019">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"(37)", "plainTextFormattedCitation" : "(37)", "previouslyFormattedCitation" : "(36)" }, "properties" : { "noteIndex" : 0 }, "schema" : "https://github.com/citation-style-language/schema/raw/master/csl-citation.json" }</w:instrText>
      </w:r>
      <w:r w:rsidR="00C73D5D">
        <w:rPr>
          <w:sz w:val="22"/>
          <w:szCs w:val="22"/>
        </w:rPr>
        <w:fldChar w:fldCharType="separate"/>
      </w:r>
      <w:r w:rsidR="00430019" w:rsidRPr="00430019">
        <w:rPr>
          <w:noProof/>
          <w:sz w:val="22"/>
          <w:szCs w:val="22"/>
        </w:rPr>
        <w:t>(37)</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r w:rsidR="00BE3D2B">
        <w:rPr>
          <w:sz w:val="22"/>
          <w:szCs w:val="22"/>
        </w:rPr>
        <w:t xml:space="preserve">, increases in autophagy or changes in </w:t>
      </w:r>
      <w:r w:rsidR="00C23659">
        <w:rPr>
          <w:sz w:val="22"/>
          <w:szCs w:val="22"/>
        </w:rPr>
        <w:t xml:space="preserve">mitochondrial protein expression </w:t>
      </w:r>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r w:rsidR="00BE3D2B">
        <w:rPr>
          <w:sz w:val="22"/>
          <w:szCs w:val="22"/>
        </w:rPr>
        <w:t>, however</w:t>
      </w:r>
      <w:r w:rsidR="00F14450">
        <w:rPr>
          <w:sz w:val="22"/>
          <w:szCs w:val="22"/>
        </w:rPr>
        <w:t xml:space="preserve">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312A9A">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16)", "plainTextFormattedCitation" : "(1, 16)", "previouslyFormattedCitation" : "(1, 16)" }, "properties" : { "noteIndex" : 0 }, "schema" : "https://github.com/citation-style-language/schema/raw/master/csl-citation.json" }</w:instrText>
      </w:r>
      <w:r w:rsidR="005D1928">
        <w:rPr>
          <w:sz w:val="22"/>
          <w:szCs w:val="22"/>
        </w:rPr>
        <w:fldChar w:fldCharType="separate"/>
      </w:r>
      <w:r w:rsidR="00780082" w:rsidRPr="00780082">
        <w:rPr>
          <w:noProof/>
          <w:sz w:val="22"/>
          <w:szCs w:val="22"/>
        </w:rPr>
        <w:t>(1, 16)</w:t>
      </w:r>
      <w:r w:rsidR="005D1928">
        <w:rPr>
          <w:sz w:val="22"/>
          <w:szCs w:val="22"/>
        </w:rPr>
        <w:fldChar w:fldCharType="end"/>
      </w:r>
      <w:r w:rsidR="004728FF">
        <w:rPr>
          <w:sz w:val="22"/>
          <w:szCs w:val="22"/>
        </w:rPr>
        <w:t>)</w:t>
      </w:r>
      <w:r w:rsidR="000E6C49">
        <w:rPr>
          <w:sz w:val="22"/>
          <w:szCs w:val="22"/>
        </w:rPr>
        <w:t xml:space="preserve">, and increases in both the nuclear receptor </w:t>
      </w:r>
      <w:r w:rsidR="000E6C49" w:rsidRPr="00060ACB">
        <w:rPr>
          <w:i/>
          <w:sz w:val="22"/>
          <w:szCs w:val="22"/>
        </w:rPr>
        <w:t>Ppard</w:t>
      </w:r>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2D70D0">
        <w:rPr>
          <w:sz w:val="22"/>
          <w:szCs w:val="22"/>
        </w:rPr>
        <w:t xml:space="preserve"> </w:t>
      </w:r>
      <w:r w:rsidR="00C7193C">
        <w:rPr>
          <w:sz w:val="22"/>
          <w:szCs w:val="22"/>
        </w:rPr>
        <w:fldChar w:fldCharType="begin" w:fldLock="1"/>
      </w:r>
      <w:r w:rsidR="00430019">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"(19, 48)", "plainTextFormattedCitation" : "(19, 48)", "previouslyFormattedCitation" : "(19, 47)" }, "properties" : { "noteIndex" : 0 }, "schema" : "https://github.com/citation-style-language/schema/raw/master/csl-citation.json" }</w:instrText>
      </w:r>
      <w:r w:rsidR="00C7193C">
        <w:rPr>
          <w:sz w:val="22"/>
          <w:szCs w:val="22"/>
        </w:rPr>
        <w:fldChar w:fldCharType="separate"/>
      </w:r>
      <w:r w:rsidR="00430019" w:rsidRPr="00430019">
        <w:rPr>
          <w:noProof/>
          <w:sz w:val="22"/>
          <w:szCs w:val="22"/>
        </w:rPr>
        <w:t>(19, 48)</w:t>
      </w:r>
      <w:r w:rsidR="00C7193C">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D20947F"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00731D6B">
        <w:rPr>
          <w:sz w:val="22"/>
          <w:szCs w:val="22"/>
        </w:rPr>
        <w:t>,</w:t>
      </w:r>
      <w:r w:rsidRPr="00F728D5">
        <w:rPr>
          <w:sz w:val="22"/>
          <w:szCs w:val="22"/>
        </w:rPr>
        <w:t xml:space="preserve"> </w:t>
      </w:r>
      <w:r w:rsidR="00731D6B">
        <w:rPr>
          <w:sz w:val="22"/>
          <w:szCs w:val="22"/>
        </w:rPr>
        <w:t>de</w:t>
      </w:r>
      <w:r w:rsidR="00006EB4">
        <w:rPr>
          <w:sz w:val="22"/>
          <w:szCs w:val="22"/>
        </w:rPr>
        <w:t>spite differences in fat mass</w:t>
      </w:r>
      <w:r w:rsidR="00731D6B">
        <w:rPr>
          <w:sz w:val="22"/>
          <w:szCs w:val="22"/>
        </w:rPr>
        <w:t>.</w:t>
      </w:r>
      <w:r w:rsidR="00006EB4">
        <w:rPr>
          <w:sz w:val="22"/>
          <w:szCs w:val="22"/>
        </w:rPr>
        <w:t xml:space="preserve"> </w:t>
      </w:r>
      <w:r w:rsidR="004728FF">
        <w:rPr>
          <w:sz w:val="22"/>
          <w:szCs w:val="22"/>
        </w:rPr>
        <w:t>T</w:t>
      </w:r>
      <w:r w:rsidRPr="00F728D5">
        <w:rPr>
          <w:sz w:val="22"/>
          <w:szCs w:val="22"/>
        </w:rPr>
        <w:t>here were no d</w:t>
      </w:r>
      <w:r w:rsidR="00962066">
        <w:rPr>
          <w:sz w:val="22"/>
          <w:szCs w:val="22"/>
        </w:rPr>
        <w:t xml:space="preserve">ifferences in fasting glucose, </w:t>
      </w:r>
      <w:r w:rsidRPr="00F728D5">
        <w:rPr>
          <w:sz w:val="22"/>
          <w:szCs w:val="22"/>
        </w:rPr>
        <w:t>insulin, HOMA-IR score (Figure 3A-C) or Akt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731D6B">
        <w:rPr>
          <w:i/>
          <w:sz w:val="22"/>
          <w:szCs w:val="22"/>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773F51C"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w:t>
      </w:r>
      <w:r w:rsidR="00223477" w:rsidRPr="008B1F90">
        <w:rPr>
          <w:sz w:val="22"/>
          <w:szCs w:val="22"/>
        </w:rPr>
        <w:lastRenderedPageBreak/>
        <w:t>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4728FF">
        <w:rPr>
          <w:sz w:val="22"/>
          <w:szCs w:val="22"/>
        </w:rPr>
        <w:t>affect</w:t>
      </w:r>
      <w:r w:rsidR="00AB07F9" w:rsidRPr="008B1F90">
        <w:rPr>
          <w:sz w:val="22"/>
          <w:szCs w:val="22"/>
        </w:rPr>
        <w:t xml:space="preserve"> energy metabolism </w:t>
      </w:r>
      <w:r w:rsidR="004728FF">
        <w:rPr>
          <w:sz w:val="22"/>
          <w:szCs w:val="22"/>
        </w:rPr>
        <w:t xml:space="preserve">later in life </w:t>
      </w:r>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Taylor and Felicia Waller for assistance with qRT-PCR.</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r w:rsidR="0014505D">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6F703788" w14:textId="78205E46" w:rsidR="00430019" w:rsidRPr="00430019" w:rsidRDefault="001B3EBF" w:rsidP="00430019">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430019" w:rsidRPr="00430019">
        <w:rPr>
          <w:rFonts w:ascii="Cambria" w:hAnsi="Cambria"/>
          <w:noProof/>
          <w:sz w:val="22"/>
        </w:rPr>
        <w:t xml:space="preserve">1. </w:t>
      </w:r>
      <w:r w:rsidR="00430019" w:rsidRPr="00430019">
        <w:rPr>
          <w:rFonts w:ascii="Cambria" w:hAnsi="Cambria"/>
          <w:noProof/>
          <w:sz w:val="22"/>
        </w:rPr>
        <w:tab/>
      </w:r>
      <w:r w:rsidR="00430019" w:rsidRPr="00430019">
        <w:rPr>
          <w:rFonts w:ascii="Cambria" w:hAnsi="Cambria"/>
          <w:b/>
          <w:bCs/>
          <w:noProof/>
          <w:sz w:val="22"/>
        </w:rPr>
        <w:t>Allister EM</w:t>
      </w:r>
      <w:r w:rsidR="00430019" w:rsidRPr="00430019">
        <w:rPr>
          <w:rFonts w:ascii="Cambria" w:hAnsi="Cambria"/>
          <w:noProof/>
          <w:sz w:val="22"/>
        </w:rPr>
        <w:t xml:space="preserve">, </w:t>
      </w:r>
      <w:r w:rsidR="00430019" w:rsidRPr="00430019">
        <w:rPr>
          <w:rFonts w:ascii="Cambria" w:hAnsi="Cambria"/>
          <w:b/>
          <w:bCs/>
          <w:noProof/>
          <w:sz w:val="22"/>
        </w:rPr>
        <w:t>Robson-Doucette CA</w:t>
      </w:r>
      <w:r w:rsidR="00430019" w:rsidRPr="00430019">
        <w:rPr>
          <w:rFonts w:ascii="Cambria" w:hAnsi="Cambria"/>
          <w:noProof/>
          <w:sz w:val="22"/>
        </w:rPr>
        <w:t xml:space="preserve">, </w:t>
      </w:r>
      <w:r w:rsidR="00430019" w:rsidRPr="00430019">
        <w:rPr>
          <w:rFonts w:ascii="Cambria" w:hAnsi="Cambria"/>
          <w:b/>
          <w:bCs/>
          <w:noProof/>
          <w:sz w:val="22"/>
        </w:rPr>
        <w:t>Prentice KJ</w:t>
      </w:r>
      <w:r w:rsidR="00430019" w:rsidRPr="00430019">
        <w:rPr>
          <w:rFonts w:ascii="Cambria" w:hAnsi="Cambria"/>
          <w:noProof/>
          <w:sz w:val="22"/>
        </w:rPr>
        <w:t xml:space="preserve">, </w:t>
      </w:r>
      <w:r w:rsidR="00430019" w:rsidRPr="00430019">
        <w:rPr>
          <w:rFonts w:ascii="Cambria" w:hAnsi="Cambria"/>
          <w:b/>
          <w:bCs/>
          <w:noProof/>
          <w:sz w:val="22"/>
        </w:rPr>
        <w:t>Hardy AB</w:t>
      </w:r>
      <w:r w:rsidR="00430019" w:rsidRPr="00430019">
        <w:rPr>
          <w:rFonts w:ascii="Cambria" w:hAnsi="Cambria"/>
          <w:noProof/>
          <w:sz w:val="22"/>
        </w:rPr>
        <w:t xml:space="preserve">, </w:t>
      </w:r>
      <w:r w:rsidR="00430019" w:rsidRPr="00430019">
        <w:rPr>
          <w:rFonts w:ascii="Cambria" w:hAnsi="Cambria"/>
          <w:b/>
          <w:bCs/>
          <w:noProof/>
          <w:sz w:val="22"/>
        </w:rPr>
        <w:t>Sultan S</w:t>
      </w:r>
      <w:r w:rsidR="00430019" w:rsidRPr="00430019">
        <w:rPr>
          <w:rFonts w:ascii="Cambria" w:hAnsi="Cambria"/>
          <w:noProof/>
          <w:sz w:val="22"/>
        </w:rPr>
        <w:t xml:space="preserve">, </w:t>
      </w:r>
      <w:r w:rsidR="00430019" w:rsidRPr="00430019">
        <w:rPr>
          <w:rFonts w:ascii="Cambria" w:hAnsi="Cambria"/>
          <w:b/>
          <w:bCs/>
          <w:noProof/>
          <w:sz w:val="22"/>
        </w:rPr>
        <w:t>Gaisano HY</w:t>
      </w:r>
      <w:r w:rsidR="00430019" w:rsidRPr="00430019">
        <w:rPr>
          <w:rFonts w:ascii="Cambria" w:hAnsi="Cambria"/>
          <w:noProof/>
          <w:sz w:val="22"/>
        </w:rPr>
        <w:t xml:space="preserve">, </w:t>
      </w:r>
      <w:r w:rsidR="00430019" w:rsidRPr="00430019">
        <w:rPr>
          <w:rFonts w:ascii="Cambria" w:hAnsi="Cambria"/>
          <w:b/>
          <w:bCs/>
          <w:noProof/>
          <w:sz w:val="22"/>
        </w:rPr>
        <w:t>Kong D</w:t>
      </w:r>
      <w:r w:rsidR="00430019" w:rsidRPr="00430019">
        <w:rPr>
          <w:rFonts w:ascii="Cambria" w:hAnsi="Cambria"/>
          <w:noProof/>
          <w:sz w:val="22"/>
        </w:rPr>
        <w:t xml:space="preserve">, </w:t>
      </w:r>
      <w:r w:rsidR="00430019" w:rsidRPr="00430019">
        <w:rPr>
          <w:rFonts w:ascii="Cambria" w:hAnsi="Cambria"/>
          <w:b/>
          <w:bCs/>
          <w:noProof/>
          <w:sz w:val="22"/>
        </w:rPr>
        <w:t>Gilon P</w:t>
      </w:r>
      <w:r w:rsidR="00430019" w:rsidRPr="00430019">
        <w:rPr>
          <w:rFonts w:ascii="Cambria" w:hAnsi="Cambria"/>
          <w:noProof/>
          <w:sz w:val="22"/>
        </w:rPr>
        <w:t xml:space="preserve">, </w:t>
      </w:r>
      <w:r w:rsidR="00430019" w:rsidRPr="00430019">
        <w:rPr>
          <w:rFonts w:ascii="Cambria" w:hAnsi="Cambria"/>
          <w:b/>
          <w:bCs/>
          <w:noProof/>
          <w:sz w:val="22"/>
        </w:rPr>
        <w:t>Herrera PL</w:t>
      </w:r>
      <w:r w:rsidR="00430019" w:rsidRPr="00430019">
        <w:rPr>
          <w:rFonts w:ascii="Cambria" w:hAnsi="Cambria"/>
          <w:noProof/>
          <w:sz w:val="22"/>
        </w:rPr>
        <w:t xml:space="preserve">, </w:t>
      </w:r>
      <w:r w:rsidR="00430019" w:rsidRPr="00430019">
        <w:rPr>
          <w:rFonts w:ascii="Cambria" w:hAnsi="Cambria"/>
          <w:b/>
          <w:bCs/>
          <w:noProof/>
          <w:sz w:val="22"/>
        </w:rPr>
        <w:t>Lowell BB</w:t>
      </w:r>
      <w:r w:rsidR="00430019" w:rsidRPr="00430019">
        <w:rPr>
          <w:rFonts w:ascii="Cambria" w:hAnsi="Cambria"/>
          <w:noProof/>
          <w:sz w:val="22"/>
        </w:rPr>
        <w:t xml:space="preserve">, </w:t>
      </w:r>
      <w:r w:rsidR="00430019" w:rsidRPr="00430019">
        <w:rPr>
          <w:rFonts w:ascii="Cambria" w:hAnsi="Cambria"/>
          <w:b/>
          <w:bCs/>
          <w:noProof/>
          <w:sz w:val="22"/>
        </w:rPr>
        <w:t>Wheeler MB</w:t>
      </w:r>
      <w:r w:rsidR="00430019" w:rsidRPr="00430019">
        <w:rPr>
          <w:rFonts w:ascii="Cambria" w:hAnsi="Cambria"/>
          <w:noProof/>
          <w:sz w:val="22"/>
        </w:rPr>
        <w:t xml:space="preserve">. UCP2 regulates the glucagon response to fasting and starvation. </w:t>
      </w:r>
      <w:r w:rsidR="00430019" w:rsidRPr="00430019">
        <w:rPr>
          <w:rFonts w:ascii="Cambria" w:hAnsi="Cambria"/>
          <w:i/>
          <w:iCs/>
          <w:noProof/>
          <w:sz w:val="22"/>
        </w:rPr>
        <w:t>Diabetes</w:t>
      </w:r>
      <w:r w:rsidR="00430019" w:rsidRPr="00430019">
        <w:rPr>
          <w:rFonts w:ascii="Cambria" w:hAnsi="Cambria"/>
          <w:noProof/>
          <w:sz w:val="22"/>
        </w:rPr>
        <w:t xml:space="preserve"> 62: 1623–1633, 2013.</w:t>
      </w:r>
    </w:p>
    <w:p w14:paraId="3F0F436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 </w:t>
      </w:r>
      <w:r w:rsidRPr="00430019">
        <w:rPr>
          <w:rFonts w:ascii="Cambria" w:hAnsi="Cambria"/>
          <w:noProof/>
          <w:sz w:val="22"/>
        </w:rPr>
        <w:tab/>
      </w:r>
      <w:r w:rsidRPr="00430019">
        <w:rPr>
          <w:rFonts w:ascii="Cambria" w:hAnsi="Cambria"/>
          <w:b/>
          <w:bCs/>
          <w:noProof/>
          <w:sz w:val="22"/>
        </w:rPr>
        <w:t>Andersen ZJ</w:t>
      </w:r>
      <w:r w:rsidRPr="00430019">
        <w:rPr>
          <w:rFonts w:ascii="Cambria" w:hAnsi="Cambria"/>
          <w:noProof/>
          <w:sz w:val="22"/>
        </w:rPr>
        <w:t xml:space="preserve">, </w:t>
      </w:r>
      <w:r w:rsidRPr="00430019">
        <w:rPr>
          <w:rFonts w:ascii="Cambria" w:hAnsi="Cambria"/>
          <w:b/>
          <w:bCs/>
          <w:noProof/>
          <w:sz w:val="22"/>
        </w:rPr>
        <w:t>Raaschou-Nielsen O</w:t>
      </w:r>
      <w:r w:rsidRPr="00430019">
        <w:rPr>
          <w:rFonts w:ascii="Cambria" w:hAnsi="Cambria"/>
          <w:noProof/>
          <w:sz w:val="22"/>
        </w:rPr>
        <w:t xml:space="preserve">, </w:t>
      </w:r>
      <w:r w:rsidRPr="00430019">
        <w:rPr>
          <w:rFonts w:ascii="Cambria" w:hAnsi="Cambria"/>
          <w:b/>
          <w:bCs/>
          <w:noProof/>
          <w:sz w:val="22"/>
        </w:rPr>
        <w:t>Ketzel M</w:t>
      </w:r>
      <w:r w:rsidRPr="00430019">
        <w:rPr>
          <w:rFonts w:ascii="Cambria" w:hAnsi="Cambria"/>
          <w:noProof/>
          <w:sz w:val="22"/>
        </w:rPr>
        <w:t xml:space="preserve">, </w:t>
      </w:r>
      <w:r w:rsidRPr="00430019">
        <w:rPr>
          <w:rFonts w:ascii="Cambria" w:hAnsi="Cambria"/>
          <w:b/>
          <w:bCs/>
          <w:noProof/>
          <w:sz w:val="22"/>
        </w:rPr>
        <w:t>Jensen SS</w:t>
      </w:r>
      <w:r w:rsidRPr="00430019">
        <w:rPr>
          <w:rFonts w:ascii="Cambria" w:hAnsi="Cambria"/>
          <w:noProof/>
          <w:sz w:val="22"/>
        </w:rPr>
        <w:t xml:space="preserve">, </w:t>
      </w:r>
      <w:r w:rsidRPr="00430019">
        <w:rPr>
          <w:rFonts w:ascii="Cambria" w:hAnsi="Cambria"/>
          <w:b/>
          <w:bCs/>
          <w:noProof/>
          <w:sz w:val="22"/>
        </w:rPr>
        <w:t>Hvidberg M</w:t>
      </w:r>
      <w:r w:rsidRPr="00430019">
        <w:rPr>
          <w:rFonts w:ascii="Cambria" w:hAnsi="Cambria"/>
          <w:noProof/>
          <w:sz w:val="22"/>
        </w:rPr>
        <w:t xml:space="preserve">, </w:t>
      </w:r>
      <w:r w:rsidRPr="00430019">
        <w:rPr>
          <w:rFonts w:ascii="Cambria" w:hAnsi="Cambria"/>
          <w:b/>
          <w:bCs/>
          <w:noProof/>
          <w:sz w:val="22"/>
        </w:rPr>
        <w:t>Loft S</w:t>
      </w:r>
      <w:r w:rsidRPr="00430019">
        <w:rPr>
          <w:rFonts w:ascii="Cambria" w:hAnsi="Cambria"/>
          <w:noProof/>
          <w:sz w:val="22"/>
        </w:rPr>
        <w:t xml:space="preserve">, </w:t>
      </w:r>
      <w:r w:rsidRPr="00430019">
        <w:rPr>
          <w:rFonts w:ascii="Cambria" w:hAnsi="Cambria"/>
          <w:b/>
          <w:bCs/>
          <w:noProof/>
          <w:sz w:val="22"/>
        </w:rPr>
        <w:t>Tjønneland A</w:t>
      </w:r>
      <w:r w:rsidRPr="00430019">
        <w:rPr>
          <w:rFonts w:ascii="Cambria" w:hAnsi="Cambria"/>
          <w:noProof/>
          <w:sz w:val="22"/>
        </w:rPr>
        <w:t xml:space="preserve">, </w:t>
      </w:r>
      <w:r w:rsidRPr="00430019">
        <w:rPr>
          <w:rFonts w:ascii="Cambria" w:hAnsi="Cambria"/>
          <w:b/>
          <w:bCs/>
          <w:noProof/>
          <w:sz w:val="22"/>
        </w:rPr>
        <w:t>Overvad K</w:t>
      </w:r>
      <w:r w:rsidRPr="00430019">
        <w:rPr>
          <w:rFonts w:ascii="Cambria" w:hAnsi="Cambria"/>
          <w:noProof/>
          <w:sz w:val="22"/>
        </w:rPr>
        <w:t xml:space="preserve">, </w:t>
      </w:r>
      <w:r w:rsidRPr="00430019">
        <w:rPr>
          <w:rFonts w:ascii="Cambria" w:hAnsi="Cambria"/>
          <w:b/>
          <w:bCs/>
          <w:noProof/>
          <w:sz w:val="22"/>
        </w:rPr>
        <w:t>Sørensen M</w:t>
      </w:r>
      <w:r w:rsidRPr="00430019">
        <w:rPr>
          <w:rFonts w:ascii="Cambria" w:hAnsi="Cambria"/>
          <w:noProof/>
          <w:sz w:val="22"/>
        </w:rPr>
        <w:t xml:space="preserve">. Diabetes incidence and long-term exposure to air pollution: a cohort study. </w:t>
      </w:r>
      <w:r w:rsidRPr="00430019">
        <w:rPr>
          <w:rFonts w:ascii="Cambria" w:hAnsi="Cambria"/>
          <w:i/>
          <w:iCs/>
          <w:noProof/>
          <w:sz w:val="22"/>
        </w:rPr>
        <w:t>Diabetes Care</w:t>
      </w:r>
      <w:r w:rsidRPr="00430019">
        <w:rPr>
          <w:rFonts w:ascii="Cambria" w:hAnsi="Cambria"/>
          <w:noProof/>
          <w:sz w:val="22"/>
        </w:rPr>
        <w:t xml:space="preserve"> 35: 92–8, 2012.</w:t>
      </w:r>
    </w:p>
    <w:p w14:paraId="479AC9D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 </w:t>
      </w:r>
      <w:r w:rsidRPr="00430019">
        <w:rPr>
          <w:rFonts w:ascii="Cambria" w:hAnsi="Cambria"/>
          <w:noProof/>
          <w:sz w:val="22"/>
        </w:rPr>
        <w:tab/>
      </w:r>
      <w:r w:rsidRPr="00430019">
        <w:rPr>
          <w:rFonts w:ascii="Cambria" w:hAnsi="Cambria"/>
          <w:b/>
          <w:bCs/>
          <w:noProof/>
          <w:sz w:val="22"/>
        </w:rPr>
        <w:t>Baggio LL</w:t>
      </w:r>
      <w:r w:rsidRPr="00430019">
        <w:rPr>
          <w:rFonts w:ascii="Cambria" w:hAnsi="Cambria"/>
          <w:noProof/>
          <w:sz w:val="22"/>
        </w:rPr>
        <w:t xml:space="preserve">, </w:t>
      </w:r>
      <w:r w:rsidRPr="00430019">
        <w:rPr>
          <w:rFonts w:ascii="Cambria" w:hAnsi="Cambria"/>
          <w:b/>
          <w:bCs/>
          <w:noProof/>
          <w:sz w:val="22"/>
        </w:rPr>
        <w:t>Huang Q</w:t>
      </w:r>
      <w:r w:rsidRPr="00430019">
        <w:rPr>
          <w:rFonts w:ascii="Cambria" w:hAnsi="Cambria"/>
          <w:noProof/>
          <w:sz w:val="22"/>
        </w:rPr>
        <w:t xml:space="preserve">, </w:t>
      </w:r>
      <w:r w:rsidRPr="00430019">
        <w:rPr>
          <w:rFonts w:ascii="Cambria" w:hAnsi="Cambria"/>
          <w:b/>
          <w:bCs/>
          <w:noProof/>
          <w:sz w:val="22"/>
        </w:rPr>
        <w:t>Brown TJ</w:t>
      </w:r>
      <w:r w:rsidRPr="00430019">
        <w:rPr>
          <w:rFonts w:ascii="Cambria" w:hAnsi="Cambria"/>
          <w:noProof/>
          <w:sz w:val="22"/>
        </w:rPr>
        <w:t xml:space="preserve">, </w:t>
      </w:r>
      <w:r w:rsidRPr="00430019">
        <w:rPr>
          <w:rFonts w:ascii="Cambria" w:hAnsi="Cambria"/>
          <w:b/>
          <w:bCs/>
          <w:noProof/>
          <w:sz w:val="22"/>
        </w:rPr>
        <w:t>Drucker DJ</w:t>
      </w:r>
      <w:r w:rsidRPr="00430019">
        <w:rPr>
          <w:rFonts w:ascii="Cambria" w:hAnsi="Cambria"/>
          <w:noProof/>
          <w:sz w:val="22"/>
        </w:rPr>
        <w:t xml:space="preserve">. Oxyntomodulin and glucagon-like peptide-1 differentially regulate murine food intake and energy expenditure. </w:t>
      </w:r>
      <w:r w:rsidRPr="00430019">
        <w:rPr>
          <w:rFonts w:ascii="Cambria" w:hAnsi="Cambria"/>
          <w:i/>
          <w:iCs/>
          <w:noProof/>
          <w:sz w:val="22"/>
        </w:rPr>
        <w:t>Gastroenterology</w:t>
      </w:r>
      <w:r w:rsidRPr="00430019">
        <w:rPr>
          <w:rFonts w:ascii="Cambria" w:hAnsi="Cambria"/>
          <w:noProof/>
          <w:sz w:val="22"/>
        </w:rPr>
        <w:t xml:space="preserve"> 127: 546–558, 2004.</w:t>
      </w:r>
    </w:p>
    <w:p w14:paraId="183F53F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 </w:t>
      </w:r>
      <w:r w:rsidRPr="00430019">
        <w:rPr>
          <w:rFonts w:ascii="Cambria" w:hAnsi="Cambria"/>
          <w:noProof/>
          <w:sz w:val="22"/>
        </w:rPr>
        <w:tab/>
      </w:r>
      <w:r w:rsidRPr="00430019">
        <w:rPr>
          <w:rFonts w:ascii="Cambria" w:hAnsi="Cambria"/>
          <w:b/>
          <w:bCs/>
          <w:noProof/>
          <w:sz w:val="22"/>
        </w:rPr>
        <w:t>Bates D</w:t>
      </w:r>
      <w:r w:rsidRPr="00430019">
        <w:rPr>
          <w:rFonts w:ascii="Cambria" w:hAnsi="Cambria"/>
          <w:noProof/>
          <w:sz w:val="22"/>
        </w:rPr>
        <w:t xml:space="preserve">, </w:t>
      </w:r>
      <w:r w:rsidRPr="00430019">
        <w:rPr>
          <w:rFonts w:ascii="Cambria" w:hAnsi="Cambria"/>
          <w:b/>
          <w:bCs/>
          <w:noProof/>
          <w:sz w:val="22"/>
        </w:rPr>
        <w:t>Mächler M</w:t>
      </w:r>
      <w:r w:rsidRPr="00430019">
        <w:rPr>
          <w:rFonts w:ascii="Cambria" w:hAnsi="Cambria"/>
          <w:noProof/>
          <w:sz w:val="22"/>
        </w:rPr>
        <w:t xml:space="preserve">, </w:t>
      </w:r>
      <w:r w:rsidRPr="00430019">
        <w:rPr>
          <w:rFonts w:ascii="Cambria" w:hAnsi="Cambria"/>
          <w:b/>
          <w:bCs/>
          <w:noProof/>
          <w:sz w:val="22"/>
        </w:rPr>
        <w:t>Bolker B</w:t>
      </w:r>
      <w:r w:rsidRPr="00430019">
        <w:rPr>
          <w:rFonts w:ascii="Cambria" w:hAnsi="Cambria"/>
          <w:noProof/>
          <w:sz w:val="22"/>
        </w:rPr>
        <w:t xml:space="preserve">, </w:t>
      </w:r>
      <w:r w:rsidRPr="00430019">
        <w:rPr>
          <w:rFonts w:ascii="Cambria" w:hAnsi="Cambria"/>
          <w:b/>
          <w:bCs/>
          <w:noProof/>
          <w:sz w:val="22"/>
        </w:rPr>
        <w:t>Walker S</w:t>
      </w:r>
      <w:r w:rsidRPr="00430019">
        <w:rPr>
          <w:rFonts w:ascii="Cambria" w:hAnsi="Cambria"/>
          <w:noProof/>
          <w:sz w:val="22"/>
        </w:rPr>
        <w:t xml:space="preserve">. Fitting Linear Mixed-Effects Models using lme4. </w:t>
      </w:r>
      <w:r w:rsidRPr="00430019">
        <w:rPr>
          <w:rFonts w:ascii="Cambria" w:hAnsi="Cambria"/>
          <w:i/>
          <w:iCs/>
          <w:noProof/>
          <w:sz w:val="22"/>
        </w:rPr>
        <w:t>ArXiv</w:t>
      </w:r>
      <w:r w:rsidRPr="00430019">
        <w:rPr>
          <w:rFonts w:ascii="Cambria" w:hAnsi="Cambria"/>
          <w:noProof/>
          <w:sz w:val="22"/>
        </w:rPr>
        <w:t xml:space="preserve"> 1406.5823: 1–51, 2014.</w:t>
      </w:r>
    </w:p>
    <w:p w14:paraId="5085106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 </w:t>
      </w:r>
      <w:r w:rsidRPr="00430019">
        <w:rPr>
          <w:rFonts w:ascii="Cambria" w:hAnsi="Cambria"/>
          <w:noProof/>
          <w:sz w:val="22"/>
        </w:rPr>
        <w:tab/>
      </w:r>
      <w:r w:rsidRPr="00430019">
        <w:rPr>
          <w:rFonts w:ascii="Cambria" w:hAnsi="Cambria"/>
          <w:b/>
          <w:bCs/>
          <w:noProof/>
          <w:sz w:val="22"/>
        </w:rPr>
        <w:t>Du Bois EF</w:t>
      </w:r>
      <w:r w:rsidRPr="00430019">
        <w:rPr>
          <w:rFonts w:ascii="Cambria" w:hAnsi="Cambria"/>
          <w:noProof/>
          <w:sz w:val="22"/>
        </w:rPr>
        <w:t xml:space="preserve">. CLINICAL CALORIMETRY: THIRTY-FIFTH PAPER. A GRAPHIC REPRESENTATION OF THE RESPIRATORY QUOTIENT AND THE PERCENTAGE OF CALORIES FROM PROTEIN, FAT, AND CARBOHYDRATE. </w:t>
      </w:r>
      <w:r w:rsidRPr="00430019">
        <w:rPr>
          <w:rFonts w:ascii="Cambria" w:hAnsi="Cambria"/>
          <w:i/>
          <w:iCs/>
          <w:noProof/>
          <w:sz w:val="22"/>
        </w:rPr>
        <w:t>J Biol Chem</w:t>
      </w:r>
      <w:r w:rsidRPr="00430019">
        <w:rPr>
          <w:rFonts w:ascii="Cambria" w:hAnsi="Cambria"/>
          <w:noProof/>
          <w:sz w:val="22"/>
        </w:rPr>
        <w:t xml:space="preserve"> 59: 43–49, 1924.</w:t>
      </w:r>
    </w:p>
    <w:p w14:paraId="1BD3524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6. </w:t>
      </w:r>
      <w:r w:rsidRPr="00430019">
        <w:rPr>
          <w:rFonts w:ascii="Cambria" w:hAnsi="Cambria"/>
          <w:noProof/>
          <w:sz w:val="22"/>
        </w:rPr>
        <w:tab/>
      </w:r>
      <w:r w:rsidRPr="00430019">
        <w:rPr>
          <w:rFonts w:ascii="Cambria" w:hAnsi="Cambria"/>
          <w:b/>
          <w:bCs/>
          <w:noProof/>
          <w:sz w:val="22"/>
        </w:rPr>
        <w:t>Bolton JL</w:t>
      </w:r>
      <w:r w:rsidRPr="00430019">
        <w:rPr>
          <w:rFonts w:ascii="Cambria" w:hAnsi="Cambria"/>
          <w:noProof/>
          <w:sz w:val="22"/>
        </w:rPr>
        <w:t xml:space="preserve">, </w:t>
      </w:r>
      <w:r w:rsidRPr="00430019">
        <w:rPr>
          <w:rFonts w:ascii="Cambria" w:hAnsi="Cambria"/>
          <w:b/>
          <w:bCs/>
          <w:noProof/>
          <w:sz w:val="22"/>
        </w:rPr>
        <w:t>Smith SH</w:t>
      </w:r>
      <w:r w:rsidRPr="00430019">
        <w:rPr>
          <w:rFonts w:ascii="Cambria" w:hAnsi="Cambria"/>
          <w:noProof/>
          <w:sz w:val="22"/>
        </w:rPr>
        <w:t xml:space="preserve">, </w:t>
      </w:r>
      <w:r w:rsidRPr="00430019">
        <w:rPr>
          <w:rFonts w:ascii="Cambria" w:hAnsi="Cambria"/>
          <w:b/>
          <w:bCs/>
          <w:noProof/>
          <w:sz w:val="22"/>
        </w:rPr>
        <w:t>Huff NC</w:t>
      </w:r>
      <w:r w:rsidRPr="00430019">
        <w:rPr>
          <w:rFonts w:ascii="Cambria" w:hAnsi="Cambria"/>
          <w:noProof/>
          <w:sz w:val="22"/>
        </w:rPr>
        <w:t xml:space="preserve">, </w:t>
      </w:r>
      <w:r w:rsidRPr="00430019">
        <w:rPr>
          <w:rFonts w:ascii="Cambria" w:hAnsi="Cambria"/>
          <w:b/>
          <w:bCs/>
          <w:noProof/>
          <w:sz w:val="22"/>
        </w:rPr>
        <w:t>Gilmour MI</w:t>
      </w:r>
      <w:r w:rsidRPr="00430019">
        <w:rPr>
          <w:rFonts w:ascii="Cambria" w:hAnsi="Cambria"/>
          <w:noProof/>
          <w:sz w:val="22"/>
        </w:rPr>
        <w:t xml:space="preserve">, </w:t>
      </w:r>
      <w:r w:rsidRPr="00430019">
        <w:rPr>
          <w:rFonts w:ascii="Cambria" w:hAnsi="Cambria"/>
          <w:b/>
          <w:bCs/>
          <w:noProof/>
          <w:sz w:val="22"/>
        </w:rPr>
        <w:t>Foster WM</w:t>
      </w:r>
      <w:r w:rsidRPr="00430019">
        <w:rPr>
          <w:rFonts w:ascii="Cambria" w:hAnsi="Cambria"/>
          <w:noProof/>
          <w:sz w:val="22"/>
        </w:rPr>
        <w:t xml:space="preserve">, </w:t>
      </w:r>
      <w:r w:rsidRPr="00430019">
        <w:rPr>
          <w:rFonts w:ascii="Cambria" w:hAnsi="Cambria"/>
          <w:b/>
          <w:bCs/>
          <w:noProof/>
          <w:sz w:val="22"/>
        </w:rPr>
        <w:t>Auten RL</w:t>
      </w:r>
      <w:r w:rsidRPr="00430019">
        <w:rPr>
          <w:rFonts w:ascii="Cambria" w:hAnsi="Cambria"/>
          <w:noProof/>
          <w:sz w:val="22"/>
        </w:rPr>
        <w:t xml:space="preserve">, </w:t>
      </w:r>
      <w:r w:rsidRPr="00430019">
        <w:rPr>
          <w:rFonts w:ascii="Cambria" w:hAnsi="Cambria"/>
          <w:b/>
          <w:bCs/>
          <w:noProof/>
          <w:sz w:val="22"/>
        </w:rPr>
        <w:t>Bilbo SD</w:t>
      </w:r>
      <w:r w:rsidRPr="00430019">
        <w:rPr>
          <w:rFonts w:ascii="Cambria" w:hAnsi="Cambria"/>
          <w:noProof/>
          <w:sz w:val="22"/>
        </w:rPr>
        <w:t xml:space="preserve">. Prenatal air pollution exposure induces neuroinflammation and predisposes offspring to weight gain in adulthood in a sex-specific manner. </w:t>
      </w:r>
      <w:r w:rsidRPr="00430019">
        <w:rPr>
          <w:rFonts w:ascii="Cambria" w:hAnsi="Cambria"/>
          <w:i/>
          <w:iCs/>
          <w:noProof/>
          <w:sz w:val="22"/>
        </w:rPr>
        <w:t>FASEB J</w:t>
      </w:r>
      <w:r w:rsidRPr="00430019">
        <w:rPr>
          <w:rFonts w:ascii="Cambria" w:hAnsi="Cambria"/>
          <w:noProof/>
          <w:sz w:val="22"/>
        </w:rPr>
        <w:t xml:space="preserve"> 26: 4743–4754, 2012.</w:t>
      </w:r>
    </w:p>
    <w:p w14:paraId="1508483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7. </w:t>
      </w:r>
      <w:r w:rsidRPr="00430019">
        <w:rPr>
          <w:rFonts w:ascii="Cambria" w:hAnsi="Cambria"/>
          <w:noProof/>
          <w:sz w:val="22"/>
        </w:rPr>
        <w:tab/>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Jerrett M</w:t>
      </w:r>
      <w:r w:rsidRPr="00430019">
        <w:rPr>
          <w:rFonts w:ascii="Cambria" w:hAnsi="Cambria"/>
          <w:noProof/>
          <w:sz w:val="22"/>
        </w:rPr>
        <w:t xml:space="preserve">, </w:t>
      </w:r>
      <w:r w:rsidRPr="00430019">
        <w:rPr>
          <w:rFonts w:ascii="Cambria" w:hAnsi="Cambria"/>
          <w:b/>
          <w:bCs/>
          <w:noProof/>
          <w:sz w:val="22"/>
        </w:rPr>
        <w:t>Brook JR</w:t>
      </w:r>
      <w:r w:rsidRPr="00430019">
        <w:rPr>
          <w:rFonts w:ascii="Cambria" w:hAnsi="Cambria"/>
          <w:noProof/>
          <w:sz w:val="22"/>
        </w:rPr>
        <w:t xml:space="preserve">, </w:t>
      </w:r>
      <w:r w:rsidRPr="00430019">
        <w:rPr>
          <w:rFonts w:ascii="Cambria" w:hAnsi="Cambria"/>
          <w:b/>
          <w:bCs/>
          <w:noProof/>
          <w:sz w:val="22"/>
        </w:rPr>
        <w:t>Bard RL</w:t>
      </w:r>
      <w:r w:rsidRPr="00430019">
        <w:rPr>
          <w:rFonts w:ascii="Cambria" w:hAnsi="Cambria"/>
          <w:noProof/>
          <w:sz w:val="22"/>
        </w:rPr>
        <w:t xml:space="preserve">, </w:t>
      </w:r>
      <w:r w:rsidRPr="00430019">
        <w:rPr>
          <w:rFonts w:ascii="Cambria" w:hAnsi="Cambria"/>
          <w:b/>
          <w:bCs/>
          <w:noProof/>
          <w:sz w:val="22"/>
        </w:rPr>
        <w:t>Finkelstein MM</w:t>
      </w:r>
      <w:r w:rsidRPr="00430019">
        <w:rPr>
          <w:rFonts w:ascii="Cambria" w:hAnsi="Cambria"/>
          <w:noProof/>
          <w:sz w:val="22"/>
        </w:rPr>
        <w:t xml:space="preserve">. The relationship between diabetes mellitus and traffic-related air pollution. </w:t>
      </w:r>
      <w:r w:rsidRPr="00430019">
        <w:rPr>
          <w:rFonts w:ascii="Cambria" w:hAnsi="Cambria"/>
          <w:i/>
          <w:iCs/>
          <w:noProof/>
          <w:sz w:val="22"/>
        </w:rPr>
        <w:t>J Occup Environ Med</w:t>
      </w:r>
      <w:r w:rsidRPr="00430019">
        <w:rPr>
          <w:rFonts w:ascii="Cambria" w:hAnsi="Cambria"/>
          <w:noProof/>
          <w:sz w:val="22"/>
        </w:rPr>
        <w:t xml:space="preserve"> 50: 32–8, 2008.</w:t>
      </w:r>
    </w:p>
    <w:p w14:paraId="79C7E27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8. </w:t>
      </w:r>
      <w:r w:rsidRPr="00430019">
        <w:rPr>
          <w:rFonts w:ascii="Cambria" w:hAnsi="Cambria"/>
          <w:noProof/>
          <w:sz w:val="22"/>
        </w:rPr>
        <w:tab/>
      </w:r>
      <w:r w:rsidRPr="00430019">
        <w:rPr>
          <w:rFonts w:ascii="Cambria" w:hAnsi="Cambria"/>
          <w:b/>
          <w:bCs/>
          <w:noProof/>
          <w:sz w:val="22"/>
        </w:rPr>
        <w:t>Brown LD</w:t>
      </w:r>
      <w:r w:rsidRPr="00430019">
        <w:rPr>
          <w:rFonts w:ascii="Cambria" w:hAnsi="Cambria"/>
          <w:noProof/>
          <w:sz w:val="22"/>
        </w:rPr>
        <w:t xml:space="preserve">. Endocrine regulation of fetal skeletal muscle growth: impact on future metabolic health. </w:t>
      </w:r>
      <w:r w:rsidRPr="00430019">
        <w:rPr>
          <w:rFonts w:ascii="Cambria" w:hAnsi="Cambria"/>
          <w:i/>
          <w:iCs/>
          <w:noProof/>
          <w:sz w:val="22"/>
        </w:rPr>
        <w:t>J Endocrinol</w:t>
      </w:r>
      <w:r w:rsidRPr="00430019">
        <w:rPr>
          <w:rFonts w:ascii="Cambria" w:hAnsi="Cambria"/>
          <w:noProof/>
          <w:sz w:val="22"/>
        </w:rPr>
        <w:t xml:space="preserve"> 221: R13–29, 2014.</w:t>
      </w:r>
    </w:p>
    <w:p w14:paraId="0448B43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9. </w:t>
      </w:r>
      <w:r w:rsidRPr="00430019">
        <w:rPr>
          <w:rFonts w:ascii="Cambria" w:hAnsi="Cambria"/>
          <w:noProof/>
          <w:sz w:val="22"/>
        </w:rPr>
        <w:tab/>
      </w:r>
      <w:r w:rsidRPr="00430019">
        <w:rPr>
          <w:rFonts w:ascii="Cambria" w:hAnsi="Cambria"/>
          <w:b/>
          <w:bCs/>
          <w:noProof/>
          <w:sz w:val="22"/>
        </w:rPr>
        <w:t>Burke V</w:t>
      </w:r>
      <w:r w:rsidRPr="00430019">
        <w:rPr>
          <w:rFonts w:ascii="Cambria" w:hAnsi="Cambria"/>
          <w:noProof/>
          <w:sz w:val="22"/>
        </w:rPr>
        <w:t xml:space="preserve">, </w:t>
      </w:r>
      <w:r w:rsidRPr="00430019">
        <w:rPr>
          <w:rFonts w:ascii="Cambria" w:hAnsi="Cambria"/>
          <w:b/>
          <w:bCs/>
          <w:noProof/>
          <w:sz w:val="22"/>
        </w:rPr>
        <w:t>Gracey MP</w:t>
      </w:r>
      <w:r w:rsidRPr="00430019">
        <w:rPr>
          <w:rFonts w:ascii="Cambria" w:hAnsi="Cambria"/>
          <w:noProof/>
          <w:sz w:val="22"/>
        </w:rPr>
        <w:t xml:space="preserve">, </w:t>
      </w:r>
      <w:r w:rsidRPr="00430019">
        <w:rPr>
          <w:rFonts w:ascii="Cambria" w:hAnsi="Cambria"/>
          <w:b/>
          <w:bCs/>
          <w:noProof/>
          <w:sz w:val="22"/>
        </w:rPr>
        <w:t>Milligan RA</w:t>
      </w:r>
      <w:r w:rsidRPr="00430019">
        <w:rPr>
          <w:rFonts w:ascii="Cambria" w:hAnsi="Cambria"/>
          <w:noProof/>
          <w:sz w:val="22"/>
        </w:rPr>
        <w:t xml:space="preserve">, </w:t>
      </w:r>
      <w:r w:rsidRPr="00430019">
        <w:rPr>
          <w:rFonts w:ascii="Cambria" w:hAnsi="Cambria"/>
          <w:b/>
          <w:bCs/>
          <w:noProof/>
          <w:sz w:val="22"/>
        </w:rPr>
        <w:t>Thompson C</w:t>
      </w:r>
      <w:r w:rsidRPr="00430019">
        <w:rPr>
          <w:rFonts w:ascii="Cambria" w:hAnsi="Cambria"/>
          <w:noProof/>
          <w:sz w:val="22"/>
        </w:rPr>
        <w:t xml:space="preserve">, </w:t>
      </w:r>
      <w:r w:rsidRPr="00430019">
        <w:rPr>
          <w:rFonts w:ascii="Cambria" w:hAnsi="Cambria"/>
          <w:b/>
          <w:bCs/>
          <w:noProof/>
          <w:sz w:val="22"/>
        </w:rPr>
        <w:t>Taggart AC</w:t>
      </w:r>
      <w:r w:rsidRPr="00430019">
        <w:rPr>
          <w:rFonts w:ascii="Cambria" w:hAnsi="Cambria"/>
          <w:noProof/>
          <w:sz w:val="22"/>
        </w:rPr>
        <w:t xml:space="preserve">, </w:t>
      </w:r>
      <w:r w:rsidRPr="00430019">
        <w:rPr>
          <w:rFonts w:ascii="Cambria" w:hAnsi="Cambria"/>
          <w:b/>
          <w:bCs/>
          <w:noProof/>
          <w:sz w:val="22"/>
        </w:rPr>
        <w:t>Beilin LJ</w:t>
      </w:r>
      <w:r w:rsidRPr="00430019">
        <w:rPr>
          <w:rFonts w:ascii="Cambria" w:hAnsi="Cambria"/>
          <w:noProof/>
          <w:sz w:val="22"/>
        </w:rPr>
        <w:t xml:space="preserve">. Parental smoking and risk factors for cardiovascular disease in 10- to 12-year-old children. </w:t>
      </w:r>
      <w:r w:rsidRPr="00430019">
        <w:rPr>
          <w:rFonts w:ascii="Cambria" w:hAnsi="Cambria"/>
          <w:i/>
          <w:iCs/>
          <w:noProof/>
          <w:sz w:val="22"/>
        </w:rPr>
        <w:t>J Pediatr</w:t>
      </w:r>
      <w:r w:rsidRPr="00430019">
        <w:rPr>
          <w:rFonts w:ascii="Cambria" w:hAnsi="Cambria"/>
          <w:noProof/>
          <w:sz w:val="22"/>
        </w:rPr>
        <w:t xml:space="preserve"> 133: 206–213, 1998.</w:t>
      </w:r>
    </w:p>
    <w:p w14:paraId="7435B37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10. </w:t>
      </w:r>
      <w:r w:rsidRPr="00430019">
        <w:rPr>
          <w:rFonts w:ascii="Cambria" w:hAnsi="Cambria"/>
          <w:noProof/>
          <w:sz w:val="22"/>
        </w:rPr>
        <w:tab/>
      </w:r>
      <w:r w:rsidRPr="00430019">
        <w:rPr>
          <w:rFonts w:ascii="Cambria" w:hAnsi="Cambria"/>
          <w:b/>
          <w:bCs/>
          <w:noProof/>
          <w:sz w:val="22"/>
        </w:rPr>
        <w:t>Cakmak S</w:t>
      </w:r>
      <w:r w:rsidRPr="00430019">
        <w:rPr>
          <w:rFonts w:ascii="Cambria" w:hAnsi="Cambria"/>
          <w:noProof/>
          <w:sz w:val="22"/>
        </w:rPr>
        <w:t xml:space="preserve">, </w:t>
      </w:r>
      <w:r w:rsidRPr="00430019">
        <w:rPr>
          <w:rFonts w:ascii="Cambria" w:hAnsi="Cambria"/>
          <w:b/>
          <w:bCs/>
          <w:noProof/>
          <w:sz w:val="22"/>
        </w:rPr>
        <w:t>Dales R</w:t>
      </w:r>
      <w:r w:rsidRPr="00430019">
        <w:rPr>
          <w:rFonts w:ascii="Cambria" w:hAnsi="Cambria"/>
          <w:noProof/>
          <w:sz w:val="22"/>
        </w:rPr>
        <w:t xml:space="preserve">, </w:t>
      </w:r>
      <w:r w:rsidRPr="00430019">
        <w:rPr>
          <w:rFonts w:ascii="Cambria" w:hAnsi="Cambria"/>
          <w:b/>
          <w:bCs/>
          <w:noProof/>
          <w:sz w:val="22"/>
        </w:rPr>
        <w:t>Leech J</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The influence of air pollution on cardiovascular and pulmonary function and exercise capacity: Canadian Health Measures Survey (CHMS). </w:t>
      </w:r>
      <w:r w:rsidRPr="00430019">
        <w:rPr>
          <w:rFonts w:ascii="Cambria" w:hAnsi="Cambria"/>
          <w:i/>
          <w:iCs/>
          <w:noProof/>
          <w:sz w:val="22"/>
        </w:rPr>
        <w:t>Environ Res</w:t>
      </w:r>
      <w:r w:rsidRPr="00430019">
        <w:rPr>
          <w:rFonts w:ascii="Cambria" w:hAnsi="Cambria"/>
          <w:noProof/>
          <w:sz w:val="22"/>
        </w:rPr>
        <w:t xml:space="preserve"> 111: 1309–12, 2011.</w:t>
      </w:r>
    </w:p>
    <w:p w14:paraId="4B3292C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11. </w:t>
      </w:r>
      <w:r w:rsidRPr="00430019">
        <w:rPr>
          <w:rFonts w:ascii="Cambria" w:hAnsi="Cambria"/>
          <w:noProof/>
          <w:sz w:val="22"/>
        </w:rPr>
        <w:tab/>
      </w:r>
      <w:r w:rsidRPr="00430019">
        <w:rPr>
          <w:rFonts w:ascii="Cambria" w:hAnsi="Cambria"/>
          <w:b/>
          <w:bCs/>
          <w:noProof/>
          <w:sz w:val="22"/>
        </w:rPr>
        <w:t>Cowley M a.</w:t>
      </w:r>
      <w:r w:rsidRPr="00430019">
        <w:rPr>
          <w:rFonts w:ascii="Cambria" w:hAnsi="Cambria"/>
          <w:noProof/>
          <w:sz w:val="22"/>
        </w:rPr>
        <w:t xml:space="preserve">, </w:t>
      </w:r>
      <w:r w:rsidRPr="00430019">
        <w:rPr>
          <w:rFonts w:ascii="Cambria" w:hAnsi="Cambria"/>
          <w:b/>
          <w:bCs/>
          <w:noProof/>
          <w:sz w:val="22"/>
        </w:rPr>
        <w:t>Smith RG</w:t>
      </w:r>
      <w:r w:rsidRPr="00430019">
        <w:rPr>
          <w:rFonts w:ascii="Cambria" w:hAnsi="Cambria"/>
          <w:noProof/>
          <w:sz w:val="22"/>
        </w:rPr>
        <w:t xml:space="preserve">, </w:t>
      </w:r>
      <w:r w:rsidRPr="00430019">
        <w:rPr>
          <w:rFonts w:ascii="Cambria" w:hAnsi="Cambria"/>
          <w:b/>
          <w:bCs/>
          <w:noProof/>
          <w:sz w:val="22"/>
        </w:rPr>
        <w:t>Diano S</w:t>
      </w:r>
      <w:r w:rsidRPr="00430019">
        <w:rPr>
          <w:rFonts w:ascii="Cambria" w:hAnsi="Cambria"/>
          <w:noProof/>
          <w:sz w:val="22"/>
        </w:rPr>
        <w:t xml:space="preserve">, </w:t>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Pronchuk N</w:t>
      </w:r>
      <w:r w:rsidRPr="00430019">
        <w:rPr>
          <w:rFonts w:ascii="Cambria" w:hAnsi="Cambria"/>
          <w:noProof/>
          <w:sz w:val="22"/>
        </w:rPr>
        <w:t xml:space="preserve">, </w:t>
      </w:r>
      <w:r w:rsidRPr="00430019">
        <w:rPr>
          <w:rFonts w:ascii="Cambria" w:hAnsi="Cambria"/>
          <w:b/>
          <w:bCs/>
          <w:noProof/>
          <w:sz w:val="22"/>
        </w:rPr>
        <w:t>Grove KL</w:t>
      </w:r>
      <w:r w:rsidRPr="00430019">
        <w:rPr>
          <w:rFonts w:ascii="Cambria" w:hAnsi="Cambria"/>
          <w:noProof/>
          <w:sz w:val="22"/>
        </w:rPr>
        <w:t xml:space="preserve">, </w:t>
      </w:r>
      <w:r w:rsidRPr="00430019">
        <w:rPr>
          <w:rFonts w:ascii="Cambria" w:hAnsi="Cambria"/>
          <w:b/>
          <w:bCs/>
          <w:noProof/>
          <w:sz w:val="22"/>
        </w:rPr>
        <w:t>Strasburger CJ</w:t>
      </w:r>
      <w:r w:rsidRPr="00430019">
        <w:rPr>
          <w:rFonts w:ascii="Cambria" w:hAnsi="Cambria"/>
          <w:noProof/>
          <w:sz w:val="22"/>
        </w:rPr>
        <w:t xml:space="preserve">, </w:t>
      </w:r>
      <w:r w:rsidRPr="00430019">
        <w:rPr>
          <w:rFonts w:ascii="Cambria" w:hAnsi="Cambria"/>
          <w:b/>
          <w:bCs/>
          <w:noProof/>
          <w:sz w:val="22"/>
        </w:rPr>
        <w:t>Bidlingmaier M</w:t>
      </w:r>
      <w:r w:rsidRPr="00430019">
        <w:rPr>
          <w:rFonts w:ascii="Cambria" w:hAnsi="Cambria"/>
          <w:noProof/>
          <w:sz w:val="22"/>
        </w:rPr>
        <w:t xml:space="preserve">, </w:t>
      </w:r>
      <w:r w:rsidRPr="00430019">
        <w:rPr>
          <w:rFonts w:ascii="Cambria" w:hAnsi="Cambria"/>
          <w:b/>
          <w:bCs/>
          <w:noProof/>
          <w:sz w:val="22"/>
        </w:rPr>
        <w:t>Esterman M</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w:t>
      </w:r>
      <w:r w:rsidRPr="00430019">
        <w:rPr>
          <w:rFonts w:ascii="Cambria" w:hAnsi="Cambria"/>
          <w:b/>
          <w:bCs/>
          <w:noProof/>
          <w:sz w:val="22"/>
        </w:rPr>
        <w:t>Garcia-Segura LM</w:t>
      </w:r>
      <w:r w:rsidRPr="00430019">
        <w:rPr>
          <w:rFonts w:ascii="Cambria" w:hAnsi="Cambria"/>
          <w:noProof/>
          <w:sz w:val="22"/>
        </w:rPr>
        <w:t xml:space="preserve">, </w:t>
      </w:r>
      <w:r w:rsidRPr="00430019">
        <w:rPr>
          <w:rFonts w:ascii="Cambria" w:hAnsi="Cambria"/>
          <w:b/>
          <w:bCs/>
          <w:noProof/>
          <w:sz w:val="22"/>
        </w:rPr>
        <w:t>Nillni E a.</w:t>
      </w:r>
      <w:r w:rsidRPr="00430019">
        <w:rPr>
          <w:rFonts w:ascii="Cambria" w:hAnsi="Cambria"/>
          <w:noProof/>
          <w:sz w:val="22"/>
        </w:rPr>
        <w:t xml:space="preserve">, </w:t>
      </w:r>
      <w:r w:rsidRPr="00430019">
        <w:rPr>
          <w:rFonts w:ascii="Cambria" w:hAnsi="Cambria"/>
          <w:b/>
          <w:bCs/>
          <w:noProof/>
          <w:sz w:val="22"/>
        </w:rPr>
        <w:t>Mendez P</w:t>
      </w:r>
      <w:r w:rsidRPr="00430019">
        <w:rPr>
          <w:rFonts w:ascii="Cambria" w:hAnsi="Cambria"/>
          <w:noProof/>
          <w:sz w:val="22"/>
        </w:rPr>
        <w:t xml:space="preserve">, </w:t>
      </w:r>
      <w:r w:rsidRPr="00430019">
        <w:rPr>
          <w:rFonts w:ascii="Cambria" w:hAnsi="Cambria"/>
          <w:b/>
          <w:bCs/>
          <w:noProof/>
          <w:sz w:val="22"/>
        </w:rPr>
        <w:t>Low MJ</w:t>
      </w:r>
      <w:r w:rsidRPr="00430019">
        <w:rPr>
          <w:rFonts w:ascii="Cambria" w:hAnsi="Cambria"/>
          <w:noProof/>
          <w:sz w:val="22"/>
        </w:rPr>
        <w:t xml:space="preserve">, </w:t>
      </w:r>
      <w:r w:rsidRPr="00430019">
        <w:rPr>
          <w:rFonts w:ascii="Cambria" w:hAnsi="Cambria"/>
          <w:b/>
          <w:bCs/>
          <w:noProof/>
          <w:sz w:val="22"/>
        </w:rPr>
        <w:t>Sotonyi P</w:t>
      </w:r>
      <w:r w:rsidRPr="00430019">
        <w:rPr>
          <w:rFonts w:ascii="Cambria" w:hAnsi="Cambria"/>
          <w:noProof/>
          <w:sz w:val="22"/>
        </w:rPr>
        <w:t xml:space="preserve">, </w:t>
      </w:r>
      <w:r w:rsidRPr="00430019">
        <w:rPr>
          <w:rFonts w:ascii="Cambria" w:hAnsi="Cambria"/>
          <w:b/>
          <w:bCs/>
          <w:noProof/>
          <w:sz w:val="22"/>
        </w:rPr>
        <w:t>Friedman JM</w:t>
      </w:r>
      <w:r w:rsidRPr="00430019">
        <w:rPr>
          <w:rFonts w:ascii="Cambria" w:hAnsi="Cambria"/>
          <w:noProof/>
          <w:sz w:val="22"/>
        </w:rPr>
        <w:t xml:space="preserve">, </w:t>
      </w:r>
      <w:r w:rsidRPr="00430019">
        <w:rPr>
          <w:rFonts w:ascii="Cambria" w:hAnsi="Cambria"/>
          <w:b/>
          <w:bCs/>
          <w:noProof/>
          <w:sz w:val="22"/>
        </w:rPr>
        <w:t>Liu H</w:t>
      </w:r>
      <w:r w:rsidRPr="00430019">
        <w:rPr>
          <w:rFonts w:ascii="Cambria" w:hAnsi="Cambria"/>
          <w:noProof/>
          <w:sz w:val="22"/>
        </w:rPr>
        <w:t xml:space="preserve">, </w:t>
      </w:r>
      <w:r w:rsidRPr="00430019">
        <w:rPr>
          <w:rFonts w:ascii="Cambria" w:hAnsi="Cambria"/>
          <w:b/>
          <w:bCs/>
          <w:noProof/>
          <w:sz w:val="22"/>
        </w:rPr>
        <w:t>Pinto S</w:t>
      </w:r>
      <w:r w:rsidRPr="00430019">
        <w:rPr>
          <w:rFonts w:ascii="Cambria" w:hAnsi="Cambria"/>
          <w:noProof/>
          <w:sz w:val="22"/>
        </w:rPr>
        <w:t xml:space="preserve">, </w:t>
      </w:r>
      <w:r w:rsidRPr="00430019">
        <w:rPr>
          <w:rFonts w:ascii="Cambria" w:hAnsi="Cambria"/>
          <w:b/>
          <w:bCs/>
          <w:noProof/>
          <w:sz w:val="22"/>
        </w:rPr>
        <w:t>Colmers WF</w:t>
      </w:r>
      <w:r w:rsidRPr="00430019">
        <w:rPr>
          <w:rFonts w:ascii="Cambria" w:hAnsi="Cambria"/>
          <w:noProof/>
          <w:sz w:val="22"/>
        </w:rPr>
        <w:t xml:space="preserve">, </w:t>
      </w:r>
      <w:r w:rsidRPr="00430019">
        <w:rPr>
          <w:rFonts w:ascii="Cambria" w:hAnsi="Cambria"/>
          <w:b/>
          <w:bCs/>
          <w:noProof/>
          <w:sz w:val="22"/>
        </w:rPr>
        <w:t>Cone RD</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The distribution and mechanism of action of ghrelin in the CNS demonstrates a novel hypothalamic circuit regulating energy homeostasis. </w:t>
      </w:r>
      <w:r w:rsidRPr="00430019">
        <w:rPr>
          <w:rFonts w:ascii="Cambria" w:hAnsi="Cambria"/>
          <w:i/>
          <w:iCs/>
          <w:noProof/>
          <w:sz w:val="22"/>
        </w:rPr>
        <w:t>Neuron</w:t>
      </w:r>
      <w:r w:rsidRPr="00430019">
        <w:rPr>
          <w:rFonts w:ascii="Cambria" w:hAnsi="Cambria"/>
          <w:noProof/>
          <w:sz w:val="22"/>
        </w:rPr>
        <w:t xml:space="preserve"> 37: 649–661, 2003.</w:t>
      </w:r>
    </w:p>
    <w:p w14:paraId="6E35BF1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12. </w:t>
      </w:r>
      <w:r w:rsidRPr="00430019">
        <w:rPr>
          <w:rFonts w:ascii="Cambria" w:hAnsi="Cambria"/>
          <w:noProof/>
          <w:sz w:val="22"/>
        </w:rPr>
        <w:tab/>
      </w:r>
      <w:r w:rsidRPr="00430019">
        <w:rPr>
          <w:rFonts w:ascii="Cambria" w:hAnsi="Cambria"/>
          <w:b/>
          <w:bCs/>
          <w:noProof/>
          <w:sz w:val="22"/>
        </w:rPr>
        <w:t>Crawley HF</w:t>
      </w:r>
      <w:r w:rsidRPr="00430019">
        <w:rPr>
          <w:rFonts w:ascii="Cambria" w:hAnsi="Cambria"/>
          <w:noProof/>
          <w:sz w:val="22"/>
        </w:rPr>
        <w:t xml:space="preserve">, </w:t>
      </w:r>
      <w:r w:rsidRPr="00430019">
        <w:rPr>
          <w:rFonts w:ascii="Cambria" w:hAnsi="Cambria"/>
          <w:b/>
          <w:bCs/>
          <w:noProof/>
          <w:sz w:val="22"/>
        </w:rPr>
        <w:t>While D</w:t>
      </w:r>
      <w:r w:rsidRPr="00430019">
        <w:rPr>
          <w:rFonts w:ascii="Cambria" w:hAnsi="Cambria"/>
          <w:noProof/>
          <w:sz w:val="22"/>
        </w:rPr>
        <w:t xml:space="preserve">. Parental smoking and the nutrient intake and food choice of British teenagers aged 16-17 years. </w:t>
      </w:r>
      <w:r w:rsidRPr="00430019">
        <w:rPr>
          <w:rFonts w:ascii="Cambria" w:hAnsi="Cambria"/>
          <w:i/>
          <w:iCs/>
          <w:noProof/>
          <w:sz w:val="22"/>
        </w:rPr>
        <w:t>J Epidemiol Community Heal</w:t>
      </w:r>
      <w:r w:rsidRPr="00430019">
        <w:rPr>
          <w:rFonts w:ascii="Cambria" w:hAnsi="Cambria"/>
          <w:noProof/>
          <w:sz w:val="22"/>
        </w:rPr>
        <w:t xml:space="preserve"> 50: 306–312, 1996.</w:t>
      </w:r>
    </w:p>
    <w:p w14:paraId="1EF1F882"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13. </w:t>
      </w:r>
      <w:r w:rsidRPr="00430019">
        <w:rPr>
          <w:rFonts w:ascii="Cambria" w:hAnsi="Cambria"/>
          <w:noProof/>
          <w:sz w:val="22"/>
        </w:rPr>
        <w:tab/>
      </w:r>
      <w:r w:rsidRPr="00430019">
        <w:rPr>
          <w:rFonts w:ascii="Cambria" w:hAnsi="Cambria"/>
          <w:b/>
          <w:bCs/>
          <w:noProof/>
          <w:sz w:val="22"/>
        </w:rPr>
        <w:t>dela Cruz ALN</w:t>
      </w:r>
      <w:r w:rsidRPr="00430019">
        <w:rPr>
          <w:rFonts w:ascii="Cambria" w:hAnsi="Cambria"/>
          <w:noProof/>
          <w:sz w:val="22"/>
        </w:rPr>
        <w:t xml:space="preserve">, </w:t>
      </w:r>
      <w:r w:rsidRPr="00430019">
        <w:rPr>
          <w:rFonts w:ascii="Cambria" w:hAnsi="Cambria"/>
          <w:b/>
          <w:bCs/>
          <w:noProof/>
          <w:sz w:val="22"/>
        </w:rPr>
        <w:t>Gehling W</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Cook R</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Detection of environmentally persistent free radicals at a superfund wood treating site. </w:t>
      </w:r>
      <w:r w:rsidRPr="00430019">
        <w:rPr>
          <w:rFonts w:ascii="Cambria" w:hAnsi="Cambria"/>
          <w:i/>
          <w:iCs/>
          <w:noProof/>
          <w:sz w:val="22"/>
        </w:rPr>
        <w:t>Environ Sci Technol</w:t>
      </w:r>
      <w:r w:rsidRPr="00430019">
        <w:rPr>
          <w:rFonts w:ascii="Cambria" w:hAnsi="Cambria"/>
          <w:noProof/>
          <w:sz w:val="22"/>
        </w:rPr>
        <w:t xml:space="preserve"> 45: 6356–65, 2011.</w:t>
      </w:r>
    </w:p>
    <w:p w14:paraId="43D74A9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14. </w:t>
      </w:r>
      <w:r w:rsidRPr="00430019">
        <w:rPr>
          <w:rFonts w:ascii="Cambria" w:hAnsi="Cambria"/>
          <w:noProof/>
          <w:sz w:val="22"/>
        </w:rPr>
        <w:tab/>
      </w:r>
      <w:r w:rsidRPr="00430019">
        <w:rPr>
          <w:rFonts w:ascii="Cambria" w:hAnsi="Cambria"/>
          <w:b/>
          <w:bCs/>
          <w:noProof/>
          <w:sz w:val="22"/>
        </w:rPr>
        <w:t>Cutrufello PT</w:t>
      </w:r>
      <w:r w:rsidRPr="00430019">
        <w:rPr>
          <w:rFonts w:ascii="Cambria" w:hAnsi="Cambria"/>
          <w:noProof/>
          <w:sz w:val="22"/>
        </w:rPr>
        <w:t xml:space="preserve">, </w:t>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Smoliga JM</w:t>
      </w:r>
      <w:r w:rsidRPr="00430019">
        <w:rPr>
          <w:rFonts w:ascii="Cambria" w:hAnsi="Cambria"/>
          <w:noProof/>
          <w:sz w:val="22"/>
        </w:rPr>
        <w:t xml:space="preserve">, </w:t>
      </w:r>
      <w:r w:rsidRPr="00430019">
        <w:rPr>
          <w:rFonts w:ascii="Cambria" w:hAnsi="Cambria"/>
          <w:b/>
          <w:bCs/>
          <w:noProof/>
          <w:sz w:val="22"/>
        </w:rPr>
        <w:t>Stylianides GA</w:t>
      </w:r>
      <w:r w:rsidRPr="00430019">
        <w:rPr>
          <w:rFonts w:ascii="Cambria" w:hAnsi="Cambria"/>
          <w:noProof/>
          <w:sz w:val="22"/>
        </w:rPr>
        <w:t xml:space="preserve">. Inhaled whole exhaust and its effect on exercise performance and vascular function. </w:t>
      </w:r>
      <w:r w:rsidRPr="00430019">
        <w:rPr>
          <w:rFonts w:ascii="Cambria" w:hAnsi="Cambria"/>
          <w:i/>
          <w:iCs/>
          <w:noProof/>
          <w:sz w:val="22"/>
        </w:rPr>
        <w:t>Inhal Toxicol</w:t>
      </w:r>
      <w:r w:rsidRPr="00430019">
        <w:rPr>
          <w:rFonts w:ascii="Cambria" w:hAnsi="Cambria"/>
          <w:noProof/>
          <w:sz w:val="22"/>
        </w:rPr>
        <w:t xml:space="preserve"> 23: 658–67, 2011.</w:t>
      </w:r>
    </w:p>
    <w:p w14:paraId="3555B25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15. </w:t>
      </w:r>
      <w:r w:rsidRPr="00430019">
        <w:rPr>
          <w:rFonts w:ascii="Cambria" w:hAnsi="Cambria"/>
          <w:noProof/>
          <w:sz w:val="22"/>
        </w:rPr>
        <w:tab/>
      </w:r>
      <w:r w:rsidRPr="00430019">
        <w:rPr>
          <w:rFonts w:ascii="Cambria" w:hAnsi="Cambria"/>
          <w:b/>
          <w:bCs/>
          <w:noProof/>
          <w:sz w:val="22"/>
        </w:rPr>
        <w:t>Dellinger B</w:t>
      </w:r>
      <w:r w:rsidRPr="00430019">
        <w:rPr>
          <w:rFonts w:ascii="Cambria" w:hAnsi="Cambria"/>
          <w:noProof/>
          <w:sz w:val="22"/>
        </w:rPr>
        <w:t xml:space="preserve">, </w:t>
      </w:r>
      <w:r w:rsidRPr="00430019">
        <w:rPr>
          <w:rFonts w:ascii="Cambria" w:hAnsi="Cambria"/>
          <w:b/>
          <w:bCs/>
          <w:noProof/>
          <w:sz w:val="22"/>
        </w:rPr>
        <w:t>Pryor W a.</w:t>
      </w:r>
      <w:r w:rsidRPr="00430019">
        <w:rPr>
          <w:rFonts w:ascii="Cambria" w:hAnsi="Cambria"/>
          <w:noProof/>
          <w:sz w:val="22"/>
        </w:rPr>
        <w:t xml:space="preserve">, </w:t>
      </w:r>
      <w:r w:rsidRPr="00430019">
        <w:rPr>
          <w:rFonts w:ascii="Cambria" w:hAnsi="Cambria"/>
          <w:b/>
          <w:bCs/>
          <w:noProof/>
          <w:sz w:val="22"/>
        </w:rPr>
        <w:t>Cueto R</w:t>
      </w:r>
      <w:r w:rsidRPr="00430019">
        <w:rPr>
          <w:rFonts w:ascii="Cambria" w:hAnsi="Cambria"/>
          <w:noProof/>
          <w:sz w:val="22"/>
        </w:rPr>
        <w:t xml:space="preserve">, </w:t>
      </w:r>
      <w:r w:rsidRPr="00430019">
        <w:rPr>
          <w:rFonts w:ascii="Cambria" w:hAnsi="Cambria"/>
          <w:b/>
          <w:bCs/>
          <w:noProof/>
          <w:sz w:val="22"/>
        </w:rPr>
        <w:t>Squadrito GL</w:t>
      </w:r>
      <w:r w:rsidRPr="00430019">
        <w:rPr>
          <w:rFonts w:ascii="Cambria" w:hAnsi="Cambria"/>
          <w:noProof/>
          <w:sz w:val="22"/>
        </w:rPr>
        <w:t xml:space="preserve">, </w:t>
      </w:r>
      <w:r w:rsidRPr="00430019">
        <w:rPr>
          <w:rFonts w:ascii="Cambria" w:hAnsi="Cambria"/>
          <w:b/>
          <w:bCs/>
          <w:noProof/>
          <w:sz w:val="22"/>
        </w:rPr>
        <w:t>Hegde V</w:t>
      </w:r>
      <w:r w:rsidRPr="00430019">
        <w:rPr>
          <w:rFonts w:ascii="Cambria" w:hAnsi="Cambria"/>
          <w:noProof/>
          <w:sz w:val="22"/>
        </w:rPr>
        <w:t xml:space="preserve">, </w:t>
      </w:r>
      <w:r w:rsidRPr="00430019">
        <w:rPr>
          <w:rFonts w:ascii="Cambria" w:hAnsi="Cambria"/>
          <w:b/>
          <w:bCs/>
          <w:noProof/>
          <w:sz w:val="22"/>
        </w:rPr>
        <w:t>Deutsch W a.</w:t>
      </w:r>
      <w:r w:rsidRPr="00430019">
        <w:rPr>
          <w:rFonts w:ascii="Cambria" w:hAnsi="Cambria"/>
          <w:noProof/>
          <w:sz w:val="22"/>
        </w:rPr>
        <w:t xml:space="preserve"> Role of free radicals in the toxicity of airborne fine particulate matter. </w:t>
      </w:r>
      <w:r w:rsidRPr="00430019">
        <w:rPr>
          <w:rFonts w:ascii="Cambria" w:hAnsi="Cambria"/>
          <w:i/>
          <w:iCs/>
          <w:noProof/>
          <w:sz w:val="22"/>
        </w:rPr>
        <w:t>Chem Res Toxicol</w:t>
      </w:r>
      <w:r w:rsidRPr="00430019">
        <w:rPr>
          <w:rFonts w:ascii="Cambria" w:hAnsi="Cambria"/>
          <w:noProof/>
          <w:sz w:val="22"/>
        </w:rPr>
        <w:t xml:space="preserve"> 14: 1371–1377, 2001.</w:t>
      </w:r>
    </w:p>
    <w:p w14:paraId="33A7768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16. </w:t>
      </w:r>
      <w:r w:rsidRPr="00430019">
        <w:rPr>
          <w:rFonts w:ascii="Cambria" w:hAnsi="Cambria"/>
          <w:noProof/>
          <w:sz w:val="22"/>
        </w:rPr>
        <w:tab/>
      </w:r>
      <w:r w:rsidRPr="00430019">
        <w:rPr>
          <w:rFonts w:ascii="Cambria" w:hAnsi="Cambria"/>
          <w:b/>
          <w:bCs/>
          <w:noProof/>
          <w:sz w:val="22"/>
        </w:rPr>
        <w:t>Echtay KS</w:t>
      </w:r>
      <w:r w:rsidRPr="00430019">
        <w:rPr>
          <w:rFonts w:ascii="Cambria" w:hAnsi="Cambria"/>
          <w:noProof/>
          <w:sz w:val="22"/>
        </w:rPr>
        <w:t xml:space="preserve">, </w:t>
      </w:r>
      <w:r w:rsidRPr="00430019">
        <w:rPr>
          <w:rFonts w:ascii="Cambria" w:hAnsi="Cambria"/>
          <w:b/>
          <w:bCs/>
          <w:noProof/>
          <w:sz w:val="22"/>
        </w:rPr>
        <w:t>Roussel D</w:t>
      </w:r>
      <w:r w:rsidRPr="00430019">
        <w:rPr>
          <w:rFonts w:ascii="Cambria" w:hAnsi="Cambria"/>
          <w:noProof/>
          <w:sz w:val="22"/>
        </w:rPr>
        <w:t xml:space="preserve">, </w:t>
      </w:r>
      <w:r w:rsidRPr="00430019">
        <w:rPr>
          <w:rFonts w:ascii="Cambria" w:hAnsi="Cambria"/>
          <w:b/>
          <w:bCs/>
          <w:noProof/>
          <w:sz w:val="22"/>
        </w:rPr>
        <w:t>St-Pierre J</w:t>
      </w:r>
      <w:r w:rsidRPr="00430019">
        <w:rPr>
          <w:rFonts w:ascii="Cambria" w:hAnsi="Cambria"/>
          <w:noProof/>
          <w:sz w:val="22"/>
        </w:rPr>
        <w:t xml:space="preserve">, </w:t>
      </w:r>
      <w:r w:rsidRPr="00430019">
        <w:rPr>
          <w:rFonts w:ascii="Cambria" w:hAnsi="Cambria"/>
          <w:b/>
          <w:bCs/>
          <w:noProof/>
          <w:sz w:val="22"/>
        </w:rPr>
        <w:t>Jekabsons MB</w:t>
      </w:r>
      <w:r w:rsidRPr="00430019">
        <w:rPr>
          <w:rFonts w:ascii="Cambria" w:hAnsi="Cambria"/>
          <w:noProof/>
          <w:sz w:val="22"/>
        </w:rPr>
        <w:t xml:space="preserve">, </w:t>
      </w:r>
      <w:r w:rsidRPr="00430019">
        <w:rPr>
          <w:rFonts w:ascii="Cambria" w:hAnsi="Cambria"/>
          <w:b/>
          <w:bCs/>
          <w:noProof/>
          <w:sz w:val="22"/>
        </w:rPr>
        <w:t>Cadenas S</w:t>
      </w:r>
      <w:r w:rsidRPr="00430019">
        <w:rPr>
          <w:rFonts w:ascii="Cambria" w:hAnsi="Cambria"/>
          <w:noProof/>
          <w:sz w:val="22"/>
        </w:rPr>
        <w:t xml:space="preserve">, </w:t>
      </w:r>
      <w:r w:rsidRPr="00430019">
        <w:rPr>
          <w:rFonts w:ascii="Cambria" w:hAnsi="Cambria"/>
          <w:b/>
          <w:bCs/>
          <w:noProof/>
          <w:sz w:val="22"/>
        </w:rPr>
        <w:t>Stuart J a</w:t>
      </w:r>
      <w:r w:rsidRPr="00430019">
        <w:rPr>
          <w:rFonts w:ascii="Cambria" w:hAnsi="Cambria"/>
          <w:noProof/>
          <w:sz w:val="22"/>
        </w:rPr>
        <w:t xml:space="preserve">, </w:t>
      </w:r>
      <w:r w:rsidRPr="00430019">
        <w:rPr>
          <w:rFonts w:ascii="Cambria" w:hAnsi="Cambria"/>
          <w:b/>
          <w:bCs/>
          <w:noProof/>
          <w:sz w:val="22"/>
        </w:rPr>
        <w:t>Harper J a</w:t>
      </w:r>
      <w:r w:rsidRPr="00430019">
        <w:rPr>
          <w:rFonts w:ascii="Cambria" w:hAnsi="Cambria"/>
          <w:noProof/>
          <w:sz w:val="22"/>
        </w:rPr>
        <w:t xml:space="preserve">, </w:t>
      </w:r>
      <w:r w:rsidRPr="00430019">
        <w:rPr>
          <w:rFonts w:ascii="Cambria" w:hAnsi="Cambria"/>
          <w:b/>
          <w:bCs/>
          <w:noProof/>
          <w:sz w:val="22"/>
        </w:rPr>
        <w:t>Roebuck SJ</w:t>
      </w:r>
      <w:r w:rsidRPr="00430019">
        <w:rPr>
          <w:rFonts w:ascii="Cambria" w:hAnsi="Cambria"/>
          <w:noProof/>
          <w:sz w:val="22"/>
        </w:rPr>
        <w:t xml:space="preserve">, </w:t>
      </w:r>
      <w:r w:rsidRPr="00430019">
        <w:rPr>
          <w:rFonts w:ascii="Cambria" w:hAnsi="Cambria"/>
          <w:b/>
          <w:bCs/>
          <w:noProof/>
          <w:sz w:val="22"/>
        </w:rPr>
        <w:t>Morrison A</w:t>
      </w:r>
      <w:r w:rsidRPr="00430019">
        <w:rPr>
          <w:rFonts w:ascii="Cambria" w:hAnsi="Cambria"/>
          <w:noProof/>
          <w:sz w:val="22"/>
        </w:rPr>
        <w:t xml:space="preserve">, </w:t>
      </w:r>
      <w:r w:rsidRPr="00430019">
        <w:rPr>
          <w:rFonts w:ascii="Cambria" w:hAnsi="Cambria"/>
          <w:b/>
          <w:bCs/>
          <w:noProof/>
          <w:sz w:val="22"/>
        </w:rPr>
        <w:t>Pickering S</w:t>
      </w:r>
      <w:r w:rsidRPr="00430019">
        <w:rPr>
          <w:rFonts w:ascii="Cambria" w:hAnsi="Cambria"/>
          <w:noProof/>
          <w:sz w:val="22"/>
        </w:rPr>
        <w:t xml:space="preserve">, </w:t>
      </w:r>
      <w:r w:rsidRPr="00430019">
        <w:rPr>
          <w:rFonts w:ascii="Cambria" w:hAnsi="Cambria"/>
          <w:b/>
          <w:bCs/>
          <w:noProof/>
          <w:sz w:val="22"/>
        </w:rPr>
        <w:t>Clapham JC</w:t>
      </w:r>
      <w:r w:rsidRPr="00430019">
        <w:rPr>
          <w:rFonts w:ascii="Cambria" w:hAnsi="Cambria"/>
          <w:noProof/>
          <w:sz w:val="22"/>
        </w:rPr>
        <w:t xml:space="preserve">, </w:t>
      </w:r>
      <w:r w:rsidRPr="00430019">
        <w:rPr>
          <w:rFonts w:ascii="Cambria" w:hAnsi="Cambria"/>
          <w:b/>
          <w:bCs/>
          <w:noProof/>
          <w:sz w:val="22"/>
        </w:rPr>
        <w:t>Brand MD</w:t>
      </w:r>
      <w:r w:rsidRPr="00430019">
        <w:rPr>
          <w:rFonts w:ascii="Cambria" w:hAnsi="Cambria"/>
          <w:noProof/>
          <w:sz w:val="22"/>
        </w:rPr>
        <w:t xml:space="preserve">. Superoxide activates mitochondrial uncoupling proteins. </w:t>
      </w:r>
      <w:r w:rsidRPr="00430019">
        <w:rPr>
          <w:rFonts w:ascii="Cambria" w:hAnsi="Cambria"/>
          <w:i/>
          <w:iCs/>
          <w:noProof/>
          <w:sz w:val="22"/>
        </w:rPr>
        <w:t>Nature</w:t>
      </w:r>
      <w:r w:rsidRPr="00430019">
        <w:rPr>
          <w:rFonts w:ascii="Cambria" w:hAnsi="Cambria"/>
          <w:noProof/>
          <w:sz w:val="22"/>
        </w:rPr>
        <w:t xml:space="preserve"> 415: 96–9, 2002.</w:t>
      </w:r>
    </w:p>
    <w:p w14:paraId="3A7A87A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17. </w:t>
      </w:r>
      <w:r w:rsidRPr="00430019">
        <w:rPr>
          <w:rFonts w:ascii="Cambria" w:hAnsi="Cambria"/>
          <w:noProof/>
          <w:sz w:val="22"/>
        </w:rPr>
        <w:tab/>
      </w:r>
      <w:r w:rsidRPr="00430019">
        <w:rPr>
          <w:rFonts w:ascii="Cambria" w:hAnsi="Cambria"/>
          <w:b/>
          <w:bCs/>
          <w:noProof/>
          <w:sz w:val="22"/>
        </w:rPr>
        <w:t>Fleisch AF</w:t>
      </w:r>
      <w:r w:rsidRPr="00430019">
        <w:rPr>
          <w:rFonts w:ascii="Cambria" w:hAnsi="Cambria"/>
          <w:noProof/>
          <w:sz w:val="22"/>
        </w:rPr>
        <w:t xml:space="preserve">, </w:t>
      </w:r>
      <w:r w:rsidRPr="00430019">
        <w:rPr>
          <w:rFonts w:ascii="Cambria" w:hAnsi="Cambria"/>
          <w:b/>
          <w:bCs/>
          <w:noProof/>
          <w:sz w:val="22"/>
        </w:rPr>
        <w:t>Rifas-Shiman SL</w:t>
      </w:r>
      <w:r w:rsidRPr="00430019">
        <w:rPr>
          <w:rFonts w:ascii="Cambria" w:hAnsi="Cambria"/>
          <w:noProof/>
          <w:sz w:val="22"/>
        </w:rPr>
        <w:t xml:space="preserve">, </w:t>
      </w:r>
      <w:r w:rsidRPr="00430019">
        <w:rPr>
          <w:rFonts w:ascii="Cambria" w:hAnsi="Cambria"/>
          <w:b/>
          <w:bCs/>
          <w:noProof/>
          <w:sz w:val="22"/>
        </w:rPr>
        <w:t>Koutrakis P</w:t>
      </w:r>
      <w:r w:rsidRPr="00430019">
        <w:rPr>
          <w:rFonts w:ascii="Cambria" w:hAnsi="Cambria"/>
          <w:noProof/>
          <w:sz w:val="22"/>
        </w:rPr>
        <w:t xml:space="preserve">, </w:t>
      </w:r>
      <w:r w:rsidRPr="00430019">
        <w:rPr>
          <w:rFonts w:ascii="Cambria" w:hAnsi="Cambria"/>
          <w:b/>
          <w:bCs/>
          <w:noProof/>
          <w:sz w:val="22"/>
        </w:rPr>
        <w:t>Schwartz JD</w:t>
      </w:r>
      <w:r w:rsidRPr="00430019">
        <w:rPr>
          <w:rFonts w:ascii="Cambria" w:hAnsi="Cambria"/>
          <w:noProof/>
          <w:sz w:val="22"/>
        </w:rPr>
        <w:t xml:space="preserve">, </w:t>
      </w:r>
      <w:r w:rsidRPr="00430019">
        <w:rPr>
          <w:rFonts w:ascii="Cambria" w:hAnsi="Cambria"/>
          <w:b/>
          <w:bCs/>
          <w:noProof/>
          <w:sz w:val="22"/>
        </w:rPr>
        <w:t>Kloog I</w:t>
      </w:r>
      <w:r w:rsidRPr="00430019">
        <w:rPr>
          <w:rFonts w:ascii="Cambria" w:hAnsi="Cambria"/>
          <w:noProof/>
          <w:sz w:val="22"/>
        </w:rPr>
        <w:t xml:space="preserve">, </w:t>
      </w:r>
      <w:r w:rsidRPr="00430019">
        <w:rPr>
          <w:rFonts w:ascii="Cambria" w:hAnsi="Cambria"/>
          <w:b/>
          <w:bCs/>
          <w:noProof/>
          <w:sz w:val="22"/>
        </w:rPr>
        <w:t>Melly S</w:t>
      </w:r>
      <w:r w:rsidRPr="00430019">
        <w:rPr>
          <w:rFonts w:ascii="Cambria" w:hAnsi="Cambria"/>
          <w:noProof/>
          <w:sz w:val="22"/>
        </w:rPr>
        <w:t xml:space="preserve">, </w:t>
      </w:r>
      <w:r w:rsidRPr="00430019">
        <w:rPr>
          <w:rFonts w:ascii="Cambria" w:hAnsi="Cambria"/>
          <w:b/>
          <w:bCs/>
          <w:noProof/>
          <w:sz w:val="22"/>
        </w:rPr>
        <w:t>Coull BA</w:t>
      </w:r>
      <w:r w:rsidRPr="00430019">
        <w:rPr>
          <w:rFonts w:ascii="Cambria" w:hAnsi="Cambria"/>
          <w:noProof/>
          <w:sz w:val="22"/>
        </w:rPr>
        <w:t xml:space="preserve">, </w:t>
      </w:r>
      <w:r w:rsidRPr="00430019">
        <w:rPr>
          <w:rFonts w:ascii="Cambria" w:hAnsi="Cambria"/>
          <w:b/>
          <w:bCs/>
          <w:noProof/>
          <w:sz w:val="22"/>
        </w:rPr>
        <w:t>Zanobetti A</w:t>
      </w:r>
      <w:r w:rsidRPr="00430019">
        <w:rPr>
          <w:rFonts w:ascii="Cambria" w:hAnsi="Cambria"/>
          <w:noProof/>
          <w:sz w:val="22"/>
        </w:rPr>
        <w:t xml:space="preserve">, </w:t>
      </w:r>
      <w:r w:rsidRPr="00430019">
        <w:rPr>
          <w:rFonts w:ascii="Cambria" w:hAnsi="Cambria"/>
          <w:b/>
          <w:bCs/>
          <w:noProof/>
          <w:sz w:val="22"/>
        </w:rPr>
        <w:t>Gillman MW</w:t>
      </w:r>
      <w:r w:rsidRPr="00430019">
        <w:rPr>
          <w:rFonts w:ascii="Cambria" w:hAnsi="Cambria"/>
          <w:noProof/>
          <w:sz w:val="22"/>
        </w:rPr>
        <w:t xml:space="preserve">, </w:t>
      </w:r>
      <w:r w:rsidRPr="00430019">
        <w:rPr>
          <w:rFonts w:ascii="Cambria" w:hAnsi="Cambria"/>
          <w:b/>
          <w:bCs/>
          <w:noProof/>
          <w:sz w:val="22"/>
        </w:rPr>
        <w:t>Gold DR</w:t>
      </w:r>
      <w:r w:rsidRPr="00430019">
        <w:rPr>
          <w:rFonts w:ascii="Cambria" w:hAnsi="Cambria"/>
          <w:noProof/>
          <w:sz w:val="22"/>
        </w:rPr>
        <w:t xml:space="preserve">, </w:t>
      </w:r>
      <w:r w:rsidRPr="00430019">
        <w:rPr>
          <w:rFonts w:ascii="Cambria" w:hAnsi="Cambria"/>
          <w:b/>
          <w:bCs/>
          <w:noProof/>
          <w:sz w:val="22"/>
        </w:rPr>
        <w:t>Oken E</w:t>
      </w:r>
      <w:r w:rsidRPr="00430019">
        <w:rPr>
          <w:rFonts w:ascii="Cambria" w:hAnsi="Cambria"/>
          <w:noProof/>
          <w:sz w:val="22"/>
        </w:rPr>
        <w:t xml:space="preserve">. Prenatal Exposure to Traffic Pollution. </w:t>
      </w:r>
      <w:r w:rsidRPr="00430019">
        <w:rPr>
          <w:rFonts w:ascii="Cambria" w:hAnsi="Cambria"/>
          <w:i/>
          <w:iCs/>
          <w:noProof/>
          <w:sz w:val="22"/>
        </w:rPr>
        <w:t>Epidemiology</w:t>
      </w:r>
      <w:r w:rsidRPr="00430019">
        <w:rPr>
          <w:rFonts w:ascii="Cambria" w:hAnsi="Cambria"/>
          <w:noProof/>
          <w:sz w:val="22"/>
        </w:rPr>
        <w:t xml:space="preserve"> 26: 43–50, 2015.</w:t>
      </w:r>
    </w:p>
    <w:p w14:paraId="09B332D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18. </w:t>
      </w:r>
      <w:r w:rsidRPr="00430019">
        <w:rPr>
          <w:rFonts w:ascii="Cambria" w:hAnsi="Cambria"/>
          <w:noProof/>
          <w:sz w:val="22"/>
        </w:rPr>
        <w:tab/>
      </w:r>
      <w:r w:rsidRPr="00430019">
        <w:rPr>
          <w:rFonts w:ascii="Cambria" w:hAnsi="Cambria"/>
          <w:b/>
          <w:bCs/>
          <w:noProof/>
          <w:sz w:val="22"/>
        </w:rPr>
        <w:t>Fox J</w:t>
      </w:r>
      <w:r w:rsidRPr="00430019">
        <w:rPr>
          <w:rFonts w:ascii="Cambria" w:hAnsi="Cambria"/>
          <w:noProof/>
          <w:sz w:val="22"/>
        </w:rPr>
        <w:t xml:space="preserve">, </w:t>
      </w:r>
      <w:r w:rsidRPr="00430019">
        <w:rPr>
          <w:rFonts w:ascii="Cambria" w:hAnsi="Cambria"/>
          <w:b/>
          <w:bCs/>
          <w:noProof/>
          <w:sz w:val="22"/>
        </w:rPr>
        <w:t>Weisberg S</w:t>
      </w:r>
      <w:r w:rsidRPr="00430019">
        <w:rPr>
          <w:rFonts w:ascii="Cambria" w:hAnsi="Cambria"/>
          <w:noProof/>
          <w:sz w:val="22"/>
        </w:rPr>
        <w:t xml:space="preserve">. </w:t>
      </w:r>
      <w:r w:rsidRPr="00430019">
        <w:rPr>
          <w:rFonts w:ascii="Cambria" w:hAnsi="Cambria"/>
          <w:i/>
          <w:iCs/>
          <w:noProof/>
          <w:sz w:val="22"/>
        </w:rPr>
        <w:t>An {R} Companion to Applied Regression</w:t>
      </w:r>
      <w:r w:rsidRPr="00430019">
        <w:rPr>
          <w:rFonts w:ascii="Cambria" w:hAnsi="Cambria"/>
          <w:noProof/>
          <w:sz w:val="22"/>
        </w:rPr>
        <w:t>. Second. Thousand Oaks {CA}: Sage, 2011.</w:t>
      </w:r>
    </w:p>
    <w:p w14:paraId="3AB230C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19. </w:t>
      </w:r>
      <w:r w:rsidRPr="00430019">
        <w:rPr>
          <w:rFonts w:ascii="Cambria" w:hAnsi="Cambria"/>
          <w:noProof/>
          <w:sz w:val="22"/>
        </w:rPr>
        <w:tab/>
      </w:r>
      <w:r w:rsidRPr="00430019">
        <w:rPr>
          <w:rFonts w:ascii="Cambria" w:hAnsi="Cambria"/>
          <w:b/>
          <w:bCs/>
          <w:noProof/>
          <w:sz w:val="22"/>
        </w:rPr>
        <w:t>Gali Ramamoorthy T</w:t>
      </w:r>
      <w:r w:rsidRPr="00430019">
        <w:rPr>
          <w:rFonts w:ascii="Cambria" w:hAnsi="Cambria"/>
          <w:noProof/>
          <w:sz w:val="22"/>
        </w:rPr>
        <w:t xml:space="preserve">, </w:t>
      </w:r>
      <w:r w:rsidRPr="00430019">
        <w:rPr>
          <w:rFonts w:ascii="Cambria" w:hAnsi="Cambria"/>
          <w:b/>
          <w:bCs/>
          <w:noProof/>
          <w:sz w:val="22"/>
        </w:rPr>
        <w:t>Laverny G</w:t>
      </w:r>
      <w:r w:rsidRPr="00430019">
        <w:rPr>
          <w:rFonts w:ascii="Cambria" w:hAnsi="Cambria"/>
          <w:noProof/>
          <w:sz w:val="22"/>
        </w:rPr>
        <w:t xml:space="preserve">, </w:t>
      </w:r>
      <w:r w:rsidRPr="00430019">
        <w:rPr>
          <w:rFonts w:ascii="Cambria" w:hAnsi="Cambria"/>
          <w:b/>
          <w:bCs/>
          <w:noProof/>
          <w:sz w:val="22"/>
        </w:rPr>
        <w:t>Schlagowski A-I</w:t>
      </w:r>
      <w:r w:rsidRPr="00430019">
        <w:rPr>
          <w:rFonts w:ascii="Cambria" w:hAnsi="Cambria"/>
          <w:noProof/>
          <w:sz w:val="22"/>
        </w:rPr>
        <w:t xml:space="preserve">, </w:t>
      </w:r>
      <w:r w:rsidRPr="00430019">
        <w:rPr>
          <w:rFonts w:ascii="Cambria" w:hAnsi="Cambria"/>
          <w:b/>
          <w:bCs/>
          <w:noProof/>
          <w:sz w:val="22"/>
        </w:rPr>
        <w:t>Zoll J</w:t>
      </w:r>
      <w:r w:rsidRPr="00430019">
        <w:rPr>
          <w:rFonts w:ascii="Cambria" w:hAnsi="Cambria"/>
          <w:noProof/>
          <w:sz w:val="22"/>
        </w:rPr>
        <w:t xml:space="preserve">, </w:t>
      </w:r>
      <w:r w:rsidRPr="00430019">
        <w:rPr>
          <w:rFonts w:ascii="Cambria" w:hAnsi="Cambria"/>
          <w:b/>
          <w:bCs/>
          <w:noProof/>
          <w:sz w:val="22"/>
        </w:rPr>
        <w:t>Messaddeq N</w:t>
      </w:r>
      <w:r w:rsidRPr="00430019">
        <w:rPr>
          <w:rFonts w:ascii="Cambria" w:hAnsi="Cambria"/>
          <w:noProof/>
          <w:sz w:val="22"/>
        </w:rPr>
        <w:t xml:space="preserve">, </w:t>
      </w:r>
      <w:r w:rsidRPr="00430019">
        <w:rPr>
          <w:rFonts w:ascii="Cambria" w:hAnsi="Cambria"/>
          <w:b/>
          <w:bCs/>
          <w:noProof/>
          <w:sz w:val="22"/>
        </w:rPr>
        <w:t>Bornert J-M</w:t>
      </w:r>
      <w:r w:rsidRPr="00430019">
        <w:rPr>
          <w:rFonts w:ascii="Cambria" w:hAnsi="Cambria"/>
          <w:noProof/>
          <w:sz w:val="22"/>
        </w:rPr>
        <w:t xml:space="preserve">, </w:t>
      </w:r>
      <w:r w:rsidRPr="00430019">
        <w:rPr>
          <w:rFonts w:ascii="Cambria" w:hAnsi="Cambria"/>
          <w:b/>
          <w:bCs/>
          <w:noProof/>
          <w:sz w:val="22"/>
        </w:rPr>
        <w:t>Panza S</w:t>
      </w:r>
      <w:r w:rsidRPr="00430019">
        <w:rPr>
          <w:rFonts w:ascii="Cambria" w:hAnsi="Cambria"/>
          <w:noProof/>
          <w:sz w:val="22"/>
        </w:rPr>
        <w:t xml:space="preserve">, </w:t>
      </w:r>
      <w:r w:rsidRPr="00430019">
        <w:rPr>
          <w:rFonts w:ascii="Cambria" w:hAnsi="Cambria"/>
          <w:b/>
          <w:bCs/>
          <w:noProof/>
          <w:sz w:val="22"/>
        </w:rPr>
        <w:t>Ferry A</w:t>
      </w:r>
      <w:r w:rsidRPr="00430019">
        <w:rPr>
          <w:rFonts w:ascii="Cambria" w:hAnsi="Cambria"/>
          <w:noProof/>
          <w:sz w:val="22"/>
        </w:rPr>
        <w:t xml:space="preserve">, </w:t>
      </w:r>
      <w:r w:rsidRPr="00430019">
        <w:rPr>
          <w:rFonts w:ascii="Cambria" w:hAnsi="Cambria"/>
          <w:b/>
          <w:bCs/>
          <w:noProof/>
          <w:sz w:val="22"/>
        </w:rPr>
        <w:t>Geny B</w:t>
      </w:r>
      <w:r w:rsidRPr="00430019">
        <w:rPr>
          <w:rFonts w:ascii="Cambria" w:hAnsi="Cambria"/>
          <w:noProof/>
          <w:sz w:val="22"/>
        </w:rPr>
        <w:t xml:space="preserve">, </w:t>
      </w:r>
      <w:r w:rsidRPr="00430019">
        <w:rPr>
          <w:rFonts w:ascii="Cambria" w:hAnsi="Cambria"/>
          <w:b/>
          <w:bCs/>
          <w:noProof/>
          <w:sz w:val="22"/>
        </w:rPr>
        <w:t>Metzger D</w:t>
      </w:r>
      <w:r w:rsidRPr="00430019">
        <w:rPr>
          <w:rFonts w:ascii="Cambria" w:hAnsi="Cambria"/>
          <w:noProof/>
          <w:sz w:val="22"/>
        </w:rPr>
        <w:t xml:space="preserve">. The transcriptional coregulator PGC-1β controls mitochondrial function and anti-oxidant defence in skeletal muscles. </w:t>
      </w:r>
      <w:r w:rsidRPr="00430019">
        <w:rPr>
          <w:rFonts w:ascii="Cambria" w:hAnsi="Cambria"/>
          <w:i/>
          <w:iCs/>
          <w:noProof/>
          <w:sz w:val="22"/>
        </w:rPr>
        <w:t>Nat Commun</w:t>
      </w:r>
      <w:r w:rsidRPr="00430019">
        <w:rPr>
          <w:rFonts w:ascii="Cambria" w:hAnsi="Cambria"/>
          <w:noProof/>
          <w:sz w:val="22"/>
        </w:rPr>
        <w:t xml:space="preserve"> 6: 10210, 2015.</w:t>
      </w:r>
    </w:p>
    <w:p w14:paraId="610637D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20. </w:t>
      </w:r>
      <w:r w:rsidRPr="00430019">
        <w:rPr>
          <w:rFonts w:ascii="Cambria" w:hAnsi="Cambria"/>
          <w:noProof/>
          <w:sz w:val="22"/>
        </w:rPr>
        <w:tab/>
      </w:r>
      <w:r w:rsidRPr="00430019">
        <w:rPr>
          <w:rFonts w:ascii="Cambria" w:hAnsi="Cambria"/>
          <w:b/>
          <w:bCs/>
          <w:noProof/>
          <w:sz w:val="22"/>
        </w:rPr>
        <w:t>Hoeks J</w:t>
      </w:r>
      <w:r w:rsidRPr="00430019">
        <w:rPr>
          <w:rFonts w:ascii="Cambria" w:hAnsi="Cambria"/>
          <w:noProof/>
          <w:sz w:val="22"/>
        </w:rPr>
        <w:t xml:space="preserve">, </w:t>
      </w:r>
      <w:r w:rsidRPr="00430019">
        <w:rPr>
          <w:rFonts w:ascii="Cambria" w:hAnsi="Cambria"/>
          <w:b/>
          <w:bCs/>
          <w:noProof/>
          <w:sz w:val="22"/>
        </w:rPr>
        <w:t>Schrauwen P</w:t>
      </w:r>
      <w:r w:rsidRPr="00430019">
        <w:rPr>
          <w:rFonts w:ascii="Cambria" w:hAnsi="Cambria"/>
          <w:noProof/>
          <w:sz w:val="22"/>
        </w:rPr>
        <w:t xml:space="preserve">. Muscle mitochondria and insulin resistance: a human perspective. </w:t>
      </w:r>
      <w:r w:rsidRPr="00430019">
        <w:rPr>
          <w:rFonts w:ascii="Cambria" w:hAnsi="Cambria"/>
          <w:i/>
          <w:iCs/>
          <w:noProof/>
          <w:sz w:val="22"/>
        </w:rPr>
        <w:t>Trends Endocrinol Metab</w:t>
      </w:r>
      <w:r w:rsidRPr="00430019">
        <w:rPr>
          <w:rFonts w:ascii="Cambria" w:hAnsi="Cambria"/>
          <w:noProof/>
          <w:sz w:val="22"/>
        </w:rPr>
        <w:t xml:space="preserve"> 23: 444–450, 2012.</w:t>
      </w:r>
    </w:p>
    <w:p w14:paraId="4699A62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21. </w:t>
      </w:r>
      <w:r w:rsidRPr="00430019">
        <w:rPr>
          <w:rFonts w:ascii="Cambria" w:hAnsi="Cambria"/>
          <w:noProof/>
          <w:sz w:val="22"/>
        </w:rPr>
        <w:tab/>
      </w:r>
      <w:r w:rsidRPr="00430019">
        <w:rPr>
          <w:rFonts w:ascii="Cambria" w:hAnsi="Cambria"/>
          <w:b/>
          <w:bCs/>
          <w:noProof/>
          <w:sz w:val="22"/>
        </w:rPr>
        <w:t>Janssen BG</w:t>
      </w:r>
      <w:r w:rsidRPr="00430019">
        <w:rPr>
          <w:rFonts w:ascii="Cambria" w:hAnsi="Cambria"/>
          <w:noProof/>
          <w:sz w:val="22"/>
        </w:rPr>
        <w:t xml:space="preserve">, </w:t>
      </w:r>
      <w:r w:rsidRPr="00430019">
        <w:rPr>
          <w:rFonts w:ascii="Cambria" w:hAnsi="Cambria"/>
          <w:b/>
          <w:bCs/>
          <w:noProof/>
          <w:sz w:val="22"/>
        </w:rPr>
        <w:t>Munters E</w:t>
      </w:r>
      <w:r w:rsidRPr="00430019">
        <w:rPr>
          <w:rFonts w:ascii="Cambria" w:hAnsi="Cambria"/>
          <w:noProof/>
          <w:sz w:val="22"/>
        </w:rPr>
        <w:t xml:space="preserve">, </w:t>
      </w:r>
      <w:r w:rsidRPr="00430019">
        <w:rPr>
          <w:rFonts w:ascii="Cambria" w:hAnsi="Cambria"/>
          <w:b/>
          <w:bCs/>
          <w:noProof/>
          <w:sz w:val="22"/>
        </w:rPr>
        <w:t>Pieters N</w:t>
      </w:r>
      <w:r w:rsidRPr="00430019">
        <w:rPr>
          <w:rFonts w:ascii="Cambria" w:hAnsi="Cambria"/>
          <w:noProof/>
          <w:sz w:val="22"/>
        </w:rPr>
        <w:t xml:space="preserve">, </w:t>
      </w:r>
      <w:r w:rsidRPr="00430019">
        <w:rPr>
          <w:rFonts w:ascii="Cambria" w:hAnsi="Cambria"/>
          <w:b/>
          <w:bCs/>
          <w:noProof/>
          <w:sz w:val="22"/>
        </w:rPr>
        <w:t>Smeets K</w:t>
      </w:r>
      <w:r w:rsidRPr="00430019">
        <w:rPr>
          <w:rFonts w:ascii="Cambria" w:hAnsi="Cambria"/>
          <w:noProof/>
          <w:sz w:val="22"/>
        </w:rPr>
        <w:t xml:space="preserve">, </w:t>
      </w:r>
      <w:r w:rsidRPr="00430019">
        <w:rPr>
          <w:rFonts w:ascii="Cambria" w:hAnsi="Cambria"/>
          <w:b/>
          <w:bCs/>
          <w:noProof/>
          <w:sz w:val="22"/>
        </w:rPr>
        <w:t>Cox B</w:t>
      </w:r>
      <w:r w:rsidRPr="00430019">
        <w:rPr>
          <w:rFonts w:ascii="Cambria" w:hAnsi="Cambria"/>
          <w:noProof/>
          <w:sz w:val="22"/>
        </w:rPr>
        <w:t xml:space="preserve">, </w:t>
      </w:r>
      <w:r w:rsidRPr="00430019">
        <w:rPr>
          <w:rFonts w:ascii="Cambria" w:hAnsi="Cambria"/>
          <w:b/>
          <w:bCs/>
          <w:noProof/>
          <w:sz w:val="22"/>
        </w:rPr>
        <w:t>Cuypers A</w:t>
      </w:r>
      <w:r w:rsidRPr="00430019">
        <w:rPr>
          <w:rFonts w:ascii="Cambria" w:hAnsi="Cambria"/>
          <w:noProof/>
          <w:sz w:val="22"/>
        </w:rPr>
        <w:t xml:space="preserve">, </w:t>
      </w:r>
      <w:r w:rsidRPr="00430019">
        <w:rPr>
          <w:rFonts w:ascii="Cambria" w:hAnsi="Cambria"/>
          <w:b/>
          <w:bCs/>
          <w:noProof/>
          <w:sz w:val="22"/>
        </w:rPr>
        <w:t>Fierens F</w:t>
      </w:r>
      <w:r w:rsidRPr="00430019">
        <w:rPr>
          <w:rFonts w:ascii="Cambria" w:hAnsi="Cambria"/>
          <w:noProof/>
          <w:sz w:val="22"/>
        </w:rPr>
        <w:t xml:space="preserve">, </w:t>
      </w:r>
      <w:r w:rsidRPr="00430019">
        <w:rPr>
          <w:rFonts w:ascii="Cambria" w:hAnsi="Cambria"/>
          <w:b/>
          <w:bCs/>
          <w:noProof/>
          <w:sz w:val="22"/>
        </w:rPr>
        <w:t>Penders J</w:t>
      </w:r>
      <w:r w:rsidRPr="00430019">
        <w:rPr>
          <w:rFonts w:ascii="Cambria" w:hAnsi="Cambria"/>
          <w:noProof/>
          <w:sz w:val="22"/>
        </w:rPr>
        <w:t xml:space="preserve">, </w:t>
      </w:r>
      <w:r w:rsidRPr="00430019">
        <w:rPr>
          <w:rFonts w:ascii="Cambria" w:hAnsi="Cambria"/>
          <w:b/>
          <w:bCs/>
          <w:noProof/>
          <w:sz w:val="22"/>
        </w:rPr>
        <w:t>Vangronsveld J</w:t>
      </w:r>
      <w:r w:rsidRPr="00430019">
        <w:rPr>
          <w:rFonts w:ascii="Cambria" w:hAnsi="Cambria"/>
          <w:noProof/>
          <w:sz w:val="22"/>
        </w:rPr>
        <w:t xml:space="preserve">, </w:t>
      </w:r>
      <w:r w:rsidRPr="00430019">
        <w:rPr>
          <w:rFonts w:ascii="Cambria" w:hAnsi="Cambria"/>
          <w:b/>
          <w:bCs/>
          <w:noProof/>
          <w:sz w:val="22"/>
        </w:rPr>
        <w:t>Gyselaers W</w:t>
      </w:r>
      <w:r w:rsidRPr="00430019">
        <w:rPr>
          <w:rFonts w:ascii="Cambria" w:hAnsi="Cambria"/>
          <w:noProof/>
          <w:sz w:val="22"/>
        </w:rPr>
        <w:t xml:space="preserve">, </w:t>
      </w:r>
      <w:r w:rsidRPr="00430019">
        <w:rPr>
          <w:rFonts w:ascii="Cambria" w:hAnsi="Cambria"/>
          <w:b/>
          <w:bCs/>
          <w:noProof/>
          <w:sz w:val="22"/>
        </w:rPr>
        <w:t>Nawrot TS</w:t>
      </w:r>
      <w:r w:rsidRPr="00430019">
        <w:rPr>
          <w:rFonts w:ascii="Cambria" w:hAnsi="Cambria"/>
          <w:noProof/>
          <w:sz w:val="22"/>
        </w:rPr>
        <w:t xml:space="preserve">. Placental mitochondrial DNA content and particulate air pollution during in utero life. </w:t>
      </w:r>
      <w:r w:rsidRPr="00430019">
        <w:rPr>
          <w:rFonts w:ascii="Cambria" w:hAnsi="Cambria"/>
          <w:i/>
          <w:iCs/>
          <w:noProof/>
          <w:sz w:val="22"/>
        </w:rPr>
        <w:t>Environ Health Perspect</w:t>
      </w:r>
      <w:r w:rsidRPr="00430019">
        <w:rPr>
          <w:rFonts w:ascii="Cambria" w:hAnsi="Cambria"/>
          <w:noProof/>
          <w:sz w:val="22"/>
        </w:rPr>
        <w:t xml:space="preserve"> 120: 1346–52, 2012.</w:t>
      </w:r>
    </w:p>
    <w:p w14:paraId="0F88C91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22. </w:t>
      </w:r>
      <w:r w:rsidRPr="00430019">
        <w:rPr>
          <w:rFonts w:ascii="Cambria" w:hAnsi="Cambria"/>
          <w:noProof/>
          <w:sz w:val="22"/>
        </w:rPr>
        <w:tab/>
      </w:r>
      <w:r w:rsidRPr="00430019">
        <w:rPr>
          <w:rFonts w:ascii="Cambria" w:hAnsi="Cambria"/>
          <w:b/>
          <w:bCs/>
          <w:noProof/>
          <w:sz w:val="22"/>
        </w:rPr>
        <w:t>Johnson RK</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Smith MJ</w:t>
      </w:r>
      <w:r w:rsidRPr="00430019">
        <w:rPr>
          <w:rFonts w:ascii="Cambria" w:hAnsi="Cambria"/>
          <w:noProof/>
          <w:sz w:val="22"/>
        </w:rPr>
        <w:t xml:space="preserve">, </w:t>
      </w:r>
      <w:r w:rsidRPr="00430019">
        <w:rPr>
          <w:rFonts w:ascii="Cambria" w:hAnsi="Cambria"/>
          <w:b/>
          <w:bCs/>
          <w:noProof/>
          <w:sz w:val="22"/>
        </w:rPr>
        <w:t>Connolly G</w:t>
      </w:r>
      <w:r w:rsidRPr="00430019">
        <w:rPr>
          <w:rFonts w:ascii="Cambria" w:hAnsi="Cambria"/>
          <w:noProof/>
          <w:sz w:val="22"/>
        </w:rPr>
        <w:t xml:space="preserve">. The association between parental smoking and the diet quality of low-income children. </w:t>
      </w:r>
      <w:r w:rsidRPr="00430019">
        <w:rPr>
          <w:rFonts w:ascii="Cambria" w:hAnsi="Cambria"/>
          <w:i/>
          <w:iCs/>
          <w:noProof/>
          <w:sz w:val="22"/>
        </w:rPr>
        <w:t>Pediatrics</w:t>
      </w:r>
      <w:r w:rsidRPr="00430019">
        <w:rPr>
          <w:rFonts w:ascii="Cambria" w:hAnsi="Cambria"/>
          <w:noProof/>
          <w:sz w:val="22"/>
        </w:rPr>
        <w:t xml:space="preserve"> 97: 312–317, 1996.</w:t>
      </w:r>
    </w:p>
    <w:p w14:paraId="0D98434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23. </w:t>
      </w:r>
      <w:r w:rsidRPr="00430019">
        <w:rPr>
          <w:rFonts w:ascii="Cambria" w:hAnsi="Cambria"/>
          <w:noProof/>
          <w:sz w:val="22"/>
        </w:rPr>
        <w:tab/>
      </w:r>
      <w:r w:rsidRPr="00430019">
        <w:rPr>
          <w:rFonts w:ascii="Cambria" w:hAnsi="Cambria"/>
          <w:b/>
          <w:bCs/>
          <w:noProof/>
          <w:sz w:val="22"/>
        </w:rPr>
        <w:t>Klionsky DJ</w:t>
      </w:r>
      <w:r w:rsidRPr="00430019">
        <w:rPr>
          <w:rFonts w:ascii="Cambria" w:hAnsi="Cambria"/>
          <w:noProof/>
          <w:sz w:val="22"/>
        </w:rPr>
        <w:t xml:space="preserve">, </w:t>
      </w:r>
      <w:r w:rsidRPr="00430019">
        <w:rPr>
          <w:rFonts w:ascii="Cambria" w:hAnsi="Cambria"/>
          <w:b/>
          <w:bCs/>
          <w:noProof/>
          <w:sz w:val="22"/>
        </w:rPr>
        <w:t>Abdelmohsen K</w:t>
      </w:r>
      <w:r w:rsidRPr="00430019">
        <w:rPr>
          <w:rFonts w:ascii="Cambria" w:hAnsi="Cambria"/>
          <w:noProof/>
          <w:sz w:val="22"/>
        </w:rPr>
        <w:t xml:space="preserve">, </w:t>
      </w:r>
      <w:r w:rsidRPr="00430019">
        <w:rPr>
          <w:rFonts w:ascii="Cambria" w:hAnsi="Cambria"/>
          <w:b/>
          <w:bCs/>
          <w:noProof/>
          <w:sz w:val="22"/>
        </w:rPr>
        <w:t>Abe A</w:t>
      </w:r>
      <w:r w:rsidRPr="00430019">
        <w:rPr>
          <w:rFonts w:ascii="Cambria" w:hAnsi="Cambria"/>
          <w:noProof/>
          <w:sz w:val="22"/>
        </w:rPr>
        <w:t xml:space="preserve">, </w:t>
      </w:r>
      <w:r w:rsidRPr="00430019">
        <w:rPr>
          <w:rFonts w:ascii="Cambria" w:hAnsi="Cambria"/>
          <w:b/>
          <w:bCs/>
          <w:noProof/>
          <w:sz w:val="22"/>
        </w:rPr>
        <w:t>Abedin MJ</w:t>
      </w:r>
      <w:r w:rsidRPr="00430019">
        <w:rPr>
          <w:rFonts w:ascii="Cambria" w:hAnsi="Cambria"/>
          <w:noProof/>
          <w:sz w:val="22"/>
        </w:rPr>
        <w:t xml:space="preserve">, </w:t>
      </w:r>
      <w:r w:rsidRPr="00430019">
        <w:rPr>
          <w:rFonts w:ascii="Cambria" w:hAnsi="Cambria"/>
          <w:b/>
          <w:bCs/>
          <w:noProof/>
          <w:sz w:val="22"/>
        </w:rPr>
        <w:t>Abeliovich H</w:t>
      </w:r>
      <w:r w:rsidRPr="00430019">
        <w:rPr>
          <w:rFonts w:ascii="Cambria" w:hAnsi="Cambria"/>
          <w:noProof/>
          <w:sz w:val="22"/>
        </w:rPr>
        <w:t xml:space="preserve">, </w:t>
      </w:r>
      <w:r w:rsidRPr="00430019">
        <w:rPr>
          <w:rFonts w:ascii="Cambria" w:hAnsi="Cambria"/>
          <w:b/>
          <w:bCs/>
          <w:noProof/>
          <w:sz w:val="22"/>
        </w:rPr>
        <w:t>Acevedo Arozena A</w:t>
      </w:r>
      <w:r w:rsidRPr="00430019">
        <w:rPr>
          <w:rFonts w:ascii="Cambria" w:hAnsi="Cambria"/>
          <w:noProof/>
          <w:sz w:val="22"/>
        </w:rPr>
        <w:t xml:space="preserve">, </w:t>
      </w:r>
      <w:r w:rsidRPr="00430019">
        <w:rPr>
          <w:rFonts w:ascii="Cambria" w:hAnsi="Cambria"/>
          <w:b/>
          <w:bCs/>
          <w:noProof/>
          <w:sz w:val="22"/>
        </w:rPr>
        <w:t>Adachi H</w:t>
      </w:r>
      <w:r w:rsidRPr="00430019">
        <w:rPr>
          <w:rFonts w:ascii="Cambria" w:hAnsi="Cambria"/>
          <w:noProof/>
          <w:sz w:val="22"/>
        </w:rPr>
        <w:t xml:space="preserve">, </w:t>
      </w:r>
      <w:r w:rsidRPr="00430019">
        <w:rPr>
          <w:rFonts w:ascii="Cambria" w:hAnsi="Cambria"/>
          <w:b/>
          <w:bCs/>
          <w:noProof/>
          <w:sz w:val="22"/>
        </w:rPr>
        <w:t>Adams CM</w:t>
      </w:r>
      <w:r w:rsidRPr="00430019">
        <w:rPr>
          <w:rFonts w:ascii="Cambria" w:hAnsi="Cambria"/>
          <w:noProof/>
          <w:sz w:val="22"/>
        </w:rPr>
        <w:t xml:space="preserve">, </w:t>
      </w:r>
      <w:r w:rsidRPr="00430019">
        <w:rPr>
          <w:rFonts w:ascii="Cambria" w:hAnsi="Cambria"/>
          <w:b/>
          <w:bCs/>
          <w:noProof/>
          <w:sz w:val="22"/>
        </w:rPr>
        <w:t>Adams PD</w:t>
      </w:r>
      <w:r w:rsidRPr="00430019">
        <w:rPr>
          <w:rFonts w:ascii="Cambria" w:hAnsi="Cambria"/>
          <w:noProof/>
          <w:sz w:val="22"/>
        </w:rPr>
        <w:t xml:space="preserve">, </w:t>
      </w:r>
      <w:r w:rsidRPr="00430019">
        <w:rPr>
          <w:rFonts w:ascii="Cambria" w:hAnsi="Cambria"/>
          <w:b/>
          <w:bCs/>
          <w:noProof/>
          <w:sz w:val="22"/>
        </w:rPr>
        <w:t>Adeli K</w:t>
      </w:r>
      <w:r w:rsidRPr="00430019">
        <w:rPr>
          <w:rFonts w:ascii="Cambria" w:hAnsi="Cambria"/>
          <w:noProof/>
          <w:sz w:val="22"/>
        </w:rPr>
        <w:t xml:space="preserve">, </w:t>
      </w:r>
      <w:r w:rsidRPr="00430019">
        <w:rPr>
          <w:rFonts w:ascii="Cambria" w:hAnsi="Cambria"/>
          <w:b/>
          <w:bCs/>
          <w:noProof/>
          <w:sz w:val="22"/>
        </w:rPr>
        <w:t>Adhihetty PJ</w:t>
      </w:r>
      <w:r w:rsidRPr="00430019">
        <w:rPr>
          <w:rFonts w:ascii="Cambria" w:hAnsi="Cambria"/>
          <w:noProof/>
          <w:sz w:val="22"/>
        </w:rPr>
        <w:t xml:space="preserve">, </w:t>
      </w:r>
      <w:r w:rsidRPr="00430019">
        <w:rPr>
          <w:rFonts w:ascii="Cambria" w:hAnsi="Cambria"/>
          <w:b/>
          <w:bCs/>
          <w:noProof/>
          <w:sz w:val="22"/>
        </w:rPr>
        <w:t>Adler SG</w:t>
      </w:r>
      <w:r w:rsidRPr="00430019">
        <w:rPr>
          <w:rFonts w:ascii="Cambria" w:hAnsi="Cambria"/>
          <w:noProof/>
          <w:sz w:val="22"/>
        </w:rPr>
        <w:t xml:space="preserve">, </w:t>
      </w:r>
      <w:r w:rsidRPr="00430019">
        <w:rPr>
          <w:rFonts w:ascii="Cambria" w:hAnsi="Cambria"/>
          <w:b/>
          <w:bCs/>
          <w:noProof/>
          <w:sz w:val="22"/>
        </w:rPr>
        <w:t>Agam G</w:t>
      </w:r>
      <w:r w:rsidRPr="00430019">
        <w:rPr>
          <w:rFonts w:ascii="Cambria" w:hAnsi="Cambria"/>
          <w:noProof/>
          <w:sz w:val="22"/>
        </w:rPr>
        <w:t xml:space="preserve">, </w:t>
      </w:r>
      <w:r w:rsidRPr="00430019">
        <w:rPr>
          <w:rFonts w:ascii="Cambria" w:hAnsi="Cambria"/>
          <w:b/>
          <w:bCs/>
          <w:noProof/>
          <w:sz w:val="22"/>
        </w:rPr>
        <w:t>Agarwal R</w:t>
      </w:r>
      <w:r w:rsidRPr="00430019">
        <w:rPr>
          <w:rFonts w:ascii="Cambria" w:hAnsi="Cambria"/>
          <w:noProof/>
          <w:sz w:val="22"/>
        </w:rPr>
        <w:t xml:space="preserve">, </w:t>
      </w:r>
      <w:r w:rsidRPr="00430019">
        <w:rPr>
          <w:rFonts w:ascii="Cambria" w:hAnsi="Cambria"/>
          <w:b/>
          <w:bCs/>
          <w:noProof/>
          <w:sz w:val="22"/>
        </w:rPr>
        <w:t>Aghi MK</w:t>
      </w:r>
      <w:r w:rsidRPr="00430019">
        <w:rPr>
          <w:rFonts w:ascii="Cambria" w:hAnsi="Cambria"/>
          <w:noProof/>
          <w:sz w:val="22"/>
        </w:rPr>
        <w:t xml:space="preserve">, </w:t>
      </w:r>
      <w:r w:rsidRPr="00430019">
        <w:rPr>
          <w:rFonts w:ascii="Cambria" w:hAnsi="Cambria"/>
          <w:b/>
          <w:bCs/>
          <w:noProof/>
          <w:sz w:val="22"/>
        </w:rPr>
        <w:t>Agnello M</w:t>
      </w:r>
      <w:r w:rsidRPr="00430019">
        <w:rPr>
          <w:rFonts w:ascii="Cambria" w:hAnsi="Cambria"/>
          <w:noProof/>
          <w:sz w:val="22"/>
        </w:rPr>
        <w:t xml:space="preserve">, </w:t>
      </w:r>
      <w:r w:rsidRPr="00430019">
        <w:rPr>
          <w:rFonts w:ascii="Cambria" w:hAnsi="Cambria"/>
          <w:b/>
          <w:bCs/>
          <w:noProof/>
          <w:sz w:val="22"/>
        </w:rPr>
        <w:t>Agostinis P</w:t>
      </w:r>
      <w:r w:rsidRPr="00430019">
        <w:rPr>
          <w:rFonts w:ascii="Cambria" w:hAnsi="Cambria"/>
          <w:noProof/>
          <w:sz w:val="22"/>
        </w:rPr>
        <w:t xml:space="preserve">, </w:t>
      </w:r>
      <w:r w:rsidRPr="00430019">
        <w:rPr>
          <w:rFonts w:ascii="Cambria" w:hAnsi="Cambria"/>
          <w:b/>
          <w:bCs/>
          <w:noProof/>
          <w:sz w:val="22"/>
        </w:rPr>
        <w:t>Aguilar P V</w:t>
      </w:r>
      <w:r w:rsidRPr="00430019">
        <w:rPr>
          <w:rFonts w:ascii="Cambria" w:hAnsi="Cambria"/>
          <w:noProof/>
          <w:sz w:val="22"/>
        </w:rPr>
        <w:t xml:space="preserve">, </w:t>
      </w:r>
      <w:r w:rsidRPr="00430019">
        <w:rPr>
          <w:rFonts w:ascii="Cambria" w:hAnsi="Cambria"/>
          <w:b/>
          <w:bCs/>
          <w:noProof/>
          <w:sz w:val="22"/>
        </w:rPr>
        <w:t>Aguirre-Ghiso J</w:t>
      </w:r>
      <w:r w:rsidRPr="00430019">
        <w:rPr>
          <w:rFonts w:ascii="Cambria" w:hAnsi="Cambria"/>
          <w:noProof/>
          <w:sz w:val="22"/>
        </w:rPr>
        <w:t xml:space="preserve">, </w:t>
      </w:r>
      <w:r w:rsidRPr="00430019">
        <w:rPr>
          <w:rFonts w:ascii="Cambria" w:hAnsi="Cambria"/>
          <w:b/>
          <w:bCs/>
          <w:noProof/>
          <w:sz w:val="22"/>
        </w:rPr>
        <w:t>Airoldi EM</w:t>
      </w:r>
      <w:r w:rsidRPr="00430019">
        <w:rPr>
          <w:rFonts w:ascii="Cambria" w:hAnsi="Cambria"/>
          <w:noProof/>
          <w:sz w:val="22"/>
        </w:rPr>
        <w:t xml:space="preserve">, </w:t>
      </w:r>
      <w:r w:rsidRPr="00430019">
        <w:rPr>
          <w:rFonts w:ascii="Cambria" w:hAnsi="Cambria"/>
          <w:b/>
          <w:bCs/>
          <w:noProof/>
          <w:sz w:val="22"/>
        </w:rPr>
        <w:t>Ait-Si-Ali S</w:t>
      </w:r>
      <w:r w:rsidRPr="00430019">
        <w:rPr>
          <w:rFonts w:ascii="Cambria" w:hAnsi="Cambria"/>
          <w:noProof/>
          <w:sz w:val="22"/>
        </w:rPr>
        <w:t xml:space="preserve">, </w:t>
      </w:r>
      <w:r w:rsidRPr="00430019">
        <w:rPr>
          <w:rFonts w:ascii="Cambria" w:hAnsi="Cambria"/>
          <w:b/>
          <w:bCs/>
          <w:noProof/>
          <w:sz w:val="22"/>
        </w:rPr>
        <w:t>Akematsu T</w:t>
      </w:r>
      <w:r w:rsidRPr="00430019">
        <w:rPr>
          <w:rFonts w:ascii="Cambria" w:hAnsi="Cambria"/>
          <w:noProof/>
          <w:sz w:val="22"/>
        </w:rPr>
        <w:t xml:space="preserve">, </w:t>
      </w:r>
      <w:r w:rsidRPr="00430019">
        <w:rPr>
          <w:rFonts w:ascii="Cambria" w:hAnsi="Cambria"/>
          <w:b/>
          <w:bCs/>
          <w:noProof/>
          <w:sz w:val="22"/>
        </w:rPr>
        <w:t>Akporiaye ET</w:t>
      </w:r>
      <w:r w:rsidRPr="00430019">
        <w:rPr>
          <w:rFonts w:ascii="Cambria" w:hAnsi="Cambria"/>
          <w:noProof/>
          <w:sz w:val="22"/>
        </w:rPr>
        <w:t xml:space="preserve">, </w:t>
      </w:r>
      <w:r w:rsidRPr="00430019">
        <w:rPr>
          <w:rFonts w:ascii="Cambria" w:hAnsi="Cambria"/>
          <w:b/>
          <w:bCs/>
          <w:noProof/>
          <w:sz w:val="22"/>
        </w:rPr>
        <w:t>Al-Rubeai M</w:t>
      </w:r>
      <w:r w:rsidRPr="00430019">
        <w:rPr>
          <w:rFonts w:ascii="Cambria" w:hAnsi="Cambria"/>
          <w:noProof/>
          <w:sz w:val="22"/>
        </w:rPr>
        <w:t xml:space="preserve">, </w:t>
      </w:r>
      <w:r w:rsidRPr="00430019">
        <w:rPr>
          <w:rFonts w:ascii="Cambria" w:hAnsi="Cambria"/>
          <w:b/>
          <w:bCs/>
          <w:noProof/>
          <w:sz w:val="22"/>
        </w:rPr>
        <w:t>Albaiceta GM</w:t>
      </w:r>
      <w:r w:rsidRPr="00430019">
        <w:rPr>
          <w:rFonts w:ascii="Cambria" w:hAnsi="Cambria"/>
          <w:noProof/>
          <w:sz w:val="22"/>
        </w:rPr>
        <w:t xml:space="preserve">, </w:t>
      </w:r>
      <w:r w:rsidRPr="00430019">
        <w:rPr>
          <w:rFonts w:ascii="Cambria" w:hAnsi="Cambria"/>
          <w:b/>
          <w:bCs/>
          <w:noProof/>
          <w:sz w:val="22"/>
        </w:rPr>
        <w:t>Albanese C</w:t>
      </w:r>
      <w:r w:rsidRPr="00430019">
        <w:rPr>
          <w:rFonts w:ascii="Cambria" w:hAnsi="Cambria"/>
          <w:noProof/>
          <w:sz w:val="22"/>
        </w:rPr>
        <w:t xml:space="preserve">, </w:t>
      </w:r>
      <w:r w:rsidRPr="00430019">
        <w:rPr>
          <w:rFonts w:ascii="Cambria" w:hAnsi="Cambria"/>
          <w:b/>
          <w:bCs/>
          <w:noProof/>
          <w:sz w:val="22"/>
        </w:rPr>
        <w:t>Albani D</w:t>
      </w:r>
      <w:r w:rsidRPr="00430019">
        <w:rPr>
          <w:rFonts w:ascii="Cambria" w:hAnsi="Cambria"/>
          <w:noProof/>
          <w:sz w:val="22"/>
        </w:rPr>
        <w:t xml:space="preserve">, </w:t>
      </w:r>
      <w:r w:rsidRPr="00430019">
        <w:rPr>
          <w:rFonts w:ascii="Cambria" w:hAnsi="Cambria"/>
          <w:b/>
          <w:bCs/>
          <w:noProof/>
          <w:sz w:val="22"/>
        </w:rPr>
        <w:t>Albert ML</w:t>
      </w:r>
      <w:r w:rsidRPr="00430019">
        <w:rPr>
          <w:rFonts w:ascii="Cambria" w:hAnsi="Cambria"/>
          <w:noProof/>
          <w:sz w:val="22"/>
        </w:rPr>
        <w:t xml:space="preserve">, </w:t>
      </w:r>
      <w:r w:rsidRPr="00430019">
        <w:rPr>
          <w:rFonts w:ascii="Cambria" w:hAnsi="Cambria"/>
          <w:b/>
          <w:bCs/>
          <w:noProof/>
          <w:sz w:val="22"/>
        </w:rPr>
        <w:t>Aldudo J</w:t>
      </w:r>
      <w:r w:rsidRPr="00430019">
        <w:rPr>
          <w:rFonts w:ascii="Cambria" w:hAnsi="Cambria"/>
          <w:noProof/>
          <w:sz w:val="22"/>
        </w:rPr>
        <w:t xml:space="preserve">, </w:t>
      </w:r>
      <w:r w:rsidRPr="00430019">
        <w:rPr>
          <w:rFonts w:ascii="Cambria" w:hAnsi="Cambria"/>
          <w:b/>
          <w:bCs/>
          <w:noProof/>
          <w:sz w:val="22"/>
        </w:rPr>
        <w:t>Algül H</w:t>
      </w:r>
      <w:r w:rsidRPr="00430019">
        <w:rPr>
          <w:rFonts w:ascii="Cambria" w:hAnsi="Cambria"/>
          <w:noProof/>
          <w:sz w:val="22"/>
        </w:rPr>
        <w:t xml:space="preserve">, </w:t>
      </w:r>
      <w:r w:rsidRPr="00430019">
        <w:rPr>
          <w:rFonts w:ascii="Cambria" w:hAnsi="Cambria"/>
          <w:b/>
          <w:bCs/>
          <w:noProof/>
          <w:sz w:val="22"/>
        </w:rPr>
        <w:t>Alirezaei M</w:t>
      </w:r>
      <w:r w:rsidRPr="00430019">
        <w:rPr>
          <w:rFonts w:ascii="Cambria" w:hAnsi="Cambria"/>
          <w:noProof/>
          <w:sz w:val="22"/>
        </w:rPr>
        <w:t xml:space="preserve">, </w:t>
      </w:r>
      <w:r w:rsidRPr="00430019">
        <w:rPr>
          <w:rFonts w:ascii="Cambria" w:hAnsi="Cambria"/>
          <w:b/>
          <w:bCs/>
          <w:noProof/>
          <w:sz w:val="22"/>
        </w:rPr>
        <w:t>Alloza I</w:t>
      </w:r>
      <w:r w:rsidRPr="00430019">
        <w:rPr>
          <w:rFonts w:ascii="Cambria" w:hAnsi="Cambria"/>
          <w:noProof/>
          <w:sz w:val="22"/>
        </w:rPr>
        <w:t xml:space="preserve">, </w:t>
      </w:r>
      <w:r w:rsidRPr="00430019">
        <w:rPr>
          <w:rFonts w:ascii="Cambria" w:hAnsi="Cambria"/>
          <w:b/>
          <w:bCs/>
          <w:noProof/>
          <w:sz w:val="22"/>
        </w:rPr>
        <w:t>Almasan A</w:t>
      </w:r>
      <w:r w:rsidRPr="00430019">
        <w:rPr>
          <w:rFonts w:ascii="Cambria" w:hAnsi="Cambria"/>
          <w:noProof/>
          <w:sz w:val="22"/>
        </w:rPr>
        <w:t xml:space="preserve">, </w:t>
      </w:r>
      <w:r w:rsidRPr="00430019">
        <w:rPr>
          <w:rFonts w:ascii="Cambria" w:hAnsi="Cambria"/>
          <w:b/>
          <w:bCs/>
          <w:noProof/>
          <w:sz w:val="22"/>
        </w:rPr>
        <w:t>Almonte-Beceril M</w:t>
      </w:r>
      <w:r w:rsidRPr="00430019">
        <w:rPr>
          <w:rFonts w:ascii="Cambria" w:hAnsi="Cambria"/>
          <w:noProof/>
          <w:sz w:val="22"/>
        </w:rPr>
        <w:t xml:space="preserve">, </w:t>
      </w:r>
      <w:r w:rsidRPr="00430019">
        <w:rPr>
          <w:rFonts w:ascii="Cambria" w:hAnsi="Cambria"/>
          <w:b/>
          <w:bCs/>
          <w:noProof/>
          <w:sz w:val="22"/>
        </w:rPr>
        <w:t>Alnemri ES</w:t>
      </w:r>
      <w:r w:rsidRPr="00430019">
        <w:rPr>
          <w:rFonts w:ascii="Cambria" w:hAnsi="Cambria"/>
          <w:noProof/>
          <w:sz w:val="22"/>
        </w:rPr>
        <w:t xml:space="preserve">, </w:t>
      </w:r>
      <w:r w:rsidRPr="00430019">
        <w:rPr>
          <w:rFonts w:ascii="Cambria" w:hAnsi="Cambria"/>
          <w:b/>
          <w:bCs/>
          <w:noProof/>
          <w:sz w:val="22"/>
        </w:rPr>
        <w:t>Alonso C</w:t>
      </w:r>
      <w:r w:rsidRPr="00430019">
        <w:rPr>
          <w:rFonts w:ascii="Cambria" w:hAnsi="Cambria"/>
          <w:noProof/>
          <w:sz w:val="22"/>
        </w:rPr>
        <w:t xml:space="preserve">, </w:t>
      </w:r>
      <w:r w:rsidRPr="00430019">
        <w:rPr>
          <w:rFonts w:ascii="Cambria" w:hAnsi="Cambria"/>
          <w:b/>
          <w:bCs/>
          <w:noProof/>
          <w:sz w:val="22"/>
        </w:rPr>
        <w:t>Altan-Bonnet N</w:t>
      </w:r>
      <w:r w:rsidRPr="00430019">
        <w:rPr>
          <w:rFonts w:ascii="Cambria" w:hAnsi="Cambria"/>
          <w:noProof/>
          <w:sz w:val="22"/>
        </w:rPr>
        <w:t xml:space="preserve">, </w:t>
      </w:r>
      <w:r w:rsidRPr="00430019">
        <w:rPr>
          <w:rFonts w:ascii="Cambria" w:hAnsi="Cambria"/>
          <w:b/>
          <w:bCs/>
          <w:noProof/>
          <w:sz w:val="22"/>
        </w:rPr>
        <w:t>Altieri DC</w:t>
      </w:r>
      <w:r w:rsidRPr="00430019">
        <w:rPr>
          <w:rFonts w:ascii="Cambria" w:hAnsi="Cambria"/>
          <w:noProof/>
          <w:sz w:val="22"/>
        </w:rPr>
        <w:t xml:space="preserve">, </w:t>
      </w:r>
      <w:r w:rsidRPr="00430019">
        <w:rPr>
          <w:rFonts w:ascii="Cambria" w:hAnsi="Cambria"/>
          <w:b/>
          <w:bCs/>
          <w:noProof/>
          <w:sz w:val="22"/>
        </w:rPr>
        <w:t>Alvarez S</w:t>
      </w:r>
      <w:r w:rsidRPr="00430019">
        <w:rPr>
          <w:rFonts w:ascii="Cambria" w:hAnsi="Cambria"/>
          <w:noProof/>
          <w:sz w:val="22"/>
        </w:rPr>
        <w:t xml:space="preserve">, </w:t>
      </w:r>
      <w:r w:rsidRPr="00430019">
        <w:rPr>
          <w:rFonts w:ascii="Cambria" w:hAnsi="Cambria"/>
          <w:b/>
          <w:bCs/>
          <w:noProof/>
          <w:sz w:val="22"/>
        </w:rPr>
        <w:t>Alvarez-Erviti L</w:t>
      </w:r>
      <w:r w:rsidRPr="00430019">
        <w:rPr>
          <w:rFonts w:ascii="Cambria" w:hAnsi="Cambria"/>
          <w:noProof/>
          <w:sz w:val="22"/>
        </w:rPr>
        <w:t xml:space="preserve">, </w:t>
      </w:r>
      <w:r w:rsidRPr="00430019">
        <w:rPr>
          <w:rFonts w:ascii="Cambria" w:hAnsi="Cambria"/>
          <w:b/>
          <w:bCs/>
          <w:noProof/>
          <w:sz w:val="22"/>
        </w:rPr>
        <w:t>Alves S</w:t>
      </w:r>
      <w:r w:rsidRPr="00430019">
        <w:rPr>
          <w:rFonts w:ascii="Cambria" w:hAnsi="Cambria"/>
          <w:noProof/>
          <w:sz w:val="22"/>
        </w:rPr>
        <w:t xml:space="preserve">, </w:t>
      </w:r>
      <w:r w:rsidRPr="00430019">
        <w:rPr>
          <w:rFonts w:ascii="Cambria" w:hAnsi="Cambria"/>
          <w:b/>
          <w:bCs/>
          <w:noProof/>
          <w:sz w:val="22"/>
        </w:rPr>
        <w:t>Amadoro G</w:t>
      </w:r>
      <w:r w:rsidRPr="00430019">
        <w:rPr>
          <w:rFonts w:ascii="Cambria" w:hAnsi="Cambria"/>
          <w:noProof/>
          <w:sz w:val="22"/>
        </w:rPr>
        <w:t xml:space="preserve">, </w:t>
      </w:r>
      <w:r w:rsidRPr="00430019">
        <w:rPr>
          <w:rFonts w:ascii="Cambria" w:hAnsi="Cambria"/>
          <w:b/>
          <w:bCs/>
          <w:noProof/>
          <w:sz w:val="22"/>
        </w:rPr>
        <w:t>Amano A</w:t>
      </w:r>
      <w:r w:rsidRPr="00430019">
        <w:rPr>
          <w:rFonts w:ascii="Cambria" w:hAnsi="Cambria"/>
          <w:noProof/>
          <w:sz w:val="22"/>
        </w:rPr>
        <w:t xml:space="preserve">, </w:t>
      </w:r>
      <w:r w:rsidRPr="00430019">
        <w:rPr>
          <w:rFonts w:ascii="Cambria" w:hAnsi="Cambria"/>
          <w:b/>
          <w:bCs/>
          <w:noProof/>
          <w:sz w:val="22"/>
        </w:rPr>
        <w:t>Amantini C</w:t>
      </w:r>
      <w:r w:rsidRPr="00430019">
        <w:rPr>
          <w:rFonts w:ascii="Cambria" w:hAnsi="Cambria"/>
          <w:noProof/>
          <w:sz w:val="22"/>
        </w:rPr>
        <w:t xml:space="preserve">, </w:t>
      </w:r>
      <w:r w:rsidRPr="00430019">
        <w:rPr>
          <w:rFonts w:ascii="Cambria" w:hAnsi="Cambria"/>
          <w:b/>
          <w:bCs/>
          <w:noProof/>
          <w:sz w:val="22"/>
        </w:rPr>
        <w:t>Ambrosio S</w:t>
      </w:r>
      <w:r w:rsidRPr="00430019">
        <w:rPr>
          <w:rFonts w:ascii="Cambria" w:hAnsi="Cambria"/>
          <w:noProof/>
          <w:sz w:val="22"/>
        </w:rPr>
        <w:t xml:space="preserve">, </w:t>
      </w:r>
      <w:r w:rsidRPr="00430019">
        <w:rPr>
          <w:rFonts w:ascii="Cambria" w:hAnsi="Cambria"/>
          <w:b/>
          <w:bCs/>
          <w:noProof/>
          <w:sz w:val="22"/>
        </w:rPr>
        <w:t>Amelio I</w:t>
      </w:r>
      <w:r w:rsidRPr="00430019">
        <w:rPr>
          <w:rFonts w:ascii="Cambria" w:hAnsi="Cambria"/>
          <w:noProof/>
          <w:sz w:val="22"/>
        </w:rPr>
        <w:t xml:space="preserve">, </w:t>
      </w:r>
      <w:r w:rsidRPr="00430019">
        <w:rPr>
          <w:rFonts w:ascii="Cambria" w:hAnsi="Cambria"/>
          <w:b/>
          <w:bCs/>
          <w:noProof/>
          <w:sz w:val="22"/>
        </w:rPr>
        <w:t>Amer AO</w:t>
      </w:r>
      <w:r w:rsidRPr="00430019">
        <w:rPr>
          <w:rFonts w:ascii="Cambria" w:hAnsi="Cambria"/>
          <w:noProof/>
          <w:sz w:val="22"/>
        </w:rPr>
        <w:t xml:space="preserve">, </w:t>
      </w:r>
      <w:r w:rsidRPr="00430019">
        <w:rPr>
          <w:rFonts w:ascii="Cambria" w:hAnsi="Cambria"/>
          <w:b/>
          <w:bCs/>
          <w:noProof/>
          <w:sz w:val="22"/>
        </w:rPr>
        <w:t>Amessou M</w:t>
      </w:r>
      <w:r w:rsidRPr="00430019">
        <w:rPr>
          <w:rFonts w:ascii="Cambria" w:hAnsi="Cambria"/>
          <w:noProof/>
          <w:sz w:val="22"/>
        </w:rPr>
        <w:t xml:space="preserve">, </w:t>
      </w:r>
      <w:r w:rsidRPr="00430019">
        <w:rPr>
          <w:rFonts w:ascii="Cambria" w:hAnsi="Cambria"/>
          <w:b/>
          <w:bCs/>
          <w:noProof/>
          <w:sz w:val="22"/>
        </w:rPr>
        <w:t>Amon A</w:t>
      </w:r>
      <w:r w:rsidRPr="00430019">
        <w:rPr>
          <w:rFonts w:ascii="Cambria" w:hAnsi="Cambria"/>
          <w:noProof/>
          <w:sz w:val="22"/>
        </w:rPr>
        <w:t xml:space="preserve">, </w:t>
      </w:r>
      <w:r w:rsidRPr="00430019">
        <w:rPr>
          <w:rFonts w:ascii="Cambria" w:hAnsi="Cambria"/>
          <w:b/>
          <w:bCs/>
          <w:noProof/>
          <w:sz w:val="22"/>
        </w:rPr>
        <w:t>An Z</w:t>
      </w:r>
      <w:r w:rsidRPr="00430019">
        <w:rPr>
          <w:rFonts w:ascii="Cambria" w:hAnsi="Cambria"/>
          <w:noProof/>
          <w:sz w:val="22"/>
        </w:rPr>
        <w:t xml:space="preserve">, </w:t>
      </w:r>
      <w:r w:rsidRPr="00430019">
        <w:rPr>
          <w:rFonts w:ascii="Cambria" w:hAnsi="Cambria"/>
          <w:b/>
          <w:bCs/>
          <w:noProof/>
          <w:sz w:val="22"/>
        </w:rPr>
        <w:t>Anania FA</w:t>
      </w:r>
      <w:r w:rsidRPr="00430019">
        <w:rPr>
          <w:rFonts w:ascii="Cambria" w:hAnsi="Cambria"/>
          <w:noProof/>
          <w:sz w:val="22"/>
        </w:rPr>
        <w:t xml:space="preserve">, </w:t>
      </w:r>
      <w:r w:rsidRPr="00430019">
        <w:rPr>
          <w:rFonts w:ascii="Cambria" w:hAnsi="Cambria"/>
          <w:b/>
          <w:bCs/>
          <w:noProof/>
          <w:sz w:val="22"/>
        </w:rPr>
        <w:t>Andersen SU</w:t>
      </w:r>
      <w:r w:rsidRPr="00430019">
        <w:rPr>
          <w:rFonts w:ascii="Cambria" w:hAnsi="Cambria"/>
          <w:noProof/>
          <w:sz w:val="22"/>
        </w:rPr>
        <w:t xml:space="preserve">, </w:t>
      </w:r>
      <w:r w:rsidRPr="00430019">
        <w:rPr>
          <w:rFonts w:ascii="Cambria" w:hAnsi="Cambria"/>
          <w:b/>
          <w:bCs/>
          <w:noProof/>
          <w:sz w:val="22"/>
        </w:rPr>
        <w:t>Andley UP</w:t>
      </w:r>
      <w:r w:rsidRPr="00430019">
        <w:rPr>
          <w:rFonts w:ascii="Cambria" w:hAnsi="Cambria"/>
          <w:noProof/>
          <w:sz w:val="22"/>
        </w:rPr>
        <w:t xml:space="preserve">, </w:t>
      </w:r>
      <w:r w:rsidRPr="00430019">
        <w:rPr>
          <w:rFonts w:ascii="Cambria" w:hAnsi="Cambria"/>
          <w:b/>
          <w:bCs/>
          <w:noProof/>
          <w:sz w:val="22"/>
        </w:rPr>
        <w:t>Andreadi CK</w:t>
      </w:r>
      <w:r w:rsidRPr="00430019">
        <w:rPr>
          <w:rFonts w:ascii="Cambria" w:hAnsi="Cambria"/>
          <w:noProof/>
          <w:sz w:val="22"/>
        </w:rPr>
        <w:t xml:space="preserve">, </w:t>
      </w:r>
      <w:r w:rsidRPr="00430019">
        <w:rPr>
          <w:rFonts w:ascii="Cambria" w:hAnsi="Cambria"/>
          <w:b/>
          <w:bCs/>
          <w:noProof/>
          <w:sz w:val="22"/>
        </w:rPr>
        <w:t>Andrieu-Abadie N</w:t>
      </w:r>
      <w:r w:rsidRPr="00430019">
        <w:rPr>
          <w:rFonts w:ascii="Cambria" w:hAnsi="Cambria"/>
          <w:noProof/>
          <w:sz w:val="22"/>
        </w:rPr>
        <w:t xml:space="preserve">, </w:t>
      </w:r>
      <w:r w:rsidRPr="00430019">
        <w:rPr>
          <w:rFonts w:ascii="Cambria" w:hAnsi="Cambria"/>
          <w:b/>
          <w:bCs/>
          <w:noProof/>
          <w:sz w:val="22"/>
        </w:rPr>
        <w:t>Anel A</w:t>
      </w:r>
      <w:r w:rsidRPr="00430019">
        <w:rPr>
          <w:rFonts w:ascii="Cambria" w:hAnsi="Cambria"/>
          <w:noProof/>
          <w:sz w:val="22"/>
        </w:rPr>
        <w:t xml:space="preserve">, </w:t>
      </w:r>
      <w:r w:rsidRPr="00430019">
        <w:rPr>
          <w:rFonts w:ascii="Cambria" w:hAnsi="Cambria"/>
          <w:b/>
          <w:bCs/>
          <w:noProof/>
          <w:sz w:val="22"/>
        </w:rPr>
        <w:t>Ann DK</w:t>
      </w:r>
      <w:r w:rsidRPr="00430019">
        <w:rPr>
          <w:rFonts w:ascii="Cambria" w:hAnsi="Cambria"/>
          <w:noProof/>
          <w:sz w:val="22"/>
        </w:rPr>
        <w:t xml:space="preserve">, </w:t>
      </w:r>
      <w:r w:rsidRPr="00430019">
        <w:rPr>
          <w:rFonts w:ascii="Cambria" w:hAnsi="Cambria"/>
          <w:b/>
          <w:bCs/>
          <w:noProof/>
          <w:sz w:val="22"/>
        </w:rPr>
        <w:t>Anoopkumar-Dukie S</w:t>
      </w:r>
      <w:r w:rsidRPr="00430019">
        <w:rPr>
          <w:rFonts w:ascii="Cambria" w:hAnsi="Cambria"/>
          <w:noProof/>
          <w:sz w:val="22"/>
        </w:rPr>
        <w:t xml:space="preserve">, </w:t>
      </w:r>
      <w:r w:rsidRPr="00430019">
        <w:rPr>
          <w:rFonts w:ascii="Cambria" w:hAnsi="Cambria"/>
          <w:b/>
          <w:bCs/>
          <w:noProof/>
          <w:sz w:val="22"/>
        </w:rPr>
        <w:t>Antonioli M</w:t>
      </w:r>
      <w:r w:rsidRPr="00430019">
        <w:rPr>
          <w:rFonts w:ascii="Cambria" w:hAnsi="Cambria"/>
          <w:noProof/>
          <w:sz w:val="22"/>
        </w:rPr>
        <w:t xml:space="preserve">, </w:t>
      </w:r>
      <w:r w:rsidRPr="00430019">
        <w:rPr>
          <w:rFonts w:ascii="Cambria" w:hAnsi="Cambria"/>
          <w:b/>
          <w:bCs/>
          <w:noProof/>
          <w:sz w:val="22"/>
        </w:rPr>
        <w:t>Aoki H</w:t>
      </w:r>
      <w:r w:rsidRPr="00430019">
        <w:rPr>
          <w:rFonts w:ascii="Cambria" w:hAnsi="Cambria"/>
          <w:noProof/>
          <w:sz w:val="22"/>
        </w:rPr>
        <w:t xml:space="preserve">, </w:t>
      </w:r>
      <w:r w:rsidRPr="00430019">
        <w:rPr>
          <w:rFonts w:ascii="Cambria" w:hAnsi="Cambria"/>
          <w:b/>
          <w:bCs/>
          <w:noProof/>
          <w:sz w:val="22"/>
        </w:rPr>
        <w:t>Apostolova N</w:t>
      </w:r>
      <w:r w:rsidRPr="00430019">
        <w:rPr>
          <w:rFonts w:ascii="Cambria" w:hAnsi="Cambria"/>
          <w:noProof/>
          <w:sz w:val="22"/>
        </w:rPr>
        <w:t xml:space="preserve">, </w:t>
      </w:r>
      <w:r w:rsidRPr="00430019">
        <w:rPr>
          <w:rFonts w:ascii="Cambria" w:hAnsi="Cambria"/>
          <w:b/>
          <w:bCs/>
          <w:noProof/>
          <w:sz w:val="22"/>
        </w:rPr>
        <w:t>Aquila S</w:t>
      </w:r>
      <w:r w:rsidRPr="00430019">
        <w:rPr>
          <w:rFonts w:ascii="Cambria" w:hAnsi="Cambria"/>
          <w:noProof/>
          <w:sz w:val="22"/>
        </w:rPr>
        <w:t xml:space="preserve">, </w:t>
      </w:r>
      <w:r w:rsidRPr="00430019">
        <w:rPr>
          <w:rFonts w:ascii="Cambria" w:hAnsi="Cambria"/>
          <w:b/>
          <w:bCs/>
          <w:noProof/>
          <w:sz w:val="22"/>
        </w:rPr>
        <w:t>Aquilano K</w:t>
      </w:r>
      <w:r w:rsidRPr="00430019">
        <w:rPr>
          <w:rFonts w:ascii="Cambria" w:hAnsi="Cambria"/>
          <w:noProof/>
          <w:sz w:val="22"/>
        </w:rPr>
        <w:t xml:space="preserve">, </w:t>
      </w:r>
      <w:r w:rsidRPr="00430019">
        <w:rPr>
          <w:rFonts w:ascii="Cambria" w:hAnsi="Cambria"/>
          <w:b/>
          <w:bCs/>
          <w:noProof/>
          <w:sz w:val="22"/>
        </w:rPr>
        <w:t>Araki K</w:t>
      </w:r>
      <w:r w:rsidRPr="00430019">
        <w:rPr>
          <w:rFonts w:ascii="Cambria" w:hAnsi="Cambria"/>
          <w:noProof/>
          <w:sz w:val="22"/>
        </w:rPr>
        <w:t xml:space="preserve">, </w:t>
      </w:r>
      <w:r w:rsidRPr="00430019">
        <w:rPr>
          <w:rFonts w:ascii="Cambria" w:hAnsi="Cambria"/>
          <w:b/>
          <w:bCs/>
          <w:noProof/>
          <w:sz w:val="22"/>
        </w:rPr>
        <w:t>Arama E</w:t>
      </w:r>
      <w:r w:rsidRPr="00430019">
        <w:rPr>
          <w:rFonts w:ascii="Cambria" w:hAnsi="Cambria"/>
          <w:noProof/>
          <w:sz w:val="22"/>
        </w:rPr>
        <w:t xml:space="preserve">, </w:t>
      </w:r>
      <w:r w:rsidRPr="00430019">
        <w:rPr>
          <w:rFonts w:ascii="Cambria" w:hAnsi="Cambria"/>
          <w:b/>
          <w:bCs/>
          <w:noProof/>
          <w:sz w:val="22"/>
        </w:rPr>
        <w:t>Aranda A</w:t>
      </w:r>
      <w:r w:rsidRPr="00430019">
        <w:rPr>
          <w:rFonts w:ascii="Cambria" w:hAnsi="Cambria"/>
          <w:noProof/>
          <w:sz w:val="22"/>
        </w:rPr>
        <w:t xml:space="preserve">, </w:t>
      </w:r>
      <w:r w:rsidRPr="00430019">
        <w:rPr>
          <w:rFonts w:ascii="Cambria" w:hAnsi="Cambria"/>
          <w:b/>
          <w:bCs/>
          <w:noProof/>
          <w:sz w:val="22"/>
        </w:rPr>
        <w:t>Araya J</w:t>
      </w:r>
      <w:r w:rsidRPr="00430019">
        <w:rPr>
          <w:rFonts w:ascii="Cambria" w:hAnsi="Cambria"/>
          <w:noProof/>
          <w:sz w:val="22"/>
        </w:rPr>
        <w:t xml:space="preserve">, </w:t>
      </w:r>
      <w:r w:rsidRPr="00430019">
        <w:rPr>
          <w:rFonts w:ascii="Cambria" w:hAnsi="Cambria"/>
          <w:b/>
          <w:bCs/>
          <w:noProof/>
          <w:sz w:val="22"/>
        </w:rPr>
        <w:t>Arcaro A</w:t>
      </w:r>
      <w:r w:rsidRPr="00430019">
        <w:rPr>
          <w:rFonts w:ascii="Cambria" w:hAnsi="Cambria"/>
          <w:noProof/>
          <w:sz w:val="22"/>
        </w:rPr>
        <w:t xml:space="preserve">, </w:t>
      </w:r>
      <w:r w:rsidRPr="00430019">
        <w:rPr>
          <w:rFonts w:ascii="Cambria" w:hAnsi="Cambria"/>
          <w:b/>
          <w:bCs/>
          <w:noProof/>
          <w:sz w:val="22"/>
        </w:rPr>
        <w:t>Arias E</w:t>
      </w:r>
      <w:r w:rsidRPr="00430019">
        <w:rPr>
          <w:rFonts w:ascii="Cambria" w:hAnsi="Cambria"/>
          <w:noProof/>
          <w:sz w:val="22"/>
        </w:rPr>
        <w:t xml:space="preserve">, </w:t>
      </w:r>
      <w:r w:rsidRPr="00430019">
        <w:rPr>
          <w:rFonts w:ascii="Cambria" w:hAnsi="Cambria"/>
          <w:b/>
          <w:bCs/>
          <w:noProof/>
          <w:sz w:val="22"/>
        </w:rPr>
        <w:t>Arimoto H</w:t>
      </w:r>
      <w:r w:rsidRPr="00430019">
        <w:rPr>
          <w:rFonts w:ascii="Cambria" w:hAnsi="Cambria"/>
          <w:noProof/>
          <w:sz w:val="22"/>
        </w:rPr>
        <w:t xml:space="preserve">, </w:t>
      </w:r>
      <w:r w:rsidRPr="00430019">
        <w:rPr>
          <w:rFonts w:ascii="Cambria" w:hAnsi="Cambria"/>
          <w:b/>
          <w:bCs/>
          <w:noProof/>
          <w:sz w:val="22"/>
        </w:rPr>
        <w:t>Ariosa AR</w:t>
      </w:r>
      <w:r w:rsidRPr="00430019">
        <w:rPr>
          <w:rFonts w:ascii="Cambria" w:hAnsi="Cambria"/>
          <w:noProof/>
          <w:sz w:val="22"/>
        </w:rPr>
        <w:t xml:space="preserve">, </w:t>
      </w:r>
      <w:r w:rsidRPr="00430019">
        <w:rPr>
          <w:rFonts w:ascii="Cambria" w:hAnsi="Cambria"/>
          <w:b/>
          <w:bCs/>
          <w:noProof/>
          <w:sz w:val="22"/>
        </w:rPr>
        <w:t>Armstrong JL</w:t>
      </w:r>
      <w:r w:rsidRPr="00430019">
        <w:rPr>
          <w:rFonts w:ascii="Cambria" w:hAnsi="Cambria"/>
          <w:noProof/>
          <w:sz w:val="22"/>
        </w:rPr>
        <w:t xml:space="preserve">, </w:t>
      </w:r>
      <w:r w:rsidRPr="00430019">
        <w:rPr>
          <w:rFonts w:ascii="Cambria" w:hAnsi="Cambria"/>
          <w:b/>
          <w:bCs/>
          <w:noProof/>
          <w:sz w:val="22"/>
        </w:rPr>
        <w:t>Arnould T</w:t>
      </w:r>
      <w:r w:rsidRPr="00430019">
        <w:rPr>
          <w:rFonts w:ascii="Cambria" w:hAnsi="Cambria"/>
          <w:noProof/>
          <w:sz w:val="22"/>
        </w:rPr>
        <w:t xml:space="preserve">, </w:t>
      </w:r>
      <w:r w:rsidRPr="00430019">
        <w:rPr>
          <w:rFonts w:ascii="Cambria" w:hAnsi="Cambria"/>
          <w:b/>
          <w:bCs/>
          <w:noProof/>
          <w:sz w:val="22"/>
        </w:rPr>
        <w:t>Arsov I</w:t>
      </w:r>
      <w:r w:rsidRPr="00430019">
        <w:rPr>
          <w:rFonts w:ascii="Cambria" w:hAnsi="Cambria"/>
          <w:noProof/>
          <w:sz w:val="22"/>
        </w:rPr>
        <w:t xml:space="preserve">, </w:t>
      </w:r>
      <w:r w:rsidRPr="00430019">
        <w:rPr>
          <w:rFonts w:ascii="Cambria" w:hAnsi="Cambria"/>
          <w:b/>
          <w:bCs/>
          <w:noProof/>
          <w:sz w:val="22"/>
        </w:rPr>
        <w:t>Asanuma K</w:t>
      </w:r>
      <w:r w:rsidRPr="00430019">
        <w:rPr>
          <w:rFonts w:ascii="Cambria" w:hAnsi="Cambria"/>
          <w:noProof/>
          <w:sz w:val="22"/>
        </w:rPr>
        <w:t xml:space="preserve">, </w:t>
      </w:r>
      <w:r w:rsidRPr="00430019">
        <w:rPr>
          <w:rFonts w:ascii="Cambria" w:hAnsi="Cambria"/>
          <w:b/>
          <w:bCs/>
          <w:noProof/>
          <w:sz w:val="22"/>
        </w:rPr>
        <w:t>Askanas V</w:t>
      </w:r>
      <w:r w:rsidRPr="00430019">
        <w:rPr>
          <w:rFonts w:ascii="Cambria" w:hAnsi="Cambria"/>
          <w:noProof/>
          <w:sz w:val="22"/>
        </w:rPr>
        <w:t xml:space="preserve">, </w:t>
      </w:r>
      <w:r w:rsidRPr="00430019">
        <w:rPr>
          <w:rFonts w:ascii="Cambria" w:hAnsi="Cambria"/>
          <w:b/>
          <w:bCs/>
          <w:noProof/>
          <w:sz w:val="22"/>
        </w:rPr>
        <w:t>Asselin E</w:t>
      </w:r>
      <w:r w:rsidRPr="00430019">
        <w:rPr>
          <w:rFonts w:ascii="Cambria" w:hAnsi="Cambria"/>
          <w:noProof/>
          <w:sz w:val="22"/>
        </w:rPr>
        <w:t xml:space="preserve">, </w:t>
      </w:r>
      <w:r w:rsidRPr="00430019">
        <w:rPr>
          <w:rFonts w:ascii="Cambria" w:hAnsi="Cambria"/>
          <w:b/>
          <w:bCs/>
          <w:noProof/>
          <w:sz w:val="22"/>
        </w:rPr>
        <w:t>Atarashi R</w:t>
      </w:r>
      <w:r w:rsidRPr="00430019">
        <w:rPr>
          <w:rFonts w:ascii="Cambria" w:hAnsi="Cambria"/>
          <w:noProof/>
          <w:sz w:val="22"/>
        </w:rPr>
        <w:t xml:space="preserve">, </w:t>
      </w:r>
      <w:r w:rsidRPr="00430019">
        <w:rPr>
          <w:rFonts w:ascii="Cambria" w:hAnsi="Cambria"/>
          <w:b/>
          <w:bCs/>
          <w:noProof/>
          <w:sz w:val="22"/>
        </w:rPr>
        <w:t>Atherton SS</w:t>
      </w:r>
      <w:r w:rsidRPr="00430019">
        <w:rPr>
          <w:rFonts w:ascii="Cambria" w:hAnsi="Cambria"/>
          <w:noProof/>
          <w:sz w:val="22"/>
        </w:rPr>
        <w:t xml:space="preserve">, </w:t>
      </w:r>
      <w:r w:rsidRPr="00430019">
        <w:rPr>
          <w:rFonts w:ascii="Cambria" w:hAnsi="Cambria"/>
          <w:b/>
          <w:bCs/>
          <w:noProof/>
          <w:sz w:val="22"/>
        </w:rPr>
        <w:t>Atkin JD</w:t>
      </w:r>
      <w:r w:rsidRPr="00430019">
        <w:rPr>
          <w:rFonts w:ascii="Cambria" w:hAnsi="Cambria"/>
          <w:noProof/>
          <w:sz w:val="22"/>
        </w:rPr>
        <w:t xml:space="preserve">, </w:t>
      </w:r>
      <w:r w:rsidRPr="00430019">
        <w:rPr>
          <w:rFonts w:ascii="Cambria" w:hAnsi="Cambria"/>
          <w:b/>
          <w:bCs/>
          <w:noProof/>
          <w:sz w:val="22"/>
        </w:rPr>
        <w:t>Attardi LD</w:t>
      </w:r>
      <w:r w:rsidRPr="00430019">
        <w:rPr>
          <w:rFonts w:ascii="Cambria" w:hAnsi="Cambria"/>
          <w:noProof/>
          <w:sz w:val="22"/>
        </w:rPr>
        <w:t xml:space="preserve">, </w:t>
      </w:r>
      <w:r w:rsidRPr="00430019">
        <w:rPr>
          <w:rFonts w:ascii="Cambria" w:hAnsi="Cambria"/>
          <w:b/>
          <w:bCs/>
          <w:noProof/>
          <w:sz w:val="22"/>
        </w:rPr>
        <w:t>Auberger P</w:t>
      </w:r>
      <w:r w:rsidRPr="00430019">
        <w:rPr>
          <w:rFonts w:ascii="Cambria" w:hAnsi="Cambria"/>
          <w:noProof/>
          <w:sz w:val="22"/>
        </w:rPr>
        <w:t xml:space="preserve">, </w:t>
      </w:r>
      <w:r w:rsidRPr="00430019">
        <w:rPr>
          <w:rFonts w:ascii="Cambria" w:hAnsi="Cambria"/>
          <w:b/>
          <w:bCs/>
          <w:noProof/>
          <w:sz w:val="22"/>
        </w:rPr>
        <w:t>Auburger G</w:t>
      </w:r>
      <w:r w:rsidRPr="00430019">
        <w:rPr>
          <w:rFonts w:ascii="Cambria" w:hAnsi="Cambria"/>
          <w:noProof/>
          <w:sz w:val="22"/>
        </w:rPr>
        <w:t xml:space="preserve">, </w:t>
      </w:r>
      <w:r w:rsidRPr="00430019">
        <w:rPr>
          <w:rFonts w:ascii="Cambria" w:hAnsi="Cambria"/>
          <w:b/>
          <w:bCs/>
          <w:noProof/>
          <w:sz w:val="22"/>
        </w:rPr>
        <w:t>Aurelian L</w:t>
      </w:r>
      <w:r w:rsidRPr="00430019">
        <w:rPr>
          <w:rFonts w:ascii="Cambria" w:hAnsi="Cambria"/>
          <w:noProof/>
          <w:sz w:val="22"/>
        </w:rPr>
        <w:t xml:space="preserve">, </w:t>
      </w:r>
      <w:r w:rsidRPr="00430019">
        <w:rPr>
          <w:rFonts w:ascii="Cambria" w:hAnsi="Cambria"/>
          <w:b/>
          <w:bCs/>
          <w:noProof/>
          <w:sz w:val="22"/>
        </w:rPr>
        <w:t>Autelli R</w:t>
      </w:r>
      <w:r w:rsidRPr="00430019">
        <w:rPr>
          <w:rFonts w:ascii="Cambria" w:hAnsi="Cambria"/>
          <w:noProof/>
          <w:sz w:val="22"/>
        </w:rPr>
        <w:t xml:space="preserve">, </w:t>
      </w:r>
      <w:r w:rsidRPr="00430019">
        <w:rPr>
          <w:rFonts w:ascii="Cambria" w:hAnsi="Cambria"/>
          <w:b/>
          <w:bCs/>
          <w:noProof/>
          <w:sz w:val="22"/>
        </w:rPr>
        <w:t>Avagliano L</w:t>
      </w:r>
      <w:r w:rsidRPr="00430019">
        <w:rPr>
          <w:rFonts w:ascii="Cambria" w:hAnsi="Cambria"/>
          <w:noProof/>
          <w:sz w:val="22"/>
        </w:rPr>
        <w:t xml:space="preserve">, </w:t>
      </w:r>
      <w:r w:rsidRPr="00430019">
        <w:rPr>
          <w:rFonts w:ascii="Cambria" w:hAnsi="Cambria"/>
          <w:b/>
          <w:bCs/>
          <w:noProof/>
          <w:sz w:val="22"/>
        </w:rPr>
        <w:t>Avantaggiati ML</w:t>
      </w:r>
      <w:r w:rsidRPr="00430019">
        <w:rPr>
          <w:rFonts w:ascii="Cambria" w:hAnsi="Cambria"/>
          <w:noProof/>
          <w:sz w:val="22"/>
        </w:rPr>
        <w:t xml:space="preserve">, </w:t>
      </w:r>
      <w:r w:rsidRPr="00430019">
        <w:rPr>
          <w:rFonts w:ascii="Cambria" w:hAnsi="Cambria"/>
          <w:b/>
          <w:bCs/>
          <w:noProof/>
          <w:sz w:val="22"/>
        </w:rPr>
        <w:t>Avrahami L</w:t>
      </w:r>
      <w:r w:rsidRPr="00430019">
        <w:rPr>
          <w:rFonts w:ascii="Cambria" w:hAnsi="Cambria"/>
          <w:noProof/>
          <w:sz w:val="22"/>
        </w:rPr>
        <w:t xml:space="preserve">, </w:t>
      </w:r>
      <w:r w:rsidRPr="00430019">
        <w:rPr>
          <w:rFonts w:ascii="Cambria" w:hAnsi="Cambria"/>
          <w:b/>
          <w:bCs/>
          <w:noProof/>
          <w:sz w:val="22"/>
        </w:rPr>
        <w:t>Awale S</w:t>
      </w:r>
      <w:r w:rsidRPr="00430019">
        <w:rPr>
          <w:rFonts w:ascii="Cambria" w:hAnsi="Cambria"/>
          <w:noProof/>
          <w:sz w:val="22"/>
        </w:rPr>
        <w:t xml:space="preserve">, </w:t>
      </w:r>
      <w:r w:rsidRPr="00430019">
        <w:rPr>
          <w:rFonts w:ascii="Cambria" w:hAnsi="Cambria"/>
          <w:b/>
          <w:bCs/>
          <w:noProof/>
          <w:sz w:val="22"/>
        </w:rPr>
        <w:t>Azad N</w:t>
      </w:r>
      <w:r w:rsidRPr="00430019">
        <w:rPr>
          <w:rFonts w:ascii="Cambria" w:hAnsi="Cambria"/>
          <w:noProof/>
          <w:sz w:val="22"/>
        </w:rPr>
        <w:t xml:space="preserve">, </w:t>
      </w:r>
      <w:r w:rsidRPr="00430019">
        <w:rPr>
          <w:rFonts w:ascii="Cambria" w:hAnsi="Cambria"/>
          <w:b/>
          <w:bCs/>
          <w:noProof/>
          <w:sz w:val="22"/>
        </w:rPr>
        <w:t>Bachetti T</w:t>
      </w:r>
      <w:r w:rsidRPr="00430019">
        <w:rPr>
          <w:rFonts w:ascii="Cambria" w:hAnsi="Cambria"/>
          <w:noProof/>
          <w:sz w:val="22"/>
        </w:rPr>
        <w:t xml:space="preserve">, </w:t>
      </w:r>
      <w:r w:rsidRPr="00430019">
        <w:rPr>
          <w:rFonts w:ascii="Cambria" w:hAnsi="Cambria"/>
          <w:b/>
          <w:bCs/>
          <w:noProof/>
          <w:sz w:val="22"/>
        </w:rPr>
        <w:t>Backer JM</w:t>
      </w:r>
      <w:r w:rsidRPr="00430019">
        <w:rPr>
          <w:rFonts w:ascii="Cambria" w:hAnsi="Cambria"/>
          <w:noProof/>
          <w:sz w:val="22"/>
        </w:rPr>
        <w:t xml:space="preserve">, </w:t>
      </w:r>
      <w:r w:rsidRPr="00430019">
        <w:rPr>
          <w:rFonts w:ascii="Cambria" w:hAnsi="Cambria"/>
          <w:b/>
          <w:bCs/>
          <w:noProof/>
          <w:sz w:val="22"/>
        </w:rPr>
        <w:t>Bae D-H</w:t>
      </w:r>
      <w:r w:rsidRPr="00430019">
        <w:rPr>
          <w:rFonts w:ascii="Cambria" w:hAnsi="Cambria"/>
          <w:noProof/>
          <w:sz w:val="22"/>
        </w:rPr>
        <w:t xml:space="preserve">, </w:t>
      </w:r>
      <w:r w:rsidRPr="00430019">
        <w:rPr>
          <w:rFonts w:ascii="Cambria" w:hAnsi="Cambria"/>
          <w:b/>
          <w:bCs/>
          <w:noProof/>
          <w:sz w:val="22"/>
        </w:rPr>
        <w:t>Bae J</w:t>
      </w:r>
      <w:r w:rsidRPr="00430019">
        <w:rPr>
          <w:rFonts w:ascii="Cambria" w:hAnsi="Cambria"/>
          <w:noProof/>
          <w:sz w:val="22"/>
        </w:rPr>
        <w:t xml:space="preserve">, </w:t>
      </w:r>
      <w:r w:rsidRPr="00430019">
        <w:rPr>
          <w:rFonts w:ascii="Cambria" w:hAnsi="Cambria"/>
          <w:b/>
          <w:bCs/>
          <w:noProof/>
          <w:sz w:val="22"/>
        </w:rPr>
        <w:t>Bae O-N</w:t>
      </w:r>
      <w:r w:rsidRPr="00430019">
        <w:rPr>
          <w:rFonts w:ascii="Cambria" w:hAnsi="Cambria"/>
          <w:noProof/>
          <w:sz w:val="22"/>
        </w:rPr>
        <w:t xml:space="preserve">, </w:t>
      </w:r>
      <w:r w:rsidRPr="00430019">
        <w:rPr>
          <w:rFonts w:ascii="Cambria" w:hAnsi="Cambria"/>
          <w:b/>
          <w:bCs/>
          <w:noProof/>
          <w:sz w:val="22"/>
        </w:rPr>
        <w:t>Bae SH</w:t>
      </w:r>
      <w:r w:rsidRPr="00430019">
        <w:rPr>
          <w:rFonts w:ascii="Cambria" w:hAnsi="Cambria"/>
          <w:noProof/>
          <w:sz w:val="22"/>
        </w:rPr>
        <w:t xml:space="preserve">, </w:t>
      </w:r>
      <w:r w:rsidRPr="00430019">
        <w:rPr>
          <w:rFonts w:ascii="Cambria" w:hAnsi="Cambria"/>
          <w:b/>
          <w:bCs/>
          <w:noProof/>
          <w:sz w:val="22"/>
        </w:rPr>
        <w:t>Baehrecke EH</w:t>
      </w:r>
      <w:r w:rsidRPr="00430019">
        <w:rPr>
          <w:rFonts w:ascii="Cambria" w:hAnsi="Cambria"/>
          <w:noProof/>
          <w:sz w:val="22"/>
        </w:rPr>
        <w:t xml:space="preserve">, </w:t>
      </w:r>
      <w:r w:rsidRPr="00430019">
        <w:rPr>
          <w:rFonts w:ascii="Cambria" w:hAnsi="Cambria"/>
          <w:b/>
          <w:bCs/>
          <w:noProof/>
          <w:sz w:val="22"/>
        </w:rPr>
        <w:t>Baek S-H</w:t>
      </w:r>
      <w:r w:rsidRPr="00430019">
        <w:rPr>
          <w:rFonts w:ascii="Cambria" w:hAnsi="Cambria"/>
          <w:noProof/>
          <w:sz w:val="22"/>
        </w:rPr>
        <w:t xml:space="preserve">, </w:t>
      </w:r>
      <w:r w:rsidRPr="00430019">
        <w:rPr>
          <w:rFonts w:ascii="Cambria" w:hAnsi="Cambria"/>
          <w:b/>
          <w:bCs/>
          <w:noProof/>
          <w:sz w:val="22"/>
        </w:rPr>
        <w:t>Baghdiguian S</w:t>
      </w:r>
      <w:r w:rsidRPr="00430019">
        <w:rPr>
          <w:rFonts w:ascii="Cambria" w:hAnsi="Cambria"/>
          <w:noProof/>
          <w:sz w:val="22"/>
        </w:rPr>
        <w:t xml:space="preserve">, </w:t>
      </w:r>
      <w:r w:rsidRPr="00430019">
        <w:rPr>
          <w:rFonts w:ascii="Cambria" w:hAnsi="Cambria"/>
          <w:b/>
          <w:bCs/>
          <w:noProof/>
          <w:sz w:val="22"/>
        </w:rPr>
        <w:t>Bagniewska-Zadworna A</w:t>
      </w:r>
      <w:r w:rsidRPr="00430019">
        <w:rPr>
          <w:rFonts w:ascii="Cambria" w:hAnsi="Cambria"/>
          <w:noProof/>
          <w:sz w:val="22"/>
        </w:rPr>
        <w:t xml:space="preserve">, </w:t>
      </w:r>
      <w:r w:rsidRPr="00430019">
        <w:rPr>
          <w:rFonts w:ascii="Cambria" w:hAnsi="Cambria"/>
          <w:b/>
          <w:bCs/>
          <w:noProof/>
          <w:sz w:val="22"/>
        </w:rPr>
        <w:t>Bai H</w:t>
      </w:r>
      <w:r w:rsidRPr="00430019">
        <w:rPr>
          <w:rFonts w:ascii="Cambria" w:hAnsi="Cambria"/>
          <w:noProof/>
          <w:sz w:val="22"/>
        </w:rPr>
        <w:t xml:space="preserve">, </w:t>
      </w:r>
      <w:r w:rsidRPr="00430019">
        <w:rPr>
          <w:rFonts w:ascii="Cambria" w:hAnsi="Cambria"/>
          <w:b/>
          <w:bCs/>
          <w:noProof/>
          <w:sz w:val="22"/>
        </w:rPr>
        <w:t>Bai J</w:t>
      </w:r>
      <w:r w:rsidRPr="00430019">
        <w:rPr>
          <w:rFonts w:ascii="Cambria" w:hAnsi="Cambria"/>
          <w:noProof/>
          <w:sz w:val="22"/>
        </w:rPr>
        <w:t xml:space="preserve">, </w:t>
      </w:r>
      <w:r w:rsidRPr="00430019">
        <w:rPr>
          <w:rFonts w:ascii="Cambria" w:hAnsi="Cambria"/>
          <w:b/>
          <w:bCs/>
          <w:noProof/>
          <w:sz w:val="22"/>
        </w:rPr>
        <w:t>Bai X-Y</w:t>
      </w:r>
      <w:r w:rsidRPr="00430019">
        <w:rPr>
          <w:rFonts w:ascii="Cambria" w:hAnsi="Cambria"/>
          <w:noProof/>
          <w:sz w:val="22"/>
        </w:rPr>
        <w:t xml:space="preserve">, </w:t>
      </w:r>
      <w:r w:rsidRPr="00430019">
        <w:rPr>
          <w:rFonts w:ascii="Cambria" w:hAnsi="Cambria"/>
          <w:b/>
          <w:bCs/>
          <w:noProof/>
          <w:sz w:val="22"/>
        </w:rPr>
        <w:t>Bailly Y</w:t>
      </w:r>
      <w:r w:rsidRPr="00430019">
        <w:rPr>
          <w:rFonts w:ascii="Cambria" w:hAnsi="Cambria"/>
          <w:noProof/>
          <w:sz w:val="22"/>
        </w:rPr>
        <w:t xml:space="preserve">, </w:t>
      </w:r>
      <w:r w:rsidRPr="00430019">
        <w:rPr>
          <w:rFonts w:ascii="Cambria" w:hAnsi="Cambria"/>
          <w:b/>
          <w:bCs/>
          <w:noProof/>
          <w:sz w:val="22"/>
        </w:rPr>
        <w:t>Balaji KN</w:t>
      </w:r>
      <w:r w:rsidRPr="00430019">
        <w:rPr>
          <w:rFonts w:ascii="Cambria" w:hAnsi="Cambria"/>
          <w:noProof/>
          <w:sz w:val="22"/>
        </w:rPr>
        <w:t xml:space="preserve">, </w:t>
      </w:r>
      <w:r w:rsidRPr="00430019">
        <w:rPr>
          <w:rFonts w:ascii="Cambria" w:hAnsi="Cambria"/>
          <w:b/>
          <w:bCs/>
          <w:noProof/>
          <w:sz w:val="22"/>
        </w:rPr>
        <w:t>Balduini W</w:t>
      </w:r>
      <w:r w:rsidRPr="00430019">
        <w:rPr>
          <w:rFonts w:ascii="Cambria" w:hAnsi="Cambria"/>
          <w:noProof/>
          <w:sz w:val="22"/>
        </w:rPr>
        <w:t xml:space="preserve">, </w:t>
      </w:r>
      <w:r w:rsidRPr="00430019">
        <w:rPr>
          <w:rFonts w:ascii="Cambria" w:hAnsi="Cambria"/>
          <w:b/>
          <w:bCs/>
          <w:noProof/>
          <w:sz w:val="22"/>
        </w:rPr>
        <w:t>Ballabio A</w:t>
      </w:r>
      <w:r w:rsidRPr="00430019">
        <w:rPr>
          <w:rFonts w:ascii="Cambria" w:hAnsi="Cambria"/>
          <w:noProof/>
          <w:sz w:val="22"/>
        </w:rPr>
        <w:t xml:space="preserve">, </w:t>
      </w:r>
      <w:r w:rsidRPr="00430019">
        <w:rPr>
          <w:rFonts w:ascii="Cambria" w:hAnsi="Cambria"/>
          <w:b/>
          <w:bCs/>
          <w:noProof/>
          <w:sz w:val="22"/>
        </w:rPr>
        <w:t>Balzan R</w:t>
      </w:r>
      <w:r w:rsidRPr="00430019">
        <w:rPr>
          <w:rFonts w:ascii="Cambria" w:hAnsi="Cambria"/>
          <w:noProof/>
          <w:sz w:val="22"/>
        </w:rPr>
        <w:t xml:space="preserve">, </w:t>
      </w:r>
      <w:r w:rsidRPr="00430019">
        <w:rPr>
          <w:rFonts w:ascii="Cambria" w:hAnsi="Cambria"/>
          <w:b/>
          <w:bCs/>
          <w:noProof/>
          <w:sz w:val="22"/>
        </w:rPr>
        <w:t>Banerjee R</w:t>
      </w:r>
      <w:r w:rsidRPr="00430019">
        <w:rPr>
          <w:rFonts w:ascii="Cambria" w:hAnsi="Cambria"/>
          <w:noProof/>
          <w:sz w:val="22"/>
        </w:rPr>
        <w:t xml:space="preserve">, </w:t>
      </w:r>
      <w:r w:rsidRPr="00430019">
        <w:rPr>
          <w:rFonts w:ascii="Cambria" w:hAnsi="Cambria"/>
          <w:b/>
          <w:bCs/>
          <w:noProof/>
          <w:sz w:val="22"/>
        </w:rPr>
        <w:t>Bánhegyi G</w:t>
      </w:r>
      <w:r w:rsidRPr="00430019">
        <w:rPr>
          <w:rFonts w:ascii="Cambria" w:hAnsi="Cambria"/>
          <w:noProof/>
          <w:sz w:val="22"/>
        </w:rPr>
        <w:t xml:space="preserve">, </w:t>
      </w:r>
      <w:r w:rsidRPr="00430019">
        <w:rPr>
          <w:rFonts w:ascii="Cambria" w:hAnsi="Cambria"/>
          <w:b/>
          <w:bCs/>
          <w:noProof/>
          <w:sz w:val="22"/>
        </w:rPr>
        <w:t>Bao H</w:t>
      </w:r>
      <w:r w:rsidRPr="00430019">
        <w:rPr>
          <w:rFonts w:ascii="Cambria" w:hAnsi="Cambria"/>
          <w:noProof/>
          <w:sz w:val="22"/>
        </w:rPr>
        <w:t xml:space="preserve">, </w:t>
      </w:r>
      <w:r w:rsidRPr="00430019">
        <w:rPr>
          <w:rFonts w:ascii="Cambria" w:hAnsi="Cambria"/>
          <w:b/>
          <w:bCs/>
          <w:noProof/>
          <w:sz w:val="22"/>
        </w:rPr>
        <w:t>Barbeau B</w:t>
      </w:r>
      <w:r w:rsidRPr="00430019">
        <w:rPr>
          <w:rFonts w:ascii="Cambria" w:hAnsi="Cambria"/>
          <w:noProof/>
          <w:sz w:val="22"/>
        </w:rPr>
        <w:t xml:space="preserve">, </w:t>
      </w:r>
      <w:r w:rsidRPr="00430019">
        <w:rPr>
          <w:rFonts w:ascii="Cambria" w:hAnsi="Cambria"/>
          <w:b/>
          <w:bCs/>
          <w:noProof/>
          <w:sz w:val="22"/>
        </w:rPr>
        <w:t>Barrachina MD</w:t>
      </w:r>
      <w:r w:rsidRPr="00430019">
        <w:rPr>
          <w:rFonts w:ascii="Cambria" w:hAnsi="Cambria"/>
          <w:noProof/>
          <w:sz w:val="22"/>
        </w:rPr>
        <w:t xml:space="preserve">, </w:t>
      </w:r>
      <w:r w:rsidRPr="00430019">
        <w:rPr>
          <w:rFonts w:ascii="Cambria" w:hAnsi="Cambria"/>
          <w:b/>
          <w:bCs/>
          <w:noProof/>
          <w:sz w:val="22"/>
        </w:rPr>
        <w:t>Barreiro E</w:t>
      </w:r>
      <w:r w:rsidRPr="00430019">
        <w:rPr>
          <w:rFonts w:ascii="Cambria" w:hAnsi="Cambria"/>
          <w:noProof/>
          <w:sz w:val="22"/>
        </w:rPr>
        <w:t xml:space="preserve">, </w:t>
      </w:r>
      <w:r w:rsidRPr="00430019">
        <w:rPr>
          <w:rFonts w:ascii="Cambria" w:hAnsi="Cambria"/>
          <w:b/>
          <w:bCs/>
          <w:noProof/>
          <w:sz w:val="22"/>
        </w:rPr>
        <w:t>Bartel B</w:t>
      </w:r>
      <w:r w:rsidRPr="00430019">
        <w:rPr>
          <w:rFonts w:ascii="Cambria" w:hAnsi="Cambria"/>
          <w:noProof/>
          <w:sz w:val="22"/>
        </w:rPr>
        <w:t xml:space="preserve">, </w:t>
      </w:r>
      <w:r w:rsidRPr="00430019">
        <w:rPr>
          <w:rFonts w:ascii="Cambria" w:hAnsi="Cambria"/>
          <w:b/>
          <w:bCs/>
          <w:noProof/>
          <w:sz w:val="22"/>
        </w:rPr>
        <w:t>Bartolomé A</w:t>
      </w:r>
      <w:r w:rsidRPr="00430019">
        <w:rPr>
          <w:rFonts w:ascii="Cambria" w:hAnsi="Cambria"/>
          <w:noProof/>
          <w:sz w:val="22"/>
        </w:rPr>
        <w:t xml:space="preserve">, </w:t>
      </w:r>
      <w:r w:rsidRPr="00430019">
        <w:rPr>
          <w:rFonts w:ascii="Cambria" w:hAnsi="Cambria"/>
          <w:b/>
          <w:bCs/>
          <w:noProof/>
          <w:sz w:val="22"/>
        </w:rPr>
        <w:t>Bassham DC</w:t>
      </w:r>
      <w:r w:rsidRPr="00430019">
        <w:rPr>
          <w:rFonts w:ascii="Cambria" w:hAnsi="Cambria"/>
          <w:noProof/>
          <w:sz w:val="22"/>
        </w:rPr>
        <w:t xml:space="preserve">, </w:t>
      </w:r>
      <w:r w:rsidRPr="00430019">
        <w:rPr>
          <w:rFonts w:ascii="Cambria" w:hAnsi="Cambria"/>
          <w:b/>
          <w:bCs/>
          <w:noProof/>
          <w:sz w:val="22"/>
        </w:rPr>
        <w:t>Bassi MT</w:t>
      </w:r>
      <w:r w:rsidRPr="00430019">
        <w:rPr>
          <w:rFonts w:ascii="Cambria" w:hAnsi="Cambria"/>
          <w:noProof/>
          <w:sz w:val="22"/>
        </w:rPr>
        <w:t xml:space="preserve">, </w:t>
      </w:r>
      <w:r w:rsidRPr="00430019">
        <w:rPr>
          <w:rFonts w:ascii="Cambria" w:hAnsi="Cambria"/>
          <w:b/>
          <w:bCs/>
          <w:noProof/>
          <w:sz w:val="22"/>
        </w:rPr>
        <w:t>Bast RC</w:t>
      </w:r>
      <w:r w:rsidRPr="00430019">
        <w:rPr>
          <w:rFonts w:ascii="Cambria" w:hAnsi="Cambria"/>
          <w:noProof/>
          <w:sz w:val="22"/>
        </w:rPr>
        <w:t xml:space="preserve">, </w:t>
      </w:r>
      <w:r w:rsidRPr="00430019">
        <w:rPr>
          <w:rFonts w:ascii="Cambria" w:hAnsi="Cambria"/>
          <w:b/>
          <w:bCs/>
          <w:noProof/>
          <w:sz w:val="22"/>
        </w:rPr>
        <w:t>Basu A</w:t>
      </w:r>
      <w:r w:rsidRPr="00430019">
        <w:rPr>
          <w:rFonts w:ascii="Cambria" w:hAnsi="Cambria"/>
          <w:noProof/>
          <w:sz w:val="22"/>
        </w:rPr>
        <w:t xml:space="preserve">, </w:t>
      </w:r>
      <w:r w:rsidRPr="00430019">
        <w:rPr>
          <w:rFonts w:ascii="Cambria" w:hAnsi="Cambria"/>
          <w:b/>
          <w:bCs/>
          <w:noProof/>
          <w:sz w:val="22"/>
        </w:rPr>
        <w:t>Batista MT</w:t>
      </w:r>
      <w:r w:rsidRPr="00430019">
        <w:rPr>
          <w:rFonts w:ascii="Cambria" w:hAnsi="Cambria"/>
          <w:noProof/>
          <w:sz w:val="22"/>
        </w:rPr>
        <w:t xml:space="preserve">, </w:t>
      </w:r>
      <w:r w:rsidRPr="00430019">
        <w:rPr>
          <w:rFonts w:ascii="Cambria" w:hAnsi="Cambria"/>
          <w:b/>
          <w:bCs/>
          <w:noProof/>
          <w:sz w:val="22"/>
        </w:rPr>
        <w:t>Batoko H</w:t>
      </w:r>
      <w:r w:rsidRPr="00430019">
        <w:rPr>
          <w:rFonts w:ascii="Cambria" w:hAnsi="Cambria"/>
          <w:noProof/>
          <w:sz w:val="22"/>
        </w:rPr>
        <w:t xml:space="preserve">, </w:t>
      </w:r>
      <w:r w:rsidRPr="00430019">
        <w:rPr>
          <w:rFonts w:ascii="Cambria" w:hAnsi="Cambria"/>
          <w:b/>
          <w:bCs/>
          <w:noProof/>
          <w:sz w:val="22"/>
        </w:rPr>
        <w:t>Battino M</w:t>
      </w:r>
      <w:r w:rsidRPr="00430019">
        <w:rPr>
          <w:rFonts w:ascii="Cambria" w:hAnsi="Cambria"/>
          <w:noProof/>
          <w:sz w:val="22"/>
        </w:rPr>
        <w:t xml:space="preserve">, </w:t>
      </w:r>
      <w:r w:rsidRPr="00430019">
        <w:rPr>
          <w:rFonts w:ascii="Cambria" w:hAnsi="Cambria"/>
          <w:b/>
          <w:bCs/>
          <w:noProof/>
          <w:sz w:val="22"/>
        </w:rPr>
        <w:t>Bauckman K</w:t>
      </w:r>
      <w:r w:rsidRPr="00430019">
        <w:rPr>
          <w:rFonts w:ascii="Cambria" w:hAnsi="Cambria"/>
          <w:noProof/>
          <w:sz w:val="22"/>
        </w:rPr>
        <w:t xml:space="preserve">, </w:t>
      </w:r>
      <w:r w:rsidRPr="00430019">
        <w:rPr>
          <w:rFonts w:ascii="Cambria" w:hAnsi="Cambria"/>
          <w:b/>
          <w:bCs/>
          <w:noProof/>
          <w:sz w:val="22"/>
        </w:rPr>
        <w:t>Baumgarner BL</w:t>
      </w:r>
      <w:r w:rsidRPr="00430019">
        <w:rPr>
          <w:rFonts w:ascii="Cambria" w:hAnsi="Cambria"/>
          <w:noProof/>
          <w:sz w:val="22"/>
        </w:rPr>
        <w:t xml:space="preserve">, </w:t>
      </w:r>
      <w:r w:rsidRPr="00430019">
        <w:rPr>
          <w:rFonts w:ascii="Cambria" w:hAnsi="Cambria"/>
          <w:b/>
          <w:bCs/>
          <w:noProof/>
          <w:sz w:val="22"/>
        </w:rPr>
        <w:t>Bayer KU</w:t>
      </w:r>
      <w:r w:rsidRPr="00430019">
        <w:rPr>
          <w:rFonts w:ascii="Cambria" w:hAnsi="Cambria"/>
          <w:noProof/>
          <w:sz w:val="22"/>
        </w:rPr>
        <w:t xml:space="preserve">, </w:t>
      </w:r>
      <w:r w:rsidRPr="00430019">
        <w:rPr>
          <w:rFonts w:ascii="Cambria" w:hAnsi="Cambria"/>
          <w:b/>
          <w:bCs/>
          <w:noProof/>
          <w:sz w:val="22"/>
        </w:rPr>
        <w:t>Beale R</w:t>
      </w:r>
      <w:r w:rsidRPr="00430019">
        <w:rPr>
          <w:rFonts w:ascii="Cambria" w:hAnsi="Cambria"/>
          <w:noProof/>
          <w:sz w:val="22"/>
        </w:rPr>
        <w:t xml:space="preserve">, </w:t>
      </w:r>
      <w:r w:rsidRPr="00430019">
        <w:rPr>
          <w:rFonts w:ascii="Cambria" w:hAnsi="Cambria"/>
          <w:b/>
          <w:bCs/>
          <w:noProof/>
          <w:sz w:val="22"/>
        </w:rPr>
        <w:t>Beaulieu J-F</w:t>
      </w:r>
      <w:r w:rsidRPr="00430019">
        <w:rPr>
          <w:rFonts w:ascii="Cambria" w:hAnsi="Cambria"/>
          <w:noProof/>
          <w:sz w:val="22"/>
        </w:rPr>
        <w:t xml:space="preserve">, </w:t>
      </w:r>
      <w:r w:rsidRPr="00430019">
        <w:rPr>
          <w:rFonts w:ascii="Cambria" w:hAnsi="Cambria"/>
          <w:b/>
          <w:bCs/>
          <w:noProof/>
          <w:sz w:val="22"/>
        </w:rPr>
        <w:t>Beck GR</w:t>
      </w:r>
      <w:r w:rsidRPr="00430019">
        <w:rPr>
          <w:rFonts w:ascii="Cambria" w:hAnsi="Cambria"/>
          <w:noProof/>
          <w:sz w:val="22"/>
        </w:rPr>
        <w:t xml:space="preserve">, </w:t>
      </w:r>
      <w:r w:rsidRPr="00430019">
        <w:rPr>
          <w:rFonts w:ascii="Cambria" w:hAnsi="Cambria"/>
          <w:b/>
          <w:bCs/>
          <w:noProof/>
          <w:sz w:val="22"/>
        </w:rPr>
        <w:t>Becker C</w:t>
      </w:r>
      <w:r w:rsidRPr="00430019">
        <w:rPr>
          <w:rFonts w:ascii="Cambria" w:hAnsi="Cambria"/>
          <w:noProof/>
          <w:sz w:val="22"/>
        </w:rPr>
        <w:t xml:space="preserve">, </w:t>
      </w:r>
      <w:r w:rsidRPr="00430019">
        <w:rPr>
          <w:rFonts w:ascii="Cambria" w:hAnsi="Cambria"/>
          <w:b/>
          <w:bCs/>
          <w:noProof/>
          <w:sz w:val="22"/>
        </w:rPr>
        <w:t>Beckham JD</w:t>
      </w:r>
      <w:r w:rsidRPr="00430019">
        <w:rPr>
          <w:rFonts w:ascii="Cambria" w:hAnsi="Cambria"/>
          <w:noProof/>
          <w:sz w:val="22"/>
        </w:rPr>
        <w:t xml:space="preserve">, </w:t>
      </w:r>
      <w:r w:rsidRPr="00430019">
        <w:rPr>
          <w:rFonts w:ascii="Cambria" w:hAnsi="Cambria"/>
          <w:b/>
          <w:bCs/>
          <w:noProof/>
          <w:sz w:val="22"/>
        </w:rPr>
        <w:t>Bédard P-A</w:t>
      </w:r>
      <w:r w:rsidRPr="00430019">
        <w:rPr>
          <w:rFonts w:ascii="Cambria" w:hAnsi="Cambria"/>
          <w:noProof/>
          <w:sz w:val="22"/>
        </w:rPr>
        <w:t xml:space="preserve">, </w:t>
      </w:r>
      <w:r w:rsidRPr="00430019">
        <w:rPr>
          <w:rFonts w:ascii="Cambria" w:hAnsi="Cambria"/>
          <w:b/>
          <w:bCs/>
          <w:noProof/>
          <w:sz w:val="22"/>
        </w:rPr>
        <w:t>Bednarski PJ</w:t>
      </w:r>
      <w:r w:rsidRPr="00430019">
        <w:rPr>
          <w:rFonts w:ascii="Cambria" w:hAnsi="Cambria"/>
          <w:noProof/>
          <w:sz w:val="22"/>
        </w:rPr>
        <w:t xml:space="preserve">, </w:t>
      </w:r>
      <w:r w:rsidRPr="00430019">
        <w:rPr>
          <w:rFonts w:ascii="Cambria" w:hAnsi="Cambria"/>
          <w:b/>
          <w:bCs/>
          <w:noProof/>
          <w:sz w:val="22"/>
        </w:rPr>
        <w:t>Begley TJ</w:t>
      </w:r>
      <w:r w:rsidRPr="00430019">
        <w:rPr>
          <w:rFonts w:ascii="Cambria" w:hAnsi="Cambria"/>
          <w:noProof/>
          <w:sz w:val="22"/>
        </w:rPr>
        <w:t xml:space="preserve">, </w:t>
      </w:r>
      <w:r w:rsidRPr="00430019">
        <w:rPr>
          <w:rFonts w:ascii="Cambria" w:hAnsi="Cambria"/>
          <w:b/>
          <w:bCs/>
          <w:noProof/>
          <w:sz w:val="22"/>
        </w:rPr>
        <w:t>Behl C</w:t>
      </w:r>
      <w:r w:rsidRPr="00430019">
        <w:rPr>
          <w:rFonts w:ascii="Cambria" w:hAnsi="Cambria"/>
          <w:noProof/>
          <w:sz w:val="22"/>
        </w:rPr>
        <w:t xml:space="preserve">, </w:t>
      </w:r>
      <w:r w:rsidRPr="00430019">
        <w:rPr>
          <w:rFonts w:ascii="Cambria" w:hAnsi="Cambria"/>
          <w:b/>
          <w:bCs/>
          <w:noProof/>
          <w:sz w:val="22"/>
        </w:rPr>
        <w:t>Behrends C</w:t>
      </w:r>
      <w:r w:rsidRPr="00430019">
        <w:rPr>
          <w:rFonts w:ascii="Cambria" w:hAnsi="Cambria"/>
          <w:noProof/>
          <w:sz w:val="22"/>
        </w:rPr>
        <w:t xml:space="preserve">, </w:t>
      </w:r>
      <w:r w:rsidRPr="00430019">
        <w:rPr>
          <w:rFonts w:ascii="Cambria" w:hAnsi="Cambria"/>
          <w:b/>
          <w:bCs/>
          <w:noProof/>
          <w:sz w:val="22"/>
        </w:rPr>
        <w:t>Behrens GM</w:t>
      </w:r>
      <w:r w:rsidRPr="00430019">
        <w:rPr>
          <w:rFonts w:ascii="Cambria" w:hAnsi="Cambria"/>
          <w:noProof/>
          <w:sz w:val="22"/>
        </w:rPr>
        <w:t xml:space="preserve">, </w:t>
      </w:r>
      <w:r w:rsidRPr="00430019">
        <w:rPr>
          <w:rFonts w:ascii="Cambria" w:hAnsi="Cambria"/>
          <w:b/>
          <w:bCs/>
          <w:noProof/>
          <w:sz w:val="22"/>
        </w:rPr>
        <w:t>Behrns KE</w:t>
      </w:r>
      <w:r w:rsidRPr="00430019">
        <w:rPr>
          <w:rFonts w:ascii="Cambria" w:hAnsi="Cambria"/>
          <w:noProof/>
          <w:sz w:val="22"/>
        </w:rPr>
        <w:t xml:space="preserve">, </w:t>
      </w:r>
      <w:r w:rsidRPr="00430019">
        <w:rPr>
          <w:rFonts w:ascii="Cambria" w:hAnsi="Cambria"/>
          <w:b/>
          <w:bCs/>
          <w:noProof/>
          <w:sz w:val="22"/>
        </w:rPr>
        <w:t>Bejarano E</w:t>
      </w:r>
      <w:r w:rsidRPr="00430019">
        <w:rPr>
          <w:rFonts w:ascii="Cambria" w:hAnsi="Cambria"/>
          <w:noProof/>
          <w:sz w:val="22"/>
        </w:rPr>
        <w:t xml:space="preserve">, </w:t>
      </w:r>
      <w:r w:rsidRPr="00430019">
        <w:rPr>
          <w:rFonts w:ascii="Cambria" w:hAnsi="Cambria"/>
          <w:b/>
          <w:bCs/>
          <w:noProof/>
          <w:sz w:val="22"/>
        </w:rPr>
        <w:t>Belaid A</w:t>
      </w:r>
      <w:r w:rsidRPr="00430019">
        <w:rPr>
          <w:rFonts w:ascii="Cambria" w:hAnsi="Cambria"/>
          <w:noProof/>
          <w:sz w:val="22"/>
        </w:rPr>
        <w:t xml:space="preserve">, </w:t>
      </w:r>
      <w:r w:rsidRPr="00430019">
        <w:rPr>
          <w:rFonts w:ascii="Cambria" w:hAnsi="Cambria"/>
          <w:b/>
          <w:bCs/>
          <w:noProof/>
          <w:sz w:val="22"/>
        </w:rPr>
        <w:t>Belleudi F</w:t>
      </w:r>
      <w:r w:rsidRPr="00430019">
        <w:rPr>
          <w:rFonts w:ascii="Cambria" w:hAnsi="Cambria"/>
          <w:noProof/>
          <w:sz w:val="22"/>
        </w:rPr>
        <w:t xml:space="preserve">, </w:t>
      </w:r>
      <w:r w:rsidRPr="00430019">
        <w:rPr>
          <w:rFonts w:ascii="Cambria" w:hAnsi="Cambria"/>
          <w:b/>
          <w:bCs/>
          <w:noProof/>
          <w:sz w:val="22"/>
        </w:rPr>
        <w:t>Bénard G</w:t>
      </w:r>
      <w:r w:rsidRPr="00430019">
        <w:rPr>
          <w:rFonts w:ascii="Cambria" w:hAnsi="Cambria"/>
          <w:noProof/>
          <w:sz w:val="22"/>
        </w:rPr>
        <w:t xml:space="preserve">, </w:t>
      </w:r>
      <w:r w:rsidRPr="00430019">
        <w:rPr>
          <w:rFonts w:ascii="Cambria" w:hAnsi="Cambria"/>
          <w:b/>
          <w:bCs/>
          <w:noProof/>
          <w:sz w:val="22"/>
        </w:rPr>
        <w:t>Berchem G</w:t>
      </w:r>
      <w:r w:rsidRPr="00430019">
        <w:rPr>
          <w:rFonts w:ascii="Cambria" w:hAnsi="Cambria"/>
          <w:noProof/>
          <w:sz w:val="22"/>
        </w:rPr>
        <w:t xml:space="preserve">, </w:t>
      </w:r>
      <w:r w:rsidRPr="00430019">
        <w:rPr>
          <w:rFonts w:ascii="Cambria" w:hAnsi="Cambria"/>
          <w:b/>
          <w:bCs/>
          <w:noProof/>
          <w:sz w:val="22"/>
        </w:rPr>
        <w:t>Bergamaschi D</w:t>
      </w:r>
      <w:r w:rsidRPr="00430019">
        <w:rPr>
          <w:rFonts w:ascii="Cambria" w:hAnsi="Cambria"/>
          <w:noProof/>
          <w:sz w:val="22"/>
        </w:rPr>
        <w:t xml:space="preserve">, </w:t>
      </w:r>
      <w:r w:rsidRPr="00430019">
        <w:rPr>
          <w:rFonts w:ascii="Cambria" w:hAnsi="Cambria"/>
          <w:b/>
          <w:bCs/>
          <w:noProof/>
          <w:sz w:val="22"/>
        </w:rPr>
        <w:t>Bergami M</w:t>
      </w:r>
      <w:r w:rsidRPr="00430019">
        <w:rPr>
          <w:rFonts w:ascii="Cambria" w:hAnsi="Cambria"/>
          <w:noProof/>
          <w:sz w:val="22"/>
        </w:rPr>
        <w:t xml:space="preserve">, </w:t>
      </w:r>
      <w:r w:rsidRPr="00430019">
        <w:rPr>
          <w:rFonts w:ascii="Cambria" w:hAnsi="Cambria"/>
          <w:b/>
          <w:bCs/>
          <w:noProof/>
          <w:sz w:val="22"/>
        </w:rPr>
        <w:t>Berkhout B</w:t>
      </w:r>
      <w:r w:rsidRPr="00430019">
        <w:rPr>
          <w:rFonts w:ascii="Cambria" w:hAnsi="Cambria"/>
          <w:noProof/>
          <w:sz w:val="22"/>
        </w:rPr>
        <w:t xml:space="preserve">, </w:t>
      </w:r>
      <w:r w:rsidRPr="00430019">
        <w:rPr>
          <w:rFonts w:ascii="Cambria" w:hAnsi="Cambria"/>
          <w:b/>
          <w:bCs/>
          <w:noProof/>
          <w:sz w:val="22"/>
        </w:rPr>
        <w:t>Berliocchi L</w:t>
      </w:r>
      <w:r w:rsidRPr="00430019">
        <w:rPr>
          <w:rFonts w:ascii="Cambria" w:hAnsi="Cambria"/>
          <w:noProof/>
          <w:sz w:val="22"/>
        </w:rPr>
        <w:t xml:space="preserve">, </w:t>
      </w:r>
      <w:r w:rsidRPr="00430019">
        <w:rPr>
          <w:rFonts w:ascii="Cambria" w:hAnsi="Cambria"/>
          <w:b/>
          <w:bCs/>
          <w:noProof/>
          <w:sz w:val="22"/>
        </w:rPr>
        <w:t>Bernard A</w:t>
      </w:r>
      <w:r w:rsidRPr="00430019">
        <w:rPr>
          <w:rFonts w:ascii="Cambria" w:hAnsi="Cambria"/>
          <w:noProof/>
          <w:sz w:val="22"/>
        </w:rPr>
        <w:t xml:space="preserve">, </w:t>
      </w:r>
      <w:r w:rsidRPr="00430019">
        <w:rPr>
          <w:rFonts w:ascii="Cambria" w:hAnsi="Cambria"/>
          <w:b/>
          <w:bCs/>
          <w:noProof/>
          <w:sz w:val="22"/>
        </w:rPr>
        <w:t>Bernard M</w:t>
      </w:r>
      <w:r w:rsidRPr="00430019">
        <w:rPr>
          <w:rFonts w:ascii="Cambria" w:hAnsi="Cambria"/>
          <w:noProof/>
          <w:sz w:val="22"/>
        </w:rPr>
        <w:t xml:space="preserve">, </w:t>
      </w:r>
      <w:r w:rsidRPr="00430019">
        <w:rPr>
          <w:rFonts w:ascii="Cambria" w:hAnsi="Cambria"/>
          <w:b/>
          <w:bCs/>
          <w:noProof/>
          <w:sz w:val="22"/>
        </w:rPr>
        <w:t>Bernassola F</w:t>
      </w:r>
      <w:r w:rsidRPr="00430019">
        <w:rPr>
          <w:rFonts w:ascii="Cambria" w:hAnsi="Cambria"/>
          <w:noProof/>
          <w:sz w:val="22"/>
        </w:rPr>
        <w:t xml:space="preserve">, </w:t>
      </w:r>
      <w:r w:rsidRPr="00430019">
        <w:rPr>
          <w:rFonts w:ascii="Cambria" w:hAnsi="Cambria"/>
          <w:b/>
          <w:bCs/>
          <w:noProof/>
          <w:sz w:val="22"/>
        </w:rPr>
        <w:t>Bertolotti A</w:t>
      </w:r>
      <w:r w:rsidRPr="00430019">
        <w:rPr>
          <w:rFonts w:ascii="Cambria" w:hAnsi="Cambria"/>
          <w:noProof/>
          <w:sz w:val="22"/>
        </w:rPr>
        <w:t xml:space="preserve">, </w:t>
      </w:r>
      <w:r w:rsidRPr="00430019">
        <w:rPr>
          <w:rFonts w:ascii="Cambria" w:hAnsi="Cambria"/>
          <w:b/>
          <w:bCs/>
          <w:noProof/>
          <w:sz w:val="22"/>
        </w:rPr>
        <w:t>Bess AS</w:t>
      </w:r>
      <w:r w:rsidRPr="00430019">
        <w:rPr>
          <w:rFonts w:ascii="Cambria" w:hAnsi="Cambria"/>
          <w:noProof/>
          <w:sz w:val="22"/>
        </w:rPr>
        <w:t xml:space="preserve">, </w:t>
      </w:r>
      <w:r w:rsidRPr="00430019">
        <w:rPr>
          <w:rFonts w:ascii="Cambria" w:hAnsi="Cambria"/>
          <w:b/>
          <w:bCs/>
          <w:noProof/>
          <w:sz w:val="22"/>
        </w:rPr>
        <w:t>Besteiro S</w:t>
      </w:r>
      <w:r w:rsidRPr="00430019">
        <w:rPr>
          <w:rFonts w:ascii="Cambria" w:hAnsi="Cambria"/>
          <w:noProof/>
          <w:sz w:val="22"/>
        </w:rPr>
        <w:t xml:space="preserve">, </w:t>
      </w:r>
      <w:r w:rsidRPr="00430019">
        <w:rPr>
          <w:rFonts w:ascii="Cambria" w:hAnsi="Cambria"/>
          <w:b/>
          <w:bCs/>
          <w:noProof/>
          <w:sz w:val="22"/>
        </w:rPr>
        <w:t>Bettuzzi S</w:t>
      </w:r>
      <w:r w:rsidRPr="00430019">
        <w:rPr>
          <w:rFonts w:ascii="Cambria" w:hAnsi="Cambria"/>
          <w:noProof/>
          <w:sz w:val="22"/>
        </w:rPr>
        <w:t xml:space="preserve">, </w:t>
      </w:r>
      <w:r w:rsidRPr="00430019">
        <w:rPr>
          <w:rFonts w:ascii="Cambria" w:hAnsi="Cambria"/>
          <w:b/>
          <w:bCs/>
          <w:noProof/>
          <w:sz w:val="22"/>
        </w:rPr>
        <w:t>Bhalla S</w:t>
      </w:r>
      <w:r w:rsidRPr="00430019">
        <w:rPr>
          <w:rFonts w:ascii="Cambria" w:hAnsi="Cambria"/>
          <w:noProof/>
          <w:sz w:val="22"/>
        </w:rPr>
        <w:t xml:space="preserve">, </w:t>
      </w:r>
      <w:r w:rsidRPr="00430019">
        <w:rPr>
          <w:rFonts w:ascii="Cambria" w:hAnsi="Cambria"/>
          <w:b/>
          <w:bCs/>
          <w:noProof/>
          <w:sz w:val="22"/>
        </w:rPr>
        <w:t>Bhattacharyya S</w:t>
      </w:r>
      <w:r w:rsidRPr="00430019">
        <w:rPr>
          <w:rFonts w:ascii="Cambria" w:hAnsi="Cambria"/>
          <w:noProof/>
          <w:sz w:val="22"/>
        </w:rPr>
        <w:t xml:space="preserve">, </w:t>
      </w:r>
      <w:r w:rsidRPr="00430019">
        <w:rPr>
          <w:rFonts w:ascii="Cambria" w:hAnsi="Cambria"/>
          <w:b/>
          <w:bCs/>
          <w:noProof/>
          <w:sz w:val="22"/>
        </w:rPr>
        <w:t>Bhutia SK</w:t>
      </w:r>
      <w:r w:rsidRPr="00430019">
        <w:rPr>
          <w:rFonts w:ascii="Cambria" w:hAnsi="Cambria"/>
          <w:noProof/>
          <w:sz w:val="22"/>
        </w:rPr>
        <w:t xml:space="preserve">, </w:t>
      </w:r>
      <w:r w:rsidRPr="00430019">
        <w:rPr>
          <w:rFonts w:ascii="Cambria" w:hAnsi="Cambria"/>
          <w:b/>
          <w:bCs/>
          <w:noProof/>
          <w:sz w:val="22"/>
        </w:rPr>
        <w:t>Biagosch C</w:t>
      </w:r>
      <w:r w:rsidRPr="00430019">
        <w:rPr>
          <w:rFonts w:ascii="Cambria" w:hAnsi="Cambria"/>
          <w:noProof/>
          <w:sz w:val="22"/>
        </w:rPr>
        <w:t xml:space="preserve">, </w:t>
      </w:r>
      <w:r w:rsidRPr="00430019">
        <w:rPr>
          <w:rFonts w:ascii="Cambria" w:hAnsi="Cambria"/>
          <w:b/>
          <w:bCs/>
          <w:noProof/>
          <w:sz w:val="22"/>
        </w:rPr>
        <w:t>Bianchi MW</w:t>
      </w:r>
      <w:r w:rsidRPr="00430019">
        <w:rPr>
          <w:rFonts w:ascii="Cambria" w:hAnsi="Cambria"/>
          <w:noProof/>
          <w:sz w:val="22"/>
        </w:rPr>
        <w:t xml:space="preserve">, </w:t>
      </w:r>
      <w:r w:rsidRPr="00430019">
        <w:rPr>
          <w:rFonts w:ascii="Cambria" w:hAnsi="Cambria"/>
          <w:b/>
          <w:bCs/>
          <w:noProof/>
          <w:sz w:val="22"/>
        </w:rPr>
        <w:t>Biard-Piechaczyk M</w:t>
      </w:r>
      <w:r w:rsidRPr="00430019">
        <w:rPr>
          <w:rFonts w:ascii="Cambria" w:hAnsi="Cambria"/>
          <w:noProof/>
          <w:sz w:val="22"/>
        </w:rPr>
        <w:t xml:space="preserve">, </w:t>
      </w:r>
      <w:r w:rsidRPr="00430019">
        <w:rPr>
          <w:rFonts w:ascii="Cambria" w:hAnsi="Cambria"/>
          <w:b/>
          <w:bCs/>
          <w:noProof/>
          <w:sz w:val="22"/>
        </w:rPr>
        <w:t>Billes V</w:t>
      </w:r>
      <w:r w:rsidRPr="00430019">
        <w:rPr>
          <w:rFonts w:ascii="Cambria" w:hAnsi="Cambria"/>
          <w:noProof/>
          <w:sz w:val="22"/>
        </w:rPr>
        <w:t xml:space="preserve">, </w:t>
      </w:r>
      <w:r w:rsidRPr="00430019">
        <w:rPr>
          <w:rFonts w:ascii="Cambria" w:hAnsi="Cambria"/>
          <w:b/>
          <w:bCs/>
          <w:noProof/>
          <w:sz w:val="22"/>
        </w:rPr>
        <w:t>Bincoletto C</w:t>
      </w:r>
      <w:r w:rsidRPr="00430019">
        <w:rPr>
          <w:rFonts w:ascii="Cambria" w:hAnsi="Cambria"/>
          <w:noProof/>
          <w:sz w:val="22"/>
        </w:rPr>
        <w:t xml:space="preserve">, </w:t>
      </w:r>
      <w:r w:rsidRPr="00430019">
        <w:rPr>
          <w:rFonts w:ascii="Cambria" w:hAnsi="Cambria"/>
          <w:b/>
          <w:bCs/>
          <w:noProof/>
          <w:sz w:val="22"/>
        </w:rPr>
        <w:t>Bingol B</w:t>
      </w:r>
      <w:r w:rsidRPr="00430019">
        <w:rPr>
          <w:rFonts w:ascii="Cambria" w:hAnsi="Cambria"/>
          <w:noProof/>
          <w:sz w:val="22"/>
        </w:rPr>
        <w:t xml:space="preserve">, </w:t>
      </w:r>
      <w:r w:rsidRPr="00430019">
        <w:rPr>
          <w:rFonts w:ascii="Cambria" w:hAnsi="Cambria"/>
          <w:b/>
          <w:bCs/>
          <w:noProof/>
          <w:sz w:val="22"/>
        </w:rPr>
        <w:t>Bird SW</w:t>
      </w:r>
      <w:r w:rsidRPr="00430019">
        <w:rPr>
          <w:rFonts w:ascii="Cambria" w:hAnsi="Cambria"/>
          <w:noProof/>
          <w:sz w:val="22"/>
        </w:rPr>
        <w:t xml:space="preserve">, </w:t>
      </w:r>
      <w:r w:rsidRPr="00430019">
        <w:rPr>
          <w:rFonts w:ascii="Cambria" w:hAnsi="Cambria"/>
          <w:b/>
          <w:bCs/>
          <w:noProof/>
          <w:sz w:val="22"/>
        </w:rPr>
        <w:t>Bitoun M</w:t>
      </w:r>
      <w:r w:rsidRPr="00430019">
        <w:rPr>
          <w:rFonts w:ascii="Cambria" w:hAnsi="Cambria"/>
          <w:noProof/>
          <w:sz w:val="22"/>
        </w:rPr>
        <w:t xml:space="preserve">, </w:t>
      </w:r>
      <w:r w:rsidRPr="00430019">
        <w:rPr>
          <w:rFonts w:ascii="Cambria" w:hAnsi="Cambria"/>
          <w:b/>
          <w:bCs/>
          <w:noProof/>
          <w:sz w:val="22"/>
        </w:rPr>
        <w:t>Bjedov I</w:t>
      </w:r>
      <w:r w:rsidRPr="00430019">
        <w:rPr>
          <w:rFonts w:ascii="Cambria" w:hAnsi="Cambria"/>
          <w:noProof/>
          <w:sz w:val="22"/>
        </w:rPr>
        <w:t xml:space="preserve">, </w:t>
      </w:r>
      <w:r w:rsidRPr="00430019">
        <w:rPr>
          <w:rFonts w:ascii="Cambria" w:hAnsi="Cambria"/>
          <w:b/>
          <w:bCs/>
          <w:noProof/>
          <w:sz w:val="22"/>
        </w:rPr>
        <w:t>Blackstone C</w:t>
      </w:r>
      <w:r w:rsidRPr="00430019">
        <w:rPr>
          <w:rFonts w:ascii="Cambria" w:hAnsi="Cambria"/>
          <w:noProof/>
          <w:sz w:val="22"/>
        </w:rPr>
        <w:t xml:space="preserve">, </w:t>
      </w:r>
      <w:r w:rsidRPr="00430019">
        <w:rPr>
          <w:rFonts w:ascii="Cambria" w:hAnsi="Cambria"/>
          <w:b/>
          <w:bCs/>
          <w:noProof/>
          <w:sz w:val="22"/>
        </w:rPr>
        <w:t>Blanc L</w:t>
      </w:r>
      <w:r w:rsidRPr="00430019">
        <w:rPr>
          <w:rFonts w:ascii="Cambria" w:hAnsi="Cambria"/>
          <w:noProof/>
          <w:sz w:val="22"/>
        </w:rPr>
        <w:t xml:space="preserve">, </w:t>
      </w:r>
      <w:r w:rsidRPr="00430019">
        <w:rPr>
          <w:rFonts w:ascii="Cambria" w:hAnsi="Cambria"/>
          <w:b/>
          <w:bCs/>
          <w:noProof/>
          <w:sz w:val="22"/>
        </w:rPr>
        <w:t>Blanco GA</w:t>
      </w:r>
      <w:r w:rsidRPr="00430019">
        <w:rPr>
          <w:rFonts w:ascii="Cambria" w:hAnsi="Cambria"/>
          <w:noProof/>
          <w:sz w:val="22"/>
        </w:rPr>
        <w:t xml:space="preserve">, </w:t>
      </w:r>
      <w:r w:rsidRPr="00430019">
        <w:rPr>
          <w:rFonts w:ascii="Cambria" w:hAnsi="Cambria"/>
          <w:b/>
          <w:bCs/>
          <w:noProof/>
          <w:sz w:val="22"/>
        </w:rPr>
        <w:t>Blomhoff HK</w:t>
      </w:r>
      <w:r w:rsidRPr="00430019">
        <w:rPr>
          <w:rFonts w:ascii="Cambria" w:hAnsi="Cambria"/>
          <w:noProof/>
          <w:sz w:val="22"/>
        </w:rPr>
        <w:t xml:space="preserve">, </w:t>
      </w:r>
      <w:r w:rsidRPr="00430019">
        <w:rPr>
          <w:rFonts w:ascii="Cambria" w:hAnsi="Cambria"/>
          <w:b/>
          <w:bCs/>
          <w:noProof/>
          <w:sz w:val="22"/>
        </w:rPr>
        <w:t>Boada-Romero E</w:t>
      </w:r>
      <w:r w:rsidRPr="00430019">
        <w:rPr>
          <w:rFonts w:ascii="Cambria" w:hAnsi="Cambria"/>
          <w:noProof/>
          <w:sz w:val="22"/>
        </w:rPr>
        <w:t xml:space="preserve">, </w:t>
      </w:r>
      <w:r w:rsidRPr="00430019">
        <w:rPr>
          <w:rFonts w:ascii="Cambria" w:hAnsi="Cambria"/>
          <w:b/>
          <w:bCs/>
          <w:noProof/>
          <w:sz w:val="22"/>
        </w:rPr>
        <w:t>Böckler S</w:t>
      </w:r>
      <w:r w:rsidRPr="00430019">
        <w:rPr>
          <w:rFonts w:ascii="Cambria" w:hAnsi="Cambria"/>
          <w:noProof/>
          <w:sz w:val="22"/>
        </w:rPr>
        <w:t xml:space="preserve">, </w:t>
      </w:r>
      <w:r w:rsidRPr="00430019">
        <w:rPr>
          <w:rFonts w:ascii="Cambria" w:hAnsi="Cambria"/>
          <w:b/>
          <w:bCs/>
          <w:noProof/>
          <w:sz w:val="22"/>
        </w:rPr>
        <w:t>Boes M</w:t>
      </w:r>
      <w:r w:rsidRPr="00430019">
        <w:rPr>
          <w:rFonts w:ascii="Cambria" w:hAnsi="Cambria"/>
          <w:noProof/>
          <w:sz w:val="22"/>
        </w:rPr>
        <w:t xml:space="preserve">, </w:t>
      </w:r>
      <w:r w:rsidRPr="00430019">
        <w:rPr>
          <w:rFonts w:ascii="Cambria" w:hAnsi="Cambria"/>
          <w:b/>
          <w:bCs/>
          <w:noProof/>
          <w:sz w:val="22"/>
        </w:rPr>
        <w:t>Boesze-Battaglia K</w:t>
      </w:r>
      <w:r w:rsidRPr="00430019">
        <w:rPr>
          <w:rFonts w:ascii="Cambria" w:hAnsi="Cambria"/>
          <w:noProof/>
          <w:sz w:val="22"/>
        </w:rPr>
        <w:t xml:space="preserve">, </w:t>
      </w:r>
      <w:r w:rsidRPr="00430019">
        <w:rPr>
          <w:rFonts w:ascii="Cambria" w:hAnsi="Cambria"/>
          <w:b/>
          <w:bCs/>
          <w:noProof/>
          <w:sz w:val="22"/>
        </w:rPr>
        <w:t>Boise LH</w:t>
      </w:r>
      <w:r w:rsidRPr="00430019">
        <w:rPr>
          <w:rFonts w:ascii="Cambria" w:hAnsi="Cambria"/>
          <w:noProof/>
          <w:sz w:val="22"/>
        </w:rPr>
        <w:t xml:space="preserve">, </w:t>
      </w:r>
      <w:r w:rsidRPr="00430019">
        <w:rPr>
          <w:rFonts w:ascii="Cambria" w:hAnsi="Cambria"/>
          <w:b/>
          <w:bCs/>
          <w:noProof/>
          <w:sz w:val="22"/>
        </w:rPr>
        <w:t>Bolino A</w:t>
      </w:r>
      <w:r w:rsidRPr="00430019">
        <w:rPr>
          <w:rFonts w:ascii="Cambria" w:hAnsi="Cambria"/>
          <w:noProof/>
          <w:sz w:val="22"/>
        </w:rPr>
        <w:t xml:space="preserve">, </w:t>
      </w:r>
      <w:r w:rsidRPr="00430019">
        <w:rPr>
          <w:rFonts w:ascii="Cambria" w:hAnsi="Cambria"/>
          <w:b/>
          <w:bCs/>
          <w:noProof/>
          <w:sz w:val="22"/>
        </w:rPr>
        <w:t>Boman A</w:t>
      </w:r>
      <w:r w:rsidRPr="00430019">
        <w:rPr>
          <w:rFonts w:ascii="Cambria" w:hAnsi="Cambria"/>
          <w:noProof/>
          <w:sz w:val="22"/>
        </w:rPr>
        <w:t xml:space="preserve">, </w:t>
      </w:r>
      <w:r w:rsidRPr="00430019">
        <w:rPr>
          <w:rFonts w:ascii="Cambria" w:hAnsi="Cambria"/>
          <w:b/>
          <w:bCs/>
          <w:noProof/>
          <w:sz w:val="22"/>
        </w:rPr>
        <w:t>Bonaldo P</w:t>
      </w:r>
      <w:r w:rsidRPr="00430019">
        <w:rPr>
          <w:rFonts w:ascii="Cambria" w:hAnsi="Cambria"/>
          <w:noProof/>
          <w:sz w:val="22"/>
        </w:rPr>
        <w:t xml:space="preserve">, </w:t>
      </w:r>
      <w:r w:rsidRPr="00430019">
        <w:rPr>
          <w:rFonts w:ascii="Cambria" w:hAnsi="Cambria"/>
          <w:b/>
          <w:bCs/>
          <w:noProof/>
          <w:sz w:val="22"/>
        </w:rPr>
        <w:t>Bordi M</w:t>
      </w:r>
      <w:r w:rsidRPr="00430019">
        <w:rPr>
          <w:rFonts w:ascii="Cambria" w:hAnsi="Cambria"/>
          <w:noProof/>
          <w:sz w:val="22"/>
        </w:rPr>
        <w:t xml:space="preserve">, </w:t>
      </w:r>
      <w:r w:rsidRPr="00430019">
        <w:rPr>
          <w:rFonts w:ascii="Cambria" w:hAnsi="Cambria"/>
          <w:b/>
          <w:bCs/>
          <w:noProof/>
          <w:sz w:val="22"/>
        </w:rPr>
        <w:t>Bosch J</w:t>
      </w:r>
      <w:r w:rsidRPr="00430019">
        <w:rPr>
          <w:rFonts w:ascii="Cambria" w:hAnsi="Cambria"/>
          <w:noProof/>
          <w:sz w:val="22"/>
        </w:rPr>
        <w:t xml:space="preserve">, </w:t>
      </w:r>
      <w:r w:rsidRPr="00430019">
        <w:rPr>
          <w:rFonts w:ascii="Cambria" w:hAnsi="Cambria"/>
          <w:b/>
          <w:bCs/>
          <w:noProof/>
          <w:sz w:val="22"/>
        </w:rPr>
        <w:t>Botana LM</w:t>
      </w:r>
      <w:r w:rsidRPr="00430019">
        <w:rPr>
          <w:rFonts w:ascii="Cambria" w:hAnsi="Cambria"/>
          <w:noProof/>
          <w:sz w:val="22"/>
        </w:rPr>
        <w:t xml:space="preserve">, </w:t>
      </w:r>
      <w:r w:rsidRPr="00430019">
        <w:rPr>
          <w:rFonts w:ascii="Cambria" w:hAnsi="Cambria"/>
          <w:b/>
          <w:bCs/>
          <w:noProof/>
          <w:sz w:val="22"/>
        </w:rPr>
        <w:t>Botti J</w:t>
      </w:r>
      <w:r w:rsidRPr="00430019">
        <w:rPr>
          <w:rFonts w:ascii="Cambria" w:hAnsi="Cambria"/>
          <w:noProof/>
          <w:sz w:val="22"/>
        </w:rPr>
        <w:t xml:space="preserve">, </w:t>
      </w:r>
      <w:r w:rsidRPr="00430019">
        <w:rPr>
          <w:rFonts w:ascii="Cambria" w:hAnsi="Cambria"/>
          <w:b/>
          <w:bCs/>
          <w:noProof/>
          <w:sz w:val="22"/>
        </w:rPr>
        <w:t>Bou G</w:t>
      </w:r>
      <w:r w:rsidRPr="00430019">
        <w:rPr>
          <w:rFonts w:ascii="Cambria" w:hAnsi="Cambria"/>
          <w:noProof/>
          <w:sz w:val="22"/>
        </w:rPr>
        <w:t xml:space="preserve">, </w:t>
      </w:r>
      <w:r w:rsidRPr="00430019">
        <w:rPr>
          <w:rFonts w:ascii="Cambria" w:hAnsi="Cambria"/>
          <w:b/>
          <w:bCs/>
          <w:noProof/>
          <w:sz w:val="22"/>
        </w:rPr>
        <w:t>Bouché M</w:t>
      </w:r>
      <w:r w:rsidRPr="00430019">
        <w:rPr>
          <w:rFonts w:ascii="Cambria" w:hAnsi="Cambria"/>
          <w:noProof/>
          <w:sz w:val="22"/>
        </w:rPr>
        <w:t xml:space="preserve">, </w:t>
      </w:r>
      <w:r w:rsidRPr="00430019">
        <w:rPr>
          <w:rFonts w:ascii="Cambria" w:hAnsi="Cambria"/>
          <w:b/>
          <w:bCs/>
          <w:noProof/>
          <w:sz w:val="22"/>
        </w:rPr>
        <w:t>Bouchecareilh M</w:t>
      </w:r>
      <w:r w:rsidRPr="00430019">
        <w:rPr>
          <w:rFonts w:ascii="Cambria" w:hAnsi="Cambria"/>
          <w:noProof/>
          <w:sz w:val="22"/>
        </w:rPr>
        <w:t xml:space="preserve">, </w:t>
      </w:r>
      <w:r w:rsidRPr="00430019">
        <w:rPr>
          <w:rFonts w:ascii="Cambria" w:hAnsi="Cambria"/>
          <w:b/>
          <w:bCs/>
          <w:noProof/>
          <w:sz w:val="22"/>
        </w:rPr>
        <w:t>Boucher M-J</w:t>
      </w:r>
      <w:r w:rsidRPr="00430019">
        <w:rPr>
          <w:rFonts w:ascii="Cambria" w:hAnsi="Cambria"/>
          <w:noProof/>
          <w:sz w:val="22"/>
        </w:rPr>
        <w:t xml:space="preserve">, </w:t>
      </w:r>
      <w:r w:rsidRPr="00430019">
        <w:rPr>
          <w:rFonts w:ascii="Cambria" w:hAnsi="Cambria"/>
          <w:b/>
          <w:bCs/>
          <w:noProof/>
          <w:sz w:val="22"/>
        </w:rPr>
        <w:t>Boulton ME</w:t>
      </w:r>
      <w:r w:rsidRPr="00430019">
        <w:rPr>
          <w:rFonts w:ascii="Cambria" w:hAnsi="Cambria"/>
          <w:noProof/>
          <w:sz w:val="22"/>
        </w:rPr>
        <w:t xml:space="preserve">, </w:t>
      </w:r>
      <w:r w:rsidRPr="00430019">
        <w:rPr>
          <w:rFonts w:ascii="Cambria" w:hAnsi="Cambria"/>
          <w:b/>
          <w:bCs/>
          <w:noProof/>
          <w:sz w:val="22"/>
        </w:rPr>
        <w:t>Bouret SG</w:t>
      </w:r>
      <w:r w:rsidRPr="00430019">
        <w:rPr>
          <w:rFonts w:ascii="Cambria" w:hAnsi="Cambria"/>
          <w:noProof/>
          <w:sz w:val="22"/>
        </w:rPr>
        <w:t xml:space="preserve">, </w:t>
      </w:r>
      <w:r w:rsidRPr="00430019">
        <w:rPr>
          <w:rFonts w:ascii="Cambria" w:hAnsi="Cambria"/>
          <w:b/>
          <w:bCs/>
          <w:noProof/>
          <w:sz w:val="22"/>
        </w:rPr>
        <w:t>Boya P</w:t>
      </w:r>
      <w:r w:rsidRPr="00430019">
        <w:rPr>
          <w:rFonts w:ascii="Cambria" w:hAnsi="Cambria"/>
          <w:noProof/>
          <w:sz w:val="22"/>
        </w:rPr>
        <w:t xml:space="preserve">, </w:t>
      </w:r>
      <w:r w:rsidRPr="00430019">
        <w:rPr>
          <w:rFonts w:ascii="Cambria" w:hAnsi="Cambria"/>
          <w:b/>
          <w:bCs/>
          <w:noProof/>
          <w:sz w:val="22"/>
        </w:rPr>
        <w:t>Boyer-Guittaut M</w:t>
      </w:r>
      <w:r w:rsidRPr="00430019">
        <w:rPr>
          <w:rFonts w:ascii="Cambria" w:hAnsi="Cambria"/>
          <w:noProof/>
          <w:sz w:val="22"/>
        </w:rPr>
        <w:t xml:space="preserve">, </w:t>
      </w:r>
      <w:r w:rsidRPr="00430019">
        <w:rPr>
          <w:rFonts w:ascii="Cambria" w:hAnsi="Cambria"/>
          <w:b/>
          <w:bCs/>
          <w:noProof/>
          <w:sz w:val="22"/>
        </w:rPr>
        <w:t>Bozhkov P V</w:t>
      </w:r>
      <w:r w:rsidRPr="00430019">
        <w:rPr>
          <w:rFonts w:ascii="Cambria" w:hAnsi="Cambria"/>
          <w:noProof/>
          <w:sz w:val="22"/>
        </w:rPr>
        <w:t xml:space="preserve">, </w:t>
      </w:r>
      <w:r w:rsidRPr="00430019">
        <w:rPr>
          <w:rFonts w:ascii="Cambria" w:hAnsi="Cambria"/>
          <w:b/>
          <w:bCs/>
          <w:noProof/>
          <w:sz w:val="22"/>
        </w:rPr>
        <w:t>Brady N</w:t>
      </w:r>
      <w:r w:rsidRPr="00430019">
        <w:rPr>
          <w:rFonts w:ascii="Cambria" w:hAnsi="Cambria"/>
          <w:noProof/>
          <w:sz w:val="22"/>
        </w:rPr>
        <w:t xml:space="preserve">, </w:t>
      </w:r>
      <w:r w:rsidRPr="00430019">
        <w:rPr>
          <w:rFonts w:ascii="Cambria" w:hAnsi="Cambria"/>
          <w:b/>
          <w:bCs/>
          <w:noProof/>
          <w:sz w:val="22"/>
        </w:rPr>
        <w:t>Braga VM</w:t>
      </w:r>
      <w:r w:rsidRPr="00430019">
        <w:rPr>
          <w:rFonts w:ascii="Cambria" w:hAnsi="Cambria"/>
          <w:noProof/>
          <w:sz w:val="22"/>
        </w:rPr>
        <w:t xml:space="preserve">, </w:t>
      </w:r>
      <w:r w:rsidRPr="00430019">
        <w:rPr>
          <w:rFonts w:ascii="Cambria" w:hAnsi="Cambria"/>
          <w:b/>
          <w:bCs/>
          <w:noProof/>
          <w:sz w:val="22"/>
        </w:rPr>
        <w:t>Brancolini C</w:t>
      </w:r>
      <w:r w:rsidRPr="00430019">
        <w:rPr>
          <w:rFonts w:ascii="Cambria" w:hAnsi="Cambria"/>
          <w:noProof/>
          <w:sz w:val="22"/>
        </w:rPr>
        <w:t xml:space="preserve">, </w:t>
      </w:r>
      <w:r w:rsidRPr="00430019">
        <w:rPr>
          <w:rFonts w:ascii="Cambria" w:hAnsi="Cambria"/>
          <w:b/>
          <w:bCs/>
          <w:noProof/>
          <w:sz w:val="22"/>
        </w:rPr>
        <w:t>Braus GH</w:t>
      </w:r>
      <w:r w:rsidRPr="00430019">
        <w:rPr>
          <w:rFonts w:ascii="Cambria" w:hAnsi="Cambria"/>
          <w:noProof/>
          <w:sz w:val="22"/>
        </w:rPr>
        <w:t xml:space="preserve">, </w:t>
      </w:r>
      <w:r w:rsidRPr="00430019">
        <w:rPr>
          <w:rFonts w:ascii="Cambria" w:hAnsi="Cambria"/>
          <w:b/>
          <w:bCs/>
          <w:noProof/>
          <w:sz w:val="22"/>
        </w:rPr>
        <w:t>Bravo-San Pedro JM</w:t>
      </w:r>
      <w:r w:rsidRPr="00430019">
        <w:rPr>
          <w:rFonts w:ascii="Cambria" w:hAnsi="Cambria"/>
          <w:noProof/>
          <w:sz w:val="22"/>
        </w:rPr>
        <w:t xml:space="preserve">, </w:t>
      </w:r>
      <w:r w:rsidRPr="00430019">
        <w:rPr>
          <w:rFonts w:ascii="Cambria" w:hAnsi="Cambria"/>
          <w:b/>
          <w:bCs/>
          <w:noProof/>
          <w:sz w:val="22"/>
        </w:rPr>
        <w:t>Brennan LA</w:t>
      </w:r>
      <w:r w:rsidRPr="00430019">
        <w:rPr>
          <w:rFonts w:ascii="Cambria" w:hAnsi="Cambria"/>
          <w:noProof/>
          <w:sz w:val="22"/>
        </w:rPr>
        <w:t xml:space="preserve">, </w:t>
      </w:r>
      <w:r w:rsidRPr="00430019">
        <w:rPr>
          <w:rFonts w:ascii="Cambria" w:hAnsi="Cambria"/>
          <w:b/>
          <w:bCs/>
          <w:noProof/>
          <w:sz w:val="22"/>
        </w:rPr>
        <w:t>Bresnick EH</w:t>
      </w:r>
      <w:r w:rsidRPr="00430019">
        <w:rPr>
          <w:rFonts w:ascii="Cambria" w:hAnsi="Cambria"/>
          <w:noProof/>
          <w:sz w:val="22"/>
        </w:rPr>
        <w:t xml:space="preserve">, </w:t>
      </w:r>
      <w:r w:rsidRPr="00430019">
        <w:rPr>
          <w:rFonts w:ascii="Cambria" w:hAnsi="Cambria"/>
          <w:b/>
          <w:bCs/>
          <w:noProof/>
          <w:sz w:val="22"/>
        </w:rPr>
        <w:t>Brest P</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w:t>
      </w:r>
      <w:r w:rsidRPr="00430019">
        <w:rPr>
          <w:rFonts w:ascii="Cambria" w:hAnsi="Cambria"/>
          <w:b/>
          <w:bCs/>
          <w:noProof/>
          <w:sz w:val="22"/>
        </w:rPr>
        <w:t>Bringer M-A</w:t>
      </w:r>
      <w:r w:rsidRPr="00430019">
        <w:rPr>
          <w:rFonts w:ascii="Cambria" w:hAnsi="Cambria"/>
          <w:noProof/>
          <w:sz w:val="22"/>
        </w:rPr>
        <w:t xml:space="preserve">, </w:t>
      </w:r>
      <w:r w:rsidRPr="00430019">
        <w:rPr>
          <w:rFonts w:ascii="Cambria" w:hAnsi="Cambria"/>
          <w:b/>
          <w:bCs/>
          <w:noProof/>
          <w:sz w:val="22"/>
        </w:rPr>
        <w:t>Brini M</w:t>
      </w:r>
      <w:r w:rsidRPr="00430019">
        <w:rPr>
          <w:rFonts w:ascii="Cambria" w:hAnsi="Cambria"/>
          <w:noProof/>
          <w:sz w:val="22"/>
        </w:rPr>
        <w:t xml:space="preserve">, </w:t>
      </w:r>
      <w:r w:rsidRPr="00430019">
        <w:rPr>
          <w:rFonts w:ascii="Cambria" w:hAnsi="Cambria"/>
          <w:b/>
          <w:bCs/>
          <w:noProof/>
          <w:sz w:val="22"/>
        </w:rPr>
        <w:t xml:space="preserve">Brito </w:t>
      </w:r>
      <w:r w:rsidRPr="00430019">
        <w:rPr>
          <w:rFonts w:ascii="Cambria" w:hAnsi="Cambria"/>
          <w:b/>
          <w:bCs/>
          <w:noProof/>
          <w:sz w:val="22"/>
        </w:rPr>
        <w:lastRenderedPageBreak/>
        <w:t>GC</w:t>
      </w:r>
      <w:r w:rsidRPr="00430019">
        <w:rPr>
          <w:rFonts w:ascii="Cambria" w:hAnsi="Cambria"/>
          <w:noProof/>
          <w:sz w:val="22"/>
        </w:rPr>
        <w:t xml:space="preserve">, </w:t>
      </w:r>
      <w:r w:rsidRPr="00430019">
        <w:rPr>
          <w:rFonts w:ascii="Cambria" w:hAnsi="Cambria"/>
          <w:b/>
          <w:bCs/>
          <w:noProof/>
          <w:sz w:val="22"/>
        </w:rPr>
        <w:t>Brodin B</w:t>
      </w:r>
      <w:r w:rsidRPr="00430019">
        <w:rPr>
          <w:rFonts w:ascii="Cambria" w:hAnsi="Cambria"/>
          <w:noProof/>
          <w:sz w:val="22"/>
        </w:rPr>
        <w:t xml:space="preserve">, </w:t>
      </w:r>
      <w:r w:rsidRPr="00430019">
        <w:rPr>
          <w:rFonts w:ascii="Cambria" w:hAnsi="Cambria"/>
          <w:b/>
          <w:bCs/>
          <w:noProof/>
          <w:sz w:val="22"/>
        </w:rPr>
        <w:t>Brookes PS</w:t>
      </w:r>
      <w:r w:rsidRPr="00430019">
        <w:rPr>
          <w:rFonts w:ascii="Cambria" w:hAnsi="Cambria"/>
          <w:noProof/>
          <w:sz w:val="22"/>
        </w:rPr>
        <w:t xml:space="preserve">, </w:t>
      </w:r>
      <w:r w:rsidRPr="00430019">
        <w:rPr>
          <w:rFonts w:ascii="Cambria" w:hAnsi="Cambria"/>
          <w:b/>
          <w:bCs/>
          <w:noProof/>
          <w:sz w:val="22"/>
        </w:rPr>
        <w:t>Brown EJ</w:t>
      </w:r>
      <w:r w:rsidRPr="00430019">
        <w:rPr>
          <w:rFonts w:ascii="Cambria" w:hAnsi="Cambria"/>
          <w:noProof/>
          <w:sz w:val="22"/>
        </w:rPr>
        <w:t xml:space="preserve">, </w:t>
      </w:r>
      <w:r w:rsidRPr="00430019">
        <w:rPr>
          <w:rFonts w:ascii="Cambria" w:hAnsi="Cambria"/>
          <w:b/>
          <w:bCs/>
          <w:noProof/>
          <w:sz w:val="22"/>
        </w:rPr>
        <w:t>Brown K</w:t>
      </w:r>
      <w:r w:rsidRPr="00430019">
        <w:rPr>
          <w:rFonts w:ascii="Cambria" w:hAnsi="Cambria"/>
          <w:noProof/>
          <w:sz w:val="22"/>
        </w:rPr>
        <w:t xml:space="preserve">, </w:t>
      </w:r>
      <w:r w:rsidRPr="00430019">
        <w:rPr>
          <w:rFonts w:ascii="Cambria" w:hAnsi="Cambria"/>
          <w:b/>
          <w:bCs/>
          <w:noProof/>
          <w:sz w:val="22"/>
        </w:rPr>
        <w:t>Broxmeyer HE</w:t>
      </w:r>
      <w:r w:rsidRPr="00430019">
        <w:rPr>
          <w:rFonts w:ascii="Cambria" w:hAnsi="Cambria"/>
          <w:noProof/>
          <w:sz w:val="22"/>
        </w:rPr>
        <w:t xml:space="preserve">, </w:t>
      </w:r>
      <w:r w:rsidRPr="00430019">
        <w:rPr>
          <w:rFonts w:ascii="Cambria" w:hAnsi="Cambria"/>
          <w:b/>
          <w:bCs/>
          <w:noProof/>
          <w:sz w:val="22"/>
        </w:rPr>
        <w:t>Bruhat A</w:t>
      </w:r>
      <w:r w:rsidRPr="00430019">
        <w:rPr>
          <w:rFonts w:ascii="Cambria" w:hAnsi="Cambria"/>
          <w:noProof/>
          <w:sz w:val="22"/>
        </w:rPr>
        <w:t xml:space="preserve">, </w:t>
      </w:r>
      <w:r w:rsidRPr="00430019">
        <w:rPr>
          <w:rFonts w:ascii="Cambria" w:hAnsi="Cambria"/>
          <w:b/>
          <w:bCs/>
          <w:noProof/>
          <w:sz w:val="22"/>
        </w:rPr>
        <w:t>Brum PC</w:t>
      </w:r>
      <w:r w:rsidRPr="00430019">
        <w:rPr>
          <w:rFonts w:ascii="Cambria" w:hAnsi="Cambria"/>
          <w:noProof/>
          <w:sz w:val="22"/>
        </w:rPr>
        <w:t xml:space="preserve">, </w:t>
      </w:r>
      <w:r w:rsidRPr="00430019">
        <w:rPr>
          <w:rFonts w:ascii="Cambria" w:hAnsi="Cambria"/>
          <w:b/>
          <w:bCs/>
          <w:noProof/>
          <w:sz w:val="22"/>
        </w:rPr>
        <w:t>Brumell JH</w:t>
      </w:r>
      <w:r w:rsidRPr="00430019">
        <w:rPr>
          <w:rFonts w:ascii="Cambria" w:hAnsi="Cambria"/>
          <w:noProof/>
          <w:sz w:val="22"/>
        </w:rPr>
        <w:t xml:space="preserve">, </w:t>
      </w:r>
      <w:r w:rsidRPr="00430019">
        <w:rPr>
          <w:rFonts w:ascii="Cambria" w:hAnsi="Cambria"/>
          <w:b/>
          <w:bCs/>
          <w:noProof/>
          <w:sz w:val="22"/>
        </w:rPr>
        <w:t>Brunetti-Pierri N</w:t>
      </w:r>
      <w:r w:rsidRPr="00430019">
        <w:rPr>
          <w:rFonts w:ascii="Cambria" w:hAnsi="Cambria"/>
          <w:noProof/>
          <w:sz w:val="22"/>
        </w:rPr>
        <w:t xml:space="preserve">, </w:t>
      </w:r>
      <w:r w:rsidRPr="00430019">
        <w:rPr>
          <w:rFonts w:ascii="Cambria" w:hAnsi="Cambria"/>
          <w:b/>
          <w:bCs/>
          <w:noProof/>
          <w:sz w:val="22"/>
        </w:rPr>
        <w:t>Bryson-Richardson RJ</w:t>
      </w:r>
      <w:r w:rsidRPr="00430019">
        <w:rPr>
          <w:rFonts w:ascii="Cambria" w:hAnsi="Cambria"/>
          <w:noProof/>
          <w:sz w:val="22"/>
        </w:rPr>
        <w:t xml:space="preserve">, </w:t>
      </w:r>
      <w:r w:rsidRPr="00430019">
        <w:rPr>
          <w:rFonts w:ascii="Cambria" w:hAnsi="Cambria"/>
          <w:b/>
          <w:bCs/>
          <w:noProof/>
          <w:sz w:val="22"/>
        </w:rPr>
        <w:t>Buch S</w:t>
      </w:r>
      <w:r w:rsidRPr="00430019">
        <w:rPr>
          <w:rFonts w:ascii="Cambria" w:hAnsi="Cambria"/>
          <w:noProof/>
          <w:sz w:val="22"/>
        </w:rPr>
        <w:t xml:space="preserve">, </w:t>
      </w:r>
      <w:r w:rsidRPr="00430019">
        <w:rPr>
          <w:rFonts w:ascii="Cambria" w:hAnsi="Cambria"/>
          <w:b/>
          <w:bCs/>
          <w:noProof/>
          <w:sz w:val="22"/>
        </w:rPr>
        <w:t>Buchan AM</w:t>
      </w:r>
      <w:r w:rsidRPr="00430019">
        <w:rPr>
          <w:rFonts w:ascii="Cambria" w:hAnsi="Cambria"/>
          <w:noProof/>
          <w:sz w:val="22"/>
        </w:rPr>
        <w:t xml:space="preserve">, </w:t>
      </w:r>
      <w:r w:rsidRPr="00430019">
        <w:rPr>
          <w:rFonts w:ascii="Cambria" w:hAnsi="Cambria"/>
          <w:b/>
          <w:bCs/>
          <w:noProof/>
          <w:sz w:val="22"/>
        </w:rPr>
        <w:t>Budak H</w:t>
      </w:r>
      <w:r w:rsidRPr="00430019">
        <w:rPr>
          <w:rFonts w:ascii="Cambria" w:hAnsi="Cambria"/>
          <w:noProof/>
          <w:sz w:val="22"/>
        </w:rPr>
        <w:t xml:space="preserve">, </w:t>
      </w:r>
      <w:r w:rsidRPr="00430019">
        <w:rPr>
          <w:rFonts w:ascii="Cambria" w:hAnsi="Cambria"/>
          <w:b/>
          <w:bCs/>
          <w:noProof/>
          <w:sz w:val="22"/>
        </w:rPr>
        <w:t>Bulavin D V</w:t>
      </w:r>
      <w:r w:rsidRPr="00430019">
        <w:rPr>
          <w:rFonts w:ascii="Cambria" w:hAnsi="Cambria"/>
          <w:noProof/>
          <w:sz w:val="22"/>
        </w:rPr>
        <w:t xml:space="preserve">, </w:t>
      </w:r>
      <w:r w:rsidRPr="00430019">
        <w:rPr>
          <w:rFonts w:ascii="Cambria" w:hAnsi="Cambria"/>
          <w:b/>
          <w:bCs/>
          <w:noProof/>
          <w:sz w:val="22"/>
        </w:rPr>
        <w:t>Bultman SJ</w:t>
      </w:r>
      <w:r w:rsidRPr="00430019">
        <w:rPr>
          <w:rFonts w:ascii="Cambria" w:hAnsi="Cambria"/>
          <w:noProof/>
          <w:sz w:val="22"/>
        </w:rPr>
        <w:t xml:space="preserve">, </w:t>
      </w:r>
      <w:r w:rsidRPr="00430019">
        <w:rPr>
          <w:rFonts w:ascii="Cambria" w:hAnsi="Cambria"/>
          <w:b/>
          <w:bCs/>
          <w:noProof/>
          <w:sz w:val="22"/>
        </w:rPr>
        <w:t>Bultynck G</w:t>
      </w:r>
      <w:r w:rsidRPr="00430019">
        <w:rPr>
          <w:rFonts w:ascii="Cambria" w:hAnsi="Cambria"/>
          <w:noProof/>
          <w:sz w:val="22"/>
        </w:rPr>
        <w:t xml:space="preserve">, </w:t>
      </w:r>
      <w:r w:rsidRPr="00430019">
        <w:rPr>
          <w:rFonts w:ascii="Cambria" w:hAnsi="Cambria"/>
          <w:b/>
          <w:bCs/>
          <w:noProof/>
          <w:sz w:val="22"/>
        </w:rPr>
        <w:t>Bumbasirevic V</w:t>
      </w:r>
      <w:r w:rsidRPr="00430019">
        <w:rPr>
          <w:rFonts w:ascii="Cambria" w:hAnsi="Cambria"/>
          <w:noProof/>
          <w:sz w:val="22"/>
        </w:rPr>
        <w:t xml:space="preserve">, </w:t>
      </w:r>
      <w:r w:rsidRPr="00430019">
        <w:rPr>
          <w:rFonts w:ascii="Cambria" w:hAnsi="Cambria"/>
          <w:b/>
          <w:bCs/>
          <w:noProof/>
          <w:sz w:val="22"/>
        </w:rPr>
        <w:t>Burelle Y</w:t>
      </w:r>
      <w:r w:rsidRPr="00430019">
        <w:rPr>
          <w:rFonts w:ascii="Cambria" w:hAnsi="Cambria"/>
          <w:noProof/>
          <w:sz w:val="22"/>
        </w:rPr>
        <w:t xml:space="preserve">, </w:t>
      </w:r>
      <w:r w:rsidRPr="00430019">
        <w:rPr>
          <w:rFonts w:ascii="Cambria" w:hAnsi="Cambria"/>
          <w:b/>
          <w:bCs/>
          <w:noProof/>
          <w:sz w:val="22"/>
        </w:rPr>
        <w:t>Burke RE</w:t>
      </w:r>
      <w:r w:rsidRPr="00430019">
        <w:rPr>
          <w:rFonts w:ascii="Cambria" w:hAnsi="Cambria"/>
          <w:noProof/>
          <w:sz w:val="22"/>
        </w:rPr>
        <w:t xml:space="preserve">, </w:t>
      </w:r>
      <w:r w:rsidRPr="00430019">
        <w:rPr>
          <w:rFonts w:ascii="Cambria" w:hAnsi="Cambria"/>
          <w:b/>
          <w:bCs/>
          <w:noProof/>
          <w:sz w:val="22"/>
        </w:rPr>
        <w:t>Burmeister M</w:t>
      </w:r>
      <w:r w:rsidRPr="00430019">
        <w:rPr>
          <w:rFonts w:ascii="Cambria" w:hAnsi="Cambria"/>
          <w:noProof/>
          <w:sz w:val="22"/>
        </w:rPr>
        <w:t xml:space="preserve">, </w:t>
      </w:r>
      <w:r w:rsidRPr="00430019">
        <w:rPr>
          <w:rFonts w:ascii="Cambria" w:hAnsi="Cambria"/>
          <w:b/>
          <w:bCs/>
          <w:noProof/>
          <w:sz w:val="22"/>
        </w:rPr>
        <w:t>Bütikofer P</w:t>
      </w:r>
      <w:r w:rsidRPr="00430019">
        <w:rPr>
          <w:rFonts w:ascii="Cambria" w:hAnsi="Cambria"/>
          <w:noProof/>
          <w:sz w:val="22"/>
        </w:rPr>
        <w:t xml:space="preserve">, </w:t>
      </w:r>
      <w:r w:rsidRPr="00430019">
        <w:rPr>
          <w:rFonts w:ascii="Cambria" w:hAnsi="Cambria"/>
          <w:b/>
          <w:bCs/>
          <w:noProof/>
          <w:sz w:val="22"/>
        </w:rPr>
        <w:t>Caberlotto L</w:t>
      </w:r>
      <w:r w:rsidRPr="00430019">
        <w:rPr>
          <w:rFonts w:ascii="Cambria" w:hAnsi="Cambria"/>
          <w:noProof/>
          <w:sz w:val="22"/>
        </w:rPr>
        <w:t xml:space="preserve">, </w:t>
      </w:r>
      <w:r w:rsidRPr="00430019">
        <w:rPr>
          <w:rFonts w:ascii="Cambria" w:hAnsi="Cambria"/>
          <w:b/>
          <w:bCs/>
          <w:noProof/>
          <w:sz w:val="22"/>
        </w:rPr>
        <w:t>Cadwell K</w:t>
      </w:r>
      <w:r w:rsidRPr="00430019">
        <w:rPr>
          <w:rFonts w:ascii="Cambria" w:hAnsi="Cambria"/>
          <w:noProof/>
          <w:sz w:val="22"/>
        </w:rPr>
        <w:t xml:space="preserve">, </w:t>
      </w:r>
      <w:r w:rsidRPr="00430019">
        <w:rPr>
          <w:rFonts w:ascii="Cambria" w:hAnsi="Cambria"/>
          <w:b/>
          <w:bCs/>
          <w:noProof/>
          <w:sz w:val="22"/>
        </w:rPr>
        <w:t>Cahova M</w:t>
      </w:r>
      <w:r w:rsidRPr="00430019">
        <w:rPr>
          <w:rFonts w:ascii="Cambria" w:hAnsi="Cambria"/>
          <w:noProof/>
          <w:sz w:val="22"/>
        </w:rPr>
        <w:t xml:space="preserve">, </w:t>
      </w:r>
      <w:r w:rsidRPr="00430019">
        <w:rPr>
          <w:rFonts w:ascii="Cambria" w:hAnsi="Cambria"/>
          <w:b/>
          <w:bCs/>
          <w:noProof/>
          <w:sz w:val="22"/>
        </w:rPr>
        <w:t>Cai D</w:t>
      </w:r>
      <w:r w:rsidRPr="00430019">
        <w:rPr>
          <w:rFonts w:ascii="Cambria" w:hAnsi="Cambria"/>
          <w:noProof/>
          <w:sz w:val="22"/>
        </w:rPr>
        <w:t xml:space="preserve">, </w:t>
      </w:r>
      <w:r w:rsidRPr="00430019">
        <w:rPr>
          <w:rFonts w:ascii="Cambria" w:hAnsi="Cambria"/>
          <w:b/>
          <w:bCs/>
          <w:noProof/>
          <w:sz w:val="22"/>
        </w:rPr>
        <w:t>Cai J</w:t>
      </w:r>
      <w:r w:rsidRPr="00430019">
        <w:rPr>
          <w:rFonts w:ascii="Cambria" w:hAnsi="Cambria"/>
          <w:noProof/>
          <w:sz w:val="22"/>
        </w:rPr>
        <w:t xml:space="preserve">, </w:t>
      </w:r>
      <w:r w:rsidRPr="00430019">
        <w:rPr>
          <w:rFonts w:ascii="Cambria" w:hAnsi="Cambria"/>
          <w:b/>
          <w:bCs/>
          <w:noProof/>
          <w:sz w:val="22"/>
        </w:rPr>
        <w:t>Cai Q</w:t>
      </w:r>
      <w:r w:rsidRPr="00430019">
        <w:rPr>
          <w:rFonts w:ascii="Cambria" w:hAnsi="Cambria"/>
          <w:noProof/>
          <w:sz w:val="22"/>
        </w:rPr>
        <w:t xml:space="preserve">, </w:t>
      </w:r>
      <w:r w:rsidRPr="00430019">
        <w:rPr>
          <w:rFonts w:ascii="Cambria" w:hAnsi="Cambria"/>
          <w:b/>
          <w:bCs/>
          <w:noProof/>
          <w:sz w:val="22"/>
        </w:rPr>
        <w:t>Calatayud S</w:t>
      </w:r>
      <w:r w:rsidRPr="00430019">
        <w:rPr>
          <w:rFonts w:ascii="Cambria" w:hAnsi="Cambria"/>
          <w:noProof/>
          <w:sz w:val="22"/>
        </w:rPr>
        <w:t xml:space="preserve">, </w:t>
      </w:r>
      <w:r w:rsidRPr="00430019">
        <w:rPr>
          <w:rFonts w:ascii="Cambria" w:hAnsi="Cambria"/>
          <w:b/>
          <w:bCs/>
          <w:noProof/>
          <w:sz w:val="22"/>
        </w:rPr>
        <w:t>Camougrand N</w:t>
      </w:r>
      <w:r w:rsidRPr="00430019">
        <w:rPr>
          <w:rFonts w:ascii="Cambria" w:hAnsi="Cambria"/>
          <w:noProof/>
          <w:sz w:val="22"/>
        </w:rPr>
        <w:t xml:space="preserve">, </w:t>
      </w:r>
      <w:r w:rsidRPr="00430019">
        <w:rPr>
          <w:rFonts w:ascii="Cambria" w:hAnsi="Cambria"/>
          <w:b/>
          <w:bCs/>
          <w:noProof/>
          <w:sz w:val="22"/>
        </w:rPr>
        <w:t>Campanella M</w:t>
      </w:r>
      <w:r w:rsidRPr="00430019">
        <w:rPr>
          <w:rFonts w:ascii="Cambria" w:hAnsi="Cambria"/>
          <w:noProof/>
          <w:sz w:val="22"/>
        </w:rPr>
        <w:t xml:space="preserve">, </w:t>
      </w:r>
      <w:r w:rsidRPr="00430019">
        <w:rPr>
          <w:rFonts w:ascii="Cambria" w:hAnsi="Cambria"/>
          <w:b/>
          <w:bCs/>
          <w:noProof/>
          <w:sz w:val="22"/>
        </w:rPr>
        <w:t>Campbell GR</w:t>
      </w:r>
      <w:r w:rsidRPr="00430019">
        <w:rPr>
          <w:rFonts w:ascii="Cambria" w:hAnsi="Cambria"/>
          <w:noProof/>
          <w:sz w:val="22"/>
        </w:rPr>
        <w:t xml:space="preserve">, </w:t>
      </w:r>
      <w:r w:rsidRPr="00430019">
        <w:rPr>
          <w:rFonts w:ascii="Cambria" w:hAnsi="Cambria"/>
          <w:b/>
          <w:bCs/>
          <w:noProof/>
          <w:sz w:val="22"/>
        </w:rPr>
        <w:t>Campbell M</w:t>
      </w:r>
      <w:r w:rsidRPr="00430019">
        <w:rPr>
          <w:rFonts w:ascii="Cambria" w:hAnsi="Cambria"/>
          <w:noProof/>
          <w:sz w:val="22"/>
        </w:rPr>
        <w:t xml:space="preserve">, </w:t>
      </w:r>
      <w:r w:rsidRPr="00430019">
        <w:rPr>
          <w:rFonts w:ascii="Cambria" w:hAnsi="Cambria"/>
          <w:b/>
          <w:bCs/>
          <w:noProof/>
          <w:sz w:val="22"/>
        </w:rPr>
        <w:t>Campello S</w:t>
      </w:r>
      <w:r w:rsidRPr="00430019">
        <w:rPr>
          <w:rFonts w:ascii="Cambria" w:hAnsi="Cambria"/>
          <w:noProof/>
          <w:sz w:val="22"/>
        </w:rPr>
        <w:t xml:space="preserve">, </w:t>
      </w:r>
      <w:r w:rsidRPr="00430019">
        <w:rPr>
          <w:rFonts w:ascii="Cambria" w:hAnsi="Cambria"/>
          <w:b/>
          <w:bCs/>
          <w:noProof/>
          <w:sz w:val="22"/>
        </w:rPr>
        <w:t>Candau R</w:t>
      </w:r>
      <w:r w:rsidRPr="00430019">
        <w:rPr>
          <w:rFonts w:ascii="Cambria" w:hAnsi="Cambria"/>
          <w:noProof/>
          <w:sz w:val="22"/>
        </w:rPr>
        <w:t xml:space="preserve">, </w:t>
      </w:r>
      <w:r w:rsidRPr="00430019">
        <w:rPr>
          <w:rFonts w:ascii="Cambria" w:hAnsi="Cambria"/>
          <w:b/>
          <w:bCs/>
          <w:noProof/>
          <w:sz w:val="22"/>
        </w:rPr>
        <w:t>Caniggia I</w:t>
      </w:r>
      <w:r w:rsidRPr="00430019">
        <w:rPr>
          <w:rFonts w:ascii="Cambria" w:hAnsi="Cambria"/>
          <w:noProof/>
          <w:sz w:val="22"/>
        </w:rPr>
        <w:t xml:space="preserve">, </w:t>
      </w:r>
      <w:r w:rsidRPr="00430019">
        <w:rPr>
          <w:rFonts w:ascii="Cambria" w:hAnsi="Cambria"/>
          <w:b/>
          <w:bCs/>
          <w:noProof/>
          <w:sz w:val="22"/>
        </w:rPr>
        <w:t>Cantoni L</w:t>
      </w:r>
      <w:r w:rsidRPr="00430019">
        <w:rPr>
          <w:rFonts w:ascii="Cambria" w:hAnsi="Cambria"/>
          <w:noProof/>
          <w:sz w:val="22"/>
        </w:rPr>
        <w:t xml:space="preserve">, </w:t>
      </w:r>
      <w:r w:rsidRPr="00430019">
        <w:rPr>
          <w:rFonts w:ascii="Cambria" w:hAnsi="Cambria"/>
          <w:b/>
          <w:bCs/>
          <w:noProof/>
          <w:sz w:val="22"/>
        </w:rPr>
        <w:t>Cao L</w:t>
      </w:r>
      <w:r w:rsidRPr="00430019">
        <w:rPr>
          <w:rFonts w:ascii="Cambria" w:hAnsi="Cambria"/>
          <w:noProof/>
          <w:sz w:val="22"/>
        </w:rPr>
        <w:t xml:space="preserve">, </w:t>
      </w:r>
      <w:r w:rsidRPr="00430019">
        <w:rPr>
          <w:rFonts w:ascii="Cambria" w:hAnsi="Cambria"/>
          <w:b/>
          <w:bCs/>
          <w:noProof/>
          <w:sz w:val="22"/>
        </w:rPr>
        <w:t>Caplan AB</w:t>
      </w:r>
      <w:r w:rsidRPr="00430019">
        <w:rPr>
          <w:rFonts w:ascii="Cambria" w:hAnsi="Cambria"/>
          <w:noProof/>
          <w:sz w:val="22"/>
        </w:rPr>
        <w:t xml:space="preserve">, </w:t>
      </w:r>
      <w:r w:rsidRPr="00430019">
        <w:rPr>
          <w:rFonts w:ascii="Cambria" w:hAnsi="Cambria"/>
          <w:b/>
          <w:bCs/>
          <w:noProof/>
          <w:sz w:val="22"/>
        </w:rPr>
        <w:t>Caraglia M</w:t>
      </w:r>
      <w:r w:rsidRPr="00430019">
        <w:rPr>
          <w:rFonts w:ascii="Cambria" w:hAnsi="Cambria"/>
          <w:noProof/>
          <w:sz w:val="22"/>
        </w:rPr>
        <w:t xml:space="preserve">, </w:t>
      </w:r>
      <w:r w:rsidRPr="00430019">
        <w:rPr>
          <w:rFonts w:ascii="Cambria" w:hAnsi="Cambria"/>
          <w:b/>
          <w:bCs/>
          <w:noProof/>
          <w:sz w:val="22"/>
        </w:rPr>
        <w:t>Cardinali C</w:t>
      </w:r>
      <w:r w:rsidRPr="00430019">
        <w:rPr>
          <w:rFonts w:ascii="Cambria" w:hAnsi="Cambria"/>
          <w:noProof/>
          <w:sz w:val="22"/>
        </w:rPr>
        <w:t xml:space="preserve">, </w:t>
      </w:r>
      <w:r w:rsidRPr="00430019">
        <w:rPr>
          <w:rFonts w:ascii="Cambria" w:hAnsi="Cambria"/>
          <w:b/>
          <w:bCs/>
          <w:noProof/>
          <w:sz w:val="22"/>
        </w:rPr>
        <w:t>Cardoso SM</w:t>
      </w:r>
      <w:r w:rsidRPr="00430019">
        <w:rPr>
          <w:rFonts w:ascii="Cambria" w:hAnsi="Cambria"/>
          <w:noProof/>
          <w:sz w:val="22"/>
        </w:rPr>
        <w:t xml:space="preserve">, </w:t>
      </w:r>
      <w:r w:rsidRPr="00430019">
        <w:rPr>
          <w:rFonts w:ascii="Cambria" w:hAnsi="Cambria"/>
          <w:b/>
          <w:bCs/>
          <w:noProof/>
          <w:sz w:val="22"/>
        </w:rPr>
        <w:t>Carew JS</w:t>
      </w:r>
      <w:r w:rsidRPr="00430019">
        <w:rPr>
          <w:rFonts w:ascii="Cambria" w:hAnsi="Cambria"/>
          <w:noProof/>
          <w:sz w:val="22"/>
        </w:rPr>
        <w:t xml:space="preserve">, </w:t>
      </w:r>
      <w:r w:rsidRPr="00430019">
        <w:rPr>
          <w:rFonts w:ascii="Cambria" w:hAnsi="Cambria"/>
          <w:b/>
          <w:bCs/>
          <w:noProof/>
          <w:sz w:val="22"/>
        </w:rPr>
        <w:t>Carleton LA</w:t>
      </w:r>
      <w:r w:rsidRPr="00430019">
        <w:rPr>
          <w:rFonts w:ascii="Cambria" w:hAnsi="Cambria"/>
          <w:noProof/>
          <w:sz w:val="22"/>
        </w:rPr>
        <w:t xml:space="preserve">, </w:t>
      </w:r>
      <w:r w:rsidRPr="00430019">
        <w:rPr>
          <w:rFonts w:ascii="Cambria" w:hAnsi="Cambria"/>
          <w:b/>
          <w:bCs/>
          <w:noProof/>
          <w:sz w:val="22"/>
        </w:rPr>
        <w:t>Carlin CR</w:t>
      </w:r>
      <w:r w:rsidRPr="00430019">
        <w:rPr>
          <w:rFonts w:ascii="Cambria" w:hAnsi="Cambria"/>
          <w:noProof/>
          <w:sz w:val="22"/>
        </w:rPr>
        <w:t xml:space="preserve">, </w:t>
      </w:r>
      <w:r w:rsidRPr="00430019">
        <w:rPr>
          <w:rFonts w:ascii="Cambria" w:hAnsi="Cambria"/>
          <w:b/>
          <w:bCs/>
          <w:noProof/>
          <w:sz w:val="22"/>
        </w:rPr>
        <w:t>Carloni S</w:t>
      </w:r>
      <w:r w:rsidRPr="00430019">
        <w:rPr>
          <w:rFonts w:ascii="Cambria" w:hAnsi="Cambria"/>
          <w:noProof/>
          <w:sz w:val="22"/>
        </w:rPr>
        <w:t xml:space="preserve">, </w:t>
      </w:r>
      <w:r w:rsidRPr="00430019">
        <w:rPr>
          <w:rFonts w:ascii="Cambria" w:hAnsi="Cambria"/>
          <w:b/>
          <w:bCs/>
          <w:noProof/>
          <w:sz w:val="22"/>
        </w:rPr>
        <w:t>Carlsson SR</w:t>
      </w:r>
      <w:r w:rsidRPr="00430019">
        <w:rPr>
          <w:rFonts w:ascii="Cambria" w:hAnsi="Cambria"/>
          <w:noProof/>
          <w:sz w:val="22"/>
        </w:rPr>
        <w:t xml:space="preserve">, </w:t>
      </w:r>
      <w:r w:rsidRPr="00430019">
        <w:rPr>
          <w:rFonts w:ascii="Cambria" w:hAnsi="Cambria"/>
          <w:b/>
          <w:bCs/>
          <w:noProof/>
          <w:sz w:val="22"/>
        </w:rPr>
        <w:t>Carmona-Gutierrez D</w:t>
      </w:r>
      <w:r w:rsidRPr="00430019">
        <w:rPr>
          <w:rFonts w:ascii="Cambria" w:hAnsi="Cambria"/>
          <w:noProof/>
          <w:sz w:val="22"/>
        </w:rPr>
        <w:t xml:space="preserve">, </w:t>
      </w:r>
      <w:r w:rsidRPr="00430019">
        <w:rPr>
          <w:rFonts w:ascii="Cambria" w:hAnsi="Cambria"/>
          <w:b/>
          <w:bCs/>
          <w:noProof/>
          <w:sz w:val="22"/>
        </w:rPr>
        <w:t>Carneiro LA</w:t>
      </w:r>
      <w:r w:rsidRPr="00430019">
        <w:rPr>
          <w:rFonts w:ascii="Cambria" w:hAnsi="Cambria"/>
          <w:noProof/>
          <w:sz w:val="22"/>
        </w:rPr>
        <w:t xml:space="preserve">, </w:t>
      </w:r>
      <w:r w:rsidRPr="00430019">
        <w:rPr>
          <w:rFonts w:ascii="Cambria" w:hAnsi="Cambria"/>
          <w:b/>
          <w:bCs/>
          <w:noProof/>
          <w:sz w:val="22"/>
        </w:rPr>
        <w:t>Carnevali O</w:t>
      </w:r>
      <w:r w:rsidRPr="00430019">
        <w:rPr>
          <w:rFonts w:ascii="Cambria" w:hAnsi="Cambria"/>
          <w:noProof/>
          <w:sz w:val="22"/>
        </w:rPr>
        <w:t xml:space="preserve">, </w:t>
      </w:r>
      <w:r w:rsidRPr="00430019">
        <w:rPr>
          <w:rFonts w:ascii="Cambria" w:hAnsi="Cambria"/>
          <w:b/>
          <w:bCs/>
          <w:noProof/>
          <w:sz w:val="22"/>
        </w:rPr>
        <w:t>Carra S</w:t>
      </w:r>
      <w:r w:rsidRPr="00430019">
        <w:rPr>
          <w:rFonts w:ascii="Cambria" w:hAnsi="Cambria"/>
          <w:noProof/>
          <w:sz w:val="22"/>
        </w:rPr>
        <w:t xml:space="preserve">, </w:t>
      </w:r>
      <w:r w:rsidRPr="00430019">
        <w:rPr>
          <w:rFonts w:ascii="Cambria" w:hAnsi="Cambria"/>
          <w:b/>
          <w:bCs/>
          <w:noProof/>
          <w:sz w:val="22"/>
        </w:rPr>
        <w:t>Carrier A</w:t>
      </w:r>
      <w:r w:rsidRPr="00430019">
        <w:rPr>
          <w:rFonts w:ascii="Cambria" w:hAnsi="Cambria"/>
          <w:noProof/>
          <w:sz w:val="22"/>
        </w:rPr>
        <w:t xml:space="preserve">, </w:t>
      </w:r>
      <w:r w:rsidRPr="00430019">
        <w:rPr>
          <w:rFonts w:ascii="Cambria" w:hAnsi="Cambria"/>
          <w:b/>
          <w:bCs/>
          <w:noProof/>
          <w:sz w:val="22"/>
        </w:rPr>
        <w:t>Carroll B</w:t>
      </w:r>
      <w:r w:rsidRPr="00430019">
        <w:rPr>
          <w:rFonts w:ascii="Cambria" w:hAnsi="Cambria"/>
          <w:noProof/>
          <w:sz w:val="22"/>
        </w:rPr>
        <w:t xml:space="preserve">, </w:t>
      </w:r>
      <w:r w:rsidRPr="00430019">
        <w:rPr>
          <w:rFonts w:ascii="Cambria" w:hAnsi="Cambria"/>
          <w:b/>
          <w:bCs/>
          <w:noProof/>
          <w:sz w:val="22"/>
        </w:rPr>
        <w:t>Casas C</w:t>
      </w:r>
      <w:r w:rsidRPr="00430019">
        <w:rPr>
          <w:rFonts w:ascii="Cambria" w:hAnsi="Cambria"/>
          <w:noProof/>
          <w:sz w:val="22"/>
        </w:rPr>
        <w:t xml:space="preserve">, </w:t>
      </w:r>
      <w:r w:rsidRPr="00430019">
        <w:rPr>
          <w:rFonts w:ascii="Cambria" w:hAnsi="Cambria"/>
          <w:b/>
          <w:bCs/>
          <w:noProof/>
          <w:sz w:val="22"/>
        </w:rPr>
        <w:t>Casas J</w:t>
      </w:r>
      <w:r w:rsidRPr="00430019">
        <w:rPr>
          <w:rFonts w:ascii="Cambria" w:hAnsi="Cambria"/>
          <w:noProof/>
          <w:sz w:val="22"/>
        </w:rPr>
        <w:t xml:space="preserve">, </w:t>
      </w:r>
      <w:r w:rsidRPr="00430019">
        <w:rPr>
          <w:rFonts w:ascii="Cambria" w:hAnsi="Cambria"/>
          <w:b/>
          <w:bCs/>
          <w:noProof/>
          <w:sz w:val="22"/>
        </w:rPr>
        <w:t>Cassinelli G</w:t>
      </w:r>
      <w:r w:rsidRPr="00430019">
        <w:rPr>
          <w:rFonts w:ascii="Cambria" w:hAnsi="Cambria"/>
          <w:noProof/>
          <w:sz w:val="22"/>
        </w:rPr>
        <w:t xml:space="preserve">, </w:t>
      </w:r>
      <w:r w:rsidRPr="00430019">
        <w:rPr>
          <w:rFonts w:ascii="Cambria" w:hAnsi="Cambria"/>
          <w:b/>
          <w:bCs/>
          <w:noProof/>
          <w:sz w:val="22"/>
        </w:rPr>
        <w:t>Castets P</w:t>
      </w:r>
      <w:r w:rsidRPr="00430019">
        <w:rPr>
          <w:rFonts w:ascii="Cambria" w:hAnsi="Cambria"/>
          <w:noProof/>
          <w:sz w:val="22"/>
        </w:rPr>
        <w:t xml:space="preserve">, </w:t>
      </w:r>
      <w:r w:rsidRPr="00430019">
        <w:rPr>
          <w:rFonts w:ascii="Cambria" w:hAnsi="Cambria"/>
          <w:b/>
          <w:bCs/>
          <w:noProof/>
          <w:sz w:val="22"/>
        </w:rPr>
        <w:t>Castro-Obregon S</w:t>
      </w:r>
      <w:r w:rsidRPr="00430019">
        <w:rPr>
          <w:rFonts w:ascii="Cambria" w:hAnsi="Cambria"/>
          <w:noProof/>
          <w:sz w:val="22"/>
        </w:rPr>
        <w:t xml:space="preserve">, </w:t>
      </w:r>
      <w:r w:rsidRPr="00430019">
        <w:rPr>
          <w:rFonts w:ascii="Cambria" w:hAnsi="Cambria"/>
          <w:b/>
          <w:bCs/>
          <w:noProof/>
          <w:sz w:val="22"/>
        </w:rPr>
        <w:t>Cavallini G</w:t>
      </w:r>
      <w:r w:rsidRPr="00430019">
        <w:rPr>
          <w:rFonts w:ascii="Cambria" w:hAnsi="Cambria"/>
          <w:noProof/>
          <w:sz w:val="22"/>
        </w:rPr>
        <w:t xml:space="preserve">, </w:t>
      </w:r>
      <w:r w:rsidRPr="00430019">
        <w:rPr>
          <w:rFonts w:ascii="Cambria" w:hAnsi="Cambria"/>
          <w:b/>
          <w:bCs/>
          <w:noProof/>
          <w:sz w:val="22"/>
        </w:rPr>
        <w:t>Ceccherini I</w:t>
      </w:r>
      <w:r w:rsidRPr="00430019">
        <w:rPr>
          <w:rFonts w:ascii="Cambria" w:hAnsi="Cambria"/>
          <w:noProof/>
          <w:sz w:val="22"/>
        </w:rPr>
        <w:t xml:space="preserve">, </w:t>
      </w:r>
      <w:r w:rsidRPr="00430019">
        <w:rPr>
          <w:rFonts w:ascii="Cambria" w:hAnsi="Cambria"/>
          <w:b/>
          <w:bCs/>
          <w:noProof/>
          <w:sz w:val="22"/>
        </w:rPr>
        <w:t>Cecconi F</w:t>
      </w:r>
      <w:r w:rsidRPr="00430019">
        <w:rPr>
          <w:rFonts w:ascii="Cambria" w:hAnsi="Cambria"/>
          <w:noProof/>
          <w:sz w:val="22"/>
        </w:rPr>
        <w:t xml:space="preserve">, </w:t>
      </w:r>
      <w:r w:rsidRPr="00430019">
        <w:rPr>
          <w:rFonts w:ascii="Cambria" w:hAnsi="Cambria"/>
          <w:b/>
          <w:bCs/>
          <w:noProof/>
          <w:sz w:val="22"/>
        </w:rPr>
        <w:t>Cederbaum AI</w:t>
      </w:r>
      <w:r w:rsidRPr="00430019">
        <w:rPr>
          <w:rFonts w:ascii="Cambria" w:hAnsi="Cambria"/>
          <w:noProof/>
          <w:sz w:val="22"/>
        </w:rPr>
        <w:t xml:space="preserve">, </w:t>
      </w:r>
      <w:r w:rsidRPr="00430019">
        <w:rPr>
          <w:rFonts w:ascii="Cambria" w:hAnsi="Cambria"/>
          <w:b/>
          <w:bCs/>
          <w:noProof/>
          <w:sz w:val="22"/>
        </w:rPr>
        <w:t>Ceña V</w:t>
      </w:r>
      <w:r w:rsidRPr="00430019">
        <w:rPr>
          <w:rFonts w:ascii="Cambria" w:hAnsi="Cambria"/>
          <w:noProof/>
          <w:sz w:val="22"/>
        </w:rPr>
        <w:t xml:space="preserve">, </w:t>
      </w:r>
      <w:r w:rsidRPr="00430019">
        <w:rPr>
          <w:rFonts w:ascii="Cambria" w:hAnsi="Cambria"/>
          <w:b/>
          <w:bCs/>
          <w:noProof/>
          <w:sz w:val="22"/>
        </w:rPr>
        <w:t>Cenci S</w:t>
      </w:r>
      <w:r w:rsidRPr="00430019">
        <w:rPr>
          <w:rFonts w:ascii="Cambria" w:hAnsi="Cambria"/>
          <w:noProof/>
          <w:sz w:val="22"/>
        </w:rPr>
        <w:t xml:space="preserve">, </w:t>
      </w:r>
      <w:r w:rsidRPr="00430019">
        <w:rPr>
          <w:rFonts w:ascii="Cambria" w:hAnsi="Cambria"/>
          <w:b/>
          <w:bCs/>
          <w:noProof/>
          <w:sz w:val="22"/>
        </w:rPr>
        <w:t>Cerella C</w:t>
      </w:r>
      <w:r w:rsidRPr="00430019">
        <w:rPr>
          <w:rFonts w:ascii="Cambria" w:hAnsi="Cambria"/>
          <w:noProof/>
          <w:sz w:val="22"/>
        </w:rPr>
        <w:t xml:space="preserve">, </w:t>
      </w:r>
      <w:r w:rsidRPr="00430019">
        <w:rPr>
          <w:rFonts w:ascii="Cambria" w:hAnsi="Cambria"/>
          <w:b/>
          <w:bCs/>
          <w:noProof/>
          <w:sz w:val="22"/>
        </w:rPr>
        <w:t>Cervia D</w:t>
      </w:r>
      <w:r w:rsidRPr="00430019">
        <w:rPr>
          <w:rFonts w:ascii="Cambria" w:hAnsi="Cambria"/>
          <w:noProof/>
          <w:sz w:val="22"/>
        </w:rPr>
        <w:t xml:space="preserve">, </w:t>
      </w:r>
      <w:r w:rsidRPr="00430019">
        <w:rPr>
          <w:rFonts w:ascii="Cambria" w:hAnsi="Cambria"/>
          <w:b/>
          <w:bCs/>
          <w:noProof/>
          <w:sz w:val="22"/>
        </w:rPr>
        <w:t>Cetrullo S</w:t>
      </w:r>
      <w:r w:rsidRPr="00430019">
        <w:rPr>
          <w:rFonts w:ascii="Cambria" w:hAnsi="Cambria"/>
          <w:noProof/>
          <w:sz w:val="22"/>
        </w:rPr>
        <w:t xml:space="preserve">, </w:t>
      </w:r>
      <w:r w:rsidRPr="00430019">
        <w:rPr>
          <w:rFonts w:ascii="Cambria" w:hAnsi="Cambria"/>
          <w:b/>
          <w:bCs/>
          <w:noProof/>
          <w:sz w:val="22"/>
        </w:rPr>
        <w:t>Chaachouay H</w:t>
      </w:r>
      <w:r w:rsidRPr="00430019">
        <w:rPr>
          <w:rFonts w:ascii="Cambria" w:hAnsi="Cambria"/>
          <w:noProof/>
          <w:sz w:val="22"/>
        </w:rPr>
        <w:t xml:space="preserve">, </w:t>
      </w:r>
      <w:r w:rsidRPr="00430019">
        <w:rPr>
          <w:rFonts w:ascii="Cambria" w:hAnsi="Cambria"/>
          <w:b/>
          <w:bCs/>
          <w:noProof/>
          <w:sz w:val="22"/>
        </w:rPr>
        <w:t>Chae H-J</w:t>
      </w:r>
      <w:r w:rsidRPr="00430019">
        <w:rPr>
          <w:rFonts w:ascii="Cambria" w:hAnsi="Cambria"/>
          <w:noProof/>
          <w:sz w:val="22"/>
        </w:rPr>
        <w:t xml:space="preserve">, </w:t>
      </w:r>
      <w:r w:rsidRPr="00430019">
        <w:rPr>
          <w:rFonts w:ascii="Cambria" w:hAnsi="Cambria"/>
          <w:b/>
          <w:bCs/>
          <w:noProof/>
          <w:sz w:val="22"/>
        </w:rPr>
        <w:t>Chagin AS</w:t>
      </w:r>
      <w:r w:rsidRPr="00430019">
        <w:rPr>
          <w:rFonts w:ascii="Cambria" w:hAnsi="Cambria"/>
          <w:noProof/>
          <w:sz w:val="22"/>
        </w:rPr>
        <w:t xml:space="preserve">, </w:t>
      </w:r>
      <w:r w:rsidRPr="00430019">
        <w:rPr>
          <w:rFonts w:ascii="Cambria" w:hAnsi="Cambria"/>
          <w:b/>
          <w:bCs/>
          <w:noProof/>
          <w:sz w:val="22"/>
        </w:rPr>
        <w:t>Chai C-Y</w:t>
      </w:r>
      <w:r w:rsidRPr="00430019">
        <w:rPr>
          <w:rFonts w:ascii="Cambria" w:hAnsi="Cambria"/>
          <w:noProof/>
          <w:sz w:val="22"/>
        </w:rPr>
        <w:t xml:space="preserve">, </w:t>
      </w:r>
      <w:r w:rsidRPr="00430019">
        <w:rPr>
          <w:rFonts w:ascii="Cambria" w:hAnsi="Cambria"/>
          <w:b/>
          <w:bCs/>
          <w:noProof/>
          <w:sz w:val="22"/>
        </w:rPr>
        <w:t>Chakrabarti G</w:t>
      </w:r>
      <w:r w:rsidRPr="00430019">
        <w:rPr>
          <w:rFonts w:ascii="Cambria" w:hAnsi="Cambria"/>
          <w:noProof/>
          <w:sz w:val="22"/>
        </w:rPr>
        <w:t xml:space="preserve">, </w:t>
      </w:r>
      <w:r w:rsidRPr="00430019">
        <w:rPr>
          <w:rFonts w:ascii="Cambria" w:hAnsi="Cambria"/>
          <w:b/>
          <w:bCs/>
          <w:noProof/>
          <w:sz w:val="22"/>
        </w:rPr>
        <w:t>Chamilos G</w:t>
      </w:r>
      <w:r w:rsidRPr="00430019">
        <w:rPr>
          <w:rFonts w:ascii="Cambria" w:hAnsi="Cambria"/>
          <w:noProof/>
          <w:sz w:val="22"/>
        </w:rPr>
        <w:t xml:space="preserve">, </w:t>
      </w:r>
      <w:r w:rsidRPr="00430019">
        <w:rPr>
          <w:rFonts w:ascii="Cambria" w:hAnsi="Cambria"/>
          <w:b/>
          <w:bCs/>
          <w:noProof/>
          <w:sz w:val="22"/>
        </w:rPr>
        <w:t>Chan EY</w:t>
      </w:r>
      <w:r w:rsidRPr="00430019">
        <w:rPr>
          <w:rFonts w:ascii="Cambria" w:hAnsi="Cambria"/>
          <w:noProof/>
          <w:sz w:val="22"/>
        </w:rPr>
        <w:t xml:space="preserve">, </w:t>
      </w:r>
      <w:r w:rsidRPr="00430019">
        <w:rPr>
          <w:rFonts w:ascii="Cambria" w:hAnsi="Cambria"/>
          <w:b/>
          <w:bCs/>
          <w:noProof/>
          <w:sz w:val="22"/>
        </w:rPr>
        <w:t>Chan MT</w:t>
      </w:r>
      <w:r w:rsidRPr="00430019">
        <w:rPr>
          <w:rFonts w:ascii="Cambria" w:hAnsi="Cambria"/>
          <w:noProof/>
          <w:sz w:val="22"/>
        </w:rPr>
        <w:t xml:space="preserve">, </w:t>
      </w:r>
      <w:r w:rsidRPr="00430019">
        <w:rPr>
          <w:rFonts w:ascii="Cambria" w:hAnsi="Cambria"/>
          <w:b/>
          <w:bCs/>
          <w:noProof/>
          <w:sz w:val="22"/>
        </w:rPr>
        <w:t>Chandra D</w:t>
      </w:r>
      <w:r w:rsidRPr="00430019">
        <w:rPr>
          <w:rFonts w:ascii="Cambria" w:hAnsi="Cambria"/>
          <w:noProof/>
          <w:sz w:val="22"/>
        </w:rPr>
        <w:t xml:space="preserve">, </w:t>
      </w:r>
      <w:r w:rsidRPr="00430019">
        <w:rPr>
          <w:rFonts w:ascii="Cambria" w:hAnsi="Cambria"/>
          <w:b/>
          <w:bCs/>
          <w:noProof/>
          <w:sz w:val="22"/>
        </w:rPr>
        <w:t>Chandra P</w:t>
      </w:r>
      <w:r w:rsidRPr="00430019">
        <w:rPr>
          <w:rFonts w:ascii="Cambria" w:hAnsi="Cambria"/>
          <w:noProof/>
          <w:sz w:val="22"/>
        </w:rPr>
        <w:t xml:space="preserve">, </w:t>
      </w:r>
      <w:r w:rsidRPr="00430019">
        <w:rPr>
          <w:rFonts w:ascii="Cambria" w:hAnsi="Cambria"/>
          <w:b/>
          <w:bCs/>
          <w:noProof/>
          <w:sz w:val="22"/>
        </w:rPr>
        <w:t>Chang C-P</w:t>
      </w:r>
      <w:r w:rsidRPr="00430019">
        <w:rPr>
          <w:rFonts w:ascii="Cambria" w:hAnsi="Cambria"/>
          <w:noProof/>
          <w:sz w:val="22"/>
        </w:rPr>
        <w:t xml:space="preserve">, </w:t>
      </w:r>
      <w:r w:rsidRPr="00430019">
        <w:rPr>
          <w:rFonts w:ascii="Cambria" w:hAnsi="Cambria"/>
          <w:b/>
          <w:bCs/>
          <w:noProof/>
          <w:sz w:val="22"/>
        </w:rPr>
        <w:t>Chang RC-C</w:t>
      </w:r>
      <w:r w:rsidRPr="00430019">
        <w:rPr>
          <w:rFonts w:ascii="Cambria" w:hAnsi="Cambria"/>
          <w:noProof/>
          <w:sz w:val="22"/>
        </w:rPr>
        <w:t xml:space="preserve">, </w:t>
      </w:r>
      <w:r w:rsidRPr="00430019">
        <w:rPr>
          <w:rFonts w:ascii="Cambria" w:hAnsi="Cambria"/>
          <w:b/>
          <w:bCs/>
          <w:noProof/>
          <w:sz w:val="22"/>
        </w:rPr>
        <w:t>Chang TY</w:t>
      </w:r>
      <w:r w:rsidRPr="00430019">
        <w:rPr>
          <w:rFonts w:ascii="Cambria" w:hAnsi="Cambria"/>
          <w:noProof/>
          <w:sz w:val="22"/>
        </w:rPr>
        <w:t xml:space="preserve">, </w:t>
      </w:r>
      <w:r w:rsidRPr="00430019">
        <w:rPr>
          <w:rFonts w:ascii="Cambria" w:hAnsi="Cambria"/>
          <w:b/>
          <w:bCs/>
          <w:noProof/>
          <w:sz w:val="22"/>
        </w:rPr>
        <w:t>Chatham JC</w:t>
      </w:r>
      <w:r w:rsidRPr="00430019">
        <w:rPr>
          <w:rFonts w:ascii="Cambria" w:hAnsi="Cambria"/>
          <w:noProof/>
          <w:sz w:val="22"/>
        </w:rPr>
        <w:t xml:space="preserve">, </w:t>
      </w:r>
      <w:r w:rsidRPr="00430019">
        <w:rPr>
          <w:rFonts w:ascii="Cambria" w:hAnsi="Cambria"/>
          <w:b/>
          <w:bCs/>
          <w:noProof/>
          <w:sz w:val="22"/>
        </w:rPr>
        <w:t>Chatterjee S</w:t>
      </w:r>
      <w:r w:rsidRPr="00430019">
        <w:rPr>
          <w:rFonts w:ascii="Cambria" w:hAnsi="Cambria"/>
          <w:noProof/>
          <w:sz w:val="22"/>
        </w:rPr>
        <w:t xml:space="preserve">, </w:t>
      </w:r>
      <w:r w:rsidRPr="00430019">
        <w:rPr>
          <w:rFonts w:ascii="Cambria" w:hAnsi="Cambria"/>
          <w:b/>
          <w:bCs/>
          <w:noProof/>
          <w:sz w:val="22"/>
        </w:rPr>
        <w:t>Chauhan S</w:t>
      </w:r>
      <w:r w:rsidRPr="00430019">
        <w:rPr>
          <w:rFonts w:ascii="Cambria" w:hAnsi="Cambria"/>
          <w:noProof/>
          <w:sz w:val="22"/>
        </w:rPr>
        <w:t xml:space="preserve">, </w:t>
      </w:r>
      <w:r w:rsidRPr="00430019">
        <w:rPr>
          <w:rFonts w:ascii="Cambria" w:hAnsi="Cambria"/>
          <w:b/>
          <w:bCs/>
          <w:noProof/>
          <w:sz w:val="22"/>
        </w:rPr>
        <w:t>Che Y</w:t>
      </w:r>
      <w:r w:rsidRPr="00430019">
        <w:rPr>
          <w:rFonts w:ascii="Cambria" w:hAnsi="Cambria"/>
          <w:noProof/>
          <w:sz w:val="22"/>
        </w:rPr>
        <w:t xml:space="preserve">, </w:t>
      </w:r>
      <w:r w:rsidRPr="00430019">
        <w:rPr>
          <w:rFonts w:ascii="Cambria" w:hAnsi="Cambria"/>
          <w:b/>
          <w:bCs/>
          <w:noProof/>
          <w:sz w:val="22"/>
        </w:rPr>
        <w:t>Cheetham ME</w:t>
      </w:r>
      <w:r w:rsidRPr="00430019">
        <w:rPr>
          <w:rFonts w:ascii="Cambria" w:hAnsi="Cambria"/>
          <w:noProof/>
          <w:sz w:val="22"/>
        </w:rPr>
        <w:t xml:space="preserve">, </w:t>
      </w:r>
      <w:r w:rsidRPr="00430019">
        <w:rPr>
          <w:rFonts w:ascii="Cambria" w:hAnsi="Cambria"/>
          <w:b/>
          <w:bCs/>
          <w:noProof/>
          <w:sz w:val="22"/>
        </w:rPr>
        <w:t>Cheluvappa R</w:t>
      </w:r>
      <w:r w:rsidRPr="00430019">
        <w:rPr>
          <w:rFonts w:ascii="Cambria" w:hAnsi="Cambria"/>
          <w:noProof/>
          <w:sz w:val="22"/>
        </w:rPr>
        <w:t xml:space="preserve">, </w:t>
      </w:r>
      <w:r w:rsidRPr="00430019">
        <w:rPr>
          <w:rFonts w:ascii="Cambria" w:hAnsi="Cambria"/>
          <w:b/>
          <w:bCs/>
          <w:noProof/>
          <w:sz w:val="22"/>
        </w:rPr>
        <w:t>Chen C-J</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G-C</w:t>
      </w:r>
      <w:r w:rsidRPr="00430019">
        <w:rPr>
          <w:rFonts w:ascii="Cambria" w:hAnsi="Cambria"/>
          <w:noProof/>
          <w:sz w:val="22"/>
        </w:rPr>
        <w:t xml:space="preserve">, </w:t>
      </w:r>
      <w:r w:rsidRPr="00430019">
        <w:rPr>
          <w:rFonts w:ascii="Cambria" w:hAnsi="Cambria"/>
          <w:b/>
          <w:bCs/>
          <w:noProof/>
          <w:sz w:val="22"/>
        </w:rPr>
        <w:t>Chen G</w:t>
      </w:r>
      <w:r w:rsidRPr="00430019">
        <w:rPr>
          <w:rFonts w:ascii="Cambria" w:hAnsi="Cambria"/>
          <w:noProof/>
          <w:sz w:val="22"/>
        </w:rPr>
        <w:t xml:space="preserve">, </w:t>
      </w:r>
      <w:r w:rsidRPr="00430019">
        <w:rPr>
          <w:rFonts w:ascii="Cambria" w:hAnsi="Cambria"/>
          <w:b/>
          <w:bCs/>
          <w:noProof/>
          <w:sz w:val="22"/>
        </w:rPr>
        <w:t>Chen H</w:t>
      </w:r>
      <w:r w:rsidRPr="00430019">
        <w:rPr>
          <w:rFonts w:ascii="Cambria" w:hAnsi="Cambria"/>
          <w:noProof/>
          <w:sz w:val="22"/>
        </w:rPr>
        <w:t xml:space="preserve">, </w:t>
      </w:r>
      <w:r w:rsidRPr="00430019">
        <w:rPr>
          <w:rFonts w:ascii="Cambria" w:hAnsi="Cambria"/>
          <w:b/>
          <w:bCs/>
          <w:noProof/>
          <w:sz w:val="22"/>
        </w:rPr>
        <w:t>Chen JW</w:t>
      </w:r>
      <w:r w:rsidRPr="00430019">
        <w:rPr>
          <w:rFonts w:ascii="Cambria" w:hAnsi="Cambria"/>
          <w:noProof/>
          <w:sz w:val="22"/>
        </w:rPr>
        <w:t xml:space="preserve">, </w:t>
      </w:r>
      <w:r w:rsidRPr="00430019">
        <w:rPr>
          <w:rFonts w:ascii="Cambria" w:hAnsi="Cambria"/>
          <w:b/>
          <w:bCs/>
          <w:noProof/>
          <w:sz w:val="22"/>
        </w:rPr>
        <w:t>Chen J-K</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M</w:t>
      </w:r>
      <w:r w:rsidRPr="00430019">
        <w:rPr>
          <w:rFonts w:ascii="Cambria" w:hAnsi="Cambria"/>
          <w:noProof/>
          <w:sz w:val="22"/>
        </w:rPr>
        <w:t xml:space="preserve">, </w:t>
      </w:r>
      <w:r w:rsidRPr="00430019">
        <w:rPr>
          <w:rFonts w:ascii="Cambria" w:hAnsi="Cambria"/>
          <w:b/>
          <w:bCs/>
          <w:noProof/>
          <w:sz w:val="22"/>
        </w:rPr>
        <w:t>Chen P</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Q</w:t>
      </w:r>
      <w:r w:rsidRPr="00430019">
        <w:rPr>
          <w:rFonts w:ascii="Cambria" w:hAnsi="Cambria"/>
          <w:noProof/>
          <w:sz w:val="22"/>
        </w:rPr>
        <w:t xml:space="preserve">, </w:t>
      </w:r>
      <w:r w:rsidRPr="00430019">
        <w:rPr>
          <w:rFonts w:ascii="Cambria" w:hAnsi="Cambria"/>
          <w:b/>
          <w:bCs/>
          <w:noProof/>
          <w:sz w:val="22"/>
        </w:rPr>
        <w:t>Chen S-D</w:t>
      </w:r>
      <w:r w:rsidRPr="00430019">
        <w:rPr>
          <w:rFonts w:ascii="Cambria" w:hAnsi="Cambria"/>
          <w:noProof/>
          <w:sz w:val="22"/>
        </w:rPr>
        <w:t xml:space="preserve">, </w:t>
      </w:r>
      <w:r w:rsidRPr="00430019">
        <w:rPr>
          <w:rFonts w:ascii="Cambria" w:hAnsi="Cambria"/>
          <w:b/>
          <w:bCs/>
          <w:noProof/>
          <w:sz w:val="22"/>
        </w:rPr>
        <w:t>Chen S</w:t>
      </w:r>
      <w:r w:rsidRPr="00430019">
        <w:rPr>
          <w:rFonts w:ascii="Cambria" w:hAnsi="Cambria"/>
          <w:noProof/>
          <w:sz w:val="22"/>
        </w:rPr>
        <w:t xml:space="preserve">, </w:t>
      </w:r>
      <w:r w:rsidRPr="00430019">
        <w:rPr>
          <w:rFonts w:ascii="Cambria" w:hAnsi="Cambria"/>
          <w:b/>
          <w:bCs/>
          <w:noProof/>
          <w:sz w:val="22"/>
        </w:rPr>
        <w:t>Chen SS-L</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W-J</w:t>
      </w:r>
      <w:r w:rsidRPr="00430019">
        <w:rPr>
          <w:rFonts w:ascii="Cambria" w:hAnsi="Cambria"/>
          <w:noProof/>
          <w:sz w:val="22"/>
        </w:rPr>
        <w:t xml:space="preserve">, </w:t>
      </w:r>
      <w:r w:rsidRPr="00430019">
        <w:rPr>
          <w:rFonts w:ascii="Cambria" w:hAnsi="Cambria"/>
          <w:b/>
          <w:bCs/>
          <w:noProof/>
          <w:sz w:val="22"/>
        </w:rPr>
        <w:t>Chen WQ</w:t>
      </w:r>
      <w:r w:rsidRPr="00430019">
        <w:rPr>
          <w:rFonts w:ascii="Cambria" w:hAnsi="Cambria"/>
          <w:noProof/>
          <w:sz w:val="22"/>
        </w:rPr>
        <w:t xml:space="preserve">, </w:t>
      </w:r>
      <w:r w:rsidRPr="00430019">
        <w:rPr>
          <w:rFonts w:ascii="Cambria" w:hAnsi="Cambria"/>
          <w:b/>
          <w:bCs/>
          <w:noProof/>
          <w:sz w:val="22"/>
        </w:rPr>
        <w:t>Chen W</w:t>
      </w:r>
      <w:r w:rsidRPr="00430019">
        <w:rPr>
          <w:rFonts w:ascii="Cambria" w:hAnsi="Cambria"/>
          <w:noProof/>
          <w:sz w:val="22"/>
        </w:rPr>
        <w:t xml:space="preserve">, </w:t>
      </w:r>
      <w:r w:rsidRPr="00430019">
        <w:rPr>
          <w:rFonts w:ascii="Cambria" w:hAnsi="Cambria"/>
          <w:b/>
          <w:bCs/>
          <w:noProof/>
          <w:sz w:val="22"/>
        </w:rPr>
        <w:t>Chen X</w:t>
      </w:r>
      <w:r w:rsidRPr="00430019">
        <w:rPr>
          <w:rFonts w:ascii="Cambria" w:hAnsi="Cambria"/>
          <w:noProof/>
          <w:sz w:val="22"/>
        </w:rPr>
        <w:t xml:space="preserve">, </w:t>
      </w:r>
      <w:r w:rsidRPr="00430019">
        <w:rPr>
          <w:rFonts w:ascii="Cambria" w:hAnsi="Cambria"/>
          <w:b/>
          <w:bCs/>
          <w:noProof/>
          <w:sz w:val="22"/>
        </w:rPr>
        <w:t>Chen Y-H</w:t>
      </w:r>
      <w:r w:rsidRPr="00430019">
        <w:rPr>
          <w:rFonts w:ascii="Cambria" w:hAnsi="Cambria"/>
          <w:noProof/>
          <w:sz w:val="22"/>
        </w:rPr>
        <w:t xml:space="preserve">, </w:t>
      </w:r>
      <w:r w:rsidRPr="00430019">
        <w:rPr>
          <w:rFonts w:ascii="Cambria" w:hAnsi="Cambria"/>
          <w:b/>
          <w:bCs/>
          <w:noProof/>
          <w:sz w:val="22"/>
        </w:rPr>
        <w:t>Chen Y-G</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Y-J</w:t>
      </w:r>
      <w:r w:rsidRPr="00430019">
        <w:rPr>
          <w:rFonts w:ascii="Cambria" w:hAnsi="Cambria"/>
          <w:noProof/>
          <w:sz w:val="22"/>
        </w:rPr>
        <w:t xml:space="preserve">, </w:t>
      </w:r>
      <w:r w:rsidRPr="00430019">
        <w:rPr>
          <w:rFonts w:ascii="Cambria" w:hAnsi="Cambria"/>
          <w:b/>
          <w:bCs/>
          <w:noProof/>
          <w:sz w:val="22"/>
        </w:rPr>
        <w:t>Chen Y-Q</w:t>
      </w:r>
      <w:r w:rsidRPr="00430019">
        <w:rPr>
          <w:rFonts w:ascii="Cambria" w:hAnsi="Cambria"/>
          <w:noProof/>
          <w:sz w:val="22"/>
        </w:rPr>
        <w:t xml:space="preserve">, </w:t>
      </w:r>
      <w:r w:rsidRPr="00430019">
        <w:rPr>
          <w:rFonts w:ascii="Cambria" w:hAnsi="Cambria"/>
          <w:b/>
          <w:bCs/>
          <w:noProof/>
          <w:sz w:val="22"/>
        </w:rPr>
        <w:t>Chen Y</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 Z</w:t>
      </w:r>
      <w:r w:rsidRPr="00430019">
        <w:rPr>
          <w:rFonts w:ascii="Cambria" w:hAnsi="Cambria"/>
          <w:noProof/>
          <w:sz w:val="22"/>
        </w:rPr>
        <w:t xml:space="preserve">, </w:t>
      </w:r>
      <w:r w:rsidRPr="00430019">
        <w:rPr>
          <w:rFonts w:ascii="Cambria" w:hAnsi="Cambria"/>
          <w:b/>
          <w:bCs/>
          <w:noProof/>
          <w:sz w:val="22"/>
        </w:rPr>
        <w:t>Cheng A</w:t>
      </w:r>
      <w:r w:rsidRPr="00430019">
        <w:rPr>
          <w:rFonts w:ascii="Cambria" w:hAnsi="Cambria"/>
          <w:noProof/>
          <w:sz w:val="22"/>
        </w:rPr>
        <w:t xml:space="preserve">, </w:t>
      </w:r>
      <w:r w:rsidRPr="00430019">
        <w:rPr>
          <w:rFonts w:ascii="Cambria" w:hAnsi="Cambria"/>
          <w:b/>
          <w:bCs/>
          <w:noProof/>
          <w:sz w:val="22"/>
        </w:rPr>
        <w:t>Cheng CH</w:t>
      </w:r>
      <w:r w:rsidRPr="00430019">
        <w:rPr>
          <w:rFonts w:ascii="Cambria" w:hAnsi="Cambria"/>
          <w:noProof/>
          <w:sz w:val="22"/>
        </w:rPr>
        <w:t xml:space="preserve">, </w:t>
      </w:r>
      <w:r w:rsidRPr="00430019">
        <w:rPr>
          <w:rFonts w:ascii="Cambria" w:hAnsi="Cambria"/>
          <w:b/>
          <w:bCs/>
          <w:noProof/>
          <w:sz w:val="22"/>
        </w:rPr>
        <w:t>Cheng H</w:t>
      </w:r>
      <w:r w:rsidRPr="00430019">
        <w:rPr>
          <w:rFonts w:ascii="Cambria" w:hAnsi="Cambria"/>
          <w:noProof/>
          <w:sz w:val="22"/>
        </w:rPr>
        <w:t xml:space="preserve">, </w:t>
      </w:r>
      <w:r w:rsidRPr="00430019">
        <w:rPr>
          <w:rFonts w:ascii="Cambria" w:hAnsi="Cambria"/>
          <w:b/>
          <w:bCs/>
          <w:noProof/>
          <w:sz w:val="22"/>
        </w:rPr>
        <w:t>Cheong H</w:t>
      </w:r>
      <w:r w:rsidRPr="00430019">
        <w:rPr>
          <w:rFonts w:ascii="Cambria" w:hAnsi="Cambria"/>
          <w:noProof/>
          <w:sz w:val="22"/>
        </w:rPr>
        <w:t xml:space="preserve">, </w:t>
      </w:r>
      <w:r w:rsidRPr="00430019">
        <w:rPr>
          <w:rFonts w:ascii="Cambria" w:hAnsi="Cambria"/>
          <w:b/>
          <w:bCs/>
          <w:noProof/>
          <w:sz w:val="22"/>
        </w:rPr>
        <w:t>Cherry S</w:t>
      </w:r>
      <w:r w:rsidRPr="00430019">
        <w:rPr>
          <w:rFonts w:ascii="Cambria" w:hAnsi="Cambria"/>
          <w:noProof/>
          <w:sz w:val="22"/>
        </w:rPr>
        <w:t xml:space="preserve">, </w:t>
      </w:r>
      <w:r w:rsidRPr="00430019">
        <w:rPr>
          <w:rFonts w:ascii="Cambria" w:hAnsi="Cambria"/>
          <w:b/>
          <w:bCs/>
          <w:noProof/>
          <w:sz w:val="22"/>
        </w:rPr>
        <w:t>Chesney J</w:t>
      </w:r>
      <w:r w:rsidRPr="00430019">
        <w:rPr>
          <w:rFonts w:ascii="Cambria" w:hAnsi="Cambria"/>
          <w:noProof/>
          <w:sz w:val="22"/>
        </w:rPr>
        <w:t xml:space="preserve">, </w:t>
      </w:r>
      <w:r w:rsidRPr="00430019">
        <w:rPr>
          <w:rFonts w:ascii="Cambria" w:hAnsi="Cambria"/>
          <w:b/>
          <w:bCs/>
          <w:noProof/>
          <w:sz w:val="22"/>
        </w:rPr>
        <w:t>Cheung CHA</w:t>
      </w:r>
      <w:r w:rsidRPr="00430019">
        <w:rPr>
          <w:rFonts w:ascii="Cambria" w:hAnsi="Cambria"/>
          <w:noProof/>
          <w:sz w:val="22"/>
        </w:rPr>
        <w:t xml:space="preserve">, </w:t>
      </w:r>
      <w:r w:rsidRPr="00430019">
        <w:rPr>
          <w:rFonts w:ascii="Cambria" w:hAnsi="Cambria"/>
          <w:b/>
          <w:bCs/>
          <w:noProof/>
          <w:sz w:val="22"/>
        </w:rPr>
        <w:t>Chevet E</w:t>
      </w:r>
      <w:r w:rsidRPr="00430019">
        <w:rPr>
          <w:rFonts w:ascii="Cambria" w:hAnsi="Cambria"/>
          <w:noProof/>
          <w:sz w:val="22"/>
        </w:rPr>
        <w:t xml:space="preserve">, </w:t>
      </w:r>
      <w:r w:rsidRPr="00430019">
        <w:rPr>
          <w:rFonts w:ascii="Cambria" w:hAnsi="Cambria"/>
          <w:b/>
          <w:bCs/>
          <w:noProof/>
          <w:sz w:val="22"/>
        </w:rPr>
        <w:t>Chi HC</w:t>
      </w:r>
      <w:r w:rsidRPr="00430019">
        <w:rPr>
          <w:rFonts w:ascii="Cambria" w:hAnsi="Cambria"/>
          <w:noProof/>
          <w:sz w:val="22"/>
        </w:rPr>
        <w:t xml:space="preserve">, </w:t>
      </w:r>
      <w:r w:rsidRPr="00430019">
        <w:rPr>
          <w:rFonts w:ascii="Cambria" w:hAnsi="Cambria"/>
          <w:b/>
          <w:bCs/>
          <w:noProof/>
          <w:sz w:val="22"/>
        </w:rPr>
        <w:t>Chi S-G</w:t>
      </w:r>
      <w:r w:rsidRPr="00430019">
        <w:rPr>
          <w:rFonts w:ascii="Cambria" w:hAnsi="Cambria"/>
          <w:noProof/>
          <w:sz w:val="22"/>
        </w:rPr>
        <w:t xml:space="preserve">, </w:t>
      </w:r>
      <w:r w:rsidRPr="00430019">
        <w:rPr>
          <w:rFonts w:ascii="Cambria" w:hAnsi="Cambria"/>
          <w:b/>
          <w:bCs/>
          <w:noProof/>
          <w:sz w:val="22"/>
        </w:rPr>
        <w:t>Chiacchiera F</w:t>
      </w:r>
      <w:r w:rsidRPr="00430019">
        <w:rPr>
          <w:rFonts w:ascii="Cambria" w:hAnsi="Cambria"/>
          <w:noProof/>
          <w:sz w:val="22"/>
        </w:rPr>
        <w:t xml:space="preserve">, </w:t>
      </w:r>
      <w:r w:rsidRPr="00430019">
        <w:rPr>
          <w:rFonts w:ascii="Cambria" w:hAnsi="Cambria"/>
          <w:b/>
          <w:bCs/>
          <w:noProof/>
          <w:sz w:val="22"/>
        </w:rPr>
        <w:t>Chiang H-L</w:t>
      </w:r>
      <w:r w:rsidRPr="00430019">
        <w:rPr>
          <w:rFonts w:ascii="Cambria" w:hAnsi="Cambria"/>
          <w:noProof/>
          <w:sz w:val="22"/>
        </w:rPr>
        <w:t xml:space="preserve">, </w:t>
      </w:r>
      <w:r w:rsidRPr="00430019">
        <w:rPr>
          <w:rFonts w:ascii="Cambria" w:hAnsi="Cambria"/>
          <w:b/>
          <w:bCs/>
          <w:noProof/>
          <w:sz w:val="22"/>
        </w:rPr>
        <w:t>Chiarelli R</w:t>
      </w:r>
      <w:r w:rsidRPr="00430019">
        <w:rPr>
          <w:rFonts w:ascii="Cambria" w:hAnsi="Cambria"/>
          <w:noProof/>
          <w:sz w:val="22"/>
        </w:rPr>
        <w:t xml:space="preserve">, </w:t>
      </w:r>
      <w:r w:rsidRPr="00430019">
        <w:rPr>
          <w:rFonts w:ascii="Cambria" w:hAnsi="Cambria"/>
          <w:b/>
          <w:bCs/>
          <w:noProof/>
          <w:sz w:val="22"/>
        </w:rPr>
        <w:t>Chiariello M</w:t>
      </w:r>
      <w:r w:rsidRPr="00430019">
        <w:rPr>
          <w:rFonts w:ascii="Cambria" w:hAnsi="Cambria"/>
          <w:noProof/>
          <w:sz w:val="22"/>
        </w:rPr>
        <w:t xml:space="preserve">, </w:t>
      </w:r>
      <w:r w:rsidRPr="00430019">
        <w:rPr>
          <w:rFonts w:ascii="Cambria" w:hAnsi="Cambria"/>
          <w:b/>
          <w:bCs/>
          <w:noProof/>
          <w:sz w:val="22"/>
        </w:rPr>
        <w:t>Chieppa M</w:t>
      </w:r>
      <w:r w:rsidRPr="00430019">
        <w:rPr>
          <w:rFonts w:ascii="Cambria" w:hAnsi="Cambria"/>
          <w:noProof/>
          <w:sz w:val="22"/>
        </w:rPr>
        <w:t xml:space="preserve">, </w:t>
      </w:r>
      <w:r w:rsidRPr="00430019">
        <w:rPr>
          <w:rFonts w:ascii="Cambria" w:hAnsi="Cambria"/>
          <w:b/>
          <w:bCs/>
          <w:noProof/>
          <w:sz w:val="22"/>
        </w:rPr>
        <w:t>Chin L-S</w:t>
      </w:r>
      <w:r w:rsidRPr="00430019">
        <w:rPr>
          <w:rFonts w:ascii="Cambria" w:hAnsi="Cambria"/>
          <w:noProof/>
          <w:sz w:val="22"/>
        </w:rPr>
        <w:t xml:space="preserve">, </w:t>
      </w:r>
      <w:r w:rsidRPr="00430019">
        <w:rPr>
          <w:rFonts w:ascii="Cambria" w:hAnsi="Cambria"/>
          <w:b/>
          <w:bCs/>
          <w:noProof/>
          <w:sz w:val="22"/>
        </w:rPr>
        <w:t>Chiong M</w:t>
      </w:r>
      <w:r w:rsidRPr="00430019">
        <w:rPr>
          <w:rFonts w:ascii="Cambria" w:hAnsi="Cambria"/>
          <w:noProof/>
          <w:sz w:val="22"/>
        </w:rPr>
        <w:t xml:space="preserve">, </w:t>
      </w:r>
      <w:r w:rsidRPr="00430019">
        <w:rPr>
          <w:rFonts w:ascii="Cambria" w:hAnsi="Cambria"/>
          <w:b/>
          <w:bCs/>
          <w:noProof/>
          <w:sz w:val="22"/>
        </w:rPr>
        <w:t>Chiu GN</w:t>
      </w:r>
      <w:r w:rsidRPr="00430019">
        <w:rPr>
          <w:rFonts w:ascii="Cambria" w:hAnsi="Cambria"/>
          <w:noProof/>
          <w:sz w:val="22"/>
        </w:rPr>
        <w:t xml:space="preserve">, </w:t>
      </w:r>
      <w:r w:rsidRPr="00430019">
        <w:rPr>
          <w:rFonts w:ascii="Cambria" w:hAnsi="Cambria"/>
          <w:b/>
          <w:bCs/>
          <w:noProof/>
          <w:sz w:val="22"/>
        </w:rPr>
        <w:t>Cho D-H</w:t>
      </w:r>
      <w:r w:rsidRPr="00430019">
        <w:rPr>
          <w:rFonts w:ascii="Cambria" w:hAnsi="Cambria"/>
          <w:noProof/>
          <w:sz w:val="22"/>
        </w:rPr>
        <w:t xml:space="preserve">, </w:t>
      </w:r>
      <w:r w:rsidRPr="00430019">
        <w:rPr>
          <w:rFonts w:ascii="Cambria" w:hAnsi="Cambria"/>
          <w:b/>
          <w:bCs/>
          <w:noProof/>
          <w:sz w:val="22"/>
        </w:rPr>
        <w:t>Cho S-G</w:t>
      </w:r>
      <w:r w:rsidRPr="00430019">
        <w:rPr>
          <w:rFonts w:ascii="Cambria" w:hAnsi="Cambria"/>
          <w:noProof/>
          <w:sz w:val="22"/>
        </w:rPr>
        <w:t xml:space="preserve">, </w:t>
      </w:r>
      <w:r w:rsidRPr="00430019">
        <w:rPr>
          <w:rFonts w:ascii="Cambria" w:hAnsi="Cambria"/>
          <w:b/>
          <w:bCs/>
          <w:noProof/>
          <w:sz w:val="22"/>
        </w:rPr>
        <w:t>Cho WC</w:t>
      </w:r>
      <w:r w:rsidRPr="00430019">
        <w:rPr>
          <w:rFonts w:ascii="Cambria" w:hAnsi="Cambria"/>
          <w:noProof/>
          <w:sz w:val="22"/>
        </w:rPr>
        <w:t xml:space="preserve">, </w:t>
      </w:r>
      <w:r w:rsidRPr="00430019">
        <w:rPr>
          <w:rFonts w:ascii="Cambria" w:hAnsi="Cambria"/>
          <w:b/>
          <w:bCs/>
          <w:noProof/>
          <w:sz w:val="22"/>
        </w:rPr>
        <w:t>Cho Y-Y</w:t>
      </w:r>
      <w:r w:rsidRPr="00430019">
        <w:rPr>
          <w:rFonts w:ascii="Cambria" w:hAnsi="Cambria"/>
          <w:noProof/>
          <w:sz w:val="22"/>
        </w:rPr>
        <w:t xml:space="preserve">, </w:t>
      </w:r>
      <w:r w:rsidRPr="00430019">
        <w:rPr>
          <w:rFonts w:ascii="Cambria" w:hAnsi="Cambria"/>
          <w:b/>
          <w:bCs/>
          <w:noProof/>
          <w:sz w:val="22"/>
        </w:rPr>
        <w:t>Cho Y-S</w:t>
      </w:r>
      <w:r w:rsidRPr="00430019">
        <w:rPr>
          <w:rFonts w:ascii="Cambria" w:hAnsi="Cambria"/>
          <w:noProof/>
          <w:sz w:val="22"/>
        </w:rPr>
        <w:t xml:space="preserve">, </w:t>
      </w:r>
      <w:r w:rsidRPr="00430019">
        <w:rPr>
          <w:rFonts w:ascii="Cambria" w:hAnsi="Cambria"/>
          <w:b/>
          <w:bCs/>
          <w:noProof/>
          <w:sz w:val="22"/>
        </w:rPr>
        <w:t>Choi AM</w:t>
      </w:r>
      <w:r w:rsidRPr="00430019">
        <w:rPr>
          <w:rFonts w:ascii="Cambria" w:hAnsi="Cambria"/>
          <w:noProof/>
          <w:sz w:val="22"/>
        </w:rPr>
        <w:t xml:space="preserve">, </w:t>
      </w:r>
      <w:r w:rsidRPr="00430019">
        <w:rPr>
          <w:rFonts w:ascii="Cambria" w:hAnsi="Cambria"/>
          <w:b/>
          <w:bCs/>
          <w:noProof/>
          <w:sz w:val="22"/>
        </w:rPr>
        <w:t>Choi E-J</w:t>
      </w:r>
      <w:r w:rsidRPr="00430019">
        <w:rPr>
          <w:rFonts w:ascii="Cambria" w:hAnsi="Cambria"/>
          <w:noProof/>
          <w:sz w:val="22"/>
        </w:rPr>
        <w:t xml:space="preserve">, </w:t>
      </w:r>
      <w:r w:rsidRPr="00430019">
        <w:rPr>
          <w:rFonts w:ascii="Cambria" w:hAnsi="Cambria"/>
          <w:b/>
          <w:bCs/>
          <w:noProof/>
          <w:sz w:val="22"/>
        </w:rPr>
        <w:t>Choi E-K</w:t>
      </w:r>
      <w:r w:rsidRPr="00430019">
        <w:rPr>
          <w:rFonts w:ascii="Cambria" w:hAnsi="Cambria"/>
          <w:noProof/>
          <w:sz w:val="22"/>
        </w:rPr>
        <w:t xml:space="preserve">, </w:t>
      </w:r>
      <w:r w:rsidRPr="00430019">
        <w:rPr>
          <w:rFonts w:ascii="Cambria" w:hAnsi="Cambria"/>
          <w:b/>
          <w:bCs/>
          <w:noProof/>
          <w:sz w:val="22"/>
        </w:rPr>
        <w:t>Choi J</w:t>
      </w:r>
      <w:r w:rsidRPr="00430019">
        <w:rPr>
          <w:rFonts w:ascii="Cambria" w:hAnsi="Cambria"/>
          <w:noProof/>
          <w:sz w:val="22"/>
        </w:rPr>
        <w:t xml:space="preserve">, </w:t>
      </w:r>
      <w:r w:rsidRPr="00430019">
        <w:rPr>
          <w:rFonts w:ascii="Cambria" w:hAnsi="Cambria"/>
          <w:b/>
          <w:bCs/>
          <w:noProof/>
          <w:sz w:val="22"/>
        </w:rPr>
        <w:t>Choi ME</w:t>
      </w:r>
      <w:r w:rsidRPr="00430019">
        <w:rPr>
          <w:rFonts w:ascii="Cambria" w:hAnsi="Cambria"/>
          <w:noProof/>
          <w:sz w:val="22"/>
        </w:rPr>
        <w:t xml:space="preserve">, </w:t>
      </w:r>
      <w:r w:rsidRPr="00430019">
        <w:rPr>
          <w:rFonts w:ascii="Cambria" w:hAnsi="Cambria"/>
          <w:b/>
          <w:bCs/>
          <w:noProof/>
          <w:sz w:val="22"/>
        </w:rPr>
        <w:t>Choi S-I</w:t>
      </w:r>
      <w:r w:rsidRPr="00430019">
        <w:rPr>
          <w:rFonts w:ascii="Cambria" w:hAnsi="Cambria"/>
          <w:noProof/>
          <w:sz w:val="22"/>
        </w:rPr>
        <w:t xml:space="preserve">, </w:t>
      </w:r>
      <w:r w:rsidRPr="00430019">
        <w:rPr>
          <w:rFonts w:ascii="Cambria" w:hAnsi="Cambria"/>
          <w:b/>
          <w:bCs/>
          <w:noProof/>
          <w:sz w:val="22"/>
        </w:rPr>
        <w:t>Chou T-F</w:t>
      </w:r>
      <w:r w:rsidRPr="00430019">
        <w:rPr>
          <w:rFonts w:ascii="Cambria" w:hAnsi="Cambria"/>
          <w:noProof/>
          <w:sz w:val="22"/>
        </w:rPr>
        <w:t xml:space="preserve">, </w:t>
      </w:r>
      <w:r w:rsidRPr="00430019">
        <w:rPr>
          <w:rFonts w:ascii="Cambria" w:hAnsi="Cambria"/>
          <w:b/>
          <w:bCs/>
          <w:noProof/>
          <w:sz w:val="22"/>
        </w:rPr>
        <w:t>Chouaib S</w:t>
      </w:r>
      <w:r w:rsidRPr="00430019">
        <w:rPr>
          <w:rFonts w:ascii="Cambria" w:hAnsi="Cambria"/>
          <w:noProof/>
          <w:sz w:val="22"/>
        </w:rPr>
        <w:t xml:space="preserve">, </w:t>
      </w:r>
      <w:r w:rsidRPr="00430019">
        <w:rPr>
          <w:rFonts w:ascii="Cambria" w:hAnsi="Cambria"/>
          <w:b/>
          <w:bCs/>
          <w:noProof/>
          <w:sz w:val="22"/>
        </w:rPr>
        <w:t>Choubey D</w:t>
      </w:r>
      <w:r w:rsidRPr="00430019">
        <w:rPr>
          <w:rFonts w:ascii="Cambria" w:hAnsi="Cambria"/>
          <w:noProof/>
          <w:sz w:val="22"/>
        </w:rPr>
        <w:t xml:space="preserve">, </w:t>
      </w:r>
      <w:r w:rsidRPr="00430019">
        <w:rPr>
          <w:rFonts w:ascii="Cambria" w:hAnsi="Cambria"/>
          <w:b/>
          <w:bCs/>
          <w:noProof/>
          <w:sz w:val="22"/>
        </w:rPr>
        <w:t>Choubey V</w:t>
      </w:r>
      <w:r w:rsidRPr="00430019">
        <w:rPr>
          <w:rFonts w:ascii="Cambria" w:hAnsi="Cambria"/>
          <w:noProof/>
          <w:sz w:val="22"/>
        </w:rPr>
        <w:t xml:space="preserve">, </w:t>
      </w:r>
      <w:r w:rsidRPr="00430019">
        <w:rPr>
          <w:rFonts w:ascii="Cambria" w:hAnsi="Cambria"/>
          <w:b/>
          <w:bCs/>
          <w:noProof/>
          <w:sz w:val="22"/>
        </w:rPr>
        <w:t>Chow K-C</w:t>
      </w:r>
      <w:r w:rsidRPr="00430019">
        <w:rPr>
          <w:rFonts w:ascii="Cambria" w:hAnsi="Cambria"/>
          <w:noProof/>
          <w:sz w:val="22"/>
        </w:rPr>
        <w:t xml:space="preserve">, </w:t>
      </w:r>
      <w:r w:rsidRPr="00430019">
        <w:rPr>
          <w:rFonts w:ascii="Cambria" w:hAnsi="Cambria"/>
          <w:b/>
          <w:bCs/>
          <w:noProof/>
          <w:sz w:val="22"/>
        </w:rPr>
        <w:t>Chowdhury K</w:t>
      </w:r>
      <w:r w:rsidRPr="00430019">
        <w:rPr>
          <w:rFonts w:ascii="Cambria" w:hAnsi="Cambria"/>
          <w:noProof/>
          <w:sz w:val="22"/>
        </w:rPr>
        <w:t xml:space="preserve">, </w:t>
      </w:r>
      <w:r w:rsidRPr="00430019">
        <w:rPr>
          <w:rFonts w:ascii="Cambria" w:hAnsi="Cambria"/>
          <w:b/>
          <w:bCs/>
          <w:noProof/>
          <w:sz w:val="22"/>
        </w:rPr>
        <w:t>Chu CT</w:t>
      </w:r>
      <w:r w:rsidRPr="00430019">
        <w:rPr>
          <w:rFonts w:ascii="Cambria" w:hAnsi="Cambria"/>
          <w:noProof/>
          <w:sz w:val="22"/>
        </w:rPr>
        <w:t xml:space="preserve">, </w:t>
      </w:r>
      <w:r w:rsidRPr="00430019">
        <w:rPr>
          <w:rFonts w:ascii="Cambria" w:hAnsi="Cambria"/>
          <w:b/>
          <w:bCs/>
          <w:noProof/>
          <w:sz w:val="22"/>
        </w:rPr>
        <w:t>Chuang T-H</w:t>
      </w:r>
      <w:r w:rsidRPr="00430019">
        <w:rPr>
          <w:rFonts w:ascii="Cambria" w:hAnsi="Cambria"/>
          <w:noProof/>
          <w:sz w:val="22"/>
        </w:rPr>
        <w:t xml:space="preserve">, </w:t>
      </w:r>
      <w:r w:rsidRPr="00430019">
        <w:rPr>
          <w:rFonts w:ascii="Cambria" w:hAnsi="Cambria"/>
          <w:b/>
          <w:bCs/>
          <w:noProof/>
          <w:sz w:val="22"/>
        </w:rPr>
        <w:t>Chun T</w:t>
      </w:r>
      <w:r w:rsidRPr="00430019">
        <w:rPr>
          <w:rFonts w:ascii="Cambria" w:hAnsi="Cambria"/>
          <w:noProof/>
          <w:sz w:val="22"/>
        </w:rPr>
        <w:t xml:space="preserve">, </w:t>
      </w:r>
      <w:r w:rsidRPr="00430019">
        <w:rPr>
          <w:rFonts w:ascii="Cambria" w:hAnsi="Cambria"/>
          <w:b/>
          <w:bCs/>
          <w:noProof/>
          <w:sz w:val="22"/>
        </w:rPr>
        <w:t>Chung H</w:t>
      </w:r>
      <w:r w:rsidRPr="00430019">
        <w:rPr>
          <w:rFonts w:ascii="Cambria" w:hAnsi="Cambria"/>
          <w:noProof/>
          <w:sz w:val="22"/>
        </w:rPr>
        <w:t xml:space="preserve">, </w:t>
      </w:r>
      <w:r w:rsidRPr="00430019">
        <w:rPr>
          <w:rFonts w:ascii="Cambria" w:hAnsi="Cambria"/>
          <w:b/>
          <w:bCs/>
          <w:noProof/>
          <w:sz w:val="22"/>
        </w:rPr>
        <w:t>Chung T</w:t>
      </w:r>
      <w:r w:rsidRPr="00430019">
        <w:rPr>
          <w:rFonts w:ascii="Cambria" w:hAnsi="Cambria"/>
          <w:noProof/>
          <w:sz w:val="22"/>
        </w:rPr>
        <w:t xml:space="preserve">, </w:t>
      </w:r>
      <w:r w:rsidRPr="00430019">
        <w:rPr>
          <w:rFonts w:ascii="Cambria" w:hAnsi="Cambria"/>
          <w:b/>
          <w:bCs/>
          <w:noProof/>
          <w:sz w:val="22"/>
        </w:rPr>
        <w:t>Chung Y-L</w:t>
      </w:r>
      <w:r w:rsidRPr="00430019">
        <w:rPr>
          <w:rFonts w:ascii="Cambria" w:hAnsi="Cambria"/>
          <w:noProof/>
          <w:sz w:val="22"/>
        </w:rPr>
        <w:t xml:space="preserve">, </w:t>
      </w:r>
      <w:r w:rsidRPr="00430019">
        <w:rPr>
          <w:rFonts w:ascii="Cambria" w:hAnsi="Cambria"/>
          <w:b/>
          <w:bCs/>
          <w:noProof/>
          <w:sz w:val="22"/>
        </w:rPr>
        <w:t>Chwae Y-J</w:t>
      </w:r>
      <w:r w:rsidRPr="00430019">
        <w:rPr>
          <w:rFonts w:ascii="Cambria" w:hAnsi="Cambria"/>
          <w:noProof/>
          <w:sz w:val="22"/>
        </w:rPr>
        <w:t xml:space="preserve">, </w:t>
      </w:r>
      <w:r w:rsidRPr="00430019">
        <w:rPr>
          <w:rFonts w:ascii="Cambria" w:hAnsi="Cambria"/>
          <w:b/>
          <w:bCs/>
          <w:noProof/>
          <w:sz w:val="22"/>
        </w:rPr>
        <w:t>Cianfanelli V</w:t>
      </w:r>
      <w:r w:rsidRPr="00430019">
        <w:rPr>
          <w:rFonts w:ascii="Cambria" w:hAnsi="Cambria"/>
          <w:noProof/>
          <w:sz w:val="22"/>
        </w:rPr>
        <w:t xml:space="preserve">, </w:t>
      </w:r>
      <w:r w:rsidRPr="00430019">
        <w:rPr>
          <w:rFonts w:ascii="Cambria" w:hAnsi="Cambria"/>
          <w:b/>
          <w:bCs/>
          <w:noProof/>
          <w:sz w:val="22"/>
        </w:rPr>
        <w:t>Ciarcia R</w:t>
      </w:r>
      <w:r w:rsidRPr="00430019">
        <w:rPr>
          <w:rFonts w:ascii="Cambria" w:hAnsi="Cambria"/>
          <w:noProof/>
          <w:sz w:val="22"/>
        </w:rPr>
        <w:t xml:space="preserve">, </w:t>
      </w:r>
      <w:r w:rsidRPr="00430019">
        <w:rPr>
          <w:rFonts w:ascii="Cambria" w:hAnsi="Cambria"/>
          <w:b/>
          <w:bCs/>
          <w:noProof/>
          <w:sz w:val="22"/>
        </w:rPr>
        <w:t>Ciechomska IA</w:t>
      </w:r>
      <w:r w:rsidRPr="00430019">
        <w:rPr>
          <w:rFonts w:ascii="Cambria" w:hAnsi="Cambria"/>
          <w:noProof/>
          <w:sz w:val="22"/>
        </w:rPr>
        <w:t xml:space="preserve">, </w:t>
      </w:r>
      <w:r w:rsidRPr="00430019">
        <w:rPr>
          <w:rFonts w:ascii="Cambria" w:hAnsi="Cambria"/>
          <w:b/>
          <w:bCs/>
          <w:noProof/>
          <w:sz w:val="22"/>
        </w:rPr>
        <w:t>Ciriolo MR</w:t>
      </w:r>
      <w:r w:rsidRPr="00430019">
        <w:rPr>
          <w:rFonts w:ascii="Cambria" w:hAnsi="Cambria"/>
          <w:noProof/>
          <w:sz w:val="22"/>
        </w:rPr>
        <w:t xml:space="preserve">, </w:t>
      </w:r>
      <w:r w:rsidRPr="00430019">
        <w:rPr>
          <w:rFonts w:ascii="Cambria" w:hAnsi="Cambria"/>
          <w:b/>
          <w:bCs/>
          <w:noProof/>
          <w:sz w:val="22"/>
        </w:rPr>
        <w:t>Cirone M</w:t>
      </w:r>
      <w:r w:rsidRPr="00430019">
        <w:rPr>
          <w:rFonts w:ascii="Cambria" w:hAnsi="Cambria"/>
          <w:noProof/>
          <w:sz w:val="22"/>
        </w:rPr>
        <w:t xml:space="preserve">, </w:t>
      </w:r>
      <w:r w:rsidRPr="00430019">
        <w:rPr>
          <w:rFonts w:ascii="Cambria" w:hAnsi="Cambria"/>
          <w:b/>
          <w:bCs/>
          <w:noProof/>
          <w:sz w:val="22"/>
        </w:rPr>
        <w:t>Claerhout S</w:t>
      </w:r>
      <w:r w:rsidRPr="00430019">
        <w:rPr>
          <w:rFonts w:ascii="Cambria" w:hAnsi="Cambria"/>
          <w:noProof/>
          <w:sz w:val="22"/>
        </w:rPr>
        <w:t xml:space="preserve">, </w:t>
      </w:r>
      <w:r w:rsidRPr="00430019">
        <w:rPr>
          <w:rFonts w:ascii="Cambria" w:hAnsi="Cambria"/>
          <w:b/>
          <w:bCs/>
          <w:noProof/>
          <w:sz w:val="22"/>
        </w:rPr>
        <w:t>Clague MJ</w:t>
      </w:r>
      <w:r w:rsidRPr="00430019">
        <w:rPr>
          <w:rFonts w:ascii="Cambria" w:hAnsi="Cambria"/>
          <w:noProof/>
          <w:sz w:val="22"/>
        </w:rPr>
        <w:t xml:space="preserve">, </w:t>
      </w:r>
      <w:r w:rsidRPr="00430019">
        <w:rPr>
          <w:rFonts w:ascii="Cambria" w:hAnsi="Cambria"/>
          <w:b/>
          <w:bCs/>
          <w:noProof/>
          <w:sz w:val="22"/>
        </w:rPr>
        <w:t>Clària J</w:t>
      </w:r>
      <w:r w:rsidRPr="00430019">
        <w:rPr>
          <w:rFonts w:ascii="Cambria" w:hAnsi="Cambria"/>
          <w:noProof/>
          <w:sz w:val="22"/>
        </w:rPr>
        <w:t xml:space="preserve">, </w:t>
      </w:r>
      <w:r w:rsidRPr="00430019">
        <w:rPr>
          <w:rFonts w:ascii="Cambria" w:hAnsi="Cambria"/>
          <w:b/>
          <w:bCs/>
          <w:noProof/>
          <w:sz w:val="22"/>
        </w:rPr>
        <w:t>Clarke PG</w:t>
      </w:r>
      <w:r w:rsidRPr="00430019">
        <w:rPr>
          <w:rFonts w:ascii="Cambria" w:hAnsi="Cambria"/>
          <w:noProof/>
          <w:sz w:val="22"/>
        </w:rPr>
        <w:t xml:space="preserve">, </w:t>
      </w:r>
      <w:r w:rsidRPr="00430019">
        <w:rPr>
          <w:rFonts w:ascii="Cambria" w:hAnsi="Cambria"/>
          <w:b/>
          <w:bCs/>
          <w:noProof/>
          <w:sz w:val="22"/>
        </w:rPr>
        <w:t>Clarke R</w:t>
      </w:r>
      <w:r w:rsidRPr="00430019">
        <w:rPr>
          <w:rFonts w:ascii="Cambria" w:hAnsi="Cambria"/>
          <w:noProof/>
          <w:sz w:val="22"/>
        </w:rPr>
        <w:t xml:space="preserve">, </w:t>
      </w:r>
      <w:r w:rsidRPr="00430019">
        <w:rPr>
          <w:rFonts w:ascii="Cambria" w:hAnsi="Cambria"/>
          <w:b/>
          <w:bCs/>
          <w:noProof/>
          <w:sz w:val="22"/>
        </w:rPr>
        <w:t>Clementi E</w:t>
      </w:r>
      <w:r w:rsidRPr="00430019">
        <w:rPr>
          <w:rFonts w:ascii="Cambria" w:hAnsi="Cambria"/>
          <w:noProof/>
          <w:sz w:val="22"/>
        </w:rPr>
        <w:t xml:space="preserve">, </w:t>
      </w:r>
      <w:r w:rsidRPr="00430019">
        <w:rPr>
          <w:rFonts w:ascii="Cambria" w:hAnsi="Cambria"/>
          <w:b/>
          <w:bCs/>
          <w:noProof/>
          <w:sz w:val="22"/>
        </w:rPr>
        <w:t>Cleyrat C</w:t>
      </w:r>
      <w:r w:rsidRPr="00430019">
        <w:rPr>
          <w:rFonts w:ascii="Cambria" w:hAnsi="Cambria"/>
          <w:noProof/>
          <w:sz w:val="22"/>
        </w:rPr>
        <w:t xml:space="preserve">, </w:t>
      </w:r>
      <w:r w:rsidRPr="00430019">
        <w:rPr>
          <w:rFonts w:ascii="Cambria" w:hAnsi="Cambria"/>
          <w:b/>
          <w:bCs/>
          <w:noProof/>
          <w:sz w:val="22"/>
        </w:rPr>
        <w:t>Cnop M</w:t>
      </w:r>
      <w:r w:rsidRPr="00430019">
        <w:rPr>
          <w:rFonts w:ascii="Cambria" w:hAnsi="Cambria"/>
          <w:noProof/>
          <w:sz w:val="22"/>
        </w:rPr>
        <w:t xml:space="preserve">, </w:t>
      </w:r>
      <w:r w:rsidRPr="00430019">
        <w:rPr>
          <w:rFonts w:ascii="Cambria" w:hAnsi="Cambria"/>
          <w:b/>
          <w:bCs/>
          <w:noProof/>
          <w:sz w:val="22"/>
        </w:rPr>
        <w:t>Coccia EM</w:t>
      </w:r>
      <w:r w:rsidRPr="00430019">
        <w:rPr>
          <w:rFonts w:ascii="Cambria" w:hAnsi="Cambria"/>
          <w:noProof/>
          <w:sz w:val="22"/>
        </w:rPr>
        <w:t xml:space="preserve">, </w:t>
      </w:r>
      <w:r w:rsidRPr="00430019">
        <w:rPr>
          <w:rFonts w:ascii="Cambria" w:hAnsi="Cambria"/>
          <w:b/>
          <w:bCs/>
          <w:noProof/>
          <w:sz w:val="22"/>
        </w:rPr>
        <w:t>Cocco T</w:t>
      </w:r>
      <w:r w:rsidRPr="00430019">
        <w:rPr>
          <w:rFonts w:ascii="Cambria" w:hAnsi="Cambria"/>
          <w:noProof/>
          <w:sz w:val="22"/>
        </w:rPr>
        <w:t xml:space="preserve">, </w:t>
      </w:r>
      <w:r w:rsidRPr="00430019">
        <w:rPr>
          <w:rFonts w:ascii="Cambria" w:hAnsi="Cambria"/>
          <w:b/>
          <w:bCs/>
          <w:noProof/>
          <w:sz w:val="22"/>
        </w:rPr>
        <w:t>Codogno P</w:t>
      </w:r>
      <w:r w:rsidRPr="00430019">
        <w:rPr>
          <w:rFonts w:ascii="Cambria" w:hAnsi="Cambria"/>
          <w:noProof/>
          <w:sz w:val="22"/>
        </w:rPr>
        <w:t xml:space="preserve">, </w:t>
      </w:r>
      <w:r w:rsidRPr="00430019">
        <w:rPr>
          <w:rFonts w:ascii="Cambria" w:hAnsi="Cambria"/>
          <w:b/>
          <w:bCs/>
          <w:noProof/>
          <w:sz w:val="22"/>
        </w:rPr>
        <w:t>Coers J</w:t>
      </w:r>
      <w:r w:rsidRPr="00430019">
        <w:rPr>
          <w:rFonts w:ascii="Cambria" w:hAnsi="Cambria"/>
          <w:noProof/>
          <w:sz w:val="22"/>
        </w:rPr>
        <w:t xml:space="preserve">, </w:t>
      </w:r>
      <w:r w:rsidRPr="00430019">
        <w:rPr>
          <w:rFonts w:ascii="Cambria" w:hAnsi="Cambria"/>
          <w:b/>
          <w:bCs/>
          <w:noProof/>
          <w:sz w:val="22"/>
        </w:rPr>
        <w:t>Cohen EE</w:t>
      </w:r>
      <w:r w:rsidRPr="00430019">
        <w:rPr>
          <w:rFonts w:ascii="Cambria" w:hAnsi="Cambria"/>
          <w:noProof/>
          <w:sz w:val="22"/>
        </w:rPr>
        <w:t xml:space="preserve">, </w:t>
      </w:r>
      <w:r w:rsidRPr="00430019">
        <w:rPr>
          <w:rFonts w:ascii="Cambria" w:hAnsi="Cambria"/>
          <w:b/>
          <w:bCs/>
          <w:noProof/>
          <w:sz w:val="22"/>
        </w:rPr>
        <w:t>Colecchia D</w:t>
      </w:r>
      <w:r w:rsidRPr="00430019">
        <w:rPr>
          <w:rFonts w:ascii="Cambria" w:hAnsi="Cambria"/>
          <w:noProof/>
          <w:sz w:val="22"/>
        </w:rPr>
        <w:t xml:space="preserve">, </w:t>
      </w:r>
      <w:r w:rsidRPr="00430019">
        <w:rPr>
          <w:rFonts w:ascii="Cambria" w:hAnsi="Cambria"/>
          <w:b/>
          <w:bCs/>
          <w:noProof/>
          <w:sz w:val="22"/>
        </w:rPr>
        <w:t>Coletto L</w:t>
      </w:r>
      <w:r w:rsidRPr="00430019">
        <w:rPr>
          <w:rFonts w:ascii="Cambria" w:hAnsi="Cambria"/>
          <w:noProof/>
          <w:sz w:val="22"/>
        </w:rPr>
        <w:t xml:space="preserve">, </w:t>
      </w:r>
      <w:r w:rsidRPr="00430019">
        <w:rPr>
          <w:rFonts w:ascii="Cambria" w:hAnsi="Cambria"/>
          <w:b/>
          <w:bCs/>
          <w:noProof/>
          <w:sz w:val="22"/>
        </w:rPr>
        <w:t>Coll NS</w:t>
      </w:r>
      <w:r w:rsidRPr="00430019">
        <w:rPr>
          <w:rFonts w:ascii="Cambria" w:hAnsi="Cambria"/>
          <w:noProof/>
          <w:sz w:val="22"/>
        </w:rPr>
        <w:t xml:space="preserve">, </w:t>
      </w:r>
      <w:r w:rsidRPr="00430019">
        <w:rPr>
          <w:rFonts w:ascii="Cambria" w:hAnsi="Cambria"/>
          <w:b/>
          <w:bCs/>
          <w:noProof/>
          <w:sz w:val="22"/>
        </w:rPr>
        <w:t>Colucci-Guyon E</w:t>
      </w:r>
      <w:r w:rsidRPr="00430019">
        <w:rPr>
          <w:rFonts w:ascii="Cambria" w:hAnsi="Cambria"/>
          <w:noProof/>
          <w:sz w:val="22"/>
        </w:rPr>
        <w:t xml:space="preserve">, </w:t>
      </w:r>
      <w:r w:rsidRPr="00430019">
        <w:rPr>
          <w:rFonts w:ascii="Cambria" w:hAnsi="Cambria"/>
          <w:b/>
          <w:bCs/>
          <w:noProof/>
          <w:sz w:val="22"/>
        </w:rPr>
        <w:t>Comincini S</w:t>
      </w:r>
      <w:r w:rsidRPr="00430019">
        <w:rPr>
          <w:rFonts w:ascii="Cambria" w:hAnsi="Cambria"/>
          <w:noProof/>
          <w:sz w:val="22"/>
        </w:rPr>
        <w:t xml:space="preserve">, </w:t>
      </w:r>
      <w:r w:rsidRPr="00430019">
        <w:rPr>
          <w:rFonts w:ascii="Cambria" w:hAnsi="Cambria"/>
          <w:b/>
          <w:bCs/>
          <w:noProof/>
          <w:sz w:val="22"/>
        </w:rPr>
        <w:t>Condello M</w:t>
      </w:r>
      <w:r w:rsidRPr="00430019">
        <w:rPr>
          <w:rFonts w:ascii="Cambria" w:hAnsi="Cambria"/>
          <w:noProof/>
          <w:sz w:val="22"/>
        </w:rPr>
        <w:t xml:space="preserve">, </w:t>
      </w:r>
      <w:r w:rsidRPr="00430019">
        <w:rPr>
          <w:rFonts w:ascii="Cambria" w:hAnsi="Cambria"/>
          <w:b/>
          <w:bCs/>
          <w:noProof/>
          <w:sz w:val="22"/>
        </w:rPr>
        <w:t>Cook KL</w:t>
      </w:r>
      <w:r w:rsidRPr="00430019">
        <w:rPr>
          <w:rFonts w:ascii="Cambria" w:hAnsi="Cambria"/>
          <w:noProof/>
          <w:sz w:val="22"/>
        </w:rPr>
        <w:t xml:space="preserve">, </w:t>
      </w:r>
      <w:r w:rsidRPr="00430019">
        <w:rPr>
          <w:rFonts w:ascii="Cambria" w:hAnsi="Cambria"/>
          <w:b/>
          <w:bCs/>
          <w:noProof/>
          <w:sz w:val="22"/>
        </w:rPr>
        <w:t>Coombs GH</w:t>
      </w:r>
      <w:r w:rsidRPr="00430019">
        <w:rPr>
          <w:rFonts w:ascii="Cambria" w:hAnsi="Cambria"/>
          <w:noProof/>
          <w:sz w:val="22"/>
        </w:rPr>
        <w:t xml:space="preserve">, </w:t>
      </w:r>
      <w:r w:rsidRPr="00430019">
        <w:rPr>
          <w:rFonts w:ascii="Cambria" w:hAnsi="Cambria"/>
          <w:b/>
          <w:bCs/>
          <w:noProof/>
          <w:sz w:val="22"/>
        </w:rPr>
        <w:t>Cooper CD</w:t>
      </w:r>
      <w:r w:rsidRPr="00430019">
        <w:rPr>
          <w:rFonts w:ascii="Cambria" w:hAnsi="Cambria"/>
          <w:noProof/>
          <w:sz w:val="22"/>
        </w:rPr>
        <w:t xml:space="preserve">, </w:t>
      </w:r>
      <w:r w:rsidRPr="00430019">
        <w:rPr>
          <w:rFonts w:ascii="Cambria" w:hAnsi="Cambria"/>
          <w:b/>
          <w:bCs/>
          <w:noProof/>
          <w:sz w:val="22"/>
        </w:rPr>
        <w:t>Cooper JM</w:t>
      </w:r>
      <w:r w:rsidRPr="00430019">
        <w:rPr>
          <w:rFonts w:ascii="Cambria" w:hAnsi="Cambria"/>
          <w:noProof/>
          <w:sz w:val="22"/>
        </w:rPr>
        <w:t xml:space="preserve">, </w:t>
      </w:r>
      <w:r w:rsidRPr="00430019">
        <w:rPr>
          <w:rFonts w:ascii="Cambria" w:hAnsi="Cambria"/>
          <w:b/>
          <w:bCs/>
          <w:noProof/>
          <w:sz w:val="22"/>
        </w:rPr>
        <w:t>Coppens I</w:t>
      </w:r>
      <w:r w:rsidRPr="00430019">
        <w:rPr>
          <w:rFonts w:ascii="Cambria" w:hAnsi="Cambria"/>
          <w:noProof/>
          <w:sz w:val="22"/>
        </w:rPr>
        <w:t xml:space="preserve">, </w:t>
      </w:r>
      <w:r w:rsidRPr="00430019">
        <w:rPr>
          <w:rFonts w:ascii="Cambria" w:hAnsi="Cambria"/>
          <w:b/>
          <w:bCs/>
          <w:noProof/>
          <w:sz w:val="22"/>
        </w:rPr>
        <w:t>Corasaniti MT</w:t>
      </w:r>
      <w:r w:rsidRPr="00430019">
        <w:rPr>
          <w:rFonts w:ascii="Cambria" w:hAnsi="Cambria"/>
          <w:noProof/>
          <w:sz w:val="22"/>
        </w:rPr>
        <w:t xml:space="preserve">, </w:t>
      </w:r>
      <w:r w:rsidRPr="00430019">
        <w:rPr>
          <w:rFonts w:ascii="Cambria" w:hAnsi="Cambria"/>
          <w:b/>
          <w:bCs/>
          <w:noProof/>
          <w:sz w:val="22"/>
        </w:rPr>
        <w:t>Corazzari M</w:t>
      </w:r>
      <w:r w:rsidRPr="00430019">
        <w:rPr>
          <w:rFonts w:ascii="Cambria" w:hAnsi="Cambria"/>
          <w:noProof/>
          <w:sz w:val="22"/>
        </w:rPr>
        <w:t xml:space="preserve">, </w:t>
      </w:r>
      <w:r w:rsidRPr="00430019">
        <w:rPr>
          <w:rFonts w:ascii="Cambria" w:hAnsi="Cambria"/>
          <w:b/>
          <w:bCs/>
          <w:noProof/>
          <w:sz w:val="22"/>
        </w:rPr>
        <w:t>Corbalan R</w:t>
      </w:r>
      <w:r w:rsidRPr="00430019">
        <w:rPr>
          <w:rFonts w:ascii="Cambria" w:hAnsi="Cambria"/>
          <w:noProof/>
          <w:sz w:val="22"/>
        </w:rPr>
        <w:t xml:space="preserve">, </w:t>
      </w:r>
      <w:r w:rsidRPr="00430019">
        <w:rPr>
          <w:rFonts w:ascii="Cambria" w:hAnsi="Cambria"/>
          <w:b/>
          <w:bCs/>
          <w:noProof/>
          <w:sz w:val="22"/>
        </w:rPr>
        <w:t>Corcelle-Termeau E</w:t>
      </w:r>
      <w:r w:rsidRPr="00430019">
        <w:rPr>
          <w:rFonts w:ascii="Cambria" w:hAnsi="Cambria"/>
          <w:noProof/>
          <w:sz w:val="22"/>
        </w:rPr>
        <w:t xml:space="preserve">, </w:t>
      </w:r>
      <w:r w:rsidRPr="00430019">
        <w:rPr>
          <w:rFonts w:ascii="Cambria" w:hAnsi="Cambria"/>
          <w:b/>
          <w:bCs/>
          <w:noProof/>
          <w:sz w:val="22"/>
        </w:rPr>
        <w:t>Cordero MD</w:t>
      </w:r>
      <w:r w:rsidRPr="00430019">
        <w:rPr>
          <w:rFonts w:ascii="Cambria" w:hAnsi="Cambria"/>
          <w:noProof/>
          <w:sz w:val="22"/>
        </w:rPr>
        <w:t xml:space="preserve">, </w:t>
      </w:r>
      <w:r w:rsidRPr="00430019">
        <w:rPr>
          <w:rFonts w:ascii="Cambria" w:hAnsi="Cambria"/>
          <w:b/>
          <w:bCs/>
          <w:noProof/>
          <w:sz w:val="22"/>
        </w:rPr>
        <w:t>Corral-Ramos C</w:t>
      </w:r>
      <w:r w:rsidRPr="00430019">
        <w:rPr>
          <w:rFonts w:ascii="Cambria" w:hAnsi="Cambria"/>
          <w:noProof/>
          <w:sz w:val="22"/>
        </w:rPr>
        <w:t xml:space="preserve">, </w:t>
      </w:r>
      <w:r w:rsidRPr="00430019">
        <w:rPr>
          <w:rFonts w:ascii="Cambria" w:hAnsi="Cambria"/>
          <w:b/>
          <w:bCs/>
          <w:noProof/>
          <w:sz w:val="22"/>
        </w:rPr>
        <w:t>Corti O</w:t>
      </w:r>
      <w:r w:rsidRPr="00430019">
        <w:rPr>
          <w:rFonts w:ascii="Cambria" w:hAnsi="Cambria"/>
          <w:noProof/>
          <w:sz w:val="22"/>
        </w:rPr>
        <w:t xml:space="preserve">, </w:t>
      </w:r>
      <w:r w:rsidRPr="00430019">
        <w:rPr>
          <w:rFonts w:ascii="Cambria" w:hAnsi="Cambria"/>
          <w:b/>
          <w:bCs/>
          <w:noProof/>
          <w:sz w:val="22"/>
        </w:rPr>
        <w:t>Cossarizza A</w:t>
      </w:r>
      <w:r w:rsidRPr="00430019">
        <w:rPr>
          <w:rFonts w:ascii="Cambria" w:hAnsi="Cambria"/>
          <w:noProof/>
          <w:sz w:val="22"/>
        </w:rPr>
        <w:t xml:space="preserve">, </w:t>
      </w:r>
      <w:r w:rsidRPr="00430019">
        <w:rPr>
          <w:rFonts w:ascii="Cambria" w:hAnsi="Cambria"/>
          <w:b/>
          <w:bCs/>
          <w:noProof/>
          <w:sz w:val="22"/>
        </w:rPr>
        <w:t>Costelli P</w:t>
      </w:r>
      <w:r w:rsidRPr="00430019">
        <w:rPr>
          <w:rFonts w:ascii="Cambria" w:hAnsi="Cambria"/>
          <w:noProof/>
          <w:sz w:val="22"/>
        </w:rPr>
        <w:t xml:space="preserve">, </w:t>
      </w:r>
      <w:r w:rsidRPr="00430019">
        <w:rPr>
          <w:rFonts w:ascii="Cambria" w:hAnsi="Cambria"/>
          <w:b/>
          <w:bCs/>
          <w:noProof/>
          <w:sz w:val="22"/>
        </w:rPr>
        <w:t>Costes S</w:t>
      </w:r>
      <w:r w:rsidRPr="00430019">
        <w:rPr>
          <w:rFonts w:ascii="Cambria" w:hAnsi="Cambria"/>
          <w:noProof/>
          <w:sz w:val="22"/>
        </w:rPr>
        <w:t xml:space="preserve">, </w:t>
      </w:r>
      <w:r w:rsidRPr="00430019">
        <w:rPr>
          <w:rFonts w:ascii="Cambria" w:hAnsi="Cambria"/>
          <w:b/>
          <w:bCs/>
          <w:noProof/>
          <w:sz w:val="22"/>
        </w:rPr>
        <w:t>Cotman SL</w:t>
      </w:r>
      <w:r w:rsidRPr="00430019">
        <w:rPr>
          <w:rFonts w:ascii="Cambria" w:hAnsi="Cambria"/>
          <w:noProof/>
          <w:sz w:val="22"/>
        </w:rPr>
        <w:t xml:space="preserve">, </w:t>
      </w:r>
      <w:r w:rsidRPr="00430019">
        <w:rPr>
          <w:rFonts w:ascii="Cambria" w:hAnsi="Cambria"/>
          <w:b/>
          <w:bCs/>
          <w:noProof/>
          <w:sz w:val="22"/>
        </w:rPr>
        <w:t>Coto-Montes A</w:t>
      </w:r>
      <w:r w:rsidRPr="00430019">
        <w:rPr>
          <w:rFonts w:ascii="Cambria" w:hAnsi="Cambria"/>
          <w:noProof/>
          <w:sz w:val="22"/>
        </w:rPr>
        <w:t xml:space="preserve">, </w:t>
      </w:r>
      <w:r w:rsidRPr="00430019">
        <w:rPr>
          <w:rFonts w:ascii="Cambria" w:hAnsi="Cambria"/>
          <w:b/>
          <w:bCs/>
          <w:noProof/>
          <w:sz w:val="22"/>
        </w:rPr>
        <w:t>Cottet S</w:t>
      </w:r>
      <w:r w:rsidRPr="00430019">
        <w:rPr>
          <w:rFonts w:ascii="Cambria" w:hAnsi="Cambria"/>
          <w:noProof/>
          <w:sz w:val="22"/>
        </w:rPr>
        <w:t xml:space="preserve">, </w:t>
      </w:r>
      <w:r w:rsidRPr="00430019">
        <w:rPr>
          <w:rFonts w:ascii="Cambria" w:hAnsi="Cambria"/>
          <w:b/>
          <w:bCs/>
          <w:noProof/>
          <w:sz w:val="22"/>
        </w:rPr>
        <w:t>Couve E</w:t>
      </w:r>
      <w:r w:rsidRPr="00430019">
        <w:rPr>
          <w:rFonts w:ascii="Cambria" w:hAnsi="Cambria"/>
          <w:noProof/>
          <w:sz w:val="22"/>
        </w:rPr>
        <w:t xml:space="preserve">, </w:t>
      </w:r>
      <w:r w:rsidRPr="00430019">
        <w:rPr>
          <w:rFonts w:ascii="Cambria" w:hAnsi="Cambria"/>
          <w:b/>
          <w:bCs/>
          <w:noProof/>
          <w:sz w:val="22"/>
        </w:rPr>
        <w:t>Covey LR</w:t>
      </w:r>
      <w:r w:rsidRPr="00430019">
        <w:rPr>
          <w:rFonts w:ascii="Cambria" w:hAnsi="Cambria"/>
          <w:noProof/>
          <w:sz w:val="22"/>
        </w:rPr>
        <w:t xml:space="preserve">, </w:t>
      </w:r>
      <w:r w:rsidRPr="00430019">
        <w:rPr>
          <w:rFonts w:ascii="Cambria" w:hAnsi="Cambria"/>
          <w:b/>
          <w:bCs/>
          <w:noProof/>
          <w:sz w:val="22"/>
        </w:rPr>
        <w:t>Cowart LA</w:t>
      </w:r>
      <w:r w:rsidRPr="00430019">
        <w:rPr>
          <w:rFonts w:ascii="Cambria" w:hAnsi="Cambria"/>
          <w:noProof/>
          <w:sz w:val="22"/>
        </w:rPr>
        <w:t xml:space="preserve">, </w:t>
      </w:r>
      <w:r w:rsidRPr="00430019">
        <w:rPr>
          <w:rFonts w:ascii="Cambria" w:hAnsi="Cambria"/>
          <w:b/>
          <w:bCs/>
          <w:noProof/>
          <w:sz w:val="22"/>
        </w:rPr>
        <w:t>Cox JS</w:t>
      </w:r>
      <w:r w:rsidRPr="00430019">
        <w:rPr>
          <w:rFonts w:ascii="Cambria" w:hAnsi="Cambria"/>
          <w:noProof/>
          <w:sz w:val="22"/>
        </w:rPr>
        <w:t xml:space="preserve">, </w:t>
      </w:r>
      <w:r w:rsidRPr="00430019">
        <w:rPr>
          <w:rFonts w:ascii="Cambria" w:hAnsi="Cambria"/>
          <w:b/>
          <w:bCs/>
          <w:noProof/>
          <w:sz w:val="22"/>
        </w:rPr>
        <w:t>Coxon FP</w:t>
      </w:r>
      <w:r w:rsidRPr="00430019">
        <w:rPr>
          <w:rFonts w:ascii="Cambria" w:hAnsi="Cambria"/>
          <w:noProof/>
          <w:sz w:val="22"/>
        </w:rPr>
        <w:t xml:space="preserve">, </w:t>
      </w:r>
      <w:r w:rsidRPr="00430019">
        <w:rPr>
          <w:rFonts w:ascii="Cambria" w:hAnsi="Cambria"/>
          <w:b/>
          <w:bCs/>
          <w:noProof/>
          <w:sz w:val="22"/>
        </w:rPr>
        <w:t>Coyne CB</w:t>
      </w:r>
      <w:r w:rsidRPr="00430019">
        <w:rPr>
          <w:rFonts w:ascii="Cambria" w:hAnsi="Cambria"/>
          <w:noProof/>
          <w:sz w:val="22"/>
        </w:rPr>
        <w:t xml:space="preserve">, </w:t>
      </w:r>
      <w:r w:rsidRPr="00430019">
        <w:rPr>
          <w:rFonts w:ascii="Cambria" w:hAnsi="Cambria"/>
          <w:b/>
          <w:bCs/>
          <w:noProof/>
          <w:sz w:val="22"/>
        </w:rPr>
        <w:t>Cragg MS</w:t>
      </w:r>
      <w:r w:rsidRPr="00430019">
        <w:rPr>
          <w:rFonts w:ascii="Cambria" w:hAnsi="Cambria"/>
          <w:noProof/>
          <w:sz w:val="22"/>
        </w:rPr>
        <w:t xml:space="preserve">, </w:t>
      </w:r>
      <w:r w:rsidRPr="00430019">
        <w:rPr>
          <w:rFonts w:ascii="Cambria" w:hAnsi="Cambria"/>
          <w:b/>
          <w:bCs/>
          <w:noProof/>
          <w:sz w:val="22"/>
        </w:rPr>
        <w:t>Craven RJ</w:t>
      </w:r>
      <w:r w:rsidRPr="00430019">
        <w:rPr>
          <w:rFonts w:ascii="Cambria" w:hAnsi="Cambria"/>
          <w:noProof/>
          <w:sz w:val="22"/>
        </w:rPr>
        <w:t xml:space="preserve">, </w:t>
      </w:r>
      <w:r w:rsidRPr="00430019">
        <w:rPr>
          <w:rFonts w:ascii="Cambria" w:hAnsi="Cambria"/>
          <w:b/>
          <w:bCs/>
          <w:noProof/>
          <w:sz w:val="22"/>
        </w:rPr>
        <w:t>Crepaldi T</w:t>
      </w:r>
      <w:r w:rsidRPr="00430019">
        <w:rPr>
          <w:rFonts w:ascii="Cambria" w:hAnsi="Cambria"/>
          <w:noProof/>
          <w:sz w:val="22"/>
        </w:rPr>
        <w:t xml:space="preserve">, </w:t>
      </w:r>
      <w:r w:rsidRPr="00430019">
        <w:rPr>
          <w:rFonts w:ascii="Cambria" w:hAnsi="Cambria"/>
          <w:b/>
          <w:bCs/>
          <w:noProof/>
          <w:sz w:val="22"/>
        </w:rPr>
        <w:t>Crespo JL</w:t>
      </w:r>
      <w:r w:rsidRPr="00430019">
        <w:rPr>
          <w:rFonts w:ascii="Cambria" w:hAnsi="Cambria"/>
          <w:noProof/>
          <w:sz w:val="22"/>
        </w:rPr>
        <w:t xml:space="preserve">, </w:t>
      </w:r>
      <w:r w:rsidRPr="00430019">
        <w:rPr>
          <w:rFonts w:ascii="Cambria" w:hAnsi="Cambria"/>
          <w:b/>
          <w:bCs/>
          <w:noProof/>
          <w:sz w:val="22"/>
        </w:rPr>
        <w:t>Criollo A</w:t>
      </w:r>
      <w:r w:rsidRPr="00430019">
        <w:rPr>
          <w:rFonts w:ascii="Cambria" w:hAnsi="Cambria"/>
          <w:noProof/>
          <w:sz w:val="22"/>
        </w:rPr>
        <w:t xml:space="preserve">, </w:t>
      </w:r>
      <w:r w:rsidRPr="00430019">
        <w:rPr>
          <w:rFonts w:ascii="Cambria" w:hAnsi="Cambria"/>
          <w:b/>
          <w:bCs/>
          <w:noProof/>
          <w:sz w:val="22"/>
        </w:rPr>
        <w:t>Crippa V</w:t>
      </w:r>
      <w:r w:rsidRPr="00430019">
        <w:rPr>
          <w:rFonts w:ascii="Cambria" w:hAnsi="Cambria"/>
          <w:noProof/>
          <w:sz w:val="22"/>
        </w:rPr>
        <w:t xml:space="preserve">, </w:t>
      </w:r>
      <w:r w:rsidRPr="00430019">
        <w:rPr>
          <w:rFonts w:ascii="Cambria" w:hAnsi="Cambria"/>
          <w:b/>
          <w:bCs/>
          <w:noProof/>
          <w:sz w:val="22"/>
        </w:rPr>
        <w:t>Cruz MT</w:t>
      </w:r>
      <w:r w:rsidRPr="00430019">
        <w:rPr>
          <w:rFonts w:ascii="Cambria" w:hAnsi="Cambria"/>
          <w:noProof/>
          <w:sz w:val="22"/>
        </w:rPr>
        <w:t xml:space="preserve">, </w:t>
      </w:r>
      <w:r w:rsidRPr="00430019">
        <w:rPr>
          <w:rFonts w:ascii="Cambria" w:hAnsi="Cambria"/>
          <w:b/>
          <w:bCs/>
          <w:noProof/>
          <w:sz w:val="22"/>
        </w:rPr>
        <w:t>Cuervo AM</w:t>
      </w:r>
      <w:r w:rsidRPr="00430019">
        <w:rPr>
          <w:rFonts w:ascii="Cambria" w:hAnsi="Cambria"/>
          <w:noProof/>
          <w:sz w:val="22"/>
        </w:rPr>
        <w:t xml:space="preserve">, </w:t>
      </w:r>
      <w:r w:rsidRPr="00430019">
        <w:rPr>
          <w:rFonts w:ascii="Cambria" w:hAnsi="Cambria"/>
          <w:b/>
          <w:bCs/>
          <w:noProof/>
          <w:sz w:val="22"/>
        </w:rPr>
        <w:t>Cuezva JM</w:t>
      </w:r>
      <w:r w:rsidRPr="00430019">
        <w:rPr>
          <w:rFonts w:ascii="Cambria" w:hAnsi="Cambria"/>
          <w:noProof/>
          <w:sz w:val="22"/>
        </w:rPr>
        <w:t xml:space="preserve">, </w:t>
      </w:r>
      <w:r w:rsidRPr="00430019">
        <w:rPr>
          <w:rFonts w:ascii="Cambria" w:hAnsi="Cambria"/>
          <w:b/>
          <w:bCs/>
          <w:noProof/>
          <w:sz w:val="22"/>
        </w:rPr>
        <w:t>Cui T</w:t>
      </w:r>
      <w:r w:rsidRPr="00430019">
        <w:rPr>
          <w:rFonts w:ascii="Cambria" w:hAnsi="Cambria"/>
          <w:noProof/>
          <w:sz w:val="22"/>
        </w:rPr>
        <w:t xml:space="preserve">, </w:t>
      </w:r>
      <w:r w:rsidRPr="00430019">
        <w:rPr>
          <w:rFonts w:ascii="Cambria" w:hAnsi="Cambria"/>
          <w:b/>
          <w:bCs/>
          <w:noProof/>
          <w:sz w:val="22"/>
        </w:rPr>
        <w:t>Cutillas PR</w:t>
      </w:r>
      <w:r w:rsidRPr="00430019">
        <w:rPr>
          <w:rFonts w:ascii="Cambria" w:hAnsi="Cambria"/>
          <w:noProof/>
          <w:sz w:val="22"/>
        </w:rPr>
        <w:t xml:space="preserve">, </w:t>
      </w:r>
      <w:r w:rsidRPr="00430019">
        <w:rPr>
          <w:rFonts w:ascii="Cambria" w:hAnsi="Cambria"/>
          <w:b/>
          <w:bCs/>
          <w:noProof/>
          <w:sz w:val="22"/>
        </w:rPr>
        <w:t>Czaja MJ</w:t>
      </w:r>
      <w:r w:rsidRPr="00430019">
        <w:rPr>
          <w:rFonts w:ascii="Cambria" w:hAnsi="Cambria"/>
          <w:noProof/>
          <w:sz w:val="22"/>
        </w:rPr>
        <w:t xml:space="preserve">, </w:t>
      </w:r>
      <w:r w:rsidRPr="00430019">
        <w:rPr>
          <w:rFonts w:ascii="Cambria" w:hAnsi="Cambria"/>
          <w:b/>
          <w:bCs/>
          <w:noProof/>
          <w:sz w:val="22"/>
        </w:rPr>
        <w:t>Czyzyk-Krzeska MF</w:t>
      </w:r>
      <w:r w:rsidRPr="00430019">
        <w:rPr>
          <w:rFonts w:ascii="Cambria" w:hAnsi="Cambria"/>
          <w:noProof/>
          <w:sz w:val="22"/>
        </w:rPr>
        <w:t xml:space="preserve">, </w:t>
      </w:r>
      <w:r w:rsidRPr="00430019">
        <w:rPr>
          <w:rFonts w:ascii="Cambria" w:hAnsi="Cambria"/>
          <w:b/>
          <w:bCs/>
          <w:noProof/>
          <w:sz w:val="22"/>
        </w:rPr>
        <w:t>Dagda RK</w:t>
      </w:r>
      <w:r w:rsidRPr="00430019">
        <w:rPr>
          <w:rFonts w:ascii="Cambria" w:hAnsi="Cambria"/>
          <w:noProof/>
          <w:sz w:val="22"/>
        </w:rPr>
        <w:t xml:space="preserve">, </w:t>
      </w:r>
      <w:r w:rsidRPr="00430019">
        <w:rPr>
          <w:rFonts w:ascii="Cambria" w:hAnsi="Cambria"/>
          <w:b/>
          <w:bCs/>
          <w:noProof/>
          <w:sz w:val="22"/>
        </w:rPr>
        <w:t>Dahmen U</w:t>
      </w:r>
      <w:r w:rsidRPr="00430019">
        <w:rPr>
          <w:rFonts w:ascii="Cambria" w:hAnsi="Cambria"/>
          <w:noProof/>
          <w:sz w:val="22"/>
        </w:rPr>
        <w:t xml:space="preserve">, </w:t>
      </w:r>
      <w:r w:rsidRPr="00430019">
        <w:rPr>
          <w:rFonts w:ascii="Cambria" w:hAnsi="Cambria"/>
          <w:b/>
          <w:bCs/>
          <w:noProof/>
          <w:sz w:val="22"/>
        </w:rPr>
        <w:t>Dai C</w:t>
      </w:r>
      <w:r w:rsidRPr="00430019">
        <w:rPr>
          <w:rFonts w:ascii="Cambria" w:hAnsi="Cambria"/>
          <w:noProof/>
          <w:sz w:val="22"/>
        </w:rPr>
        <w:t xml:space="preserve">, </w:t>
      </w:r>
      <w:r w:rsidRPr="00430019">
        <w:rPr>
          <w:rFonts w:ascii="Cambria" w:hAnsi="Cambria"/>
          <w:b/>
          <w:bCs/>
          <w:noProof/>
          <w:sz w:val="22"/>
        </w:rPr>
        <w:t>Dai W</w:t>
      </w:r>
      <w:r w:rsidRPr="00430019">
        <w:rPr>
          <w:rFonts w:ascii="Cambria" w:hAnsi="Cambria"/>
          <w:noProof/>
          <w:sz w:val="22"/>
        </w:rPr>
        <w:t xml:space="preserve">, </w:t>
      </w:r>
      <w:r w:rsidRPr="00430019">
        <w:rPr>
          <w:rFonts w:ascii="Cambria" w:hAnsi="Cambria"/>
          <w:b/>
          <w:bCs/>
          <w:noProof/>
          <w:sz w:val="22"/>
        </w:rPr>
        <w:t>Dai Y</w:t>
      </w:r>
      <w:r w:rsidRPr="00430019">
        <w:rPr>
          <w:rFonts w:ascii="Cambria" w:hAnsi="Cambria"/>
          <w:noProof/>
          <w:sz w:val="22"/>
        </w:rPr>
        <w:t xml:space="preserve">, </w:t>
      </w:r>
      <w:r w:rsidRPr="00430019">
        <w:rPr>
          <w:rFonts w:ascii="Cambria" w:hAnsi="Cambria"/>
          <w:b/>
          <w:bCs/>
          <w:noProof/>
          <w:sz w:val="22"/>
        </w:rPr>
        <w:t>Dalby KN</w:t>
      </w:r>
      <w:r w:rsidRPr="00430019">
        <w:rPr>
          <w:rFonts w:ascii="Cambria" w:hAnsi="Cambria"/>
          <w:noProof/>
          <w:sz w:val="22"/>
        </w:rPr>
        <w:t xml:space="preserve">, </w:t>
      </w:r>
      <w:r w:rsidRPr="00430019">
        <w:rPr>
          <w:rFonts w:ascii="Cambria" w:hAnsi="Cambria"/>
          <w:b/>
          <w:bCs/>
          <w:noProof/>
          <w:sz w:val="22"/>
        </w:rPr>
        <w:t>Dalla Valle L</w:t>
      </w:r>
      <w:r w:rsidRPr="00430019">
        <w:rPr>
          <w:rFonts w:ascii="Cambria" w:hAnsi="Cambria"/>
          <w:noProof/>
          <w:sz w:val="22"/>
        </w:rPr>
        <w:t xml:space="preserve">, </w:t>
      </w:r>
      <w:r w:rsidRPr="00430019">
        <w:rPr>
          <w:rFonts w:ascii="Cambria" w:hAnsi="Cambria"/>
          <w:b/>
          <w:bCs/>
          <w:noProof/>
          <w:sz w:val="22"/>
        </w:rPr>
        <w:t>Dalmasso G</w:t>
      </w:r>
      <w:r w:rsidRPr="00430019">
        <w:rPr>
          <w:rFonts w:ascii="Cambria" w:hAnsi="Cambria"/>
          <w:noProof/>
          <w:sz w:val="22"/>
        </w:rPr>
        <w:t xml:space="preserve">, </w:t>
      </w:r>
      <w:r w:rsidRPr="00430019">
        <w:rPr>
          <w:rFonts w:ascii="Cambria" w:hAnsi="Cambria"/>
          <w:b/>
          <w:bCs/>
          <w:noProof/>
          <w:sz w:val="22"/>
        </w:rPr>
        <w:t>D’Amelio M</w:t>
      </w:r>
      <w:r w:rsidRPr="00430019">
        <w:rPr>
          <w:rFonts w:ascii="Cambria" w:hAnsi="Cambria"/>
          <w:noProof/>
          <w:sz w:val="22"/>
        </w:rPr>
        <w:t xml:space="preserve">, </w:t>
      </w:r>
      <w:r w:rsidRPr="00430019">
        <w:rPr>
          <w:rFonts w:ascii="Cambria" w:hAnsi="Cambria"/>
          <w:b/>
          <w:bCs/>
          <w:noProof/>
          <w:sz w:val="22"/>
        </w:rPr>
        <w:t>Damme M</w:t>
      </w:r>
      <w:r w:rsidRPr="00430019">
        <w:rPr>
          <w:rFonts w:ascii="Cambria" w:hAnsi="Cambria"/>
          <w:noProof/>
          <w:sz w:val="22"/>
        </w:rPr>
        <w:t xml:space="preserve">, </w:t>
      </w:r>
      <w:r w:rsidRPr="00430019">
        <w:rPr>
          <w:rFonts w:ascii="Cambria" w:hAnsi="Cambria"/>
          <w:b/>
          <w:bCs/>
          <w:noProof/>
          <w:sz w:val="22"/>
        </w:rPr>
        <w:t>Darfeuille-Michaud A</w:t>
      </w:r>
      <w:r w:rsidRPr="00430019">
        <w:rPr>
          <w:rFonts w:ascii="Cambria" w:hAnsi="Cambria"/>
          <w:noProof/>
          <w:sz w:val="22"/>
        </w:rPr>
        <w:t xml:space="preserve">, </w:t>
      </w:r>
      <w:r w:rsidRPr="00430019">
        <w:rPr>
          <w:rFonts w:ascii="Cambria" w:hAnsi="Cambria"/>
          <w:b/>
          <w:bCs/>
          <w:noProof/>
          <w:sz w:val="22"/>
        </w:rPr>
        <w:t>Dargemont C</w:t>
      </w:r>
      <w:r w:rsidRPr="00430019">
        <w:rPr>
          <w:rFonts w:ascii="Cambria" w:hAnsi="Cambria"/>
          <w:noProof/>
          <w:sz w:val="22"/>
        </w:rPr>
        <w:t xml:space="preserve">, </w:t>
      </w:r>
      <w:r w:rsidRPr="00430019">
        <w:rPr>
          <w:rFonts w:ascii="Cambria" w:hAnsi="Cambria"/>
          <w:b/>
          <w:bCs/>
          <w:noProof/>
          <w:sz w:val="22"/>
        </w:rPr>
        <w:t>Darley-</w:t>
      </w:r>
      <w:r w:rsidRPr="00430019">
        <w:rPr>
          <w:rFonts w:ascii="Cambria" w:hAnsi="Cambria"/>
          <w:b/>
          <w:bCs/>
          <w:noProof/>
          <w:sz w:val="22"/>
        </w:rPr>
        <w:lastRenderedPageBreak/>
        <w:t>Usmar VM</w:t>
      </w:r>
      <w:r w:rsidRPr="00430019">
        <w:rPr>
          <w:rFonts w:ascii="Cambria" w:hAnsi="Cambria"/>
          <w:noProof/>
          <w:sz w:val="22"/>
        </w:rPr>
        <w:t xml:space="preserve">, </w:t>
      </w:r>
      <w:r w:rsidRPr="00430019">
        <w:rPr>
          <w:rFonts w:ascii="Cambria" w:hAnsi="Cambria"/>
          <w:b/>
          <w:bCs/>
          <w:noProof/>
          <w:sz w:val="22"/>
        </w:rPr>
        <w:t>Dasarathy S</w:t>
      </w:r>
      <w:r w:rsidRPr="00430019">
        <w:rPr>
          <w:rFonts w:ascii="Cambria" w:hAnsi="Cambria"/>
          <w:noProof/>
          <w:sz w:val="22"/>
        </w:rPr>
        <w:t xml:space="preserve">, </w:t>
      </w:r>
      <w:r w:rsidRPr="00430019">
        <w:rPr>
          <w:rFonts w:ascii="Cambria" w:hAnsi="Cambria"/>
          <w:b/>
          <w:bCs/>
          <w:noProof/>
          <w:sz w:val="22"/>
        </w:rPr>
        <w:t>Dasgupta B</w:t>
      </w:r>
      <w:r w:rsidRPr="00430019">
        <w:rPr>
          <w:rFonts w:ascii="Cambria" w:hAnsi="Cambria"/>
          <w:noProof/>
          <w:sz w:val="22"/>
        </w:rPr>
        <w:t xml:space="preserve">, </w:t>
      </w:r>
      <w:r w:rsidRPr="00430019">
        <w:rPr>
          <w:rFonts w:ascii="Cambria" w:hAnsi="Cambria"/>
          <w:b/>
          <w:bCs/>
          <w:noProof/>
          <w:sz w:val="22"/>
        </w:rPr>
        <w:t>Dash S</w:t>
      </w:r>
      <w:r w:rsidRPr="00430019">
        <w:rPr>
          <w:rFonts w:ascii="Cambria" w:hAnsi="Cambria"/>
          <w:noProof/>
          <w:sz w:val="22"/>
        </w:rPr>
        <w:t xml:space="preserve">, </w:t>
      </w:r>
      <w:r w:rsidRPr="00430019">
        <w:rPr>
          <w:rFonts w:ascii="Cambria" w:hAnsi="Cambria"/>
          <w:b/>
          <w:bCs/>
          <w:noProof/>
          <w:sz w:val="22"/>
        </w:rPr>
        <w:t>Dass CR</w:t>
      </w:r>
      <w:r w:rsidRPr="00430019">
        <w:rPr>
          <w:rFonts w:ascii="Cambria" w:hAnsi="Cambria"/>
          <w:noProof/>
          <w:sz w:val="22"/>
        </w:rPr>
        <w:t xml:space="preserve">, </w:t>
      </w:r>
      <w:r w:rsidRPr="00430019">
        <w:rPr>
          <w:rFonts w:ascii="Cambria" w:hAnsi="Cambria"/>
          <w:b/>
          <w:bCs/>
          <w:noProof/>
          <w:sz w:val="22"/>
        </w:rPr>
        <w:t>Davey HM</w:t>
      </w:r>
      <w:r w:rsidRPr="00430019">
        <w:rPr>
          <w:rFonts w:ascii="Cambria" w:hAnsi="Cambria"/>
          <w:noProof/>
          <w:sz w:val="22"/>
        </w:rPr>
        <w:t xml:space="preserve">, </w:t>
      </w:r>
      <w:r w:rsidRPr="00430019">
        <w:rPr>
          <w:rFonts w:ascii="Cambria" w:hAnsi="Cambria"/>
          <w:b/>
          <w:bCs/>
          <w:noProof/>
          <w:sz w:val="22"/>
        </w:rPr>
        <w:t>Davids LM</w:t>
      </w:r>
      <w:r w:rsidRPr="00430019">
        <w:rPr>
          <w:rFonts w:ascii="Cambria" w:hAnsi="Cambria"/>
          <w:noProof/>
          <w:sz w:val="22"/>
        </w:rPr>
        <w:t xml:space="preserve">, </w:t>
      </w:r>
      <w:r w:rsidRPr="00430019">
        <w:rPr>
          <w:rFonts w:ascii="Cambria" w:hAnsi="Cambria"/>
          <w:b/>
          <w:bCs/>
          <w:noProof/>
          <w:sz w:val="22"/>
        </w:rPr>
        <w:t>Dávila D</w:t>
      </w:r>
      <w:r w:rsidRPr="00430019">
        <w:rPr>
          <w:rFonts w:ascii="Cambria" w:hAnsi="Cambria"/>
          <w:noProof/>
          <w:sz w:val="22"/>
        </w:rPr>
        <w:t xml:space="preserve">, </w:t>
      </w:r>
      <w:r w:rsidRPr="00430019">
        <w:rPr>
          <w:rFonts w:ascii="Cambria" w:hAnsi="Cambria"/>
          <w:b/>
          <w:bCs/>
          <w:noProof/>
          <w:sz w:val="22"/>
        </w:rPr>
        <w:t>Davis RJ</w:t>
      </w:r>
      <w:r w:rsidRPr="00430019">
        <w:rPr>
          <w:rFonts w:ascii="Cambria" w:hAnsi="Cambria"/>
          <w:noProof/>
          <w:sz w:val="22"/>
        </w:rPr>
        <w:t xml:space="preserve">, </w:t>
      </w:r>
      <w:r w:rsidRPr="00430019">
        <w:rPr>
          <w:rFonts w:ascii="Cambria" w:hAnsi="Cambria"/>
          <w:b/>
          <w:bCs/>
          <w:noProof/>
          <w:sz w:val="22"/>
        </w:rPr>
        <w:t>Dawson TM</w:t>
      </w:r>
      <w:r w:rsidRPr="00430019">
        <w:rPr>
          <w:rFonts w:ascii="Cambria" w:hAnsi="Cambria"/>
          <w:noProof/>
          <w:sz w:val="22"/>
        </w:rPr>
        <w:t xml:space="preserve">, </w:t>
      </w:r>
      <w:r w:rsidRPr="00430019">
        <w:rPr>
          <w:rFonts w:ascii="Cambria" w:hAnsi="Cambria"/>
          <w:b/>
          <w:bCs/>
          <w:noProof/>
          <w:sz w:val="22"/>
        </w:rPr>
        <w:t>Dawson VL</w:t>
      </w:r>
      <w:r w:rsidRPr="00430019">
        <w:rPr>
          <w:rFonts w:ascii="Cambria" w:hAnsi="Cambria"/>
          <w:noProof/>
          <w:sz w:val="22"/>
        </w:rPr>
        <w:t xml:space="preserve">, </w:t>
      </w:r>
      <w:r w:rsidRPr="00430019">
        <w:rPr>
          <w:rFonts w:ascii="Cambria" w:hAnsi="Cambria"/>
          <w:b/>
          <w:bCs/>
          <w:noProof/>
          <w:sz w:val="22"/>
        </w:rPr>
        <w:t>Daza P</w:t>
      </w:r>
      <w:r w:rsidRPr="00430019">
        <w:rPr>
          <w:rFonts w:ascii="Cambria" w:hAnsi="Cambria"/>
          <w:noProof/>
          <w:sz w:val="22"/>
        </w:rPr>
        <w:t xml:space="preserve">, </w:t>
      </w:r>
      <w:r w:rsidRPr="00430019">
        <w:rPr>
          <w:rFonts w:ascii="Cambria" w:hAnsi="Cambria"/>
          <w:b/>
          <w:bCs/>
          <w:noProof/>
          <w:sz w:val="22"/>
        </w:rPr>
        <w:t>de Belleroche J</w:t>
      </w:r>
      <w:r w:rsidRPr="00430019">
        <w:rPr>
          <w:rFonts w:ascii="Cambria" w:hAnsi="Cambria"/>
          <w:noProof/>
          <w:sz w:val="22"/>
        </w:rPr>
        <w:t xml:space="preserve">, </w:t>
      </w:r>
      <w:r w:rsidRPr="00430019">
        <w:rPr>
          <w:rFonts w:ascii="Cambria" w:hAnsi="Cambria"/>
          <w:b/>
          <w:bCs/>
          <w:noProof/>
          <w:sz w:val="22"/>
        </w:rPr>
        <w:t>de Figueiredo P</w:t>
      </w:r>
      <w:r w:rsidRPr="00430019">
        <w:rPr>
          <w:rFonts w:ascii="Cambria" w:hAnsi="Cambria"/>
          <w:noProof/>
          <w:sz w:val="22"/>
        </w:rPr>
        <w:t xml:space="preserve">, </w:t>
      </w:r>
      <w:r w:rsidRPr="00430019">
        <w:rPr>
          <w:rFonts w:ascii="Cambria" w:hAnsi="Cambria"/>
          <w:b/>
          <w:bCs/>
          <w:noProof/>
          <w:sz w:val="22"/>
        </w:rPr>
        <w:t>de Figueiredo RCBQ</w:t>
      </w:r>
      <w:r w:rsidRPr="00430019">
        <w:rPr>
          <w:rFonts w:ascii="Cambria" w:hAnsi="Cambria"/>
          <w:noProof/>
          <w:sz w:val="22"/>
        </w:rPr>
        <w:t xml:space="preserve">, </w:t>
      </w:r>
      <w:r w:rsidRPr="00430019">
        <w:rPr>
          <w:rFonts w:ascii="Cambria" w:hAnsi="Cambria"/>
          <w:b/>
          <w:bCs/>
          <w:noProof/>
          <w:sz w:val="22"/>
        </w:rPr>
        <w:t>de la Fuente J</w:t>
      </w:r>
      <w:r w:rsidRPr="00430019">
        <w:rPr>
          <w:rFonts w:ascii="Cambria" w:hAnsi="Cambria"/>
          <w:noProof/>
          <w:sz w:val="22"/>
        </w:rPr>
        <w:t xml:space="preserve">, </w:t>
      </w:r>
      <w:r w:rsidRPr="00430019">
        <w:rPr>
          <w:rFonts w:ascii="Cambria" w:hAnsi="Cambria"/>
          <w:b/>
          <w:bCs/>
          <w:noProof/>
          <w:sz w:val="22"/>
        </w:rPr>
        <w:t>De Martino L</w:t>
      </w:r>
      <w:r w:rsidRPr="00430019">
        <w:rPr>
          <w:rFonts w:ascii="Cambria" w:hAnsi="Cambria"/>
          <w:noProof/>
          <w:sz w:val="22"/>
        </w:rPr>
        <w:t xml:space="preserve">, </w:t>
      </w:r>
      <w:r w:rsidRPr="00430019">
        <w:rPr>
          <w:rFonts w:ascii="Cambria" w:hAnsi="Cambria"/>
          <w:b/>
          <w:bCs/>
          <w:noProof/>
          <w:sz w:val="22"/>
        </w:rPr>
        <w:t>De Matteis A</w:t>
      </w:r>
      <w:r w:rsidRPr="00430019">
        <w:rPr>
          <w:rFonts w:ascii="Cambria" w:hAnsi="Cambria"/>
          <w:noProof/>
          <w:sz w:val="22"/>
        </w:rPr>
        <w:t xml:space="preserve">, </w:t>
      </w:r>
      <w:r w:rsidRPr="00430019">
        <w:rPr>
          <w:rFonts w:ascii="Cambria" w:hAnsi="Cambria"/>
          <w:b/>
          <w:bCs/>
          <w:noProof/>
          <w:sz w:val="22"/>
        </w:rPr>
        <w:t>De Meyer GR</w:t>
      </w:r>
      <w:r w:rsidRPr="00430019">
        <w:rPr>
          <w:rFonts w:ascii="Cambria" w:hAnsi="Cambria"/>
          <w:noProof/>
          <w:sz w:val="22"/>
        </w:rPr>
        <w:t xml:space="preserve">, </w:t>
      </w:r>
      <w:r w:rsidRPr="00430019">
        <w:rPr>
          <w:rFonts w:ascii="Cambria" w:hAnsi="Cambria"/>
          <w:b/>
          <w:bCs/>
          <w:noProof/>
          <w:sz w:val="22"/>
        </w:rPr>
        <w:t>De Milito A</w:t>
      </w:r>
      <w:r w:rsidRPr="00430019">
        <w:rPr>
          <w:rFonts w:ascii="Cambria" w:hAnsi="Cambria"/>
          <w:noProof/>
          <w:sz w:val="22"/>
        </w:rPr>
        <w:t xml:space="preserve">, </w:t>
      </w:r>
      <w:r w:rsidRPr="00430019">
        <w:rPr>
          <w:rFonts w:ascii="Cambria" w:hAnsi="Cambria"/>
          <w:b/>
          <w:bCs/>
          <w:noProof/>
          <w:sz w:val="22"/>
        </w:rPr>
        <w:t>De Santi M</w:t>
      </w:r>
      <w:r w:rsidRPr="00430019">
        <w:rPr>
          <w:rFonts w:ascii="Cambria" w:hAnsi="Cambria"/>
          <w:noProof/>
          <w:sz w:val="22"/>
        </w:rPr>
        <w:t xml:space="preserve">, </w:t>
      </w:r>
      <w:r w:rsidRPr="00430019">
        <w:rPr>
          <w:rFonts w:ascii="Cambria" w:hAnsi="Cambria"/>
          <w:b/>
          <w:bCs/>
          <w:noProof/>
          <w:sz w:val="22"/>
        </w:rPr>
        <w:t>de Souza W</w:t>
      </w:r>
      <w:r w:rsidRPr="00430019">
        <w:rPr>
          <w:rFonts w:ascii="Cambria" w:hAnsi="Cambria"/>
          <w:noProof/>
          <w:sz w:val="22"/>
        </w:rPr>
        <w:t xml:space="preserve">, </w:t>
      </w:r>
      <w:r w:rsidRPr="00430019">
        <w:rPr>
          <w:rFonts w:ascii="Cambria" w:hAnsi="Cambria"/>
          <w:b/>
          <w:bCs/>
          <w:noProof/>
          <w:sz w:val="22"/>
        </w:rPr>
        <w:t>De Tata V</w:t>
      </w:r>
      <w:r w:rsidRPr="00430019">
        <w:rPr>
          <w:rFonts w:ascii="Cambria" w:hAnsi="Cambria"/>
          <w:noProof/>
          <w:sz w:val="22"/>
        </w:rPr>
        <w:t xml:space="preserve">, </w:t>
      </w:r>
      <w:r w:rsidRPr="00430019">
        <w:rPr>
          <w:rFonts w:ascii="Cambria" w:hAnsi="Cambria"/>
          <w:b/>
          <w:bCs/>
          <w:noProof/>
          <w:sz w:val="22"/>
        </w:rPr>
        <w:t>De Zio D</w:t>
      </w:r>
      <w:r w:rsidRPr="00430019">
        <w:rPr>
          <w:rFonts w:ascii="Cambria" w:hAnsi="Cambria"/>
          <w:noProof/>
          <w:sz w:val="22"/>
        </w:rPr>
        <w:t xml:space="preserve">, </w:t>
      </w:r>
      <w:r w:rsidRPr="00430019">
        <w:rPr>
          <w:rFonts w:ascii="Cambria" w:hAnsi="Cambria"/>
          <w:b/>
          <w:bCs/>
          <w:noProof/>
          <w:sz w:val="22"/>
        </w:rPr>
        <w:t>Debnath J</w:t>
      </w:r>
      <w:r w:rsidRPr="00430019">
        <w:rPr>
          <w:rFonts w:ascii="Cambria" w:hAnsi="Cambria"/>
          <w:noProof/>
          <w:sz w:val="22"/>
        </w:rPr>
        <w:t xml:space="preserve">, </w:t>
      </w:r>
      <w:r w:rsidRPr="00430019">
        <w:rPr>
          <w:rFonts w:ascii="Cambria" w:hAnsi="Cambria"/>
          <w:b/>
          <w:bCs/>
          <w:noProof/>
          <w:sz w:val="22"/>
        </w:rPr>
        <w:t>Dechant R</w:t>
      </w:r>
      <w:r w:rsidRPr="00430019">
        <w:rPr>
          <w:rFonts w:ascii="Cambria" w:hAnsi="Cambria"/>
          <w:noProof/>
          <w:sz w:val="22"/>
        </w:rPr>
        <w:t xml:space="preserve">, </w:t>
      </w:r>
      <w:r w:rsidRPr="00430019">
        <w:rPr>
          <w:rFonts w:ascii="Cambria" w:hAnsi="Cambria"/>
          <w:b/>
          <w:bCs/>
          <w:noProof/>
          <w:sz w:val="22"/>
        </w:rPr>
        <w:t>Decuypere J-P</w:t>
      </w:r>
      <w:r w:rsidRPr="00430019">
        <w:rPr>
          <w:rFonts w:ascii="Cambria" w:hAnsi="Cambria"/>
          <w:noProof/>
          <w:sz w:val="22"/>
        </w:rPr>
        <w:t xml:space="preserve">, </w:t>
      </w:r>
      <w:r w:rsidRPr="00430019">
        <w:rPr>
          <w:rFonts w:ascii="Cambria" w:hAnsi="Cambria"/>
          <w:b/>
          <w:bCs/>
          <w:noProof/>
          <w:sz w:val="22"/>
        </w:rPr>
        <w:t>Deegan S</w:t>
      </w:r>
      <w:r w:rsidRPr="00430019">
        <w:rPr>
          <w:rFonts w:ascii="Cambria" w:hAnsi="Cambria"/>
          <w:noProof/>
          <w:sz w:val="22"/>
        </w:rPr>
        <w:t xml:space="preserve">, </w:t>
      </w:r>
      <w:r w:rsidRPr="00430019">
        <w:rPr>
          <w:rFonts w:ascii="Cambria" w:hAnsi="Cambria"/>
          <w:b/>
          <w:bCs/>
          <w:noProof/>
          <w:sz w:val="22"/>
        </w:rPr>
        <w:t>Dehay B</w:t>
      </w:r>
      <w:r w:rsidRPr="00430019">
        <w:rPr>
          <w:rFonts w:ascii="Cambria" w:hAnsi="Cambria"/>
          <w:noProof/>
          <w:sz w:val="22"/>
        </w:rPr>
        <w:t xml:space="preserve">, </w:t>
      </w:r>
      <w:r w:rsidRPr="00430019">
        <w:rPr>
          <w:rFonts w:ascii="Cambria" w:hAnsi="Cambria"/>
          <w:b/>
          <w:bCs/>
          <w:noProof/>
          <w:sz w:val="22"/>
        </w:rPr>
        <w:t>Del Bello B</w:t>
      </w:r>
      <w:r w:rsidRPr="00430019">
        <w:rPr>
          <w:rFonts w:ascii="Cambria" w:hAnsi="Cambria"/>
          <w:noProof/>
          <w:sz w:val="22"/>
        </w:rPr>
        <w:t xml:space="preserve">, </w:t>
      </w:r>
      <w:r w:rsidRPr="00430019">
        <w:rPr>
          <w:rFonts w:ascii="Cambria" w:hAnsi="Cambria"/>
          <w:b/>
          <w:bCs/>
          <w:noProof/>
          <w:sz w:val="22"/>
        </w:rPr>
        <w:t>Del Re DP</w:t>
      </w:r>
      <w:r w:rsidRPr="00430019">
        <w:rPr>
          <w:rFonts w:ascii="Cambria" w:hAnsi="Cambria"/>
          <w:noProof/>
          <w:sz w:val="22"/>
        </w:rPr>
        <w:t xml:space="preserve">, </w:t>
      </w:r>
      <w:r w:rsidRPr="00430019">
        <w:rPr>
          <w:rFonts w:ascii="Cambria" w:hAnsi="Cambria"/>
          <w:b/>
          <w:bCs/>
          <w:noProof/>
          <w:sz w:val="22"/>
        </w:rPr>
        <w:t>Delage-Mourroux R</w:t>
      </w:r>
      <w:r w:rsidRPr="00430019">
        <w:rPr>
          <w:rFonts w:ascii="Cambria" w:hAnsi="Cambria"/>
          <w:noProof/>
          <w:sz w:val="22"/>
        </w:rPr>
        <w:t xml:space="preserve">, </w:t>
      </w:r>
      <w:r w:rsidRPr="00430019">
        <w:rPr>
          <w:rFonts w:ascii="Cambria" w:hAnsi="Cambria"/>
          <w:b/>
          <w:bCs/>
          <w:noProof/>
          <w:sz w:val="22"/>
        </w:rPr>
        <w:t>Delbridge LM</w:t>
      </w:r>
      <w:r w:rsidRPr="00430019">
        <w:rPr>
          <w:rFonts w:ascii="Cambria" w:hAnsi="Cambria"/>
          <w:noProof/>
          <w:sz w:val="22"/>
        </w:rPr>
        <w:t xml:space="preserve">, </w:t>
      </w:r>
      <w:r w:rsidRPr="00430019">
        <w:rPr>
          <w:rFonts w:ascii="Cambria" w:hAnsi="Cambria"/>
          <w:b/>
          <w:bCs/>
          <w:noProof/>
          <w:sz w:val="22"/>
        </w:rPr>
        <w:t>Deldicque L</w:t>
      </w:r>
      <w:r w:rsidRPr="00430019">
        <w:rPr>
          <w:rFonts w:ascii="Cambria" w:hAnsi="Cambria"/>
          <w:noProof/>
          <w:sz w:val="22"/>
        </w:rPr>
        <w:t xml:space="preserve">, </w:t>
      </w:r>
      <w:r w:rsidRPr="00430019">
        <w:rPr>
          <w:rFonts w:ascii="Cambria" w:hAnsi="Cambria"/>
          <w:b/>
          <w:bCs/>
          <w:noProof/>
          <w:sz w:val="22"/>
        </w:rPr>
        <w:t>Delorme-Axford E</w:t>
      </w:r>
      <w:r w:rsidRPr="00430019">
        <w:rPr>
          <w:rFonts w:ascii="Cambria" w:hAnsi="Cambria"/>
          <w:noProof/>
          <w:sz w:val="22"/>
        </w:rPr>
        <w:t xml:space="preserve">, </w:t>
      </w:r>
      <w:r w:rsidRPr="00430019">
        <w:rPr>
          <w:rFonts w:ascii="Cambria" w:hAnsi="Cambria"/>
          <w:b/>
          <w:bCs/>
          <w:noProof/>
          <w:sz w:val="22"/>
        </w:rPr>
        <w:t>Deng Y</w:t>
      </w:r>
      <w:r w:rsidRPr="00430019">
        <w:rPr>
          <w:rFonts w:ascii="Cambria" w:hAnsi="Cambria"/>
          <w:noProof/>
          <w:sz w:val="22"/>
        </w:rPr>
        <w:t xml:space="preserve">, </w:t>
      </w:r>
      <w:r w:rsidRPr="00430019">
        <w:rPr>
          <w:rFonts w:ascii="Cambria" w:hAnsi="Cambria"/>
          <w:b/>
          <w:bCs/>
          <w:noProof/>
          <w:sz w:val="22"/>
        </w:rPr>
        <w:t>Dengjel J</w:t>
      </w:r>
      <w:r w:rsidRPr="00430019">
        <w:rPr>
          <w:rFonts w:ascii="Cambria" w:hAnsi="Cambria"/>
          <w:noProof/>
          <w:sz w:val="22"/>
        </w:rPr>
        <w:t xml:space="preserve">, </w:t>
      </w:r>
      <w:r w:rsidRPr="00430019">
        <w:rPr>
          <w:rFonts w:ascii="Cambria" w:hAnsi="Cambria"/>
          <w:b/>
          <w:bCs/>
          <w:noProof/>
          <w:sz w:val="22"/>
        </w:rPr>
        <w:t>Denizot M</w:t>
      </w:r>
      <w:r w:rsidRPr="00430019">
        <w:rPr>
          <w:rFonts w:ascii="Cambria" w:hAnsi="Cambria"/>
          <w:noProof/>
          <w:sz w:val="22"/>
        </w:rPr>
        <w:t xml:space="preserve">, </w:t>
      </w:r>
      <w:r w:rsidRPr="00430019">
        <w:rPr>
          <w:rFonts w:ascii="Cambria" w:hAnsi="Cambria"/>
          <w:b/>
          <w:bCs/>
          <w:noProof/>
          <w:sz w:val="22"/>
        </w:rPr>
        <w:t>Dent P</w:t>
      </w:r>
      <w:r w:rsidRPr="00430019">
        <w:rPr>
          <w:rFonts w:ascii="Cambria" w:hAnsi="Cambria"/>
          <w:noProof/>
          <w:sz w:val="22"/>
        </w:rPr>
        <w:t xml:space="preserve">, </w:t>
      </w:r>
      <w:r w:rsidRPr="00430019">
        <w:rPr>
          <w:rFonts w:ascii="Cambria" w:hAnsi="Cambria"/>
          <w:b/>
          <w:bCs/>
          <w:noProof/>
          <w:sz w:val="22"/>
        </w:rPr>
        <w:t>Der CJ</w:t>
      </w:r>
      <w:r w:rsidRPr="00430019">
        <w:rPr>
          <w:rFonts w:ascii="Cambria" w:hAnsi="Cambria"/>
          <w:noProof/>
          <w:sz w:val="22"/>
        </w:rPr>
        <w:t xml:space="preserve">, </w:t>
      </w:r>
      <w:r w:rsidRPr="00430019">
        <w:rPr>
          <w:rFonts w:ascii="Cambria" w:hAnsi="Cambria"/>
          <w:b/>
          <w:bCs/>
          <w:noProof/>
          <w:sz w:val="22"/>
        </w:rPr>
        <w:t>Deretic V</w:t>
      </w:r>
      <w:r w:rsidRPr="00430019">
        <w:rPr>
          <w:rFonts w:ascii="Cambria" w:hAnsi="Cambria"/>
          <w:noProof/>
          <w:sz w:val="22"/>
        </w:rPr>
        <w:t xml:space="preserve">, </w:t>
      </w:r>
      <w:r w:rsidRPr="00430019">
        <w:rPr>
          <w:rFonts w:ascii="Cambria" w:hAnsi="Cambria"/>
          <w:b/>
          <w:bCs/>
          <w:noProof/>
          <w:sz w:val="22"/>
        </w:rPr>
        <w:t>Derrien B</w:t>
      </w:r>
      <w:r w:rsidRPr="00430019">
        <w:rPr>
          <w:rFonts w:ascii="Cambria" w:hAnsi="Cambria"/>
          <w:noProof/>
          <w:sz w:val="22"/>
        </w:rPr>
        <w:t xml:space="preserve">, </w:t>
      </w:r>
      <w:r w:rsidRPr="00430019">
        <w:rPr>
          <w:rFonts w:ascii="Cambria" w:hAnsi="Cambria"/>
          <w:b/>
          <w:bCs/>
          <w:noProof/>
          <w:sz w:val="22"/>
        </w:rPr>
        <w:t>Deutsch E</w:t>
      </w:r>
      <w:r w:rsidRPr="00430019">
        <w:rPr>
          <w:rFonts w:ascii="Cambria" w:hAnsi="Cambria"/>
          <w:noProof/>
          <w:sz w:val="22"/>
        </w:rPr>
        <w:t xml:space="preserve">, </w:t>
      </w:r>
      <w:r w:rsidRPr="00430019">
        <w:rPr>
          <w:rFonts w:ascii="Cambria" w:hAnsi="Cambria"/>
          <w:b/>
          <w:bCs/>
          <w:noProof/>
          <w:sz w:val="22"/>
        </w:rPr>
        <w:t>Devarenne TP</w:t>
      </w:r>
      <w:r w:rsidRPr="00430019">
        <w:rPr>
          <w:rFonts w:ascii="Cambria" w:hAnsi="Cambria"/>
          <w:noProof/>
          <w:sz w:val="22"/>
        </w:rPr>
        <w:t xml:space="preserve">, </w:t>
      </w:r>
      <w:r w:rsidRPr="00430019">
        <w:rPr>
          <w:rFonts w:ascii="Cambria" w:hAnsi="Cambria"/>
          <w:b/>
          <w:bCs/>
          <w:noProof/>
          <w:sz w:val="22"/>
        </w:rPr>
        <w:t>Devenish RJ</w:t>
      </w:r>
      <w:r w:rsidRPr="00430019">
        <w:rPr>
          <w:rFonts w:ascii="Cambria" w:hAnsi="Cambria"/>
          <w:noProof/>
          <w:sz w:val="22"/>
        </w:rPr>
        <w:t xml:space="preserve">, </w:t>
      </w:r>
      <w:r w:rsidRPr="00430019">
        <w:rPr>
          <w:rFonts w:ascii="Cambria" w:hAnsi="Cambria"/>
          <w:b/>
          <w:bCs/>
          <w:noProof/>
          <w:sz w:val="22"/>
        </w:rPr>
        <w:t>Di Bartolomeo S</w:t>
      </w:r>
      <w:r w:rsidRPr="00430019">
        <w:rPr>
          <w:rFonts w:ascii="Cambria" w:hAnsi="Cambria"/>
          <w:noProof/>
          <w:sz w:val="22"/>
        </w:rPr>
        <w:t xml:space="preserve">, </w:t>
      </w:r>
      <w:r w:rsidRPr="00430019">
        <w:rPr>
          <w:rFonts w:ascii="Cambria" w:hAnsi="Cambria"/>
          <w:b/>
          <w:bCs/>
          <w:noProof/>
          <w:sz w:val="22"/>
        </w:rPr>
        <w:t>Di Daniele N</w:t>
      </w:r>
      <w:r w:rsidRPr="00430019">
        <w:rPr>
          <w:rFonts w:ascii="Cambria" w:hAnsi="Cambria"/>
          <w:noProof/>
          <w:sz w:val="22"/>
        </w:rPr>
        <w:t xml:space="preserve">, </w:t>
      </w:r>
      <w:r w:rsidRPr="00430019">
        <w:rPr>
          <w:rFonts w:ascii="Cambria" w:hAnsi="Cambria"/>
          <w:b/>
          <w:bCs/>
          <w:noProof/>
          <w:sz w:val="22"/>
        </w:rPr>
        <w:t>Di Domenico F</w:t>
      </w:r>
      <w:r w:rsidRPr="00430019">
        <w:rPr>
          <w:rFonts w:ascii="Cambria" w:hAnsi="Cambria"/>
          <w:noProof/>
          <w:sz w:val="22"/>
        </w:rPr>
        <w:t xml:space="preserve">, </w:t>
      </w:r>
      <w:r w:rsidRPr="00430019">
        <w:rPr>
          <w:rFonts w:ascii="Cambria" w:hAnsi="Cambria"/>
          <w:b/>
          <w:bCs/>
          <w:noProof/>
          <w:sz w:val="22"/>
        </w:rPr>
        <w:t>Di Nardo A</w:t>
      </w:r>
      <w:r w:rsidRPr="00430019">
        <w:rPr>
          <w:rFonts w:ascii="Cambria" w:hAnsi="Cambria"/>
          <w:noProof/>
          <w:sz w:val="22"/>
        </w:rPr>
        <w:t xml:space="preserve">, </w:t>
      </w:r>
      <w:r w:rsidRPr="00430019">
        <w:rPr>
          <w:rFonts w:ascii="Cambria" w:hAnsi="Cambria"/>
          <w:b/>
          <w:bCs/>
          <w:noProof/>
          <w:sz w:val="22"/>
        </w:rPr>
        <w:t>Di Paola S</w:t>
      </w:r>
      <w:r w:rsidRPr="00430019">
        <w:rPr>
          <w:rFonts w:ascii="Cambria" w:hAnsi="Cambria"/>
          <w:noProof/>
          <w:sz w:val="22"/>
        </w:rPr>
        <w:t xml:space="preserve">, </w:t>
      </w:r>
      <w:r w:rsidRPr="00430019">
        <w:rPr>
          <w:rFonts w:ascii="Cambria" w:hAnsi="Cambria"/>
          <w:b/>
          <w:bCs/>
          <w:noProof/>
          <w:sz w:val="22"/>
        </w:rPr>
        <w:t>Di Pietro A</w:t>
      </w:r>
      <w:r w:rsidRPr="00430019">
        <w:rPr>
          <w:rFonts w:ascii="Cambria" w:hAnsi="Cambria"/>
          <w:noProof/>
          <w:sz w:val="22"/>
        </w:rPr>
        <w:t xml:space="preserve">, </w:t>
      </w:r>
      <w:r w:rsidRPr="00430019">
        <w:rPr>
          <w:rFonts w:ascii="Cambria" w:hAnsi="Cambria"/>
          <w:b/>
          <w:bCs/>
          <w:noProof/>
          <w:sz w:val="22"/>
        </w:rPr>
        <w:t>Di Renzo L</w:t>
      </w:r>
      <w:r w:rsidRPr="00430019">
        <w:rPr>
          <w:rFonts w:ascii="Cambria" w:hAnsi="Cambria"/>
          <w:noProof/>
          <w:sz w:val="22"/>
        </w:rPr>
        <w:t xml:space="preserve">, </w:t>
      </w:r>
      <w:r w:rsidRPr="00430019">
        <w:rPr>
          <w:rFonts w:ascii="Cambria" w:hAnsi="Cambria"/>
          <w:b/>
          <w:bCs/>
          <w:noProof/>
          <w:sz w:val="22"/>
        </w:rPr>
        <w:t>DiAntonio A</w:t>
      </w:r>
      <w:r w:rsidRPr="00430019">
        <w:rPr>
          <w:rFonts w:ascii="Cambria" w:hAnsi="Cambria"/>
          <w:noProof/>
          <w:sz w:val="22"/>
        </w:rPr>
        <w:t xml:space="preserve">, </w:t>
      </w:r>
      <w:r w:rsidRPr="00430019">
        <w:rPr>
          <w:rFonts w:ascii="Cambria" w:hAnsi="Cambria"/>
          <w:b/>
          <w:bCs/>
          <w:noProof/>
          <w:sz w:val="22"/>
        </w:rPr>
        <w:t>Díaz-Araya G</w:t>
      </w:r>
      <w:r w:rsidRPr="00430019">
        <w:rPr>
          <w:rFonts w:ascii="Cambria" w:hAnsi="Cambria"/>
          <w:noProof/>
          <w:sz w:val="22"/>
        </w:rPr>
        <w:t xml:space="preserve">, </w:t>
      </w:r>
      <w:r w:rsidRPr="00430019">
        <w:rPr>
          <w:rFonts w:ascii="Cambria" w:hAnsi="Cambria"/>
          <w:b/>
          <w:bCs/>
          <w:noProof/>
          <w:sz w:val="22"/>
        </w:rPr>
        <w:t>Díaz-Laviada I</w:t>
      </w:r>
      <w:r w:rsidRPr="00430019">
        <w:rPr>
          <w:rFonts w:ascii="Cambria" w:hAnsi="Cambria"/>
          <w:noProof/>
          <w:sz w:val="22"/>
        </w:rPr>
        <w:t xml:space="preserve">, </w:t>
      </w:r>
      <w:r w:rsidRPr="00430019">
        <w:rPr>
          <w:rFonts w:ascii="Cambria" w:hAnsi="Cambria"/>
          <w:b/>
          <w:bCs/>
          <w:noProof/>
          <w:sz w:val="22"/>
        </w:rPr>
        <w:t>Diaz-Meco MT</w:t>
      </w:r>
      <w:r w:rsidRPr="00430019">
        <w:rPr>
          <w:rFonts w:ascii="Cambria" w:hAnsi="Cambria"/>
          <w:noProof/>
          <w:sz w:val="22"/>
        </w:rPr>
        <w:t xml:space="preserve">, </w:t>
      </w:r>
      <w:r w:rsidRPr="00430019">
        <w:rPr>
          <w:rFonts w:ascii="Cambria" w:hAnsi="Cambria"/>
          <w:b/>
          <w:bCs/>
          <w:noProof/>
          <w:sz w:val="22"/>
        </w:rPr>
        <w:t>Diaz-Nido J</w:t>
      </w:r>
      <w:r w:rsidRPr="00430019">
        <w:rPr>
          <w:rFonts w:ascii="Cambria" w:hAnsi="Cambria"/>
          <w:noProof/>
          <w:sz w:val="22"/>
        </w:rPr>
        <w:t xml:space="preserve">, </w:t>
      </w:r>
      <w:r w:rsidRPr="00430019">
        <w:rPr>
          <w:rFonts w:ascii="Cambria" w:hAnsi="Cambria"/>
          <w:b/>
          <w:bCs/>
          <w:noProof/>
          <w:sz w:val="22"/>
        </w:rPr>
        <w:t>Dickey CA</w:t>
      </w:r>
      <w:r w:rsidRPr="00430019">
        <w:rPr>
          <w:rFonts w:ascii="Cambria" w:hAnsi="Cambria"/>
          <w:noProof/>
          <w:sz w:val="22"/>
        </w:rPr>
        <w:t xml:space="preserve">, </w:t>
      </w:r>
      <w:r w:rsidRPr="00430019">
        <w:rPr>
          <w:rFonts w:ascii="Cambria" w:hAnsi="Cambria"/>
          <w:b/>
          <w:bCs/>
          <w:noProof/>
          <w:sz w:val="22"/>
        </w:rPr>
        <w:t>Dickson RC</w:t>
      </w:r>
      <w:r w:rsidRPr="00430019">
        <w:rPr>
          <w:rFonts w:ascii="Cambria" w:hAnsi="Cambria"/>
          <w:noProof/>
          <w:sz w:val="22"/>
        </w:rPr>
        <w:t xml:space="preserve">, </w:t>
      </w:r>
      <w:r w:rsidRPr="00430019">
        <w:rPr>
          <w:rFonts w:ascii="Cambria" w:hAnsi="Cambria"/>
          <w:b/>
          <w:bCs/>
          <w:noProof/>
          <w:sz w:val="22"/>
        </w:rPr>
        <w:t>Diederich M</w:t>
      </w:r>
      <w:r w:rsidRPr="00430019">
        <w:rPr>
          <w:rFonts w:ascii="Cambria" w:hAnsi="Cambria"/>
          <w:noProof/>
          <w:sz w:val="22"/>
        </w:rPr>
        <w:t xml:space="preserve">, </w:t>
      </w:r>
      <w:r w:rsidRPr="00430019">
        <w:rPr>
          <w:rFonts w:ascii="Cambria" w:hAnsi="Cambria"/>
          <w:b/>
          <w:bCs/>
          <w:noProof/>
          <w:sz w:val="22"/>
        </w:rPr>
        <w:t>Digard P</w:t>
      </w:r>
      <w:r w:rsidRPr="00430019">
        <w:rPr>
          <w:rFonts w:ascii="Cambria" w:hAnsi="Cambria"/>
          <w:noProof/>
          <w:sz w:val="22"/>
        </w:rPr>
        <w:t xml:space="preserve">, </w:t>
      </w:r>
      <w:r w:rsidRPr="00430019">
        <w:rPr>
          <w:rFonts w:ascii="Cambria" w:hAnsi="Cambria"/>
          <w:b/>
          <w:bCs/>
          <w:noProof/>
          <w:sz w:val="22"/>
        </w:rPr>
        <w:t>Dikic I</w:t>
      </w:r>
      <w:r w:rsidRPr="00430019">
        <w:rPr>
          <w:rFonts w:ascii="Cambria" w:hAnsi="Cambria"/>
          <w:noProof/>
          <w:sz w:val="22"/>
        </w:rPr>
        <w:t xml:space="preserve">, </w:t>
      </w:r>
      <w:r w:rsidRPr="00430019">
        <w:rPr>
          <w:rFonts w:ascii="Cambria" w:hAnsi="Cambria"/>
          <w:b/>
          <w:bCs/>
          <w:noProof/>
          <w:sz w:val="22"/>
        </w:rPr>
        <w:t>Dinesh-Kumar SP</w:t>
      </w:r>
      <w:r w:rsidRPr="00430019">
        <w:rPr>
          <w:rFonts w:ascii="Cambria" w:hAnsi="Cambria"/>
          <w:noProof/>
          <w:sz w:val="22"/>
        </w:rPr>
        <w:t xml:space="preserve">, </w:t>
      </w:r>
      <w:r w:rsidRPr="00430019">
        <w:rPr>
          <w:rFonts w:ascii="Cambria" w:hAnsi="Cambria"/>
          <w:b/>
          <w:bCs/>
          <w:noProof/>
          <w:sz w:val="22"/>
        </w:rPr>
        <w:t>Ding C</w:t>
      </w:r>
      <w:r w:rsidRPr="00430019">
        <w:rPr>
          <w:rFonts w:ascii="Cambria" w:hAnsi="Cambria"/>
          <w:noProof/>
          <w:sz w:val="22"/>
        </w:rPr>
        <w:t xml:space="preserve">, </w:t>
      </w:r>
      <w:r w:rsidRPr="00430019">
        <w:rPr>
          <w:rFonts w:ascii="Cambria" w:hAnsi="Cambria"/>
          <w:b/>
          <w:bCs/>
          <w:noProof/>
          <w:sz w:val="22"/>
        </w:rPr>
        <w:t>Ding W-X</w:t>
      </w:r>
      <w:r w:rsidRPr="00430019">
        <w:rPr>
          <w:rFonts w:ascii="Cambria" w:hAnsi="Cambria"/>
          <w:noProof/>
          <w:sz w:val="22"/>
        </w:rPr>
        <w:t xml:space="preserve">, </w:t>
      </w:r>
      <w:r w:rsidRPr="00430019">
        <w:rPr>
          <w:rFonts w:ascii="Cambria" w:hAnsi="Cambria"/>
          <w:b/>
          <w:bCs/>
          <w:noProof/>
          <w:sz w:val="22"/>
        </w:rPr>
        <w:t>Ding Z</w:t>
      </w:r>
      <w:r w:rsidRPr="00430019">
        <w:rPr>
          <w:rFonts w:ascii="Cambria" w:hAnsi="Cambria"/>
          <w:noProof/>
          <w:sz w:val="22"/>
        </w:rPr>
        <w:t xml:space="preserve">, </w:t>
      </w:r>
      <w:r w:rsidRPr="00430019">
        <w:rPr>
          <w:rFonts w:ascii="Cambria" w:hAnsi="Cambria"/>
          <w:b/>
          <w:bCs/>
          <w:noProof/>
          <w:sz w:val="22"/>
        </w:rPr>
        <w:t>Dini L</w:t>
      </w:r>
      <w:r w:rsidRPr="00430019">
        <w:rPr>
          <w:rFonts w:ascii="Cambria" w:hAnsi="Cambria"/>
          <w:noProof/>
          <w:sz w:val="22"/>
        </w:rPr>
        <w:t xml:space="preserve">, </w:t>
      </w:r>
      <w:r w:rsidRPr="00430019">
        <w:rPr>
          <w:rFonts w:ascii="Cambria" w:hAnsi="Cambria"/>
          <w:b/>
          <w:bCs/>
          <w:noProof/>
          <w:sz w:val="22"/>
        </w:rPr>
        <w:t>Distler JH</w:t>
      </w:r>
      <w:r w:rsidRPr="00430019">
        <w:rPr>
          <w:rFonts w:ascii="Cambria" w:hAnsi="Cambria"/>
          <w:noProof/>
          <w:sz w:val="22"/>
        </w:rPr>
        <w:t xml:space="preserve">, </w:t>
      </w:r>
      <w:r w:rsidRPr="00430019">
        <w:rPr>
          <w:rFonts w:ascii="Cambria" w:hAnsi="Cambria"/>
          <w:b/>
          <w:bCs/>
          <w:noProof/>
          <w:sz w:val="22"/>
        </w:rPr>
        <w:t>Diwan A</w:t>
      </w:r>
      <w:r w:rsidRPr="00430019">
        <w:rPr>
          <w:rFonts w:ascii="Cambria" w:hAnsi="Cambria"/>
          <w:noProof/>
          <w:sz w:val="22"/>
        </w:rPr>
        <w:t xml:space="preserve">, </w:t>
      </w:r>
      <w:r w:rsidRPr="00430019">
        <w:rPr>
          <w:rFonts w:ascii="Cambria" w:hAnsi="Cambria"/>
          <w:b/>
          <w:bCs/>
          <w:noProof/>
          <w:sz w:val="22"/>
        </w:rPr>
        <w:t>Djavaheri-Mergny M</w:t>
      </w:r>
      <w:r w:rsidRPr="00430019">
        <w:rPr>
          <w:rFonts w:ascii="Cambria" w:hAnsi="Cambria"/>
          <w:noProof/>
          <w:sz w:val="22"/>
        </w:rPr>
        <w:t xml:space="preserve">, </w:t>
      </w:r>
      <w:r w:rsidRPr="00430019">
        <w:rPr>
          <w:rFonts w:ascii="Cambria" w:hAnsi="Cambria"/>
          <w:b/>
          <w:bCs/>
          <w:noProof/>
          <w:sz w:val="22"/>
        </w:rPr>
        <w:t>Dmytruk K</w:t>
      </w:r>
      <w:r w:rsidRPr="00430019">
        <w:rPr>
          <w:rFonts w:ascii="Cambria" w:hAnsi="Cambria"/>
          <w:noProof/>
          <w:sz w:val="22"/>
        </w:rPr>
        <w:t xml:space="preserve">, </w:t>
      </w:r>
      <w:r w:rsidRPr="00430019">
        <w:rPr>
          <w:rFonts w:ascii="Cambria" w:hAnsi="Cambria"/>
          <w:b/>
          <w:bCs/>
          <w:noProof/>
          <w:sz w:val="22"/>
        </w:rPr>
        <w:t>Dobson RC</w:t>
      </w:r>
      <w:r w:rsidRPr="00430019">
        <w:rPr>
          <w:rFonts w:ascii="Cambria" w:hAnsi="Cambria"/>
          <w:noProof/>
          <w:sz w:val="22"/>
        </w:rPr>
        <w:t xml:space="preserve">, </w:t>
      </w:r>
      <w:r w:rsidRPr="00430019">
        <w:rPr>
          <w:rFonts w:ascii="Cambria" w:hAnsi="Cambria"/>
          <w:b/>
          <w:bCs/>
          <w:noProof/>
          <w:sz w:val="22"/>
        </w:rPr>
        <w:t>Doetsch V</w:t>
      </w:r>
      <w:r w:rsidRPr="00430019">
        <w:rPr>
          <w:rFonts w:ascii="Cambria" w:hAnsi="Cambria"/>
          <w:noProof/>
          <w:sz w:val="22"/>
        </w:rPr>
        <w:t xml:space="preserve">, </w:t>
      </w:r>
      <w:r w:rsidRPr="00430019">
        <w:rPr>
          <w:rFonts w:ascii="Cambria" w:hAnsi="Cambria"/>
          <w:b/>
          <w:bCs/>
          <w:noProof/>
          <w:sz w:val="22"/>
        </w:rPr>
        <w:t>Dokladny K</w:t>
      </w:r>
      <w:r w:rsidRPr="00430019">
        <w:rPr>
          <w:rFonts w:ascii="Cambria" w:hAnsi="Cambria"/>
          <w:noProof/>
          <w:sz w:val="22"/>
        </w:rPr>
        <w:t xml:space="preserve">, </w:t>
      </w:r>
      <w:r w:rsidRPr="00430019">
        <w:rPr>
          <w:rFonts w:ascii="Cambria" w:hAnsi="Cambria"/>
          <w:b/>
          <w:bCs/>
          <w:noProof/>
          <w:sz w:val="22"/>
        </w:rPr>
        <w:t>Dokudovskaya S</w:t>
      </w:r>
      <w:r w:rsidRPr="00430019">
        <w:rPr>
          <w:rFonts w:ascii="Cambria" w:hAnsi="Cambria"/>
          <w:noProof/>
          <w:sz w:val="22"/>
        </w:rPr>
        <w:t xml:space="preserve">, </w:t>
      </w:r>
      <w:r w:rsidRPr="00430019">
        <w:rPr>
          <w:rFonts w:ascii="Cambria" w:hAnsi="Cambria"/>
          <w:b/>
          <w:bCs/>
          <w:noProof/>
          <w:sz w:val="22"/>
        </w:rPr>
        <w:t>Donadelli M</w:t>
      </w:r>
      <w:r w:rsidRPr="00430019">
        <w:rPr>
          <w:rFonts w:ascii="Cambria" w:hAnsi="Cambria"/>
          <w:noProof/>
          <w:sz w:val="22"/>
        </w:rPr>
        <w:t xml:space="preserve">, </w:t>
      </w:r>
      <w:r w:rsidRPr="00430019">
        <w:rPr>
          <w:rFonts w:ascii="Cambria" w:hAnsi="Cambria"/>
          <w:b/>
          <w:bCs/>
          <w:noProof/>
          <w:sz w:val="22"/>
        </w:rPr>
        <w:t>Dong XC</w:t>
      </w:r>
      <w:r w:rsidRPr="00430019">
        <w:rPr>
          <w:rFonts w:ascii="Cambria" w:hAnsi="Cambria"/>
          <w:noProof/>
          <w:sz w:val="22"/>
        </w:rPr>
        <w:t xml:space="preserve">, </w:t>
      </w:r>
      <w:r w:rsidRPr="00430019">
        <w:rPr>
          <w:rFonts w:ascii="Cambria" w:hAnsi="Cambria"/>
          <w:b/>
          <w:bCs/>
          <w:noProof/>
          <w:sz w:val="22"/>
        </w:rPr>
        <w:t>Dong X</w:t>
      </w:r>
      <w:r w:rsidRPr="00430019">
        <w:rPr>
          <w:rFonts w:ascii="Cambria" w:hAnsi="Cambria"/>
          <w:noProof/>
          <w:sz w:val="22"/>
        </w:rPr>
        <w:t xml:space="preserve">, </w:t>
      </w:r>
      <w:r w:rsidRPr="00430019">
        <w:rPr>
          <w:rFonts w:ascii="Cambria" w:hAnsi="Cambria"/>
          <w:b/>
          <w:bCs/>
          <w:noProof/>
          <w:sz w:val="22"/>
        </w:rPr>
        <w:t>Dong Z</w:t>
      </w:r>
      <w:r w:rsidRPr="00430019">
        <w:rPr>
          <w:rFonts w:ascii="Cambria" w:hAnsi="Cambria"/>
          <w:noProof/>
          <w:sz w:val="22"/>
        </w:rPr>
        <w:t xml:space="preserve">, </w:t>
      </w:r>
      <w:r w:rsidRPr="00430019">
        <w:rPr>
          <w:rFonts w:ascii="Cambria" w:hAnsi="Cambria"/>
          <w:b/>
          <w:bCs/>
          <w:noProof/>
          <w:sz w:val="22"/>
        </w:rPr>
        <w:t>Donohue TM</w:t>
      </w:r>
      <w:r w:rsidRPr="00430019">
        <w:rPr>
          <w:rFonts w:ascii="Cambria" w:hAnsi="Cambria"/>
          <w:noProof/>
          <w:sz w:val="22"/>
        </w:rPr>
        <w:t xml:space="preserve">, </w:t>
      </w:r>
      <w:r w:rsidRPr="00430019">
        <w:rPr>
          <w:rFonts w:ascii="Cambria" w:hAnsi="Cambria"/>
          <w:b/>
          <w:bCs/>
          <w:noProof/>
          <w:sz w:val="22"/>
        </w:rPr>
        <w:t>Doran KS</w:t>
      </w:r>
      <w:r w:rsidRPr="00430019">
        <w:rPr>
          <w:rFonts w:ascii="Cambria" w:hAnsi="Cambria"/>
          <w:noProof/>
          <w:sz w:val="22"/>
        </w:rPr>
        <w:t xml:space="preserve">, </w:t>
      </w:r>
      <w:r w:rsidRPr="00430019">
        <w:rPr>
          <w:rFonts w:ascii="Cambria" w:hAnsi="Cambria"/>
          <w:b/>
          <w:bCs/>
          <w:noProof/>
          <w:sz w:val="22"/>
        </w:rPr>
        <w:t>D’Orazi G</w:t>
      </w:r>
      <w:r w:rsidRPr="00430019">
        <w:rPr>
          <w:rFonts w:ascii="Cambria" w:hAnsi="Cambria"/>
          <w:noProof/>
          <w:sz w:val="22"/>
        </w:rPr>
        <w:t xml:space="preserve">, </w:t>
      </w:r>
      <w:r w:rsidRPr="00430019">
        <w:rPr>
          <w:rFonts w:ascii="Cambria" w:hAnsi="Cambria"/>
          <w:b/>
          <w:bCs/>
          <w:noProof/>
          <w:sz w:val="22"/>
        </w:rPr>
        <w:t>Dorn GW</w:t>
      </w:r>
      <w:r w:rsidRPr="00430019">
        <w:rPr>
          <w:rFonts w:ascii="Cambria" w:hAnsi="Cambria"/>
          <w:noProof/>
          <w:sz w:val="22"/>
        </w:rPr>
        <w:t xml:space="preserve">, </w:t>
      </w:r>
      <w:r w:rsidRPr="00430019">
        <w:rPr>
          <w:rFonts w:ascii="Cambria" w:hAnsi="Cambria"/>
          <w:b/>
          <w:bCs/>
          <w:noProof/>
          <w:sz w:val="22"/>
        </w:rPr>
        <w:t>Dosenko V</w:t>
      </w:r>
      <w:r w:rsidRPr="00430019">
        <w:rPr>
          <w:rFonts w:ascii="Cambria" w:hAnsi="Cambria"/>
          <w:noProof/>
          <w:sz w:val="22"/>
        </w:rPr>
        <w:t xml:space="preserve">, </w:t>
      </w:r>
      <w:r w:rsidRPr="00430019">
        <w:rPr>
          <w:rFonts w:ascii="Cambria" w:hAnsi="Cambria"/>
          <w:b/>
          <w:bCs/>
          <w:noProof/>
          <w:sz w:val="22"/>
        </w:rPr>
        <w:t>Dridi S</w:t>
      </w:r>
      <w:r w:rsidRPr="00430019">
        <w:rPr>
          <w:rFonts w:ascii="Cambria" w:hAnsi="Cambria"/>
          <w:noProof/>
          <w:sz w:val="22"/>
        </w:rPr>
        <w:t xml:space="preserve">, </w:t>
      </w:r>
      <w:r w:rsidRPr="00430019">
        <w:rPr>
          <w:rFonts w:ascii="Cambria" w:hAnsi="Cambria"/>
          <w:b/>
          <w:bCs/>
          <w:noProof/>
          <w:sz w:val="22"/>
        </w:rPr>
        <w:t>Drucker L</w:t>
      </w:r>
      <w:r w:rsidRPr="00430019">
        <w:rPr>
          <w:rFonts w:ascii="Cambria" w:hAnsi="Cambria"/>
          <w:noProof/>
          <w:sz w:val="22"/>
        </w:rPr>
        <w:t xml:space="preserve">, </w:t>
      </w:r>
      <w:r w:rsidRPr="00430019">
        <w:rPr>
          <w:rFonts w:ascii="Cambria" w:hAnsi="Cambria"/>
          <w:b/>
          <w:bCs/>
          <w:noProof/>
          <w:sz w:val="22"/>
        </w:rPr>
        <w:t>Du J</w:t>
      </w:r>
      <w:r w:rsidRPr="00430019">
        <w:rPr>
          <w:rFonts w:ascii="Cambria" w:hAnsi="Cambria"/>
          <w:noProof/>
          <w:sz w:val="22"/>
        </w:rPr>
        <w:t xml:space="preserve">, </w:t>
      </w:r>
      <w:r w:rsidRPr="00430019">
        <w:rPr>
          <w:rFonts w:ascii="Cambria" w:hAnsi="Cambria"/>
          <w:b/>
          <w:bCs/>
          <w:noProof/>
          <w:sz w:val="22"/>
        </w:rPr>
        <w:t>Du L-L</w:t>
      </w:r>
      <w:r w:rsidRPr="00430019">
        <w:rPr>
          <w:rFonts w:ascii="Cambria" w:hAnsi="Cambria"/>
          <w:noProof/>
          <w:sz w:val="22"/>
        </w:rPr>
        <w:t xml:space="preserve">, </w:t>
      </w:r>
      <w:r w:rsidRPr="00430019">
        <w:rPr>
          <w:rFonts w:ascii="Cambria" w:hAnsi="Cambria"/>
          <w:b/>
          <w:bCs/>
          <w:noProof/>
          <w:sz w:val="22"/>
        </w:rPr>
        <w:t>Du L</w:t>
      </w:r>
      <w:r w:rsidRPr="00430019">
        <w:rPr>
          <w:rFonts w:ascii="Cambria" w:hAnsi="Cambria"/>
          <w:noProof/>
          <w:sz w:val="22"/>
        </w:rPr>
        <w:t xml:space="preserve">, </w:t>
      </w:r>
      <w:r w:rsidRPr="00430019">
        <w:rPr>
          <w:rFonts w:ascii="Cambria" w:hAnsi="Cambria"/>
          <w:b/>
          <w:bCs/>
          <w:noProof/>
          <w:sz w:val="22"/>
        </w:rPr>
        <w:t>du Toit A</w:t>
      </w:r>
      <w:r w:rsidRPr="00430019">
        <w:rPr>
          <w:rFonts w:ascii="Cambria" w:hAnsi="Cambria"/>
          <w:noProof/>
          <w:sz w:val="22"/>
        </w:rPr>
        <w:t xml:space="preserve">, </w:t>
      </w:r>
      <w:r w:rsidRPr="00430019">
        <w:rPr>
          <w:rFonts w:ascii="Cambria" w:hAnsi="Cambria"/>
          <w:b/>
          <w:bCs/>
          <w:noProof/>
          <w:sz w:val="22"/>
        </w:rPr>
        <w:t>Dua P</w:t>
      </w:r>
      <w:r w:rsidRPr="00430019">
        <w:rPr>
          <w:rFonts w:ascii="Cambria" w:hAnsi="Cambria"/>
          <w:noProof/>
          <w:sz w:val="22"/>
        </w:rPr>
        <w:t xml:space="preserve">, </w:t>
      </w:r>
      <w:r w:rsidRPr="00430019">
        <w:rPr>
          <w:rFonts w:ascii="Cambria" w:hAnsi="Cambria"/>
          <w:b/>
          <w:bCs/>
          <w:noProof/>
          <w:sz w:val="22"/>
        </w:rPr>
        <w:t>Duan L</w:t>
      </w:r>
      <w:r w:rsidRPr="00430019">
        <w:rPr>
          <w:rFonts w:ascii="Cambria" w:hAnsi="Cambria"/>
          <w:noProof/>
          <w:sz w:val="22"/>
        </w:rPr>
        <w:t xml:space="preserve">, </w:t>
      </w:r>
      <w:r w:rsidRPr="00430019">
        <w:rPr>
          <w:rFonts w:ascii="Cambria" w:hAnsi="Cambria"/>
          <w:b/>
          <w:bCs/>
          <w:noProof/>
          <w:sz w:val="22"/>
        </w:rPr>
        <w:t>Duann P</w:t>
      </w:r>
      <w:r w:rsidRPr="00430019">
        <w:rPr>
          <w:rFonts w:ascii="Cambria" w:hAnsi="Cambria"/>
          <w:noProof/>
          <w:sz w:val="22"/>
        </w:rPr>
        <w:t xml:space="preserve">, </w:t>
      </w:r>
      <w:r w:rsidRPr="00430019">
        <w:rPr>
          <w:rFonts w:ascii="Cambria" w:hAnsi="Cambria"/>
          <w:b/>
          <w:bCs/>
          <w:noProof/>
          <w:sz w:val="22"/>
        </w:rPr>
        <w:t>Dubey VK</w:t>
      </w:r>
      <w:r w:rsidRPr="00430019">
        <w:rPr>
          <w:rFonts w:ascii="Cambria" w:hAnsi="Cambria"/>
          <w:noProof/>
          <w:sz w:val="22"/>
        </w:rPr>
        <w:t xml:space="preserve">, </w:t>
      </w:r>
      <w:r w:rsidRPr="00430019">
        <w:rPr>
          <w:rFonts w:ascii="Cambria" w:hAnsi="Cambria"/>
          <w:b/>
          <w:bCs/>
          <w:noProof/>
          <w:sz w:val="22"/>
        </w:rPr>
        <w:t>Duchen MR</w:t>
      </w:r>
      <w:r w:rsidRPr="00430019">
        <w:rPr>
          <w:rFonts w:ascii="Cambria" w:hAnsi="Cambria"/>
          <w:noProof/>
          <w:sz w:val="22"/>
        </w:rPr>
        <w:t xml:space="preserve">, </w:t>
      </w:r>
      <w:r w:rsidRPr="00430019">
        <w:rPr>
          <w:rFonts w:ascii="Cambria" w:hAnsi="Cambria"/>
          <w:b/>
          <w:bCs/>
          <w:noProof/>
          <w:sz w:val="22"/>
        </w:rPr>
        <w:t>Duchosal MA</w:t>
      </w:r>
      <w:r w:rsidRPr="00430019">
        <w:rPr>
          <w:rFonts w:ascii="Cambria" w:hAnsi="Cambria"/>
          <w:noProof/>
          <w:sz w:val="22"/>
        </w:rPr>
        <w:t xml:space="preserve">, </w:t>
      </w:r>
      <w:r w:rsidRPr="00430019">
        <w:rPr>
          <w:rFonts w:ascii="Cambria" w:hAnsi="Cambria"/>
          <w:b/>
          <w:bCs/>
          <w:noProof/>
          <w:sz w:val="22"/>
        </w:rPr>
        <w:t>Duez H</w:t>
      </w:r>
      <w:r w:rsidRPr="00430019">
        <w:rPr>
          <w:rFonts w:ascii="Cambria" w:hAnsi="Cambria"/>
          <w:noProof/>
          <w:sz w:val="22"/>
        </w:rPr>
        <w:t xml:space="preserve">, </w:t>
      </w:r>
      <w:r w:rsidRPr="00430019">
        <w:rPr>
          <w:rFonts w:ascii="Cambria" w:hAnsi="Cambria"/>
          <w:b/>
          <w:bCs/>
          <w:noProof/>
          <w:sz w:val="22"/>
        </w:rPr>
        <w:t>Dugail I</w:t>
      </w:r>
      <w:r w:rsidRPr="00430019">
        <w:rPr>
          <w:rFonts w:ascii="Cambria" w:hAnsi="Cambria"/>
          <w:noProof/>
          <w:sz w:val="22"/>
        </w:rPr>
        <w:t xml:space="preserve">, </w:t>
      </w:r>
      <w:r w:rsidRPr="00430019">
        <w:rPr>
          <w:rFonts w:ascii="Cambria" w:hAnsi="Cambria"/>
          <w:b/>
          <w:bCs/>
          <w:noProof/>
          <w:sz w:val="22"/>
        </w:rPr>
        <w:t>Dumit VI</w:t>
      </w:r>
      <w:r w:rsidRPr="00430019">
        <w:rPr>
          <w:rFonts w:ascii="Cambria" w:hAnsi="Cambria"/>
          <w:noProof/>
          <w:sz w:val="22"/>
        </w:rPr>
        <w:t xml:space="preserve">, </w:t>
      </w:r>
      <w:r w:rsidRPr="00430019">
        <w:rPr>
          <w:rFonts w:ascii="Cambria" w:hAnsi="Cambria"/>
          <w:b/>
          <w:bCs/>
          <w:noProof/>
          <w:sz w:val="22"/>
        </w:rPr>
        <w:t>Duncan MC</w:t>
      </w:r>
      <w:r w:rsidRPr="00430019">
        <w:rPr>
          <w:rFonts w:ascii="Cambria" w:hAnsi="Cambria"/>
          <w:noProof/>
          <w:sz w:val="22"/>
        </w:rPr>
        <w:t xml:space="preserve">, </w:t>
      </w:r>
      <w:r w:rsidRPr="00430019">
        <w:rPr>
          <w:rFonts w:ascii="Cambria" w:hAnsi="Cambria"/>
          <w:b/>
          <w:bCs/>
          <w:noProof/>
          <w:sz w:val="22"/>
        </w:rPr>
        <w:t>Dunlop EA</w:t>
      </w:r>
      <w:r w:rsidRPr="00430019">
        <w:rPr>
          <w:rFonts w:ascii="Cambria" w:hAnsi="Cambria"/>
          <w:noProof/>
          <w:sz w:val="22"/>
        </w:rPr>
        <w:t xml:space="preserve">, </w:t>
      </w:r>
      <w:r w:rsidRPr="00430019">
        <w:rPr>
          <w:rFonts w:ascii="Cambria" w:hAnsi="Cambria"/>
          <w:b/>
          <w:bCs/>
          <w:noProof/>
          <w:sz w:val="22"/>
        </w:rPr>
        <w:t>Dunn WA</w:t>
      </w:r>
      <w:r w:rsidRPr="00430019">
        <w:rPr>
          <w:rFonts w:ascii="Cambria" w:hAnsi="Cambria"/>
          <w:noProof/>
          <w:sz w:val="22"/>
        </w:rPr>
        <w:t xml:space="preserve">, </w:t>
      </w:r>
      <w:r w:rsidRPr="00430019">
        <w:rPr>
          <w:rFonts w:ascii="Cambria" w:hAnsi="Cambria"/>
          <w:b/>
          <w:bCs/>
          <w:noProof/>
          <w:sz w:val="22"/>
        </w:rPr>
        <w:t>Dupont N</w:t>
      </w:r>
      <w:r w:rsidRPr="00430019">
        <w:rPr>
          <w:rFonts w:ascii="Cambria" w:hAnsi="Cambria"/>
          <w:noProof/>
          <w:sz w:val="22"/>
        </w:rPr>
        <w:t xml:space="preserve">, </w:t>
      </w:r>
      <w:r w:rsidRPr="00430019">
        <w:rPr>
          <w:rFonts w:ascii="Cambria" w:hAnsi="Cambria"/>
          <w:b/>
          <w:bCs/>
          <w:noProof/>
          <w:sz w:val="22"/>
        </w:rPr>
        <w:t>Dupuis L</w:t>
      </w:r>
      <w:r w:rsidRPr="00430019">
        <w:rPr>
          <w:rFonts w:ascii="Cambria" w:hAnsi="Cambria"/>
          <w:noProof/>
          <w:sz w:val="22"/>
        </w:rPr>
        <w:t xml:space="preserve">, </w:t>
      </w:r>
      <w:r w:rsidRPr="00430019">
        <w:rPr>
          <w:rFonts w:ascii="Cambria" w:hAnsi="Cambria"/>
          <w:b/>
          <w:bCs/>
          <w:noProof/>
          <w:sz w:val="22"/>
        </w:rPr>
        <w:t>Durán R V</w:t>
      </w:r>
      <w:r w:rsidRPr="00430019">
        <w:rPr>
          <w:rFonts w:ascii="Cambria" w:hAnsi="Cambria"/>
          <w:noProof/>
          <w:sz w:val="22"/>
        </w:rPr>
        <w:t xml:space="preserve">, </w:t>
      </w:r>
      <w:r w:rsidRPr="00430019">
        <w:rPr>
          <w:rFonts w:ascii="Cambria" w:hAnsi="Cambria"/>
          <w:b/>
          <w:bCs/>
          <w:noProof/>
          <w:sz w:val="22"/>
        </w:rPr>
        <w:t>Durcan TM</w:t>
      </w:r>
      <w:r w:rsidRPr="00430019">
        <w:rPr>
          <w:rFonts w:ascii="Cambria" w:hAnsi="Cambria"/>
          <w:noProof/>
          <w:sz w:val="22"/>
        </w:rPr>
        <w:t xml:space="preserve">, </w:t>
      </w:r>
      <w:r w:rsidRPr="00430019">
        <w:rPr>
          <w:rFonts w:ascii="Cambria" w:hAnsi="Cambria"/>
          <w:b/>
          <w:bCs/>
          <w:noProof/>
          <w:sz w:val="22"/>
        </w:rPr>
        <w:t>Duvezin-Caubet S</w:t>
      </w:r>
      <w:r w:rsidRPr="00430019">
        <w:rPr>
          <w:rFonts w:ascii="Cambria" w:hAnsi="Cambria"/>
          <w:noProof/>
          <w:sz w:val="22"/>
        </w:rPr>
        <w:t xml:space="preserve">, </w:t>
      </w:r>
      <w:r w:rsidRPr="00430019">
        <w:rPr>
          <w:rFonts w:ascii="Cambria" w:hAnsi="Cambria"/>
          <w:b/>
          <w:bCs/>
          <w:noProof/>
          <w:sz w:val="22"/>
        </w:rPr>
        <w:t>Duvvuri U</w:t>
      </w:r>
      <w:r w:rsidRPr="00430019">
        <w:rPr>
          <w:rFonts w:ascii="Cambria" w:hAnsi="Cambria"/>
          <w:noProof/>
          <w:sz w:val="22"/>
        </w:rPr>
        <w:t xml:space="preserve">, </w:t>
      </w:r>
      <w:r w:rsidRPr="00430019">
        <w:rPr>
          <w:rFonts w:ascii="Cambria" w:hAnsi="Cambria"/>
          <w:b/>
          <w:bCs/>
          <w:noProof/>
          <w:sz w:val="22"/>
        </w:rPr>
        <w:t>Eapen V</w:t>
      </w:r>
      <w:r w:rsidRPr="00430019">
        <w:rPr>
          <w:rFonts w:ascii="Cambria" w:hAnsi="Cambria"/>
          <w:noProof/>
          <w:sz w:val="22"/>
        </w:rPr>
        <w:t xml:space="preserve">, </w:t>
      </w:r>
      <w:r w:rsidRPr="00430019">
        <w:rPr>
          <w:rFonts w:ascii="Cambria" w:hAnsi="Cambria"/>
          <w:b/>
          <w:bCs/>
          <w:noProof/>
          <w:sz w:val="22"/>
        </w:rPr>
        <w:t>Ebrahimi-Fakhari D</w:t>
      </w:r>
      <w:r w:rsidRPr="00430019">
        <w:rPr>
          <w:rFonts w:ascii="Cambria" w:hAnsi="Cambria"/>
          <w:noProof/>
          <w:sz w:val="22"/>
        </w:rPr>
        <w:t xml:space="preserve">, </w:t>
      </w:r>
      <w:r w:rsidRPr="00430019">
        <w:rPr>
          <w:rFonts w:ascii="Cambria" w:hAnsi="Cambria"/>
          <w:b/>
          <w:bCs/>
          <w:noProof/>
          <w:sz w:val="22"/>
        </w:rPr>
        <w:t>Echard A</w:t>
      </w:r>
      <w:r w:rsidRPr="00430019">
        <w:rPr>
          <w:rFonts w:ascii="Cambria" w:hAnsi="Cambria"/>
          <w:noProof/>
          <w:sz w:val="22"/>
        </w:rPr>
        <w:t xml:space="preserve">, </w:t>
      </w:r>
      <w:r w:rsidRPr="00430019">
        <w:rPr>
          <w:rFonts w:ascii="Cambria" w:hAnsi="Cambria"/>
          <w:b/>
          <w:bCs/>
          <w:noProof/>
          <w:sz w:val="22"/>
        </w:rPr>
        <w:t>Eckhart L</w:t>
      </w:r>
      <w:r w:rsidRPr="00430019">
        <w:rPr>
          <w:rFonts w:ascii="Cambria" w:hAnsi="Cambria"/>
          <w:noProof/>
          <w:sz w:val="22"/>
        </w:rPr>
        <w:t xml:space="preserve">, </w:t>
      </w:r>
      <w:r w:rsidRPr="00430019">
        <w:rPr>
          <w:rFonts w:ascii="Cambria" w:hAnsi="Cambria"/>
          <w:b/>
          <w:bCs/>
          <w:noProof/>
          <w:sz w:val="22"/>
        </w:rPr>
        <w:t>Edelstein CL</w:t>
      </w:r>
      <w:r w:rsidRPr="00430019">
        <w:rPr>
          <w:rFonts w:ascii="Cambria" w:hAnsi="Cambria"/>
          <w:noProof/>
          <w:sz w:val="22"/>
        </w:rPr>
        <w:t xml:space="preserve">, </w:t>
      </w:r>
      <w:r w:rsidRPr="00430019">
        <w:rPr>
          <w:rFonts w:ascii="Cambria" w:hAnsi="Cambria"/>
          <w:b/>
          <w:bCs/>
          <w:noProof/>
          <w:sz w:val="22"/>
        </w:rPr>
        <w:t>Edinger AL</w:t>
      </w:r>
      <w:r w:rsidRPr="00430019">
        <w:rPr>
          <w:rFonts w:ascii="Cambria" w:hAnsi="Cambria"/>
          <w:noProof/>
          <w:sz w:val="22"/>
        </w:rPr>
        <w:t xml:space="preserve">, </w:t>
      </w:r>
      <w:r w:rsidRPr="00430019">
        <w:rPr>
          <w:rFonts w:ascii="Cambria" w:hAnsi="Cambria"/>
          <w:b/>
          <w:bCs/>
          <w:noProof/>
          <w:sz w:val="22"/>
        </w:rPr>
        <w:t>Eichinger L</w:t>
      </w:r>
      <w:r w:rsidRPr="00430019">
        <w:rPr>
          <w:rFonts w:ascii="Cambria" w:hAnsi="Cambria"/>
          <w:noProof/>
          <w:sz w:val="22"/>
        </w:rPr>
        <w:t xml:space="preserve">, </w:t>
      </w:r>
      <w:r w:rsidRPr="00430019">
        <w:rPr>
          <w:rFonts w:ascii="Cambria" w:hAnsi="Cambria"/>
          <w:b/>
          <w:bCs/>
          <w:noProof/>
          <w:sz w:val="22"/>
        </w:rPr>
        <w:t>Eisenberg T</w:t>
      </w:r>
      <w:r w:rsidRPr="00430019">
        <w:rPr>
          <w:rFonts w:ascii="Cambria" w:hAnsi="Cambria"/>
          <w:noProof/>
          <w:sz w:val="22"/>
        </w:rPr>
        <w:t xml:space="preserve">, </w:t>
      </w:r>
      <w:r w:rsidRPr="00430019">
        <w:rPr>
          <w:rFonts w:ascii="Cambria" w:hAnsi="Cambria"/>
          <w:b/>
          <w:bCs/>
          <w:noProof/>
          <w:sz w:val="22"/>
        </w:rPr>
        <w:t>Eisenberg-Lerner A</w:t>
      </w:r>
      <w:r w:rsidRPr="00430019">
        <w:rPr>
          <w:rFonts w:ascii="Cambria" w:hAnsi="Cambria"/>
          <w:noProof/>
          <w:sz w:val="22"/>
        </w:rPr>
        <w:t xml:space="preserve">, </w:t>
      </w:r>
      <w:r w:rsidRPr="00430019">
        <w:rPr>
          <w:rFonts w:ascii="Cambria" w:hAnsi="Cambria"/>
          <w:b/>
          <w:bCs/>
          <w:noProof/>
          <w:sz w:val="22"/>
        </w:rPr>
        <w:t>Eissa NT</w:t>
      </w:r>
      <w:r w:rsidRPr="00430019">
        <w:rPr>
          <w:rFonts w:ascii="Cambria" w:hAnsi="Cambria"/>
          <w:noProof/>
          <w:sz w:val="22"/>
        </w:rPr>
        <w:t xml:space="preserve">, </w:t>
      </w:r>
      <w:r w:rsidRPr="00430019">
        <w:rPr>
          <w:rFonts w:ascii="Cambria" w:hAnsi="Cambria"/>
          <w:b/>
          <w:bCs/>
          <w:noProof/>
          <w:sz w:val="22"/>
        </w:rPr>
        <w:t>El-Deiry WS</w:t>
      </w:r>
      <w:r w:rsidRPr="00430019">
        <w:rPr>
          <w:rFonts w:ascii="Cambria" w:hAnsi="Cambria"/>
          <w:noProof/>
          <w:sz w:val="22"/>
        </w:rPr>
        <w:t xml:space="preserve">, </w:t>
      </w:r>
      <w:r w:rsidRPr="00430019">
        <w:rPr>
          <w:rFonts w:ascii="Cambria" w:hAnsi="Cambria"/>
          <w:b/>
          <w:bCs/>
          <w:noProof/>
          <w:sz w:val="22"/>
        </w:rPr>
        <w:t>El-Khoury V</w:t>
      </w:r>
      <w:r w:rsidRPr="00430019">
        <w:rPr>
          <w:rFonts w:ascii="Cambria" w:hAnsi="Cambria"/>
          <w:noProof/>
          <w:sz w:val="22"/>
        </w:rPr>
        <w:t xml:space="preserve">, </w:t>
      </w:r>
      <w:r w:rsidRPr="00430019">
        <w:rPr>
          <w:rFonts w:ascii="Cambria" w:hAnsi="Cambria"/>
          <w:b/>
          <w:bCs/>
          <w:noProof/>
          <w:sz w:val="22"/>
        </w:rPr>
        <w:t>Elazar Z</w:t>
      </w:r>
      <w:r w:rsidRPr="00430019">
        <w:rPr>
          <w:rFonts w:ascii="Cambria" w:hAnsi="Cambria"/>
          <w:noProof/>
          <w:sz w:val="22"/>
        </w:rPr>
        <w:t xml:space="preserve">, </w:t>
      </w:r>
      <w:r w:rsidRPr="00430019">
        <w:rPr>
          <w:rFonts w:ascii="Cambria" w:hAnsi="Cambria"/>
          <w:b/>
          <w:bCs/>
          <w:noProof/>
          <w:sz w:val="22"/>
        </w:rPr>
        <w:t>Eldar-Finkelman H</w:t>
      </w:r>
      <w:r w:rsidRPr="00430019">
        <w:rPr>
          <w:rFonts w:ascii="Cambria" w:hAnsi="Cambria"/>
          <w:noProof/>
          <w:sz w:val="22"/>
        </w:rPr>
        <w:t xml:space="preserve">, </w:t>
      </w:r>
      <w:r w:rsidRPr="00430019">
        <w:rPr>
          <w:rFonts w:ascii="Cambria" w:hAnsi="Cambria"/>
          <w:b/>
          <w:bCs/>
          <w:noProof/>
          <w:sz w:val="22"/>
        </w:rPr>
        <w:t>Elliott CJ</w:t>
      </w:r>
      <w:r w:rsidRPr="00430019">
        <w:rPr>
          <w:rFonts w:ascii="Cambria" w:hAnsi="Cambria"/>
          <w:noProof/>
          <w:sz w:val="22"/>
        </w:rPr>
        <w:t xml:space="preserve">, </w:t>
      </w:r>
      <w:r w:rsidRPr="00430019">
        <w:rPr>
          <w:rFonts w:ascii="Cambria" w:hAnsi="Cambria"/>
          <w:b/>
          <w:bCs/>
          <w:noProof/>
          <w:sz w:val="22"/>
        </w:rPr>
        <w:t>Emanuele E</w:t>
      </w:r>
      <w:r w:rsidRPr="00430019">
        <w:rPr>
          <w:rFonts w:ascii="Cambria" w:hAnsi="Cambria"/>
          <w:noProof/>
          <w:sz w:val="22"/>
        </w:rPr>
        <w:t xml:space="preserve">, </w:t>
      </w:r>
      <w:r w:rsidRPr="00430019">
        <w:rPr>
          <w:rFonts w:ascii="Cambria" w:hAnsi="Cambria"/>
          <w:b/>
          <w:bCs/>
          <w:noProof/>
          <w:sz w:val="22"/>
        </w:rPr>
        <w:t>Emmenegger U</w:t>
      </w:r>
      <w:r w:rsidRPr="00430019">
        <w:rPr>
          <w:rFonts w:ascii="Cambria" w:hAnsi="Cambria"/>
          <w:noProof/>
          <w:sz w:val="22"/>
        </w:rPr>
        <w:t xml:space="preserve">, </w:t>
      </w:r>
      <w:r w:rsidRPr="00430019">
        <w:rPr>
          <w:rFonts w:ascii="Cambria" w:hAnsi="Cambria"/>
          <w:b/>
          <w:bCs/>
          <w:noProof/>
          <w:sz w:val="22"/>
        </w:rPr>
        <w:t>Engedal N</w:t>
      </w:r>
      <w:r w:rsidRPr="00430019">
        <w:rPr>
          <w:rFonts w:ascii="Cambria" w:hAnsi="Cambria"/>
          <w:noProof/>
          <w:sz w:val="22"/>
        </w:rPr>
        <w:t xml:space="preserve">, </w:t>
      </w:r>
      <w:r w:rsidRPr="00430019">
        <w:rPr>
          <w:rFonts w:ascii="Cambria" w:hAnsi="Cambria"/>
          <w:b/>
          <w:bCs/>
          <w:noProof/>
          <w:sz w:val="22"/>
        </w:rPr>
        <w:t>Engelbrecht A-M</w:t>
      </w:r>
      <w:r w:rsidRPr="00430019">
        <w:rPr>
          <w:rFonts w:ascii="Cambria" w:hAnsi="Cambria"/>
          <w:noProof/>
          <w:sz w:val="22"/>
        </w:rPr>
        <w:t xml:space="preserve">, </w:t>
      </w:r>
      <w:r w:rsidRPr="00430019">
        <w:rPr>
          <w:rFonts w:ascii="Cambria" w:hAnsi="Cambria"/>
          <w:b/>
          <w:bCs/>
          <w:noProof/>
          <w:sz w:val="22"/>
        </w:rPr>
        <w:t>Engelender S</w:t>
      </w:r>
      <w:r w:rsidRPr="00430019">
        <w:rPr>
          <w:rFonts w:ascii="Cambria" w:hAnsi="Cambria"/>
          <w:noProof/>
          <w:sz w:val="22"/>
        </w:rPr>
        <w:t xml:space="preserve">, </w:t>
      </w:r>
      <w:r w:rsidRPr="00430019">
        <w:rPr>
          <w:rFonts w:ascii="Cambria" w:hAnsi="Cambria"/>
          <w:b/>
          <w:bCs/>
          <w:noProof/>
          <w:sz w:val="22"/>
        </w:rPr>
        <w:t>Enserink JM</w:t>
      </w:r>
      <w:r w:rsidRPr="00430019">
        <w:rPr>
          <w:rFonts w:ascii="Cambria" w:hAnsi="Cambria"/>
          <w:noProof/>
          <w:sz w:val="22"/>
        </w:rPr>
        <w:t xml:space="preserve">, </w:t>
      </w:r>
      <w:r w:rsidRPr="00430019">
        <w:rPr>
          <w:rFonts w:ascii="Cambria" w:hAnsi="Cambria"/>
          <w:b/>
          <w:bCs/>
          <w:noProof/>
          <w:sz w:val="22"/>
        </w:rPr>
        <w:t>Erdmann R</w:t>
      </w:r>
      <w:r w:rsidRPr="00430019">
        <w:rPr>
          <w:rFonts w:ascii="Cambria" w:hAnsi="Cambria"/>
          <w:noProof/>
          <w:sz w:val="22"/>
        </w:rPr>
        <w:t xml:space="preserve">, </w:t>
      </w:r>
      <w:r w:rsidRPr="00430019">
        <w:rPr>
          <w:rFonts w:ascii="Cambria" w:hAnsi="Cambria"/>
          <w:b/>
          <w:bCs/>
          <w:noProof/>
          <w:sz w:val="22"/>
        </w:rPr>
        <w:t>Erenpreisa J</w:t>
      </w:r>
      <w:r w:rsidRPr="00430019">
        <w:rPr>
          <w:rFonts w:ascii="Cambria" w:hAnsi="Cambria"/>
          <w:noProof/>
          <w:sz w:val="22"/>
        </w:rPr>
        <w:t xml:space="preserve">, </w:t>
      </w:r>
      <w:r w:rsidRPr="00430019">
        <w:rPr>
          <w:rFonts w:ascii="Cambria" w:hAnsi="Cambria"/>
          <w:b/>
          <w:bCs/>
          <w:noProof/>
          <w:sz w:val="22"/>
        </w:rPr>
        <w:t>Eri R</w:t>
      </w:r>
      <w:r w:rsidRPr="00430019">
        <w:rPr>
          <w:rFonts w:ascii="Cambria" w:hAnsi="Cambria"/>
          <w:noProof/>
          <w:sz w:val="22"/>
        </w:rPr>
        <w:t xml:space="preserve">, </w:t>
      </w:r>
      <w:r w:rsidRPr="00430019">
        <w:rPr>
          <w:rFonts w:ascii="Cambria" w:hAnsi="Cambria"/>
          <w:b/>
          <w:bCs/>
          <w:noProof/>
          <w:sz w:val="22"/>
        </w:rPr>
        <w:t>Eriksen JL</w:t>
      </w:r>
      <w:r w:rsidRPr="00430019">
        <w:rPr>
          <w:rFonts w:ascii="Cambria" w:hAnsi="Cambria"/>
          <w:noProof/>
          <w:sz w:val="22"/>
        </w:rPr>
        <w:t xml:space="preserve">, </w:t>
      </w:r>
      <w:r w:rsidRPr="00430019">
        <w:rPr>
          <w:rFonts w:ascii="Cambria" w:hAnsi="Cambria"/>
          <w:b/>
          <w:bCs/>
          <w:noProof/>
          <w:sz w:val="22"/>
        </w:rPr>
        <w:t>Erman A</w:t>
      </w:r>
      <w:r w:rsidRPr="00430019">
        <w:rPr>
          <w:rFonts w:ascii="Cambria" w:hAnsi="Cambria"/>
          <w:noProof/>
          <w:sz w:val="22"/>
        </w:rPr>
        <w:t xml:space="preserve">, </w:t>
      </w:r>
      <w:r w:rsidRPr="00430019">
        <w:rPr>
          <w:rFonts w:ascii="Cambria" w:hAnsi="Cambria"/>
          <w:b/>
          <w:bCs/>
          <w:noProof/>
          <w:sz w:val="22"/>
        </w:rPr>
        <w:t>Escalante R</w:t>
      </w:r>
      <w:r w:rsidRPr="00430019">
        <w:rPr>
          <w:rFonts w:ascii="Cambria" w:hAnsi="Cambria"/>
          <w:noProof/>
          <w:sz w:val="22"/>
        </w:rPr>
        <w:t xml:space="preserve">, </w:t>
      </w:r>
      <w:r w:rsidRPr="00430019">
        <w:rPr>
          <w:rFonts w:ascii="Cambria" w:hAnsi="Cambria"/>
          <w:b/>
          <w:bCs/>
          <w:noProof/>
          <w:sz w:val="22"/>
        </w:rPr>
        <w:t>Eskelinen E-L</w:t>
      </w:r>
      <w:r w:rsidRPr="00430019">
        <w:rPr>
          <w:rFonts w:ascii="Cambria" w:hAnsi="Cambria"/>
          <w:noProof/>
          <w:sz w:val="22"/>
        </w:rPr>
        <w:t xml:space="preserve">, </w:t>
      </w:r>
      <w:r w:rsidRPr="00430019">
        <w:rPr>
          <w:rFonts w:ascii="Cambria" w:hAnsi="Cambria"/>
          <w:b/>
          <w:bCs/>
          <w:noProof/>
          <w:sz w:val="22"/>
        </w:rPr>
        <w:t>Espert L</w:t>
      </w:r>
      <w:r w:rsidRPr="00430019">
        <w:rPr>
          <w:rFonts w:ascii="Cambria" w:hAnsi="Cambria"/>
          <w:noProof/>
          <w:sz w:val="22"/>
        </w:rPr>
        <w:t xml:space="preserve">, </w:t>
      </w:r>
      <w:r w:rsidRPr="00430019">
        <w:rPr>
          <w:rFonts w:ascii="Cambria" w:hAnsi="Cambria"/>
          <w:b/>
          <w:bCs/>
          <w:noProof/>
          <w:sz w:val="22"/>
        </w:rPr>
        <w:t>Esteban-Martínez L</w:t>
      </w:r>
      <w:r w:rsidRPr="00430019">
        <w:rPr>
          <w:rFonts w:ascii="Cambria" w:hAnsi="Cambria"/>
          <w:noProof/>
          <w:sz w:val="22"/>
        </w:rPr>
        <w:t xml:space="preserve">, </w:t>
      </w:r>
      <w:r w:rsidRPr="00430019">
        <w:rPr>
          <w:rFonts w:ascii="Cambria" w:hAnsi="Cambria"/>
          <w:b/>
          <w:bCs/>
          <w:noProof/>
          <w:sz w:val="22"/>
        </w:rPr>
        <w:t>Evans TJ</w:t>
      </w:r>
      <w:r w:rsidRPr="00430019">
        <w:rPr>
          <w:rFonts w:ascii="Cambria" w:hAnsi="Cambria"/>
          <w:noProof/>
          <w:sz w:val="22"/>
        </w:rPr>
        <w:t xml:space="preserve">, </w:t>
      </w:r>
      <w:r w:rsidRPr="00430019">
        <w:rPr>
          <w:rFonts w:ascii="Cambria" w:hAnsi="Cambria"/>
          <w:b/>
          <w:bCs/>
          <w:noProof/>
          <w:sz w:val="22"/>
        </w:rPr>
        <w:t>Fabri M</w:t>
      </w:r>
      <w:r w:rsidRPr="00430019">
        <w:rPr>
          <w:rFonts w:ascii="Cambria" w:hAnsi="Cambria"/>
          <w:noProof/>
          <w:sz w:val="22"/>
        </w:rPr>
        <w:t xml:space="preserve">, </w:t>
      </w:r>
      <w:r w:rsidRPr="00430019">
        <w:rPr>
          <w:rFonts w:ascii="Cambria" w:hAnsi="Cambria"/>
          <w:b/>
          <w:bCs/>
          <w:noProof/>
          <w:sz w:val="22"/>
        </w:rPr>
        <w:t>Fabrias G</w:t>
      </w:r>
      <w:r w:rsidRPr="00430019">
        <w:rPr>
          <w:rFonts w:ascii="Cambria" w:hAnsi="Cambria"/>
          <w:noProof/>
          <w:sz w:val="22"/>
        </w:rPr>
        <w:t xml:space="preserve">, </w:t>
      </w:r>
      <w:r w:rsidRPr="00430019">
        <w:rPr>
          <w:rFonts w:ascii="Cambria" w:hAnsi="Cambria"/>
          <w:b/>
          <w:bCs/>
          <w:noProof/>
          <w:sz w:val="22"/>
        </w:rPr>
        <w:t>Fabrizi C</w:t>
      </w:r>
      <w:r w:rsidRPr="00430019">
        <w:rPr>
          <w:rFonts w:ascii="Cambria" w:hAnsi="Cambria"/>
          <w:noProof/>
          <w:sz w:val="22"/>
        </w:rPr>
        <w:t xml:space="preserve">, </w:t>
      </w:r>
      <w:r w:rsidRPr="00430019">
        <w:rPr>
          <w:rFonts w:ascii="Cambria" w:hAnsi="Cambria"/>
          <w:b/>
          <w:bCs/>
          <w:noProof/>
          <w:sz w:val="22"/>
        </w:rPr>
        <w:t>Facchiano A</w:t>
      </w:r>
      <w:r w:rsidRPr="00430019">
        <w:rPr>
          <w:rFonts w:ascii="Cambria" w:hAnsi="Cambria"/>
          <w:noProof/>
          <w:sz w:val="22"/>
        </w:rPr>
        <w:t xml:space="preserve">, </w:t>
      </w:r>
      <w:r w:rsidRPr="00430019">
        <w:rPr>
          <w:rFonts w:ascii="Cambria" w:hAnsi="Cambria"/>
          <w:b/>
          <w:bCs/>
          <w:noProof/>
          <w:sz w:val="22"/>
        </w:rPr>
        <w:t>Færgeman NJ</w:t>
      </w:r>
      <w:r w:rsidRPr="00430019">
        <w:rPr>
          <w:rFonts w:ascii="Cambria" w:hAnsi="Cambria"/>
          <w:noProof/>
          <w:sz w:val="22"/>
        </w:rPr>
        <w:t xml:space="preserve">, </w:t>
      </w:r>
      <w:r w:rsidRPr="00430019">
        <w:rPr>
          <w:rFonts w:ascii="Cambria" w:hAnsi="Cambria"/>
          <w:b/>
          <w:bCs/>
          <w:noProof/>
          <w:sz w:val="22"/>
        </w:rPr>
        <w:t>Faggioni A</w:t>
      </w:r>
      <w:r w:rsidRPr="00430019">
        <w:rPr>
          <w:rFonts w:ascii="Cambria" w:hAnsi="Cambria"/>
          <w:noProof/>
          <w:sz w:val="22"/>
        </w:rPr>
        <w:t xml:space="preserve">, </w:t>
      </w:r>
      <w:r w:rsidRPr="00430019">
        <w:rPr>
          <w:rFonts w:ascii="Cambria" w:hAnsi="Cambria"/>
          <w:b/>
          <w:bCs/>
          <w:noProof/>
          <w:sz w:val="22"/>
        </w:rPr>
        <w:t>Fairlie WD</w:t>
      </w:r>
      <w:r w:rsidRPr="00430019">
        <w:rPr>
          <w:rFonts w:ascii="Cambria" w:hAnsi="Cambria"/>
          <w:noProof/>
          <w:sz w:val="22"/>
        </w:rPr>
        <w:t xml:space="preserve">, </w:t>
      </w:r>
      <w:r w:rsidRPr="00430019">
        <w:rPr>
          <w:rFonts w:ascii="Cambria" w:hAnsi="Cambria"/>
          <w:b/>
          <w:bCs/>
          <w:noProof/>
          <w:sz w:val="22"/>
        </w:rPr>
        <w:t>Fan C</w:t>
      </w:r>
      <w:r w:rsidRPr="00430019">
        <w:rPr>
          <w:rFonts w:ascii="Cambria" w:hAnsi="Cambria"/>
          <w:noProof/>
          <w:sz w:val="22"/>
        </w:rPr>
        <w:t xml:space="preserve">, </w:t>
      </w:r>
      <w:r w:rsidRPr="00430019">
        <w:rPr>
          <w:rFonts w:ascii="Cambria" w:hAnsi="Cambria"/>
          <w:b/>
          <w:bCs/>
          <w:noProof/>
          <w:sz w:val="22"/>
        </w:rPr>
        <w:t>Fan D</w:t>
      </w:r>
      <w:r w:rsidRPr="00430019">
        <w:rPr>
          <w:rFonts w:ascii="Cambria" w:hAnsi="Cambria"/>
          <w:noProof/>
          <w:sz w:val="22"/>
        </w:rPr>
        <w:t xml:space="preserve">, </w:t>
      </w:r>
      <w:r w:rsidRPr="00430019">
        <w:rPr>
          <w:rFonts w:ascii="Cambria" w:hAnsi="Cambria"/>
          <w:b/>
          <w:bCs/>
          <w:noProof/>
          <w:sz w:val="22"/>
        </w:rPr>
        <w:t>Fan J</w:t>
      </w:r>
      <w:r w:rsidRPr="00430019">
        <w:rPr>
          <w:rFonts w:ascii="Cambria" w:hAnsi="Cambria"/>
          <w:noProof/>
          <w:sz w:val="22"/>
        </w:rPr>
        <w:t xml:space="preserve">, </w:t>
      </w:r>
      <w:r w:rsidRPr="00430019">
        <w:rPr>
          <w:rFonts w:ascii="Cambria" w:hAnsi="Cambria"/>
          <w:b/>
          <w:bCs/>
          <w:noProof/>
          <w:sz w:val="22"/>
        </w:rPr>
        <w:t>Fang S</w:t>
      </w:r>
      <w:r w:rsidRPr="00430019">
        <w:rPr>
          <w:rFonts w:ascii="Cambria" w:hAnsi="Cambria"/>
          <w:noProof/>
          <w:sz w:val="22"/>
        </w:rPr>
        <w:t xml:space="preserve">, </w:t>
      </w:r>
      <w:r w:rsidRPr="00430019">
        <w:rPr>
          <w:rFonts w:ascii="Cambria" w:hAnsi="Cambria"/>
          <w:b/>
          <w:bCs/>
          <w:noProof/>
          <w:sz w:val="22"/>
        </w:rPr>
        <w:t>Fanto M</w:t>
      </w:r>
      <w:r w:rsidRPr="00430019">
        <w:rPr>
          <w:rFonts w:ascii="Cambria" w:hAnsi="Cambria"/>
          <w:noProof/>
          <w:sz w:val="22"/>
        </w:rPr>
        <w:t xml:space="preserve">, </w:t>
      </w:r>
      <w:r w:rsidRPr="00430019">
        <w:rPr>
          <w:rFonts w:ascii="Cambria" w:hAnsi="Cambria"/>
          <w:b/>
          <w:bCs/>
          <w:noProof/>
          <w:sz w:val="22"/>
        </w:rPr>
        <w:t>Fanzani A</w:t>
      </w:r>
      <w:r w:rsidRPr="00430019">
        <w:rPr>
          <w:rFonts w:ascii="Cambria" w:hAnsi="Cambria"/>
          <w:noProof/>
          <w:sz w:val="22"/>
        </w:rPr>
        <w:t xml:space="preserve">, </w:t>
      </w:r>
      <w:r w:rsidRPr="00430019">
        <w:rPr>
          <w:rFonts w:ascii="Cambria" w:hAnsi="Cambria"/>
          <w:b/>
          <w:bCs/>
          <w:noProof/>
          <w:sz w:val="22"/>
        </w:rPr>
        <w:t>Farkas T</w:t>
      </w:r>
      <w:r w:rsidRPr="00430019">
        <w:rPr>
          <w:rFonts w:ascii="Cambria" w:hAnsi="Cambria"/>
          <w:noProof/>
          <w:sz w:val="22"/>
        </w:rPr>
        <w:t xml:space="preserve">, </w:t>
      </w:r>
      <w:r w:rsidRPr="00430019">
        <w:rPr>
          <w:rFonts w:ascii="Cambria" w:hAnsi="Cambria"/>
          <w:b/>
          <w:bCs/>
          <w:noProof/>
          <w:sz w:val="22"/>
        </w:rPr>
        <w:t>Faure M</w:t>
      </w:r>
      <w:r w:rsidRPr="00430019">
        <w:rPr>
          <w:rFonts w:ascii="Cambria" w:hAnsi="Cambria"/>
          <w:noProof/>
          <w:sz w:val="22"/>
        </w:rPr>
        <w:t xml:space="preserve">, </w:t>
      </w:r>
      <w:r w:rsidRPr="00430019">
        <w:rPr>
          <w:rFonts w:ascii="Cambria" w:hAnsi="Cambria"/>
          <w:b/>
          <w:bCs/>
          <w:noProof/>
          <w:sz w:val="22"/>
        </w:rPr>
        <w:t>Favier FB</w:t>
      </w:r>
      <w:r w:rsidRPr="00430019">
        <w:rPr>
          <w:rFonts w:ascii="Cambria" w:hAnsi="Cambria"/>
          <w:noProof/>
          <w:sz w:val="22"/>
        </w:rPr>
        <w:t xml:space="preserve">, </w:t>
      </w:r>
      <w:r w:rsidRPr="00430019">
        <w:rPr>
          <w:rFonts w:ascii="Cambria" w:hAnsi="Cambria"/>
          <w:b/>
          <w:bCs/>
          <w:noProof/>
          <w:sz w:val="22"/>
        </w:rPr>
        <w:t>Fearnhead H</w:t>
      </w:r>
      <w:r w:rsidRPr="00430019">
        <w:rPr>
          <w:rFonts w:ascii="Cambria" w:hAnsi="Cambria"/>
          <w:noProof/>
          <w:sz w:val="22"/>
        </w:rPr>
        <w:t xml:space="preserve">, </w:t>
      </w:r>
      <w:r w:rsidRPr="00430019">
        <w:rPr>
          <w:rFonts w:ascii="Cambria" w:hAnsi="Cambria"/>
          <w:b/>
          <w:bCs/>
          <w:noProof/>
          <w:sz w:val="22"/>
        </w:rPr>
        <w:t>Federici M</w:t>
      </w:r>
      <w:r w:rsidRPr="00430019">
        <w:rPr>
          <w:rFonts w:ascii="Cambria" w:hAnsi="Cambria"/>
          <w:noProof/>
          <w:sz w:val="22"/>
        </w:rPr>
        <w:t xml:space="preserve">, </w:t>
      </w:r>
      <w:r w:rsidRPr="00430019">
        <w:rPr>
          <w:rFonts w:ascii="Cambria" w:hAnsi="Cambria"/>
          <w:b/>
          <w:bCs/>
          <w:noProof/>
          <w:sz w:val="22"/>
        </w:rPr>
        <w:t>Fei E</w:t>
      </w:r>
      <w:r w:rsidRPr="00430019">
        <w:rPr>
          <w:rFonts w:ascii="Cambria" w:hAnsi="Cambria"/>
          <w:noProof/>
          <w:sz w:val="22"/>
        </w:rPr>
        <w:t xml:space="preserve">, </w:t>
      </w:r>
      <w:r w:rsidRPr="00430019">
        <w:rPr>
          <w:rFonts w:ascii="Cambria" w:hAnsi="Cambria"/>
          <w:b/>
          <w:bCs/>
          <w:noProof/>
          <w:sz w:val="22"/>
        </w:rPr>
        <w:t>Felizardo TC</w:t>
      </w:r>
      <w:r w:rsidRPr="00430019">
        <w:rPr>
          <w:rFonts w:ascii="Cambria" w:hAnsi="Cambria"/>
          <w:noProof/>
          <w:sz w:val="22"/>
        </w:rPr>
        <w:t xml:space="preserve">, </w:t>
      </w:r>
      <w:r w:rsidRPr="00430019">
        <w:rPr>
          <w:rFonts w:ascii="Cambria" w:hAnsi="Cambria"/>
          <w:b/>
          <w:bCs/>
          <w:noProof/>
          <w:sz w:val="22"/>
        </w:rPr>
        <w:t>Feng H</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Feng Y</w:t>
      </w:r>
      <w:r w:rsidRPr="00430019">
        <w:rPr>
          <w:rFonts w:ascii="Cambria" w:hAnsi="Cambria"/>
          <w:noProof/>
          <w:sz w:val="22"/>
        </w:rPr>
        <w:t xml:space="preserve">, </w:t>
      </w:r>
      <w:r w:rsidRPr="00430019">
        <w:rPr>
          <w:rFonts w:ascii="Cambria" w:hAnsi="Cambria"/>
          <w:b/>
          <w:bCs/>
          <w:noProof/>
          <w:sz w:val="22"/>
        </w:rPr>
        <w:t>Ferguson TA</w:t>
      </w:r>
      <w:r w:rsidRPr="00430019">
        <w:rPr>
          <w:rFonts w:ascii="Cambria" w:hAnsi="Cambria"/>
          <w:noProof/>
          <w:sz w:val="22"/>
        </w:rPr>
        <w:t xml:space="preserve">, </w:t>
      </w:r>
      <w:r w:rsidRPr="00430019">
        <w:rPr>
          <w:rFonts w:ascii="Cambria" w:hAnsi="Cambria"/>
          <w:b/>
          <w:bCs/>
          <w:noProof/>
          <w:sz w:val="22"/>
        </w:rPr>
        <w:t>Fernández ÁF</w:t>
      </w:r>
      <w:r w:rsidRPr="00430019">
        <w:rPr>
          <w:rFonts w:ascii="Cambria" w:hAnsi="Cambria"/>
          <w:noProof/>
          <w:sz w:val="22"/>
        </w:rPr>
        <w:t xml:space="preserve">, </w:t>
      </w:r>
      <w:r w:rsidRPr="00430019">
        <w:rPr>
          <w:rFonts w:ascii="Cambria" w:hAnsi="Cambria"/>
          <w:b/>
          <w:bCs/>
          <w:noProof/>
          <w:sz w:val="22"/>
        </w:rPr>
        <w:t>Fernandez-Barrena MG</w:t>
      </w:r>
      <w:r w:rsidRPr="00430019">
        <w:rPr>
          <w:rFonts w:ascii="Cambria" w:hAnsi="Cambria"/>
          <w:noProof/>
          <w:sz w:val="22"/>
        </w:rPr>
        <w:t xml:space="preserve">, </w:t>
      </w:r>
      <w:r w:rsidRPr="00430019">
        <w:rPr>
          <w:rFonts w:ascii="Cambria" w:hAnsi="Cambria"/>
          <w:b/>
          <w:bCs/>
          <w:noProof/>
          <w:sz w:val="22"/>
        </w:rPr>
        <w:t>Fernandez-Checa JC</w:t>
      </w:r>
      <w:r w:rsidRPr="00430019">
        <w:rPr>
          <w:rFonts w:ascii="Cambria" w:hAnsi="Cambria"/>
          <w:noProof/>
          <w:sz w:val="22"/>
        </w:rPr>
        <w:t xml:space="preserve">, </w:t>
      </w:r>
      <w:r w:rsidRPr="00430019">
        <w:rPr>
          <w:rFonts w:ascii="Cambria" w:hAnsi="Cambria"/>
          <w:b/>
          <w:bCs/>
          <w:noProof/>
          <w:sz w:val="22"/>
        </w:rPr>
        <w:t>Fernández-López A</w:t>
      </w:r>
      <w:r w:rsidRPr="00430019">
        <w:rPr>
          <w:rFonts w:ascii="Cambria" w:hAnsi="Cambria"/>
          <w:noProof/>
          <w:sz w:val="22"/>
        </w:rPr>
        <w:t xml:space="preserve">, </w:t>
      </w:r>
      <w:r w:rsidRPr="00430019">
        <w:rPr>
          <w:rFonts w:ascii="Cambria" w:hAnsi="Cambria"/>
          <w:b/>
          <w:bCs/>
          <w:noProof/>
          <w:sz w:val="22"/>
        </w:rPr>
        <w:t>Fernandez-Zapico ME</w:t>
      </w:r>
      <w:r w:rsidRPr="00430019">
        <w:rPr>
          <w:rFonts w:ascii="Cambria" w:hAnsi="Cambria"/>
          <w:noProof/>
          <w:sz w:val="22"/>
        </w:rPr>
        <w:t xml:space="preserve">, </w:t>
      </w:r>
      <w:r w:rsidRPr="00430019">
        <w:rPr>
          <w:rFonts w:ascii="Cambria" w:hAnsi="Cambria"/>
          <w:b/>
          <w:bCs/>
          <w:noProof/>
          <w:sz w:val="22"/>
        </w:rPr>
        <w:t>Feron O</w:t>
      </w:r>
      <w:r w:rsidRPr="00430019">
        <w:rPr>
          <w:rFonts w:ascii="Cambria" w:hAnsi="Cambria"/>
          <w:noProof/>
          <w:sz w:val="22"/>
        </w:rPr>
        <w:t xml:space="preserve">, </w:t>
      </w:r>
      <w:r w:rsidRPr="00430019">
        <w:rPr>
          <w:rFonts w:ascii="Cambria" w:hAnsi="Cambria"/>
          <w:b/>
          <w:bCs/>
          <w:noProof/>
          <w:sz w:val="22"/>
        </w:rPr>
        <w:t>Ferraro E</w:t>
      </w:r>
      <w:r w:rsidRPr="00430019">
        <w:rPr>
          <w:rFonts w:ascii="Cambria" w:hAnsi="Cambria"/>
          <w:noProof/>
          <w:sz w:val="22"/>
        </w:rPr>
        <w:t xml:space="preserve">, </w:t>
      </w:r>
      <w:r w:rsidRPr="00430019">
        <w:rPr>
          <w:rFonts w:ascii="Cambria" w:hAnsi="Cambria"/>
          <w:b/>
          <w:bCs/>
          <w:noProof/>
          <w:sz w:val="22"/>
        </w:rPr>
        <w:t>Ferreira-Halder CV</w:t>
      </w:r>
      <w:r w:rsidRPr="00430019">
        <w:rPr>
          <w:rFonts w:ascii="Cambria" w:hAnsi="Cambria"/>
          <w:noProof/>
          <w:sz w:val="22"/>
        </w:rPr>
        <w:t xml:space="preserve">, </w:t>
      </w:r>
      <w:r w:rsidRPr="00430019">
        <w:rPr>
          <w:rFonts w:ascii="Cambria" w:hAnsi="Cambria"/>
          <w:b/>
          <w:bCs/>
          <w:noProof/>
          <w:sz w:val="22"/>
        </w:rPr>
        <w:t>Fesus L</w:t>
      </w:r>
      <w:r w:rsidRPr="00430019">
        <w:rPr>
          <w:rFonts w:ascii="Cambria" w:hAnsi="Cambria"/>
          <w:noProof/>
          <w:sz w:val="22"/>
        </w:rPr>
        <w:t xml:space="preserve">, </w:t>
      </w:r>
      <w:r w:rsidRPr="00430019">
        <w:rPr>
          <w:rFonts w:ascii="Cambria" w:hAnsi="Cambria"/>
          <w:b/>
          <w:bCs/>
          <w:noProof/>
          <w:sz w:val="22"/>
        </w:rPr>
        <w:t>Feuer R</w:t>
      </w:r>
      <w:r w:rsidRPr="00430019">
        <w:rPr>
          <w:rFonts w:ascii="Cambria" w:hAnsi="Cambria"/>
          <w:noProof/>
          <w:sz w:val="22"/>
        </w:rPr>
        <w:t xml:space="preserve">, </w:t>
      </w:r>
      <w:r w:rsidRPr="00430019">
        <w:rPr>
          <w:rFonts w:ascii="Cambria" w:hAnsi="Cambria"/>
          <w:b/>
          <w:bCs/>
          <w:noProof/>
          <w:sz w:val="22"/>
        </w:rPr>
        <w:t>Fiesel FC</w:t>
      </w:r>
      <w:r w:rsidRPr="00430019">
        <w:rPr>
          <w:rFonts w:ascii="Cambria" w:hAnsi="Cambria"/>
          <w:noProof/>
          <w:sz w:val="22"/>
        </w:rPr>
        <w:t xml:space="preserve">, </w:t>
      </w:r>
      <w:r w:rsidRPr="00430019">
        <w:rPr>
          <w:rFonts w:ascii="Cambria" w:hAnsi="Cambria"/>
          <w:b/>
          <w:bCs/>
          <w:noProof/>
          <w:sz w:val="22"/>
        </w:rPr>
        <w:t>Filippi-Chiela EC</w:t>
      </w:r>
      <w:r w:rsidRPr="00430019">
        <w:rPr>
          <w:rFonts w:ascii="Cambria" w:hAnsi="Cambria"/>
          <w:noProof/>
          <w:sz w:val="22"/>
        </w:rPr>
        <w:t xml:space="preserve">, </w:t>
      </w:r>
      <w:r w:rsidRPr="00430019">
        <w:rPr>
          <w:rFonts w:ascii="Cambria" w:hAnsi="Cambria"/>
          <w:b/>
          <w:bCs/>
          <w:noProof/>
          <w:sz w:val="22"/>
        </w:rPr>
        <w:t>Filomeni G</w:t>
      </w:r>
      <w:r w:rsidRPr="00430019">
        <w:rPr>
          <w:rFonts w:ascii="Cambria" w:hAnsi="Cambria"/>
          <w:noProof/>
          <w:sz w:val="22"/>
        </w:rPr>
        <w:t xml:space="preserve">, </w:t>
      </w:r>
      <w:r w:rsidRPr="00430019">
        <w:rPr>
          <w:rFonts w:ascii="Cambria" w:hAnsi="Cambria"/>
          <w:b/>
          <w:bCs/>
          <w:noProof/>
          <w:sz w:val="22"/>
        </w:rPr>
        <w:t>Fimia GM</w:t>
      </w:r>
      <w:r w:rsidRPr="00430019">
        <w:rPr>
          <w:rFonts w:ascii="Cambria" w:hAnsi="Cambria"/>
          <w:noProof/>
          <w:sz w:val="22"/>
        </w:rPr>
        <w:t xml:space="preserve">, </w:t>
      </w:r>
      <w:r w:rsidRPr="00430019">
        <w:rPr>
          <w:rFonts w:ascii="Cambria" w:hAnsi="Cambria"/>
          <w:b/>
          <w:bCs/>
          <w:noProof/>
          <w:sz w:val="22"/>
        </w:rPr>
        <w:t>Fingert JH</w:t>
      </w:r>
      <w:r w:rsidRPr="00430019">
        <w:rPr>
          <w:rFonts w:ascii="Cambria" w:hAnsi="Cambria"/>
          <w:noProof/>
          <w:sz w:val="22"/>
        </w:rPr>
        <w:t xml:space="preserve">, </w:t>
      </w:r>
      <w:r w:rsidRPr="00430019">
        <w:rPr>
          <w:rFonts w:ascii="Cambria" w:hAnsi="Cambria"/>
          <w:b/>
          <w:bCs/>
          <w:noProof/>
          <w:sz w:val="22"/>
        </w:rPr>
        <w:t>Finkbeiner S</w:t>
      </w:r>
      <w:r w:rsidRPr="00430019">
        <w:rPr>
          <w:rFonts w:ascii="Cambria" w:hAnsi="Cambria"/>
          <w:noProof/>
          <w:sz w:val="22"/>
        </w:rPr>
        <w:t xml:space="preserve">, </w:t>
      </w:r>
      <w:r w:rsidRPr="00430019">
        <w:rPr>
          <w:rFonts w:ascii="Cambria" w:hAnsi="Cambria"/>
          <w:b/>
          <w:bCs/>
          <w:noProof/>
          <w:sz w:val="22"/>
        </w:rPr>
        <w:t>Finkel T</w:t>
      </w:r>
      <w:r w:rsidRPr="00430019">
        <w:rPr>
          <w:rFonts w:ascii="Cambria" w:hAnsi="Cambria"/>
          <w:noProof/>
          <w:sz w:val="22"/>
        </w:rPr>
        <w:t xml:space="preserve">, </w:t>
      </w:r>
      <w:r w:rsidRPr="00430019">
        <w:rPr>
          <w:rFonts w:ascii="Cambria" w:hAnsi="Cambria"/>
          <w:b/>
          <w:bCs/>
          <w:noProof/>
          <w:sz w:val="22"/>
        </w:rPr>
        <w:t>Fiorito F</w:t>
      </w:r>
      <w:r w:rsidRPr="00430019">
        <w:rPr>
          <w:rFonts w:ascii="Cambria" w:hAnsi="Cambria"/>
          <w:noProof/>
          <w:sz w:val="22"/>
        </w:rPr>
        <w:t xml:space="preserve">, </w:t>
      </w:r>
      <w:r w:rsidRPr="00430019">
        <w:rPr>
          <w:rFonts w:ascii="Cambria" w:hAnsi="Cambria"/>
          <w:b/>
          <w:bCs/>
          <w:noProof/>
          <w:sz w:val="22"/>
        </w:rPr>
        <w:t>Fisher PB</w:t>
      </w:r>
      <w:r w:rsidRPr="00430019">
        <w:rPr>
          <w:rFonts w:ascii="Cambria" w:hAnsi="Cambria"/>
          <w:noProof/>
          <w:sz w:val="22"/>
        </w:rPr>
        <w:t xml:space="preserve">, </w:t>
      </w:r>
      <w:r w:rsidRPr="00430019">
        <w:rPr>
          <w:rFonts w:ascii="Cambria" w:hAnsi="Cambria"/>
          <w:b/>
          <w:bCs/>
          <w:noProof/>
          <w:sz w:val="22"/>
        </w:rPr>
        <w:t>Flajolet M</w:t>
      </w:r>
      <w:r w:rsidRPr="00430019">
        <w:rPr>
          <w:rFonts w:ascii="Cambria" w:hAnsi="Cambria"/>
          <w:noProof/>
          <w:sz w:val="22"/>
        </w:rPr>
        <w:t xml:space="preserve">, </w:t>
      </w:r>
      <w:r w:rsidRPr="00430019">
        <w:rPr>
          <w:rFonts w:ascii="Cambria" w:hAnsi="Cambria"/>
          <w:b/>
          <w:bCs/>
          <w:noProof/>
          <w:sz w:val="22"/>
        </w:rPr>
        <w:t>Flamigni F</w:t>
      </w:r>
      <w:r w:rsidRPr="00430019">
        <w:rPr>
          <w:rFonts w:ascii="Cambria" w:hAnsi="Cambria"/>
          <w:noProof/>
          <w:sz w:val="22"/>
        </w:rPr>
        <w:t xml:space="preserve">, </w:t>
      </w:r>
      <w:r w:rsidRPr="00430019">
        <w:rPr>
          <w:rFonts w:ascii="Cambria" w:hAnsi="Cambria"/>
          <w:b/>
          <w:bCs/>
          <w:noProof/>
          <w:sz w:val="22"/>
        </w:rPr>
        <w:t>Florey O</w:t>
      </w:r>
      <w:r w:rsidRPr="00430019">
        <w:rPr>
          <w:rFonts w:ascii="Cambria" w:hAnsi="Cambria"/>
          <w:noProof/>
          <w:sz w:val="22"/>
        </w:rPr>
        <w:t xml:space="preserve">, </w:t>
      </w:r>
      <w:r w:rsidRPr="00430019">
        <w:rPr>
          <w:rFonts w:ascii="Cambria" w:hAnsi="Cambria"/>
          <w:b/>
          <w:bCs/>
          <w:noProof/>
          <w:sz w:val="22"/>
        </w:rPr>
        <w:t>Florio S</w:t>
      </w:r>
      <w:r w:rsidRPr="00430019">
        <w:rPr>
          <w:rFonts w:ascii="Cambria" w:hAnsi="Cambria"/>
          <w:noProof/>
          <w:sz w:val="22"/>
        </w:rPr>
        <w:t xml:space="preserve">, </w:t>
      </w:r>
      <w:r w:rsidRPr="00430019">
        <w:rPr>
          <w:rFonts w:ascii="Cambria" w:hAnsi="Cambria"/>
          <w:b/>
          <w:bCs/>
          <w:noProof/>
          <w:sz w:val="22"/>
        </w:rPr>
        <w:t>Floto RA</w:t>
      </w:r>
      <w:r w:rsidRPr="00430019">
        <w:rPr>
          <w:rFonts w:ascii="Cambria" w:hAnsi="Cambria"/>
          <w:noProof/>
          <w:sz w:val="22"/>
        </w:rPr>
        <w:t xml:space="preserve">, </w:t>
      </w:r>
      <w:r w:rsidRPr="00430019">
        <w:rPr>
          <w:rFonts w:ascii="Cambria" w:hAnsi="Cambria"/>
          <w:b/>
          <w:bCs/>
          <w:noProof/>
          <w:sz w:val="22"/>
        </w:rPr>
        <w:t>Folini M</w:t>
      </w:r>
      <w:r w:rsidRPr="00430019">
        <w:rPr>
          <w:rFonts w:ascii="Cambria" w:hAnsi="Cambria"/>
          <w:noProof/>
          <w:sz w:val="22"/>
        </w:rPr>
        <w:t xml:space="preserve">, </w:t>
      </w:r>
      <w:r w:rsidRPr="00430019">
        <w:rPr>
          <w:rFonts w:ascii="Cambria" w:hAnsi="Cambria"/>
          <w:b/>
          <w:bCs/>
          <w:noProof/>
          <w:sz w:val="22"/>
        </w:rPr>
        <w:t>Follo C</w:t>
      </w:r>
      <w:r w:rsidRPr="00430019">
        <w:rPr>
          <w:rFonts w:ascii="Cambria" w:hAnsi="Cambria"/>
          <w:noProof/>
          <w:sz w:val="22"/>
        </w:rPr>
        <w:t xml:space="preserve">, </w:t>
      </w:r>
      <w:r w:rsidRPr="00430019">
        <w:rPr>
          <w:rFonts w:ascii="Cambria" w:hAnsi="Cambria"/>
          <w:b/>
          <w:bCs/>
          <w:noProof/>
          <w:sz w:val="22"/>
        </w:rPr>
        <w:t>Fon EA</w:t>
      </w:r>
      <w:r w:rsidRPr="00430019">
        <w:rPr>
          <w:rFonts w:ascii="Cambria" w:hAnsi="Cambria"/>
          <w:noProof/>
          <w:sz w:val="22"/>
        </w:rPr>
        <w:t xml:space="preserve">, </w:t>
      </w:r>
      <w:r w:rsidRPr="00430019">
        <w:rPr>
          <w:rFonts w:ascii="Cambria" w:hAnsi="Cambria"/>
          <w:b/>
          <w:bCs/>
          <w:noProof/>
          <w:sz w:val="22"/>
        </w:rPr>
        <w:t>Fornai F</w:t>
      </w:r>
      <w:r w:rsidRPr="00430019">
        <w:rPr>
          <w:rFonts w:ascii="Cambria" w:hAnsi="Cambria"/>
          <w:noProof/>
          <w:sz w:val="22"/>
        </w:rPr>
        <w:t xml:space="preserve">, </w:t>
      </w:r>
      <w:r w:rsidRPr="00430019">
        <w:rPr>
          <w:rFonts w:ascii="Cambria" w:hAnsi="Cambria"/>
          <w:b/>
          <w:bCs/>
          <w:noProof/>
          <w:sz w:val="22"/>
        </w:rPr>
        <w:t>Fortunato F</w:t>
      </w:r>
      <w:r w:rsidRPr="00430019">
        <w:rPr>
          <w:rFonts w:ascii="Cambria" w:hAnsi="Cambria"/>
          <w:noProof/>
          <w:sz w:val="22"/>
        </w:rPr>
        <w:t xml:space="preserve">, </w:t>
      </w:r>
      <w:r w:rsidRPr="00430019">
        <w:rPr>
          <w:rFonts w:ascii="Cambria" w:hAnsi="Cambria"/>
          <w:b/>
          <w:bCs/>
          <w:noProof/>
          <w:sz w:val="22"/>
        </w:rPr>
        <w:t>Fraldi A</w:t>
      </w:r>
      <w:r w:rsidRPr="00430019">
        <w:rPr>
          <w:rFonts w:ascii="Cambria" w:hAnsi="Cambria"/>
          <w:noProof/>
          <w:sz w:val="22"/>
        </w:rPr>
        <w:t xml:space="preserve">, </w:t>
      </w:r>
      <w:r w:rsidRPr="00430019">
        <w:rPr>
          <w:rFonts w:ascii="Cambria" w:hAnsi="Cambria"/>
          <w:b/>
          <w:bCs/>
          <w:noProof/>
          <w:sz w:val="22"/>
        </w:rPr>
        <w:t>Franco R</w:t>
      </w:r>
      <w:r w:rsidRPr="00430019">
        <w:rPr>
          <w:rFonts w:ascii="Cambria" w:hAnsi="Cambria"/>
          <w:noProof/>
          <w:sz w:val="22"/>
        </w:rPr>
        <w:t xml:space="preserve">, </w:t>
      </w:r>
      <w:r w:rsidRPr="00430019">
        <w:rPr>
          <w:rFonts w:ascii="Cambria" w:hAnsi="Cambria"/>
          <w:b/>
          <w:bCs/>
          <w:noProof/>
          <w:sz w:val="22"/>
        </w:rPr>
        <w:t>Francois A</w:t>
      </w:r>
      <w:r w:rsidRPr="00430019">
        <w:rPr>
          <w:rFonts w:ascii="Cambria" w:hAnsi="Cambria"/>
          <w:noProof/>
          <w:sz w:val="22"/>
        </w:rPr>
        <w:t xml:space="preserve">, </w:t>
      </w:r>
      <w:r w:rsidRPr="00430019">
        <w:rPr>
          <w:rFonts w:ascii="Cambria" w:hAnsi="Cambria"/>
          <w:b/>
          <w:bCs/>
          <w:noProof/>
          <w:sz w:val="22"/>
        </w:rPr>
        <w:t>François A</w:t>
      </w:r>
      <w:r w:rsidRPr="00430019">
        <w:rPr>
          <w:rFonts w:ascii="Cambria" w:hAnsi="Cambria"/>
          <w:noProof/>
          <w:sz w:val="22"/>
        </w:rPr>
        <w:t xml:space="preserve">, </w:t>
      </w:r>
      <w:r w:rsidRPr="00430019">
        <w:rPr>
          <w:rFonts w:ascii="Cambria" w:hAnsi="Cambria"/>
          <w:b/>
          <w:bCs/>
          <w:noProof/>
          <w:sz w:val="22"/>
        </w:rPr>
        <w:t>Frankel LB</w:t>
      </w:r>
      <w:r w:rsidRPr="00430019">
        <w:rPr>
          <w:rFonts w:ascii="Cambria" w:hAnsi="Cambria"/>
          <w:noProof/>
          <w:sz w:val="22"/>
        </w:rPr>
        <w:t xml:space="preserve">, </w:t>
      </w:r>
      <w:r w:rsidRPr="00430019">
        <w:rPr>
          <w:rFonts w:ascii="Cambria" w:hAnsi="Cambria"/>
          <w:b/>
          <w:bCs/>
          <w:noProof/>
          <w:sz w:val="22"/>
        </w:rPr>
        <w:t>Fraser ID</w:t>
      </w:r>
      <w:r w:rsidRPr="00430019">
        <w:rPr>
          <w:rFonts w:ascii="Cambria" w:hAnsi="Cambria"/>
          <w:noProof/>
          <w:sz w:val="22"/>
        </w:rPr>
        <w:t xml:space="preserve">, </w:t>
      </w:r>
      <w:r w:rsidRPr="00430019">
        <w:rPr>
          <w:rFonts w:ascii="Cambria" w:hAnsi="Cambria"/>
          <w:b/>
          <w:bCs/>
          <w:noProof/>
          <w:sz w:val="22"/>
        </w:rPr>
        <w:t>Frey N</w:t>
      </w:r>
      <w:r w:rsidRPr="00430019">
        <w:rPr>
          <w:rFonts w:ascii="Cambria" w:hAnsi="Cambria"/>
          <w:noProof/>
          <w:sz w:val="22"/>
        </w:rPr>
        <w:t xml:space="preserve">, </w:t>
      </w:r>
      <w:r w:rsidRPr="00430019">
        <w:rPr>
          <w:rFonts w:ascii="Cambria" w:hAnsi="Cambria"/>
          <w:b/>
          <w:bCs/>
          <w:noProof/>
          <w:sz w:val="22"/>
        </w:rPr>
        <w:t>Freyssenet DG</w:t>
      </w:r>
      <w:r w:rsidRPr="00430019">
        <w:rPr>
          <w:rFonts w:ascii="Cambria" w:hAnsi="Cambria"/>
          <w:noProof/>
          <w:sz w:val="22"/>
        </w:rPr>
        <w:t xml:space="preserve">, </w:t>
      </w:r>
      <w:r w:rsidRPr="00430019">
        <w:rPr>
          <w:rFonts w:ascii="Cambria" w:hAnsi="Cambria"/>
          <w:b/>
          <w:bCs/>
          <w:noProof/>
          <w:sz w:val="22"/>
        </w:rPr>
        <w:t>Frezza C</w:t>
      </w:r>
      <w:r w:rsidRPr="00430019">
        <w:rPr>
          <w:rFonts w:ascii="Cambria" w:hAnsi="Cambria"/>
          <w:noProof/>
          <w:sz w:val="22"/>
        </w:rPr>
        <w:t xml:space="preserve">, </w:t>
      </w:r>
      <w:r w:rsidRPr="00430019">
        <w:rPr>
          <w:rFonts w:ascii="Cambria" w:hAnsi="Cambria"/>
          <w:b/>
          <w:bCs/>
          <w:noProof/>
          <w:sz w:val="22"/>
        </w:rPr>
        <w:t>Friedman SL</w:t>
      </w:r>
      <w:r w:rsidRPr="00430019">
        <w:rPr>
          <w:rFonts w:ascii="Cambria" w:hAnsi="Cambria"/>
          <w:noProof/>
          <w:sz w:val="22"/>
        </w:rPr>
        <w:t xml:space="preserve">, </w:t>
      </w:r>
      <w:r w:rsidRPr="00430019">
        <w:rPr>
          <w:rFonts w:ascii="Cambria" w:hAnsi="Cambria"/>
          <w:b/>
          <w:bCs/>
          <w:noProof/>
          <w:sz w:val="22"/>
        </w:rPr>
        <w:t>Frigo DE</w:t>
      </w:r>
      <w:r w:rsidRPr="00430019">
        <w:rPr>
          <w:rFonts w:ascii="Cambria" w:hAnsi="Cambria"/>
          <w:noProof/>
          <w:sz w:val="22"/>
        </w:rPr>
        <w:t xml:space="preserve">, </w:t>
      </w:r>
      <w:r w:rsidRPr="00430019">
        <w:rPr>
          <w:rFonts w:ascii="Cambria" w:hAnsi="Cambria"/>
          <w:b/>
          <w:bCs/>
          <w:noProof/>
          <w:sz w:val="22"/>
        </w:rPr>
        <w:t>Fu D</w:t>
      </w:r>
      <w:r w:rsidRPr="00430019">
        <w:rPr>
          <w:rFonts w:ascii="Cambria" w:hAnsi="Cambria"/>
          <w:noProof/>
          <w:sz w:val="22"/>
        </w:rPr>
        <w:t xml:space="preserve">, </w:t>
      </w:r>
      <w:r w:rsidRPr="00430019">
        <w:rPr>
          <w:rFonts w:ascii="Cambria" w:hAnsi="Cambria"/>
          <w:b/>
          <w:bCs/>
          <w:noProof/>
          <w:sz w:val="22"/>
        </w:rPr>
        <w:t>Fuentes JM</w:t>
      </w:r>
      <w:r w:rsidRPr="00430019">
        <w:rPr>
          <w:rFonts w:ascii="Cambria" w:hAnsi="Cambria"/>
          <w:noProof/>
          <w:sz w:val="22"/>
        </w:rPr>
        <w:t xml:space="preserve">, </w:t>
      </w:r>
      <w:r w:rsidRPr="00430019">
        <w:rPr>
          <w:rFonts w:ascii="Cambria" w:hAnsi="Cambria"/>
          <w:b/>
          <w:bCs/>
          <w:noProof/>
          <w:sz w:val="22"/>
        </w:rPr>
        <w:t>Fueyo J</w:t>
      </w:r>
      <w:r w:rsidRPr="00430019">
        <w:rPr>
          <w:rFonts w:ascii="Cambria" w:hAnsi="Cambria"/>
          <w:noProof/>
          <w:sz w:val="22"/>
        </w:rPr>
        <w:t xml:space="preserve">, </w:t>
      </w:r>
      <w:r w:rsidRPr="00430019">
        <w:rPr>
          <w:rFonts w:ascii="Cambria" w:hAnsi="Cambria"/>
          <w:b/>
          <w:bCs/>
          <w:noProof/>
          <w:sz w:val="22"/>
        </w:rPr>
        <w:t>Fujitani Y</w:t>
      </w:r>
      <w:r w:rsidRPr="00430019">
        <w:rPr>
          <w:rFonts w:ascii="Cambria" w:hAnsi="Cambria"/>
          <w:noProof/>
          <w:sz w:val="22"/>
        </w:rPr>
        <w:t xml:space="preserve">, </w:t>
      </w:r>
      <w:r w:rsidRPr="00430019">
        <w:rPr>
          <w:rFonts w:ascii="Cambria" w:hAnsi="Cambria"/>
          <w:b/>
          <w:bCs/>
          <w:noProof/>
          <w:sz w:val="22"/>
        </w:rPr>
        <w:t>Fujiwara Y</w:t>
      </w:r>
      <w:r w:rsidRPr="00430019">
        <w:rPr>
          <w:rFonts w:ascii="Cambria" w:hAnsi="Cambria"/>
          <w:noProof/>
          <w:sz w:val="22"/>
        </w:rPr>
        <w:t xml:space="preserve">, </w:t>
      </w:r>
      <w:r w:rsidRPr="00430019">
        <w:rPr>
          <w:rFonts w:ascii="Cambria" w:hAnsi="Cambria"/>
          <w:b/>
          <w:bCs/>
          <w:noProof/>
          <w:sz w:val="22"/>
        </w:rPr>
        <w:t>Fujiya M</w:t>
      </w:r>
      <w:r w:rsidRPr="00430019">
        <w:rPr>
          <w:rFonts w:ascii="Cambria" w:hAnsi="Cambria"/>
          <w:noProof/>
          <w:sz w:val="22"/>
        </w:rPr>
        <w:t xml:space="preserve">, </w:t>
      </w:r>
      <w:r w:rsidRPr="00430019">
        <w:rPr>
          <w:rFonts w:ascii="Cambria" w:hAnsi="Cambria"/>
          <w:b/>
          <w:bCs/>
          <w:noProof/>
          <w:sz w:val="22"/>
        </w:rPr>
        <w:t>Fukuda M</w:t>
      </w:r>
      <w:r w:rsidRPr="00430019">
        <w:rPr>
          <w:rFonts w:ascii="Cambria" w:hAnsi="Cambria"/>
          <w:noProof/>
          <w:sz w:val="22"/>
        </w:rPr>
        <w:t xml:space="preserve">, </w:t>
      </w:r>
      <w:r w:rsidRPr="00430019">
        <w:rPr>
          <w:rFonts w:ascii="Cambria" w:hAnsi="Cambria"/>
          <w:b/>
          <w:bCs/>
          <w:noProof/>
          <w:sz w:val="22"/>
        </w:rPr>
        <w:t>Fulda S</w:t>
      </w:r>
      <w:r w:rsidRPr="00430019">
        <w:rPr>
          <w:rFonts w:ascii="Cambria" w:hAnsi="Cambria"/>
          <w:noProof/>
          <w:sz w:val="22"/>
        </w:rPr>
        <w:t xml:space="preserve">, </w:t>
      </w:r>
      <w:r w:rsidRPr="00430019">
        <w:rPr>
          <w:rFonts w:ascii="Cambria" w:hAnsi="Cambria"/>
          <w:b/>
          <w:bCs/>
          <w:noProof/>
          <w:sz w:val="22"/>
        </w:rPr>
        <w:t>Fusco C</w:t>
      </w:r>
      <w:r w:rsidRPr="00430019">
        <w:rPr>
          <w:rFonts w:ascii="Cambria" w:hAnsi="Cambria"/>
          <w:noProof/>
          <w:sz w:val="22"/>
        </w:rPr>
        <w:t xml:space="preserve">, </w:t>
      </w:r>
      <w:r w:rsidRPr="00430019">
        <w:rPr>
          <w:rFonts w:ascii="Cambria" w:hAnsi="Cambria"/>
          <w:b/>
          <w:bCs/>
          <w:noProof/>
          <w:sz w:val="22"/>
        </w:rPr>
        <w:t>Gabryel B</w:t>
      </w:r>
      <w:r w:rsidRPr="00430019">
        <w:rPr>
          <w:rFonts w:ascii="Cambria" w:hAnsi="Cambria"/>
          <w:noProof/>
          <w:sz w:val="22"/>
        </w:rPr>
        <w:t xml:space="preserve">, </w:t>
      </w:r>
      <w:r w:rsidRPr="00430019">
        <w:rPr>
          <w:rFonts w:ascii="Cambria" w:hAnsi="Cambria"/>
          <w:b/>
          <w:bCs/>
          <w:noProof/>
          <w:sz w:val="22"/>
        </w:rPr>
        <w:t>Gaestel M</w:t>
      </w:r>
      <w:r w:rsidRPr="00430019">
        <w:rPr>
          <w:rFonts w:ascii="Cambria" w:hAnsi="Cambria"/>
          <w:noProof/>
          <w:sz w:val="22"/>
        </w:rPr>
        <w:t xml:space="preserve">, </w:t>
      </w:r>
      <w:r w:rsidRPr="00430019">
        <w:rPr>
          <w:rFonts w:ascii="Cambria" w:hAnsi="Cambria"/>
          <w:b/>
          <w:bCs/>
          <w:noProof/>
          <w:sz w:val="22"/>
        </w:rPr>
        <w:t>Gailly P</w:t>
      </w:r>
      <w:r w:rsidRPr="00430019">
        <w:rPr>
          <w:rFonts w:ascii="Cambria" w:hAnsi="Cambria"/>
          <w:noProof/>
          <w:sz w:val="22"/>
        </w:rPr>
        <w:t xml:space="preserve">, </w:t>
      </w:r>
      <w:r w:rsidRPr="00430019">
        <w:rPr>
          <w:rFonts w:ascii="Cambria" w:hAnsi="Cambria"/>
          <w:b/>
          <w:bCs/>
          <w:noProof/>
          <w:sz w:val="22"/>
        </w:rPr>
        <w:t>Gajewska M</w:t>
      </w:r>
      <w:r w:rsidRPr="00430019">
        <w:rPr>
          <w:rFonts w:ascii="Cambria" w:hAnsi="Cambria"/>
          <w:noProof/>
          <w:sz w:val="22"/>
        </w:rPr>
        <w:t xml:space="preserve">, </w:t>
      </w:r>
      <w:r w:rsidRPr="00430019">
        <w:rPr>
          <w:rFonts w:ascii="Cambria" w:hAnsi="Cambria"/>
          <w:b/>
          <w:bCs/>
          <w:noProof/>
          <w:sz w:val="22"/>
        </w:rPr>
        <w:t>Galadari S</w:t>
      </w:r>
      <w:r w:rsidRPr="00430019">
        <w:rPr>
          <w:rFonts w:ascii="Cambria" w:hAnsi="Cambria"/>
          <w:noProof/>
          <w:sz w:val="22"/>
        </w:rPr>
        <w:t xml:space="preserve">, </w:t>
      </w:r>
      <w:r w:rsidRPr="00430019">
        <w:rPr>
          <w:rFonts w:ascii="Cambria" w:hAnsi="Cambria"/>
          <w:b/>
          <w:bCs/>
          <w:noProof/>
          <w:sz w:val="22"/>
        </w:rPr>
        <w:t>Galili G</w:t>
      </w:r>
      <w:r w:rsidRPr="00430019">
        <w:rPr>
          <w:rFonts w:ascii="Cambria" w:hAnsi="Cambria"/>
          <w:noProof/>
          <w:sz w:val="22"/>
        </w:rPr>
        <w:t xml:space="preserve">, </w:t>
      </w:r>
      <w:r w:rsidRPr="00430019">
        <w:rPr>
          <w:rFonts w:ascii="Cambria" w:hAnsi="Cambria"/>
          <w:b/>
          <w:bCs/>
          <w:noProof/>
          <w:sz w:val="22"/>
        </w:rPr>
        <w:lastRenderedPageBreak/>
        <w:t>Galindo I</w:t>
      </w:r>
      <w:r w:rsidRPr="00430019">
        <w:rPr>
          <w:rFonts w:ascii="Cambria" w:hAnsi="Cambria"/>
          <w:noProof/>
          <w:sz w:val="22"/>
        </w:rPr>
        <w:t xml:space="preserve">, </w:t>
      </w:r>
      <w:r w:rsidRPr="00430019">
        <w:rPr>
          <w:rFonts w:ascii="Cambria" w:hAnsi="Cambria"/>
          <w:b/>
          <w:bCs/>
          <w:noProof/>
          <w:sz w:val="22"/>
        </w:rPr>
        <w:t>Galindo MF</w:t>
      </w:r>
      <w:r w:rsidRPr="00430019">
        <w:rPr>
          <w:rFonts w:ascii="Cambria" w:hAnsi="Cambria"/>
          <w:noProof/>
          <w:sz w:val="22"/>
        </w:rPr>
        <w:t xml:space="preserve">, </w:t>
      </w:r>
      <w:r w:rsidRPr="00430019">
        <w:rPr>
          <w:rFonts w:ascii="Cambria" w:hAnsi="Cambria"/>
          <w:b/>
          <w:bCs/>
          <w:noProof/>
          <w:sz w:val="22"/>
        </w:rPr>
        <w:t>Galliciotti G</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Galluzzi L</w:t>
      </w:r>
      <w:r w:rsidRPr="00430019">
        <w:rPr>
          <w:rFonts w:ascii="Cambria" w:hAnsi="Cambria"/>
          <w:noProof/>
          <w:sz w:val="22"/>
        </w:rPr>
        <w:t xml:space="preserve">, </w:t>
      </w:r>
      <w:r w:rsidRPr="00430019">
        <w:rPr>
          <w:rFonts w:ascii="Cambria" w:hAnsi="Cambria"/>
          <w:b/>
          <w:bCs/>
          <w:noProof/>
          <w:sz w:val="22"/>
        </w:rPr>
        <w:t>Galy V</w:t>
      </w:r>
      <w:r w:rsidRPr="00430019">
        <w:rPr>
          <w:rFonts w:ascii="Cambria" w:hAnsi="Cambria"/>
          <w:noProof/>
          <w:sz w:val="22"/>
        </w:rPr>
        <w:t xml:space="preserve">, </w:t>
      </w:r>
      <w:r w:rsidRPr="00430019">
        <w:rPr>
          <w:rFonts w:ascii="Cambria" w:hAnsi="Cambria"/>
          <w:b/>
          <w:bCs/>
          <w:noProof/>
          <w:sz w:val="22"/>
        </w:rPr>
        <w:t>Gammoh N</w:t>
      </w:r>
      <w:r w:rsidRPr="00430019">
        <w:rPr>
          <w:rFonts w:ascii="Cambria" w:hAnsi="Cambria"/>
          <w:noProof/>
          <w:sz w:val="22"/>
        </w:rPr>
        <w:t xml:space="preserve">, </w:t>
      </w:r>
      <w:r w:rsidRPr="00430019">
        <w:rPr>
          <w:rFonts w:ascii="Cambria" w:hAnsi="Cambria"/>
          <w:b/>
          <w:bCs/>
          <w:noProof/>
          <w:sz w:val="22"/>
        </w:rPr>
        <w:t>Gandy S</w:t>
      </w:r>
      <w:r w:rsidRPr="00430019">
        <w:rPr>
          <w:rFonts w:ascii="Cambria" w:hAnsi="Cambria"/>
          <w:noProof/>
          <w:sz w:val="22"/>
        </w:rPr>
        <w:t xml:space="preserve">, </w:t>
      </w:r>
      <w:r w:rsidRPr="00430019">
        <w:rPr>
          <w:rFonts w:ascii="Cambria" w:hAnsi="Cambria"/>
          <w:b/>
          <w:bCs/>
          <w:noProof/>
          <w:sz w:val="22"/>
        </w:rPr>
        <w:t>Ganesan AK</w:t>
      </w:r>
      <w:r w:rsidRPr="00430019">
        <w:rPr>
          <w:rFonts w:ascii="Cambria" w:hAnsi="Cambria"/>
          <w:noProof/>
          <w:sz w:val="22"/>
        </w:rPr>
        <w:t xml:space="preserve">, </w:t>
      </w:r>
      <w:r w:rsidRPr="00430019">
        <w:rPr>
          <w:rFonts w:ascii="Cambria" w:hAnsi="Cambria"/>
          <w:b/>
          <w:bCs/>
          <w:noProof/>
          <w:sz w:val="22"/>
        </w:rPr>
        <w:t>Ganesan S</w:t>
      </w:r>
      <w:r w:rsidRPr="00430019">
        <w:rPr>
          <w:rFonts w:ascii="Cambria" w:hAnsi="Cambria"/>
          <w:noProof/>
          <w:sz w:val="22"/>
        </w:rPr>
        <w:t xml:space="preserve">, </w:t>
      </w:r>
      <w:r w:rsidRPr="00430019">
        <w:rPr>
          <w:rFonts w:ascii="Cambria" w:hAnsi="Cambria"/>
          <w:b/>
          <w:bCs/>
          <w:noProof/>
          <w:sz w:val="22"/>
        </w:rPr>
        <w:t>Ganley IG</w:t>
      </w:r>
      <w:r w:rsidRPr="00430019">
        <w:rPr>
          <w:rFonts w:ascii="Cambria" w:hAnsi="Cambria"/>
          <w:noProof/>
          <w:sz w:val="22"/>
        </w:rPr>
        <w:t xml:space="preserve">, </w:t>
      </w:r>
      <w:r w:rsidRPr="00430019">
        <w:rPr>
          <w:rFonts w:ascii="Cambria" w:hAnsi="Cambria"/>
          <w:b/>
          <w:bCs/>
          <w:noProof/>
          <w:sz w:val="22"/>
        </w:rPr>
        <w:t>Gannagé M</w:t>
      </w:r>
      <w:r w:rsidRPr="00430019">
        <w:rPr>
          <w:rFonts w:ascii="Cambria" w:hAnsi="Cambria"/>
          <w:noProof/>
          <w:sz w:val="22"/>
        </w:rPr>
        <w:t xml:space="preserve">, </w:t>
      </w:r>
      <w:r w:rsidRPr="00430019">
        <w:rPr>
          <w:rFonts w:ascii="Cambria" w:hAnsi="Cambria"/>
          <w:b/>
          <w:bCs/>
          <w:noProof/>
          <w:sz w:val="22"/>
        </w:rPr>
        <w:t>Gao F-B</w:t>
      </w:r>
      <w:r w:rsidRPr="00430019">
        <w:rPr>
          <w:rFonts w:ascii="Cambria" w:hAnsi="Cambria"/>
          <w:noProof/>
          <w:sz w:val="22"/>
        </w:rPr>
        <w:t xml:space="preserve">, </w:t>
      </w:r>
      <w:r w:rsidRPr="00430019">
        <w:rPr>
          <w:rFonts w:ascii="Cambria" w:hAnsi="Cambria"/>
          <w:b/>
          <w:bCs/>
          <w:noProof/>
          <w:sz w:val="22"/>
        </w:rPr>
        <w:t>Gao F</w:t>
      </w:r>
      <w:r w:rsidRPr="00430019">
        <w:rPr>
          <w:rFonts w:ascii="Cambria" w:hAnsi="Cambria"/>
          <w:noProof/>
          <w:sz w:val="22"/>
        </w:rPr>
        <w:t xml:space="preserve">, </w:t>
      </w:r>
      <w:r w:rsidRPr="00430019">
        <w:rPr>
          <w:rFonts w:ascii="Cambria" w:hAnsi="Cambria"/>
          <w:b/>
          <w:bCs/>
          <w:noProof/>
          <w:sz w:val="22"/>
        </w:rPr>
        <w:t>Gao J-X</w:t>
      </w:r>
      <w:r w:rsidRPr="00430019">
        <w:rPr>
          <w:rFonts w:ascii="Cambria" w:hAnsi="Cambria"/>
          <w:noProof/>
          <w:sz w:val="22"/>
        </w:rPr>
        <w:t xml:space="preserve">, </w:t>
      </w:r>
      <w:r w:rsidRPr="00430019">
        <w:rPr>
          <w:rFonts w:ascii="Cambria" w:hAnsi="Cambria"/>
          <w:b/>
          <w:bCs/>
          <w:noProof/>
          <w:sz w:val="22"/>
        </w:rPr>
        <w:t>García Nannig L</w:t>
      </w:r>
      <w:r w:rsidRPr="00430019">
        <w:rPr>
          <w:rFonts w:ascii="Cambria" w:hAnsi="Cambria"/>
          <w:noProof/>
          <w:sz w:val="22"/>
        </w:rPr>
        <w:t xml:space="preserve">, </w:t>
      </w:r>
      <w:r w:rsidRPr="00430019">
        <w:rPr>
          <w:rFonts w:ascii="Cambria" w:hAnsi="Cambria"/>
          <w:b/>
          <w:bCs/>
          <w:noProof/>
          <w:sz w:val="22"/>
        </w:rPr>
        <w:t>García Véscovi E</w:t>
      </w:r>
      <w:r w:rsidRPr="00430019">
        <w:rPr>
          <w:rFonts w:ascii="Cambria" w:hAnsi="Cambria"/>
          <w:noProof/>
          <w:sz w:val="22"/>
        </w:rPr>
        <w:t xml:space="preserve">, </w:t>
      </w:r>
      <w:r w:rsidRPr="00430019">
        <w:rPr>
          <w:rFonts w:ascii="Cambria" w:hAnsi="Cambria"/>
          <w:b/>
          <w:bCs/>
          <w:noProof/>
          <w:sz w:val="22"/>
        </w:rPr>
        <w:t>Garcia-Macía M</w:t>
      </w:r>
      <w:r w:rsidRPr="00430019">
        <w:rPr>
          <w:rFonts w:ascii="Cambria" w:hAnsi="Cambria"/>
          <w:noProof/>
          <w:sz w:val="22"/>
        </w:rPr>
        <w:t xml:space="preserve">, </w:t>
      </w:r>
      <w:r w:rsidRPr="00430019">
        <w:rPr>
          <w:rFonts w:ascii="Cambria" w:hAnsi="Cambria"/>
          <w:b/>
          <w:bCs/>
          <w:noProof/>
          <w:sz w:val="22"/>
        </w:rPr>
        <w:t>Garcia-Ruiz C</w:t>
      </w:r>
      <w:r w:rsidRPr="00430019">
        <w:rPr>
          <w:rFonts w:ascii="Cambria" w:hAnsi="Cambria"/>
          <w:noProof/>
          <w:sz w:val="22"/>
        </w:rPr>
        <w:t xml:space="preserve">, </w:t>
      </w:r>
      <w:r w:rsidRPr="00430019">
        <w:rPr>
          <w:rFonts w:ascii="Cambria" w:hAnsi="Cambria"/>
          <w:b/>
          <w:bCs/>
          <w:noProof/>
          <w:sz w:val="22"/>
        </w:rPr>
        <w:t>Garg AD</w:t>
      </w:r>
      <w:r w:rsidRPr="00430019">
        <w:rPr>
          <w:rFonts w:ascii="Cambria" w:hAnsi="Cambria"/>
          <w:noProof/>
          <w:sz w:val="22"/>
        </w:rPr>
        <w:t xml:space="preserve">, </w:t>
      </w:r>
      <w:r w:rsidRPr="00430019">
        <w:rPr>
          <w:rFonts w:ascii="Cambria" w:hAnsi="Cambria"/>
          <w:b/>
          <w:bCs/>
          <w:noProof/>
          <w:sz w:val="22"/>
        </w:rPr>
        <w:t>Garg PK</w:t>
      </w:r>
      <w:r w:rsidRPr="00430019">
        <w:rPr>
          <w:rFonts w:ascii="Cambria" w:hAnsi="Cambria"/>
          <w:noProof/>
          <w:sz w:val="22"/>
        </w:rPr>
        <w:t xml:space="preserve">, </w:t>
      </w:r>
      <w:r w:rsidRPr="00430019">
        <w:rPr>
          <w:rFonts w:ascii="Cambria" w:hAnsi="Cambria"/>
          <w:b/>
          <w:bCs/>
          <w:noProof/>
          <w:sz w:val="22"/>
        </w:rPr>
        <w:t>Gargini R</w:t>
      </w:r>
      <w:r w:rsidRPr="00430019">
        <w:rPr>
          <w:rFonts w:ascii="Cambria" w:hAnsi="Cambria"/>
          <w:noProof/>
          <w:sz w:val="22"/>
        </w:rPr>
        <w:t xml:space="preserve">, </w:t>
      </w:r>
      <w:r w:rsidRPr="00430019">
        <w:rPr>
          <w:rFonts w:ascii="Cambria" w:hAnsi="Cambria"/>
          <w:b/>
          <w:bCs/>
          <w:noProof/>
          <w:sz w:val="22"/>
        </w:rPr>
        <w:t>Gassen NC</w:t>
      </w:r>
      <w:r w:rsidRPr="00430019">
        <w:rPr>
          <w:rFonts w:ascii="Cambria" w:hAnsi="Cambria"/>
          <w:noProof/>
          <w:sz w:val="22"/>
        </w:rPr>
        <w:t xml:space="preserve">, </w:t>
      </w:r>
      <w:r w:rsidRPr="00430019">
        <w:rPr>
          <w:rFonts w:ascii="Cambria" w:hAnsi="Cambria"/>
          <w:b/>
          <w:bCs/>
          <w:noProof/>
          <w:sz w:val="22"/>
        </w:rPr>
        <w:t>Gatica D</w:t>
      </w:r>
      <w:r w:rsidRPr="00430019">
        <w:rPr>
          <w:rFonts w:ascii="Cambria" w:hAnsi="Cambria"/>
          <w:noProof/>
          <w:sz w:val="22"/>
        </w:rPr>
        <w:t xml:space="preserve">, </w:t>
      </w:r>
      <w:r w:rsidRPr="00430019">
        <w:rPr>
          <w:rFonts w:ascii="Cambria" w:hAnsi="Cambria"/>
          <w:b/>
          <w:bCs/>
          <w:noProof/>
          <w:sz w:val="22"/>
        </w:rPr>
        <w:t>Gatti E</w:t>
      </w:r>
      <w:r w:rsidRPr="00430019">
        <w:rPr>
          <w:rFonts w:ascii="Cambria" w:hAnsi="Cambria"/>
          <w:noProof/>
          <w:sz w:val="22"/>
        </w:rPr>
        <w:t xml:space="preserve">, </w:t>
      </w:r>
      <w:r w:rsidRPr="00430019">
        <w:rPr>
          <w:rFonts w:ascii="Cambria" w:hAnsi="Cambria"/>
          <w:b/>
          <w:bCs/>
          <w:noProof/>
          <w:sz w:val="22"/>
        </w:rPr>
        <w:t>Gavard J</w:t>
      </w:r>
      <w:r w:rsidRPr="00430019">
        <w:rPr>
          <w:rFonts w:ascii="Cambria" w:hAnsi="Cambria"/>
          <w:noProof/>
          <w:sz w:val="22"/>
        </w:rPr>
        <w:t xml:space="preserve">, </w:t>
      </w:r>
      <w:r w:rsidRPr="00430019">
        <w:rPr>
          <w:rFonts w:ascii="Cambria" w:hAnsi="Cambria"/>
          <w:b/>
          <w:bCs/>
          <w:noProof/>
          <w:sz w:val="22"/>
        </w:rPr>
        <w:t>Gavathiotis E</w:t>
      </w:r>
      <w:r w:rsidRPr="00430019">
        <w:rPr>
          <w:rFonts w:ascii="Cambria" w:hAnsi="Cambria"/>
          <w:noProof/>
          <w:sz w:val="22"/>
        </w:rPr>
        <w:t xml:space="preserve">, </w:t>
      </w:r>
      <w:r w:rsidRPr="00430019">
        <w:rPr>
          <w:rFonts w:ascii="Cambria" w:hAnsi="Cambria"/>
          <w:b/>
          <w:bCs/>
          <w:noProof/>
          <w:sz w:val="22"/>
        </w:rPr>
        <w:t>Ge L</w:t>
      </w:r>
      <w:r w:rsidRPr="00430019">
        <w:rPr>
          <w:rFonts w:ascii="Cambria" w:hAnsi="Cambria"/>
          <w:noProof/>
          <w:sz w:val="22"/>
        </w:rPr>
        <w:t xml:space="preserve">, </w:t>
      </w:r>
      <w:r w:rsidRPr="00430019">
        <w:rPr>
          <w:rFonts w:ascii="Cambria" w:hAnsi="Cambria"/>
          <w:b/>
          <w:bCs/>
          <w:noProof/>
          <w:sz w:val="22"/>
        </w:rPr>
        <w:t>Ge P</w:t>
      </w:r>
      <w:r w:rsidRPr="00430019">
        <w:rPr>
          <w:rFonts w:ascii="Cambria" w:hAnsi="Cambria"/>
          <w:noProof/>
          <w:sz w:val="22"/>
        </w:rPr>
        <w:t xml:space="preserve">, </w:t>
      </w:r>
      <w:r w:rsidRPr="00430019">
        <w:rPr>
          <w:rFonts w:ascii="Cambria" w:hAnsi="Cambria"/>
          <w:b/>
          <w:bCs/>
          <w:noProof/>
          <w:sz w:val="22"/>
        </w:rPr>
        <w:t>Ge S</w:t>
      </w:r>
      <w:r w:rsidRPr="00430019">
        <w:rPr>
          <w:rFonts w:ascii="Cambria" w:hAnsi="Cambria"/>
          <w:noProof/>
          <w:sz w:val="22"/>
        </w:rPr>
        <w:t xml:space="preserve">, </w:t>
      </w:r>
      <w:r w:rsidRPr="00430019">
        <w:rPr>
          <w:rFonts w:ascii="Cambria" w:hAnsi="Cambria"/>
          <w:b/>
          <w:bCs/>
          <w:noProof/>
          <w:sz w:val="22"/>
        </w:rPr>
        <w:t>Gean P-W</w:t>
      </w:r>
      <w:r w:rsidRPr="00430019">
        <w:rPr>
          <w:rFonts w:ascii="Cambria" w:hAnsi="Cambria"/>
          <w:noProof/>
          <w:sz w:val="22"/>
        </w:rPr>
        <w:t xml:space="preserve">, </w:t>
      </w:r>
      <w:r w:rsidRPr="00430019">
        <w:rPr>
          <w:rFonts w:ascii="Cambria" w:hAnsi="Cambria"/>
          <w:b/>
          <w:bCs/>
          <w:noProof/>
          <w:sz w:val="22"/>
        </w:rPr>
        <w:t>Gelmetti V</w:t>
      </w:r>
      <w:r w:rsidRPr="00430019">
        <w:rPr>
          <w:rFonts w:ascii="Cambria" w:hAnsi="Cambria"/>
          <w:noProof/>
          <w:sz w:val="22"/>
        </w:rPr>
        <w:t xml:space="preserve">, </w:t>
      </w:r>
      <w:r w:rsidRPr="00430019">
        <w:rPr>
          <w:rFonts w:ascii="Cambria" w:hAnsi="Cambria"/>
          <w:b/>
          <w:bCs/>
          <w:noProof/>
          <w:sz w:val="22"/>
        </w:rPr>
        <w:t>Genazzani AA</w:t>
      </w:r>
      <w:r w:rsidRPr="00430019">
        <w:rPr>
          <w:rFonts w:ascii="Cambria" w:hAnsi="Cambria"/>
          <w:noProof/>
          <w:sz w:val="22"/>
        </w:rPr>
        <w:t xml:space="preserve">, </w:t>
      </w:r>
      <w:r w:rsidRPr="00430019">
        <w:rPr>
          <w:rFonts w:ascii="Cambria" w:hAnsi="Cambria"/>
          <w:b/>
          <w:bCs/>
          <w:noProof/>
          <w:sz w:val="22"/>
        </w:rPr>
        <w:t>Geng J</w:t>
      </w:r>
      <w:r w:rsidRPr="00430019">
        <w:rPr>
          <w:rFonts w:ascii="Cambria" w:hAnsi="Cambria"/>
          <w:noProof/>
          <w:sz w:val="22"/>
        </w:rPr>
        <w:t xml:space="preserve">, </w:t>
      </w:r>
      <w:r w:rsidRPr="00430019">
        <w:rPr>
          <w:rFonts w:ascii="Cambria" w:hAnsi="Cambria"/>
          <w:b/>
          <w:bCs/>
          <w:noProof/>
          <w:sz w:val="22"/>
        </w:rPr>
        <w:t>Genschik P</w:t>
      </w:r>
      <w:r w:rsidRPr="00430019">
        <w:rPr>
          <w:rFonts w:ascii="Cambria" w:hAnsi="Cambria"/>
          <w:noProof/>
          <w:sz w:val="22"/>
        </w:rPr>
        <w:t xml:space="preserve">, </w:t>
      </w:r>
      <w:r w:rsidRPr="00430019">
        <w:rPr>
          <w:rFonts w:ascii="Cambria" w:hAnsi="Cambria"/>
          <w:b/>
          <w:bCs/>
          <w:noProof/>
          <w:sz w:val="22"/>
        </w:rPr>
        <w:t>Gerner L</w:t>
      </w:r>
      <w:r w:rsidRPr="00430019">
        <w:rPr>
          <w:rFonts w:ascii="Cambria" w:hAnsi="Cambria"/>
          <w:noProof/>
          <w:sz w:val="22"/>
        </w:rPr>
        <w:t xml:space="preserve">, </w:t>
      </w:r>
      <w:r w:rsidRPr="00430019">
        <w:rPr>
          <w:rFonts w:ascii="Cambria" w:hAnsi="Cambria"/>
          <w:b/>
          <w:bCs/>
          <w:noProof/>
          <w:sz w:val="22"/>
        </w:rPr>
        <w:t>Gestwicki JE</w:t>
      </w:r>
      <w:r w:rsidRPr="00430019">
        <w:rPr>
          <w:rFonts w:ascii="Cambria" w:hAnsi="Cambria"/>
          <w:noProof/>
          <w:sz w:val="22"/>
        </w:rPr>
        <w:t xml:space="preserve">, </w:t>
      </w:r>
      <w:r w:rsidRPr="00430019">
        <w:rPr>
          <w:rFonts w:ascii="Cambria" w:hAnsi="Cambria"/>
          <w:b/>
          <w:bCs/>
          <w:noProof/>
          <w:sz w:val="22"/>
        </w:rPr>
        <w:t>Gewirtz DA</w:t>
      </w:r>
      <w:r w:rsidRPr="00430019">
        <w:rPr>
          <w:rFonts w:ascii="Cambria" w:hAnsi="Cambria"/>
          <w:noProof/>
          <w:sz w:val="22"/>
        </w:rPr>
        <w:t xml:space="preserve">, </w:t>
      </w:r>
      <w:r w:rsidRPr="00430019">
        <w:rPr>
          <w:rFonts w:ascii="Cambria" w:hAnsi="Cambria"/>
          <w:b/>
          <w:bCs/>
          <w:noProof/>
          <w:sz w:val="22"/>
        </w:rPr>
        <w:t>Ghavami S</w:t>
      </w:r>
      <w:r w:rsidRPr="00430019">
        <w:rPr>
          <w:rFonts w:ascii="Cambria" w:hAnsi="Cambria"/>
          <w:noProof/>
          <w:sz w:val="22"/>
        </w:rPr>
        <w:t xml:space="preserve">, </w:t>
      </w:r>
      <w:r w:rsidRPr="00430019">
        <w:rPr>
          <w:rFonts w:ascii="Cambria" w:hAnsi="Cambria"/>
          <w:b/>
          <w:bCs/>
          <w:noProof/>
          <w:sz w:val="22"/>
        </w:rPr>
        <w:t>Ghigo E</w:t>
      </w:r>
      <w:r w:rsidRPr="00430019">
        <w:rPr>
          <w:rFonts w:ascii="Cambria" w:hAnsi="Cambria"/>
          <w:noProof/>
          <w:sz w:val="22"/>
        </w:rPr>
        <w:t xml:space="preserve">, </w:t>
      </w:r>
      <w:r w:rsidRPr="00430019">
        <w:rPr>
          <w:rFonts w:ascii="Cambria" w:hAnsi="Cambria"/>
          <w:b/>
          <w:bCs/>
          <w:noProof/>
          <w:sz w:val="22"/>
        </w:rPr>
        <w:t>Ghosh D</w:t>
      </w:r>
      <w:r w:rsidRPr="00430019">
        <w:rPr>
          <w:rFonts w:ascii="Cambria" w:hAnsi="Cambria"/>
          <w:noProof/>
          <w:sz w:val="22"/>
        </w:rPr>
        <w:t xml:space="preserve">, </w:t>
      </w:r>
      <w:r w:rsidRPr="00430019">
        <w:rPr>
          <w:rFonts w:ascii="Cambria" w:hAnsi="Cambria"/>
          <w:b/>
          <w:bCs/>
          <w:noProof/>
          <w:sz w:val="22"/>
        </w:rPr>
        <w:t>Giammarioli AM</w:t>
      </w:r>
      <w:r w:rsidRPr="00430019">
        <w:rPr>
          <w:rFonts w:ascii="Cambria" w:hAnsi="Cambria"/>
          <w:noProof/>
          <w:sz w:val="22"/>
        </w:rPr>
        <w:t xml:space="preserve">, </w:t>
      </w:r>
      <w:r w:rsidRPr="00430019">
        <w:rPr>
          <w:rFonts w:ascii="Cambria" w:hAnsi="Cambria"/>
          <w:b/>
          <w:bCs/>
          <w:noProof/>
          <w:sz w:val="22"/>
        </w:rPr>
        <w:t>Giampieri F</w:t>
      </w:r>
      <w:r w:rsidRPr="00430019">
        <w:rPr>
          <w:rFonts w:ascii="Cambria" w:hAnsi="Cambria"/>
          <w:noProof/>
          <w:sz w:val="22"/>
        </w:rPr>
        <w:t xml:space="preserve">, </w:t>
      </w:r>
      <w:r w:rsidRPr="00430019">
        <w:rPr>
          <w:rFonts w:ascii="Cambria" w:hAnsi="Cambria"/>
          <w:b/>
          <w:bCs/>
          <w:noProof/>
          <w:sz w:val="22"/>
        </w:rPr>
        <w:t>Giampietri C</w:t>
      </w:r>
      <w:r w:rsidRPr="00430019">
        <w:rPr>
          <w:rFonts w:ascii="Cambria" w:hAnsi="Cambria"/>
          <w:noProof/>
          <w:sz w:val="22"/>
        </w:rPr>
        <w:t xml:space="preserve">, </w:t>
      </w:r>
      <w:r w:rsidRPr="00430019">
        <w:rPr>
          <w:rFonts w:ascii="Cambria" w:hAnsi="Cambria"/>
          <w:b/>
          <w:bCs/>
          <w:noProof/>
          <w:sz w:val="22"/>
        </w:rPr>
        <w:t>Giatromanolaki A</w:t>
      </w:r>
      <w:r w:rsidRPr="00430019">
        <w:rPr>
          <w:rFonts w:ascii="Cambria" w:hAnsi="Cambria"/>
          <w:noProof/>
          <w:sz w:val="22"/>
        </w:rPr>
        <w:t xml:space="preserve">, </w:t>
      </w:r>
      <w:r w:rsidRPr="00430019">
        <w:rPr>
          <w:rFonts w:ascii="Cambria" w:hAnsi="Cambria"/>
          <w:b/>
          <w:bCs/>
          <w:noProof/>
          <w:sz w:val="22"/>
        </w:rPr>
        <w:t>Gibbings DJ</w:t>
      </w:r>
      <w:r w:rsidRPr="00430019">
        <w:rPr>
          <w:rFonts w:ascii="Cambria" w:hAnsi="Cambria"/>
          <w:noProof/>
          <w:sz w:val="22"/>
        </w:rPr>
        <w:t xml:space="preserve">, </w:t>
      </w:r>
      <w:r w:rsidRPr="00430019">
        <w:rPr>
          <w:rFonts w:ascii="Cambria" w:hAnsi="Cambria"/>
          <w:b/>
          <w:bCs/>
          <w:noProof/>
          <w:sz w:val="22"/>
        </w:rPr>
        <w:t>Gibellini L</w:t>
      </w:r>
      <w:r w:rsidRPr="00430019">
        <w:rPr>
          <w:rFonts w:ascii="Cambria" w:hAnsi="Cambria"/>
          <w:noProof/>
          <w:sz w:val="22"/>
        </w:rPr>
        <w:t xml:space="preserve">, </w:t>
      </w:r>
      <w:r w:rsidRPr="00430019">
        <w:rPr>
          <w:rFonts w:ascii="Cambria" w:hAnsi="Cambria"/>
          <w:b/>
          <w:bCs/>
          <w:noProof/>
          <w:sz w:val="22"/>
        </w:rPr>
        <w:t>Gibson SB</w:t>
      </w:r>
      <w:r w:rsidRPr="00430019">
        <w:rPr>
          <w:rFonts w:ascii="Cambria" w:hAnsi="Cambria"/>
          <w:noProof/>
          <w:sz w:val="22"/>
        </w:rPr>
        <w:t xml:space="preserve">, </w:t>
      </w:r>
      <w:r w:rsidRPr="00430019">
        <w:rPr>
          <w:rFonts w:ascii="Cambria" w:hAnsi="Cambria"/>
          <w:b/>
          <w:bCs/>
          <w:noProof/>
          <w:sz w:val="22"/>
        </w:rPr>
        <w:t>Ginet V</w:t>
      </w:r>
      <w:r w:rsidRPr="00430019">
        <w:rPr>
          <w:rFonts w:ascii="Cambria" w:hAnsi="Cambria"/>
          <w:noProof/>
          <w:sz w:val="22"/>
        </w:rPr>
        <w:t xml:space="preserve">, </w:t>
      </w:r>
      <w:r w:rsidRPr="00430019">
        <w:rPr>
          <w:rFonts w:ascii="Cambria" w:hAnsi="Cambria"/>
          <w:b/>
          <w:bCs/>
          <w:noProof/>
          <w:sz w:val="22"/>
        </w:rPr>
        <w:t>Giordano A</w:t>
      </w:r>
      <w:r w:rsidRPr="00430019">
        <w:rPr>
          <w:rFonts w:ascii="Cambria" w:hAnsi="Cambria"/>
          <w:noProof/>
          <w:sz w:val="22"/>
        </w:rPr>
        <w:t xml:space="preserve">, </w:t>
      </w:r>
      <w:r w:rsidRPr="00430019">
        <w:rPr>
          <w:rFonts w:ascii="Cambria" w:hAnsi="Cambria"/>
          <w:b/>
          <w:bCs/>
          <w:noProof/>
          <w:sz w:val="22"/>
        </w:rPr>
        <w:t>Giorgini F</w:t>
      </w:r>
      <w:r w:rsidRPr="00430019">
        <w:rPr>
          <w:rFonts w:ascii="Cambria" w:hAnsi="Cambria"/>
          <w:noProof/>
          <w:sz w:val="22"/>
        </w:rPr>
        <w:t xml:space="preserve">, </w:t>
      </w:r>
      <w:r w:rsidRPr="00430019">
        <w:rPr>
          <w:rFonts w:ascii="Cambria" w:hAnsi="Cambria"/>
          <w:b/>
          <w:bCs/>
          <w:noProof/>
          <w:sz w:val="22"/>
        </w:rPr>
        <w:t>Giovannetti E</w:t>
      </w:r>
      <w:r w:rsidRPr="00430019">
        <w:rPr>
          <w:rFonts w:ascii="Cambria" w:hAnsi="Cambria"/>
          <w:noProof/>
          <w:sz w:val="22"/>
        </w:rPr>
        <w:t xml:space="preserve">, </w:t>
      </w:r>
      <w:r w:rsidRPr="00430019">
        <w:rPr>
          <w:rFonts w:ascii="Cambria" w:hAnsi="Cambria"/>
          <w:b/>
          <w:bCs/>
          <w:noProof/>
          <w:sz w:val="22"/>
        </w:rPr>
        <w:t>Girardin SE</w:t>
      </w:r>
      <w:r w:rsidRPr="00430019">
        <w:rPr>
          <w:rFonts w:ascii="Cambria" w:hAnsi="Cambria"/>
          <w:noProof/>
          <w:sz w:val="22"/>
        </w:rPr>
        <w:t xml:space="preserve">, </w:t>
      </w:r>
      <w:r w:rsidRPr="00430019">
        <w:rPr>
          <w:rFonts w:ascii="Cambria" w:hAnsi="Cambria"/>
          <w:b/>
          <w:bCs/>
          <w:noProof/>
          <w:sz w:val="22"/>
        </w:rPr>
        <w:t>Gispert S</w:t>
      </w:r>
      <w:r w:rsidRPr="00430019">
        <w:rPr>
          <w:rFonts w:ascii="Cambria" w:hAnsi="Cambria"/>
          <w:noProof/>
          <w:sz w:val="22"/>
        </w:rPr>
        <w:t xml:space="preserve">, </w:t>
      </w:r>
      <w:r w:rsidRPr="00430019">
        <w:rPr>
          <w:rFonts w:ascii="Cambria" w:hAnsi="Cambria"/>
          <w:b/>
          <w:bCs/>
          <w:noProof/>
          <w:sz w:val="22"/>
        </w:rPr>
        <w:t>Giuliano S</w:t>
      </w:r>
      <w:r w:rsidRPr="00430019">
        <w:rPr>
          <w:rFonts w:ascii="Cambria" w:hAnsi="Cambria"/>
          <w:noProof/>
          <w:sz w:val="22"/>
        </w:rPr>
        <w:t xml:space="preserve">, </w:t>
      </w:r>
      <w:r w:rsidRPr="00430019">
        <w:rPr>
          <w:rFonts w:ascii="Cambria" w:hAnsi="Cambria"/>
          <w:b/>
          <w:bCs/>
          <w:noProof/>
          <w:sz w:val="22"/>
        </w:rPr>
        <w:t>Gladson CL</w:t>
      </w:r>
      <w:r w:rsidRPr="00430019">
        <w:rPr>
          <w:rFonts w:ascii="Cambria" w:hAnsi="Cambria"/>
          <w:noProof/>
          <w:sz w:val="22"/>
        </w:rPr>
        <w:t xml:space="preserve">, </w:t>
      </w:r>
      <w:r w:rsidRPr="00430019">
        <w:rPr>
          <w:rFonts w:ascii="Cambria" w:hAnsi="Cambria"/>
          <w:b/>
          <w:bCs/>
          <w:noProof/>
          <w:sz w:val="22"/>
        </w:rPr>
        <w:t>Glavic A</w:t>
      </w:r>
      <w:r w:rsidRPr="00430019">
        <w:rPr>
          <w:rFonts w:ascii="Cambria" w:hAnsi="Cambria"/>
          <w:noProof/>
          <w:sz w:val="22"/>
        </w:rPr>
        <w:t xml:space="preserve">, </w:t>
      </w:r>
      <w:r w:rsidRPr="00430019">
        <w:rPr>
          <w:rFonts w:ascii="Cambria" w:hAnsi="Cambria"/>
          <w:b/>
          <w:bCs/>
          <w:noProof/>
          <w:sz w:val="22"/>
        </w:rPr>
        <w:t>Gleave M</w:t>
      </w:r>
      <w:r w:rsidRPr="00430019">
        <w:rPr>
          <w:rFonts w:ascii="Cambria" w:hAnsi="Cambria"/>
          <w:noProof/>
          <w:sz w:val="22"/>
        </w:rPr>
        <w:t xml:space="preserve">, </w:t>
      </w:r>
      <w:r w:rsidRPr="00430019">
        <w:rPr>
          <w:rFonts w:ascii="Cambria" w:hAnsi="Cambria"/>
          <w:b/>
          <w:bCs/>
          <w:noProof/>
          <w:sz w:val="22"/>
        </w:rPr>
        <w:t>Godefroy N</w:t>
      </w:r>
      <w:r w:rsidRPr="00430019">
        <w:rPr>
          <w:rFonts w:ascii="Cambria" w:hAnsi="Cambria"/>
          <w:noProof/>
          <w:sz w:val="22"/>
        </w:rPr>
        <w:t xml:space="preserve">, </w:t>
      </w:r>
      <w:r w:rsidRPr="00430019">
        <w:rPr>
          <w:rFonts w:ascii="Cambria" w:hAnsi="Cambria"/>
          <w:b/>
          <w:bCs/>
          <w:noProof/>
          <w:sz w:val="22"/>
        </w:rPr>
        <w:t>Gogal RM</w:t>
      </w:r>
      <w:r w:rsidRPr="00430019">
        <w:rPr>
          <w:rFonts w:ascii="Cambria" w:hAnsi="Cambria"/>
          <w:noProof/>
          <w:sz w:val="22"/>
        </w:rPr>
        <w:t xml:space="preserve">, </w:t>
      </w:r>
      <w:r w:rsidRPr="00430019">
        <w:rPr>
          <w:rFonts w:ascii="Cambria" w:hAnsi="Cambria"/>
          <w:b/>
          <w:bCs/>
          <w:noProof/>
          <w:sz w:val="22"/>
        </w:rPr>
        <w:t>Gokulan K</w:t>
      </w:r>
      <w:r w:rsidRPr="00430019">
        <w:rPr>
          <w:rFonts w:ascii="Cambria" w:hAnsi="Cambria"/>
          <w:noProof/>
          <w:sz w:val="22"/>
        </w:rPr>
        <w:t xml:space="preserve">, </w:t>
      </w:r>
      <w:r w:rsidRPr="00430019">
        <w:rPr>
          <w:rFonts w:ascii="Cambria" w:hAnsi="Cambria"/>
          <w:b/>
          <w:bCs/>
          <w:noProof/>
          <w:sz w:val="22"/>
        </w:rPr>
        <w:t>Goldman GH</w:t>
      </w:r>
      <w:r w:rsidRPr="00430019">
        <w:rPr>
          <w:rFonts w:ascii="Cambria" w:hAnsi="Cambria"/>
          <w:noProof/>
          <w:sz w:val="22"/>
        </w:rPr>
        <w:t xml:space="preserve">, </w:t>
      </w:r>
      <w:r w:rsidRPr="00430019">
        <w:rPr>
          <w:rFonts w:ascii="Cambria" w:hAnsi="Cambria"/>
          <w:b/>
          <w:bCs/>
          <w:noProof/>
          <w:sz w:val="22"/>
        </w:rPr>
        <w:t>Goletti D</w:t>
      </w:r>
      <w:r w:rsidRPr="00430019">
        <w:rPr>
          <w:rFonts w:ascii="Cambria" w:hAnsi="Cambria"/>
          <w:noProof/>
          <w:sz w:val="22"/>
        </w:rPr>
        <w:t xml:space="preserve">, </w:t>
      </w:r>
      <w:r w:rsidRPr="00430019">
        <w:rPr>
          <w:rFonts w:ascii="Cambria" w:hAnsi="Cambria"/>
          <w:b/>
          <w:bCs/>
          <w:noProof/>
          <w:sz w:val="22"/>
        </w:rPr>
        <w:t>Goligorsky MS</w:t>
      </w:r>
      <w:r w:rsidRPr="00430019">
        <w:rPr>
          <w:rFonts w:ascii="Cambria" w:hAnsi="Cambria"/>
          <w:noProof/>
          <w:sz w:val="22"/>
        </w:rPr>
        <w:t xml:space="preserve">, </w:t>
      </w:r>
      <w:r w:rsidRPr="00430019">
        <w:rPr>
          <w:rFonts w:ascii="Cambria" w:hAnsi="Cambria"/>
          <w:b/>
          <w:bCs/>
          <w:noProof/>
          <w:sz w:val="22"/>
        </w:rPr>
        <w:t>Gomes A V</w:t>
      </w:r>
      <w:r w:rsidRPr="00430019">
        <w:rPr>
          <w:rFonts w:ascii="Cambria" w:hAnsi="Cambria"/>
          <w:noProof/>
          <w:sz w:val="22"/>
        </w:rPr>
        <w:t xml:space="preserve">, </w:t>
      </w:r>
      <w:r w:rsidRPr="00430019">
        <w:rPr>
          <w:rFonts w:ascii="Cambria" w:hAnsi="Cambria"/>
          <w:b/>
          <w:bCs/>
          <w:noProof/>
          <w:sz w:val="22"/>
        </w:rPr>
        <w:t>Gomes LC</w:t>
      </w:r>
      <w:r w:rsidRPr="00430019">
        <w:rPr>
          <w:rFonts w:ascii="Cambria" w:hAnsi="Cambria"/>
          <w:noProof/>
          <w:sz w:val="22"/>
        </w:rPr>
        <w:t xml:space="preserve">, </w:t>
      </w:r>
      <w:r w:rsidRPr="00430019">
        <w:rPr>
          <w:rFonts w:ascii="Cambria" w:hAnsi="Cambria"/>
          <w:b/>
          <w:bCs/>
          <w:noProof/>
          <w:sz w:val="22"/>
        </w:rPr>
        <w:t>Gomez H</w:t>
      </w:r>
      <w:r w:rsidRPr="00430019">
        <w:rPr>
          <w:rFonts w:ascii="Cambria" w:hAnsi="Cambria"/>
          <w:noProof/>
          <w:sz w:val="22"/>
        </w:rPr>
        <w:t xml:space="preserve">, </w:t>
      </w:r>
      <w:r w:rsidRPr="00430019">
        <w:rPr>
          <w:rFonts w:ascii="Cambria" w:hAnsi="Cambria"/>
          <w:b/>
          <w:bCs/>
          <w:noProof/>
          <w:sz w:val="22"/>
        </w:rPr>
        <w:t>Gomez-Manzano C</w:t>
      </w:r>
      <w:r w:rsidRPr="00430019">
        <w:rPr>
          <w:rFonts w:ascii="Cambria" w:hAnsi="Cambria"/>
          <w:noProof/>
          <w:sz w:val="22"/>
        </w:rPr>
        <w:t xml:space="preserve">, </w:t>
      </w:r>
      <w:r w:rsidRPr="00430019">
        <w:rPr>
          <w:rFonts w:ascii="Cambria" w:hAnsi="Cambria"/>
          <w:b/>
          <w:bCs/>
          <w:noProof/>
          <w:sz w:val="22"/>
        </w:rPr>
        <w:t>Gómez-Sánchez R</w:t>
      </w:r>
      <w:r w:rsidRPr="00430019">
        <w:rPr>
          <w:rFonts w:ascii="Cambria" w:hAnsi="Cambria"/>
          <w:noProof/>
          <w:sz w:val="22"/>
        </w:rPr>
        <w:t xml:space="preserve">, </w:t>
      </w:r>
      <w:r w:rsidRPr="00430019">
        <w:rPr>
          <w:rFonts w:ascii="Cambria" w:hAnsi="Cambria"/>
          <w:b/>
          <w:bCs/>
          <w:noProof/>
          <w:sz w:val="22"/>
        </w:rPr>
        <w:t>Gonçalves DA</w:t>
      </w:r>
      <w:r w:rsidRPr="00430019">
        <w:rPr>
          <w:rFonts w:ascii="Cambria" w:hAnsi="Cambria"/>
          <w:noProof/>
          <w:sz w:val="22"/>
        </w:rPr>
        <w:t xml:space="preserve">, </w:t>
      </w:r>
      <w:r w:rsidRPr="00430019">
        <w:rPr>
          <w:rFonts w:ascii="Cambria" w:hAnsi="Cambria"/>
          <w:b/>
          <w:bCs/>
          <w:noProof/>
          <w:sz w:val="22"/>
        </w:rPr>
        <w:t>Goncu E</w:t>
      </w:r>
      <w:r w:rsidRPr="00430019">
        <w:rPr>
          <w:rFonts w:ascii="Cambria" w:hAnsi="Cambria"/>
          <w:noProof/>
          <w:sz w:val="22"/>
        </w:rPr>
        <w:t xml:space="preserve">, </w:t>
      </w:r>
      <w:r w:rsidRPr="00430019">
        <w:rPr>
          <w:rFonts w:ascii="Cambria" w:hAnsi="Cambria"/>
          <w:b/>
          <w:bCs/>
          <w:noProof/>
          <w:sz w:val="22"/>
        </w:rPr>
        <w:t>Gong Q</w:t>
      </w:r>
      <w:r w:rsidRPr="00430019">
        <w:rPr>
          <w:rFonts w:ascii="Cambria" w:hAnsi="Cambria"/>
          <w:noProof/>
          <w:sz w:val="22"/>
        </w:rPr>
        <w:t xml:space="preserve">, </w:t>
      </w:r>
      <w:r w:rsidRPr="00430019">
        <w:rPr>
          <w:rFonts w:ascii="Cambria" w:hAnsi="Cambria"/>
          <w:b/>
          <w:bCs/>
          <w:noProof/>
          <w:sz w:val="22"/>
        </w:rPr>
        <w:t>Gongora C</w:t>
      </w:r>
      <w:r w:rsidRPr="00430019">
        <w:rPr>
          <w:rFonts w:ascii="Cambria" w:hAnsi="Cambria"/>
          <w:noProof/>
          <w:sz w:val="22"/>
        </w:rPr>
        <w:t xml:space="preserve">, </w:t>
      </w:r>
      <w:r w:rsidRPr="00430019">
        <w:rPr>
          <w:rFonts w:ascii="Cambria" w:hAnsi="Cambria"/>
          <w:b/>
          <w:bCs/>
          <w:noProof/>
          <w:sz w:val="22"/>
        </w:rPr>
        <w:t>Gonzalez CB</w:t>
      </w:r>
      <w:r w:rsidRPr="00430019">
        <w:rPr>
          <w:rFonts w:ascii="Cambria" w:hAnsi="Cambria"/>
          <w:noProof/>
          <w:sz w:val="22"/>
        </w:rPr>
        <w:t xml:space="preserve">, </w:t>
      </w:r>
      <w:r w:rsidRPr="00430019">
        <w:rPr>
          <w:rFonts w:ascii="Cambria" w:hAnsi="Cambria"/>
          <w:b/>
          <w:bCs/>
          <w:noProof/>
          <w:sz w:val="22"/>
        </w:rPr>
        <w:t>Gonzalez-Alegre P</w:t>
      </w:r>
      <w:r w:rsidRPr="00430019">
        <w:rPr>
          <w:rFonts w:ascii="Cambria" w:hAnsi="Cambria"/>
          <w:noProof/>
          <w:sz w:val="22"/>
        </w:rPr>
        <w:t xml:space="preserve">, </w:t>
      </w:r>
      <w:r w:rsidRPr="00430019">
        <w:rPr>
          <w:rFonts w:ascii="Cambria" w:hAnsi="Cambria"/>
          <w:b/>
          <w:bCs/>
          <w:noProof/>
          <w:sz w:val="22"/>
        </w:rPr>
        <w:t>Gonzalez-Cabo P</w:t>
      </w:r>
      <w:r w:rsidRPr="00430019">
        <w:rPr>
          <w:rFonts w:ascii="Cambria" w:hAnsi="Cambria"/>
          <w:noProof/>
          <w:sz w:val="22"/>
        </w:rPr>
        <w:t xml:space="preserve">, </w:t>
      </w:r>
      <w:r w:rsidRPr="00430019">
        <w:rPr>
          <w:rFonts w:ascii="Cambria" w:hAnsi="Cambria"/>
          <w:b/>
          <w:bCs/>
          <w:noProof/>
          <w:sz w:val="22"/>
        </w:rPr>
        <w:t>González-Polo RA</w:t>
      </w:r>
      <w:r w:rsidRPr="00430019">
        <w:rPr>
          <w:rFonts w:ascii="Cambria" w:hAnsi="Cambria"/>
          <w:noProof/>
          <w:sz w:val="22"/>
        </w:rPr>
        <w:t xml:space="preserve">, </w:t>
      </w:r>
      <w:r w:rsidRPr="00430019">
        <w:rPr>
          <w:rFonts w:ascii="Cambria" w:hAnsi="Cambria"/>
          <w:b/>
          <w:bCs/>
          <w:noProof/>
          <w:sz w:val="22"/>
        </w:rPr>
        <w:t>Goping IS</w:t>
      </w:r>
      <w:r w:rsidRPr="00430019">
        <w:rPr>
          <w:rFonts w:ascii="Cambria" w:hAnsi="Cambria"/>
          <w:noProof/>
          <w:sz w:val="22"/>
        </w:rPr>
        <w:t xml:space="preserve">, </w:t>
      </w:r>
      <w:r w:rsidRPr="00430019">
        <w:rPr>
          <w:rFonts w:ascii="Cambria" w:hAnsi="Cambria"/>
          <w:b/>
          <w:bCs/>
          <w:noProof/>
          <w:sz w:val="22"/>
        </w:rPr>
        <w:t>Gorbea C</w:t>
      </w:r>
      <w:r w:rsidRPr="00430019">
        <w:rPr>
          <w:rFonts w:ascii="Cambria" w:hAnsi="Cambria"/>
          <w:noProof/>
          <w:sz w:val="22"/>
        </w:rPr>
        <w:t xml:space="preserve">, </w:t>
      </w:r>
      <w:r w:rsidRPr="00430019">
        <w:rPr>
          <w:rFonts w:ascii="Cambria" w:hAnsi="Cambria"/>
          <w:b/>
          <w:bCs/>
          <w:noProof/>
          <w:sz w:val="22"/>
        </w:rPr>
        <w:t>Gorbunov N V</w:t>
      </w:r>
      <w:r w:rsidRPr="00430019">
        <w:rPr>
          <w:rFonts w:ascii="Cambria" w:hAnsi="Cambria"/>
          <w:noProof/>
          <w:sz w:val="22"/>
        </w:rPr>
        <w:t xml:space="preserve">, </w:t>
      </w:r>
      <w:r w:rsidRPr="00430019">
        <w:rPr>
          <w:rFonts w:ascii="Cambria" w:hAnsi="Cambria"/>
          <w:b/>
          <w:bCs/>
          <w:noProof/>
          <w:sz w:val="22"/>
        </w:rPr>
        <w:t>Goring DR</w:t>
      </w:r>
      <w:r w:rsidRPr="00430019">
        <w:rPr>
          <w:rFonts w:ascii="Cambria" w:hAnsi="Cambria"/>
          <w:noProof/>
          <w:sz w:val="22"/>
        </w:rPr>
        <w:t xml:space="preserve">, </w:t>
      </w:r>
      <w:r w:rsidRPr="00430019">
        <w:rPr>
          <w:rFonts w:ascii="Cambria" w:hAnsi="Cambria"/>
          <w:b/>
          <w:bCs/>
          <w:noProof/>
          <w:sz w:val="22"/>
        </w:rPr>
        <w:t>Gorman AM</w:t>
      </w:r>
      <w:r w:rsidRPr="00430019">
        <w:rPr>
          <w:rFonts w:ascii="Cambria" w:hAnsi="Cambria"/>
          <w:noProof/>
          <w:sz w:val="22"/>
        </w:rPr>
        <w:t xml:space="preserve">, </w:t>
      </w:r>
      <w:r w:rsidRPr="00430019">
        <w:rPr>
          <w:rFonts w:ascii="Cambria" w:hAnsi="Cambria"/>
          <w:b/>
          <w:bCs/>
          <w:noProof/>
          <w:sz w:val="22"/>
        </w:rPr>
        <w:t>Gorski SM</w:t>
      </w:r>
      <w:r w:rsidRPr="00430019">
        <w:rPr>
          <w:rFonts w:ascii="Cambria" w:hAnsi="Cambria"/>
          <w:noProof/>
          <w:sz w:val="22"/>
        </w:rPr>
        <w:t xml:space="preserve">, </w:t>
      </w:r>
      <w:r w:rsidRPr="00430019">
        <w:rPr>
          <w:rFonts w:ascii="Cambria" w:hAnsi="Cambria"/>
          <w:b/>
          <w:bCs/>
          <w:noProof/>
          <w:sz w:val="22"/>
        </w:rPr>
        <w:t>Goruppi S</w:t>
      </w:r>
      <w:r w:rsidRPr="00430019">
        <w:rPr>
          <w:rFonts w:ascii="Cambria" w:hAnsi="Cambria"/>
          <w:noProof/>
          <w:sz w:val="22"/>
        </w:rPr>
        <w:t xml:space="preserve">, </w:t>
      </w:r>
      <w:r w:rsidRPr="00430019">
        <w:rPr>
          <w:rFonts w:ascii="Cambria" w:hAnsi="Cambria"/>
          <w:b/>
          <w:bCs/>
          <w:noProof/>
          <w:sz w:val="22"/>
        </w:rPr>
        <w:t>Goto-Yamada S</w:t>
      </w:r>
      <w:r w:rsidRPr="00430019">
        <w:rPr>
          <w:rFonts w:ascii="Cambria" w:hAnsi="Cambria"/>
          <w:noProof/>
          <w:sz w:val="22"/>
        </w:rPr>
        <w:t xml:space="preserve">, </w:t>
      </w:r>
      <w:r w:rsidRPr="00430019">
        <w:rPr>
          <w:rFonts w:ascii="Cambria" w:hAnsi="Cambria"/>
          <w:b/>
          <w:bCs/>
          <w:noProof/>
          <w:sz w:val="22"/>
        </w:rPr>
        <w:t>Gotor C</w:t>
      </w:r>
      <w:r w:rsidRPr="00430019">
        <w:rPr>
          <w:rFonts w:ascii="Cambria" w:hAnsi="Cambria"/>
          <w:noProof/>
          <w:sz w:val="22"/>
        </w:rPr>
        <w:t xml:space="preserve">, </w:t>
      </w:r>
      <w:r w:rsidRPr="00430019">
        <w:rPr>
          <w:rFonts w:ascii="Cambria" w:hAnsi="Cambria"/>
          <w:b/>
          <w:bCs/>
          <w:noProof/>
          <w:sz w:val="22"/>
        </w:rPr>
        <w:t>Gottlieb RA</w:t>
      </w:r>
      <w:r w:rsidRPr="00430019">
        <w:rPr>
          <w:rFonts w:ascii="Cambria" w:hAnsi="Cambria"/>
          <w:noProof/>
          <w:sz w:val="22"/>
        </w:rPr>
        <w:t xml:space="preserve">, </w:t>
      </w:r>
      <w:r w:rsidRPr="00430019">
        <w:rPr>
          <w:rFonts w:ascii="Cambria" w:hAnsi="Cambria"/>
          <w:b/>
          <w:bCs/>
          <w:noProof/>
          <w:sz w:val="22"/>
        </w:rPr>
        <w:t>Gozes I</w:t>
      </w:r>
      <w:r w:rsidRPr="00430019">
        <w:rPr>
          <w:rFonts w:ascii="Cambria" w:hAnsi="Cambria"/>
          <w:noProof/>
          <w:sz w:val="22"/>
        </w:rPr>
        <w:t xml:space="preserve">, </w:t>
      </w:r>
      <w:r w:rsidRPr="00430019">
        <w:rPr>
          <w:rFonts w:ascii="Cambria" w:hAnsi="Cambria"/>
          <w:b/>
          <w:bCs/>
          <w:noProof/>
          <w:sz w:val="22"/>
        </w:rPr>
        <w:t>Gozuacik D</w:t>
      </w:r>
      <w:r w:rsidRPr="00430019">
        <w:rPr>
          <w:rFonts w:ascii="Cambria" w:hAnsi="Cambria"/>
          <w:noProof/>
          <w:sz w:val="22"/>
        </w:rPr>
        <w:t xml:space="preserve">, </w:t>
      </w:r>
      <w:r w:rsidRPr="00430019">
        <w:rPr>
          <w:rFonts w:ascii="Cambria" w:hAnsi="Cambria"/>
          <w:b/>
          <w:bCs/>
          <w:noProof/>
          <w:sz w:val="22"/>
        </w:rPr>
        <w:t>Graba Y</w:t>
      </w:r>
      <w:r w:rsidRPr="00430019">
        <w:rPr>
          <w:rFonts w:ascii="Cambria" w:hAnsi="Cambria"/>
          <w:noProof/>
          <w:sz w:val="22"/>
        </w:rPr>
        <w:t xml:space="preserve">, </w:t>
      </w:r>
      <w:r w:rsidRPr="00430019">
        <w:rPr>
          <w:rFonts w:ascii="Cambria" w:hAnsi="Cambria"/>
          <w:b/>
          <w:bCs/>
          <w:noProof/>
          <w:sz w:val="22"/>
        </w:rPr>
        <w:t>Graef M</w:t>
      </w:r>
      <w:r w:rsidRPr="00430019">
        <w:rPr>
          <w:rFonts w:ascii="Cambria" w:hAnsi="Cambria"/>
          <w:noProof/>
          <w:sz w:val="22"/>
        </w:rPr>
        <w:t xml:space="preserve">, </w:t>
      </w:r>
      <w:r w:rsidRPr="00430019">
        <w:rPr>
          <w:rFonts w:ascii="Cambria" w:hAnsi="Cambria"/>
          <w:b/>
          <w:bCs/>
          <w:noProof/>
          <w:sz w:val="22"/>
        </w:rPr>
        <w:t>Granato GE</w:t>
      </w:r>
      <w:r w:rsidRPr="00430019">
        <w:rPr>
          <w:rFonts w:ascii="Cambria" w:hAnsi="Cambria"/>
          <w:noProof/>
          <w:sz w:val="22"/>
        </w:rPr>
        <w:t xml:space="preserve">, </w:t>
      </w:r>
      <w:r w:rsidRPr="00430019">
        <w:rPr>
          <w:rFonts w:ascii="Cambria" w:hAnsi="Cambria"/>
          <w:b/>
          <w:bCs/>
          <w:noProof/>
          <w:sz w:val="22"/>
        </w:rPr>
        <w:t>Grant GD</w:t>
      </w:r>
      <w:r w:rsidRPr="00430019">
        <w:rPr>
          <w:rFonts w:ascii="Cambria" w:hAnsi="Cambria"/>
          <w:noProof/>
          <w:sz w:val="22"/>
        </w:rPr>
        <w:t xml:space="preserve">, </w:t>
      </w:r>
      <w:r w:rsidRPr="00430019">
        <w:rPr>
          <w:rFonts w:ascii="Cambria" w:hAnsi="Cambria"/>
          <w:b/>
          <w:bCs/>
          <w:noProof/>
          <w:sz w:val="22"/>
        </w:rPr>
        <w:t>Grant S</w:t>
      </w:r>
      <w:r w:rsidRPr="00430019">
        <w:rPr>
          <w:rFonts w:ascii="Cambria" w:hAnsi="Cambria"/>
          <w:noProof/>
          <w:sz w:val="22"/>
        </w:rPr>
        <w:t xml:space="preserve">, </w:t>
      </w:r>
      <w:r w:rsidRPr="00430019">
        <w:rPr>
          <w:rFonts w:ascii="Cambria" w:hAnsi="Cambria"/>
          <w:b/>
          <w:bCs/>
          <w:noProof/>
          <w:sz w:val="22"/>
        </w:rPr>
        <w:t>Gravina GL</w:t>
      </w:r>
      <w:r w:rsidRPr="00430019">
        <w:rPr>
          <w:rFonts w:ascii="Cambria" w:hAnsi="Cambria"/>
          <w:noProof/>
          <w:sz w:val="22"/>
        </w:rPr>
        <w:t xml:space="preserve">, </w:t>
      </w:r>
      <w:r w:rsidRPr="00430019">
        <w:rPr>
          <w:rFonts w:ascii="Cambria" w:hAnsi="Cambria"/>
          <w:b/>
          <w:bCs/>
          <w:noProof/>
          <w:sz w:val="22"/>
        </w:rPr>
        <w:t>Green DR</w:t>
      </w:r>
      <w:r w:rsidRPr="00430019">
        <w:rPr>
          <w:rFonts w:ascii="Cambria" w:hAnsi="Cambria"/>
          <w:noProof/>
          <w:sz w:val="22"/>
        </w:rPr>
        <w:t xml:space="preserve">, </w:t>
      </w:r>
      <w:r w:rsidRPr="00430019">
        <w:rPr>
          <w:rFonts w:ascii="Cambria" w:hAnsi="Cambria"/>
          <w:b/>
          <w:bCs/>
          <w:noProof/>
          <w:sz w:val="22"/>
        </w:rPr>
        <w:t>Greenhough A</w:t>
      </w:r>
      <w:r w:rsidRPr="00430019">
        <w:rPr>
          <w:rFonts w:ascii="Cambria" w:hAnsi="Cambria"/>
          <w:noProof/>
          <w:sz w:val="22"/>
        </w:rPr>
        <w:t xml:space="preserve">, </w:t>
      </w:r>
      <w:r w:rsidRPr="00430019">
        <w:rPr>
          <w:rFonts w:ascii="Cambria" w:hAnsi="Cambria"/>
          <w:b/>
          <w:bCs/>
          <w:noProof/>
          <w:sz w:val="22"/>
        </w:rPr>
        <w:t>Greenwood MT</w:t>
      </w:r>
      <w:r w:rsidRPr="00430019">
        <w:rPr>
          <w:rFonts w:ascii="Cambria" w:hAnsi="Cambria"/>
          <w:noProof/>
          <w:sz w:val="22"/>
        </w:rPr>
        <w:t xml:space="preserve">, </w:t>
      </w:r>
      <w:r w:rsidRPr="00430019">
        <w:rPr>
          <w:rFonts w:ascii="Cambria" w:hAnsi="Cambria"/>
          <w:b/>
          <w:bCs/>
          <w:noProof/>
          <w:sz w:val="22"/>
        </w:rPr>
        <w:t>Grimaldi B</w:t>
      </w:r>
      <w:r w:rsidRPr="00430019">
        <w:rPr>
          <w:rFonts w:ascii="Cambria" w:hAnsi="Cambria"/>
          <w:noProof/>
          <w:sz w:val="22"/>
        </w:rPr>
        <w:t xml:space="preserve">, </w:t>
      </w:r>
      <w:r w:rsidRPr="00430019">
        <w:rPr>
          <w:rFonts w:ascii="Cambria" w:hAnsi="Cambria"/>
          <w:b/>
          <w:bCs/>
          <w:noProof/>
          <w:sz w:val="22"/>
        </w:rPr>
        <w:t>Gros F</w:t>
      </w:r>
      <w:r w:rsidRPr="00430019">
        <w:rPr>
          <w:rFonts w:ascii="Cambria" w:hAnsi="Cambria"/>
          <w:noProof/>
          <w:sz w:val="22"/>
        </w:rPr>
        <w:t xml:space="preserve">, </w:t>
      </w:r>
      <w:r w:rsidRPr="00430019">
        <w:rPr>
          <w:rFonts w:ascii="Cambria" w:hAnsi="Cambria"/>
          <w:b/>
          <w:bCs/>
          <w:noProof/>
          <w:sz w:val="22"/>
        </w:rPr>
        <w:t>Grose C</w:t>
      </w:r>
      <w:r w:rsidRPr="00430019">
        <w:rPr>
          <w:rFonts w:ascii="Cambria" w:hAnsi="Cambria"/>
          <w:noProof/>
          <w:sz w:val="22"/>
        </w:rPr>
        <w:t xml:space="preserve">, </w:t>
      </w:r>
      <w:r w:rsidRPr="00430019">
        <w:rPr>
          <w:rFonts w:ascii="Cambria" w:hAnsi="Cambria"/>
          <w:b/>
          <w:bCs/>
          <w:noProof/>
          <w:sz w:val="22"/>
        </w:rPr>
        <w:t>Groulx J-F</w:t>
      </w:r>
      <w:r w:rsidRPr="00430019">
        <w:rPr>
          <w:rFonts w:ascii="Cambria" w:hAnsi="Cambria"/>
          <w:noProof/>
          <w:sz w:val="22"/>
        </w:rPr>
        <w:t xml:space="preserve">, </w:t>
      </w:r>
      <w:r w:rsidRPr="00430019">
        <w:rPr>
          <w:rFonts w:ascii="Cambria" w:hAnsi="Cambria"/>
          <w:b/>
          <w:bCs/>
          <w:noProof/>
          <w:sz w:val="22"/>
        </w:rPr>
        <w:t>Gruber F</w:t>
      </w:r>
      <w:r w:rsidRPr="00430019">
        <w:rPr>
          <w:rFonts w:ascii="Cambria" w:hAnsi="Cambria"/>
          <w:noProof/>
          <w:sz w:val="22"/>
        </w:rPr>
        <w:t xml:space="preserve">, </w:t>
      </w:r>
      <w:r w:rsidRPr="00430019">
        <w:rPr>
          <w:rFonts w:ascii="Cambria" w:hAnsi="Cambria"/>
          <w:b/>
          <w:bCs/>
          <w:noProof/>
          <w:sz w:val="22"/>
        </w:rPr>
        <w:t>Grumati P</w:t>
      </w:r>
      <w:r w:rsidRPr="00430019">
        <w:rPr>
          <w:rFonts w:ascii="Cambria" w:hAnsi="Cambria"/>
          <w:noProof/>
          <w:sz w:val="22"/>
        </w:rPr>
        <w:t xml:space="preserve">, </w:t>
      </w:r>
      <w:r w:rsidRPr="00430019">
        <w:rPr>
          <w:rFonts w:ascii="Cambria" w:hAnsi="Cambria"/>
          <w:b/>
          <w:bCs/>
          <w:noProof/>
          <w:sz w:val="22"/>
        </w:rPr>
        <w:t>Grune T</w:t>
      </w:r>
      <w:r w:rsidRPr="00430019">
        <w:rPr>
          <w:rFonts w:ascii="Cambria" w:hAnsi="Cambria"/>
          <w:noProof/>
          <w:sz w:val="22"/>
        </w:rPr>
        <w:t xml:space="preserve">, </w:t>
      </w:r>
      <w:r w:rsidRPr="00430019">
        <w:rPr>
          <w:rFonts w:ascii="Cambria" w:hAnsi="Cambria"/>
          <w:b/>
          <w:bCs/>
          <w:noProof/>
          <w:sz w:val="22"/>
        </w:rPr>
        <w:t>Guan J-L</w:t>
      </w:r>
      <w:r w:rsidRPr="00430019">
        <w:rPr>
          <w:rFonts w:ascii="Cambria" w:hAnsi="Cambria"/>
          <w:noProof/>
          <w:sz w:val="22"/>
        </w:rPr>
        <w:t xml:space="preserve">, </w:t>
      </w:r>
      <w:r w:rsidRPr="00430019">
        <w:rPr>
          <w:rFonts w:ascii="Cambria" w:hAnsi="Cambria"/>
          <w:b/>
          <w:bCs/>
          <w:noProof/>
          <w:sz w:val="22"/>
        </w:rPr>
        <w:t>Guan K-L</w:t>
      </w:r>
      <w:r w:rsidRPr="00430019">
        <w:rPr>
          <w:rFonts w:ascii="Cambria" w:hAnsi="Cambria"/>
          <w:noProof/>
          <w:sz w:val="22"/>
        </w:rPr>
        <w:t xml:space="preserve">, </w:t>
      </w:r>
      <w:r w:rsidRPr="00430019">
        <w:rPr>
          <w:rFonts w:ascii="Cambria" w:hAnsi="Cambria"/>
          <w:b/>
          <w:bCs/>
          <w:noProof/>
          <w:sz w:val="22"/>
        </w:rPr>
        <w:t>Guerra B</w:t>
      </w:r>
      <w:r w:rsidRPr="00430019">
        <w:rPr>
          <w:rFonts w:ascii="Cambria" w:hAnsi="Cambria"/>
          <w:noProof/>
          <w:sz w:val="22"/>
        </w:rPr>
        <w:t xml:space="preserve">, </w:t>
      </w:r>
      <w:r w:rsidRPr="00430019">
        <w:rPr>
          <w:rFonts w:ascii="Cambria" w:hAnsi="Cambria"/>
          <w:b/>
          <w:bCs/>
          <w:noProof/>
          <w:sz w:val="22"/>
        </w:rPr>
        <w:t>Guillen C</w:t>
      </w:r>
      <w:r w:rsidRPr="00430019">
        <w:rPr>
          <w:rFonts w:ascii="Cambria" w:hAnsi="Cambria"/>
          <w:noProof/>
          <w:sz w:val="22"/>
        </w:rPr>
        <w:t xml:space="preserve">, </w:t>
      </w:r>
      <w:r w:rsidRPr="00430019">
        <w:rPr>
          <w:rFonts w:ascii="Cambria" w:hAnsi="Cambria"/>
          <w:b/>
          <w:bCs/>
          <w:noProof/>
          <w:sz w:val="22"/>
        </w:rPr>
        <w:t>Gulshan K</w:t>
      </w:r>
      <w:r w:rsidRPr="00430019">
        <w:rPr>
          <w:rFonts w:ascii="Cambria" w:hAnsi="Cambria"/>
          <w:noProof/>
          <w:sz w:val="22"/>
        </w:rPr>
        <w:t xml:space="preserve">, </w:t>
      </w:r>
      <w:r w:rsidRPr="00430019">
        <w:rPr>
          <w:rFonts w:ascii="Cambria" w:hAnsi="Cambria"/>
          <w:b/>
          <w:bCs/>
          <w:noProof/>
          <w:sz w:val="22"/>
        </w:rPr>
        <w:t>Gunst J</w:t>
      </w:r>
      <w:r w:rsidRPr="00430019">
        <w:rPr>
          <w:rFonts w:ascii="Cambria" w:hAnsi="Cambria"/>
          <w:noProof/>
          <w:sz w:val="22"/>
        </w:rPr>
        <w:t xml:space="preserve">, </w:t>
      </w:r>
      <w:r w:rsidRPr="00430019">
        <w:rPr>
          <w:rFonts w:ascii="Cambria" w:hAnsi="Cambria"/>
          <w:b/>
          <w:bCs/>
          <w:noProof/>
          <w:sz w:val="22"/>
        </w:rPr>
        <w:t>Guo C</w:t>
      </w:r>
      <w:r w:rsidRPr="00430019">
        <w:rPr>
          <w:rFonts w:ascii="Cambria" w:hAnsi="Cambria"/>
          <w:noProof/>
          <w:sz w:val="22"/>
        </w:rPr>
        <w:t xml:space="preserve">, </w:t>
      </w:r>
      <w:r w:rsidRPr="00430019">
        <w:rPr>
          <w:rFonts w:ascii="Cambria" w:hAnsi="Cambria"/>
          <w:b/>
          <w:bCs/>
          <w:noProof/>
          <w:sz w:val="22"/>
        </w:rPr>
        <w:t>Guo L</w:t>
      </w:r>
      <w:r w:rsidRPr="00430019">
        <w:rPr>
          <w:rFonts w:ascii="Cambria" w:hAnsi="Cambria"/>
          <w:noProof/>
          <w:sz w:val="22"/>
        </w:rPr>
        <w:t xml:space="preserve">, </w:t>
      </w:r>
      <w:r w:rsidRPr="00430019">
        <w:rPr>
          <w:rFonts w:ascii="Cambria" w:hAnsi="Cambria"/>
          <w:b/>
          <w:bCs/>
          <w:noProof/>
          <w:sz w:val="22"/>
        </w:rPr>
        <w:t>Guo M</w:t>
      </w:r>
      <w:r w:rsidRPr="00430019">
        <w:rPr>
          <w:rFonts w:ascii="Cambria" w:hAnsi="Cambria"/>
          <w:noProof/>
          <w:sz w:val="22"/>
        </w:rPr>
        <w:t xml:space="preserve">, </w:t>
      </w:r>
      <w:r w:rsidRPr="00430019">
        <w:rPr>
          <w:rFonts w:ascii="Cambria" w:hAnsi="Cambria"/>
          <w:b/>
          <w:bCs/>
          <w:noProof/>
          <w:sz w:val="22"/>
        </w:rPr>
        <w:t>Guo W</w:t>
      </w:r>
      <w:r w:rsidRPr="00430019">
        <w:rPr>
          <w:rFonts w:ascii="Cambria" w:hAnsi="Cambria"/>
          <w:noProof/>
          <w:sz w:val="22"/>
        </w:rPr>
        <w:t xml:space="preserve">, </w:t>
      </w:r>
      <w:r w:rsidRPr="00430019">
        <w:rPr>
          <w:rFonts w:ascii="Cambria" w:hAnsi="Cambria"/>
          <w:b/>
          <w:bCs/>
          <w:noProof/>
          <w:sz w:val="22"/>
        </w:rPr>
        <w:t>Guo X-G</w:t>
      </w:r>
      <w:r w:rsidRPr="00430019">
        <w:rPr>
          <w:rFonts w:ascii="Cambria" w:hAnsi="Cambria"/>
          <w:noProof/>
          <w:sz w:val="22"/>
        </w:rPr>
        <w:t xml:space="preserve">, </w:t>
      </w:r>
      <w:r w:rsidRPr="00430019">
        <w:rPr>
          <w:rFonts w:ascii="Cambria" w:hAnsi="Cambria"/>
          <w:b/>
          <w:bCs/>
          <w:noProof/>
          <w:sz w:val="22"/>
        </w:rPr>
        <w:t>Gust AA</w:t>
      </w:r>
      <w:r w:rsidRPr="00430019">
        <w:rPr>
          <w:rFonts w:ascii="Cambria" w:hAnsi="Cambria"/>
          <w:noProof/>
          <w:sz w:val="22"/>
        </w:rPr>
        <w:t xml:space="preserve">, </w:t>
      </w:r>
      <w:r w:rsidRPr="00430019">
        <w:rPr>
          <w:rFonts w:ascii="Cambria" w:hAnsi="Cambria"/>
          <w:b/>
          <w:bCs/>
          <w:noProof/>
          <w:sz w:val="22"/>
        </w:rPr>
        <w:t>Gustafsson ÅB</w:t>
      </w:r>
      <w:r w:rsidRPr="00430019">
        <w:rPr>
          <w:rFonts w:ascii="Cambria" w:hAnsi="Cambria"/>
          <w:noProof/>
          <w:sz w:val="22"/>
        </w:rPr>
        <w:t xml:space="preserve">, </w:t>
      </w:r>
      <w:r w:rsidRPr="00430019">
        <w:rPr>
          <w:rFonts w:ascii="Cambria" w:hAnsi="Cambria"/>
          <w:b/>
          <w:bCs/>
          <w:noProof/>
          <w:sz w:val="22"/>
        </w:rPr>
        <w:t>Gutierrez E</w:t>
      </w:r>
      <w:r w:rsidRPr="00430019">
        <w:rPr>
          <w:rFonts w:ascii="Cambria" w:hAnsi="Cambria"/>
          <w:noProof/>
          <w:sz w:val="22"/>
        </w:rPr>
        <w:t xml:space="preserve">, </w:t>
      </w:r>
      <w:r w:rsidRPr="00430019">
        <w:rPr>
          <w:rFonts w:ascii="Cambria" w:hAnsi="Cambria"/>
          <w:b/>
          <w:bCs/>
          <w:noProof/>
          <w:sz w:val="22"/>
        </w:rPr>
        <w:t>Gutierrez MG</w:t>
      </w:r>
      <w:r w:rsidRPr="00430019">
        <w:rPr>
          <w:rFonts w:ascii="Cambria" w:hAnsi="Cambria"/>
          <w:noProof/>
          <w:sz w:val="22"/>
        </w:rPr>
        <w:t xml:space="preserve">, </w:t>
      </w:r>
      <w:r w:rsidRPr="00430019">
        <w:rPr>
          <w:rFonts w:ascii="Cambria" w:hAnsi="Cambria"/>
          <w:b/>
          <w:bCs/>
          <w:noProof/>
          <w:sz w:val="22"/>
        </w:rPr>
        <w:t>Gwak H-S</w:t>
      </w:r>
      <w:r w:rsidRPr="00430019">
        <w:rPr>
          <w:rFonts w:ascii="Cambria" w:hAnsi="Cambria"/>
          <w:noProof/>
          <w:sz w:val="22"/>
        </w:rPr>
        <w:t xml:space="preserve">, </w:t>
      </w:r>
      <w:r w:rsidRPr="00430019">
        <w:rPr>
          <w:rFonts w:ascii="Cambria" w:hAnsi="Cambria"/>
          <w:b/>
          <w:bCs/>
          <w:noProof/>
          <w:sz w:val="22"/>
        </w:rPr>
        <w:t>Haas A</w:t>
      </w:r>
      <w:r w:rsidRPr="00430019">
        <w:rPr>
          <w:rFonts w:ascii="Cambria" w:hAnsi="Cambria"/>
          <w:noProof/>
          <w:sz w:val="22"/>
        </w:rPr>
        <w:t xml:space="preserve">, </w:t>
      </w:r>
      <w:r w:rsidRPr="00430019">
        <w:rPr>
          <w:rFonts w:ascii="Cambria" w:hAnsi="Cambria"/>
          <w:b/>
          <w:bCs/>
          <w:noProof/>
          <w:sz w:val="22"/>
        </w:rPr>
        <w:t>Haber JE</w:t>
      </w:r>
      <w:r w:rsidRPr="00430019">
        <w:rPr>
          <w:rFonts w:ascii="Cambria" w:hAnsi="Cambria"/>
          <w:noProof/>
          <w:sz w:val="22"/>
        </w:rPr>
        <w:t xml:space="preserve">, </w:t>
      </w:r>
      <w:r w:rsidRPr="00430019">
        <w:rPr>
          <w:rFonts w:ascii="Cambria" w:hAnsi="Cambria"/>
          <w:b/>
          <w:bCs/>
          <w:noProof/>
          <w:sz w:val="22"/>
        </w:rPr>
        <w:t>Hadano S</w:t>
      </w:r>
      <w:r w:rsidRPr="00430019">
        <w:rPr>
          <w:rFonts w:ascii="Cambria" w:hAnsi="Cambria"/>
          <w:noProof/>
          <w:sz w:val="22"/>
        </w:rPr>
        <w:t xml:space="preserve">, </w:t>
      </w:r>
      <w:r w:rsidRPr="00430019">
        <w:rPr>
          <w:rFonts w:ascii="Cambria" w:hAnsi="Cambria"/>
          <w:b/>
          <w:bCs/>
          <w:noProof/>
          <w:sz w:val="22"/>
        </w:rPr>
        <w:t>Hagedorn M</w:t>
      </w:r>
      <w:r w:rsidRPr="00430019">
        <w:rPr>
          <w:rFonts w:ascii="Cambria" w:hAnsi="Cambria"/>
          <w:noProof/>
          <w:sz w:val="22"/>
        </w:rPr>
        <w:t xml:space="preserve">, </w:t>
      </w:r>
      <w:r w:rsidRPr="00430019">
        <w:rPr>
          <w:rFonts w:ascii="Cambria" w:hAnsi="Cambria"/>
          <w:b/>
          <w:bCs/>
          <w:noProof/>
          <w:sz w:val="22"/>
        </w:rPr>
        <w:t>Hahn DR</w:t>
      </w:r>
      <w:r w:rsidRPr="00430019">
        <w:rPr>
          <w:rFonts w:ascii="Cambria" w:hAnsi="Cambria"/>
          <w:noProof/>
          <w:sz w:val="22"/>
        </w:rPr>
        <w:t xml:space="preserve">, </w:t>
      </w:r>
      <w:r w:rsidRPr="00430019">
        <w:rPr>
          <w:rFonts w:ascii="Cambria" w:hAnsi="Cambria"/>
          <w:b/>
          <w:bCs/>
          <w:noProof/>
          <w:sz w:val="22"/>
        </w:rPr>
        <w:t>Halayko AJ</w:t>
      </w:r>
      <w:r w:rsidRPr="00430019">
        <w:rPr>
          <w:rFonts w:ascii="Cambria" w:hAnsi="Cambria"/>
          <w:noProof/>
          <w:sz w:val="22"/>
        </w:rPr>
        <w:t xml:space="preserve">, </w:t>
      </w:r>
      <w:r w:rsidRPr="00430019">
        <w:rPr>
          <w:rFonts w:ascii="Cambria" w:hAnsi="Cambria"/>
          <w:b/>
          <w:bCs/>
          <w:noProof/>
          <w:sz w:val="22"/>
        </w:rPr>
        <w:t>Hamacher-Brady A</w:t>
      </w:r>
      <w:r w:rsidRPr="00430019">
        <w:rPr>
          <w:rFonts w:ascii="Cambria" w:hAnsi="Cambria"/>
          <w:noProof/>
          <w:sz w:val="22"/>
        </w:rPr>
        <w:t xml:space="preserve">, </w:t>
      </w:r>
      <w:r w:rsidRPr="00430019">
        <w:rPr>
          <w:rFonts w:ascii="Cambria" w:hAnsi="Cambria"/>
          <w:b/>
          <w:bCs/>
          <w:noProof/>
          <w:sz w:val="22"/>
        </w:rPr>
        <w:t>Hamada K</w:t>
      </w:r>
      <w:r w:rsidRPr="00430019">
        <w:rPr>
          <w:rFonts w:ascii="Cambria" w:hAnsi="Cambria"/>
          <w:noProof/>
          <w:sz w:val="22"/>
        </w:rPr>
        <w:t xml:space="preserve">, </w:t>
      </w:r>
      <w:r w:rsidRPr="00430019">
        <w:rPr>
          <w:rFonts w:ascii="Cambria" w:hAnsi="Cambria"/>
          <w:b/>
          <w:bCs/>
          <w:noProof/>
          <w:sz w:val="22"/>
        </w:rPr>
        <w:t>Hamai A</w:t>
      </w:r>
      <w:r w:rsidRPr="00430019">
        <w:rPr>
          <w:rFonts w:ascii="Cambria" w:hAnsi="Cambria"/>
          <w:noProof/>
          <w:sz w:val="22"/>
        </w:rPr>
        <w:t xml:space="preserve">, </w:t>
      </w:r>
      <w:r w:rsidRPr="00430019">
        <w:rPr>
          <w:rFonts w:ascii="Cambria" w:hAnsi="Cambria"/>
          <w:b/>
          <w:bCs/>
          <w:noProof/>
          <w:sz w:val="22"/>
        </w:rPr>
        <w:t>Hamann A</w:t>
      </w:r>
      <w:r w:rsidRPr="00430019">
        <w:rPr>
          <w:rFonts w:ascii="Cambria" w:hAnsi="Cambria"/>
          <w:noProof/>
          <w:sz w:val="22"/>
        </w:rPr>
        <w:t xml:space="preserve">, </w:t>
      </w:r>
      <w:r w:rsidRPr="00430019">
        <w:rPr>
          <w:rFonts w:ascii="Cambria" w:hAnsi="Cambria"/>
          <w:b/>
          <w:bCs/>
          <w:noProof/>
          <w:sz w:val="22"/>
        </w:rPr>
        <w:t>Hamasaki M</w:t>
      </w:r>
      <w:r w:rsidRPr="00430019">
        <w:rPr>
          <w:rFonts w:ascii="Cambria" w:hAnsi="Cambria"/>
          <w:noProof/>
          <w:sz w:val="22"/>
        </w:rPr>
        <w:t xml:space="preserve">, </w:t>
      </w:r>
      <w:r w:rsidRPr="00430019">
        <w:rPr>
          <w:rFonts w:ascii="Cambria" w:hAnsi="Cambria"/>
          <w:b/>
          <w:bCs/>
          <w:noProof/>
          <w:sz w:val="22"/>
        </w:rPr>
        <w:t>Hamer I</w:t>
      </w:r>
      <w:r w:rsidRPr="00430019">
        <w:rPr>
          <w:rFonts w:ascii="Cambria" w:hAnsi="Cambria"/>
          <w:noProof/>
          <w:sz w:val="22"/>
        </w:rPr>
        <w:t xml:space="preserve">, </w:t>
      </w:r>
      <w:r w:rsidRPr="00430019">
        <w:rPr>
          <w:rFonts w:ascii="Cambria" w:hAnsi="Cambria"/>
          <w:b/>
          <w:bCs/>
          <w:noProof/>
          <w:sz w:val="22"/>
        </w:rPr>
        <w:t>Hamid Q</w:t>
      </w:r>
      <w:r w:rsidRPr="00430019">
        <w:rPr>
          <w:rFonts w:ascii="Cambria" w:hAnsi="Cambria"/>
          <w:noProof/>
          <w:sz w:val="22"/>
        </w:rPr>
        <w:t xml:space="preserve">, </w:t>
      </w:r>
      <w:r w:rsidRPr="00430019">
        <w:rPr>
          <w:rFonts w:ascii="Cambria" w:hAnsi="Cambria"/>
          <w:b/>
          <w:bCs/>
          <w:noProof/>
          <w:sz w:val="22"/>
        </w:rPr>
        <w:t>Hammond EM</w:t>
      </w:r>
      <w:r w:rsidRPr="00430019">
        <w:rPr>
          <w:rFonts w:ascii="Cambria" w:hAnsi="Cambria"/>
          <w:noProof/>
          <w:sz w:val="22"/>
        </w:rPr>
        <w:t xml:space="preserve">, </w:t>
      </w:r>
      <w:r w:rsidRPr="00430019">
        <w:rPr>
          <w:rFonts w:ascii="Cambria" w:hAnsi="Cambria"/>
          <w:b/>
          <w:bCs/>
          <w:noProof/>
          <w:sz w:val="22"/>
        </w:rPr>
        <w:t>Han F</w:t>
      </w:r>
      <w:r w:rsidRPr="00430019">
        <w:rPr>
          <w:rFonts w:ascii="Cambria" w:hAnsi="Cambria"/>
          <w:noProof/>
          <w:sz w:val="22"/>
        </w:rPr>
        <w:t xml:space="preserve">, </w:t>
      </w:r>
      <w:r w:rsidRPr="00430019">
        <w:rPr>
          <w:rFonts w:ascii="Cambria" w:hAnsi="Cambria"/>
          <w:b/>
          <w:bCs/>
          <w:noProof/>
          <w:sz w:val="22"/>
        </w:rPr>
        <w:t>Han W</w:t>
      </w:r>
      <w:r w:rsidRPr="00430019">
        <w:rPr>
          <w:rFonts w:ascii="Cambria" w:hAnsi="Cambria"/>
          <w:noProof/>
          <w:sz w:val="22"/>
        </w:rPr>
        <w:t xml:space="preserve">, </w:t>
      </w:r>
      <w:r w:rsidRPr="00430019">
        <w:rPr>
          <w:rFonts w:ascii="Cambria" w:hAnsi="Cambria"/>
          <w:b/>
          <w:bCs/>
          <w:noProof/>
          <w:sz w:val="22"/>
        </w:rPr>
        <w:t>Handa JT</w:t>
      </w:r>
      <w:r w:rsidRPr="00430019">
        <w:rPr>
          <w:rFonts w:ascii="Cambria" w:hAnsi="Cambria"/>
          <w:noProof/>
          <w:sz w:val="22"/>
        </w:rPr>
        <w:t xml:space="preserve">, </w:t>
      </w:r>
      <w:r w:rsidRPr="00430019">
        <w:rPr>
          <w:rFonts w:ascii="Cambria" w:hAnsi="Cambria"/>
          <w:b/>
          <w:bCs/>
          <w:noProof/>
          <w:sz w:val="22"/>
        </w:rPr>
        <w:t>Hanover JA</w:t>
      </w:r>
      <w:r w:rsidRPr="00430019">
        <w:rPr>
          <w:rFonts w:ascii="Cambria" w:hAnsi="Cambria"/>
          <w:noProof/>
          <w:sz w:val="22"/>
        </w:rPr>
        <w:t xml:space="preserve">, </w:t>
      </w:r>
      <w:r w:rsidRPr="00430019">
        <w:rPr>
          <w:rFonts w:ascii="Cambria" w:hAnsi="Cambria"/>
          <w:b/>
          <w:bCs/>
          <w:noProof/>
          <w:sz w:val="22"/>
        </w:rPr>
        <w:t>Hansen M</w:t>
      </w:r>
      <w:r w:rsidRPr="00430019">
        <w:rPr>
          <w:rFonts w:ascii="Cambria" w:hAnsi="Cambria"/>
          <w:noProof/>
          <w:sz w:val="22"/>
        </w:rPr>
        <w:t xml:space="preserve">, </w:t>
      </w:r>
      <w:r w:rsidRPr="00430019">
        <w:rPr>
          <w:rFonts w:ascii="Cambria" w:hAnsi="Cambria"/>
          <w:b/>
          <w:bCs/>
          <w:noProof/>
          <w:sz w:val="22"/>
        </w:rPr>
        <w:t>Harada M</w:t>
      </w:r>
      <w:r w:rsidRPr="00430019">
        <w:rPr>
          <w:rFonts w:ascii="Cambria" w:hAnsi="Cambria"/>
          <w:noProof/>
          <w:sz w:val="22"/>
        </w:rPr>
        <w:t xml:space="preserve">, </w:t>
      </w:r>
      <w:r w:rsidRPr="00430019">
        <w:rPr>
          <w:rFonts w:ascii="Cambria" w:hAnsi="Cambria"/>
          <w:b/>
          <w:bCs/>
          <w:noProof/>
          <w:sz w:val="22"/>
        </w:rPr>
        <w:t>Harhaji-Trajkovic L</w:t>
      </w:r>
      <w:r w:rsidRPr="00430019">
        <w:rPr>
          <w:rFonts w:ascii="Cambria" w:hAnsi="Cambria"/>
          <w:noProof/>
          <w:sz w:val="22"/>
        </w:rPr>
        <w:t xml:space="preserve">, </w:t>
      </w:r>
      <w:r w:rsidRPr="00430019">
        <w:rPr>
          <w:rFonts w:ascii="Cambria" w:hAnsi="Cambria"/>
          <w:b/>
          <w:bCs/>
          <w:noProof/>
          <w:sz w:val="22"/>
        </w:rPr>
        <w:t>Harper JW</w:t>
      </w:r>
      <w:r w:rsidRPr="00430019">
        <w:rPr>
          <w:rFonts w:ascii="Cambria" w:hAnsi="Cambria"/>
          <w:noProof/>
          <w:sz w:val="22"/>
        </w:rPr>
        <w:t xml:space="preserve">, </w:t>
      </w:r>
      <w:r w:rsidRPr="00430019">
        <w:rPr>
          <w:rFonts w:ascii="Cambria" w:hAnsi="Cambria"/>
          <w:b/>
          <w:bCs/>
          <w:noProof/>
          <w:sz w:val="22"/>
        </w:rPr>
        <w:t>Harrath AH</w:t>
      </w:r>
      <w:r w:rsidRPr="00430019">
        <w:rPr>
          <w:rFonts w:ascii="Cambria" w:hAnsi="Cambria"/>
          <w:noProof/>
          <w:sz w:val="22"/>
        </w:rPr>
        <w:t xml:space="preserve">, </w:t>
      </w:r>
      <w:r w:rsidRPr="00430019">
        <w:rPr>
          <w:rFonts w:ascii="Cambria" w:hAnsi="Cambria"/>
          <w:b/>
          <w:bCs/>
          <w:noProof/>
          <w:sz w:val="22"/>
        </w:rPr>
        <w:t>Harris AL</w:t>
      </w:r>
      <w:r w:rsidRPr="00430019">
        <w:rPr>
          <w:rFonts w:ascii="Cambria" w:hAnsi="Cambria"/>
          <w:noProof/>
          <w:sz w:val="22"/>
        </w:rPr>
        <w:t xml:space="preserve">, </w:t>
      </w:r>
      <w:r w:rsidRPr="00430019">
        <w:rPr>
          <w:rFonts w:ascii="Cambria" w:hAnsi="Cambria"/>
          <w:b/>
          <w:bCs/>
          <w:noProof/>
          <w:sz w:val="22"/>
        </w:rPr>
        <w:t>Harris J</w:t>
      </w:r>
      <w:r w:rsidRPr="00430019">
        <w:rPr>
          <w:rFonts w:ascii="Cambria" w:hAnsi="Cambria"/>
          <w:noProof/>
          <w:sz w:val="22"/>
        </w:rPr>
        <w:t xml:space="preserve">, </w:t>
      </w:r>
      <w:r w:rsidRPr="00430019">
        <w:rPr>
          <w:rFonts w:ascii="Cambria" w:hAnsi="Cambria"/>
          <w:b/>
          <w:bCs/>
          <w:noProof/>
          <w:sz w:val="22"/>
        </w:rPr>
        <w:t>Hasler U</w:t>
      </w:r>
      <w:r w:rsidRPr="00430019">
        <w:rPr>
          <w:rFonts w:ascii="Cambria" w:hAnsi="Cambria"/>
          <w:noProof/>
          <w:sz w:val="22"/>
        </w:rPr>
        <w:t xml:space="preserve">, </w:t>
      </w:r>
      <w:r w:rsidRPr="00430019">
        <w:rPr>
          <w:rFonts w:ascii="Cambria" w:hAnsi="Cambria"/>
          <w:b/>
          <w:bCs/>
          <w:noProof/>
          <w:sz w:val="22"/>
        </w:rPr>
        <w:t>Hasselblatt P</w:t>
      </w:r>
      <w:r w:rsidRPr="00430019">
        <w:rPr>
          <w:rFonts w:ascii="Cambria" w:hAnsi="Cambria"/>
          <w:noProof/>
          <w:sz w:val="22"/>
        </w:rPr>
        <w:t xml:space="preserve">, </w:t>
      </w:r>
      <w:r w:rsidRPr="00430019">
        <w:rPr>
          <w:rFonts w:ascii="Cambria" w:hAnsi="Cambria"/>
          <w:b/>
          <w:bCs/>
          <w:noProof/>
          <w:sz w:val="22"/>
        </w:rPr>
        <w:t>Hasui K</w:t>
      </w:r>
      <w:r w:rsidRPr="00430019">
        <w:rPr>
          <w:rFonts w:ascii="Cambria" w:hAnsi="Cambria"/>
          <w:noProof/>
          <w:sz w:val="22"/>
        </w:rPr>
        <w:t xml:space="preserve">, </w:t>
      </w:r>
      <w:r w:rsidRPr="00430019">
        <w:rPr>
          <w:rFonts w:ascii="Cambria" w:hAnsi="Cambria"/>
          <w:b/>
          <w:bCs/>
          <w:noProof/>
          <w:sz w:val="22"/>
        </w:rPr>
        <w:t>Hawley RG</w:t>
      </w:r>
      <w:r w:rsidRPr="00430019">
        <w:rPr>
          <w:rFonts w:ascii="Cambria" w:hAnsi="Cambria"/>
          <w:noProof/>
          <w:sz w:val="22"/>
        </w:rPr>
        <w:t xml:space="preserve">, </w:t>
      </w:r>
      <w:r w:rsidRPr="00430019">
        <w:rPr>
          <w:rFonts w:ascii="Cambria" w:hAnsi="Cambria"/>
          <w:b/>
          <w:bCs/>
          <w:noProof/>
          <w:sz w:val="22"/>
        </w:rPr>
        <w:t>Hawley TS</w:t>
      </w:r>
      <w:r w:rsidRPr="00430019">
        <w:rPr>
          <w:rFonts w:ascii="Cambria" w:hAnsi="Cambria"/>
          <w:noProof/>
          <w:sz w:val="22"/>
        </w:rPr>
        <w:t xml:space="preserve">, </w:t>
      </w:r>
      <w:r w:rsidRPr="00430019">
        <w:rPr>
          <w:rFonts w:ascii="Cambria" w:hAnsi="Cambria"/>
          <w:b/>
          <w:bCs/>
          <w:noProof/>
          <w:sz w:val="22"/>
        </w:rPr>
        <w:t>He C</w:t>
      </w:r>
      <w:r w:rsidRPr="00430019">
        <w:rPr>
          <w:rFonts w:ascii="Cambria" w:hAnsi="Cambria"/>
          <w:noProof/>
          <w:sz w:val="22"/>
        </w:rPr>
        <w:t xml:space="preserve">, </w:t>
      </w:r>
      <w:r w:rsidRPr="00430019">
        <w:rPr>
          <w:rFonts w:ascii="Cambria" w:hAnsi="Cambria"/>
          <w:b/>
          <w:bCs/>
          <w:noProof/>
          <w:sz w:val="22"/>
        </w:rPr>
        <w:t>He CY</w:t>
      </w:r>
      <w:r w:rsidRPr="00430019">
        <w:rPr>
          <w:rFonts w:ascii="Cambria" w:hAnsi="Cambria"/>
          <w:noProof/>
          <w:sz w:val="22"/>
        </w:rPr>
        <w:t xml:space="preserve">, </w:t>
      </w:r>
      <w:r w:rsidRPr="00430019">
        <w:rPr>
          <w:rFonts w:ascii="Cambria" w:hAnsi="Cambria"/>
          <w:b/>
          <w:bCs/>
          <w:noProof/>
          <w:sz w:val="22"/>
        </w:rPr>
        <w:t>He F</w:t>
      </w:r>
      <w:r w:rsidRPr="00430019">
        <w:rPr>
          <w:rFonts w:ascii="Cambria" w:hAnsi="Cambria"/>
          <w:noProof/>
          <w:sz w:val="22"/>
        </w:rPr>
        <w:t xml:space="preserve">, </w:t>
      </w:r>
      <w:r w:rsidRPr="00430019">
        <w:rPr>
          <w:rFonts w:ascii="Cambria" w:hAnsi="Cambria"/>
          <w:b/>
          <w:bCs/>
          <w:noProof/>
          <w:sz w:val="22"/>
        </w:rPr>
        <w:t>He G</w:t>
      </w:r>
      <w:r w:rsidRPr="00430019">
        <w:rPr>
          <w:rFonts w:ascii="Cambria" w:hAnsi="Cambria"/>
          <w:noProof/>
          <w:sz w:val="22"/>
        </w:rPr>
        <w:t xml:space="preserve">, </w:t>
      </w:r>
      <w:r w:rsidRPr="00430019">
        <w:rPr>
          <w:rFonts w:ascii="Cambria" w:hAnsi="Cambria"/>
          <w:b/>
          <w:bCs/>
          <w:noProof/>
          <w:sz w:val="22"/>
        </w:rPr>
        <w:t>He R-R</w:t>
      </w:r>
      <w:r w:rsidRPr="00430019">
        <w:rPr>
          <w:rFonts w:ascii="Cambria" w:hAnsi="Cambria"/>
          <w:noProof/>
          <w:sz w:val="22"/>
        </w:rPr>
        <w:t xml:space="preserve">, </w:t>
      </w:r>
      <w:r w:rsidRPr="00430019">
        <w:rPr>
          <w:rFonts w:ascii="Cambria" w:hAnsi="Cambria"/>
          <w:b/>
          <w:bCs/>
          <w:noProof/>
          <w:sz w:val="22"/>
        </w:rPr>
        <w:t>He X-H</w:t>
      </w:r>
      <w:r w:rsidRPr="00430019">
        <w:rPr>
          <w:rFonts w:ascii="Cambria" w:hAnsi="Cambria"/>
          <w:noProof/>
          <w:sz w:val="22"/>
        </w:rPr>
        <w:t xml:space="preserve">, </w:t>
      </w:r>
      <w:r w:rsidRPr="00430019">
        <w:rPr>
          <w:rFonts w:ascii="Cambria" w:hAnsi="Cambria"/>
          <w:b/>
          <w:bCs/>
          <w:noProof/>
          <w:sz w:val="22"/>
        </w:rPr>
        <w:t>He Y-W</w:t>
      </w:r>
      <w:r w:rsidRPr="00430019">
        <w:rPr>
          <w:rFonts w:ascii="Cambria" w:hAnsi="Cambria"/>
          <w:noProof/>
          <w:sz w:val="22"/>
        </w:rPr>
        <w:t xml:space="preserve">, </w:t>
      </w:r>
      <w:r w:rsidRPr="00430019">
        <w:rPr>
          <w:rFonts w:ascii="Cambria" w:hAnsi="Cambria"/>
          <w:b/>
          <w:bCs/>
          <w:noProof/>
          <w:sz w:val="22"/>
        </w:rPr>
        <w:t>He Y-Y</w:t>
      </w:r>
      <w:r w:rsidRPr="00430019">
        <w:rPr>
          <w:rFonts w:ascii="Cambria" w:hAnsi="Cambria"/>
          <w:noProof/>
          <w:sz w:val="22"/>
        </w:rPr>
        <w:t xml:space="preserve">, </w:t>
      </w:r>
      <w:r w:rsidRPr="00430019">
        <w:rPr>
          <w:rFonts w:ascii="Cambria" w:hAnsi="Cambria"/>
          <w:b/>
          <w:bCs/>
          <w:noProof/>
          <w:sz w:val="22"/>
        </w:rPr>
        <w:t>Heath JK</w:t>
      </w:r>
      <w:r w:rsidRPr="00430019">
        <w:rPr>
          <w:rFonts w:ascii="Cambria" w:hAnsi="Cambria"/>
          <w:noProof/>
          <w:sz w:val="22"/>
        </w:rPr>
        <w:t xml:space="preserve">, </w:t>
      </w:r>
      <w:r w:rsidRPr="00430019">
        <w:rPr>
          <w:rFonts w:ascii="Cambria" w:hAnsi="Cambria"/>
          <w:b/>
          <w:bCs/>
          <w:noProof/>
          <w:sz w:val="22"/>
        </w:rPr>
        <w:t>Hébert M-J</w:t>
      </w:r>
      <w:r w:rsidRPr="00430019">
        <w:rPr>
          <w:rFonts w:ascii="Cambria" w:hAnsi="Cambria"/>
          <w:noProof/>
          <w:sz w:val="22"/>
        </w:rPr>
        <w:t xml:space="preserve">, </w:t>
      </w:r>
      <w:r w:rsidRPr="00430019">
        <w:rPr>
          <w:rFonts w:ascii="Cambria" w:hAnsi="Cambria"/>
          <w:b/>
          <w:bCs/>
          <w:noProof/>
          <w:sz w:val="22"/>
        </w:rPr>
        <w:t>Heinzen RA</w:t>
      </w:r>
      <w:r w:rsidRPr="00430019">
        <w:rPr>
          <w:rFonts w:ascii="Cambria" w:hAnsi="Cambria"/>
          <w:noProof/>
          <w:sz w:val="22"/>
        </w:rPr>
        <w:t xml:space="preserve">, </w:t>
      </w:r>
      <w:r w:rsidRPr="00430019">
        <w:rPr>
          <w:rFonts w:ascii="Cambria" w:hAnsi="Cambria"/>
          <w:b/>
          <w:bCs/>
          <w:noProof/>
          <w:sz w:val="22"/>
        </w:rPr>
        <w:t>Helgason GV</w:t>
      </w:r>
      <w:r w:rsidRPr="00430019">
        <w:rPr>
          <w:rFonts w:ascii="Cambria" w:hAnsi="Cambria"/>
          <w:noProof/>
          <w:sz w:val="22"/>
        </w:rPr>
        <w:t xml:space="preserve">, </w:t>
      </w:r>
      <w:r w:rsidRPr="00430019">
        <w:rPr>
          <w:rFonts w:ascii="Cambria" w:hAnsi="Cambria"/>
          <w:b/>
          <w:bCs/>
          <w:noProof/>
          <w:sz w:val="22"/>
        </w:rPr>
        <w:t>Hensel M</w:t>
      </w:r>
      <w:r w:rsidRPr="00430019">
        <w:rPr>
          <w:rFonts w:ascii="Cambria" w:hAnsi="Cambria"/>
          <w:noProof/>
          <w:sz w:val="22"/>
        </w:rPr>
        <w:t xml:space="preserve">, </w:t>
      </w:r>
      <w:r w:rsidRPr="00430019">
        <w:rPr>
          <w:rFonts w:ascii="Cambria" w:hAnsi="Cambria"/>
          <w:b/>
          <w:bCs/>
          <w:noProof/>
          <w:sz w:val="22"/>
        </w:rPr>
        <w:t>Henske EP</w:t>
      </w:r>
      <w:r w:rsidRPr="00430019">
        <w:rPr>
          <w:rFonts w:ascii="Cambria" w:hAnsi="Cambria"/>
          <w:noProof/>
          <w:sz w:val="22"/>
        </w:rPr>
        <w:t xml:space="preserve">, </w:t>
      </w:r>
      <w:r w:rsidRPr="00430019">
        <w:rPr>
          <w:rFonts w:ascii="Cambria" w:hAnsi="Cambria"/>
          <w:b/>
          <w:bCs/>
          <w:noProof/>
          <w:sz w:val="22"/>
        </w:rPr>
        <w:t>Her C</w:t>
      </w:r>
      <w:r w:rsidRPr="00430019">
        <w:rPr>
          <w:rFonts w:ascii="Cambria" w:hAnsi="Cambria"/>
          <w:noProof/>
          <w:sz w:val="22"/>
        </w:rPr>
        <w:t xml:space="preserve">, </w:t>
      </w:r>
      <w:r w:rsidRPr="00430019">
        <w:rPr>
          <w:rFonts w:ascii="Cambria" w:hAnsi="Cambria"/>
          <w:b/>
          <w:bCs/>
          <w:noProof/>
          <w:sz w:val="22"/>
        </w:rPr>
        <w:t>Herman PK</w:t>
      </w:r>
      <w:r w:rsidRPr="00430019">
        <w:rPr>
          <w:rFonts w:ascii="Cambria" w:hAnsi="Cambria"/>
          <w:noProof/>
          <w:sz w:val="22"/>
        </w:rPr>
        <w:t xml:space="preserve">, </w:t>
      </w:r>
      <w:r w:rsidRPr="00430019">
        <w:rPr>
          <w:rFonts w:ascii="Cambria" w:hAnsi="Cambria"/>
          <w:b/>
          <w:bCs/>
          <w:noProof/>
          <w:sz w:val="22"/>
        </w:rPr>
        <w:t>Hernández A</w:t>
      </w:r>
      <w:r w:rsidRPr="00430019">
        <w:rPr>
          <w:rFonts w:ascii="Cambria" w:hAnsi="Cambria"/>
          <w:noProof/>
          <w:sz w:val="22"/>
        </w:rPr>
        <w:t xml:space="preserve">, </w:t>
      </w:r>
      <w:r w:rsidRPr="00430019">
        <w:rPr>
          <w:rFonts w:ascii="Cambria" w:hAnsi="Cambria"/>
          <w:b/>
          <w:bCs/>
          <w:noProof/>
          <w:sz w:val="22"/>
        </w:rPr>
        <w:t>Hernandez C</w:t>
      </w:r>
      <w:r w:rsidRPr="00430019">
        <w:rPr>
          <w:rFonts w:ascii="Cambria" w:hAnsi="Cambria"/>
          <w:noProof/>
          <w:sz w:val="22"/>
        </w:rPr>
        <w:t xml:space="preserve">, </w:t>
      </w:r>
      <w:r w:rsidRPr="00430019">
        <w:rPr>
          <w:rFonts w:ascii="Cambria" w:hAnsi="Cambria"/>
          <w:b/>
          <w:bCs/>
          <w:noProof/>
          <w:sz w:val="22"/>
        </w:rPr>
        <w:t>Hernández-Tiedra S</w:t>
      </w:r>
      <w:r w:rsidRPr="00430019">
        <w:rPr>
          <w:rFonts w:ascii="Cambria" w:hAnsi="Cambria"/>
          <w:noProof/>
          <w:sz w:val="22"/>
        </w:rPr>
        <w:t xml:space="preserve">, </w:t>
      </w:r>
      <w:r w:rsidRPr="00430019">
        <w:rPr>
          <w:rFonts w:ascii="Cambria" w:hAnsi="Cambria"/>
          <w:b/>
          <w:bCs/>
          <w:noProof/>
          <w:sz w:val="22"/>
        </w:rPr>
        <w:t>Hetz C</w:t>
      </w:r>
      <w:r w:rsidRPr="00430019">
        <w:rPr>
          <w:rFonts w:ascii="Cambria" w:hAnsi="Cambria"/>
          <w:noProof/>
          <w:sz w:val="22"/>
        </w:rPr>
        <w:t xml:space="preserve">, </w:t>
      </w:r>
      <w:r w:rsidRPr="00430019">
        <w:rPr>
          <w:rFonts w:ascii="Cambria" w:hAnsi="Cambria"/>
          <w:b/>
          <w:bCs/>
          <w:noProof/>
          <w:sz w:val="22"/>
        </w:rPr>
        <w:t>Hiesinger PR</w:t>
      </w:r>
      <w:r w:rsidRPr="00430019">
        <w:rPr>
          <w:rFonts w:ascii="Cambria" w:hAnsi="Cambria"/>
          <w:noProof/>
          <w:sz w:val="22"/>
        </w:rPr>
        <w:t xml:space="preserve">, </w:t>
      </w:r>
      <w:r w:rsidRPr="00430019">
        <w:rPr>
          <w:rFonts w:ascii="Cambria" w:hAnsi="Cambria"/>
          <w:b/>
          <w:bCs/>
          <w:noProof/>
          <w:sz w:val="22"/>
        </w:rPr>
        <w:t>Higaki K</w:t>
      </w:r>
      <w:r w:rsidRPr="00430019">
        <w:rPr>
          <w:rFonts w:ascii="Cambria" w:hAnsi="Cambria"/>
          <w:noProof/>
          <w:sz w:val="22"/>
        </w:rPr>
        <w:t xml:space="preserve">, </w:t>
      </w:r>
      <w:r w:rsidRPr="00430019">
        <w:rPr>
          <w:rFonts w:ascii="Cambria" w:hAnsi="Cambria"/>
          <w:b/>
          <w:bCs/>
          <w:noProof/>
          <w:sz w:val="22"/>
        </w:rPr>
        <w:t>Hilfiker S</w:t>
      </w:r>
      <w:r w:rsidRPr="00430019">
        <w:rPr>
          <w:rFonts w:ascii="Cambria" w:hAnsi="Cambria"/>
          <w:noProof/>
          <w:sz w:val="22"/>
        </w:rPr>
        <w:t xml:space="preserve">, </w:t>
      </w:r>
      <w:r w:rsidRPr="00430019">
        <w:rPr>
          <w:rFonts w:ascii="Cambria" w:hAnsi="Cambria"/>
          <w:b/>
          <w:bCs/>
          <w:noProof/>
          <w:sz w:val="22"/>
        </w:rPr>
        <w:t>Hill BG</w:t>
      </w:r>
      <w:r w:rsidRPr="00430019">
        <w:rPr>
          <w:rFonts w:ascii="Cambria" w:hAnsi="Cambria"/>
          <w:noProof/>
          <w:sz w:val="22"/>
        </w:rPr>
        <w:t xml:space="preserve">, </w:t>
      </w:r>
      <w:r w:rsidRPr="00430019">
        <w:rPr>
          <w:rFonts w:ascii="Cambria" w:hAnsi="Cambria"/>
          <w:b/>
          <w:bCs/>
          <w:noProof/>
          <w:sz w:val="22"/>
        </w:rPr>
        <w:t>Hill JA</w:t>
      </w:r>
      <w:r w:rsidRPr="00430019">
        <w:rPr>
          <w:rFonts w:ascii="Cambria" w:hAnsi="Cambria"/>
          <w:noProof/>
          <w:sz w:val="22"/>
        </w:rPr>
        <w:t xml:space="preserve">, </w:t>
      </w:r>
      <w:r w:rsidRPr="00430019">
        <w:rPr>
          <w:rFonts w:ascii="Cambria" w:hAnsi="Cambria"/>
          <w:b/>
          <w:bCs/>
          <w:noProof/>
          <w:sz w:val="22"/>
        </w:rPr>
        <w:t>Hill WD</w:t>
      </w:r>
      <w:r w:rsidRPr="00430019">
        <w:rPr>
          <w:rFonts w:ascii="Cambria" w:hAnsi="Cambria"/>
          <w:noProof/>
          <w:sz w:val="22"/>
        </w:rPr>
        <w:t xml:space="preserve">, </w:t>
      </w:r>
      <w:r w:rsidRPr="00430019">
        <w:rPr>
          <w:rFonts w:ascii="Cambria" w:hAnsi="Cambria"/>
          <w:b/>
          <w:bCs/>
          <w:noProof/>
          <w:sz w:val="22"/>
        </w:rPr>
        <w:t>Hino K</w:t>
      </w:r>
      <w:r w:rsidRPr="00430019">
        <w:rPr>
          <w:rFonts w:ascii="Cambria" w:hAnsi="Cambria"/>
          <w:noProof/>
          <w:sz w:val="22"/>
        </w:rPr>
        <w:t xml:space="preserve">, </w:t>
      </w:r>
      <w:r w:rsidRPr="00430019">
        <w:rPr>
          <w:rFonts w:ascii="Cambria" w:hAnsi="Cambria"/>
          <w:b/>
          <w:bCs/>
          <w:noProof/>
          <w:sz w:val="22"/>
        </w:rPr>
        <w:t>Hofius D</w:t>
      </w:r>
      <w:r w:rsidRPr="00430019">
        <w:rPr>
          <w:rFonts w:ascii="Cambria" w:hAnsi="Cambria"/>
          <w:noProof/>
          <w:sz w:val="22"/>
        </w:rPr>
        <w:t xml:space="preserve">, </w:t>
      </w:r>
      <w:r w:rsidRPr="00430019">
        <w:rPr>
          <w:rFonts w:ascii="Cambria" w:hAnsi="Cambria"/>
          <w:b/>
          <w:bCs/>
          <w:noProof/>
          <w:sz w:val="22"/>
        </w:rPr>
        <w:t>Hofman P</w:t>
      </w:r>
      <w:r w:rsidRPr="00430019">
        <w:rPr>
          <w:rFonts w:ascii="Cambria" w:hAnsi="Cambria"/>
          <w:noProof/>
          <w:sz w:val="22"/>
        </w:rPr>
        <w:t xml:space="preserve">, </w:t>
      </w:r>
      <w:r w:rsidRPr="00430019">
        <w:rPr>
          <w:rFonts w:ascii="Cambria" w:hAnsi="Cambria"/>
          <w:b/>
          <w:bCs/>
          <w:noProof/>
          <w:sz w:val="22"/>
        </w:rPr>
        <w:t>Höglinger GU</w:t>
      </w:r>
      <w:r w:rsidRPr="00430019">
        <w:rPr>
          <w:rFonts w:ascii="Cambria" w:hAnsi="Cambria"/>
          <w:noProof/>
          <w:sz w:val="22"/>
        </w:rPr>
        <w:t xml:space="preserve">, </w:t>
      </w:r>
      <w:r w:rsidRPr="00430019">
        <w:rPr>
          <w:rFonts w:ascii="Cambria" w:hAnsi="Cambria"/>
          <w:b/>
          <w:bCs/>
          <w:noProof/>
          <w:sz w:val="22"/>
        </w:rPr>
        <w:t>Höhfeld J</w:t>
      </w:r>
      <w:r w:rsidRPr="00430019">
        <w:rPr>
          <w:rFonts w:ascii="Cambria" w:hAnsi="Cambria"/>
          <w:noProof/>
          <w:sz w:val="22"/>
        </w:rPr>
        <w:t xml:space="preserve">, </w:t>
      </w:r>
      <w:r w:rsidRPr="00430019">
        <w:rPr>
          <w:rFonts w:ascii="Cambria" w:hAnsi="Cambria"/>
          <w:b/>
          <w:bCs/>
          <w:noProof/>
          <w:sz w:val="22"/>
        </w:rPr>
        <w:t>Holz MK</w:t>
      </w:r>
      <w:r w:rsidRPr="00430019">
        <w:rPr>
          <w:rFonts w:ascii="Cambria" w:hAnsi="Cambria"/>
          <w:noProof/>
          <w:sz w:val="22"/>
        </w:rPr>
        <w:t xml:space="preserve">, </w:t>
      </w:r>
      <w:r w:rsidRPr="00430019">
        <w:rPr>
          <w:rFonts w:ascii="Cambria" w:hAnsi="Cambria"/>
          <w:b/>
          <w:bCs/>
          <w:noProof/>
          <w:sz w:val="22"/>
        </w:rPr>
        <w:t>Hong Y</w:t>
      </w:r>
      <w:r w:rsidRPr="00430019">
        <w:rPr>
          <w:rFonts w:ascii="Cambria" w:hAnsi="Cambria"/>
          <w:noProof/>
          <w:sz w:val="22"/>
        </w:rPr>
        <w:t xml:space="preserve">, </w:t>
      </w:r>
      <w:r w:rsidRPr="00430019">
        <w:rPr>
          <w:rFonts w:ascii="Cambria" w:hAnsi="Cambria"/>
          <w:b/>
          <w:bCs/>
          <w:noProof/>
          <w:sz w:val="22"/>
        </w:rPr>
        <w:t>Hood DA</w:t>
      </w:r>
      <w:r w:rsidRPr="00430019">
        <w:rPr>
          <w:rFonts w:ascii="Cambria" w:hAnsi="Cambria"/>
          <w:noProof/>
          <w:sz w:val="22"/>
        </w:rPr>
        <w:t xml:space="preserve">, </w:t>
      </w:r>
      <w:r w:rsidRPr="00430019">
        <w:rPr>
          <w:rFonts w:ascii="Cambria" w:hAnsi="Cambria"/>
          <w:b/>
          <w:bCs/>
          <w:noProof/>
          <w:sz w:val="22"/>
        </w:rPr>
        <w:t>Hoozemans JJ</w:t>
      </w:r>
      <w:r w:rsidRPr="00430019">
        <w:rPr>
          <w:rFonts w:ascii="Cambria" w:hAnsi="Cambria"/>
          <w:noProof/>
          <w:sz w:val="22"/>
        </w:rPr>
        <w:t xml:space="preserve">, </w:t>
      </w:r>
      <w:r w:rsidRPr="00430019">
        <w:rPr>
          <w:rFonts w:ascii="Cambria" w:hAnsi="Cambria"/>
          <w:b/>
          <w:bCs/>
          <w:noProof/>
          <w:sz w:val="22"/>
        </w:rPr>
        <w:t>Hoppe T</w:t>
      </w:r>
      <w:r w:rsidRPr="00430019">
        <w:rPr>
          <w:rFonts w:ascii="Cambria" w:hAnsi="Cambria"/>
          <w:noProof/>
          <w:sz w:val="22"/>
        </w:rPr>
        <w:t xml:space="preserve">, </w:t>
      </w:r>
      <w:r w:rsidRPr="00430019">
        <w:rPr>
          <w:rFonts w:ascii="Cambria" w:hAnsi="Cambria"/>
          <w:b/>
          <w:bCs/>
          <w:noProof/>
          <w:sz w:val="22"/>
        </w:rPr>
        <w:t>Hsu C</w:t>
      </w:r>
      <w:r w:rsidRPr="00430019">
        <w:rPr>
          <w:rFonts w:ascii="Cambria" w:hAnsi="Cambria"/>
          <w:noProof/>
          <w:sz w:val="22"/>
        </w:rPr>
        <w:t xml:space="preserve">, </w:t>
      </w:r>
      <w:r w:rsidRPr="00430019">
        <w:rPr>
          <w:rFonts w:ascii="Cambria" w:hAnsi="Cambria"/>
          <w:b/>
          <w:bCs/>
          <w:noProof/>
          <w:sz w:val="22"/>
        </w:rPr>
        <w:t>Hsu C-Y</w:t>
      </w:r>
      <w:r w:rsidRPr="00430019">
        <w:rPr>
          <w:rFonts w:ascii="Cambria" w:hAnsi="Cambria"/>
          <w:noProof/>
          <w:sz w:val="22"/>
        </w:rPr>
        <w:t xml:space="preserve">, </w:t>
      </w:r>
      <w:r w:rsidRPr="00430019">
        <w:rPr>
          <w:rFonts w:ascii="Cambria" w:hAnsi="Cambria"/>
          <w:b/>
          <w:bCs/>
          <w:noProof/>
          <w:sz w:val="22"/>
        </w:rPr>
        <w:t>Hsu L-C</w:t>
      </w:r>
      <w:r w:rsidRPr="00430019">
        <w:rPr>
          <w:rFonts w:ascii="Cambria" w:hAnsi="Cambria"/>
          <w:noProof/>
          <w:sz w:val="22"/>
        </w:rPr>
        <w:t xml:space="preserve">, </w:t>
      </w:r>
      <w:r w:rsidRPr="00430019">
        <w:rPr>
          <w:rFonts w:ascii="Cambria" w:hAnsi="Cambria"/>
          <w:b/>
          <w:bCs/>
          <w:noProof/>
          <w:sz w:val="22"/>
        </w:rPr>
        <w:t>Hu D</w:t>
      </w:r>
      <w:r w:rsidRPr="00430019">
        <w:rPr>
          <w:rFonts w:ascii="Cambria" w:hAnsi="Cambria"/>
          <w:noProof/>
          <w:sz w:val="22"/>
        </w:rPr>
        <w:t xml:space="preserve">, </w:t>
      </w:r>
      <w:r w:rsidRPr="00430019">
        <w:rPr>
          <w:rFonts w:ascii="Cambria" w:hAnsi="Cambria"/>
          <w:b/>
          <w:bCs/>
          <w:noProof/>
          <w:sz w:val="22"/>
        </w:rPr>
        <w:t>Hu G</w:t>
      </w:r>
      <w:r w:rsidRPr="00430019">
        <w:rPr>
          <w:rFonts w:ascii="Cambria" w:hAnsi="Cambria"/>
          <w:noProof/>
          <w:sz w:val="22"/>
        </w:rPr>
        <w:t xml:space="preserve">, </w:t>
      </w:r>
      <w:r w:rsidRPr="00430019">
        <w:rPr>
          <w:rFonts w:ascii="Cambria" w:hAnsi="Cambria"/>
          <w:b/>
          <w:bCs/>
          <w:noProof/>
          <w:sz w:val="22"/>
        </w:rPr>
        <w:t>Hu H-M</w:t>
      </w:r>
      <w:r w:rsidRPr="00430019">
        <w:rPr>
          <w:rFonts w:ascii="Cambria" w:hAnsi="Cambria"/>
          <w:noProof/>
          <w:sz w:val="22"/>
        </w:rPr>
        <w:t xml:space="preserve">, </w:t>
      </w:r>
      <w:r w:rsidRPr="00430019">
        <w:rPr>
          <w:rFonts w:ascii="Cambria" w:hAnsi="Cambria"/>
          <w:b/>
          <w:bCs/>
          <w:noProof/>
          <w:sz w:val="22"/>
        </w:rPr>
        <w:t>Hu H</w:t>
      </w:r>
      <w:r w:rsidRPr="00430019">
        <w:rPr>
          <w:rFonts w:ascii="Cambria" w:hAnsi="Cambria"/>
          <w:noProof/>
          <w:sz w:val="22"/>
        </w:rPr>
        <w:t xml:space="preserve">, </w:t>
      </w:r>
      <w:r w:rsidRPr="00430019">
        <w:rPr>
          <w:rFonts w:ascii="Cambria" w:hAnsi="Cambria"/>
          <w:b/>
          <w:bCs/>
          <w:noProof/>
          <w:sz w:val="22"/>
        </w:rPr>
        <w:t>Hu MC</w:t>
      </w:r>
      <w:r w:rsidRPr="00430019">
        <w:rPr>
          <w:rFonts w:ascii="Cambria" w:hAnsi="Cambria"/>
          <w:noProof/>
          <w:sz w:val="22"/>
        </w:rPr>
        <w:t xml:space="preserve">, </w:t>
      </w:r>
      <w:r w:rsidRPr="00430019">
        <w:rPr>
          <w:rFonts w:ascii="Cambria" w:hAnsi="Cambria"/>
          <w:b/>
          <w:bCs/>
          <w:noProof/>
          <w:sz w:val="22"/>
        </w:rPr>
        <w:t>Hu Y-C</w:t>
      </w:r>
      <w:r w:rsidRPr="00430019">
        <w:rPr>
          <w:rFonts w:ascii="Cambria" w:hAnsi="Cambria"/>
          <w:noProof/>
          <w:sz w:val="22"/>
        </w:rPr>
        <w:t xml:space="preserve">, </w:t>
      </w:r>
      <w:r w:rsidRPr="00430019">
        <w:rPr>
          <w:rFonts w:ascii="Cambria" w:hAnsi="Cambria"/>
          <w:b/>
          <w:bCs/>
          <w:noProof/>
          <w:sz w:val="22"/>
        </w:rPr>
        <w:t>Hu Z-W</w:t>
      </w:r>
      <w:r w:rsidRPr="00430019">
        <w:rPr>
          <w:rFonts w:ascii="Cambria" w:hAnsi="Cambria"/>
          <w:noProof/>
          <w:sz w:val="22"/>
        </w:rPr>
        <w:t xml:space="preserve">, </w:t>
      </w:r>
      <w:r w:rsidRPr="00430019">
        <w:rPr>
          <w:rFonts w:ascii="Cambria" w:hAnsi="Cambria"/>
          <w:b/>
          <w:bCs/>
          <w:noProof/>
          <w:sz w:val="22"/>
        </w:rPr>
        <w:t>Hua F</w:t>
      </w:r>
      <w:r w:rsidRPr="00430019">
        <w:rPr>
          <w:rFonts w:ascii="Cambria" w:hAnsi="Cambria"/>
          <w:noProof/>
          <w:sz w:val="22"/>
        </w:rPr>
        <w:t xml:space="preserve">, </w:t>
      </w:r>
      <w:r w:rsidRPr="00430019">
        <w:rPr>
          <w:rFonts w:ascii="Cambria" w:hAnsi="Cambria"/>
          <w:b/>
          <w:bCs/>
          <w:noProof/>
          <w:sz w:val="22"/>
        </w:rPr>
        <w:t>Hua Y</w:t>
      </w:r>
      <w:r w:rsidRPr="00430019">
        <w:rPr>
          <w:rFonts w:ascii="Cambria" w:hAnsi="Cambria"/>
          <w:noProof/>
          <w:sz w:val="22"/>
        </w:rPr>
        <w:t xml:space="preserve">, </w:t>
      </w:r>
      <w:r w:rsidRPr="00430019">
        <w:rPr>
          <w:rFonts w:ascii="Cambria" w:hAnsi="Cambria"/>
          <w:b/>
          <w:bCs/>
          <w:noProof/>
          <w:sz w:val="22"/>
        </w:rPr>
        <w:t>Huang C</w:t>
      </w:r>
      <w:r w:rsidRPr="00430019">
        <w:rPr>
          <w:rFonts w:ascii="Cambria" w:hAnsi="Cambria"/>
          <w:noProof/>
          <w:sz w:val="22"/>
        </w:rPr>
        <w:t xml:space="preserve">, </w:t>
      </w:r>
      <w:r w:rsidRPr="00430019">
        <w:rPr>
          <w:rFonts w:ascii="Cambria" w:hAnsi="Cambria"/>
          <w:b/>
          <w:bCs/>
          <w:noProof/>
          <w:sz w:val="22"/>
        </w:rPr>
        <w:t>Huang H-L</w:t>
      </w:r>
      <w:r w:rsidRPr="00430019">
        <w:rPr>
          <w:rFonts w:ascii="Cambria" w:hAnsi="Cambria"/>
          <w:noProof/>
          <w:sz w:val="22"/>
        </w:rPr>
        <w:t xml:space="preserve">, </w:t>
      </w:r>
      <w:r w:rsidRPr="00430019">
        <w:rPr>
          <w:rFonts w:ascii="Cambria" w:hAnsi="Cambria"/>
          <w:b/>
          <w:bCs/>
          <w:noProof/>
          <w:sz w:val="22"/>
        </w:rPr>
        <w:t>Huang K-H</w:t>
      </w:r>
      <w:r w:rsidRPr="00430019">
        <w:rPr>
          <w:rFonts w:ascii="Cambria" w:hAnsi="Cambria"/>
          <w:noProof/>
          <w:sz w:val="22"/>
        </w:rPr>
        <w:t xml:space="preserve">, </w:t>
      </w:r>
      <w:r w:rsidRPr="00430019">
        <w:rPr>
          <w:rFonts w:ascii="Cambria" w:hAnsi="Cambria"/>
          <w:b/>
          <w:bCs/>
          <w:noProof/>
          <w:sz w:val="22"/>
        </w:rPr>
        <w:t>Huang K-Y</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S</w:t>
      </w:r>
      <w:r w:rsidRPr="00430019">
        <w:rPr>
          <w:rFonts w:ascii="Cambria" w:hAnsi="Cambria"/>
          <w:noProof/>
          <w:sz w:val="22"/>
        </w:rPr>
        <w:t xml:space="preserve">, </w:t>
      </w:r>
      <w:r w:rsidRPr="00430019">
        <w:rPr>
          <w:rFonts w:ascii="Cambria" w:hAnsi="Cambria"/>
          <w:b/>
          <w:bCs/>
          <w:noProof/>
          <w:sz w:val="22"/>
        </w:rPr>
        <w:t>Huang W-P</w:t>
      </w:r>
      <w:r w:rsidRPr="00430019">
        <w:rPr>
          <w:rFonts w:ascii="Cambria" w:hAnsi="Cambria"/>
          <w:noProof/>
          <w:sz w:val="22"/>
        </w:rPr>
        <w:t xml:space="preserve">, </w:t>
      </w:r>
      <w:r w:rsidRPr="00430019">
        <w:rPr>
          <w:rFonts w:ascii="Cambria" w:hAnsi="Cambria"/>
          <w:b/>
          <w:bCs/>
          <w:noProof/>
          <w:sz w:val="22"/>
        </w:rPr>
        <w:t>Huang Y-R</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Huang Y</w:t>
      </w:r>
      <w:r w:rsidRPr="00430019">
        <w:rPr>
          <w:rFonts w:ascii="Cambria" w:hAnsi="Cambria"/>
          <w:noProof/>
          <w:sz w:val="22"/>
        </w:rPr>
        <w:t xml:space="preserve">, </w:t>
      </w:r>
      <w:r w:rsidRPr="00430019">
        <w:rPr>
          <w:rFonts w:ascii="Cambria" w:hAnsi="Cambria"/>
          <w:b/>
          <w:bCs/>
          <w:noProof/>
          <w:sz w:val="22"/>
        </w:rPr>
        <w:t>Huber TB</w:t>
      </w:r>
      <w:r w:rsidRPr="00430019">
        <w:rPr>
          <w:rFonts w:ascii="Cambria" w:hAnsi="Cambria"/>
          <w:noProof/>
          <w:sz w:val="22"/>
        </w:rPr>
        <w:t xml:space="preserve">, </w:t>
      </w:r>
      <w:r w:rsidRPr="00430019">
        <w:rPr>
          <w:rFonts w:ascii="Cambria" w:hAnsi="Cambria"/>
          <w:b/>
          <w:bCs/>
          <w:noProof/>
          <w:sz w:val="22"/>
        </w:rPr>
        <w:t>Huebbe P</w:t>
      </w:r>
      <w:r w:rsidRPr="00430019">
        <w:rPr>
          <w:rFonts w:ascii="Cambria" w:hAnsi="Cambria"/>
          <w:noProof/>
          <w:sz w:val="22"/>
        </w:rPr>
        <w:t xml:space="preserve">, </w:t>
      </w:r>
      <w:r w:rsidRPr="00430019">
        <w:rPr>
          <w:rFonts w:ascii="Cambria" w:hAnsi="Cambria"/>
          <w:b/>
          <w:bCs/>
          <w:noProof/>
          <w:sz w:val="22"/>
        </w:rPr>
        <w:t>Huh W-K</w:t>
      </w:r>
      <w:r w:rsidRPr="00430019">
        <w:rPr>
          <w:rFonts w:ascii="Cambria" w:hAnsi="Cambria"/>
          <w:noProof/>
          <w:sz w:val="22"/>
        </w:rPr>
        <w:t xml:space="preserve">, </w:t>
      </w:r>
      <w:r w:rsidRPr="00430019">
        <w:rPr>
          <w:rFonts w:ascii="Cambria" w:hAnsi="Cambria"/>
          <w:b/>
          <w:bCs/>
          <w:noProof/>
          <w:sz w:val="22"/>
        </w:rPr>
        <w:t>Hulmi JJ</w:t>
      </w:r>
      <w:r w:rsidRPr="00430019">
        <w:rPr>
          <w:rFonts w:ascii="Cambria" w:hAnsi="Cambria"/>
          <w:noProof/>
          <w:sz w:val="22"/>
        </w:rPr>
        <w:t xml:space="preserve">, </w:t>
      </w:r>
      <w:r w:rsidRPr="00430019">
        <w:rPr>
          <w:rFonts w:ascii="Cambria" w:hAnsi="Cambria"/>
          <w:b/>
          <w:bCs/>
          <w:noProof/>
          <w:sz w:val="22"/>
        </w:rPr>
        <w:t>Hur GM</w:t>
      </w:r>
      <w:r w:rsidRPr="00430019">
        <w:rPr>
          <w:rFonts w:ascii="Cambria" w:hAnsi="Cambria"/>
          <w:noProof/>
          <w:sz w:val="22"/>
        </w:rPr>
        <w:t xml:space="preserve">, </w:t>
      </w:r>
      <w:r w:rsidRPr="00430019">
        <w:rPr>
          <w:rFonts w:ascii="Cambria" w:hAnsi="Cambria"/>
          <w:b/>
          <w:bCs/>
          <w:noProof/>
          <w:sz w:val="22"/>
        </w:rPr>
        <w:t>Hurley JH</w:t>
      </w:r>
      <w:r w:rsidRPr="00430019">
        <w:rPr>
          <w:rFonts w:ascii="Cambria" w:hAnsi="Cambria"/>
          <w:noProof/>
          <w:sz w:val="22"/>
        </w:rPr>
        <w:t xml:space="preserve">, </w:t>
      </w:r>
      <w:r w:rsidRPr="00430019">
        <w:rPr>
          <w:rFonts w:ascii="Cambria" w:hAnsi="Cambria"/>
          <w:b/>
          <w:bCs/>
          <w:noProof/>
          <w:sz w:val="22"/>
        </w:rPr>
        <w:t>Husak Z</w:t>
      </w:r>
      <w:r w:rsidRPr="00430019">
        <w:rPr>
          <w:rFonts w:ascii="Cambria" w:hAnsi="Cambria"/>
          <w:noProof/>
          <w:sz w:val="22"/>
        </w:rPr>
        <w:t xml:space="preserve">, </w:t>
      </w:r>
      <w:r w:rsidRPr="00430019">
        <w:rPr>
          <w:rFonts w:ascii="Cambria" w:hAnsi="Cambria"/>
          <w:b/>
          <w:bCs/>
          <w:noProof/>
          <w:sz w:val="22"/>
        </w:rPr>
        <w:t>Hussain SN</w:t>
      </w:r>
      <w:r w:rsidRPr="00430019">
        <w:rPr>
          <w:rFonts w:ascii="Cambria" w:hAnsi="Cambria"/>
          <w:noProof/>
          <w:sz w:val="22"/>
        </w:rPr>
        <w:t xml:space="preserve">, </w:t>
      </w:r>
      <w:r w:rsidRPr="00430019">
        <w:rPr>
          <w:rFonts w:ascii="Cambria" w:hAnsi="Cambria"/>
          <w:b/>
          <w:bCs/>
          <w:noProof/>
          <w:sz w:val="22"/>
        </w:rPr>
        <w:t>Hussain S</w:t>
      </w:r>
      <w:r w:rsidRPr="00430019">
        <w:rPr>
          <w:rFonts w:ascii="Cambria" w:hAnsi="Cambria"/>
          <w:noProof/>
          <w:sz w:val="22"/>
        </w:rPr>
        <w:t xml:space="preserve">, </w:t>
      </w:r>
      <w:r w:rsidRPr="00430019">
        <w:rPr>
          <w:rFonts w:ascii="Cambria" w:hAnsi="Cambria"/>
          <w:b/>
          <w:bCs/>
          <w:noProof/>
          <w:sz w:val="22"/>
        </w:rPr>
        <w:t>Hwang JJ</w:t>
      </w:r>
      <w:r w:rsidRPr="00430019">
        <w:rPr>
          <w:rFonts w:ascii="Cambria" w:hAnsi="Cambria"/>
          <w:noProof/>
          <w:sz w:val="22"/>
        </w:rPr>
        <w:t xml:space="preserve">, </w:t>
      </w:r>
      <w:r w:rsidRPr="00430019">
        <w:rPr>
          <w:rFonts w:ascii="Cambria" w:hAnsi="Cambria"/>
          <w:b/>
          <w:bCs/>
          <w:noProof/>
          <w:sz w:val="22"/>
        </w:rPr>
        <w:t>Hwang S</w:t>
      </w:r>
      <w:r w:rsidRPr="00430019">
        <w:rPr>
          <w:rFonts w:ascii="Cambria" w:hAnsi="Cambria"/>
          <w:noProof/>
          <w:sz w:val="22"/>
        </w:rPr>
        <w:t xml:space="preserve">, </w:t>
      </w:r>
      <w:r w:rsidRPr="00430019">
        <w:rPr>
          <w:rFonts w:ascii="Cambria" w:hAnsi="Cambria"/>
          <w:b/>
          <w:bCs/>
          <w:noProof/>
          <w:sz w:val="22"/>
        </w:rPr>
        <w:t>Hwang TI</w:t>
      </w:r>
      <w:r w:rsidRPr="00430019">
        <w:rPr>
          <w:rFonts w:ascii="Cambria" w:hAnsi="Cambria"/>
          <w:noProof/>
          <w:sz w:val="22"/>
        </w:rPr>
        <w:t xml:space="preserve">, </w:t>
      </w:r>
      <w:r w:rsidRPr="00430019">
        <w:rPr>
          <w:rFonts w:ascii="Cambria" w:hAnsi="Cambria"/>
          <w:b/>
          <w:bCs/>
          <w:noProof/>
          <w:sz w:val="22"/>
        </w:rPr>
        <w:t>Ichihara A</w:t>
      </w:r>
      <w:r w:rsidRPr="00430019">
        <w:rPr>
          <w:rFonts w:ascii="Cambria" w:hAnsi="Cambria"/>
          <w:noProof/>
          <w:sz w:val="22"/>
        </w:rPr>
        <w:t xml:space="preserve">, </w:t>
      </w:r>
      <w:r w:rsidRPr="00430019">
        <w:rPr>
          <w:rFonts w:ascii="Cambria" w:hAnsi="Cambria"/>
          <w:b/>
          <w:bCs/>
          <w:noProof/>
          <w:sz w:val="22"/>
        </w:rPr>
        <w:t>Imai Y</w:t>
      </w:r>
      <w:r w:rsidRPr="00430019">
        <w:rPr>
          <w:rFonts w:ascii="Cambria" w:hAnsi="Cambria"/>
          <w:noProof/>
          <w:sz w:val="22"/>
        </w:rPr>
        <w:t xml:space="preserve">, </w:t>
      </w:r>
      <w:r w:rsidRPr="00430019">
        <w:rPr>
          <w:rFonts w:ascii="Cambria" w:hAnsi="Cambria"/>
          <w:b/>
          <w:bCs/>
          <w:noProof/>
          <w:sz w:val="22"/>
        </w:rPr>
        <w:t>Imbriano C</w:t>
      </w:r>
      <w:r w:rsidRPr="00430019">
        <w:rPr>
          <w:rFonts w:ascii="Cambria" w:hAnsi="Cambria"/>
          <w:noProof/>
          <w:sz w:val="22"/>
        </w:rPr>
        <w:t xml:space="preserve">, </w:t>
      </w:r>
      <w:r w:rsidRPr="00430019">
        <w:rPr>
          <w:rFonts w:ascii="Cambria" w:hAnsi="Cambria"/>
          <w:b/>
          <w:bCs/>
          <w:noProof/>
          <w:sz w:val="22"/>
        </w:rPr>
        <w:t>Inomata M</w:t>
      </w:r>
      <w:r w:rsidRPr="00430019">
        <w:rPr>
          <w:rFonts w:ascii="Cambria" w:hAnsi="Cambria"/>
          <w:noProof/>
          <w:sz w:val="22"/>
        </w:rPr>
        <w:t xml:space="preserve">, </w:t>
      </w:r>
      <w:r w:rsidRPr="00430019">
        <w:rPr>
          <w:rFonts w:ascii="Cambria" w:hAnsi="Cambria"/>
          <w:b/>
          <w:bCs/>
          <w:noProof/>
          <w:sz w:val="22"/>
        </w:rPr>
        <w:t>Into T</w:t>
      </w:r>
      <w:r w:rsidRPr="00430019">
        <w:rPr>
          <w:rFonts w:ascii="Cambria" w:hAnsi="Cambria"/>
          <w:noProof/>
          <w:sz w:val="22"/>
        </w:rPr>
        <w:t xml:space="preserve">, </w:t>
      </w:r>
      <w:r w:rsidRPr="00430019">
        <w:rPr>
          <w:rFonts w:ascii="Cambria" w:hAnsi="Cambria"/>
          <w:b/>
          <w:bCs/>
          <w:noProof/>
          <w:sz w:val="22"/>
        </w:rPr>
        <w:t>Iovane V</w:t>
      </w:r>
      <w:r w:rsidRPr="00430019">
        <w:rPr>
          <w:rFonts w:ascii="Cambria" w:hAnsi="Cambria"/>
          <w:noProof/>
          <w:sz w:val="22"/>
        </w:rPr>
        <w:t xml:space="preserve">, </w:t>
      </w:r>
      <w:r w:rsidRPr="00430019">
        <w:rPr>
          <w:rFonts w:ascii="Cambria" w:hAnsi="Cambria"/>
          <w:b/>
          <w:bCs/>
          <w:noProof/>
          <w:sz w:val="22"/>
        </w:rPr>
        <w:t>Iovanna JL</w:t>
      </w:r>
      <w:r w:rsidRPr="00430019">
        <w:rPr>
          <w:rFonts w:ascii="Cambria" w:hAnsi="Cambria"/>
          <w:noProof/>
          <w:sz w:val="22"/>
        </w:rPr>
        <w:t xml:space="preserve">, </w:t>
      </w:r>
      <w:r w:rsidRPr="00430019">
        <w:rPr>
          <w:rFonts w:ascii="Cambria" w:hAnsi="Cambria"/>
          <w:b/>
          <w:bCs/>
          <w:noProof/>
          <w:sz w:val="22"/>
        </w:rPr>
        <w:t>Iozzo R V</w:t>
      </w:r>
      <w:r w:rsidRPr="00430019">
        <w:rPr>
          <w:rFonts w:ascii="Cambria" w:hAnsi="Cambria"/>
          <w:noProof/>
          <w:sz w:val="22"/>
        </w:rPr>
        <w:t xml:space="preserve">, </w:t>
      </w:r>
      <w:r w:rsidRPr="00430019">
        <w:rPr>
          <w:rFonts w:ascii="Cambria" w:hAnsi="Cambria"/>
          <w:b/>
          <w:bCs/>
          <w:noProof/>
          <w:sz w:val="22"/>
        </w:rPr>
        <w:t>Ip NY</w:t>
      </w:r>
      <w:r w:rsidRPr="00430019">
        <w:rPr>
          <w:rFonts w:ascii="Cambria" w:hAnsi="Cambria"/>
          <w:noProof/>
          <w:sz w:val="22"/>
        </w:rPr>
        <w:t xml:space="preserve">, </w:t>
      </w:r>
      <w:r w:rsidRPr="00430019">
        <w:rPr>
          <w:rFonts w:ascii="Cambria" w:hAnsi="Cambria"/>
          <w:b/>
          <w:bCs/>
          <w:noProof/>
          <w:sz w:val="22"/>
        </w:rPr>
        <w:t>Irazoqui JE</w:t>
      </w:r>
      <w:r w:rsidRPr="00430019">
        <w:rPr>
          <w:rFonts w:ascii="Cambria" w:hAnsi="Cambria"/>
          <w:noProof/>
          <w:sz w:val="22"/>
        </w:rPr>
        <w:t xml:space="preserve">, </w:t>
      </w:r>
      <w:r w:rsidRPr="00430019">
        <w:rPr>
          <w:rFonts w:ascii="Cambria" w:hAnsi="Cambria"/>
          <w:b/>
          <w:bCs/>
          <w:noProof/>
          <w:sz w:val="22"/>
        </w:rPr>
        <w:t>Iribarren P</w:t>
      </w:r>
      <w:r w:rsidRPr="00430019">
        <w:rPr>
          <w:rFonts w:ascii="Cambria" w:hAnsi="Cambria"/>
          <w:noProof/>
          <w:sz w:val="22"/>
        </w:rPr>
        <w:t xml:space="preserve">, </w:t>
      </w:r>
      <w:r w:rsidRPr="00430019">
        <w:rPr>
          <w:rFonts w:ascii="Cambria" w:hAnsi="Cambria"/>
          <w:b/>
          <w:bCs/>
          <w:noProof/>
          <w:sz w:val="22"/>
        </w:rPr>
        <w:t>Isaka Y</w:t>
      </w:r>
      <w:r w:rsidRPr="00430019">
        <w:rPr>
          <w:rFonts w:ascii="Cambria" w:hAnsi="Cambria"/>
          <w:noProof/>
          <w:sz w:val="22"/>
        </w:rPr>
        <w:t xml:space="preserve">, </w:t>
      </w:r>
      <w:r w:rsidRPr="00430019">
        <w:rPr>
          <w:rFonts w:ascii="Cambria" w:hAnsi="Cambria"/>
          <w:b/>
          <w:bCs/>
          <w:noProof/>
          <w:sz w:val="22"/>
        </w:rPr>
        <w:lastRenderedPageBreak/>
        <w:t>Isakovic AJ</w:t>
      </w:r>
      <w:r w:rsidRPr="00430019">
        <w:rPr>
          <w:rFonts w:ascii="Cambria" w:hAnsi="Cambria"/>
          <w:noProof/>
          <w:sz w:val="22"/>
        </w:rPr>
        <w:t xml:space="preserve">, </w:t>
      </w:r>
      <w:r w:rsidRPr="00430019">
        <w:rPr>
          <w:rFonts w:ascii="Cambria" w:hAnsi="Cambria"/>
          <w:b/>
          <w:bCs/>
          <w:noProof/>
          <w:sz w:val="22"/>
        </w:rPr>
        <w:t>Ischiropoulos H</w:t>
      </w:r>
      <w:r w:rsidRPr="00430019">
        <w:rPr>
          <w:rFonts w:ascii="Cambria" w:hAnsi="Cambria"/>
          <w:noProof/>
          <w:sz w:val="22"/>
        </w:rPr>
        <w:t xml:space="preserve">, </w:t>
      </w:r>
      <w:r w:rsidRPr="00430019">
        <w:rPr>
          <w:rFonts w:ascii="Cambria" w:hAnsi="Cambria"/>
          <w:b/>
          <w:bCs/>
          <w:noProof/>
          <w:sz w:val="22"/>
        </w:rPr>
        <w:t>Isenberg JS</w:t>
      </w:r>
      <w:r w:rsidRPr="00430019">
        <w:rPr>
          <w:rFonts w:ascii="Cambria" w:hAnsi="Cambria"/>
          <w:noProof/>
          <w:sz w:val="22"/>
        </w:rPr>
        <w:t xml:space="preserve">, </w:t>
      </w:r>
      <w:r w:rsidRPr="00430019">
        <w:rPr>
          <w:rFonts w:ascii="Cambria" w:hAnsi="Cambria"/>
          <w:b/>
          <w:bCs/>
          <w:noProof/>
          <w:sz w:val="22"/>
        </w:rPr>
        <w:t>Ishaq M</w:t>
      </w:r>
      <w:r w:rsidRPr="00430019">
        <w:rPr>
          <w:rFonts w:ascii="Cambria" w:hAnsi="Cambria"/>
          <w:noProof/>
          <w:sz w:val="22"/>
        </w:rPr>
        <w:t xml:space="preserve">, </w:t>
      </w:r>
      <w:r w:rsidRPr="00430019">
        <w:rPr>
          <w:rFonts w:ascii="Cambria" w:hAnsi="Cambria"/>
          <w:b/>
          <w:bCs/>
          <w:noProof/>
          <w:sz w:val="22"/>
        </w:rPr>
        <w:t>Ishida H</w:t>
      </w:r>
      <w:r w:rsidRPr="00430019">
        <w:rPr>
          <w:rFonts w:ascii="Cambria" w:hAnsi="Cambria"/>
          <w:noProof/>
          <w:sz w:val="22"/>
        </w:rPr>
        <w:t xml:space="preserve">, </w:t>
      </w:r>
      <w:r w:rsidRPr="00430019">
        <w:rPr>
          <w:rFonts w:ascii="Cambria" w:hAnsi="Cambria"/>
          <w:b/>
          <w:bCs/>
          <w:noProof/>
          <w:sz w:val="22"/>
        </w:rPr>
        <w:t>Ishii I</w:t>
      </w:r>
      <w:r w:rsidRPr="00430019">
        <w:rPr>
          <w:rFonts w:ascii="Cambria" w:hAnsi="Cambria"/>
          <w:noProof/>
          <w:sz w:val="22"/>
        </w:rPr>
        <w:t xml:space="preserve">, </w:t>
      </w:r>
      <w:r w:rsidRPr="00430019">
        <w:rPr>
          <w:rFonts w:ascii="Cambria" w:hAnsi="Cambria"/>
          <w:b/>
          <w:bCs/>
          <w:noProof/>
          <w:sz w:val="22"/>
        </w:rPr>
        <w:t>Ishmael JE</w:t>
      </w:r>
      <w:r w:rsidRPr="00430019">
        <w:rPr>
          <w:rFonts w:ascii="Cambria" w:hAnsi="Cambria"/>
          <w:noProof/>
          <w:sz w:val="22"/>
        </w:rPr>
        <w:t xml:space="preserve">, </w:t>
      </w:r>
      <w:r w:rsidRPr="00430019">
        <w:rPr>
          <w:rFonts w:ascii="Cambria" w:hAnsi="Cambria"/>
          <w:b/>
          <w:bCs/>
          <w:noProof/>
          <w:sz w:val="22"/>
        </w:rPr>
        <w:t>Isidoro C</w:t>
      </w:r>
      <w:r w:rsidRPr="00430019">
        <w:rPr>
          <w:rFonts w:ascii="Cambria" w:hAnsi="Cambria"/>
          <w:noProof/>
          <w:sz w:val="22"/>
        </w:rPr>
        <w:t xml:space="preserve">, </w:t>
      </w:r>
      <w:r w:rsidRPr="00430019">
        <w:rPr>
          <w:rFonts w:ascii="Cambria" w:hAnsi="Cambria"/>
          <w:b/>
          <w:bCs/>
          <w:noProof/>
          <w:sz w:val="22"/>
        </w:rPr>
        <w:t>Isobe K</w:t>
      </w:r>
      <w:r w:rsidRPr="00430019">
        <w:rPr>
          <w:rFonts w:ascii="Cambria" w:hAnsi="Cambria"/>
          <w:noProof/>
          <w:sz w:val="22"/>
        </w:rPr>
        <w:t xml:space="preserve">, </w:t>
      </w:r>
      <w:r w:rsidRPr="00430019">
        <w:rPr>
          <w:rFonts w:ascii="Cambria" w:hAnsi="Cambria"/>
          <w:b/>
          <w:bCs/>
          <w:noProof/>
          <w:sz w:val="22"/>
        </w:rPr>
        <w:t>Isono E</w:t>
      </w:r>
      <w:r w:rsidRPr="00430019">
        <w:rPr>
          <w:rFonts w:ascii="Cambria" w:hAnsi="Cambria"/>
          <w:noProof/>
          <w:sz w:val="22"/>
        </w:rPr>
        <w:t xml:space="preserve">, </w:t>
      </w:r>
      <w:r w:rsidRPr="00430019">
        <w:rPr>
          <w:rFonts w:ascii="Cambria" w:hAnsi="Cambria"/>
          <w:b/>
          <w:bCs/>
          <w:noProof/>
          <w:sz w:val="22"/>
        </w:rPr>
        <w:t>Issazadeh-Navikas S</w:t>
      </w:r>
      <w:r w:rsidRPr="00430019">
        <w:rPr>
          <w:rFonts w:ascii="Cambria" w:hAnsi="Cambria"/>
          <w:noProof/>
          <w:sz w:val="22"/>
        </w:rPr>
        <w:t xml:space="preserve">, </w:t>
      </w:r>
      <w:r w:rsidRPr="00430019">
        <w:rPr>
          <w:rFonts w:ascii="Cambria" w:hAnsi="Cambria"/>
          <w:b/>
          <w:bCs/>
          <w:noProof/>
          <w:sz w:val="22"/>
        </w:rPr>
        <w:t>Itahana K</w:t>
      </w:r>
      <w:r w:rsidRPr="00430019">
        <w:rPr>
          <w:rFonts w:ascii="Cambria" w:hAnsi="Cambria"/>
          <w:noProof/>
          <w:sz w:val="22"/>
        </w:rPr>
        <w:t xml:space="preserve">, </w:t>
      </w:r>
      <w:r w:rsidRPr="00430019">
        <w:rPr>
          <w:rFonts w:ascii="Cambria" w:hAnsi="Cambria"/>
          <w:b/>
          <w:bCs/>
          <w:noProof/>
          <w:sz w:val="22"/>
        </w:rPr>
        <w:t>Itakura E</w:t>
      </w:r>
      <w:r w:rsidRPr="00430019">
        <w:rPr>
          <w:rFonts w:ascii="Cambria" w:hAnsi="Cambria"/>
          <w:noProof/>
          <w:sz w:val="22"/>
        </w:rPr>
        <w:t xml:space="preserve">, </w:t>
      </w:r>
      <w:r w:rsidRPr="00430019">
        <w:rPr>
          <w:rFonts w:ascii="Cambria" w:hAnsi="Cambria"/>
          <w:b/>
          <w:bCs/>
          <w:noProof/>
          <w:sz w:val="22"/>
        </w:rPr>
        <w:t>Ivanov AI</w:t>
      </w:r>
      <w:r w:rsidRPr="00430019">
        <w:rPr>
          <w:rFonts w:ascii="Cambria" w:hAnsi="Cambria"/>
          <w:noProof/>
          <w:sz w:val="22"/>
        </w:rPr>
        <w:t xml:space="preserve">, </w:t>
      </w:r>
      <w:r w:rsidRPr="00430019">
        <w:rPr>
          <w:rFonts w:ascii="Cambria" w:hAnsi="Cambria"/>
          <w:b/>
          <w:bCs/>
          <w:noProof/>
          <w:sz w:val="22"/>
        </w:rPr>
        <w:t>Iyer AK V</w:t>
      </w:r>
      <w:r w:rsidRPr="00430019">
        <w:rPr>
          <w:rFonts w:ascii="Cambria" w:hAnsi="Cambria"/>
          <w:noProof/>
          <w:sz w:val="22"/>
        </w:rPr>
        <w:t xml:space="preserve">, </w:t>
      </w:r>
      <w:r w:rsidRPr="00430019">
        <w:rPr>
          <w:rFonts w:ascii="Cambria" w:hAnsi="Cambria"/>
          <w:b/>
          <w:bCs/>
          <w:noProof/>
          <w:sz w:val="22"/>
        </w:rPr>
        <w:t>Izquierdo JM</w:t>
      </w:r>
      <w:r w:rsidRPr="00430019">
        <w:rPr>
          <w:rFonts w:ascii="Cambria" w:hAnsi="Cambria"/>
          <w:noProof/>
          <w:sz w:val="22"/>
        </w:rPr>
        <w:t xml:space="preserve">, </w:t>
      </w:r>
      <w:r w:rsidRPr="00430019">
        <w:rPr>
          <w:rFonts w:ascii="Cambria" w:hAnsi="Cambria"/>
          <w:b/>
          <w:bCs/>
          <w:noProof/>
          <w:sz w:val="22"/>
        </w:rPr>
        <w:t>Izumi Y</w:t>
      </w:r>
      <w:r w:rsidRPr="00430019">
        <w:rPr>
          <w:rFonts w:ascii="Cambria" w:hAnsi="Cambria"/>
          <w:noProof/>
          <w:sz w:val="22"/>
        </w:rPr>
        <w:t xml:space="preserve">, </w:t>
      </w:r>
      <w:r w:rsidRPr="00430019">
        <w:rPr>
          <w:rFonts w:ascii="Cambria" w:hAnsi="Cambria"/>
          <w:b/>
          <w:bCs/>
          <w:noProof/>
          <w:sz w:val="22"/>
        </w:rPr>
        <w:t>Izzo V</w:t>
      </w:r>
      <w:r w:rsidRPr="00430019">
        <w:rPr>
          <w:rFonts w:ascii="Cambria" w:hAnsi="Cambria"/>
          <w:noProof/>
          <w:sz w:val="22"/>
        </w:rPr>
        <w:t xml:space="preserve">, </w:t>
      </w:r>
      <w:r w:rsidRPr="00430019">
        <w:rPr>
          <w:rFonts w:ascii="Cambria" w:hAnsi="Cambria"/>
          <w:b/>
          <w:bCs/>
          <w:noProof/>
          <w:sz w:val="22"/>
        </w:rPr>
        <w:t>Jäättelä M</w:t>
      </w:r>
      <w:r w:rsidRPr="00430019">
        <w:rPr>
          <w:rFonts w:ascii="Cambria" w:hAnsi="Cambria"/>
          <w:noProof/>
          <w:sz w:val="22"/>
        </w:rPr>
        <w:t xml:space="preserve">, </w:t>
      </w:r>
      <w:r w:rsidRPr="00430019">
        <w:rPr>
          <w:rFonts w:ascii="Cambria" w:hAnsi="Cambria"/>
          <w:b/>
          <w:bCs/>
          <w:noProof/>
          <w:sz w:val="22"/>
        </w:rPr>
        <w:t>Jaber N</w:t>
      </w:r>
      <w:r w:rsidRPr="00430019">
        <w:rPr>
          <w:rFonts w:ascii="Cambria" w:hAnsi="Cambria"/>
          <w:noProof/>
          <w:sz w:val="22"/>
        </w:rPr>
        <w:t xml:space="preserve">, </w:t>
      </w:r>
      <w:r w:rsidRPr="00430019">
        <w:rPr>
          <w:rFonts w:ascii="Cambria" w:hAnsi="Cambria"/>
          <w:b/>
          <w:bCs/>
          <w:noProof/>
          <w:sz w:val="22"/>
        </w:rPr>
        <w:t>Jackson DJ</w:t>
      </w:r>
      <w:r w:rsidRPr="00430019">
        <w:rPr>
          <w:rFonts w:ascii="Cambria" w:hAnsi="Cambria"/>
          <w:noProof/>
          <w:sz w:val="22"/>
        </w:rPr>
        <w:t xml:space="preserve">, </w:t>
      </w:r>
      <w:r w:rsidRPr="00430019">
        <w:rPr>
          <w:rFonts w:ascii="Cambria" w:hAnsi="Cambria"/>
          <w:b/>
          <w:bCs/>
          <w:noProof/>
          <w:sz w:val="22"/>
        </w:rPr>
        <w:t>Jackson WT</w:t>
      </w:r>
      <w:r w:rsidRPr="00430019">
        <w:rPr>
          <w:rFonts w:ascii="Cambria" w:hAnsi="Cambria"/>
          <w:noProof/>
          <w:sz w:val="22"/>
        </w:rPr>
        <w:t xml:space="preserve">, </w:t>
      </w:r>
      <w:r w:rsidRPr="00430019">
        <w:rPr>
          <w:rFonts w:ascii="Cambria" w:hAnsi="Cambria"/>
          <w:b/>
          <w:bCs/>
          <w:noProof/>
          <w:sz w:val="22"/>
        </w:rPr>
        <w:t>Jacob TG</w:t>
      </w:r>
      <w:r w:rsidRPr="00430019">
        <w:rPr>
          <w:rFonts w:ascii="Cambria" w:hAnsi="Cambria"/>
          <w:noProof/>
          <w:sz w:val="22"/>
        </w:rPr>
        <w:t xml:space="preserve">, </w:t>
      </w:r>
      <w:r w:rsidRPr="00430019">
        <w:rPr>
          <w:rFonts w:ascii="Cambria" w:hAnsi="Cambria"/>
          <w:b/>
          <w:bCs/>
          <w:noProof/>
          <w:sz w:val="22"/>
        </w:rPr>
        <w:t>Jacques TS</w:t>
      </w:r>
      <w:r w:rsidRPr="00430019">
        <w:rPr>
          <w:rFonts w:ascii="Cambria" w:hAnsi="Cambria"/>
          <w:noProof/>
          <w:sz w:val="22"/>
        </w:rPr>
        <w:t xml:space="preserve">, </w:t>
      </w:r>
      <w:r w:rsidRPr="00430019">
        <w:rPr>
          <w:rFonts w:ascii="Cambria" w:hAnsi="Cambria"/>
          <w:b/>
          <w:bCs/>
          <w:noProof/>
          <w:sz w:val="22"/>
        </w:rPr>
        <w:t>Jagannath C</w:t>
      </w:r>
      <w:r w:rsidRPr="00430019">
        <w:rPr>
          <w:rFonts w:ascii="Cambria" w:hAnsi="Cambria"/>
          <w:noProof/>
          <w:sz w:val="22"/>
        </w:rPr>
        <w:t xml:space="preserve">, </w:t>
      </w:r>
      <w:r w:rsidRPr="00430019">
        <w:rPr>
          <w:rFonts w:ascii="Cambria" w:hAnsi="Cambria"/>
          <w:b/>
          <w:bCs/>
          <w:noProof/>
          <w:sz w:val="22"/>
        </w:rPr>
        <w:t>Jain A</w:t>
      </w:r>
      <w:r w:rsidRPr="00430019">
        <w:rPr>
          <w:rFonts w:ascii="Cambria" w:hAnsi="Cambria"/>
          <w:noProof/>
          <w:sz w:val="22"/>
        </w:rPr>
        <w:t xml:space="preserve">, </w:t>
      </w:r>
      <w:r w:rsidRPr="00430019">
        <w:rPr>
          <w:rFonts w:ascii="Cambria" w:hAnsi="Cambria"/>
          <w:b/>
          <w:bCs/>
          <w:noProof/>
          <w:sz w:val="22"/>
        </w:rPr>
        <w:t>Jana NR</w:t>
      </w:r>
      <w:r w:rsidRPr="00430019">
        <w:rPr>
          <w:rFonts w:ascii="Cambria" w:hAnsi="Cambria"/>
          <w:noProof/>
          <w:sz w:val="22"/>
        </w:rPr>
        <w:t xml:space="preserve">, </w:t>
      </w:r>
      <w:r w:rsidRPr="00430019">
        <w:rPr>
          <w:rFonts w:ascii="Cambria" w:hAnsi="Cambria"/>
          <w:b/>
          <w:bCs/>
          <w:noProof/>
          <w:sz w:val="22"/>
        </w:rPr>
        <w:t>Jang BK</w:t>
      </w:r>
      <w:r w:rsidRPr="00430019">
        <w:rPr>
          <w:rFonts w:ascii="Cambria" w:hAnsi="Cambria"/>
          <w:noProof/>
          <w:sz w:val="22"/>
        </w:rPr>
        <w:t xml:space="preserve">, </w:t>
      </w:r>
      <w:r w:rsidRPr="00430019">
        <w:rPr>
          <w:rFonts w:ascii="Cambria" w:hAnsi="Cambria"/>
          <w:b/>
          <w:bCs/>
          <w:noProof/>
          <w:sz w:val="22"/>
        </w:rPr>
        <w:t>Jani A</w:t>
      </w:r>
      <w:r w:rsidRPr="00430019">
        <w:rPr>
          <w:rFonts w:ascii="Cambria" w:hAnsi="Cambria"/>
          <w:noProof/>
          <w:sz w:val="22"/>
        </w:rPr>
        <w:t xml:space="preserve">, </w:t>
      </w:r>
      <w:r w:rsidRPr="00430019">
        <w:rPr>
          <w:rFonts w:ascii="Cambria" w:hAnsi="Cambria"/>
          <w:b/>
          <w:bCs/>
          <w:noProof/>
          <w:sz w:val="22"/>
        </w:rPr>
        <w:t>Janji B</w:t>
      </w:r>
      <w:r w:rsidRPr="00430019">
        <w:rPr>
          <w:rFonts w:ascii="Cambria" w:hAnsi="Cambria"/>
          <w:noProof/>
          <w:sz w:val="22"/>
        </w:rPr>
        <w:t xml:space="preserve">, </w:t>
      </w:r>
      <w:r w:rsidRPr="00430019">
        <w:rPr>
          <w:rFonts w:ascii="Cambria" w:hAnsi="Cambria"/>
          <w:b/>
          <w:bCs/>
          <w:noProof/>
          <w:sz w:val="22"/>
        </w:rPr>
        <w:t>Jannig PR</w:t>
      </w:r>
      <w:r w:rsidRPr="00430019">
        <w:rPr>
          <w:rFonts w:ascii="Cambria" w:hAnsi="Cambria"/>
          <w:noProof/>
          <w:sz w:val="22"/>
        </w:rPr>
        <w:t xml:space="preserve">, </w:t>
      </w:r>
      <w:r w:rsidRPr="00430019">
        <w:rPr>
          <w:rFonts w:ascii="Cambria" w:hAnsi="Cambria"/>
          <w:b/>
          <w:bCs/>
          <w:noProof/>
          <w:sz w:val="22"/>
        </w:rPr>
        <w:t>Jansson PJ</w:t>
      </w:r>
      <w:r w:rsidRPr="00430019">
        <w:rPr>
          <w:rFonts w:ascii="Cambria" w:hAnsi="Cambria"/>
          <w:noProof/>
          <w:sz w:val="22"/>
        </w:rPr>
        <w:t xml:space="preserve">, </w:t>
      </w:r>
      <w:r w:rsidRPr="00430019">
        <w:rPr>
          <w:rFonts w:ascii="Cambria" w:hAnsi="Cambria"/>
          <w:b/>
          <w:bCs/>
          <w:noProof/>
          <w:sz w:val="22"/>
        </w:rPr>
        <w:t>Jean S</w:t>
      </w:r>
      <w:r w:rsidRPr="00430019">
        <w:rPr>
          <w:rFonts w:ascii="Cambria" w:hAnsi="Cambria"/>
          <w:noProof/>
          <w:sz w:val="22"/>
        </w:rPr>
        <w:t xml:space="preserve">, </w:t>
      </w:r>
      <w:r w:rsidRPr="00430019">
        <w:rPr>
          <w:rFonts w:ascii="Cambria" w:hAnsi="Cambria"/>
          <w:b/>
          <w:bCs/>
          <w:noProof/>
          <w:sz w:val="22"/>
        </w:rPr>
        <w:t>Jendrach M</w:t>
      </w:r>
      <w:r w:rsidRPr="00430019">
        <w:rPr>
          <w:rFonts w:ascii="Cambria" w:hAnsi="Cambria"/>
          <w:noProof/>
          <w:sz w:val="22"/>
        </w:rPr>
        <w:t xml:space="preserve">, </w:t>
      </w:r>
      <w:r w:rsidRPr="00430019">
        <w:rPr>
          <w:rFonts w:ascii="Cambria" w:hAnsi="Cambria"/>
          <w:b/>
          <w:bCs/>
          <w:noProof/>
          <w:sz w:val="22"/>
        </w:rPr>
        <w:t>Jeon J-H</w:t>
      </w:r>
      <w:r w:rsidRPr="00430019">
        <w:rPr>
          <w:rFonts w:ascii="Cambria" w:hAnsi="Cambria"/>
          <w:noProof/>
          <w:sz w:val="22"/>
        </w:rPr>
        <w:t xml:space="preserve">, </w:t>
      </w:r>
      <w:r w:rsidRPr="00430019">
        <w:rPr>
          <w:rFonts w:ascii="Cambria" w:hAnsi="Cambria"/>
          <w:b/>
          <w:bCs/>
          <w:noProof/>
          <w:sz w:val="22"/>
        </w:rPr>
        <w:t>Jessen N</w:t>
      </w:r>
      <w:r w:rsidRPr="00430019">
        <w:rPr>
          <w:rFonts w:ascii="Cambria" w:hAnsi="Cambria"/>
          <w:noProof/>
          <w:sz w:val="22"/>
        </w:rPr>
        <w:t xml:space="preserve">, </w:t>
      </w:r>
      <w:r w:rsidRPr="00430019">
        <w:rPr>
          <w:rFonts w:ascii="Cambria" w:hAnsi="Cambria"/>
          <w:b/>
          <w:bCs/>
          <w:noProof/>
          <w:sz w:val="22"/>
        </w:rPr>
        <w:t>Jeung E-B</w:t>
      </w:r>
      <w:r w:rsidRPr="00430019">
        <w:rPr>
          <w:rFonts w:ascii="Cambria" w:hAnsi="Cambria"/>
          <w:noProof/>
          <w:sz w:val="22"/>
        </w:rPr>
        <w:t xml:space="preserve">, </w:t>
      </w:r>
      <w:r w:rsidRPr="00430019">
        <w:rPr>
          <w:rFonts w:ascii="Cambria" w:hAnsi="Cambria"/>
          <w:b/>
          <w:bCs/>
          <w:noProof/>
          <w:sz w:val="22"/>
        </w:rPr>
        <w:t>Jia K</w:t>
      </w:r>
      <w:r w:rsidRPr="00430019">
        <w:rPr>
          <w:rFonts w:ascii="Cambria" w:hAnsi="Cambria"/>
          <w:noProof/>
          <w:sz w:val="22"/>
        </w:rPr>
        <w:t xml:space="preserve">, </w:t>
      </w:r>
      <w:r w:rsidRPr="00430019">
        <w:rPr>
          <w:rFonts w:ascii="Cambria" w:hAnsi="Cambria"/>
          <w:b/>
          <w:bCs/>
          <w:noProof/>
          <w:sz w:val="22"/>
        </w:rPr>
        <w:t>Jia L</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H</w:t>
      </w:r>
      <w:r w:rsidRPr="00430019">
        <w:rPr>
          <w:rFonts w:ascii="Cambria" w:hAnsi="Cambria"/>
          <w:noProof/>
          <w:sz w:val="22"/>
        </w:rPr>
        <w:t xml:space="preserve">, </w:t>
      </w:r>
      <w:r w:rsidRPr="00430019">
        <w:rPr>
          <w:rFonts w:ascii="Cambria" w:hAnsi="Cambria"/>
          <w:b/>
          <w:bCs/>
          <w:noProof/>
          <w:sz w:val="22"/>
        </w:rPr>
        <w:t>Jiang L</w:t>
      </w:r>
      <w:r w:rsidRPr="00430019">
        <w:rPr>
          <w:rFonts w:ascii="Cambria" w:hAnsi="Cambria"/>
          <w:noProof/>
          <w:sz w:val="22"/>
        </w:rPr>
        <w:t xml:space="preserve">, </w:t>
      </w:r>
      <w:r w:rsidRPr="00430019">
        <w:rPr>
          <w:rFonts w:ascii="Cambria" w:hAnsi="Cambria"/>
          <w:b/>
          <w:bCs/>
          <w:noProof/>
          <w:sz w:val="22"/>
        </w:rPr>
        <w:t>Jiang T</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X</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Jiang Y</w:t>
      </w:r>
      <w:r w:rsidRPr="00430019">
        <w:rPr>
          <w:rFonts w:ascii="Cambria" w:hAnsi="Cambria"/>
          <w:noProof/>
          <w:sz w:val="22"/>
        </w:rPr>
        <w:t xml:space="preserve">, </w:t>
      </w:r>
      <w:r w:rsidRPr="00430019">
        <w:rPr>
          <w:rFonts w:ascii="Cambria" w:hAnsi="Cambria"/>
          <w:b/>
          <w:bCs/>
          <w:noProof/>
          <w:sz w:val="22"/>
        </w:rPr>
        <w:t>Jiménez A</w:t>
      </w:r>
      <w:r w:rsidRPr="00430019">
        <w:rPr>
          <w:rFonts w:ascii="Cambria" w:hAnsi="Cambria"/>
          <w:noProof/>
          <w:sz w:val="22"/>
        </w:rPr>
        <w:t xml:space="preserve">, </w:t>
      </w:r>
      <w:r w:rsidRPr="00430019">
        <w:rPr>
          <w:rFonts w:ascii="Cambria" w:hAnsi="Cambria"/>
          <w:b/>
          <w:bCs/>
          <w:noProof/>
          <w:sz w:val="22"/>
        </w:rPr>
        <w:t>Jin C</w:t>
      </w:r>
      <w:r w:rsidRPr="00430019">
        <w:rPr>
          <w:rFonts w:ascii="Cambria" w:hAnsi="Cambria"/>
          <w:noProof/>
          <w:sz w:val="22"/>
        </w:rPr>
        <w:t xml:space="preserve">, </w:t>
      </w:r>
      <w:r w:rsidRPr="00430019">
        <w:rPr>
          <w:rFonts w:ascii="Cambria" w:hAnsi="Cambria"/>
          <w:b/>
          <w:bCs/>
          <w:noProof/>
          <w:sz w:val="22"/>
        </w:rPr>
        <w:t>Jin H</w:t>
      </w:r>
      <w:r w:rsidRPr="00430019">
        <w:rPr>
          <w:rFonts w:ascii="Cambria" w:hAnsi="Cambria"/>
          <w:noProof/>
          <w:sz w:val="22"/>
        </w:rPr>
        <w:t xml:space="preserve">, </w:t>
      </w:r>
      <w:r w:rsidRPr="00430019">
        <w:rPr>
          <w:rFonts w:ascii="Cambria" w:hAnsi="Cambria"/>
          <w:b/>
          <w:bCs/>
          <w:noProof/>
          <w:sz w:val="22"/>
        </w:rPr>
        <w:t>Jin L</w:t>
      </w:r>
      <w:r w:rsidRPr="00430019">
        <w:rPr>
          <w:rFonts w:ascii="Cambria" w:hAnsi="Cambria"/>
          <w:noProof/>
          <w:sz w:val="22"/>
        </w:rPr>
        <w:t xml:space="preserve">, </w:t>
      </w:r>
      <w:r w:rsidRPr="00430019">
        <w:rPr>
          <w:rFonts w:ascii="Cambria" w:hAnsi="Cambria"/>
          <w:b/>
          <w:bCs/>
          <w:noProof/>
          <w:sz w:val="22"/>
        </w:rPr>
        <w:t>Jin M</w:t>
      </w:r>
      <w:r w:rsidRPr="00430019">
        <w:rPr>
          <w:rFonts w:ascii="Cambria" w:hAnsi="Cambria"/>
          <w:noProof/>
          <w:sz w:val="22"/>
        </w:rPr>
        <w:t xml:space="preserve">, </w:t>
      </w:r>
      <w:r w:rsidRPr="00430019">
        <w:rPr>
          <w:rFonts w:ascii="Cambria" w:hAnsi="Cambria"/>
          <w:b/>
          <w:bCs/>
          <w:noProof/>
          <w:sz w:val="22"/>
        </w:rPr>
        <w:t>Jin S</w:t>
      </w:r>
      <w:r w:rsidRPr="00430019">
        <w:rPr>
          <w:rFonts w:ascii="Cambria" w:hAnsi="Cambria"/>
          <w:noProof/>
          <w:sz w:val="22"/>
        </w:rPr>
        <w:t xml:space="preserve">, </w:t>
      </w:r>
      <w:r w:rsidRPr="00430019">
        <w:rPr>
          <w:rFonts w:ascii="Cambria" w:hAnsi="Cambria"/>
          <w:b/>
          <w:bCs/>
          <w:noProof/>
          <w:sz w:val="22"/>
        </w:rPr>
        <w:t>Jinwal UK</w:t>
      </w:r>
      <w:r w:rsidRPr="00430019">
        <w:rPr>
          <w:rFonts w:ascii="Cambria" w:hAnsi="Cambria"/>
          <w:noProof/>
          <w:sz w:val="22"/>
        </w:rPr>
        <w:t xml:space="preserve">, </w:t>
      </w:r>
      <w:r w:rsidRPr="00430019">
        <w:rPr>
          <w:rFonts w:ascii="Cambria" w:hAnsi="Cambria"/>
          <w:b/>
          <w:bCs/>
          <w:noProof/>
          <w:sz w:val="22"/>
        </w:rPr>
        <w:t>Jo E-K</w:t>
      </w:r>
      <w:r w:rsidRPr="00430019">
        <w:rPr>
          <w:rFonts w:ascii="Cambria" w:hAnsi="Cambria"/>
          <w:noProof/>
          <w:sz w:val="22"/>
        </w:rPr>
        <w:t xml:space="preserve">, </w:t>
      </w:r>
      <w:r w:rsidRPr="00430019">
        <w:rPr>
          <w:rFonts w:ascii="Cambria" w:hAnsi="Cambria"/>
          <w:b/>
          <w:bCs/>
          <w:noProof/>
          <w:sz w:val="22"/>
        </w:rPr>
        <w:t>Johansen T</w:t>
      </w:r>
      <w:r w:rsidRPr="00430019">
        <w:rPr>
          <w:rFonts w:ascii="Cambria" w:hAnsi="Cambria"/>
          <w:noProof/>
          <w:sz w:val="22"/>
        </w:rPr>
        <w:t xml:space="preserve">, </w:t>
      </w:r>
      <w:r w:rsidRPr="00430019">
        <w:rPr>
          <w:rFonts w:ascii="Cambria" w:hAnsi="Cambria"/>
          <w:b/>
          <w:bCs/>
          <w:noProof/>
          <w:sz w:val="22"/>
        </w:rPr>
        <w:t>Johnson DE</w:t>
      </w:r>
      <w:r w:rsidRPr="00430019">
        <w:rPr>
          <w:rFonts w:ascii="Cambria" w:hAnsi="Cambria"/>
          <w:noProof/>
          <w:sz w:val="22"/>
        </w:rPr>
        <w:t xml:space="preserve">, </w:t>
      </w:r>
      <w:r w:rsidRPr="00430019">
        <w:rPr>
          <w:rFonts w:ascii="Cambria" w:hAnsi="Cambria"/>
          <w:b/>
          <w:bCs/>
          <w:noProof/>
          <w:sz w:val="22"/>
        </w:rPr>
        <w:t>Johnson GV</w:t>
      </w:r>
      <w:r w:rsidRPr="00430019">
        <w:rPr>
          <w:rFonts w:ascii="Cambria" w:hAnsi="Cambria"/>
          <w:noProof/>
          <w:sz w:val="22"/>
        </w:rPr>
        <w:t xml:space="preserve">, </w:t>
      </w:r>
      <w:r w:rsidRPr="00430019">
        <w:rPr>
          <w:rFonts w:ascii="Cambria" w:hAnsi="Cambria"/>
          <w:b/>
          <w:bCs/>
          <w:noProof/>
          <w:sz w:val="22"/>
        </w:rPr>
        <w:t>Johnson JD</w:t>
      </w:r>
      <w:r w:rsidRPr="00430019">
        <w:rPr>
          <w:rFonts w:ascii="Cambria" w:hAnsi="Cambria"/>
          <w:noProof/>
          <w:sz w:val="22"/>
        </w:rPr>
        <w:t xml:space="preserve">, </w:t>
      </w:r>
      <w:r w:rsidRPr="00430019">
        <w:rPr>
          <w:rFonts w:ascii="Cambria" w:hAnsi="Cambria"/>
          <w:b/>
          <w:bCs/>
          <w:noProof/>
          <w:sz w:val="22"/>
        </w:rPr>
        <w:t>Jonasch E</w:t>
      </w:r>
      <w:r w:rsidRPr="00430019">
        <w:rPr>
          <w:rFonts w:ascii="Cambria" w:hAnsi="Cambria"/>
          <w:noProof/>
          <w:sz w:val="22"/>
        </w:rPr>
        <w:t xml:space="preserve">, </w:t>
      </w:r>
      <w:r w:rsidRPr="00430019">
        <w:rPr>
          <w:rFonts w:ascii="Cambria" w:hAnsi="Cambria"/>
          <w:b/>
          <w:bCs/>
          <w:noProof/>
          <w:sz w:val="22"/>
        </w:rPr>
        <w:t>Jones C</w:t>
      </w:r>
      <w:r w:rsidRPr="00430019">
        <w:rPr>
          <w:rFonts w:ascii="Cambria" w:hAnsi="Cambria"/>
          <w:noProof/>
          <w:sz w:val="22"/>
        </w:rPr>
        <w:t xml:space="preserve">, </w:t>
      </w:r>
      <w:r w:rsidRPr="00430019">
        <w:rPr>
          <w:rFonts w:ascii="Cambria" w:hAnsi="Cambria"/>
          <w:b/>
          <w:bCs/>
          <w:noProof/>
          <w:sz w:val="22"/>
        </w:rPr>
        <w:t>Joosten LA</w:t>
      </w:r>
      <w:r w:rsidRPr="00430019">
        <w:rPr>
          <w:rFonts w:ascii="Cambria" w:hAnsi="Cambria"/>
          <w:noProof/>
          <w:sz w:val="22"/>
        </w:rPr>
        <w:t xml:space="preserve">, </w:t>
      </w:r>
      <w:r w:rsidRPr="00430019">
        <w:rPr>
          <w:rFonts w:ascii="Cambria" w:hAnsi="Cambria"/>
          <w:b/>
          <w:bCs/>
          <w:noProof/>
          <w:sz w:val="22"/>
        </w:rPr>
        <w:t>Jordan J</w:t>
      </w:r>
      <w:r w:rsidRPr="00430019">
        <w:rPr>
          <w:rFonts w:ascii="Cambria" w:hAnsi="Cambria"/>
          <w:noProof/>
          <w:sz w:val="22"/>
        </w:rPr>
        <w:t xml:space="preserve">, </w:t>
      </w:r>
      <w:r w:rsidRPr="00430019">
        <w:rPr>
          <w:rFonts w:ascii="Cambria" w:hAnsi="Cambria"/>
          <w:b/>
          <w:bCs/>
          <w:noProof/>
          <w:sz w:val="22"/>
        </w:rPr>
        <w:t>Joseph A-M</w:t>
      </w:r>
      <w:r w:rsidRPr="00430019">
        <w:rPr>
          <w:rFonts w:ascii="Cambria" w:hAnsi="Cambria"/>
          <w:noProof/>
          <w:sz w:val="22"/>
        </w:rPr>
        <w:t xml:space="preserve">, </w:t>
      </w:r>
      <w:r w:rsidRPr="00430019">
        <w:rPr>
          <w:rFonts w:ascii="Cambria" w:hAnsi="Cambria"/>
          <w:b/>
          <w:bCs/>
          <w:noProof/>
          <w:sz w:val="22"/>
        </w:rPr>
        <w:t>Joseph B</w:t>
      </w:r>
      <w:r w:rsidRPr="00430019">
        <w:rPr>
          <w:rFonts w:ascii="Cambria" w:hAnsi="Cambria"/>
          <w:noProof/>
          <w:sz w:val="22"/>
        </w:rPr>
        <w:t xml:space="preserve">, </w:t>
      </w:r>
      <w:r w:rsidRPr="00430019">
        <w:rPr>
          <w:rFonts w:ascii="Cambria" w:hAnsi="Cambria"/>
          <w:b/>
          <w:bCs/>
          <w:noProof/>
          <w:sz w:val="22"/>
        </w:rPr>
        <w:t>Joubert AM</w:t>
      </w:r>
      <w:r w:rsidRPr="00430019">
        <w:rPr>
          <w:rFonts w:ascii="Cambria" w:hAnsi="Cambria"/>
          <w:noProof/>
          <w:sz w:val="22"/>
        </w:rPr>
        <w:t xml:space="preserve">, </w:t>
      </w:r>
      <w:r w:rsidRPr="00430019">
        <w:rPr>
          <w:rFonts w:ascii="Cambria" w:hAnsi="Cambria"/>
          <w:b/>
          <w:bCs/>
          <w:noProof/>
          <w:sz w:val="22"/>
        </w:rPr>
        <w:t>Ju D</w:t>
      </w:r>
      <w:r w:rsidRPr="00430019">
        <w:rPr>
          <w:rFonts w:ascii="Cambria" w:hAnsi="Cambria"/>
          <w:noProof/>
          <w:sz w:val="22"/>
        </w:rPr>
        <w:t xml:space="preserve">, </w:t>
      </w:r>
      <w:r w:rsidRPr="00430019">
        <w:rPr>
          <w:rFonts w:ascii="Cambria" w:hAnsi="Cambria"/>
          <w:b/>
          <w:bCs/>
          <w:noProof/>
          <w:sz w:val="22"/>
        </w:rPr>
        <w:t>Ju J</w:t>
      </w:r>
      <w:r w:rsidRPr="00430019">
        <w:rPr>
          <w:rFonts w:ascii="Cambria" w:hAnsi="Cambria"/>
          <w:noProof/>
          <w:sz w:val="22"/>
        </w:rPr>
        <w:t xml:space="preserve">, </w:t>
      </w:r>
      <w:r w:rsidRPr="00430019">
        <w:rPr>
          <w:rFonts w:ascii="Cambria" w:hAnsi="Cambria"/>
          <w:b/>
          <w:bCs/>
          <w:noProof/>
          <w:sz w:val="22"/>
        </w:rPr>
        <w:t>Juan H-F</w:t>
      </w:r>
      <w:r w:rsidRPr="00430019">
        <w:rPr>
          <w:rFonts w:ascii="Cambria" w:hAnsi="Cambria"/>
          <w:noProof/>
          <w:sz w:val="22"/>
        </w:rPr>
        <w:t xml:space="preserve">, </w:t>
      </w:r>
      <w:r w:rsidRPr="00430019">
        <w:rPr>
          <w:rFonts w:ascii="Cambria" w:hAnsi="Cambria"/>
          <w:b/>
          <w:bCs/>
          <w:noProof/>
          <w:sz w:val="22"/>
        </w:rPr>
        <w:t>Juenemann K</w:t>
      </w:r>
      <w:r w:rsidRPr="00430019">
        <w:rPr>
          <w:rFonts w:ascii="Cambria" w:hAnsi="Cambria"/>
          <w:noProof/>
          <w:sz w:val="22"/>
        </w:rPr>
        <w:t xml:space="preserve">, </w:t>
      </w:r>
      <w:r w:rsidRPr="00430019">
        <w:rPr>
          <w:rFonts w:ascii="Cambria" w:hAnsi="Cambria"/>
          <w:b/>
          <w:bCs/>
          <w:noProof/>
          <w:sz w:val="22"/>
        </w:rPr>
        <w:t>Juhász G</w:t>
      </w:r>
      <w:r w:rsidRPr="00430019">
        <w:rPr>
          <w:rFonts w:ascii="Cambria" w:hAnsi="Cambria"/>
          <w:noProof/>
          <w:sz w:val="22"/>
        </w:rPr>
        <w:t xml:space="preserve">, </w:t>
      </w:r>
      <w:r w:rsidRPr="00430019">
        <w:rPr>
          <w:rFonts w:ascii="Cambria" w:hAnsi="Cambria"/>
          <w:b/>
          <w:bCs/>
          <w:noProof/>
          <w:sz w:val="22"/>
        </w:rPr>
        <w:t>Jung HS</w:t>
      </w:r>
      <w:r w:rsidRPr="00430019">
        <w:rPr>
          <w:rFonts w:ascii="Cambria" w:hAnsi="Cambria"/>
          <w:noProof/>
          <w:sz w:val="22"/>
        </w:rPr>
        <w:t xml:space="preserve">, </w:t>
      </w:r>
      <w:r w:rsidRPr="00430019">
        <w:rPr>
          <w:rFonts w:ascii="Cambria" w:hAnsi="Cambria"/>
          <w:b/>
          <w:bCs/>
          <w:noProof/>
          <w:sz w:val="22"/>
        </w:rPr>
        <w:t>Jung JU</w:t>
      </w:r>
      <w:r w:rsidRPr="00430019">
        <w:rPr>
          <w:rFonts w:ascii="Cambria" w:hAnsi="Cambria"/>
          <w:noProof/>
          <w:sz w:val="22"/>
        </w:rPr>
        <w:t xml:space="preserve">, </w:t>
      </w:r>
      <w:r w:rsidRPr="00430019">
        <w:rPr>
          <w:rFonts w:ascii="Cambria" w:hAnsi="Cambria"/>
          <w:b/>
          <w:bCs/>
          <w:noProof/>
          <w:sz w:val="22"/>
        </w:rPr>
        <w:t>Jung Y-K</w:t>
      </w:r>
      <w:r w:rsidRPr="00430019">
        <w:rPr>
          <w:rFonts w:ascii="Cambria" w:hAnsi="Cambria"/>
          <w:noProof/>
          <w:sz w:val="22"/>
        </w:rPr>
        <w:t xml:space="preserve">, </w:t>
      </w:r>
      <w:r w:rsidRPr="00430019">
        <w:rPr>
          <w:rFonts w:ascii="Cambria" w:hAnsi="Cambria"/>
          <w:b/>
          <w:bCs/>
          <w:noProof/>
          <w:sz w:val="22"/>
        </w:rPr>
        <w:t>Jungbluth H</w:t>
      </w:r>
      <w:r w:rsidRPr="00430019">
        <w:rPr>
          <w:rFonts w:ascii="Cambria" w:hAnsi="Cambria"/>
          <w:noProof/>
          <w:sz w:val="22"/>
        </w:rPr>
        <w:t xml:space="preserve">, </w:t>
      </w:r>
      <w:r w:rsidRPr="00430019">
        <w:rPr>
          <w:rFonts w:ascii="Cambria" w:hAnsi="Cambria"/>
          <w:b/>
          <w:bCs/>
          <w:noProof/>
          <w:sz w:val="22"/>
        </w:rPr>
        <w:t>Justice MJ</w:t>
      </w:r>
      <w:r w:rsidRPr="00430019">
        <w:rPr>
          <w:rFonts w:ascii="Cambria" w:hAnsi="Cambria"/>
          <w:noProof/>
          <w:sz w:val="22"/>
        </w:rPr>
        <w:t xml:space="preserve">, </w:t>
      </w:r>
      <w:r w:rsidRPr="00430019">
        <w:rPr>
          <w:rFonts w:ascii="Cambria" w:hAnsi="Cambria"/>
          <w:b/>
          <w:bCs/>
          <w:noProof/>
          <w:sz w:val="22"/>
        </w:rPr>
        <w:t>Jutten B</w:t>
      </w:r>
      <w:r w:rsidRPr="00430019">
        <w:rPr>
          <w:rFonts w:ascii="Cambria" w:hAnsi="Cambria"/>
          <w:noProof/>
          <w:sz w:val="22"/>
        </w:rPr>
        <w:t xml:space="preserve">, </w:t>
      </w:r>
      <w:r w:rsidRPr="00430019">
        <w:rPr>
          <w:rFonts w:ascii="Cambria" w:hAnsi="Cambria"/>
          <w:b/>
          <w:bCs/>
          <w:noProof/>
          <w:sz w:val="22"/>
        </w:rPr>
        <w:t>Kaakoush NO</w:t>
      </w:r>
      <w:r w:rsidRPr="00430019">
        <w:rPr>
          <w:rFonts w:ascii="Cambria" w:hAnsi="Cambria"/>
          <w:noProof/>
          <w:sz w:val="22"/>
        </w:rPr>
        <w:t xml:space="preserve">, </w:t>
      </w:r>
      <w:r w:rsidRPr="00430019">
        <w:rPr>
          <w:rFonts w:ascii="Cambria" w:hAnsi="Cambria"/>
          <w:b/>
          <w:bCs/>
          <w:noProof/>
          <w:sz w:val="22"/>
        </w:rPr>
        <w:t>Kaarniranta K</w:t>
      </w:r>
      <w:r w:rsidRPr="00430019">
        <w:rPr>
          <w:rFonts w:ascii="Cambria" w:hAnsi="Cambria"/>
          <w:noProof/>
          <w:sz w:val="22"/>
        </w:rPr>
        <w:t xml:space="preserve">, </w:t>
      </w:r>
      <w:r w:rsidRPr="00430019">
        <w:rPr>
          <w:rFonts w:ascii="Cambria" w:hAnsi="Cambria"/>
          <w:b/>
          <w:bCs/>
          <w:noProof/>
          <w:sz w:val="22"/>
        </w:rPr>
        <w:t>Kaasik A</w:t>
      </w:r>
      <w:r w:rsidRPr="00430019">
        <w:rPr>
          <w:rFonts w:ascii="Cambria" w:hAnsi="Cambria"/>
          <w:noProof/>
          <w:sz w:val="22"/>
        </w:rPr>
        <w:t xml:space="preserve">, </w:t>
      </w:r>
      <w:r w:rsidRPr="00430019">
        <w:rPr>
          <w:rFonts w:ascii="Cambria" w:hAnsi="Cambria"/>
          <w:b/>
          <w:bCs/>
          <w:noProof/>
          <w:sz w:val="22"/>
        </w:rPr>
        <w:t>Kabuta T</w:t>
      </w:r>
      <w:r w:rsidRPr="00430019">
        <w:rPr>
          <w:rFonts w:ascii="Cambria" w:hAnsi="Cambria"/>
          <w:noProof/>
          <w:sz w:val="22"/>
        </w:rPr>
        <w:t xml:space="preserve">, </w:t>
      </w:r>
      <w:r w:rsidRPr="00430019">
        <w:rPr>
          <w:rFonts w:ascii="Cambria" w:hAnsi="Cambria"/>
          <w:b/>
          <w:bCs/>
          <w:noProof/>
          <w:sz w:val="22"/>
        </w:rPr>
        <w:t>Kaeffer B</w:t>
      </w:r>
      <w:r w:rsidRPr="00430019">
        <w:rPr>
          <w:rFonts w:ascii="Cambria" w:hAnsi="Cambria"/>
          <w:noProof/>
          <w:sz w:val="22"/>
        </w:rPr>
        <w:t xml:space="preserve">, </w:t>
      </w:r>
      <w:r w:rsidRPr="00430019">
        <w:rPr>
          <w:rFonts w:ascii="Cambria" w:hAnsi="Cambria"/>
          <w:b/>
          <w:bCs/>
          <w:noProof/>
          <w:sz w:val="22"/>
        </w:rPr>
        <w:t>Kågedal K</w:t>
      </w:r>
      <w:r w:rsidRPr="00430019">
        <w:rPr>
          <w:rFonts w:ascii="Cambria" w:hAnsi="Cambria"/>
          <w:noProof/>
          <w:sz w:val="22"/>
        </w:rPr>
        <w:t xml:space="preserve">, </w:t>
      </w:r>
      <w:r w:rsidRPr="00430019">
        <w:rPr>
          <w:rFonts w:ascii="Cambria" w:hAnsi="Cambria"/>
          <w:b/>
          <w:bCs/>
          <w:noProof/>
          <w:sz w:val="22"/>
        </w:rPr>
        <w:t>Kahana A</w:t>
      </w:r>
      <w:r w:rsidRPr="00430019">
        <w:rPr>
          <w:rFonts w:ascii="Cambria" w:hAnsi="Cambria"/>
          <w:noProof/>
          <w:sz w:val="22"/>
        </w:rPr>
        <w:t xml:space="preserve">, </w:t>
      </w:r>
      <w:r w:rsidRPr="00430019">
        <w:rPr>
          <w:rFonts w:ascii="Cambria" w:hAnsi="Cambria"/>
          <w:b/>
          <w:bCs/>
          <w:noProof/>
          <w:sz w:val="22"/>
        </w:rPr>
        <w:t>Kajimura S</w:t>
      </w:r>
      <w:r w:rsidRPr="00430019">
        <w:rPr>
          <w:rFonts w:ascii="Cambria" w:hAnsi="Cambria"/>
          <w:noProof/>
          <w:sz w:val="22"/>
        </w:rPr>
        <w:t xml:space="preserve">, </w:t>
      </w:r>
      <w:r w:rsidRPr="00430019">
        <w:rPr>
          <w:rFonts w:ascii="Cambria" w:hAnsi="Cambria"/>
          <w:b/>
          <w:bCs/>
          <w:noProof/>
          <w:sz w:val="22"/>
        </w:rPr>
        <w:t>Kakhlon O</w:t>
      </w:r>
      <w:r w:rsidRPr="00430019">
        <w:rPr>
          <w:rFonts w:ascii="Cambria" w:hAnsi="Cambria"/>
          <w:noProof/>
          <w:sz w:val="22"/>
        </w:rPr>
        <w:t xml:space="preserve">, </w:t>
      </w:r>
      <w:r w:rsidRPr="00430019">
        <w:rPr>
          <w:rFonts w:ascii="Cambria" w:hAnsi="Cambria"/>
          <w:b/>
          <w:bCs/>
          <w:noProof/>
          <w:sz w:val="22"/>
        </w:rPr>
        <w:t>Kalia M</w:t>
      </w:r>
      <w:r w:rsidRPr="00430019">
        <w:rPr>
          <w:rFonts w:ascii="Cambria" w:hAnsi="Cambria"/>
          <w:noProof/>
          <w:sz w:val="22"/>
        </w:rPr>
        <w:t xml:space="preserve">, </w:t>
      </w:r>
      <w:r w:rsidRPr="00430019">
        <w:rPr>
          <w:rFonts w:ascii="Cambria" w:hAnsi="Cambria"/>
          <w:b/>
          <w:bCs/>
          <w:noProof/>
          <w:sz w:val="22"/>
        </w:rPr>
        <w:t>Kalvakolanu D V</w:t>
      </w:r>
      <w:r w:rsidRPr="00430019">
        <w:rPr>
          <w:rFonts w:ascii="Cambria" w:hAnsi="Cambria"/>
          <w:noProof/>
          <w:sz w:val="22"/>
        </w:rPr>
        <w:t xml:space="preserve">, </w:t>
      </w:r>
      <w:r w:rsidRPr="00430019">
        <w:rPr>
          <w:rFonts w:ascii="Cambria" w:hAnsi="Cambria"/>
          <w:b/>
          <w:bCs/>
          <w:noProof/>
          <w:sz w:val="22"/>
        </w:rPr>
        <w:t>Kamada Y</w:t>
      </w:r>
      <w:r w:rsidRPr="00430019">
        <w:rPr>
          <w:rFonts w:ascii="Cambria" w:hAnsi="Cambria"/>
          <w:noProof/>
          <w:sz w:val="22"/>
        </w:rPr>
        <w:t xml:space="preserve">, </w:t>
      </w:r>
      <w:r w:rsidRPr="00430019">
        <w:rPr>
          <w:rFonts w:ascii="Cambria" w:hAnsi="Cambria"/>
          <w:b/>
          <w:bCs/>
          <w:noProof/>
          <w:sz w:val="22"/>
        </w:rPr>
        <w:t>Kambas K</w:t>
      </w:r>
      <w:r w:rsidRPr="00430019">
        <w:rPr>
          <w:rFonts w:ascii="Cambria" w:hAnsi="Cambria"/>
          <w:noProof/>
          <w:sz w:val="22"/>
        </w:rPr>
        <w:t xml:space="preserve">, </w:t>
      </w:r>
      <w:r w:rsidRPr="00430019">
        <w:rPr>
          <w:rFonts w:ascii="Cambria" w:hAnsi="Cambria"/>
          <w:b/>
          <w:bCs/>
          <w:noProof/>
          <w:sz w:val="22"/>
        </w:rPr>
        <w:t>Kaminskyy VO</w:t>
      </w:r>
      <w:r w:rsidRPr="00430019">
        <w:rPr>
          <w:rFonts w:ascii="Cambria" w:hAnsi="Cambria"/>
          <w:noProof/>
          <w:sz w:val="22"/>
        </w:rPr>
        <w:t xml:space="preserve">, </w:t>
      </w:r>
      <w:r w:rsidRPr="00430019">
        <w:rPr>
          <w:rFonts w:ascii="Cambria" w:hAnsi="Cambria"/>
          <w:b/>
          <w:bCs/>
          <w:noProof/>
          <w:sz w:val="22"/>
        </w:rPr>
        <w:t>Kampinga HH</w:t>
      </w:r>
      <w:r w:rsidRPr="00430019">
        <w:rPr>
          <w:rFonts w:ascii="Cambria" w:hAnsi="Cambria"/>
          <w:noProof/>
          <w:sz w:val="22"/>
        </w:rPr>
        <w:t xml:space="preserve">, </w:t>
      </w:r>
      <w:r w:rsidRPr="00430019">
        <w:rPr>
          <w:rFonts w:ascii="Cambria" w:hAnsi="Cambria"/>
          <w:b/>
          <w:bCs/>
          <w:noProof/>
          <w:sz w:val="22"/>
        </w:rPr>
        <w:t>Kandouz M</w:t>
      </w:r>
      <w:r w:rsidRPr="00430019">
        <w:rPr>
          <w:rFonts w:ascii="Cambria" w:hAnsi="Cambria"/>
          <w:noProof/>
          <w:sz w:val="22"/>
        </w:rPr>
        <w:t xml:space="preserve">, </w:t>
      </w:r>
      <w:r w:rsidRPr="00430019">
        <w:rPr>
          <w:rFonts w:ascii="Cambria" w:hAnsi="Cambria"/>
          <w:b/>
          <w:bCs/>
          <w:noProof/>
          <w:sz w:val="22"/>
        </w:rPr>
        <w:t>Kang C</w:t>
      </w:r>
      <w:r w:rsidRPr="00430019">
        <w:rPr>
          <w:rFonts w:ascii="Cambria" w:hAnsi="Cambria"/>
          <w:noProof/>
          <w:sz w:val="22"/>
        </w:rPr>
        <w:t xml:space="preserve">, </w:t>
      </w:r>
      <w:r w:rsidRPr="00430019">
        <w:rPr>
          <w:rFonts w:ascii="Cambria" w:hAnsi="Cambria"/>
          <w:b/>
          <w:bCs/>
          <w:noProof/>
          <w:sz w:val="22"/>
        </w:rPr>
        <w:t>Kang R</w:t>
      </w:r>
      <w:r w:rsidRPr="00430019">
        <w:rPr>
          <w:rFonts w:ascii="Cambria" w:hAnsi="Cambria"/>
          <w:noProof/>
          <w:sz w:val="22"/>
        </w:rPr>
        <w:t xml:space="preserve">, </w:t>
      </w:r>
      <w:r w:rsidRPr="00430019">
        <w:rPr>
          <w:rFonts w:ascii="Cambria" w:hAnsi="Cambria"/>
          <w:b/>
          <w:bCs/>
          <w:noProof/>
          <w:sz w:val="22"/>
        </w:rPr>
        <w:t>Kang T-C</w:t>
      </w:r>
      <w:r w:rsidRPr="00430019">
        <w:rPr>
          <w:rFonts w:ascii="Cambria" w:hAnsi="Cambria"/>
          <w:noProof/>
          <w:sz w:val="22"/>
        </w:rPr>
        <w:t xml:space="preserve">, </w:t>
      </w:r>
      <w:r w:rsidRPr="00430019">
        <w:rPr>
          <w:rFonts w:ascii="Cambria" w:hAnsi="Cambria"/>
          <w:b/>
          <w:bCs/>
          <w:noProof/>
          <w:sz w:val="22"/>
        </w:rPr>
        <w:t>Kanki T</w:t>
      </w:r>
      <w:r w:rsidRPr="00430019">
        <w:rPr>
          <w:rFonts w:ascii="Cambria" w:hAnsi="Cambria"/>
          <w:noProof/>
          <w:sz w:val="22"/>
        </w:rPr>
        <w:t xml:space="preserve">, </w:t>
      </w:r>
      <w:r w:rsidRPr="00430019">
        <w:rPr>
          <w:rFonts w:ascii="Cambria" w:hAnsi="Cambria"/>
          <w:b/>
          <w:bCs/>
          <w:noProof/>
          <w:sz w:val="22"/>
        </w:rPr>
        <w:t>Kanneganti T-D</w:t>
      </w:r>
      <w:r w:rsidRPr="00430019">
        <w:rPr>
          <w:rFonts w:ascii="Cambria" w:hAnsi="Cambria"/>
          <w:noProof/>
          <w:sz w:val="22"/>
        </w:rPr>
        <w:t xml:space="preserve">, </w:t>
      </w:r>
      <w:r w:rsidRPr="00430019">
        <w:rPr>
          <w:rFonts w:ascii="Cambria" w:hAnsi="Cambria"/>
          <w:b/>
          <w:bCs/>
          <w:noProof/>
          <w:sz w:val="22"/>
        </w:rPr>
        <w:t>Kanno H</w:t>
      </w:r>
      <w:r w:rsidRPr="00430019">
        <w:rPr>
          <w:rFonts w:ascii="Cambria" w:hAnsi="Cambria"/>
          <w:noProof/>
          <w:sz w:val="22"/>
        </w:rPr>
        <w:t xml:space="preserve">, </w:t>
      </w:r>
      <w:r w:rsidRPr="00430019">
        <w:rPr>
          <w:rFonts w:ascii="Cambria" w:hAnsi="Cambria"/>
          <w:b/>
          <w:bCs/>
          <w:noProof/>
          <w:sz w:val="22"/>
        </w:rPr>
        <w:t>Kanthasamy AG</w:t>
      </w:r>
      <w:r w:rsidRPr="00430019">
        <w:rPr>
          <w:rFonts w:ascii="Cambria" w:hAnsi="Cambria"/>
          <w:noProof/>
          <w:sz w:val="22"/>
        </w:rPr>
        <w:t xml:space="preserve">, </w:t>
      </w:r>
      <w:r w:rsidRPr="00430019">
        <w:rPr>
          <w:rFonts w:ascii="Cambria" w:hAnsi="Cambria"/>
          <w:b/>
          <w:bCs/>
          <w:noProof/>
          <w:sz w:val="22"/>
        </w:rPr>
        <w:t>Kantorow M</w:t>
      </w:r>
      <w:r w:rsidRPr="00430019">
        <w:rPr>
          <w:rFonts w:ascii="Cambria" w:hAnsi="Cambria"/>
          <w:noProof/>
          <w:sz w:val="22"/>
        </w:rPr>
        <w:t xml:space="preserve">, </w:t>
      </w:r>
      <w:r w:rsidRPr="00430019">
        <w:rPr>
          <w:rFonts w:ascii="Cambria" w:hAnsi="Cambria"/>
          <w:b/>
          <w:bCs/>
          <w:noProof/>
          <w:sz w:val="22"/>
        </w:rPr>
        <w:t>Kaparakis-Liaskos M</w:t>
      </w:r>
      <w:r w:rsidRPr="00430019">
        <w:rPr>
          <w:rFonts w:ascii="Cambria" w:hAnsi="Cambria"/>
          <w:noProof/>
          <w:sz w:val="22"/>
        </w:rPr>
        <w:t xml:space="preserve">, </w:t>
      </w:r>
      <w:r w:rsidRPr="00430019">
        <w:rPr>
          <w:rFonts w:ascii="Cambria" w:hAnsi="Cambria"/>
          <w:b/>
          <w:bCs/>
          <w:noProof/>
          <w:sz w:val="22"/>
        </w:rPr>
        <w:t>Kapuy O</w:t>
      </w:r>
      <w:r w:rsidRPr="00430019">
        <w:rPr>
          <w:rFonts w:ascii="Cambria" w:hAnsi="Cambria"/>
          <w:noProof/>
          <w:sz w:val="22"/>
        </w:rPr>
        <w:t xml:space="preserve">, </w:t>
      </w:r>
      <w:r w:rsidRPr="00430019">
        <w:rPr>
          <w:rFonts w:ascii="Cambria" w:hAnsi="Cambria"/>
          <w:b/>
          <w:bCs/>
          <w:noProof/>
          <w:sz w:val="22"/>
        </w:rPr>
        <w:t>Karantza V</w:t>
      </w:r>
      <w:r w:rsidRPr="00430019">
        <w:rPr>
          <w:rFonts w:ascii="Cambria" w:hAnsi="Cambria"/>
          <w:noProof/>
          <w:sz w:val="22"/>
        </w:rPr>
        <w:t xml:space="preserve">, </w:t>
      </w:r>
      <w:r w:rsidRPr="00430019">
        <w:rPr>
          <w:rFonts w:ascii="Cambria" w:hAnsi="Cambria"/>
          <w:b/>
          <w:bCs/>
          <w:noProof/>
          <w:sz w:val="22"/>
        </w:rPr>
        <w:t>Karim MR</w:t>
      </w:r>
      <w:r w:rsidRPr="00430019">
        <w:rPr>
          <w:rFonts w:ascii="Cambria" w:hAnsi="Cambria"/>
          <w:noProof/>
          <w:sz w:val="22"/>
        </w:rPr>
        <w:t xml:space="preserve">, </w:t>
      </w:r>
      <w:r w:rsidRPr="00430019">
        <w:rPr>
          <w:rFonts w:ascii="Cambria" w:hAnsi="Cambria"/>
          <w:b/>
          <w:bCs/>
          <w:noProof/>
          <w:sz w:val="22"/>
        </w:rPr>
        <w:t>Karmakar P</w:t>
      </w:r>
      <w:r w:rsidRPr="00430019">
        <w:rPr>
          <w:rFonts w:ascii="Cambria" w:hAnsi="Cambria"/>
          <w:noProof/>
          <w:sz w:val="22"/>
        </w:rPr>
        <w:t xml:space="preserve">, </w:t>
      </w:r>
      <w:r w:rsidRPr="00430019">
        <w:rPr>
          <w:rFonts w:ascii="Cambria" w:hAnsi="Cambria"/>
          <w:b/>
          <w:bCs/>
          <w:noProof/>
          <w:sz w:val="22"/>
        </w:rPr>
        <w:t>Kaser A</w:t>
      </w:r>
      <w:r w:rsidRPr="00430019">
        <w:rPr>
          <w:rFonts w:ascii="Cambria" w:hAnsi="Cambria"/>
          <w:noProof/>
          <w:sz w:val="22"/>
        </w:rPr>
        <w:t xml:space="preserve">, </w:t>
      </w:r>
      <w:r w:rsidRPr="00430019">
        <w:rPr>
          <w:rFonts w:ascii="Cambria" w:hAnsi="Cambria"/>
          <w:b/>
          <w:bCs/>
          <w:noProof/>
          <w:sz w:val="22"/>
        </w:rPr>
        <w:t>Kaushik S</w:t>
      </w:r>
      <w:r w:rsidRPr="00430019">
        <w:rPr>
          <w:rFonts w:ascii="Cambria" w:hAnsi="Cambria"/>
          <w:noProof/>
          <w:sz w:val="22"/>
        </w:rPr>
        <w:t xml:space="preserve">, </w:t>
      </w:r>
      <w:r w:rsidRPr="00430019">
        <w:rPr>
          <w:rFonts w:ascii="Cambria" w:hAnsi="Cambria"/>
          <w:b/>
          <w:bCs/>
          <w:noProof/>
          <w:sz w:val="22"/>
        </w:rPr>
        <w:t>Kawula T</w:t>
      </w:r>
      <w:r w:rsidRPr="00430019">
        <w:rPr>
          <w:rFonts w:ascii="Cambria" w:hAnsi="Cambria"/>
          <w:noProof/>
          <w:sz w:val="22"/>
        </w:rPr>
        <w:t xml:space="preserve">, </w:t>
      </w:r>
      <w:r w:rsidRPr="00430019">
        <w:rPr>
          <w:rFonts w:ascii="Cambria" w:hAnsi="Cambria"/>
          <w:b/>
          <w:bCs/>
          <w:noProof/>
          <w:sz w:val="22"/>
        </w:rPr>
        <w:t>Kaynar AM</w:t>
      </w:r>
      <w:r w:rsidRPr="00430019">
        <w:rPr>
          <w:rFonts w:ascii="Cambria" w:hAnsi="Cambria"/>
          <w:noProof/>
          <w:sz w:val="22"/>
        </w:rPr>
        <w:t xml:space="preserve">, </w:t>
      </w:r>
      <w:r w:rsidRPr="00430019">
        <w:rPr>
          <w:rFonts w:ascii="Cambria" w:hAnsi="Cambria"/>
          <w:b/>
          <w:bCs/>
          <w:noProof/>
          <w:sz w:val="22"/>
        </w:rPr>
        <w:t>Ke P-Y</w:t>
      </w:r>
      <w:r w:rsidRPr="00430019">
        <w:rPr>
          <w:rFonts w:ascii="Cambria" w:hAnsi="Cambria"/>
          <w:noProof/>
          <w:sz w:val="22"/>
        </w:rPr>
        <w:t xml:space="preserve">, </w:t>
      </w:r>
      <w:r w:rsidRPr="00430019">
        <w:rPr>
          <w:rFonts w:ascii="Cambria" w:hAnsi="Cambria"/>
          <w:b/>
          <w:bCs/>
          <w:noProof/>
          <w:sz w:val="22"/>
        </w:rPr>
        <w:t>Ke Z-J</w:t>
      </w:r>
      <w:r w:rsidRPr="00430019">
        <w:rPr>
          <w:rFonts w:ascii="Cambria" w:hAnsi="Cambria"/>
          <w:noProof/>
          <w:sz w:val="22"/>
        </w:rPr>
        <w:t xml:space="preserve">, </w:t>
      </w:r>
      <w:r w:rsidRPr="00430019">
        <w:rPr>
          <w:rFonts w:ascii="Cambria" w:hAnsi="Cambria"/>
          <w:b/>
          <w:bCs/>
          <w:noProof/>
          <w:sz w:val="22"/>
        </w:rPr>
        <w:t>Kehrl JH</w:t>
      </w:r>
      <w:r w:rsidRPr="00430019">
        <w:rPr>
          <w:rFonts w:ascii="Cambria" w:hAnsi="Cambria"/>
          <w:noProof/>
          <w:sz w:val="22"/>
        </w:rPr>
        <w:t xml:space="preserve">, </w:t>
      </w:r>
      <w:r w:rsidRPr="00430019">
        <w:rPr>
          <w:rFonts w:ascii="Cambria" w:hAnsi="Cambria"/>
          <w:b/>
          <w:bCs/>
          <w:noProof/>
          <w:sz w:val="22"/>
        </w:rPr>
        <w:t>Keller KE</w:t>
      </w:r>
      <w:r w:rsidRPr="00430019">
        <w:rPr>
          <w:rFonts w:ascii="Cambria" w:hAnsi="Cambria"/>
          <w:noProof/>
          <w:sz w:val="22"/>
        </w:rPr>
        <w:t xml:space="preserve">, </w:t>
      </w:r>
      <w:r w:rsidRPr="00430019">
        <w:rPr>
          <w:rFonts w:ascii="Cambria" w:hAnsi="Cambria"/>
          <w:b/>
          <w:bCs/>
          <w:noProof/>
          <w:sz w:val="22"/>
        </w:rPr>
        <w:t>Kemper JK</w:t>
      </w:r>
      <w:r w:rsidRPr="00430019">
        <w:rPr>
          <w:rFonts w:ascii="Cambria" w:hAnsi="Cambria"/>
          <w:noProof/>
          <w:sz w:val="22"/>
        </w:rPr>
        <w:t xml:space="preserve">, </w:t>
      </w:r>
      <w:r w:rsidRPr="00430019">
        <w:rPr>
          <w:rFonts w:ascii="Cambria" w:hAnsi="Cambria"/>
          <w:b/>
          <w:bCs/>
          <w:noProof/>
          <w:sz w:val="22"/>
        </w:rPr>
        <w:t>Kenworthy AK</w:t>
      </w:r>
      <w:r w:rsidRPr="00430019">
        <w:rPr>
          <w:rFonts w:ascii="Cambria" w:hAnsi="Cambria"/>
          <w:noProof/>
          <w:sz w:val="22"/>
        </w:rPr>
        <w:t xml:space="preserve">, </w:t>
      </w:r>
      <w:r w:rsidRPr="00430019">
        <w:rPr>
          <w:rFonts w:ascii="Cambria" w:hAnsi="Cambria"/>
          <w:b/>
          <w:bCs/>
          <w:noProof/>
          <w:sz w:val="22"/>
        </w:rPr>
        <w:t>Kepp O</w:t>
      </w:r>
      <w:r w:rsidRPr="00430019">
        <w:rPr>
          <w:rFonts w:ascii="Cambria" w:hAnsi="Cambria"/>
          <w:noProof/>
          <w:sz w:val="22"/>
        </w:rPr>
        <w:t xml:space="preserve">, </w:t>
      </w:r>
      <w:r w:rsidRPr="00430019">
        <w:rPr>
          <w:rFonts w:ascii="Cambria" w:hAnsi="Cambria"/>
          <w:b/>
          <w:bCs/>
          <w:noProof/>
          <w:sz w:val="22"/>
        </w:rPr>
        <w:t>Kern A</w:t>
      </w:r>
      <w:r w:rsidRPr="00430019">
        <w:rPr>
          <w:rFonts w:ascii="Cambria" w:hAnsi="Cambria"/>
          <w:noProof/>
          <w:sz w:val="22"/>
        </w:rPr>
        <w:t xml:space="preserve">, </w:t>
      </w:r>
      <w:r w:rsidRPr="00430019">
        <w:rPr>
          <w:rFonts w:ascii="Cambria" w:hAnsi="Cambria"/>
          <w:b/>
          <w:bCs/>
          <w:noProof/>
          <w:sz w:val="22"/>
        </w:rPr>
        <w:t>Kesari S</w:t>
      </w:r>
      <w:r w:rsidRPr="00430019">
        <w:rPr>
          <w:rFonts w:ascii="Cambria" w:hAnsi="Cambria"/>
          <w:noProof/>
          <w:sz w:val="22"/>
        </w:rPr>
        <w:t xml:space="preserve">, </w:t>
      </w:r>
      <w:r w:rsidRPr="00430019">
        <w:rPr>
          <w:rFonts w:ascii="Cambria" w:hAnsi="Cambria"/>
          <w:b/>
          <w:bCs/>
          <w:noProof/>
          <w:sz w:val="22"/>
        </w:rPr>
        <w:t>Kessel D</w:t>
      </w:r>
      <w:r w:rsidRPr="00430019">
        <w:rPr>
          <w:rFonts w:ascii="Cambria" w:hAnsi="Cambria"/>
          <w:noProof/>
          <w:sz w:val="22"/>
        </w:rPr>
        <w:t xml:space="preserve">, </w:t>
      </w:r>
      <w:r w:rsidRPr="00430019">
        <w:rPr>
          <w:rFonts w:ascii="Cambria" w:hAnsi="Cambria"/>
          <w:b/>
          <w:bCs/>
          <w:noProof/>
          <w:sz w:val="22"/>
        </w:rPr>
        <w:t>Ketteler R</w:t>
      </w:r>
      <w:r w:rsidRPr="00430019">
        <w:rPr>
          <w:rFonts w:ascii="Cambria" w:hAnsi="Cambria"/>
          <w:noProof/>
          <w:sz w:val="22"/>
        </w:rPr>
        <w:t xml:space="preserve">, </w:t>
      </w:r>
      <w:r w:rsidRPr="00430019">
        <w:rPr>
          <w:rFonts w:ascii="Cambria" w:hAnsi="Cambria"/>
          <w:b/>
          <w:bCs/>
          <w:noProof/>
          <w:sz w:val="22"/>
        </w:rPr>
        <w:t>Kettelhut I do C</w:t>
      </w:r>
      <w:r w:rsidRPr="00430019">
        <w:rPr>
          <w:rFonts w:ascii="Cambria" w:hAnsi="Cambria"/>
          <w:noProof/>
          <w:sz w:val="22"/>
        </w:rPr>
        <w:t xml:space="preserve">, </w:t>
      </w:r>
      <w:r w:rsidRPr="00430019">
        <w:rPr>
          <w:rFonts w:ascii="Cambria" w:hAnsi="Cambria"/>
          <w:b/>
          <w:bCs/>
          <w:noProof/>
          <w:sz w:val="22"/>
        </w:rPr>
        <w:t>Khambu B</w:t>
      </w:r>
      <w:r w:rsidRPr="00430019">
        <w:rPr>
          <w:rFonts w:ascii="Cambria" w:hAnsi="Cambria"/>
          <w:noProof/>
          <w:sz w:val="22"/>
        </w:rPr>
        <w:t xml:space="preserve">, </w:t>
      </w:r>
      <w:r w:rsidRPr="00430019">
        <w:rPr>
          <w:rFonts w:ascii="Cambria" w:hAnsi="Cambria"/>
          <w:b/>
          <w:bCs/>
          <w:noProof/>
          <w:sz w:val="22"/>
        </w:rPr>
        <w:t>Khan MM</w:t>
      </w:r>
      <w:r w:rsidRPr="00430019">
        <w:rPr>
          <w:rFonts w:ascii="Cambria" w:hAnsi="Cambria"/>
          <w:noProof/>
          <w:sz w:val="22"/>
        </w:rPr>
        <w:t xml:space="preserve">, </w:t>
      </w:r>
      <w:r w:rsidRPr="00430019">
        <w:rPr>
          <w:rFonts w:ascii="Cambria" w:hAnsi="Cambria"/>
          <w:b/>
          <w:bCs/>
          <w:noProof/>
          <w:sz w:val="22"/>
        </w:rPr>
        <w:t>Khandelwal VK</w:t>
      </w:r>
      <w:r w:rsidRPr="00430019">
        <w:rPr>
          <w:rFonts w:ascii="Cambria" w:hAnsi="Cambria"/>
          <w:noProof/>
          <w:sz w:val="22"/>
        </w:rPr>
        <w:t xml:space="preserve">, </w:t>
      </w:r>
      <w:r w:rsidRPr="00430019">
        <w:rPr>
          <w:rFonts w:ascii="Cambria" w:hAnsi="Cambria"/>
          <w:b/>
          <w:bCs/>
          <w:noProof/>
          <w:sz w:val="22"/>
        </w:rPr>
        <w:t>Khare S</w:t>
      </w:r>
      <w:r w:rsidRPr="00430019">
        <w:rPr>
          <w:rFonts w:ascii="Cambria" w:hAnsi="Cambria"/>
          <w:noProof/>
          <w:sz w:val="22"/>
        </w:rPr>
        <w:t xml:space="preserve">, </w:t>
      </w:r>
      <w:r w:rsidRPr="00430019">
        <w:rPr>
          <w:rFonts w:ascii="Cambria" w:hAnsi="Cambria"/>
          <w:b/>
          <w:bCs/>
          <w:noProof/>
          <w:sz w:val="22"/>
        </w:rPr>
        <w:t>Kiang JG</w:t>
      </w:r>
      <w:r w:rsidRPr="00430019">
        <w:rPr>
          <w:rFonts w:ascii="Cambria" w:hAnsi="Cambria"/>
          <w:noProof/>
          <w:sz w:val="22"/>
        </w:rPr>
        <w:t xml:space="preserve">, </w:t>
      </w:r>
      <w:r w:rsidRPr="00430019">
        <w:rPr>
          <w:rFonts w:ascii="Cambria" w:hAnsi="Cambria"/>
          <w:b/>
          <w:bCs/>
          <w:noProof/>
          <w:sz w:val="22"/>
        </w:rPr>
        <w:t>Kiger AA</w:t>
      </w:r>
      <w:r w:rsidRPr="00430019">
        <w:rPr>
          <w:rFonts w:ascii="Cambria" w:hAnsi="Cambria"/>
          <w:noProof/>
          <w:sz w:val="22"/>
        </w:rPr>
        <w:t xml:space="preserve">, </w:t>
      </w:r>
      <w:r w:rsidRPr="00430019">
        <w:rPr>
          <w:rFonts w:ascii="Cambria" w:hAnsi="Cambria"/>
          <w:b/>
          <w:bCs/>
          <w:noProof/>
          <w:sz w:val="22"/>
        </w:rPr>
        <w:t>Kihara A</w:t>
      </w:r>
      <w:r w:rsidRPr="00430019">
        <w:rPr>
          <w:rFonts w:ascii="Cambria" w:hAnsi="Cambria"/>
          <w:noProof/>
          <w:sz w:val="22"/>
        </w:rPr>
        <w:t xml:space="preserve">, </w:t>
      </w:r>
      <w:r w:rsidRPr="00430019">
        <w:rPr>
          <w:rFonts w:ascii="Cambria" w:hAnsi="Cambria"/>
          <w:b/>
          <w:bCs/>
          <w:noProof/>
          <w:sz w:val="22"/>
        </w:rPr>
        <w:t>Kim AL</w:t>
      </w:r>
      <w:r w:rsidRPr="00430019">
        <w:rPr>
          <w:rFonts w:ascii="Cambria" w:hAnsi="Cambria"/>
          <w:noProof/>
          <w:sz w:val="22"/>
        </w:rPr>
        <w:t xml:space="preserve">, </w:t>
      </w:r>
      <w:r w:rsidRPr="00430019">
        <w:rPr>
          <w:rFonts w:ascii="Cambria" w:hAnsi="Cambria"/>
          <w:b/>
          <w:bCs/>
          <w:noProof/>
          <w:sz w:val="22"/>
        </w:rPr>
        <w:t>Kim CH</w:t>
      </w:r>
      <w:r w:rsidRPr="00430019">
        <w:rPr>
          <w:rFonts w:ascii="Cambria" w:hAnsi="Cambria"/>
          <w:noProof/>
          <w:sz w:val="22"/>
        </w:rPr>
        <w:t xml:space="preserve">, </w:t>
      </w:r>
      <w:r w:rsidRPr="00430019">
        <w:rPr>
          <w:rFonts w:ascii="Cambria" w:hAnsi="Cambria"/>
          <w:b/>
          <w:bCs/>
          <w:noProof/>
          <w:sz w:val="22"/>
        </w:rPr>
        <w:t>Kim DR</w:t>
      </w:r>
      <w:r w:rsidRPr="00430019">
        <w:rPr>
          <w:rFonts w:ascii="Cambria" w:hAnsi="Cambria"/>
          <w:noProof/>
          <w:sz w:val="22"/>
        </w:rPr>
        <w:t xml:space="preserve">, </w:t>
      </w:r>
      <w:r w:rsidRPr="00430019">
        <w:rPr>
          <w:rFonts w:ascii="Cambria" w:hAnsi="Cambria"/>
          <w:b/>
          <w:bCs/>
          <w:noProof/>
          <w:sz w:val="22"/>
        </w:rPr>
        <w:t>Kim D-H</w:t>
      </w:r>
      <w:r w:rsidRPr="00430019">
        <w:rPr>
          <w:rFonts w:ascii="Cambria" w:hAnsi="Cambria"/>
          <w:noProof/>
          <w:sz w:val="22"/>
        </w:rPr>
        <w:t xml:space="preserve">, </w:t>
      </w:r>
      <w:r w:rsidRPr="00430019">
        <w:rPr>
          <w:rFonts w:ascii="Cambria" w:hAnsi="Cambria"/>
          <w:b/>
          <w:bCs/>
          <w:noProof/>
          <w:sz w:val="22"/>
        </w:rPr>
        <w:t>Kim EK</w:t>
      </w:r>
      <w:r w:rsidRPr="00430019">
        <w:rPr>
          <w:rFonts w:ascii="Cambria" w:hAnsi="Cambria"/>
          <w:noProof/>
          <w:sz w:val="22"/>
        </w:rPr>
        <w:t xml:space="preserve">, </w:t>
      </w:r>
      <w:r w:rsidRPr="00430019">
        <w:rPr>
          <w:rFonts w:ascii="Cambria" w:hAnsi="Cambria"/>
          <w:b/>
          <w:bCs/>
          <w:noProof/>
          <w:sz w:val="22"/>
        </w:rPr>
        <w:t>Kim HY</w:t>
      </w:r>
      <w:r w:rsidRPr="00430019">
        <w:rPr>
          <w:rFonts w:ascii="Cambria" w:hAnsi="Cambria"/>
          <w:noProof/>
          <w:sz w:val="22"/>
        </w:rPr>
        <w:t xml:space="preserve">, </w:t>
      </w:r>
      <w:r w:rsidRPr="00430019">
        <w:rPr>
          <w:rFonts w:ascii="Cambria" w:hAnsi="Cambria"/>
          <w:b/>
          <w:bCs/>
          <w:noProof/>
          <w:sz w:val="22"/>
        </w:rPr>
        <w:t>Kim H-R</w:t>
      </w:r>
      <w:r w:rsidRPr="00430019">
        <w:rPr>
          <w:rFonts w:ascii="Cambria" w:hAnsi="Cambria"/>
          <w:noProof/>
          <w:sz w:val="22"/>
        </w:rPr>
        <w:t xml:space="preserve">, </w:t>
      </w:r>
      <w:r w:rsidRPr="00430019">
        <w:rPr>
          <w:rFonts w:ascii="Cambria" w:hAnsi="Cambria"/>
          <w:b/>
          <w:bCs/>
          <w:noProof/>
          <w:sz w:val="22"/>
        </w:rPr>
        <w:t>Kim J-S</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JC</w:t>
      </w:r>
      <w:r w:rsidRPr="00430019">
        <w:rPr>
          <w:rFonts w:ascii="Cambria" w:hAnsi="Cambria"/>
          <w:noProof/>
          <w:sz w:val="22"/>
        </w:rPr>
        <w:t xml:space="preserve">, </w:t>
      </w:r>
      <w:r w:rsidRPr="00430019">
        <w:rPr>
          <w:rFonts w:ascii="Cambria" w:hAnsi="Cambria"/>
          <w:b/>
          <w:bCs/>
          <w:noProof/>
          <w:sz w:val="22"/>
        </w:rPr>
        <w:t>Kim JH</w:t>
      </w:r>
      <w:r w:rsidRPr="00430019">
        <w:rPr>
          <w:rFonts w:ascii="Cambria" w:hAnsi="Cambria"/>
          <w:noProof/>
          <w:sz w:val="22"/>
        </w:rPr>
        <w:t xml:space="preserve">, </w:t>
      </w:r>
      <w:r w:rsidRPr="00430019">
        <w:rPr>
          <w:rFonts w:ascii="Cambria" w:hAnsi="Cambria"/>
          <w:b/>
          <w:bCs/>
          <w:noProof/>
          <w:sz w:val="22"/>
        </w:rPr>
        <w:t>Kim KW</w:t>
      </w:r>
      <w:r w:rsidRPr="00430019">
        <w:rPr>
          <w:rFonts w:ascii="Cambria" w:hAnsi="Cambria"/>
          <w:noProof/>
          <w:sz w:val="22"/>
        </w:rPr>
        <w:t xml:space="preserve">, </w:t>
      </w:r>
      <w:r w:rsidRPr="00430019">
        <w:rPr>
          <w:rFonts w:ascii="Cambria" w:hAnsi="Cambria"/>
          <w:b/>
          <w:bCs/>
          <w:noProof/>
          <w:sz w:val="22"/>
        </w:rPr>
        <w:t>Kim MD</w:t>
      </w:r>
      <w:r w:rsidRPr="00430019">
        <w:rPr>
          <w:rFonts w:ascii="Cambria" w:hAnsi="Cambria"/>
          <w:noProof/>
          <w:sz w:val="22"/>
        </w:rPr>
        <w:t xml:space="preserve">, </w:t>
      </w:r>
      <w:r w:rsidRPr="00430019">
        <w:rPr>
          <w:rFonts w:ascii="Cambria" w:hAnsi="Cambria"/>
          <w:b/>
          <w:bCs/>
          <w:noProof/>
          <w:sz w:val="22"/>
        </w:rPr>
        <w:t>Kim M-M</w:t>
      </w:r>
      <w:r w:rsidRPr="00430019">
        <w:rPr>
          <w:rFonts w:ascii="Cambria" w:hAnsi="Cambria"/>
          <w:noProof/>
          <w:sz w:val="22"/>
        </w:rPr>
        <w:t xml:space="preserve">, </w:t>
      </w:r>
      <w:r w:rsidRPr="00430019">
        <w:rPr>
          <w:rFonts w:ascii="Cambria" w:hAnsi="Cambria"/>
          <w:b/>
          <w:bCs/>
          <w:noProof/>
          <w:sz w:val="22"/>
        </w:rPr>
        <w:t>Kim PK</w:t>
      </w:r>
      <w:r w:rsidRPr="00430019">
        <w:rPr>
          <w:rFonts w:ascii="Cambria" w:hAnsi="Cambria"/>
          <w:noProof/>
          <w:sz w:val="22"/>
        </w:rPr>
        <w:t xml:space="preserve">, </w:t>
      </w:r>
      <w:r w:rsidRPr="00430019">
        <w:rPr>
          <w:rFonts w:ascii="Cambria" w:hAnsi="Cambria"/>
          <w:b/>
          <w:bCs/>
          <w:noProof/>
          <w:sz w:val="22"/>
        </w:rPr>
        <w:t>Kim SW</w:t>
      </w:r>
      <w:r w:rsidRPr="00430019">
        <w:rPr>
          <w:rFonts w:ascii="Cambria" w:hAnsi="Cambria"/>
          <w:noProof/>
          <w:sz w:val="22"/>
        </w:rPr>
        <w:t xml:space="preserve">, </w:t>
      </w:r>
      <w:r w:rsidRPr="00430019">
        <w:rPr>
          <w:rFonts w:ascii="Cambria" w:hAnsi="Cambria"/>
          <w:b/>
          <w:bCs/>
          <w:noProof/>
          <w:sz w:val="22"/>
        </w:rPr>
        <w:t>Kim S-Y</w:t>
      </w:r>
      <w:r w:rsidRPr="00430019">
        <w:rPr>
          <w:rFonts w:ascii="Cambria" w:hAnsi="Cambria"/>
          <w:noProof/>
          <w:sz w:val="22"/>
        </w:rPr>
        <w:t xml:space="preserve">, </w:t>
      </w:r>
      <w:r w:rsidRPr="00430019">
        <w:rPr>
          <w:rFonts w:ascii="Cambria" w:hAnsi="Cambria"/>
          <w:b/>
          <w:bCs/>
          <w:noProof/>
          <w:sz w:val="22"/>
        </w:rPr>
        <w:t>Kim Y-S</w:t>
      </w:r>
      <w:r w:rsidRPr="00430019">
        <w:rPr>
          <w:rFonts w:ascii="Cambria" w:hAnsi="Cambria"/>
          <w:noProof/>
          <w:sz w:val="22"/>
        </w:rPr>
        <w:t xml:space="preserve">, </w:t>
      </w:r>
      <w:r w:rsidRPr="00430019">
        <w:rPr>
          <w:rFonts w:ascii="Cambria" w:hAnsi="Cambria"/>
          <w:b/>
          <w:bCs/>
          <w:noProof/>
          <w:sz w:val="22"/>
        </w:rPr>
        <w:t>Kim Y</w:t>
      </w:r>
      <w:r w:rsidRPr="00430019">
        <w:rPr>
          <w:rFonts w:ascii="Cambria" w:hAnsi="Cambria"/>
          <w:noProof/>
          <w:sz w:val="22"/>
        </w:rPr>
        <w:t xml:space="preserve">, </w:t>
      </w:r>
      <w:r w:rsidRPr="00430019">
        <w:rPr>
          <w:rFonts w:ascii="Cambria" w:hAnsi="Cambria"/>
          <w:b/>
          <w:bCs/>
          <w:noProof/>
          <w:sz w:val="22"/>
        </w:rPr>
        <w:t>Kimchi A</w:t>
      </w:r>
      <w:r w:rsidRPr="00430019">
        <w:rPr>
          <w:rFonts w:ascii="Cambria" w:hAnsi="Cambria"/>
          <w:noProof/>
          <w:sz w:val="22"/>
        </w:rPr>
        <w:t xml:space="preserve">, </w:t>
      </w:r>
      <w:r w:rsidRPr="00430019">
        <w:rPr>
          <w:rFonts w:ascii="Cambria" w:hAnsi="Cambria"/>
          <w:b/>
          <w:bCs/>
          <w:noProof/>
          <w:sz w:val="22"/>
        </w:rPr>
        <w:t>Kimmelman AC</w:t>
      </w:r>
      <w:r w:rsidRPr="00430019">
        <w:rPr>
          <w:rFonts w:ascii="Cambria" w:hAnsi="Cambria"/>
          <w:noProof/>
          <w:sz w:val="22"/>
        </w:rPr>
        <w:t xml:space="preserve">, </w:t>
      </w:r>
      <w:r w:rsidRPr="00430019">
        <w:rPr>
          <w:rFonts w:ascii="Cambria" w:hAnsi="Cambria"/>
          <w:b/>
          <w:bCs/>
          <w:noProof/>
          <w:sz w:val="22"/>
        </w:rPr>
        <w:t>Kimura T</w:t>
      </w:r>
      <w:r w:rsidRPr="00430019">
        <w:rPr>
          <w:rFonts w:ascii="Cambria" w:hAnsi="Cambria"/>
          <w:noProof/>
          <w:sz w:val="22"/>
        </w:rPr>
        <w:t xml:space="preserve">, </w:t>
      </w:r>
      <w:r w:rsidRPr="00430019">
        <w:rPr>
          <w:rFonts w:ascii="Cambria" w:hAnsi="Cambria"/>
          <w:b/>
          <w:bCs/>
          <w:noProof/>
          <w:sz w:val="22"/>
        </w:rPr>
        <w:t>King JS</w:t>
      </w:r>
      <w:r w:rsidRPr="00430019">
        <w:rPr>
          <w:rFonts w:ascii="Cambria" w:hAnsi="Cambria"/>
          <w:noProof/>
          <w:sz w:val="22"/>
        </w:rPr>
        <w:t xml:space="preserve">, </w:t>
      </w:r>
      <w:r w:rsidRPr="00430019">
        <w:rPr>
          <w:rFonts w:ascii="Cambria" w:hAnsi="Cambria"/>
          <w:b/>
          <w:bCs/>
          <w:noProof/>
          <w:sz w:val="22"/>
        </w:rPr>
        <w:t>Kirkegaard K</w:t>
      </w:r>
      <w:r w:rsidRPr="00430019">
        <w:rPr>
          <w:rFonts w:ascii="Cambria" w:hAnsi="Cambria"/>
          <w:noProof/>
          <w:sz w:val="22"/>
        </w:rPr>
        <w:t xml:space="preserve">, </w:t>
      </w:r>
      <w:r w:rsidRPr="00430019">
        <w:rPr>
          <w:rFonts w:ascii="Cambria" w:hAnsi="Cambria"/>
          <w:b/>
          <w:bCs/>
          <w:noProof/>
          <w:sz w:val="22"/>
        </w:rPr>
        <w:t>Kirkin V</w:t>
      </w:r>
      <w:r w:rsidRPr="00430019">
        <w:rPr>
          <w:rFonts w:ascii="Cambria" w:hAnsi="Cambria"/>
          <w:noProof/>
          <w:sz w:val="22"/>
        </w:rPr>
        <w:t xml:space="preserve">, </w:t>
      </w:r>
      <w:r w:rsidRPr="00430019">
        <w:rPr>
          <w:rFonts w:ascii="Cambria" w:hAnsi="Cambria"/>
          <w:b/>
          <w:bCs/>
          <w:noProof/>
          <w:sz w:val="22"/>
        </w:rPr>
        <w:t>Kirshenbaum LA</w:t>
      </w:r>
      <w:r w:rsidRPr="00430019">
        <w:rPr>
          <w:rFonts w:ascii="Cambria" w:hAnsi="Cambria"/>
          <w:noProof/>
          <w:sz w:val="22"/>
        </w:rPr>
        <w:t xml:space="preserve">, </w:t>
      </w:r>
      <w:r w:rsidRPr="00430019">
        <w:rPr>
          <w:rFonts w:ascii="Cambria" w:hAnsi="Cambria"/>
          <w:b/>
          <w:bCs/>
          <w:noProof/>
          <w:sz w:val="22"/>
        </w:rPr>
        <w:t>Kishi S</w:t>
      </w:r>
      <w:r w:rsidRPr="00430019">
        <w:rPr>
          <w:rFonts w:ascii="Cambria" w:hAnsi="Cambria"/>
          <w:noProof/>
          <w:sz w:val="22"/>
        </w:rPr>
        <w:t xml:space="preserve">, </w:t>
      </w:r>
      <w:r w:rsidRPr="00430019">
        <w:rPr>
          <w:rFonts w:ascii="Cambria" w:hAnsi="Cambria"/>
          <w:b/>
          <w:bCs/>
          <w:noProof/>
          <w:sz w:val="22"/>
        </w:rPr>
        <w:t>Kitajima Y</w:t>
      </w:r>
      <w:r w:rsidRPr="00430019">
        <w:rPr>
          <w:rFonts w:ascii="Cambria" w:hAnsi="Cambria"/>
          <w:noProof/>
          <w:sz w:val="22"/>
        </w:rPr>
        <w:t xml:space="preserve">, </w:t>
      </w:r>
      <w:r w:rsidRPr="00430019">
        <w:rPr>
          <w:rFonts w:ascii="Cambria" w:hAnsi="Cambria"/>
          <w:b/>
          <w:bCs/>
          <w:noProof/>
          <w:sz w:val="22"/>
        </w:rPr>
        <w:t>Kitamoto K</w:t>
      </w:r>
      <w:r w:rsidRPr="00430019">
        <w:rPr>
          <w:rFonts w:ascii="Cambria" w:hAnsi="Cambria"/>
          <w:noProof/>
          <w:sz w:val="22"/>
        </w:rPr>
        <w:t xml:space="preserve">, </w:t>
      </w:r>
      <w:r w:rsidRPr="00430019">
        <w:rPr>
          <w:rFonts w:ascii="Cambria" w:hAnsi="Cambria"/>
          <w:b/>
          <w:bCs/>
          <w:noProof/>
          <w:sz w:val="22"/>
        </w:rPr>
        <w:t>Kitaoka Y</w:t>
      </w:r>
      <w:r w:rsidRPr="00430019">
        <w:rPr>
          <w:rFonts w:ascii="Cambria" w:hAnsi="Cambria"/>
          <w:noProof/>
          <w:sz w:val="22"/>
        </w:rPr>
        <w:t xml:space="preserve">, </w:t>
      </w:r>
      <w:r w:rsidRPr="00430019">
        <w:rPr>
          <w:rFonts w:ascii="Cambria" w:hAnsi="Cambria"/>
          <w:b/>
          <w:bCs/>
          <w:noProof/>
          <w:sz w:val="22"/>
        </w:rPr>
        <w:t>Kitazato K</w:t>
      </w:r>
      <w:r w:rsidRPr="00430019">
        <w:rPr>
          <w:rFonts w:ascii="Cambria" w:hAnsi="Cambria"/>
          <w:noProof/>
          <w:sz w:val="22"/>
        </w:rPr>
        <w:t xml:space="preserve">, </w:t>
      </w:r>
      <w:r w:rsidRPr="00430019">
        <w:rPr>
          <w:rFonts w:ascii="Cambria" w:hAnsi="Cambria"/>
          <w:b/>
          <w:bCs/>
          <w:noProof/>
          <w:sz w:val="22"/>
        </w:rPr>
        <w:t>Kley RA</w:t>
      </w:r>
      <w:r w:rsidRPr="00430019">
        <w:rPr>
          <w:rFonts w:ascii="Cambria" w:hAnsi="Cambria"/>
          <w:noProof/>
          <w:sz w:val="22"/>
        </w:rPr>
        <w:t xml:space="preserve">, </w:t>
      </w:r>
      <w:r w:rsidRPr="00430019">
        <w:rPr>
          <w:rFonts w:ascii="Cambria" w:hAnsi="Cambria"/>
          <w:b/>
          <w:bCs/>
          <w:noProof/>
          <w:sz w:val="22"/>
        </w:rPr>
        <w:t>Klimecki WT</w:t>
      </w:r>
      <w:r w:rsidRPr="00430019">
        <w:rPr>
          <w:rFonts w:ascii="Cambria" w:hAnsi="Cambria"/>
          <w:noProof/>
          <w:sz w:val="22"/>
        </w:rPr>
        <w:t xml:space="preserve">, </w:t>
      </w:r>
      <w:r w:rsidRPr="00430019">
        <w:rPr>
          <w:rFonts w:ascii="Cambria" w:hAnsi="Cambria"/>
          <w:b/>
          <w:bCs/>
          <w:noProof/>
          <w:sz w:val="22"/>
        </w:rPr>
        <w:t>Klinkenberg M</w:t>
      </w:r>
      <w:r w:rsidRPr="00430019">
        <w:rPr>
          <w:rFonts w:ascii="Cambria" w:hAnsi="Cambria"/>
          <w:noProof/>
          <w:sz w:val="22"/>
        </w:rPr>
        <w:t xml:space="preserve">, </w:t>
      </w:r>
      <w:r w:rsidRPr="00430019">
        <w:rPr>
          <w:rFonts w:ascii="Cambria" w:hAnsi="Cambria"/>
          <w:b/>
          <w:bCs/>
          <w:noProof/>
          <w:sz w:val="22"/>
        </w:rPr>
        <w:t>Klucken J</w:t>
      </w:r>
      <w:r w:rsidRPr="00430019">
        <w:rPr>
          <w:rFonts w:ascii="Cambria" w:hAnsi="Cambria"/>
          <w:noProof/>
          <w:sz w:val="22"/>
        </w:rPr>
        <w:t xml:space="preserve">, </w:t>
      </w:r>
      <w:r w:rsidRPr="00430019">
        <w:rPr>
          <w:rFonts w:ascii="Cambria" w:hAnsi="Cambria"/>
          <w:b/>
          <w:bCs/>
          <w:noProof/>
          <w:sz w:val="22"/>
        </w:rPr>
        <w:t>Knævelsrud H</w:t>
      </w:r>
      <w:r w:rsidRPr="00430019">
        <w:rPr>
          <w:rFonts w:ascii="Cambria" w:hAnsi="Cambria"/>
          <w:noProof/>
          <w:sz w:val="22"/>
        </w:rPr>
        <w:t xml:space="preserve">, </w:t>
      </w:r>
      <w:r w:rsidRPr="00430019">
        <w:rPr>
          <w:rFonts w:ascii="Cambria" w:hAnsi="Cambria"/>
          <w:b/>
          <w:bCs/>
          <w:noProof/>
          <w:sz w:val="22"/>
        </w:rPr>
        <w:t>Knecht E</w:t>
      </w:r>
      <w:r w:rsidRPr="00430019">
        <w:rPr>
          <w:rFonts w:ascii="Cambria" w:hAnsi="Cambria"/>
          <w:noProof/>
          <w:sz w:val="22"/>
        </w:rPr>
        <w:t xml:space="preserve">, </w:t>
      </w:r>
      <w:r w:rsidRPr="00430019">
        <w:rPr>
          <w:rFonts w:ascii="Cambria" w:hAnsi="Cambria"/>
          <w:b/>
          <w:bCs/>
          <w:noProof/>
          <w:sz w:val="22"/>
        </w:rPr>
        <w:t>Knuppertz L</w:t>
      </w:r>
      <w:r w:rsidRPr="00430019">
        <w:rPr>
          <w:rFonts w:ascii="Cambria" w:hAnsi="Cambria"/>
          <w:noProof/>
          <w:sz w:val="22"/>
        </w:rPr>
        <w:t xml:space="preserve">, </w:t>
      </w:r>
      <w:r w:rsidRPr="00430019">
        <w:rPr>
          <w:rFonts w:ascii="Cambria" w:hAnsi="Cambria"/>
          <w:b/>
          <w:bCs/>
          <w:noProof/>
          <w:sz w:val="22"/>
        </w:rPr>
        <w:t>Ko J-L</w:t>
      </w:r>
      <w:r w:rsidRPr="00430019">
        <w:rPr>
          <w:rFonts w:ascii="Cambria" w:hAnsi="Cambria"/>
          <w:noProof/>
          <w:sz w:val="22"/>
        </w:rPr>
        <w:t xml:space="preserve">, </w:t>
      </w:r>
      <w:r w:rsidRPr="00430019">
        <w:rPr>
          <w:rFonts w:ascii="Cambria" w:hAnsi="Cambria"/>
          <w:b/>
          <w:bCs/>
          <w:noProof/>
          <w:sz w:val="22"/>
        </w:rPr>
        <w:t>Kobayashi S</w:t>
      </w:r>
      <w:r w:rsidRPr="00430019">
        <w:rPr>
          <w:rFonts w:ascii="Cambria" w:hAnsi="Cambria"/>
          <w:noProof/>
          <w:sz w:val="22"/>
        </w:rPr>
        <w:t xml:space="preserve">, </w:t>
      </w:r>
      <w:r w:rsidRPr="00430019">
        <w:rPr>
          <w:rFonts w:ascii="Cambria" w:hAnsi="Cambria"/>
          <w:b/>
          <w:bCs/>
          <w:noProof/>
          <w:sz w:val="22"/>
        </w:rPr>
        <w:t>Koch JC</w:t>
      </w:r>
      <w:r w:rsidRPr="00430019">
        <w:rPr>
          <w:rFonts w:ascii="Cambria" w:hAnsi="Cambria"/>
          <w:noProof/>
          <w:sz w:val="22"/>
        </w:rPr>
        <w:t xml:space="preserve">, </w:t>
      </w:r>
      <w:r w:rsidRPr="00430019">
        <w:rPr>
          <w:rFonts w:ascii="Cambria" w:hAnsi="Cambria"/>
          <w:b/>
          <w:bCs/>
          <w:noProof/>
          <w:sz w:val="22"/>
        </w:rPr>
        <w:t>Koechlin-Ramonatxo C</w:t>
      </w:r>
      <w:r w:rsidRPr="00430019">
        <w:rPr>
          <w:rFonts w:ascii="Cambria" w:hAnsi="Cambria"/>
          <w:noProof/>
          <w:sz w:val="22"/>
        </w:rPr>
        <w:t xml:space="preserve">, </w:t>
      </w:r>
      <w:r w:rsidRPr="00430019">
        <w:rPr>
          <w:rFonts w:ascii="Cambria" w:hAnsi="Cambria"/>
          <w:b/>
          <w:bCs/>
          <w:noProof/>
          <w:sz w:val="22"/>
        </w:rPr>
        <w:t>Koenig U</w:t>
      </w:r>
      <w:r w:rsidRPr="00430019">
        <w:rPr>
          <w:rFonts w:ascii="Cambria" w:hAnsi="Cambria"/>
          <w:noProof/>
          <w:sz w:val="22"/>
        </w:rPr>
        <w:t xml:space="preserve">, </w:t>
      </w:r>
      <w:r w:rsidRPr="00430019">
        <w:rPr>
          <w:rFonts w:ascii="Cambria" w:hAnsi="Cambria"/>
          <w:b/>
          <w:bCs/>
          <w:noProof/>
          <w:sz w:val="22"/>
        </w:rPr>
        <w:t>Koh YH</w:t>
      </w:r>
      <w:r w:rsidRPr="00430019">
        <w:rPr>
          <w:rFonts w:ascii="Cambria" w:hAnsi="Cambria"/>
          <w:noProof/>
          <w:sz w:val="22"/>
        </w:rPr>
        <w:t xml:space="preserve">, </w:t>
      </w:r>
      <w:r w:rsidRPr="00430019">
        <w:rPr>
          <w:rFonts w:ascii="Cambria" w:hAnsi="Cambria"/>
          <w:b/>
          <w:bCs/>
          <w:noProof/>
          <w:sz w:val="22"/>
        </w:rPr>
        <w:t>Köhler K</w:t>
      </w:r>
      <w:r w:rsidRPr="00430019">
        <w:rPr>
          <w:rFonts w:ascii="Cambria" w:hAnsi="Cambria"/>
          <w:noProof/>
          <w:sz w:val="22"/>
        </w:rPr>
        <w:t xml:space="preserve">, </w:t>
      </w:r>
      <w:r w:rsidRPr="00430019">
        <w:rPr>
          <w:rFonts w:ascii="Cambria" w:hAnsi="Cambria"/>
          <w:b/>
          <w:bCs/>
          <w:noProof/>
          <w:sz w:val="22"/>
        </w:rPr>
        <w:t>Kohlwein SD</w:t>
      </w:r>
      <w:r w:rsidRPr="00430019">
        <w:rPr>
          <w:rFonts w:ascii="Cambria" w:hAnsi="Cambria"/>
          <w:noProof/>
          <w:sz w:val="22"/>
        </w:rPr>
        <w:t xml:space="preserve">, </w:t>
      </w:r>
      <w:r w:rsidRPr="00430019">
        <w:rPr>
          <w:rFonts w:ascii="Cambria" w:hAnsi="Cambria"/>
          <w:b/>
          <w:bCs/>
          <w:noProof/>
          <w:sz w:val="22"/>
        </w:rPr>
        <w:t>Koike M</w:t>
      </w:r>
      <w:r w:rsidRPr="00430019">
        <w:rPr>
          <w:rFonts w:ascii="Cambria" w:hAnsi="Cambria"/>
          <w:noProof/>
          <w:sz w:val="22"/>
        </w:rPr>
        <w:t xml:space="preserve">, </w:t>
      </w:r>
      <w:r w:rsidRPr="00430019">
        <w:rPr>
          <w:rFonts w:ascii="Cambria" w:hAnsi="Cambria"/>
          <w:b/>
          <w:bCs/>
          <w:noProof/>
          <w:sz w:val="22"/>
        </w:rPr>
        <w:t>Komatsu M</w:t>
      </w:r>
      <w:r w:rsidRPr="00430019">
        <w:rPr>
          <w:rFonts w:ascii="Cambria" w:hAnsi="Cambria"/>
          <w:noProof/>
          <w:sz w:val="22"/>
        </w:rPr>
        <w:t xml:space="preserve">, </w:t>
      </w:r>
      <w:r w:rsidRPr="00430019">
        <w:rPr>
          <w:rFonts w:ascii="Cambria" w:hAnsi="Cambria"/>
          <w:b/>
          <w:bCs/>
          <w:noProof/>
          <w:sz w:val="22"/>
        </w:rPr>
        <w:t>Kominami E</w:t>
      </w:r>
      <w:r w:rsidRPr="00430019">
        <w:rPr>
          <w:rFonts w:ascii="Cambria" w:hAnsi="Cambria"/>
          <w:noProof/>
          <w:sz w:val="22"/>
        </w:rPr>
        <w:t xml:space="preserve">, </w:t>
      </w:r>
      <w:r w:rsidRPr="00430019">
        <w:rPr>
          <w:rFonts w:ascii="Cambria" w:hAnsi="Cambria"/>
          <w:b/>
          <w:bCs/>
          <w:noProof/>
          <w:sz w:val="22"/>
        </w:rPr>
        <w:t>Kong D</w:t>
      </w:r>
      <w:r w:rsidRPr="00430019">
        <w:rPr>
          <w:rFonts w:ascii="Cambria" w:hAnsi="Cambria"/>
          <w:noProof/>
          <w:sz w:val="22"/>
        </w:rPr>
        <w:t xml:space="preserve">, </w:t>
      </w:r>
      <w:r w:rsidRPr="00430019">
        <w:rPr>
          <w:rFonts w:ascii="Cambria" w:hAnsi="Cambria"/>
          <w:b/>
          <w:bCs/>
          <w:noProof/>
          <w:sz w:val="22"/>
        </w:rPr>
        <w:t>Kong HJ</w:t>
      </w:r>
      <w:r w:rsidRPr="00430019">
        <w:rPr>
          <w:rFonts w:ascii="Cambria" w:hAnsi="Cambria"/>
          <w:noProof/>
          <w:sz w:val="22"/>
        </w:rPr>
        <w:t xml:space="preserve">, </w:t>
      </w:r>
      <w:r w:rsidRPr="00430019">
        <w:rPr>
          <w:rFonts w:ascii="Cambria" w:hAnsi="Cambria"/>
          <w:b/>
          <w:bCs/>
          <w:noProof/>
          <w:sz w:val="22"/>
        </w:rPr>
        <w:t>Konstantakou EG</w:t>
      </w:r>
      <w:r w:rsidRPr="00430019">
        <w:rPr>
          <w:rFonts w:ascii="Cambria" w:hAnsi="Cambria"/>
          <w:noProof/>
          <w:sz w:val="22"/>
        </w:rPr>
        <w:t xml:space="preserve">, </w:t>
      </w:r>
      <w:r w:rsidRPr="00430019">
        <w:rPr>
          <w:rFonts w:ascii="Cambria" w:hAnsi="Cambria"/>
          <w:b/>
          <w:bCs/>
          <w:noProof/>
          <w:sz w:val="22"/>
        </w:rPr>
        <w:t>Kopp BT</w:t>
      </w:r>
      <w:r w:rsidRPr="00430019">
        <w:rPr>
          <w:rFonts w:ascii="Cambria" w:hAnsi="Cambria"/>
          <w:noProof/>
          <w:sz w:val="22"/>
        </w:rPr>
        <w:t xml:space="preserve">, </w:t>
      </w:r>
      <w:r w:rsidRPr="00430019">
        <w:rPr>
          <w:rFonts w:ascii="Cambria" w:hAnsi="Cambria"/>
          <w:b/>
          <w:bCs/>
          <w:noProof/>
          <w:sz w:val="22"/>
        </w:rPr>
        <w:t>Korcsmaros T</w:t>
      </w:r>
      <w:r w:rsidRPr="00430019">
        <w:rPr>
          <w:rFonts w:ascii="Cambria" w:hAnsi="Cambria"/>
          <w:noProof/>
          <w:sz w:val="22"/>
        </w:rPr>
        <w:t xml:space="preserve">, </w:t>
      </w:r>
      <w:r w:rsidRPr="00430019">
        <w:rPr>
          <w:rFonts w:ascii="Cambria" w:hAnsi="Cambria"/>
          <w:b/>
          <w:bCs/>
          <w:noProof/>
          <w:sz w:val="22"/>
        </w:rPr>
        <w:t>Korhonen L</w:t>
      </w:r>
      <w:r w:rsidRPr="00430019">
        <w:rPr>
          <w:rFonts w:ascii="Cambria" w:hAnsi="Cambria"/>
          <w:noProof/>
          <w:sz w:val="22"/>
        </w:rPr>
        <w:t xml:space="preserve">, </w:t>
      </w:r>
      <w:r w:rsidRPr="00430019">
        <w:rPr>
          <w:rFonts w:ascii="Cambria" w:hAnsi="Cambria"/>
          <w:b/>
          <w:bCs/>
          <w:noProof/>
          <w:sz w:val="22"/>
        </w:rPr>
        <w:t>Korolchuk VI</w:t>
      </w:r>
      <w:r w:rsidRPr="00430019">
        <w:rPr>
          <w:rFonts w:ascii="Cambria" w:hAnsi="Cambria"/>
          <w:noProof/>
          <w:sz w:val="22"/>
        </w:rPr>
        <w:t xml:space="preserve">, </w:t>
      </w:r>
      <w:r w:rsidRPr="00430019">
        <w:rPr>
          <w:rFonts w:ascii="Cambria" w:hAnsi="Cambria"/>
          <w:b/>
          <w:bCs/>
          <w:noProof/>
          <w:sz w:val="22"/>
        </w:rPr>
        <w:t>Koshkina N V</w:t>
      </w:r>
      <w:r w:rsidRPr="00430019">
        <w:rPr>
          <w:rFonts w:ascii="Cambria" w:hAnsi="Cambria"/>
          <w:noProof/>
          <w:sz w:val="22"/>
        </w:rPr>
        <w:t xml:space="preserve">, </w:t>
      </w:r>
      <w:r w:rsidRPr="00430019">
        <w:rPr>
          <w:rFonts w:ascii="Cambria" w:hAnsi="Cambria"/>
          <w:b/>
          <w:bCs/>
          <w:noProof/>
          <w:sz w:val="22"/>
        </w:rPr>
        <w:t>Kou Y</w:t>
      </w:r>
      <w:r w:rsidRPr="00430019">
        <w:rPr>
          <w:rFonts w:ascii="Cambria" w:hAnsi="Cambria"/>
          <w:noProof/>
          <w:sz w:val="22"/>
        </w:rPr>
        <w:t xml:space="preserve">, </w:t>
      </w:r>
      <w:r w:rsidRPr="00430019">
        <w:rPr>
          <w:rFonts w:ascii="Cambria" w:hAnsi="Cambria"/>
          <w:b/>
          <w:bCs/>
          <w:noProof/>
          <w:sz w:val="22"/>
        </w:rPr>
        <w:t>Koukourakis MI</w:t>
      </w:r>
      <w:r w:rsidRPr="00430019">
        <w:rPr>
          <w:rFonts w:ascii="Cambria" w:hAnsi="Cambria"/>
          <w:noProof/>
          <w:sz w:val="22"/>
        </w:rPr>
        <w:t xml:space="preserve">, </w:t>
      </w:r>
      <w:r w:rsidRPr="00430019">
        <w:rPr>
          <w:rFonts w:ascii="Cambria" w:hAnsi="Cambria"/>
          <w:b/>
          <w:bCs/>
          <w:noProof/>
          <w:sz w:val="22"/>
        </w:rPr>
        <w:t>Koumenis C</w:t>
      </w:r>
      <w:r w:rsidRPr="00430019">
        <w:rPr>
          <w:rFonts w:ascii="Cambria" w:hAnsi="Cambria"/>
          <w:noProof/>
          <w:sz w:val="22"/>
        </w:rPr>
        <w:t xml:space="preserve">, </w:t>
      </w:r>
      <w:r w:rsidRPr="00430019">
        <w:rPr>
          <w:rFonts w:ascii="Cambria" w:hAnsi="Cambria"/>
          <w:b/>
          <w:bCs/>
          <w:noProof/>
          <w:sz w:val="22"/>
        </w:rPr>
        <w:t>Kovács AL</w:t>
      </w:r>
      <w:r w:rsidRPr="00430019">
        <w:rPr>
          <w:rFonts w:ascii="Cambria" w:hAnsi="Cambria"/>
          <w:noProof/>
          <w:sz w:val="22"/>
        </w:rPr>
        <w:t xml:space="preserve">, </w:t>
      </w:r>
      <w:r w:rsidRPr="00430019">
        <w:rPr>
          <w:rFonts w:ascii="Cambria" w:hAnsi="Cambria"/>
          <w:b/>
          <w:bCs/>
          <w:noProof/>
          <w:sz w:val="22"/>
        </w:rPr>
        <w:t>Kovács T</w:t>
      </w:r>
      <w:r w:rsidRPr="00430019">
        <w:rPr>
          <w:rFonts w:ascii="Cambria" w:hAnsi="Cambria"/>
          <w:noProof/>
          <w:sz w:val="22"/>
        </w:rPr>
        <w:t xml:space="preserve">, </w:t>
      </w:r>
      <w:r w:rsidRPr="00430019">
        <w:rPr>
          <w:rFonts w:ascii="Cambria" w:hAnsi="Cambria"/>
          <w:b/>
          <w:bCs/>
          <w:noProof/>
          <w:sz w:val="22"/>
        </w:rPr>
        <w:t>Kovacs WJ</w:t>
      </w:r>
      <w:r w:rsidRPr="00430019">
        <w:rPr>
          <w:rFonts w:ascii="Cambria" w:hAnsi="Cambria"/>
          <w:noProof/>
          <w:sz w:val="22"/>
        </w:rPr>
        <w:t xml:space="preserve">, </w:t>
      </w:r>
      <w:r w:rsidRPr="00430019">
        <w:rPr>
          <w:rFonts w:ascii="Cambria" w:hAnsi="Cambria"/>
          <w:b/>
          <w:bCs/>
          <w:noProof/>
          <w:sz w:val="22"/>
        </w:rPr>
        <w:t>Koya D</w:t>
      </w:r>
      <w:r w:rsidRPr="00430019">
        <w:rPr>
          <w:rFonts w:ascii="Cambria" w:hAnsi="Cambria"/>
          <w:noProof/>
          <w:sz w:val="22"/>
        </w:rPr>
        <w:t xml:space="preserve">, </w:t>
      </w:r>
      <w:r w:rsidRPr="00430019">
        <w:rPr>
          <w:rFonts w:ascii="Cambria" w:hAnsi="Cambria"/>
          <w:b/>
          <w:bCs/>
          <w:noProof/>
          <w:sz w:val="22"/>
        </w:rPr>
        <w:t>Kraft C</w:t>
      </w:r>
      <w:r w:rsidRPr="00430019">
        <w:rPr>
          <w:rFonts w:ascii="Cambria" w:hAnsi="Cambria"/>
          <w:noProof/>
          <w:sz w:val="22"/>
        </w:rPr>
        <w:t xml:space="preserve">, </w:t>
      </w:r>
      <w:r w:rsidRPr="00430019">
        <w:rPr>
          <w:rFonts w:ascii="Cambria" w:hAnsi="Cambria"/>
          <w:b/>
          <w:bCs/>
          <w:noProof/>
          <w:sz w:val="22"/>
        </w:rPr>
        <w:t>Krainc D</w:t>
      </w:r>
      <w:r w:rsidRPr="00430019">
        <w:rPr>
          <w:rFonts w:ascii="Cambria" w:hAnsi="Cambria"/>
          <w:noProof/>
          <w:sz w:val="22"/>
        </w:rPr>
        <w:t xml:space="preserve">, </w:t>
      </w:r>
      <w:r w:rsidRPr="00430019">
        <w:rPr>
          <w:rFonts w:ascii="Cambria" w:hAnsi="Cambria"/>
          <w:b/>
          <w:bCs/>
          <w:noProof/>
          <w:sz w:val="22"/>
        </w:rPr>
        <w:t>Kramer H</w:t>
      </w:r>
      <w:r w:rsidRPr="00430019">
        <w:rPr>
          <w:rFonts w:ascii="Cambria" w:hAnsi="Cambria"/>
          <w:noProof/>
          <w:sz w:val="22"/>
        </w:rPr>
        <w:t xml:space="preserve">, </w:t>
      </w:r>
      <w:r w:rsidRPr="00430019">
        <w:rPr>
          <w:rFonts w:ascii="Cambria" w:hAnsi="Cambria"/>
          <w:b/>
          <w:bCs/>
          <w:noProof/>
          <w:sz w:val="22"/>
        </w:rPr>
        <w:t>Kravic-Stevovic T</w:t>
      </w:r>
      <w:r w:rsidRPr="00430019">
        <w:rPr>
          <w:rFonts w:ascii="Cambria" w:hAnsi="Cambria"/>
          <w:noProof/>
          <w:sz w:val="22"/>
        </w:rPr>
        <w:t xml:space="preserve">, </w:t>
      </w:r>
      <w:r w:rsidRPr="00430019">
        <w:rPr>
          <w:rFonts w:ascii="Cambria" w:hAnsi="Cambria"/>
          <w:b/>
          <w:bCs/>
          <w:noProof/>
          <w:sz w:val="22"/>
        </w:rPr>
        <w:t>Krek W</w:t>
      </w:r>
      <w:r w:rsidRPr="00430019">
        <w:rPr>
          <w:rFonts w:ascii="Cambria" w:hAnsi="Cambria"/>
          <w:noProof/>
          <w:sz w:val="22"/>
        </w:rPr>
        <w:t xml:space="preserve">, </w:t>
      </w:r>
      <w:r w:rsidRPr="00430019">
        <w:rPr>
          <w:rFonts w:ascii="Cambria" w:hAnsi="Cambria"/>
          <w:b/>
          <w:bCs/>
          <w:noProof/>
          <w:sz w:val="22"/>
        </w:rPr>
        <w:t>Kretz-Remy C</w:t>
      </w:r>
      <w:r w:rsidRPr="00430019">
        <w:rPr>
          <w:rFonts w:ascii="Cambria" w:hAnsi="Cambria"/>
          <w:noProof/>
          <w:sz w:val="22"/>
        </w:rPr>
        <w:t xml:space="preserve">, </w:t>
      </w:r>
      <w:r w:rsidRPr="00430019">
        <w:rPr>
          <w:rFonts w:ascii="Cambria" w:hAnsi="Cambria"/>
          <w:b/>
          <w:bCs/>
          <w:noProof/>
          <w:sz w:val="22"/>
        </w:rPr>
        <w:t>Krick R</w:t>
      </w:r>
      <w:r w:rsidRPr="00430019">
        <w:rPr>
          <w:rFonts w:ascii="Cambria" w:hAnsi="Cambria"/>
          <w:noProof/>
          <w:sz w:val="22"/>
        </w:rPr>
        <w:t xml:space="preserve">, </w:t>
      </w:r>
      <w:r w:rsidRPr="00430019">
        <w:rPr>
          <w:rFonts w:ascii="Cambria" w:hAnsi="Cambria"/>
          <w:b/>
          <w:bCs/>
          <w:noProof/>
          <w:sz w:val="22"/>
        </w:rPr>
        <w:t>Krishnamurthy M</w:t>
      </w:r>
      <w:r w:rsidRPr="00430019">
        <w:rPr>
          <w:rFonts w:ascii="Cambria" w:hAnsi="Cambria"/>
          <w:noProof/>
          <w:sz w:val="22"/>
        </w:rPr>
        <w:t xml:space="preserve">, </w:t>
      </w:r>
      <w:r w:rsidRPr="00430019">
        <w:rPr>
          <w:rFonts w:ascii="Cambria" w:hAnsi="Cambria"/>
          <w:b/>
          <w:bCs/>
          <w:noProof/>
          <w:sz w:val="22"/>
        </w:rPr>
        <w:t>Kriston-Vizi J</w:t>
      </w:r>
      <w:r w:rsidRPr="00430019">
        <w:rPr>
          <w:rFonts w:ascii="Cambria" w:hAnsi="Cambria"/>
          <w:noProof/>
          <w:sz w:val="22"/>
        </w:rPr>
        <w:t xml:space="preserve">, </w:t>
      </w:r>
      <w:r w:rsidRPr="00430019">
        <w:rPr>
          <w:rFonts w:ascii="Cambria" w:hAnsi="Cambria"/>
          <w:b/>
          <w:bCs/>
          <w:noProof/>
          <w:sz w:val="22"/>
        </w:rPr>
        <w:t>Kroemer G</w:t>
      </w:r>
      <w:r w:rsidRPr="00430019">
        <w:rPr>
          <w:rFonts w:ascii="Cambria" w:hAnsi="Cambria"/>
          <w:noProof/>
          <w:sz w:val="22"/>
        </w:rPr>
        <w:t xml:space="preserve">, </w:t>
      </w:r>
      <w:r w:rsidRPr="00430019">
        <w:rPr>
          <w:rFonts w:ascii="Cambria" w:hAnsi="Cambria"/>
          <w:b/>
          <w:bCs/>
          <w:noProof/>
          <w:sz w:val="22"/>
        </w:rPr>
        <w:t>Kruer MC</w:t>
      </w:r>
      <w:r w:rsidRPr="00430019">
        <w:rPr>
          <w:rFonts w:ascii="Cambria" w:hAnsi="Cambria"/>
          <w:noProof/>
          <w:sz w:val="22"/>
        </w:rPr>
        <w:t xml:space="preserve">, </w:t>
      </w:r>
      <w:r w:rsidRPr="00430019">
        <w:rPr>
          <w:rFonts w:ascii="Cambria" w:hAnsi="Cambria"/>
          <w:b/>
          <w:bCs/>
          <w:noProof/>
          <w:sz w:val="22"/>
        </w:rPr>
        <w:t>Kruger R</w:t>
      </w:r>
      <w:r w:rsidRPr="00430019">
        <w:rPr>
          <w:rFonts w:ascii="Cambria" w:hAnsi="Cambria"/>
          <w:noProof/>
          <w:sz w:val="22"/>
        </w:rPr>
        <w:t xml:space="preserve">, </w:t>
      </w:r>
      <w:r w:rsidRPr="00430019">
        <w:rPr>
          <w:rFonts w:ascii="Cambria" w:hAnsi="Cambria"/>
          <w:b/>
          <w:bCs/>
          <w:noProof/>
          <w:sz w:val="22"/>
        </w:rPr>
        <w:t>Ktistakis NT</w:t>
      </w:r>
      <w:r w:rsidRPr="00430019">
        <w:rPr>
          <w:rFonts w:ascii="Cambria" w:hAnsi="Cambria"/>
          <w:noProof/>
          <w:sz w:val="22"/>
        </w:rPr>
        <w:t xml:space="preserve">, </w:t>
      </w:r>
      <w:r w:rsidRPr="00430019">
        <w:rPr>
          <w:rFonts w:ascii="Cambria" w:hAnsi="Cambria"/>
          <w:b/>
          <w:bCs/>
          <w:noProof/>
          <w:sz w:val="22"/>
        </w:rPr>
        <w:t>Kuchitsu K</w:t>
      </w:r>
      <w:r w:rsidRPr="00430019">
        <w:rPr>
          <w:rFonts w:ascii="Cambria" w:hAnsi="Cambria"/>
          <w:noProof/>
          <w:sz w:val="22"/>
        </w:rPr>
        <w:t xml:space="preserve">, </w:t>
      </w:r>
      <w:r w:rsidRPr="00430019">
        <w:rPr>
          <w:rFonts w:ascii="Cambria" w:hAnsi="Cambria"/>
          <w:b/>
          <w:bCs/>
          <w:noProof/>
          <w:sz w:val="22"/>
        </w:rPr>
        <w:t>Kuhn C</w:t>
      </w:r>
      <w:r w:rsidRPr="00430019">
        <w:rPr>
          <w:rFonts w:ascii="Cambria" w:hAnsi="Cambria"/>
          <w:noProof/>
          <w:sz w:val="22"/>
        </w:rPr>
        <w:t xml:space="preserve">, </w:t>
      </w:r>
      <w:r w:rsidRPr="00430019">
        <w:rPr>
          <w:rFonts w:ascii="Cambria" w:hAnsi="Cambria"/>
          <w:b/>
          <w:bCs/>
          <w:noProof/>
          <w:sz w:val="22"/>
        </w:rPr>
        <w:t>Kumar AP</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A</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D</w:t>
      </w:r>
      <w:r w:rsidRPr="00430019">
        <w:rPr>
          <w:rFonts w:ascii="Cambria" w:hAnsi="Cambria"/>
          <w:noProof/>
          <w:sz w:val="22"/>
        </w:rPr>
        <w:t xml:space="preserve">, </w:t>
      </w:r>
      <w:r w:rsidRPr="00430019">
        <w:rPr>
          <w:rFonts w:ascii="Cambria" w:hAnsi="Cambria"/>
          <w:b/>
          <w:bCs/>
          <w:noProof/>
          <w:sz w:val="22"/>
        </w:rPr>
        <w:t>Kumar R</w:t>
      </w:r>
      <w:r w:rsidRPr="00430019">
        <w:rPr>
          <w:rFonts w:ascii="Cambria" w:hAnsi="Cambria"/>
          <w:noProof/>
          <w:sz w:val="22"/>
        </w:rPr>
        <w:t xml:space="preserve">, </w:t>
      </w:r>
      <w:r w:rsidRPr="00430019">
        <w:rPr>
          <w:rFonts w:ascii="Cambria" w:hAnsi="Cambria"/>
          <w:b/>
          <w:bCs/>
          <w:noProof/>
          <w:sz w:val="22"/>
        </w:rPr>
        <w:t>Kumar S</w:t>
      </w:r>
      <w:r w:rsidRPr="00430019">
        <w:rPr>
          <w:rFonts w:ascii="Cambria" w:hAnsi="Cambria"/>
          <w:noProof/>
          <w:sz w:val="22"/>
        </w:rPr>
        <w:t xml:space="preserve">, </w:t>
      </w:r>
      <w:r w:rsidRPr="00430019">
        <w:rPr>
          <w:rFonts w:ascii="Cambria" w:hAnsi="Cambria"/>
          <w:b/>
          <w:bCs/>
          <w:noProof/>
          <w:sz w:val="22"/>
        </w:rPr>
        <w:t>Kundu M</w:t>
      </w:r>
      <w:r w:rsidRPr="00430019">
        <w:rPr>
          <w:rFonts w:ascii="Cambria" w:hAnsi="Cambria"/>
          <w:noProof/>
          <w:sz w:val="22"/>
        </w:rPr>
        <w:t xml:space="preserve">, </w:t>
      </w:r>
      <w:r w:rsidRPr="00430019">
        <w:rPr>
          <w:rFonts w:ascii="Cambria" w:hAnsi="Cambria"/>
          <w:b/>
          <w:bCs/>
          <w:noProof/>
          <w:sz w:val="22"/>
        </w:rPr>
        <w:t>Kung H-J</w:t>
      </w:r>
      <w:r w:rsidRPr="00430019">
        <w:rPr>
          <w:rFonts w:ascii="Cambria" w:hAnsi="Cambria"/>
          <w:noProof/>
          <w:sz w:val="22"/>
        </w:rPr>
        <w:t xml:space="preserve">, </w:t>
      </w:r>
      <w:r w:rsidRPr="00430019">
        <w:rPr>
          <w:rFonts w:ascii="Cambria" w:hAnsi="Cambria"/>
          <w:b/>
          <w:bCs/>
          <w:noProof/>
          <w:sz w:val="22"/>
        </w:rPr>
        <w:t>Kuno A</w:t>
      </w:r>
      <w:r w:rsidRPr="00430019">
        <w:rPr>
          <w:rFonts w:ascii="Cambria" w:hAnsi="Cambria"/>
          <w:noProof/>
          <w:sz w:val="22"/>
        </w:rPr>
        <w:t xml:space="preserve">, </w:t>
      </w:r>
      <w:r w:rsidRPr="00430019">
        <w:rPr>
          <w:rFonts w:ascii="Cambria" w:hAnsi="Cambria"/>
          <w:b/>
          <w:bCs/>
          <w:noProof/>
          <w:sz w:val="22"/>
        </w:rPr>
        <w:t>Kuo S-H</w:t>
      </w:r>
      <w:r w:rsidRPr="00430019">
        <w:rPr>
          <w:rFonts w:ascii="Cambria" w:hAnsi="Cambria"/>
          <w:noProof/>
          <w:sz w:val="22"/>
        </w:rPr>
        <w:t xml:space="preserve">, </w:t>
      </w:r>
      <w:r w:rsidRPr="00430019">
        <w:rPr>
          <w:rFonts w:ascii="Cambria" w:hAnsi="Cambria"/>
          <w:b/>
          <w:bCs/>
          <w:noProof/>
          <w:sz w:val="22"/>
        </w:rPr>
        <w:t>Kuret J</w:t>
      </w:r>
      <w:r w:rsidRPr="00430019">
        <w:rPr>
          <w:rFonts w:ascii="Cambria" w:hAnsi="Cambria"/>
          <w:noProof/>
          <w:sz w:val="22"/>
        </w:rPr>
        <w:t xml:space="preserve">, </w:t>
      </w:r>
      <w:r w:rsidRPr="00430019">
        <w:rPr>
          <w:rFonts w:ascii="Cambria" w:hAnsi="Cambria"/>
          <w:b/>
          <w:bCs/>
          <w:noProof/>
          <w:sz w:val="22"/>
        </w:rPr>
        <w:t>Kurz T</w:t>
      </w:r>
      <w:r w:rsidRPr="00430019">
        <w:rPr>
          <w:rFonts w:ascii="Cambria" w:hAnsi="Cambria"/>
          <w:noProof/>
          <w:sz w:val="22"/>
        </w:rPr>
        <w:t xml:space="preserve">, </w:t>
      </w:r>
      <w:r w:rsidRPr="00430019">
        <w:rPr>
          <w:rFonts w:ascii="Cambria" w:hAnsi="Cambria"/>
          <w:b/>
          <w:bCs/>
          <w:noProof/>
          <w:sz w:val="22"/>
        </w:rPr>
        <w:t>Kwok T</w:t>
      </w:r>
      <w:r w:rsidRPr="00430019">
        <w:rPr>
          <w:rFonts w:ascii="Cambria" w:hAnsi="Cambria"/>
          <w:noProof/>
          <w:sz w:val="22"/>
        </w:rPr>
        <w:t xml:space="preserve">, </w:t>
      </w:r>
      <w:r w:rsidRPr="00430019">
        <w:rPr>
          <w:rFonts w:ascii="Cambria" w:hAnsi="Cambria"/>
          <w:b/>
          <w:bCs/>
          <w:noProof/>
          <w:sz w:val="22"/>
        </w:rPr>
        <w:t>Kwon TK</w:t>
      </w:r>
      <w:r w:rsidRPr="00430019">
        <w:rPr>
          <w:rFonts w:ascii="Cambria" w:hAnsi="Cambria"/>
          <w:noProof/>
          <w:sz w:val="22"/>
        </w:rPr>
        <w:t xml:space="preserve">, </w:t>
      </w:r>
      <w:r w:rsidRPr="00430019">
        <w:rPr>
          <w:rFonts w:ascii="Cambria" w:hAnsi="Cambria"/>
          <w:b/>
          <w:bCs/>
          <w:noProof/>
          <w:sz w:val="22"/>
        </w:rPr>
        <w:t>Kwon YT</w:t>
      </w:r>
      <w:r w:rsidRPr="00430019">
        <w:rPr>
          <w:rFonts w:ascii="Cambria" w:hAnsi="Cambria"/>
          <w:noProof/>
          <w:sz w:val="22"/>
        </w:rPr>
        <w:t xml:space="preserve">, </w:t>
      </w:r>
      <w:r w:rsidRPr="00430019">
        <w:rPr>
          <w:rFonts w:ascii="Cambria" w:hAnsi="Cambria"/>
          <w:b/>
          <w:bCs/>
          <w:noProof/>
          <w:sz w:val="22"/>
        </w:rPr>
        <w:t>Kyrmizi I</w:t>
      </w:r>
      <w:r w:rsidRPr="00430019">
        <w:rPr>
          <w:rFonts w:ascii="Cambria" w:hAnsi="Cambria"/>
          <w:noProof/>
          <w:sz w:val="22"/>
        </w:rPr>
        <w:t xml:space="preserve">, </w:t>
      </w:r>
      <w:r w:rsidRPr="00430019">
        <w:rPr>
          <w:rFonts w:ascii="Cambria" w:hAnsi="Cambria"/>
          <w:b/>
          <w:bCs/>
          <w:noProof/>
          <w:sz w:val="22"/>
        </w:rPr>
        <w:t>La Spada AR</w:t>
      </w:r>
      <w:r w:rsidRPr="00430019">
        <w:rPr>
          <w:rFonts w:ascii="Cambria" w:hAnsi="Cambria"/>
          <w:noProof/>
          <w:sz w:val="22"/>
        </w:rPr>
        <w:t xml:space="preserve">, </w:t>
      </w:r>
      <w:r w:rsidRPr="00430019">
        <w:rPr>
          <w:rFonts w:ascii="Cambria" w:hAnsi="Cambria"/>
          <w:b/>
          <w:bCs/>
          <w:noProof/>
          <w:sz w:val="22"/>
        </w:rPr>
        <w:t>Lafont F</w:t>
      </w:r>
      <w:r w:rsidRPr="00430019">
        <w:rPr>
          <w:rFonts w:ascii="Cambria" w:hAnsi="Cambria"/>
          <w:noProof/>
          <w:sz w:val="22"/>
        </w:rPr>
        <w:t xml:space="preserve">, </w:t>
      </w:r>
      <w:r w:rsidRPr="00430019">
        <w:rPr>
          <w:rFonts w:ascii="Cambria" w:hAnsi="Cambria"/>
          <w:b/>
          <w:bCs/>
          <w:noProof/>
          <w:sz w:val="22"/>
        </w:rPr>
        <w:t>Lahm T</w:t>
      </w:r>
      <w:r w:rsidRPr="00430019">
        <w:rPr>
          <w:rFonts w:ascii="Cambria" w:hAnsi="Cambria"/>
          <w:noProof/>
          <w:sz w:val="22"/>
        </w:rPr>
        <w:t xml:space="preserve">, </w:t>
      </w:r>
      <w:r w:rsidRPr="00430019">
        <w:rPr>
          <w:rFonts w:ascii="Cambria" w:hAnsi="Cambria"/>
          <w:b/>
          <w:bCs/>
          <w:noProof/>
          <w:sz w:val="22"/>
        </w:rPr>
        <w:t>Lakkaraju A</w:t>
      </w:r>
      <w:r w:rsidRPr="00430019">
        <w:rPr>
          <w:rFonts w:ascii="Cambria" w:hAnsi="Cambria"/>
          <w:noProof/>
          <w:sz w:val="22"/>
        </w:rPr>
        <w:t xml:space="preserve">, </w:t>
      </w:r>
      <w:r w:rsidRPr="00430019">
        <w:rPr>
          <w:rFonts w:ascii="Cambria" w:hAnsi="Cambria"/>
          <w:b/>
          <w:bCs/>
          <w:noProof/>
          <w:sz w:val="22"/>
        </w:rPr>
        <w:t>Lam T</w:t>
      </w:r>
      <w:r w:rsidRPr="00430019">
        <w:rPr>
          <w:rFonts w:ascii="Cambria" w:hAnsi="Cambria"/>
          <w:noProof/>
          <w:sz w:val="22"/>
        </w:rPr>
        <w:t xml:space="preserve">, </w:t>
      </w:r>
      <w:r w:rsidRPr="00430019">
        <w:rPr>
          <w:rFonts w:ascii="Cambria" w:hAnsi="Cambria"/>
          <w:b/>
          <w:bCs/>
          <w:noProof/>
          <w:sz w:val="22"/>
        </w:rPr>
        <w:t>Lamark T</w:t>
      </w:r>
      <w:r w:rsidRPr="00430019">
        <w:rPr>
          <w:rFonts w:ascii="Cambria" w:hAnsi="Cambria"/>
          <w:noProof/>
          <w:sz w:val="22"/>
        </w:rPr>
        <w:t xml:space="preserve">, </w:t>
      </w:r>
      <w:r w:rsidRPr="00430019">
        <w:rPr>
          <w:rFonts w:ascii="Cambria" w:hAnsi="Cambria"/>
          <w:b/>
          <w:bCs/>
          <w:noProof/>
          <w:sz w:val="22"/>
        </w:rPr>
        <w:t>Lancel S</w:t>
      </w:r>
      <w:r w:rsidRPr="00430019">
        <w:rPr>
          <w:rFonts w:ascii="Cambria" w:hAnsi="Cambria"/>
          <w:noProof/>
          <w:sz w:val="22"/>
        </w:rPr>
        <w:t xml:space="preserve">, </w:t>
      </w:r>
      <w:r w:rsidRPr="00430019">
        <w:rPr>
          <w:rFonts w:ascii="Cambria" w:hAnsi="Cambria"/>
          <w:b/>
          <w:bCs/>
          <w:noProof/>
          <w:sz w:val="22"/>
        </w:rPr>
        <w:t>Landowski TH</w:t>
      </w:r>
      <w:r w:rsidRPr="00430019">
        <w:rPr>
          <w:rFonts w:ascii="Cambria" w:hAnsi="Cambria"/>
          <w:noProof/>
          <w:sz w:val="22"/>
        </w:rPr>
        <w:t xml:space="preserve">, </w:t>
      </w:r>
      <w:r w:rsidRPr="00430019">
        <w:rPr>
          <w:rFonts w:ascii="Cambria" w:hAnsi="Cambria"/>
          <w:b/>
          <w:bCs/>
          <w:noProof/>
          <w:sz w:val="22"/>
        </w:rPr>
        <w:t>Lane DJ</w:t>
      </w:r>
      <w:r w:rsidRPr="00430019">
        <w:rPr>
          <w:rFonts w:ascii="Cambria" w:hAnsi="Cambria"/>
          <w:noProof/>
          <w:sz w:val="22"/>
        </w:rPr>
        <w:t xml:space="preserve">, </w:t>
      </w:r>
      <w:r w:rsidRPr="00430019">
        <w:rPr>
          <w:rFonts w:ascii="Cambria" w:hAnsi="Cambria"/>
          <w:b/>
          <w:bCs/>
          <w:noProof/>
          <w:sz w:val="22"/>
        </w:rPr>
        <w:t>Lane JD</w:t>
      </w:r>
      <w:r w:rsidRPr="00430019">
        <w:rPr>
          <w:rFonts w:ascii="Cambria" w:hAnsi="Cambria"/>
          <w:noProof/>
          <w:sz w:val="22"/>
        </w:rPr>
        <w:t xml:space="preserve">, </w:t>
      </w:r>
      <w:r w:rsidRPr="00430019">
        <w:rPr>
          <w:rFonts w:ascii="Cambria" w:hAnsi="Cambria"/>
          <w:b/>
          <w:bCs/>
          <w:noProof/>
          <w:sz w:val="22"/>
        </w:rPr>
        <w:t>Lanzi C</w:t>
      </w:r>
      <w:r w:rsidRPr="00430019">
        <w:rPr>
          <w:rFonts w:ascii="Cambria" w:hAnsi="Cambria"/>
          <w:noProof/>
          <w:sz w:val="22"/>
        </w:rPr>
        <w:t xml:space="preserve">, </w:t>
      </w:r>
      <w:r w:rsidRPr="00430019">
        <w:rPr>
          <w:rFonts w:ascii="Cambria" w:hAnsi="Cambria"/>
          <w:b/>
          <w:bCs/>
          <w:noProof/>
          <w:sz w:val="22"/>
        </w:rPr>
        <w:t>Lapaquette P</w:t>
      </w:r>
      <w:r w:rsidRPr="00430019">
        <w:rPr>
          <w:rFonts w:ascii="Cambria" w:hAnsi="Cambria"/>
          <w:noProof/>
          <w:sz w:val="22"/>
        </w:rPr>
        <w:t xml:space="preserve">, </w:t>
      </w:r>
      <w:r w:rsidRPr="00430019">
        <w:rPr>
          <w:rFonts w:ascii="Cambria" w:hAnsi="Cambria"/>
          <w:b/>
          <w:bCs/>
          <w:noProof/>
          <w:sz w:val="22"/>
        </w:rPr>
        <w:t>Lapierre LR</w:t>
      </w:r>
      <w:r w:rsidRPr="00430019">
        <w:rPr>
          <w:rFonts w:ascii="Cambria" w:hAnsi="Cambria"/>
          <w:noProof/>
          <w:sz w:val="22"/>
        </w:rPr>
        <w:t xml:space="preserve">, </w:t>
      </w:r>
      <w:r w:rsidRPr="00430019">
        <w:rPr>
          <w:rFonts w:ascii="Cambria" w:hAnsi="Cambria"/>
          <w:b/>
          <w:bCs/>
          <w:noProof/>
          <w:sz w:val="22"/>
        </w:rPr>
        <w:t xml:space="preserve">Laporte </w:t>
      </w:r>
      <w:r w:rsidRPr="00430019">
        <w:rPr>
          <w:rFonts w:ascii="Cambria" w:hAnsi="Cambria"/>
          <w:b/>
          <w:bCs/>
          <w:noProof/>
          <w:sz w:val="22"/>
        </w:rPr>
        <w:lastRenderedPageBreak/>
        <w:t>J</w:t>
      </w:r>
      <w:r w:rsidRPr="00430019">
        <w:rPr>
          <w:rFonts w:ascii="Cambria" w:hAnsi="Cambria"/>
          <w:noProof/>
          <w:sz w:val="22"/>
        </w:rPr>
        <w:t xml:space="preserve">, </w:t>
      </w:r>
      <w:r w:rsidRPr="00430019">
        <w:rPr>
          <w:rFonts w:ascii="Cambria" w:hAnsi="Cambria"/>
          <w:b/>
          <w:bCs/>
          <w:noProof/>
          <w:sz w:val="22"/>
        </w:rPr>
        <w:t>Laukkarinen J</w:t>
      </w:r>
      <w:r w:rsidRPr="00430019">
        <w:rPr>
          <w:rFonts w:ascii="Cambria" w:hAnsi="Cambria"/>
          <w:noProof/>
          <w:sz w:val="22"/>
        </w:rPr>
        <w:t xml:space="preserve">, </w:t>
      </w:r>
      <w:r w:rsidRPr="00430019">
        <w:rPr>
          <w:rFonts w:ascii="Cambria" w:hAnsi="Cambria"/>
          <w:b/>
          <w:bCs/>
          <w:noProof/>
          <w:sz w:val="22"/>
        </w:rPr>
        <w:t>Laurie GW</w:t>
      </w:r>
      <w:r w:rsidRPr="00430019">
        <w:rPr>
          <w:rFonts w:ascii="Cambria" w:hAnsi="Cambria"/>
          <w:noProof/>
          <w:sz w:val="22"/>
        </w:rPr>
        <w:t xml:space="preserve">, </w:t>
      </w:r>
      <w:r w:rsidRPr="00430019">
        <w:rPr>
          <w:rFonts w:ascii="Cambria" w:hAnsi="Cambria"/>
          <w:b/>
          <w:bCs/>
          <w:noProof/>
          <w:sz w:val="22"/>
        </w:rPr>
        <w:t>Lavandero S</w:t>
      </w:r>
      <w:r w:rsidRPr="00430019">
        <w:rPr>
          <w:rFonts w:ascii="Cambria" w:hAnsi="Cambria"/>
          <w:noProof/>
          <w:sz w:val="22"/>
        </w:rPr>
        <w:t xml:space="preserve">, </w:t>
      </w:r>
      <w:r w:rsidRPr="00430019">
        <w:rPr>
          <w:rFonts w:ascii="Cambria" w:hAnsi="Cambria"/>
          <w:b/>
          <w:bCs/>
          <w:noProof/>
          <w:sz w:val="22"/>
        </w:rPr>
        <w:t>Lavie L</w:t>
      </w:r>
      <w:r w:rsidRPr="00430019">
        <w:rPr>
          <w:rFonts w:ascii="Cambria" w:hAnsi="Cambria"/>
          <w:noProof/>
          <w:sz w:val="22"/>
        </w:rPr>
        <w:t xml:space="preserve">, </w:t>
      </w:r>
      <w:r w:rsidRPr="00430019">
        <w:rPr>
          <w:rFonts w:ascii="Cambria" w:hAnsi="Cambria"/>
          <w:b/>
          <w:bCs/>
          <w:noProof/>
          <w:sz w:val="22"/>
        </w:rPr>
        <w:t>LaVoie MJ</w:t>
      </w:r>
      <w:r w:rsidRPr="00430019">
        <w:rPr>
          <w:rFonts w:ascii="Cambria" w:hAnsi="Cambria"/>
          <w:noProof/>
          <w:sz w:val="22"/>
        </w:rPr>
        <w:t xml:space="preserve">, </w:t>
      </w:r>
      <w:r w:rsidRPr="00430019">
        <w:rPr>
          <w:rFonts w:ascii="Cambria" w:hAnsi="Cambria"/>
          <w:b/>
          <w:bCs/>
          <w:noProof/>
          <w:sz w:val="22"/>
        </w:rPr>
        <w:t>Law BYK</w:t>
      </w:r>
      <w:r w:rsidRPr="00430019">
        <w:rPr>
          <w:rFonts w:ascii="Cambria" w:hAnsi="Cambria"/>
          <w:noProof/>
          <w:sz w:val="22"/>
        </w:rPr>
        <w:t xml:space="preserve">, </w:t>
      </w:r>
      <w:r w:rsidRPr="00430019">
        <w:rPr>
          <w:rFonts w:ascii="Cambria" w:hAnsi="Cambria"/>
          <w:b/>
          <w:bCs/>
          <w:noProof/>
          <w:sz w:val="22"/>
        </w:rPr>
        <w:t>Law HK</w:t>
      </w:r>
      <w:r w:rsidRPr="00430019">
        <w:rPr>
          <w:rFonts w:ascii="Cambria" w:hAnsi="Cambria"/>
          <w:noProof/>
          <w:sz w:val="22"/>
        </w:rPr>
        <w:t xml:space="preserve">, </w:t>
      </w:r>
      <w:r w:rsidRPr="00430019">
        <w:rPr>
          <w:rFonts w:ascii="Cambria" w:hAnsi="Cambria"/>
          <w:b/>
          <w:bCs/>
          <w:noProof/>
          <w:sz w:val="22"/>
        </w:rPr>
        <w:t>Law KB</w:t>
      </w:r>
      <w:r w:rsidRPr="00430019">
        <w:rPr>
          <w:rFonts w:ascii="Cambria" w:hAnsi="Cambria"/>
          <w:noProof/>
          <w:sz w:val="22"/>
        </w:rPr>
        <w:t xml:space="preserve">, </w:t>
      </w:r>
      <w:r w:rsidRPr="00430019">
        <w:rPr>
          <w:rFonts w:ascii="Cambria" w:hAnsi="Cambria"/>
          <w:b/>
          <w:bCs/>
          <w:noProof/>
          <w:sz w:val="22"/>
        </w:rPr>
        <w:t>Layfield R</w:t>
      </w:r>
      <w:r w:rsidRPr="00430019">
        <w:rPr>
          <w:rFonts w:ascii="Cambria" w:hAnsi="Cambria"/>
          <w:noProof/>
          <w:sz w:val="22"/>
        </w:rPr>
        <w:t xml:space="preserve">, </w:t>
      </w:r>
      <w:r w:rsidRPr="00430019">
        <w:rPr>
          <w:rFonts w:ascii="Cambria" w:hAnsi="Cambria"/>
          <w:b/>
          <w:bCs/>
          <w:noProof/>
          <w:sz w:val="22"/>
        </w:rPr>
        <w:t>Lazo PA</w:t>
      </w:r>
      <w:r w:rsidRPr="00430019">
        <w:rPr>
          <w:rFonts w:ascii="Cambria" w:hAnsi="Cambria"/>
          <w:noProof/>
          <w:sz w:val="22"/>
        </w:rPr>
        <w:t xml:space="preserve">, </w:t>
      </w:r>
      <w:r w:rsidRPr="00430019">
        <w:rPr>
          <w:rFonts w:ascii="Cambria" w:hAnsi="Cambria"/>
          <w:b/>
          <w:bCs/>
          <w:noProof/>
          <w:sz w:val="22"/>
        </w:rPr>
        <w:t>Le Cam L</w:t>
      </w:r>
      <w:r w:rsidRPr="00430019">
        <w:rPr>
          <w:rFonts w:ascii="Cambria" w:hAnsi="Cambria"/>
          <w:noProof/>
          <w:sz w:val="22"/>
        </w:rPr>
        <w:t xml:space="preserve">, </w:t>
      </w:r>
      <w:r w:rsidRPr="00430019">
        <w:rPr>
          <w:rFonts w:ascii="Cambria" w:hAnsi="Cambria"/>
          <w:b/>
          <w:bCs/>
          <w:noProof/>
          <w:sz w:val="22"/>
        </w:rPr>
        <w:t>Le Roch KG</w:t>
      </w:r>
      <w:r w:rsidRPr="00430019">
        <w:rPr>
          <w:rFonts w:ascii="Cambria" w:hAnsi="Cambria"/>
          <w:noProof/>
          <w:sz w:val="22"/>
        </w:rPr>
        <w:t xml:space="preserve">, </w:t>
      </w:r>
      <w:r w:rsidRPr="00430019">
        <w:rPr>
          <w:rFonts w:ascii="Cambria" w:hAnsi="Cambria"/>
          <w:b/>
          <w:bCs/>
          <w:noProof/>
          <w:sz w:val="22"/>
        </w:rPr>
        <w:t>Le Stunff H</w:t>
      </w:r>
      <w:r w:rsidRPr="00430019">
        <w:rPr>
          <w:rFonts w:ascii="Cambria" w:hAnsi="Cambria"/>
          <w:noProof/>
          <w:sz w:val="22"/>
        </w:rPr>
        <w:t xml:space="preserve">, </w:t>
      </w:r>
      <w:r w:rsidRPr="00430019">
        <w:rPr>
          <w:rFonts w:ascii="Cambria" w:hAnsi="Cambria"/>
          <w:b/>
          <w:bCs/>
          <w:noProof/>
          <w:sz w:val="22"/>
        </w:rPr>
        <w:t>Leardkamolkarn V</w:t>
      </w:r>
      <w:r w:rsidRPr="00430019">
        <w:rPr>
          <w:rFonts w:ascii="Cambria" w:hAnsi="Cambria"/>
          <w:noProof/>
          <w:sz w:val="22"/>
        </w:rPr>
        <w:t xml:space="preserve">, </w:t>
      </w:r>
      <w:r w:rsidRPr="00430019">
        <w:rPr>
          <w:rFonts w:ascii="Cambria" w:hAnsi="Cambria"/>
          <w:b/>
          <w:bCs/>
          <w:noProof/>
          <w:sz w:val="22"/>
        </w:rPr>
        <w:t>Lecuit M</w:t>
      </w:r>
      <w:r w:rsidRPr="00430019">
        <w:rPr>
          <w:rFonts w:ascii="Cambria" w:hAnsi="Cambria"/>
          <w:noProof/>
          <w:sz w:val="22"/>
        </w:rPr>
        <w:t xml:space="preserve">, </w:t>
      </w:r>
      <w:r w:rsidRPr="00430019">
        <w:rPr>
          <w:rFonts w:ascii="Cambria" w:hAnsi="Cambria"/>
          <w:b/>
          <w:bCs/>
          <w:noProof/>
          <w:sz w:val="22"/>
        </w:rPr>
        <w:t>Lee B-H</w:t>
      </w:r>
      <w:r w:rsidRPr="00430019">
        <w:rPr>
          <w:rFonts w:ascii="Cambria" w:hAnsi="Cambria"/>
          <w:noProof/>
          <w:sz w:val="22"/>
        </w:rPr>
        <w:t xml:space="preserve">, </w:t>
      </w:r>
      <w:r w:rsidRPr="00430019">
        <w:rPr>
          <w:rFonts w:ascii="Cambria" w:hAnsi="Cambria"/>
          <w:b/>
          <w:bCs/>
          <w:noProof/>
          <w:sz w:val="22"/>
        </w:rPr>
        <w:t>Lee C-H</w:t>
      </w:r>
      <w:r w:rsidRPr="00430019">
        <w:rPr>
          <w:rFonts w:ascii="Cambria" w:hAnsi="Cambria"/>
          <w:noProof/>
          <w:sz w:val="22"/>
        </w:rPr>
        <w:t xml:space="preserve">, </w:t>
      </w:r>
      <w:r w:rsidRPr="00430019">
        <w:rPr>
          <w:rFonts w:ascii="Cambria" w:hAnsi="Cambria"/>
          <w:b/>
          <w:bCs/>
          <w:noProof/>
          <w:sz w:val="22"/>
        </w:rPr>
        <w:t>Lee EF</w:t>
      </w:r>
      <w:r w:rsidRPr="00430019">
        <w:rPr>
          <w:rFonts w:ascii="Cambria" w:hAnsi="Cambria"/>
          <w:noProof/>
          <w:sz w:val="22"/>
        </w:rPr>
        <w:t xml:space="preserve">, </w:t>
      </w:r>
      <w:r w:rsidRPr="00430019">
        <w:rPr>
          <w:rFonts w:ascii="Cambria" w:hAnsi="Cambria"/>
          <w:b/>
          <w:bCs/>
          <w:noProof/>
          <w:sz w:val="22"/>
        </w:rPr>
        <w:t>Lee GM</w:t>
      </w:r>
      <w:r w:rsidRPr="00430019">
        <w:rPr>
          <w:rFonts w:ascii="Cambria" w:hAnsi="Cambria"/>
          <w:noProof/>
          <w:sz w:val="22"/>
        </w:rPr>
        <w:t xml:space="preserve">, </w:t>
      </w:r>
      <w:r w:rsidRPr="00430019">
        <w:rPr>
          <w:rFonts w:ascii="Cambria" w:hAnsi="Cambria"/>
          <w:b/>
          <w:bCs/>
          <w:noProof/>
          <w:sz w:val="22"/>
        </w:rPr>
        <w:t>Lee H-J</w:t>
      </w:r>
      <w:r w:rsidRPr="00430019">
        <w:rPr>
          <w:rFonts w:ascii="Cambria" w:hAnsi="Cambria"/>
          <w:noProof/>
          <w:sz w:val="22"/>
        </w:rPr>
        <w:t xml:space="preserve">, </w:t>
      </w:r>
      <w:r w:rsidRPr="00430019">
        <w:rPr>
          <w:rFonts w:ascii="Cambria" w:hAnsi="Cambria"/>
          <w:b/>
          <w:bCs/>
          <w:noProof/>
          <w:sz w:val="22"/>
        </w:rPr>
        <w:t>Lee H</w:t>
      </w:r>
      <w:r w:rsidRPr="00430019">
        <w:rPr>
          <w:rFonts w:ascii="Cambria" w:hAnsi="Cambria"/>
          <w:noProof/>
          <w:sz w:val="22"/>
        </w:rPr>
        <w:t xml:space="preserve">, </w:t>
      </w:r>
      <w:r w:rsidRPr="00430019">
        <w:rPr>
          <w:rFonts w:ascii="Cambria" w:hAnsi="Cambria"/>
          <w:b/>
          <w:bCs/>
          <w:noProof/>
          <w:sz w:val="22"/>
        </w:rPr>
        <w:t>Lee JK</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w:t>
      </w:r>
      <w:r w:rsidRPr="00430019">
        <w:rPr>
          <w:rFonts w:ascii="Cambria" w:hAnsi="Cambria"/>
          <w:noProof/>
          <w:sz w:val="22"/>
        </w:rPr>
        <w:t xml:space="preserve">, </w:t>
      </w:r>
      <w:r w:rsidRPr="00430019">
        <w:rPr>
          <w:rFonts w:ascii="Cambria" w:hAnsi="Cambria"/>
          <w:b/>
          <w:bCs/>
          <w:noProof/>
          <w:sz w:val="22"/>
        </w:rPr>
        <w:t>Lee JH</w:t>
      </w:r>
      <w:r w:rsidRPr="00430019">
        <w:rPr>
          <w:rFonts w:ascii="Cambria" w:hAnsi="Cambria"/>
          <w:noProof/>
          <w:sz w:val="22"/>
        </w:rPr>
        <w:t xml:space="preserve">, </w:t>
      </w:r>
      <w:r w:rsidRPr="00430019">
        <w:rPr>
          <w:rFonts w:ascii="Cambria" w:hAnsi="Cambria"/>
          <w:b/>
          <w:bCs/>
          <w:noProof/>
          <w:sz w:val="22"/>
        </w:rPr>
        <w:t>Lee M</w:t>
      </w:r>
      <w:r w:rsidRPr="00430019">
        <w:rPr>
          <w:rFonts w:ascii="Cambria" w:hAnsi="Cambria"/>
          <w:noProof/>
          <w:sz w:val="22"/>
        </w:rPr>
        <w:t xml:space="preserve">, </w:t>
      </w:r>
      <w:r w:rsidRPr="00430019">
        <w:rPr>
          <w:rFonts w:ascii="Cambria" w:hAnsi="Cambria"/>
          <w:b/>
          <w:bCs/>
          <w:noProof/>
          <w:sz w:val="22"/>
        </w:rPr>
        <w:t>Lee M-S</w:t>
      </w:r>
      <w:r w:rsidRPr="00430019">
        <w:rPr>
          <w:rFonts w:ascii="Cambria" w:hAnsi="Cambria"/>
          <w:noProof/>
          <w:sz w:val="22"/>
        </w:rPr>
        <w:t xml:space="preserve">, </w:t>
      </w:r>
      <w:r w:rsidRPr="00430019">
        <w:rPr>
          <w:rFonts w:ascii="Cambria" w:hAnsi="Cambria"/>
          <w:b/>
          <w:bCs/>
          <w:noProof/>
          <w:sz w:val="22"/>
        </w:rPr>
        <w:t>Lee PJ</w:t>
      </w:r>
      <w:r w:rsidRPr="00430019">
        <w:rPr>
          <w:rFonts w:ascii="Cambria" w:hAnsi="Cambria"/>
          <w:noProof/>
          <w:sz w:val="22"/>
        </w:rPr>
        <w:t xml:space="preserve">, </w:t>
      </w:r>
      <w:r w:rsidRPr="00430019">
        <w:rPr>
          <w:rFonts w:ascii="Cambria" w:hAnsi="Cambria"/>
          <w:b/>
          <w:bCs/>
          <w:noProof/>
          <w:sz w:val="22"/>
        </w:rPr>
        <w:t>Lee SW</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SY</w:t>
      </w:r>
      <w:r w:rsidRPr="00430019">
        <w:rPr>
          <w:rFonts w:ascii="Cambria" w:hAnsi="Cambria"/>
          <w:noProof/>
          <w:sz w:val="22"/>
        </w:rPr>
        <w:t xml:space="preserve">, </w:t>
      </w:r>
      <w:r w:rsidRPr="00430019">
        <w:rPr>
          <w:rFonts w:ascii="Cambria" w:hAnsi="Cambria"/>
          <w:b/>
          <w:bCs/>
          <w:noProof/>
          <w:sz w:val="22"/>
        </w:rPr>
        <w:t>Lee SH</w:t>
      </w:r>
      <w:r w:rsidRPr="00430019">
        <w:rPr>
          <w:rFonts w:ascii="Cambria" w:hAnsi="Cambria"/>
          <w:noProof/>
          <w:sz w:val="22"/>
        </w:rPr>
        <w:t xml:space="preserve">, </w:t>
      </w:r>
      <w:r w:rsidRPr="00430019">
        <w:rPr>
          <w:rFonts w:ascii="Cambria" w:hAnsi="Cambria"/>
          <w:b/>
          <w:bCs/>
          <w:noProof/>
          <w:sz w:val="22"/>
        </w:rPr>
        <w:t>Lee SS</w:t>
      </w:r>
      <w:r w:rsidRPr="00430019">
        <w:rPr>
          <w:rFonts w:ascii="Cambria" w:hAnsi="Cambria"/>
          <w:noProof/>
          <w:sz w:val="22"/>
        </w:rPr>
        <w:t xml:space="preserve">, </w:t>
      </w:r>
      <w:r w:rsidRPr="00430019">
        <w:rPr>
          <w:rFonts w:ascii="Cambria" w:hAnsi="Cambria"/>
          <w:b/>
          <w:bCs/>
          <w:noProof/>
          <w:sz w:val="22"/>
        </w:rPr>
        <w:t>Lee S-J</w:t>
      </w:r>
      <w:r w:rsidRPr="00430019">
        <w:rPr>
          <w:rFonts w:ascii="Cambria" w:hAnsi="Cambria"/>
          <w:noProof/>
          <w:sz w:val="22"/>
        </w:rPr>
        <w:t xml:space="preserve">, </w:t>
      </w:r>
      <w:r w:rsidRPr="00430019">
        <w:rPr>
          <w:rFonts w:ascii="Cambria" w:hAnsi="Cambria"/>
          <w:b/>
          <w:bCs/>
          <w:noProof/>
          <w:sz w:val="22"/>
        </w:rPr>
        <w:t>Lee S</w:t>
      </w:r>
      <w:r w:rsidRPr="00430019">
        <w:rPr>
          <w:rFonts w:ascii="Cambria" w:hAnsi="Cambria"/>
          <w:noProof/>
          <w:sz w:val="22"/>
        </w:rPr>
        <w:t xml:space="preserve">, </w:t>
      </w:r>
      <w:r w:rsidRPr="00430019">
        <w:rPr>
          <w:rFonts w:ascii="Cambria" w:hAnsi="Cambria"/>
          <w:b/>
          <w:bCs/>
          <w:noProof/>
          <w:sz w:val="22"/>
        </w:rPr>
        <w:t>Lee Y-R</w:t>
      </w:r>
      <w:r w:rsidRPr="00430019">
        <w:rPr>
          <w:rFonts w:ascii="Cambria" w:hAnsi="Cambria"/>
          <w:noProof/>
          <w:sz w:val="22"/>
        </w:rPr>
        <w:t xml:space="preserve">, </w:t>
      </w:r>
      <w:r w:rsidRPr="00430019">
        <w:rPr>
          <w:rFonts w:ascii="Cambria" w:hAnsi="Cambria"/>
          <w:b/>
          <w:bCs/>
          <w:noProof/>
          <w:sz w:val="22"/>
        </w:rPr>
        <w:t>Lee YJ</w:t>
      </w:r>
      <w:r w:rsidRPr="00430019">
        <w:rPr>
          <w:rFonts w:ascii="Cambria" w:hAnsi="Cambria"/>
          <w:noProof/>
          <w:sz w:val="22"/>
        </w:rPr>
        <w:t xml:space="preserve">, </w:t>
      </w:r>
      <w:r w:rsidRPr="00430019">
        <w:rPr>
          <w:rFonts w:ascii="Cambria" w:hAnsi="Cambria"/>
          <w:b/>
          <w:bCs/>
          <w:noProof/>
          <w:sz w:val="22"/>
        </w:rPr>
        <w:t>Lee YH</w:t>
      </w:r>
      <w:r w:rsidRPr="00430019">
        <w:rPr>
          <w:rFonts w:ascii="Cambria" w:hAnsi="Cambria"/>
          <w:noProof/>
          <w:sz w:val="22"/>
        </w:rPr>
        <w:t xml:space="preserve">, </w:t>
      </w:r>
      <w:r w:rsidRPr="00430019">
        <w:rPr>
          <w:rFonts w:ascii="Cambria" w:hAnsi="Cambria"/>
          <w:b/>
          <w:bCs/>
          <w:noProof/>
          <w:sz w:val="22"/>
        </w:rPr>
        <w:t>Leeuwenburgh C</w:t>
      </w:r>
      <w:r w:rsidRPr="00430019">
        <w:rPr>
          <w:rFonts w:ascii="Cambria" w:hAnsi="Cambria"/>
          <w:noProof/>
          <w:sz w:val="22"/>
        </w:rPr>
        <w:t xml:space="preserve">, </w:t>
      </w:r>
      <w:r w:rsidRPr="00430019">
        <w:rPr>
          <w:rFonts w:ascii="Cambria" w:hAnsi="Cambria"/>
          <w:b/>
          <w:bCs/>
          <w:noProof/>
          <w:sz w:val="22"/>
        </w:rPr>
        <w:t>Lefort S</w:t>
      </w:r>
      <w:r w:rsidRPr="00430019">
        <w:rPr>
          <w:rFonts w:ascii="Cambria" w:hAnsi="Cambria"/>
          <w:noProof/>
          <w:sz w:val="22"/>
        </w:rPr>
        <w:t xml:space="preserve">, </w:t>
      </w:r>
      <w:r w:rsidRPr="00430019">
        <w:rPr>
          <w:rFonts w:ascii="Cambria" w:hAnsi="Cambria"/>
          <w:b/>
          <w:bCs/>
          <w:noProof/>
          <w:sz w:val="22"/>
        </w:rPr>
        <w:t>Legouis R</w:t>
      </w:r>
      <w:r w:rsidRPr="00430019">
        <w:rPr>
          <w:rFonts w:ascii="Cambria" w:hAnsi="Cambria"/>
          <w:noProof/>
          <w:sz w:val="22"/>
        </w:rPr>
        <w:t xml:space="preserve">, </w:t>
      </w:r>
      <w:r w:rsidRPr="00430019">
        <w:rPr>
          <w:rFonts w:ascii="Cambria" w:hAnsi="Cambria"/>
          <w:b/>
          <w:bCs/>
          <w:noProof/>
          <w:sz w:val="22"/>
        </w:rPr>
        <w:t>Lei J</w:t>
      </w:r>
      <w:r w:rsidRPr="00430019">
        <w:rPr>
          <w:rFonts w:ascii="Cambria" w:hAnsi="Cambria"/>
          <w:noProof/>
          <w:sz w:val="22"/>
        </w:rPr>
        <w:t xml:space="preserve">, </w:t>
      </w:r>
      <w:r w:rsidRPr="00430019">
        <w:rPr>
          <w:rFonts w:ascii="Cambria" w:hAnsi="Cambria"/>
          <w:b/>
          <w:bCs/>
          <w:noProof/>
          <w:sz w:val="22"/>
        </w:rPr>
        <w:t>Lei Q-Y</w:t>
      </w:r>
      <w:r w:rsidRPr="00430019">
        <w:rPr>
          <w:rFonts w:ascii="Cambria" w:hAnsi="Cambria"/>
          <w:noProof/>
          <w:sz w:val="22"/>
        </w:rPr>
        <w:t xml:space="preserve">, </w:t>
      </w:r>
      <w:r w:rsidRPr="00430019">
        <w:rPr>
          <w:rFonts w:ascii="Cambria" w:hAnsi="Cambria"/>
          <w:b/>
          <w:bCs/>
          <w:noProof/>
          <w:sz w:val="22"/>
        </w:rPr>
        <w:t>Leib DA</w:t>
      </w:r>
      <w:r w:rsidRPr="00430019">
        <w:rPr>
          <w:rFonts w:ascii="Cambria" w:hAnsi="Cambria"/>
          <w:noProof/>
          <w:sz w:val="22"/>
        </w:rPr>
        <w:t xml:space="preserve">, </w:t>
      </w:r>
      <w:r w:rsidRPr="00430019">
        <w:rPr>
          <w:rFonts w:ascii="Cambria" w:hAnsi="Cambria"/>
          <w:b/>
          <w:bCs/>
          <w:noProof/>
          <w:sz w:val="22"/>
        </w:rPr>
        <w:t>Leibowitz G</w:t>
      </w:r>
      <w:r w:rsidRPr="00430019">
        <w:rPr>
          <w:rFonts w:ascii="Cambria" w:hAnsi="Cambria"/>
          <w:noProof/>
          <w:sz w:val="22"/>
        </w:rPr>
        <w:t xml:space="preserve">, </w:t>
      </w:r>
      <w:r w:rsidRPr="00430019">
        <w:rPr>
          <w:rFonts w:ascii="Cambria" w:hAnsi="Cambria"/>
          <w:b/>
          <w:bCs/>
          <w:noProof/>
          <w:sz w:val="22"/>
        </w:rPr>
        <w:t>Lekli I</w:t>
      </w:r>
      <w:r w:rsidRPr="00430019">
        <w:rPr>
          <w:rFonts w:ascii="Cambria" w:hAnsi="Cambria"/>
          <w:noProof/>
          <w:sz w:val="22"/>
        </w:rPr>
        <w:t xml:space="preserve">, </w:t>
      </w:r>
      <w:r w:rsidRPr="00430019">
        <w:rPr>
          <w:rFonts w:ascii="Cambria" w:hAnsi="Cambria"/>
          <w:b/>
          <w:bCs/>
          <w:noProof/>
          <w:sz w:val="22"/>
        </w:rPr>
        <w:t>Lemaire SD</w:t>
      </w:r>
      <w:r w:rsidRPr="00430019">
        <w:rPr>
          <w:rFonts w:ascii="Cambria" w:hAnsi="Cambria"/>
          <w:noProof/>
          <w:sz w:val="22"/>
        </w:rPr>
        <w:t xml:space="preserve">, </w:t>
      </w:r>
      <w:r w:rsidRPr="00430019">
        <w:rPr>
          <w:rFonts w:ascii="Cambria" w:hAnsi="Cambria"/>
          <w:b/>
          <w:bCs/>
          <w:noProof/>
          <w:sz w:val="22"/>
        </w:rPr>
        <w:t>Lemasters JJ</w:t>
      </w:r>
      <w:r w:rsidRPr="00430019">
        <w:rPr>
          <w:rFonts w:ascii="Cambria" w:hAnsi="Cambria"/>
          <w:noProof/>
          <w:sz w:val="22"/>
        </w:rPr>
        <w:t xml:space="preserve">, </w:t>
      </w:r>
      <w:r w:rsidRPr="00430019">
        <w:rPr>
          <w:rFonts w:ascii="Cambria" w:hAnsi="Cambria"/>
          <w:b/>
          <w:bCs/>
          <w:noProof/>
          <w:sz w:val="22"/>
        </w:rPr>
        <w:t>Lemberg MK</w:t>
      </w:r>
      <w:r w:rsidRPr="00430019">
        <w:rPr>
          <w:rFonts w:ascii="Cambria" w:hAnsi="Cambria"/>
          <w:noProof/>
          <w:sz w:val="22"/>
        </w:rPr>
        <w:t xml:space="preserve">, </w:t>
      </w:r>
      <w:r w:rsidRPr="00430019">
        <w:rPr>
          <w:rFonts w:ascii="Cambria" w:hAnsi="Cambria"/>
          <w:b/>
          <w:bCs/>
          <w:noProof/>
          <w:sz w:val="22"/>
        </w:rPr>
        <w:t>Lemoine A</w:t>
      </w:r>
      <w:r w:rsidRPr="00430019">
        <w:rPr>
          <w:rFonts w:ascii="Cambria" w:hAnsi="Cambria"/>
          <w:noProof/>
          <w:sz w:val="22"/>
        </w:rPr>
        <w:t xml:space="preserve">, </w:t>
      </w:r>
      <w:r w:rsidRPr="00430019">
        <w:rPr>
          <w:rFonts w:ascii="Cambria" w:hAnsi="Cambria"/>
          <w:b/>
          <w:bCs/>
          <w:noProof/>
          <w:sz w:val="22"/>
        </w:rPr>
        <w:t>Leng S</w:t>
      </w:r>
      <w:r w:rsidRPr="00430019">
        <w:rPr>
          <w:rFonts w:ascii="Cambria" w:hAnsi="Cambria"/>
          <w:noProof/>
          <w:sz w:val="22"/>
        </w:rPr>
        <w:t xml:space="preserve">, </w:t>
      </w:r>
      <w:r w:rsidRPr="00430019">
        <w:rPr>
          <w:rFonts w:ascii="Cambria" w:hAnsi="Cambria"/>
          <w:b/>
          <w:bCs/>
          <w:noProof/>
          <w:sz w:val="22"/>
        </w:rPr>
        <w:t>Lenz G</w:t>
      </w:r>
      <w:r w:rsidRPr="00430019">
        <w:rPr>
          <w:rFonts w:ascii="Cambria" w:hAnsi="Cambria"/>
          <w:noProof/>
          <w:sz w:val="22"/>
        </w:rPr>
        <w:t xml:space="preserve">, </w:t>
      </w:r>
      <w:r w:rsidRPr="00430019">
        <w:rPr>
          <w:rFonts w:ascii="Cambria" w:hAnsi="Cambria"/>
          <w:b/>
          <w:bCs/>
          <w:noProof/>
          <w:sz w:val="22"/>
        </w:rPr>
        <w:t>Lenzi P</w:t>
      </w:r>
      <w:r w:rsidRPr="00430019">
        <w:rPr>
          <w:rFonts w:ascii="Cambria" w:hAnsi="Cambria"/>
          <w:noProof/>
          <w:sz w:val="22"/>
        </w:rPr>
        <w:t xml:space="preserve">, </w:t>
      </w:r>
      <w:r w:rsidRPr="00430019">
        <w:rPr>
          <w:rFonts w:ascii="Cambria" w:hAnsi="Cambria"/>
          <w:b/>
          <w:bCs/>
          <w:noProof/>
          <w:sz w:val="22"/>
        </w:rPr>
        <w:t>Lerman LO</w:t>
      </w:r>
      <w:r w:rsidRPr="00430019">
        <w:rPr>
          <w:rFonts w:ascii="Cambria" w:hAnsi="Cambria"/>
          <w:noProof/>
          <w:sz w:val="22"/>
        </w:rPr>
        <w:t xml:space="preserve">, </w:t>
      </w:r>
      <w:r w:rsidRPr="00430019">
        <w:rPr>
          <w:rFonts w:ascii="Cambria" w:hAnsi="Cambria"/>
          <w:b/>
          <w:bCs/>
          <w:noProof/>
          <w:sz w:val="22"/>
        </w:rPr>
        <w:t>Lettieri Barbato D</w:t>
      </w:r>
      <w:r w:rsidRPr="00430019">
        <w:rPr>
          <w:rFonts w:ascii="Cambria" w:hAnsi="Cambria"/>
          <w:noProof/>
          <w:sz w:val="22"/>
        </w:rPr>
        <w:t xml:space="preserve">, </w:t>
      </w:r>
      <w:r w:rsidRPr="00430019">
        <w:rPr>
          <w:rFonts w:ascii="Cambria" w:hAnsi="Cambria"/>
          <w:b/>
          <w:bCs/>
          <w:noProof/>
          <w:sz w:val="22"/>
        </w:rPr>
        <w:t>Leu JI-J</w:t>
      </w:r>
      <w:r w:rsidRPr="00430019">
        <w:rPr>
          <w:rFonts w:ascii="Cambria" w:hAnsi="Cambria"/>
          <w:noProof/>
          <w:sz w:val="22"/>
        </w:rPr>
        <w:t xml:space="preserve">, </w:t>
      </w:r>
      <w:r w:rsidRPr="00430019">
        <w:rPr>
          <w:rFonts w:ascii="Cambria" w:hAnsi="Cambria"/>
          <w:b/>
          <w:bCs/>
          <w:noProof/>
          <w:sz w:val="22"/>
        </w:rPr>
        <w:t>Leung HY</w:t>
      </w:r>
      <w:r w:rsidRPr="00430019">
        <w:rPr>
          <w:rFonts w:ascii="Cambria" w:hAnsi="Cambria"/>
          <w:noProof/>
          <w:sz w:val="22"/>
        </w:rPr>
        <w:t xml:space="preserve">, </w:t>
      </w:r>
      <w:r w:rsidRPr="00430019">
        <w:rPr>
          <w:rFonts w:ascii="Cambria" w:hAnsi="Cambria"/>
          <w:b/>
          <w:bCs/>
          <w:noProof/>
          <w:sz w:val="22"/>
        </w:rPr>
        <w:t>Levine B</w:t>
      </w:r>
      <w:r w:rsidRPr="00430019">
        <w:rPr>
          <w:rFonts w:ascii="Cambria" w:hAnsi="Cambria"/>
          <w:noProof/>
          <w:sz w:val="22"/>
        </w:rPr>
        <w:t xml:space="preserve">, </w:t>
      </w:r>
      <w:r w:rsidRPr="00430019">
        <w:rPr>
          <w:rFonts w:ascii="Cambria" w:hAnsi="Cambria"/>
          <w:b/>
          <w:bCs/>
          <w:noProof/>
          <w:sz w:val="22"/>
        </w:rPr>
        <w:t>Lewis PA</w:t>
      </w:r>
      <w:r w:rsidRPr="00430019">
        <w:rPr>
          <w:rFonts w:ascii="Cambria" w:hAnsi="Cambria"/>
          <w:noProof/>
          <w:sz w:val="22"/>
        </w:rPr>
        <w:t xml:space="preserve">, </w:t>
      </w:r>
      <w:r w:rsidRPr="00430019">
        <w:rPr>
          <w:rFonts w:ascii="Cambria" w:hAnsi="Cambria"/>
          <w:b/>
          <w:bCs/>
          <w:noProof/>
          <w:sz w:val="22"/>
        </w:rPr>
        <w:t>Lezoualc’h F</w:t>
      </w:r>
      <w:r w:rsidRPr="00430019">
        <w:rPr>
          <w:rFonts w:ascii="Cambria" w:hAnsi="Cambria"/>
          <w:noProof/>
          <w:sz w:val="22"/>
        </w:rPr>
        <w:t xml:space="preserve">, </w:t>
      </w:r>
      <w:r w:rsidRPr="00430019">
        <w:rPr>
          <w:rFonts w:ascii="Cambria" w:hAnsi="Cambria"/>
          <w:b/>
          <w:bCs/>
          <w:noProof/>
          <w:sz w:val="22"/>
        </w:rPr>
        <w:t>Li C</w:t>
      </w:r>
      <w:r w:rsidRPr="00430019">
        <w:rPr>
          <w:rFonts w:ascii="Cambria" w:hAnsi="Cambria"/>
          <w:noProof/>
          <w:sz w:val="22"/>
        </w:rPr>
        <w:t xml:space="preserve">, </w:t>
      </w:r>
      <w:r w:rsidRPr="00430019">
        <w:rPr>
          <w:rFonts w:ascii="Cambria" w:hAnsi="Cambria"/>
          <w:b/>
          <w:bCs/>
          <w:noProof/>
          <w:sz w:val="22"/>
        </w:rPr>
        <w:t>Li F</w:t>
      </w:r>
      <w:r w:rsidRPr="00430019">
        <w:rPr>
          <w:rFonts w:ascii="Cambria" w:hAnsi="Cambria"/>
          <w:noProof/>
          <w:sz w:val="22"/>
        </w:rPr>
        <w:t xml:space="preserve">, </w:t>
      </w:r>
      <w:r w:rsidRPr="00430019">
        <w:rPr>
          <w:rFonts w:ascii="Cambria" w:hAnsi="Cambria"/>
          <w:b/>
          <w:bCs/>
          <w:noProof/>
          <w:sz w:val="22"/>
        </w:rPr>
        <w:t>Li F-J</w:t>
      </w:r>
      <w:r w:rsidRPr="00430019">
        <w:rPr>
          <w:rFonts w:ascii="Cambria" w:hAnsi="Cambria"/>
          <w:noProof/>
          <w:sz w:val="22"/>
        </w:rPr>
        <w:t xml:space="preserve">, </w:t>
      </w:r>
      <w:r w:rsidRPr="00430019">
        <w:rPr>
          <w:rFonts w:ascii="Cambria" w:hAnsi="Cambria"/>
          <w:b/>
          <w:bCs/>
          <w:noProof/>
          <w:sz w:val="22"/>
        </w:rPr>
        <w:t>Li J</w:t>
      </w:r>
      <w:r w:rsidRPr="00430019">
        <w:rPr>
          <w:rFonts w:ascii="Cambria" w:hAnsi="Cambria"/>
          <w:noProof/>
          <w:sz w:val="22"/>
        </w:rPr>
        <w:t xml:space="preserve">, </w:t>
      </w:r>
      <w:r w:rsidRPr="00430019">
        <w:rPr>
          <w:rFonts w:ascii="Cambria" w:hAnsi="Cambria"/>
          <w:b/>
          <w:bCs/>
          <w:noProof/>
          <w:sz w:val="22"/>
        </w:rPr>
        <w:t>Li K</w:t>
      </w:r>
      <w:r w:rsidRPr="00430019">
        <w:rPr>
          <w:rFonts w:ascii="Cambria" w:hAnsi="Cambria"/>
          <w:noProof/>
          <w:sz w:val="22"/>
        </w:rPr>
        <w:t xml:space="preserve">, </w:t>
      </w:r>
      <w:r w:rsidRPr="00430019">
        <w:rPr>
          <w:rFonts w:ascii="Cambria" w:hAnsi="Cambria"/>
          <w:b/>
          <w:bCs/>
          <w:noProof/>
          <w:sz w:val="22"/>
        </w:rPr>
        <w:t>Li L</w:t>
      </w:r>
      <w:r w:rsidRPr="00430019">
        <w:rPr>
          <w:rFonts w:ascii="Cambria" w:hAnsi="Cambria"/>
          <w:noProof/>
          <w:sz w:val="22"/>
        </w:rPr>
        <w:t xml:space="preserve">, </w:t>
      </w:r>
      <w:r w:rsidRPr="00430019">
        <w:rPr>
          <w:rFonts w:ascii="Cambria" w:hAnsi="Cambria"/>
          <w:b/>
          <w:bCs/>
          <w:noProof/>
          <w:sz w:val="22"/>
        </w:rPr>
        <w:t>Li M</w:t>
      </w:r>
      <w:r w:rsidRPr="00430019">
        <w:rPr>
          <w:rFonts w:ascii="Cambria" w:hAnsi="Cambria"/>
          <w:noProof/>
          <w:sz w:val="22"/>
        </w:rPr>
        <w:t xml:space="preserve">, </w:t>
      </w:r>
      <w:r w:rsidRPr="00430019">
        <w:rPr>
          <w:rFonts w:ascii="Cambria" w:hAnsi="Cambria"/>
          <w:b/>
          <w:bCs/>
          <w:noProof/>
          <w:sz w:val="22"/>
        </w:rPr>
        <w:t>Li Q</w:t>
      </w:r>
      <w:r w:rsidRPr="00430019">
        <w:rPr>
          <w:rFonts w:ascii="Cambria" w:hAnsi="Cambria"/>
          <w:noProof/>
          <w:sz w:val="22"/>
        </w:rPr>
        <w:t xml:space="preserve">, </w:t>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Li S</w:t>
      </w:r>
      <w:r w:rsidRPr="00430019">
        <w:rPr>
          <w:rFonts w:ascii="Cambria" w:hAnsi="Cambria"/>
          <w:noProof/>
          <w:sz w:val="22"/>
        </w:rPr>
        <w:t xml:space="preserve">, </w:t>
      </w:r>
      <w:r w:rsidRPr="00430019">
        <w:rPr>
          <w:rFonts w:ascii="Cambria" w:hAnsi="Cambria"/>
          <w:b/>
          <w:bCs/>
          <w:noProof/>
          <w:sz w:val="22"/>
        </w:rPr>
        <w:t>Li W</w:t>
      </w:r>
      <w:r w:rsidRPr="00430019">
        <w:rPr>
          <w:rFonts w:ascii="Cambria" w:hAnsi="Cambria"/>
          <w:noProof/>
          <w:sz w:val="22"/>
        </w:rPr>
        <w:t xml:space="preserve">, </w:t>
      </w:r>
      <w:r w:rsidRPr="00430019">
        <w:rPr>
          <w:rFonts w:ascii="Cambria" w:hAnsi="Cambria"/>
          <w:b/>
          <w:bCs/>
          <w:noProof/>
          <w:sz w:val="22"/>
        </w:rPr>
        <w:t>Li X</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Lian J</w:t>
      </w:r>
      <w:r w:rsidRPr="00430019">
        <w:rPr>
          <w:rFonts w:ascii="Cambria" w:hAnsi="Cambria"/>
          <w:noProof/>
          <w:sz w:val="22"/>
        </w:rPr>
        <w:t xml:space="preserve">, </w:t>
      </w:r>
      <w:r w:rsidRPr="00430019">
        <w:rPr>
          <w:rFonts w:ascii="Cambria" w:hAnsi="Cambria"/>
          <w:b/>
          <w:bCs/>
          <w:noProof/>
          <w:sz w:val="22"/>
        </w:rPr>
        <w:t>Liang C</w:t>
      </w:r>
      <w:r w:rsidRPr="00430019">
        <w:rPr>
          <w:rFonts w:ascii="Cambria" w:hAnsi="Cambria"/>
          <w:noProof/>
          <w:sz w:val="22"/>
        </w:rPr>
        <w:t xml:space="preserve">, </w:t>
      </w:r>
      <w:r w:rsidRPr="00430019">
        <w:rPr>
          <w:rFonts w:ascii="Cambria" w:hAnsi="Cambria"/>
          <w:b/>
          <w:bCs/>
          <w:noProof/>
          <w:sz w:val="22"/>
        </w:rPr>
        <w:t>Liang Q</w:t>
      </w:r>
      <w:r w:rsidRPr="00430019">
        <w:rPr>
          <w:rFonts w:ascii="Cambria" w:hAnsi="Cambria"/>
          <w:noProof/>
          <w:sz w:val="22"/>
        </w:rPr>
        <w:t xml:space="preserve">, </w:t>
      </w:r>
      <w:r w:rsidRPr="00430019">
        <w:rPr>
          <w:rFonts w:ascii="Cambria" w:hAnsi="Cambria"/>
          <w:b/>
          <w:bCs/>
          <w:noProof/>
          <w:sz w:val="22"/>
        </w:rPr>
        <w:t>Liao Y</w:t>
      </w:r>
      <w:r w:rsidRPr="00430019">
        <w:rPr>
          <w:rFonts w:ascii="Cambria" w:hAnsi="Cambria"/>
          <w:noProof/>
          <w:sz w:val="22"/>
        </w:rPr>
        <w:t xml:space="preserve">, </w:t>
      </w:r>
      <w:r w:rsidRPr="00430019">
        <w:rPr>
          <w:rFonts w:ascii="Cambria" w:hAnsi="Cambria"/>
          <w:b/>
          <w:bCs/>
          <w:noProof/>
          <w:sz w:val="22"/>
        </w:rPr>
        <w:t>Liberal J</w:t>
      </w:r>
      <w:r w:rsidRPr="00430019">
        <w:rPr>
          <w:rFonts w:ascii="Cambria" w:hAnsi="Cambria"/>
          <w:noProof/>
          <w:sz w:val="22"/>
        </w:rPr>
        <w:t xml:space="preserve">, </w:t>
      </w:r>
      <w:r w:rsidRPr="00430019">
        <w:rPr>
          <w:rFonts w:ascii="Cambria" w:hAnsi="Cambria"/>
          <w:b/>
          <w:bCs/>
          <w:noProof/>
          <w:sz w:val="22"/>
        </w:rPr>
        <w:t>Liberski PP</w:t>
      </w:r>
      <w:r w:rsidRPr="00430019">
        <w:rPr>
          <w:rFonts w:ascii="Cambria" w:hAnsi="Cambria"/>
          <w:noProof/>
          <w:sz w:val="22"/>
        </w:rPr>
        <w:t xml:space="preserve">, </w:t>
      </w:r>
      <w:r w:rsidRPr="00430019">
        <w:rPr>
          <w:rFonts w:ascii="Cambria" w:hAnsi="Cambria"/>
          <w:b/>
          <w:bCs/>
          <w:noProof/>
          <w:sz w:val="22"/>
        </w:rPr>
        <w:t>Lie P</w:t>
      </w:r>
      <w:r w:rsidRPr="00430019">
        <w:rPr>
          <w:rFonts w:ascii="Cambria" w:hAnsi="Cambria"/>
          <w:noProof/>
          <w:sz w:val="22"/>
        </w:rPr>
        <w:t xml:space="preserve">, </w:t>
      </w:r>
      <w:r w:rsidRPr="00430019">
        <w:rPr>
          <w:rFonts w:ascii="Cambria" w:hAnsi="Cambria"/>
          <w:b/>
          <w:bCs/>
          <w:noProof/>
          <w:sz w:val="22"/>
        </w:rPr>
        <w:t>Lieberman AP</w:t>
      </w:r>
      <w:r w:rsidRPr="00430019">
        <w:rPr>
          <w:rFonts w:ascii="Cambria" w:hAnsi="Cambria"/>
          <w:noProof/>
          <w:sz w:val="22"/>
        </w:rPr>
        <w:t xml:space="preserve">, </w:t>
      </w:r>
      <w:r w:rsidRPr="00430019">
        <w:rPr>
          <w:rFonts w:ascii="Cambria" w:hAnsi="Cambria"/>
          <w:b/>
          <w:bCs/>
          <w:noProof/>
          <w:sz w:val="22"/>
        </w:rPr>
        <w:t>Lim HJ</w:t>
      </w:r>
      <w:r w:rsidRPr="00430019">
        <w:rPr>
          <w:rFonts w:ascii="Cambria" w:hAnsi="Cambria"/>
          <w:noProof/>
          <w:sz w:val="22"/>
        </w:rPr>
        <w:t xml:space="preserve">, </w:t>
      </w:r>
      <w:r w:rsidRPr="00430019">
        <w:rPr>
          <w:rFonts w:ascii="Cambria" w:hAnsi="Cambria"/>
          <w:b/>
          <w:bCs/>
          <w:noProof/>
          <w:sz w:val="22"/>
        </w:rPr>
        <w:t>Lim K-L</w:t>
      </w:r>
      <w:r w:rsidRPr="00430019">
        <w:rPr>
          <w:rFonts w:ascii="Cambria" w:hAnsi="Cambria"/>
          <w:noProof/>
          <w:sz w:val="22"/>
        </w:rPr>
        <w:t xml:space="preserve">, </w:t>
      </w:r>
      <w:r w:rsidRPr="00430019">
        <w:rPr>
          <w:rFonts w:ascii="Cambria" w:hAnsi="Cambria"/>
          <w:b/>
          <w:bCs/>
          <w:noProof/>
          <w:sz w:val="22"/>
        </w:rPr>
        <w:t>Lim K</w:t>
      </w:r>
      <w:r w:rsidRPr="00430019">
        <w:rPr>
          <w:rFonts w:ascii="Cambria" w:hAnsi="Cambria"/>
          <w:noProof/>
          <w:sz w:val="22"/>
        </w:rPr>
        <w:t xml:space="preserve">, </w:t>
      </w:r>
      <w:r w:rsidRPr="00430019">
        <w:rPr>
          <w:rFonts w:ascii="Cambria" w:hAnsi="Cambria"/>
          <w:b/>
          <w:bCs/>
          <w:noProof/>
          <w:sz w:val="22"/>
        </w:rPr>
        <w:t>Lima RT</w:t>
      </w:r>
      <w:r w:rsidRPr="00430019">
        <w:rPr>
          <w:rFonts w:ascii="Cambria" w:hAnsi="Cambria"/>
          <w:noProof/>
          <w:sz w:val="22"/>
        </w:rPr>
        <w:t xml:space="preserve">, </w:t>
      </w:r>
      <w:r w:rsidRPr="00430019">
        <w:rPr>
          <w:rFonts w:ascii="Cambria" w:hAnsi="Cambria"/>
          <w:b/>
          <w:bCs/>
          <w:noProof/>
          <w:sz w:val="22"/>
        </w:rPr>
        <w:t>Lin C-S</w:t>
      </w:r>
      <w:r w:rsidRPr="00430019">
        <w:rPr>
          <w:rFonts w:ascii="Cambria" w:hAnsi="Cambria"/>
          <w:noProof/>
          <w:sz w:val="22"/>
        </w:rPr>
        <w:t xml:space="preserve">, </w:t>
      </w:r>
      <w:r w:rsidRPr="00430019">
        <w:rPr>
          <w:rFonts w:ascii="Cambria" w:hAnsi="Cambria"/>
          <w:b/>
          <w:bCs/>
          <w:noProof/>
          <w:sz w:val="22"/>
        </w:rPr>
        <w:t>Lin C-F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w:t>
      </w:r>
      <w:r w:rsidRPr="00430019">
        <w:rPr>
          <w:rFonts w:ascii="Cambria" w:hAnsi="Cambria"/>
          <w:noProof/>
          <w:sz w:val="22"/>
        </w:rPr>
        <w:t xml:space="preserve">, </w:t>
      </w:r>
      <w:r w:rsidRPr="00430019">
        <w:rPr>
          <w:rFonts w:ascii="Cambria" w:hAnsi="Cambria"/>
          <w:b/>
          <w:bCs/>
          <w:noProof/>
          <w:sz w:val="22"/>
        </w:rPr>
        <w:t>Lin F-C</w:t>
      </w:r>
      <w:r w:rsidRPr="00430019">
        <w:rPr>
          <w:rFonts w:ascii="Cambria" w:hAnsi="Cambria"/>
          <w:noProof/>
          <w:sz w:val="22"/>
        </w:rPr>
        <w:t xml:space="preserve">, </w:t>
      </w:r>
      <w:r w:rsidRPr="00430019">
        <w:rPr>
          <w:rFonts w:ascii="Cambria" w:hAnsi="Cambria"/>
          <w:b/>
          <w:bCs/>
          <w:noProof/>
          <w:sz w:val="22"/>
        </w:rPr>
        <w:t>Lin K</w:t>
      </w:r>
      <w:r w:rsidRPr="00430019">
        <w:rPr>
          <w:rFonts w:ascii="Cambria" w:hAnsi="Cambria"/>
          <w:noProof/>
          <w:sz w:val="22"/>
        </w:rPr>
        <w:t xml:space="preserve">, </w:t>
      </w:r>
      <w:r w:rsidRPr="00430019">
        <w:rPr>
          <w:rFonts w:ascii="Cambria" w:hAnsi="Cambria"/>
          <w:b/>
          <w:bCs/>
          <w:noProof/>
          <w:sz w:val="22"/>
        </w:rPr>
        <w:t>Lin K-H</w:t>
      </w:r>
      <w:r w:rsidRPr="00430019">
        <w:rPr>
          <w:rFonts w:ascii="Cambria" w:hAnsi="Cambria"/>
          <w:noProof/>
          <w:sz w:val="22"/>
        </w:rPr>
        <w:t xml:space="preserve">, </w:t>
      </w:r>
      <w:r w:rsidRPr="00430019">
        <w:rPr>
          <w:rFonts w:ascii="Cambria" w:hAnsi="Cambria"/>
          <w:b/>
          <w:bCs/>
          <w:noProof/>
          <w:sz w:val="22"/>
        </w:rPr>
        <w:t>Lin P-H</w:t>
      </w:r>
      <w:r w:rsidRPr="00430019">
        <w:rPr>
          <w:rFonts w:ascii="Cambria" w:hAnsi="Cambria"/>
          <w:noProof/>
          <w:sz w:val="22"/>
        </w:rPr>
        <w:t xml:space="preserve">, </w:t>
      </w:r>
      <w:r w:rsidRPr="00430019">
        <w:rPr>
          <w:rFonts w:ascii="Cambria" w:hAnsi="Cambria"/>
          <w:b/>
          <w:bCs/>
          <w:noProof/>
          <w:sz w:val="22"/>
        </w:rPr>
        <w:t>Lin T</w:t>
      </w:r>
      <w:r w:rsidRPr="00430019">
        <w:rPr>
          <w:rFonts w:ascii="Cambria" w:hAnsi="Cambria"/>
          <w:noProof/>
          <w:sz w:val="22"/>
        </w:rPr>
        <w:t xml:space="preserve">, </w:t>
      </w:r>
      <w:r w:rsidRPr="00430019">
        <w:rPr>
          <w:rFonts w:ascii="Cambria" w:hAnsi="Cambria"/>
          <w:b/>
          <w:bCs/>
          <w:noProof/>
          <w:sz w:val="22"/>
        </w:rPr>
        <w:t>Lin W-W</w:t>
      </w:r>
      <w:r w:rsidRPr="00430019">
        <w:rPr>
          <w:rFonts w:ascii="Cambria" w:hAnsi="Cambria"/>
          <w:noProof/>
          <w:sz w:val="22"/>
        </w:rPr>
        <w:t xml:space="preserve">, </w:t>
      </w:r>
      <w:r w:rsidRPr="00430019">
        <w:rPr>
          <w:rFonts w:ascii="Cambria" w:hAnsi="Cambria"/>
          <w:b/>
          <w:bCs/>
          <w:noProof/>
          <w:sz w:val="22"/>
        </w:rPr>
        <w:t>Lin Y-S</w:t>
      </w:r>
      <w:r w:rsidRPr="00430019">
        <w:rPr>
          <w:rFonts w:ascii="Cambria" w:hAnsi="Cambria"/>
          <w:noProof/>
          <w:sz w:val="22"/>
        </w:rPr>
        <w:t xml:space="preserve">, </w:t>
      </w:r>
      <w:r w:rsidRPr="00430019">
        <w:rPr>
          <w:rFonts w:ascii="Cambria" w:hAnsi="Cambria"/>
          <w:b/>
          <w:bCs/>
          <w:noProof/>
          <w:sz w:val="22"/>
        </w:rPr>
        <w:t>Lin Y</w:t>
      </w:r>
      <w:r w:rsidRPr="00430019">
        <w:rPr>
          <w:rFonts w:ascii="Cambria" w:hAnsi="Cambria"/>
          <w:noProof/>
          <w:sz w:val="22"/>
        </w:rPr>
        <w:t xml:space="preserve">, </w:t>
      </w:r>
      <w:r w:rsidRPr="00430019">
        <w:rPr>
          <w:rFonts w:ascii="Cambria" w:hAnsi="Cambria"/>
          <w:b/>
          <w:bCs/>
          <w:noProof/>
          <w:sz w:val="22"/>
        </w:rPr>
        <w:t>Linden R</w:t>
      </w:r>
      <w:r w:rsidRPr="00430019">
        <w:rPr>
          <w:rFonts w:ascii="Cambria" w:hAnsi="Cambria"/>
          <w:noProof/>
          <w:sz w:val="22"/>
        </w:rPr>
        <w:t xml:space="preserve">, </w:t>
      </w:r>
      <w:r w:rsidRPr="00430019">
        <w:rPr>
          <w:rFonts w:ascii="Cambria" w:hAnsi="Cambria"/>
          <w:b/>
          <w:bCs/>
          <w:noProof/>
          <w:sz w:val="22"/>
        </w:rPr>
        <w:t>Lindholm D</w:t>
      </w:r>
      <w:r w:rsidRPr="00430019">
        <w:rPr>
          <w:rFonts w:ascii="Cambria" w:hAnsi="Cambria"/>
          <w:noProof/>
          <w:sz w:val="22"/>
        </w:rPr>
        <w:t xml:space="preserve">, </w:t>
      </w:r>
      <w:r w:rsidRPr="00430019">
        <w:rPr>
          <w:rFonts w:ascii="Cambria" w:hAnsi="Cambria"/>
          <w:b/>
          <w:bCs/>
          <w:noProof/>
          <w:sz w:val="22"/>
        </w:rPr>
        <w:t>Lindqvist LM</w:t>
      </w:r>
      <w:r w:rsidRPr="00430019">
        <w:rPr>
          <w:rFonts w:ascii="Cambria" w:hAnsi="Cambria"/>
          <w:noProof/>
          <w:sz w:val="22"/>
        </w:rPr>
        <w:t xml:space="preserve">, </w:t>
      </w:r>
      <w:r w:rsidRPr="00430019">
        <w:rPr>
          <w:rFonts w:ascii="Cambria" w:hAnsi="Cambria"/>
          <w:b/>
          <w:bCs/>
          <w:noProof/>
          <w:sz w:val="22"/>
        </w:rPr>
        <w:t>Lingor P</w:t>
      </w:r>
      <w:r w:rsidRPr="00430019">
        <w:rPr>
          <w:rFonts w:ascii="Cambria" w:hAnsi="Cambria"/>
          <w:noProof/>
          <w:sz w:val="22"/>
        </w:rPr>
        <w:t xml:space="preserve">, </w:t>
      </w:r>
      <w:r w:rsidRPr="00430019">
        <w:rPr>
          <w:rFonts w:ascii="Cambria" w:hAnsi="Cambria"/>
          <w:b/>
          <w:bCs/>
          <w:noProof/>
          <w:sz w:val="22"/>
        </w:rPr>
        <w:t>Linkermann A</w:t>
      </w:r>
      <w:r w:rsidRPr="00430019">
        <w:rPr>
          <w:rFonts w:ascii="Cambria" w:hAnsi="Cambria"/>
          <w:noProof/>
          <w:sz w:val="22"/>
        </w:rPr>
        <w:t xml:space="preserve">, </w:t>
      </w:r>
      <w:r w:rsidRPr="00430019">
        <w:rPr>
          <w:rFonts w:ascii="Cambria" w:hAnsi="Cambria"/>
          <w:b/>
          <w:bCs/>
          <w:noProof/>
          <w:sz w:val="22"/>
        </w:rPr>
        <w:t>Liotta LA</w:t>
      </w:r>
      <w:r w:rsidRPr="00430019">
        <w:rPr>
          <w:rFonts w:ascii="Cambria" w:hAnsi="Cambria"/>
          <w:noProof/>
          <w:sz w:val="22"/>
        </w:rPr>
        <w:t xml:space="preserve">, </w:t>
      </w:r>
      <w:r w:rsidRPr="00430019">
        <w:rPr>
          <w:rFonts w:ascii="Cambria" w:hAnsi="Cambria"/>
          <w:b/>
          <w:bCs/>
          <w:noProof/>
          <w:sz w:val="22"/>
        </w:rPr>
        <w:t>Lipinski MM</w:t>
      </w:r>
      <w:r w:rsidRPr="00430019">
        <w:rPr>
          <w:rFonts w:ascii="Cambria" w:hAnsi="Cambria"/>
          <w:noProof/>
          <w:sz w:val="22"/>
        </w:rPr>
        <w:t xml:space="preserve">, </w:t>
      </w:r>
      <w:r w:rsidRPr="00430019">
        <w:rPr>
          <w:rFonts w:ascii="Cambria" w:hAnsi="Cambria"/>
          <w:b/>
          <w:bCs/>
          <w:noProof/>
          <w:sz w:val="22"/>
        </w:rPr>
        <w:t>Lira VA</w:t>
      </w:r>
      <w:r w:rsidRPr="00430019">
        <w:rPr>
          <w:rFonts w:ascii="Cambria" w:hAnsi="Cambria"/>
          <w:noProof/>
          <w:sz w:val="22"/>
        </w:rPr>
        <w:t xml:space="preserve">, </w:t>
      </w:r>
      <w:r w:rsidRPr="00430019">
        <w:rPr>
          <w:rFonts w:ascii="Cambria" w:hAnsi="Cambria"/>
          <w:b/>
          <w:bCs/>
          <w:noProof/>
          <w:sz w:val="22"/>
        </w:rPr>
        <w:t>Lisanti MP</w:t>
      </w:r>
      <w:r w:rsidRPr="00430019">
        <w:rPr>
          <w:rFonts w:ascii="Cambria" w:hAnsi="Cambria"/>
          <w:noProof/>
          <w:sz w:val="22"/>
        </w:rPr>
        <w:t xml:space="preserve">, </w:t>
      </w:r>
      <w:r w:rsidRPr="00430019">
        <w:rPr>
          <w:rFonts w:ascii="Cambria" w:hAnsi="Cambria"/>
          <w:b/>
          <w:bCs/>
          <w:noProof/>
          <w:sz w:val="22"/>
        </w:rPr>
        <w:t>Liton PB</w:t>
      </w:r>
      <w:r w:rsidRPr="00430019">
        <w:rPr>
          <w:rFonts w:ascii="Cambria" w:hAnsi="Cambria"/>
          <w:noProof/>
          <w:sz w:val="22"/>
        </w:rPr>
        <w:t xml:space="preserve">, </w:t>
      </w:r>
      <w:r w:rsidRPr="00430019">
        <w:rPr>
          <w:rFonts w:ascii="Cambria" w:hAnsi="Cambria"/>
          <w:b/>
          <w:bCs/>
          <w:noProof/>
          <w:sz w:val="22"/>
        </w:rPr>
        <w:t>Liu B</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Liu C-F</w:t>
      </w:r>
      <w:r w:rsidRPr="00430019">
        <w:rPr>
          <w:rFonts w:ascii="Cambria" w:hAnsi="Cambria"/>
          <w:noProof/>
          <w:sz w:val="22"/>
        </w:rPr>
        <w:t xml:space="preserve">, </w:t>
      </w:r>
      <w:r w:rsidRPr="00430019">
        <w:rPr>
          <w:rFonts w:ascii="Cambria" w:hAnsi="Cambria"/>
          <w:b/>
          <w:bCs/>
          <w:noProof/>
          <w:sz w:val="22"/>
        </w:rPr>
        <w:t>Liu F</w:t>
      </w:r>
      <w:r w:rsidRPr="00430019">
        <w:rPr>
          <w:rFonts w:ascii="Cambria" w:hAnsi="Cambria"/>
          <w:noProof/>
          <w:sz w:val="22"/>
        </w:rPr>
        <w:t xml:space="preserve">, </w:t>
      </w:r>
      <w:r w:rsidRPr="00430019">
        <w:rPr>
          <w:rFonts w:ascii="Cambria" w:hAnsi="Cambria"/>
          <w:b/>
          <w:bCs/>
          <w:noProof/>
          <w:sz w:val="22"/>
        </w:rPr>
        <w:t>Liu H-J</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Liu J-J</w:t>
      </w:r>
      <w:r w:rsidRPr="00430019">
        <w:rPr>
          <w:rFonts w:ascii="Cambria" w:hAnsi="Cambria"/>
          <w:noProof/>
          <w:sz w:val="22"/>
        </w:rPr>
        <w:t xml:space="preserve">, </w:t>
      </w:r>
      <w:r w:rsidRPr="00430019">
        <w:rPr>
          <w:rFonts w:ascii="Cambria" w:hAnsi="Cambria"/>
          <w:b/>
          <w:bCs/>
          <w:noProof/>
          <w:sz w:val="22"/>
        </w:rPr>
        <w:t>Liu J-L</w:t>
      </w:r>
      <w:r w:rsidRPr="00430019">
        <w:rPr>
          <w:rFonts w:ascii="Cambria" w:hAnsi="Cambria"/>
          <w:noProof/>
          <w:sz w:val="22"/>
        </w:rPr>
        <w:t xml:space="preserve">, </w:t>
      </w:r>
      <w:r w:rsidRPr="00430019">
        <w:rPr>
          <w:rFonts w:ascii="Cambria" w:hAnsi="Cambria"/>
          <w:b/>
          <w:bCs/>
          <w:noProof/>
          <w:sz w:val="22"/>
        </w:rPr>
        <w:t>Liu K</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L</w:t>
      </w:r>
      <w:r w:rsidRPr="00430019">
        <w:rPr>
          <w:rFonts w:ascii="Cambria" w:hAnsi="Cambria"/>
          <w:noProof/>
          <w:sz w:val="22"/>
        </w:rPr>
        <w:t xml:space="preserve">, </w:t>
      </w:r>
      <w:r w:rsidRPr="00430019">
        <w:rPr>
          <w:rFonts w:ascii="Cambria" w:hAnsi="Cambria"/>
          <w:b/>
          <w:bCs/>
          <w:noProof/>
          <w:sz w:val="22"/>
        </w:rPr>
        <w:t>Liu Q</w:t>
      </w:r>
      <w:r w:rsidRPr="00430019">
        <w:rPr>
          <w:rFonts w:ascii="Cambria" w:hAnsi="Cambria"/>
          <w:noProof/>
          <w:sz w:val="22"/>
        </w:rPr>
        <w:t xml:space="preserve">, </w:t>
      </w:r>
      <w:r w:rsidRPr="00430019">
        <w:rPr>
          <w:rFonts w:ascii="Cambria" w:hAnsi="Cambria"/>
          <w:b/>
          <w:bCs/>
          <w:noProof/>
          <w:sz w:val="22"/>
        </w:rPr>
        <w:t>Liu R-Y</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S</w:t>
      </w:r>
      <w:r w:rsidRPr="00430019">
        <w:rPr>
          <w:rFonts w:ascii="Cambria" w:hAnsi="Cambria"/>
          <w:noProof/>
          <w:sz w:val="22"/>
        </w:rPr>
        <w:t xml:space="preserve">, </w:t>
      </w:r>
      <w:r w:rsidRPr="00430019">
        <w:rPr>
          <w:rFonts w:ascii="Cambria" w:hAnsi="Cambria"/>
          <w:b/>
          <w:bCs/>
          <w:noProof/>
          <w:sz w:val="22"/>
        </w:rPr>
        <w:t>Liu W</w:t>
      </w:r>
      <w:r w:rsidRPr="00430019">
        <w:rPr>
          <w:rFonts w:ascii="Cambria" w:hAnsi="Cambria"/>
          <w:noProof/>
          <w:sz w:val="22"/>
        </w:rPr>
        <w:t xml:space="preserve">, </w:t>
      </w:r>
      <w:r w:rsidRPr="00430019">
        <w:rPr>
          <w:rFonts w:ascii="Cambria" w:hAnsi="Cambria"/>
          <w:b/>
          <w:bCs/>
          <w:noProof/>
          <w:sz w:val="22"/>
        </w:rPr>
        <w:t>Liu X-D</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X-H</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X</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Y</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 Z</w:t>
      </w:r>
      <w:r w:rsidRPr="00430019">
        <w:rPr>
          <w:rFonts w:ascii="Cambria" w:hAnsi="Cambria"/>
          <w:noProof/>
          <w:sz w:val="22"/>
        </w:rPr>
        <w:t xml:space="preserve">, </w:t>
      </w:r>
      <w:r w:rsidRPr="00430019">
        <w:rPr>
          <w:rFonts w:ascii="Cambria" w:hAnsi="Cambria"/>
          <w:b/>
          <w:bCs/>
          <w:noProof/>
          <w:sz w:val="22"/>
        </w:rPr>
        <w:t>Liuzzi JP</w:t>
      </w:r>
      <w:r w:rsidRPr="00430019">
        <w:rPr>
          <w:rFonts w:ascii="Cambria" w:hAnsi="Cambria"/>
          <w:noProof/>
          <w:sz w:val="22"/>
        </w:rPr>
        <w:t xml:space="preserve">, </w:t>
      </w:r>
      <w:r w:rsidRPr="00430019">
        <w:rPr>
          <w:rFonts w:ascii="Cambria" w:hAnsi="Cambria"/>
          <w:b/>
          <w:bCs/>
          <w:noProof/>
          <w:sz w:val="22"/>
        </w:rPr>
        <w:t>Lizard G</w:t>
      </w:r>
      <w:r w:rsidRPr="00430019">
        <w:rPr>
          <w:rFonts w:ascii="Cambria" w:hAnsi="Cambria"/>
          <w:noProof/>
          <w:sz w:val="22"/>
        </w:rPr>
        <w:t xml:space="preserve">, </w:t>
      </w:r>
      <w:r w:rsidRPr="00430019">
        <w:rPr>
          <w:rFonts w:ascii="Cambria" w:hAnsi="Cambria"/>
          <w:b/>
          <w:bCs/>
          <w:noProof/>
          <w:sz w:val="22"/>
        </w:rPr>
        <w:t>Ljujic M</w:t>
      </w:r>
      <w:r w:rsidRPr="00430019">
        <w:rPr>
          <w:rFonts w:ascii="Cambria" w:hAnsi="Cambria"/>
          <w:noProof/>
          <w:sz w:val="22"/>
        </w:rPr>
        <w:t xml:space="preserve">, </w:t>
      </w:r>
      <w:r w:rsidRPr="00430019">
        <w:rPr>
          <w:rFonts w:ascii="Cambria" w:hAnsi="Cambria"/>
          <w:b/>
          <w:bCs/>
          <w:noProof/>
          <w:sz w:val="22"/>
        </w:rPr>
        <w:t>Lodhi IJ</w:t>
      </w:r>
      <w:r w:rsidRPr="00430019">
        <w:rPr>
          <w:rFonts w:ascii="Cambria" w:hAnsi="Cambria"/>
          <w:noProof/>
          <w:sz w:val="22"/>
        </w:rPr>
        <w:t xml:space="preserve">, </w:t>
      </w:r>
      <w:r w:rsidRPr="00430019">
        <w:rPr>
          <w:rFonts w:ascii="Cambria" w:hAnsi="Cambria"/>
          <w:b/>
          <w:bCs/>
          <w:noProof/>
          <w:sz w:val="22"/>
        </w:rPr>
        <w:t>Logue SE</w:t>
      </w:r>
      <w:r w:rsidRPr="00430019">
        <w:rPr>
          <w:rFonts w:ascii="Cambria" w:hAnsi="Cambria"/>
          <w:noProof/>
          <w:sz w:val="22"/>
        </w:rPr>
        <w:t xml:space="preserve">, </w:t>
      </w:r>
      <w:r w:rsidRPr="00430019">
        <w:rPr>
          <w:rFonts w:ascii="Cambria" w:hAnsi="Cambria"/>
          <w:b/>
          <w:bCs/>
          <w:noProof/>
          <w:sz w:val="22"/>
        </w:rPr>
        <w:t>Lokeshwar BL</w:t>
      </w:r>
      <w:r w:rsidRPr="00430019">
        <w:rPr>
          <w:rFonts w:ascii="Cambria" w:hAnsi="Cambria"/>
          <w:noProof/>
          <w:sz w:val="22"/>
        </w:rPr>
        <w:t xml:space="preserve">, </w:t>
      </w:r>
      <w:r w:rsidRPr="00430019">
        <w:rPr>
          <w:rFonts w:ascii="Cambria" w:hAnsi="Cambria"/>
          <w:b/>
          <w:bCs/>
          <w:noProof/>
          <w:sz w:val="22"/>
        </w:rPr>
        <w:t>Long YC</w:t>
      </w:r>
      <w:r w:rsidRPr="00430019">
        <w:rPr>
          <w:rFonts w:ascii="Cambria" w:hAnsi="Cambria"/>
          <w:noProof/>
          <w:sz w:val="22"/>
        </w:rPr>
        <w:t xml:space="preserve">, </w:t>
      </w:r>
      <w:r w:rsidRPr="00430019">
        <w:rPr>
          <w:rFonts w:ascii="Cambria" w:hAnsi="Cambria"/>
          <w:b/>
          <w:bCs/>
          <w:noProof/>
          <w:sz w:val="22"/>
        </w:rPr>
        <w:t>Lonial S</w:t>
      </w:r>
      <w:r w:rsidRPr="00430019">
        <w:rPr>
          <w:rFonts w:ascii="Cambria" w:hAnsi="Cambria"/>
          <w:noProof/>
          <w:sz w:val="22"/>
        </w:rPr>
        <w:t xml:space="preserve">, </w:t>
      </w:r>
      <w:r w:rsidRPr="00430019">
        <w:rPr>
          <w:rFonts w:ascii="Cambria" w:hAnsi="Cambria"/>
          <w:b/>
          <w:bCs/>
          <w:noProof/>
          <w:sz w:val="22"/>
        </w:rPr>
        <w:t>Loos B</w:t>
      </w:r>
      <w:r w:rsidRPr="00430019">
        <w:rPr>
          <w:rFonts w:ascii="Cambria" w:hAnsi="Cambria"/>
          <w:noProof/>
          <w:sz w:val="22"/>
        </w:rPr>
        <w:t xml:space="preserve">, </w:t>
      </w:r>
      <w:r w:rsidRPr="00430019">
        <w:rPr>
          <w:rFonts w:ascii="Cambria" w:hAnsi="Cambria"/>
          <w:b/>
          <w:bCs/>
          <w:noProof/>
          <w:sz w:val="22"/>
        </w:rPr>
        <w:t>López-Otín C</w:t>
      </w:r>
      <w:r w:rsidRPr="00430019">
        <w:rPr>
          <w:rFonts w:ascii="Cambria" w:hAnsi="Cambria"/>
          <w:noProof/>
          <w:sz w:val="22"/>
        </w:rPr>
        <w:t xml:space="preserve">, </w:t>
      </w:r>
      <w:r w:rsidRPr="00430019">
        <w:rPr>
          <w:rFonts w:ascii="Cambria" w:hAnsi="Cambria"/>
          <w:b/>
          <w:bCs/>
          <w:noProof/>
          <w:sz w:val="22"/>
        </w:rPr>
        <w:t>López-Vicario C</w:t>
      </w:r>
      <w:r w:rsidRPr="00430019">
        <w:rPr>
          <w:rFonts w:ascii="Cambria" w:hAnsi="Cambria"/>
          <w:noProof/>
          <w:sz w:val="22"/>
        </w:rPr>
        <w:t xml:space="preserve">, </w:t>
      </w:r>
      <w:r w:rsidRPr="00430019">
        <w:rPr>
          <w:rFonts w:ascii="Cambria" w:hAnsi="Cambria"/>
          <w:b/>
          <w:bCs/>
          <w:noProof/>
          <w:sz w:val="22"/>
        </w:rPr>
        <w:t>Lorente M</w:t>
      </w:r>
      <w:r w:rsidRPr="00430019">
        <w:rPr>
          <w:rFonts w:ascii="Cambria" w:hAnsi="Cambria"/>
          <w:noProof/>
          <w:sz w:val="22"/>
        </w:rPr>
        <w:t xml:space="preserve">, </w:t>
      </w:r>
      <w:r w:rsidRPr="00430019">
        <w:rPr>
          <w:rFonts w:ascii="Cambria" w:hAnsi="Cambria"/>
          <w:b/>
          <w:bCs/>
          <w:noProof/>
          <w:sz w:val="22"/>
        </w:rPr>
        <w:t>Lorenzi PL</w:t>
      </w:r>
      <w:r w:rsidRPr="00430019">
        <w:rPr>
          <w:rFonts w:ascii="Cambria" w:hAnsi="Cambria"/>
          <w:noProof/>
          <w:sz w:val="22"/>
        </w:rPr>
        <w:t xml:space="preserve">, </w:t>
      </w:r>
      <w:r w:rsidRPr="00430019">
        <w:rPr>
          <w:rFonts w:ascii="Cambria" w:hAnsi="Cambria"/>
          <w:b/>
          <w:bCs/>
          <w:noProof/>
          <w:sz w:val="22"/>
        </w:rPr>
        <w:t>Lõrincz P</w:t>
      </w:r>
      <w:r w:rsidRPr="00430019">
        <w:rPr>
          <w:rFonts w:ascii="Cambria" w:hAnsi="Cambria"/>
          <w:noProof/>
          <w:sz w:val="22"/>
        </w:rPr>
        <w:t xml:space="preserve">, </w:t>
      </w:r>
      <w:r w:rsidRPr="00430019">
        <w:rPr>
          <w:rFonts w:ascii="Cambria" w:hAnsi="Cambria"/>
          <w:b/>
          <w:bCs/>
          <w:noProof/>
          <w:sz w:val="22"/>
        </w:rPr>
        <w:t>Los M</w:t>
      </w:r>
      <w:r w:rsidRPr="00430019">
        <w:rPr>
          <w:rFonts w:ascii="Cambria" w:hAnsi="Cambria"/>
          <w:noProof/>
          <w:sz w:val="22"/>
        </w:rPr>
        <w:t xml:space="preserve">, </w:t>
      </w:r>
      <w:r w:rsidRPr="00430019">
        <w:rPr>
          <w:rFonts w:ascii="Cambria" w:hAnsi="Cambria"/>
          <w:b/>
          <w:bCs/>
          <w:noProof/>
          <w:sz w:val="22"/>
        </w:rPr>
        <w:t>Lotze MT</w:t>
      </w:r>
      <w:r w:rsidRPr="00430019">
        <w:rPr>
          <w:rFonts w:ascii="Cambria" w:hAnsi="Cambria"/>
          <w:noProof/>
          <w:sz w:val="22"/>
        </w:rPr>
        <w:t xml:space="preserve">, </w:t>
      </w:r>
      <w:r w:rsidRPr="00430019">
        <w:rPr>
          <w:rFonts w:ascii="Cambria" w:hAnsi="Cambria"/>
          <w:b/>
          <w:bCs/>
          <w:noProof/>
          <w:sz w:val="22"/>
        </w:rPr>
        <w:t>Lovat PE</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Lu J</w:t>
      </w:r>
      <w:r w:rsidRPr="00430019">
        <w:rPr>
          <w:rFonts w:ascii="Cambria" w:hAnsi="Cambria"/>
          <w:noProof/>
          <w:sz w:val="22"/>
        </w:rPr>
        <w:t xml:space="preserve">, </w:t>
      </w:r>
      <w:r w:rsidRPr="00430019">
        <w:rPr>
          <w:rFonts w:ascii="Cambria" w:hAnsi="Cambria"/>
          <w:b/>
          <w:bCs/>
          <w:noProof/>
          <w:sz w:val="22"/>
        </w:rPr>
        <w:t>Lu Q</w:t>
      </w:r>
      <w:r w:rsidRPr="00430019">
        <w:rPr>
          <w:rFonts w:ascii="Cambria" w:hAnsi="Cambria"/>
          <w:noProof/>
          <w:sz w:val="22"/>
        </w:rPr>
        <w:t xml:space="preserve">, </w:t>
      </w:r>
      <w:r w:rsidRPr="00430019">
        <w:rPr>
          <w:rFonts w:ascii="Cambria" w:hAnsi="Cambria"/>
          <w:b/>
          <w:bCs/>
          <w:noProof/>
          <w:sz w:val="22"/>
        </w:rPr>
        <w:t>Lu S-M</w:t>
      </w:r>
      <w:r w:rsidRPr="00430019">
        <w:rPr>
          <w:rFonts w:ascii="Cambria" w:hAnsi="Cambria"/>
          <w:noProof/>
          <w:sz w:val="22"/>
        </w:rPr>
        <w:t xml:space="preserve">, </w:t>
      </w:r>
      <w:r w:rsidRPr="00430019">
        <w:rPr>
          <w:rFonts w:ascii="Cambria" w:hAnsi="Cambria"/>
          <w:b/>
          <w:bCs/>
          <w:noProof/>
          <w:sz w:val="22"/>
        </w:rPr>
        <w:t>Lu S</w:t>
      </w:r>
      <w:r w:rsidRPr="00430019">
        <w:rPr>
          <w:rFonts w:ascii="Cambria" w:hAnsi="Cambria"/>
          <w:noProof/>
          <w:sz w:val="22"/>
        </w:rPr>
        <w:t xml:space="preserve">, </w:t>
      </w:r>
      <w:r w:rsidRPr="00430019">
        <w:rPr>
          <w:rFonts w:ascii="Cambria" w:hAnsi="Cambria"/>
          <w:b/>
          <w:bCs/>
          <w:noProof/>
          <w:sz w:val="22"/>
        </w:rPr>
        <w:t>Lu Y</w:t>
      </w:r>
      <w:r w:rsidRPr="00430019">
        <w:rPr>
          <w:rFonts w:ascii="Cambria" w:hAnsi="Cambria"/>
          <w:noProof/>
          <w:sz w:val="22"/>
        </w:rPr>
        <w:t xml:space="preserve">, </w:t>
      </w:r>
      <w:r w:rsidRPr="00430019">
        <w:rPr>
          <w:rFonts w:ascii="Cambria" w:hAnsi="Cambria"/>
          <w:b/>
          <w:bCs/>
          <w:noProof/>
          <w:sz w:val="22"/>
        </w:rPr>
        <w:t>Luciano F</w:t>
      </w:r>
      <w:r w:rsidRPr="00430019">
        <w:rPr>
          <w:rFonts w:ascii="Cambria" w:hAnsi="Cambria"/>
          <w:noProof/>
          <w:sz w:val="22"/>
        </w:rPr>
        <w:t xml:space="preserve">, </w:t>
      </w:r>
      <w:r w:rsidRPr="00430019">
        <w:rPr>
          <w:rFonts w:ascii="Cambria" w:hAnsi="Cambria"/>
          <w:b/>
          <w:bCs/>
          <w:noProof/>
          <w:sz w:val="22"/>
        </w:rPr>
        <w:t>Luckhart S</w:t>
      </w:r>
      <w:r w:rsidRPr="00430019">
        <w:rPr>
          <w:rFonts w:ascii="Cambria" w:hAnsi="Cambria"/>
          <w:noProof/>
          <w:sz w:val="22"/>
        </w:rPr>
        <w:t xml:space="preserve">, </w:t>
      </w:r>
      <w:r w:rsidRPr="00430019">
        <w:rPr>
          <w:rFonts w:ascii="Cambria" w:hAnsi="Cambria"/>
          <w:b/>
          <w:bCs/>
          <w:noProof/>
          <w:sz w:val="22"/>
        </w:rPr>
        <w:t>Lucocq JM</w:t>
      </w:r>
      <w:r w:rsidRPr="00430019">
        <w:rPr>
          <w:rFonts w:ascii="Cambria" w:hAnsi="Cambria"/>
          <w:noProof/>
          <w:sz w:val="22"/>
        </w:rPr>
        <w:t xml:space="preserve">, </w:t>
      </w:r>
      <w:r w:rsidRPr="00430019">
        <w:rPr>
          <w:rFonts w:ascii="Cambria" w:hAnsi="Cambria"/>
          <w:b/>
          <w:bCs/>
          <w:noProof/>
          <w:sz w:val="22"/>
        </w:rPr>
        <w:t>Ludovico P</w:t>
      </w:r>
      <w:r w:rsidRPr="00430019">
        <w:rPr>
          <w:rFonts w:ascii="Cambria" w:hAnsi="Cambria"/>
          <w:noProof/>
          <w:sz w:val="22"/>
        </w:rPr>
        <w:t xml:space="preserve">, </w:t>
      </w:r>
      <w:r w:rsidRPr="00430019">
        <w:rPr>
          <w:rFonts w:ascii="Cambria" w:hAnsi="Cambria"/>
          <w:b/>
          <w:bCs/>
          <w:noProof/>
          <w:sz w:val="22"/>
        </w:rPr>
        <w:t>Lugea A</w:t>
      </w:r>
      <w:r w:rsidRPr="00430019">
        <w:rPr>
          <w:rFonts w:ascii="Cambria" w:hAnsi="Cambria"/>
          <w:noProof/>
          <w:sz w:val="22"/>
        </w:rPr>
        <w:t xml:space="preserve">, </w:t>
      </w:r>
      <w:r w:rsidRPr="00430019">
        <w:rPr>
          <w:rFonts w:ascii="Cambria" w:hAnsi="Cambria"/>
          <w:b/>
          <w:bCs/>
          <w:noProof/>
          <w:sz w:val="22"/>
        </w:rPr>
        <w:t>Lukacs NW</w:t>
      </w:r>
      <w:r w:rsidRPr="00430019">
        <w:rPr>
          <w:rFonts w:ascii="Cambria" w:hAnsi="Cambria"/>
          <w:noProof/>
          <w:sz w:val="22"/>
        </w:rPr>
        <w:t xml:space="preserve">, </w:t>
      </w:r>
      <w:r w:rsidRPr="00430019">
        <w:rPr>
          <w:rFonts w:ascii="Cambria" w:hAnsi="Cambria"/>
          <w:b/>
          <w:bCs/>
          <w:noProof/>
          <w:sz w:val="22"/>
        </w:rPr>
        <w:t>Lum JJ</w:t>
      </w:r>
      <w:r w:rsidRPr="00430019">
        <w:rPr>
          <w:rFonts w:ascii="Cambria" w:hAnsi="Cambria"/>
          <w:noProof/>
          <w:sz w:val="22"/>
        </w:rPr>
        <w:t xml:space="preserve">, </w:t>
      </w:r>
      <w:r w:rsidRPr="00430019">
        <w:rPr>
          <w:rFonts w:ascii="Cambria" w:hAnsi="Cambria"/>
          <w:b/>
          <w:bCs/>
          <w:noProof/>
          <w:sz w:val="22"/>
        </w:rPr>
        <w:t>Lund AH</w:t>
      </w:r>
      <w:r w:rsidRPr="00430019">
        <w:rPr>
          <w:rFonts w:ascii="Cambria" w:hAnsi="Cambria"/>
          <w:noProof/>
          <w:sz w:val="22"/>
        </w:rPr>
        <w:t xml:space="preserve">, </w:t>
      </w:r>
      <w:r w:rsidRPr="00430019">
        <w:rPr>
          <w:rFonts w:ascii="Cambria" w:hAnsi="Cambria"/>
          <w:b/>
          <w:bCs/>
          <w:noProof/>
          <w:sz w:val="22"/>
        </w:rPr>
        <w:t>Luo H</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Luo S</w:t>
      </w:r>
      <w:r w:rsidRPr="00430019">
        <w:rPr>
          <w:rFonts w:ascii="Cambria" w:hAnsi="Cambria"/>
          <w:noProof/>
          <w:sz w:val="22"/>
        </w:rPr>
        <w:t xml:space="preserve">, </w:t>
      </w:r>
      <w:r w:rsidRPr="00430019">
        <w:rPr>
          <w:rFonts w:ascii="Cambria" w:hAnsi="Cambria"/>
          <w:b/>
          <w:bCs/>
          <w:noProof/>
          <w:sz w:val="22"/>
        </w:rPr>
        <w:t>Luparello C</w:t>
      </w:r>
      <w:r w:rsidRPr="00430019">
        <w:rPr>
          <w:rFonts w:ascii="Cambria" w:hAnsi="Cambria"/>
          <w:noProof/>
          <w:sz w:val="22"/>
        </w:rPr>
        <w:t xml:space="preserve">, </w:t>
      </w:r>
      <w:r w:rsidRPr="00430019">
        <w:rPr>
          <w:rFonts w:ascii="Cambria" w:hAnsi="Cambria"/>
          <w:b/>
          <w:bCs/>
          <w:noProof/>
          <w:sz w:val="22"/>
        </w:rPr>
        <w:t>Lyons T</w:t>
      </w:r>
      <w:r w:rsidRPr="00430019">
        <w:rPr>
          <w:rFonts w:ascii="Cambria" w:hAnsi="Cambria"/>
          <w:noProof/>
          <w:sz w:val="22"/>
        </w:rPr>
        <w:t xml:space="preserve">, </w:t>
      </w:r>
      <w:r w:rsidRPr="00430019">
        <w:rPr>
          <w:rFonts w:ascii="Cambria" w:hAnsi="Cambria"/>
          <w:b/>
          <w:bCs/>
          <w:noProof/>
          <w:sz w:val="22"/>
        </w:rPr>
        <w:t>Ma J</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Y</w:t>
      </w:r>
      <w:r w:rsidRPr="00430019">
        <w:rPr>
          <w:rFonts w:ascii="Cambria" w:hAnsi="Cambria"/>
          <w:noProof/>
          <w:sz w:val="22"/>
        </w:rPr>
        <w:t xml:space="preserve">, </w:t>
      </w:r>
      <w:r w:rsidRPr="00430019">
        <w:rPr>
          <w:rFonts w:ascii="Cambria" w:hAnsi="Cambria"/>
          <w:b/>
          <w:bCs/>
          <w:noProof/>
          <w:sz w:val="22"/>
        </w:rPr>
        <w:t>Ma Z</w:t>
      </w:r>
      <w:r w:rsidRPr="00430019">
        <w:rPr>
          <w:rFonts w:ascii="Cambria" w:hAnsi="Cambria"/>
          <w:noProof/>
          <w:sz w:val="22"/>
        </w:rPr>
        <w:t xml:space="preserve">, </w:t>
      </w:r>
      <w:r w:rsidRPr="00430019">
        <w:rPr>
          <w:rFonts w:ascii="Cambria" w:hAnsi="Cambria"/>
          <w:b/>
          <w:bCs/>
          <w:noProof/>
          <w:sz w:val="22"/>
        </w:rPr>
        <w:t>Machado J</w:t>
      </w:r>
      <w:r w:rsidRPr="00430019">
        <w:rPr>
          <w:rFonts w:ascii="Cambria" w:hAnsi="Cambria"/>
          <w:noProof/>
          <w:sz w:val="22"/>
        </w:rPr>
        <w:t xml:space="preserve">, </w:t>
      </w:r>
      <w:r w:rsidRPr="00430019">
        <w:rPr>
          <w:rFonts w:ascii="Cambria" w:hAnsi="Cambria"/>
          <w:b/>
          <w:bCs/>
          <w:noProof/>
          <w:sz w:val="22"/>
        </w:rPr>
        <w:t>Machado-Santelli GM</w:t>
      </w:r>
      <w:r w:rsidRPr="00430019">
        <w:rPr>
          <w:rFonts w:ascii="Cambria" w:hAnsi="Cambria"/>
          <w:noProof/>
          <w:sz w:val="22"/>
        </w:rPr>
        <w:t xml:space="preserve">, </w:t>
      </w:r>
      <w:r w:rsidRPr="00430019">
        <w:rPr>
          <w:rFonts w:ascii="Cambria" w:hAnsi="Cambria"/>
          <w:b/>
          <w:bCs/>
          <w:noProof/>
          <w:sz w:val="22"/>
        </w:rPr>
        <w:t>Macian F</w:t>
      </w:r>
      <w:r w:rsidRPr="00430019">
        <w:rPr>
          <w:rFonts w:ascii="Cambria" w:hAnsi="Cambria"/>
          <w:noProof/>
          <w:sz w:val="22"/>
        </w:rPr>
        <w:t xml:space="preserve">, </w:t>
      </w:r>
      <w:r w:rsidRPr="00430019">
        <w:rPr>
          <w:rFonts w:ascii="Cambria" w:hAnsi="Cambria"/>
          <w:b/>
          <w:bCs/>
          <w:noProof/>
          <w:sz w:val="22"/>
        </w:rPr>
        <w:t>MacIntosh GC</w:t>
      </w:r>
      <w:r w:rsidRPr="00430019">
        <w:rPr>
          <w:rFonts w:ascii="Cambria" w:hAnsi="Cambria"/>
          <w:noProof/>
          <w:sz w:val="22"/>
        </w:rPr>
        <w:t xml:space="preserve">, </w:t>
      </w:r>
      <w:r w:rsidRPr="00430019">
        <w:rPr>
          <w:rFonts w:ascii="Cambria" w:hAnsi="Cambria"/>
          <w:b/>
          <w:bCs/>
          <w:noProof/>
          <w:sz w:val="22"/>
        </w:rPr>
        <w:t>MacKeigan JP</w:t>
      </w:r>
      <w:r w:rsidRPr="00430019">
        <w:rPr>
          <w:rFonts w:ascii="Cambria" w:hAnsi="Cambria"/>
          <w:noProof/>
          <w:sz w:val="22"/>
        </w:rPr>
        <w:t xml:space="preserve">, </w:t>
      </w:r>
      <w:r w:rsidRPr="00430019">
        <w:rPr>
          <w:rFonts w:ascii="Cambria" w:hAnsi="Cambria"/>
          <w:b/>
          <w:bCs/>
          <w:noProof/>
          <w:sz w:val="22"/>
        </w:rPr>
        <w:t>Macleod KF</w:t>
      </w:r>
      <w:r w:rsidRPr="00430019">
        <w:rPr>
          <w:rFonts w:ascii="Cambria" w:hAnsi="Cambria"/>
          <w:noProof/>
          <w:sz w:val="22"/>
        </w:rPr>
        <w:t xml:space="preserve">, </w:t>
      </w:r>
      <w:r w:rsidRPr="00430019">
        <w:rPr>
          <w:rFonts w:ascii="Cambria" w:hAnsi="Cambria"/>
          <w:b/>
          <w:bCs/>
          <w:noProof/>
          <w:sz w:val="22"/>
        </w:rPr>
        <w:t>MacMicking JD</w:t>
      </w:r>
      <w:r w:rsidRPr="00430019">
        <w:rPr>
          <w:rFonts w:ascii="Cambria" w:hAnsi="Cambria"/>
          <w:noProof/>
          <w:sz w:val="22"/>
        </w:rPr>
        <w:t xml:space="preserve">, </w:t>
      </w:r>
      <w:r w:rsidRPr="00430019">
        <w:rPr>
          <w:rFonts w:ascii="Cambria" w:hAnsi="Cambria"/>
          <w:b/>
          <w:bCs/>
          <w:noProof/>
          <w:sz w:val="22"/>
        </w:rPr>
        <w:t>MacMillan-Crow LA</w:t>
      </w:r>
      <w:r w:rsidRPr="00430019">
        <w:rPr>
          <w:rFonts w:ascii="Cambria" w:hAnsi="Cambria"/>
          <w:noProof/>
          <w:sz w:val="22"/>
        </w:rPr>
        <w:t xml:space="preserve">, </w:t>
      </w:r>
      <w:r w:rsidRPr="00430019">
        <w:rPr>
          <w:rFonts w:ascii="Cambria" w:hAnsi="Cambria"/>
          <w:b/>
          <w:bCs/>
          <w:noProof/>
          <w:sz w:val="22"/>
        </w:rPr>
        <w:t>Madeo F</w:t>
      </w:r>
      <w:r w:rsidRPr="00430019">
        <w:rPr>
          <w:rFonts w:ascii="Cambria" w:hAnsi="Cambria"/>
          <w:noProof/>
          <w:sz w:val="22"/>
        </w:rPr>
        <w:t xml:space="preserve">, </w:t>
      </w:r>
      <w:r w:rsidRPr="00430019">
        <w:rPr>
          <w:rFonts w:ascii="Cambria" w:hAnsi="Cambria"/>
          <w:b/>
          <w:bCs/>
          <w:noProof/>
          <w:sz w:val="22"/>
        </w:rPr>
        <w:t>Madesh M</w:t>
      </w:r>
      <w:r w:rsidRPr="00430019">
        <w:rPr>
          <w:rFonts w:ascii="Cambria" w:hAnsi="Cambria"/>
          <w:noProof/>
          <w:sz w:val="22"/>
        </w:rPr>
        <w:t xml:space="preserve">, </w:t>
      </w:r>
      <w:r w:rsidRPr="00430019">
        <w:rPr>
          <w:rFonts w:ascii="Cambria" w:hAnsi="Cambria"/>
          <w:b/>
          <w:bCs/>
          <w:noProof/>
          <w:sz w:val="22"/>
        </w:rPr>
        <w:t>Madrigal-Matute J</w:t>
      </w:r>
      <w:r w:rsidRPr="00430019">
        <w:rPr>
          <w:rFonts w:ascii="Cambria" w:hAnsi="Cambria"/>
          <w:noProof/>
          <w:sz w:val="22"/>
        </w:rPr>
        <w:t xml:space="preserve">, </w:t>
      </w:r>
      <w:r w:rsidRPr="00430019">
        <w:rPr>
          <w:rFonts w:ascii="Cambria" w:hAnsi="Cambria"/>
          <w:b/>
          <w:bCs/>
          <w:noProof/>
          <w:sz w:val="22"/>
        </w:rPr>
        <w:t>Maeda A</w:t>
      </w:r>
      <w:r w:rsidRPr="00430019">
        <w:rPr>
          <w:rFonts w:ascii="Cambria" w:hAnsi="Cambria"/>
          <w:noProof/>
          <w:sz w:val="22"/>
        </w:rPr>
        <w:t xml:space="preserve">, </w:t>
      </w:r>
      <w:r w:rsidRPr="00430019">
        <w:rPr>
          <w:rFonts w:ascii="Cambria" w:hAnsi="Cambria"/>
          <w:b/>
          <w:bCs/>
          <w:noProof/>
          <w:sz w:val="22"/>
        </w:rPr>
        <w:t>Maeda T</w:t>
      </w:r>
      <w:r w:rsidRPr="00430019">
        <w:rPr>
          <w:rFonts w:ascii="Cambria" w:hAnsi="Cambria"/>
          <w:noProof/>
          <w:sz w:val="22"/>
        </w:rPr>
        <w:t xml:space="preserve">, </w:t>
      </w:r>
      <w:r w:rsidRPr="00430019">
        <w:rPr>
          <w:rFonts w:ascii="Cambria" w:hAnsi="Cambria"/>
          <w:b/>
          <w:bCs/>
          <w:noProof/>
          <w:sz w:val="22"/>
        </w:rPr>
        <w:t>Maegawa G</w:t>
      </w:r>
      <w:r w:rsidRPr="00430019">
        <w:rPr>
          <w:rFonts w:ascii="Cambria" w:hAnsi="Cambria"/>
          <w:noProof/>
          <w:sz w:val="22"/>
        </w:rPr>
        <w:t xml:space="preserve">, </w:t>
      </w:r>
      <w:r w:rsidRPr="00430019">
        <w:rPr>
          <w:rFonts w:ascii="Cambria" w:hAnsi="Cambria"/>
          <w:b/>
          <w:bCs/>
          <w:noProof/>
          <w:sz w:val="22"/>
        </w:rPr>
        <w:t>Maellaro E</w:t>
      </w:r>
      <w:r w:rsidRPr="00430019">
        <w:rPr>
          <w:rFonts w:ascii="Cambria" w:hAnsi="Cambria"/>
          <w:noProof/>
          <w:sz w:val="22"/>
        </w:rPr>
        <w:t xml:space="preserve">, </w:t>
      </w:r>
      <w:r w:rsidRPr="00430019">
        <w:rPr>
          <w:rFonts w:ascii="Cambria" w:hAnsi="Cambria"/>
          <w:b/>
          <w:bCs/>
          <w:noProof/>
          <w:sz w:val="22"/>
        </w:rPr>
        <w:t>Maes H</w:t>
      </w:r>
      <w:r w:rsidRPr="00430019">
        <w:rPr>
          <w:rFonts w:ascii="Cambria" w:hAnsi="Cambria"/>
          <w:noProof/>
          <w:sz w:val="22"/>
        </w:rPr>
        <w:t xml:space="preserve">, </w:t>
      </w:r>
      <w:r w:rsidRPr="00430019">
        <w:rPr>
          <w:rFonts w:ascii="Cambria" w:hAnsi="Cambria"/>
          <w:b/>
          <w:bCs/>
          <w:noProof/>
          <w:sz w:val="22"/>
        </w:rPr>
        <w:t>Magariños M</w:t>
      </w:r>
      <w:r w:rsidRPr="00430019">
        <w:rPr>
          <w:rFonts w:ascii="Cambria" w:hAnsi="Cambria"/>
          <w:noProof/>
          <w:sz w:val="22"/>
        </w:rPr>
        <w:t xml:space="preserve">, </w:t>
      </w:r>
      <w:r w:rsidRPr="00430019">
        <w:rPr>
          <w:rFonts w:ascii="Cambria" w:hAnsi="Cambria"/>
          <w:b/>
          <w:bCs/>
          <w:noProof/>
          <w:sz w:val="22"/>
        </w:rPr>
        <w:t>Maiese K</w:t>
      </w:r>
      <w:r w:rsidRPr="00430019">
        <w:rPr>
          <w:rFonts w:ascii="Cambria" w:hAnsi="Cambria"/>
          <w:noProof/>
          <w:sz w:val="22"/>
        </w:rPr>
        <w:t xml:space="preserve">, </w:t>
      </w:r>
      <w:r w:rsidRPr="00430019">
        <w:rPr>
          <w:rFonts w:ascii="Cambria" w:hAnsi="Cambria"/>
          <w:b/>
          <w:bCs/>
          <w:noProof/>
          <w:sz w:val="22"/>
        </w:rPr>
        <w:t>Maiti TK</w:t>
      </w:r>
      <w:r w:rsidRPr="00430019">
        <w:rPr>
          <w:rFonts w:ascii="Cambria" w:hAnsi="Cambria"/>
          <w:noProof/>
          <w:sz w:val="22"/>
        </w:rPr>
        <w:t xml:space="preserve">, </w:t>
      </w:r>
      <w:r w:rsidRPr="00430019">
        <w:rPr>
          <w:rFonts w:ascii="Cambria" w:hAnsi="Cambria"/>
          <w:b/>
          <w:bCs/>
          <w:noProof/>
          <w:sz w:val="22"/>
        </w:rPr>
        <w:t>Maiuri L</w:t>
      </w:r>
      <w:r w:rsidRPr="00430019">
        <w:rPr>
          <w:rFonts w:ascii="Cambria" w:hAnsi="Cambria"/>
          <w:noProof/>
          <w:sz w:val="22"/>
        </w:rPr>
        <w:t xml:space="preserve">, </w:t>
      </w:r>
      <w:r w:rsidRPr="00430019">
        <w:rPr>
          <w:rFonts w:ascii="Cambria" w:hAnsi="Cambria"/>
          <w:b/>
          <w:bCs/>
          <w:noProof/>
          <w:sz w:val="22"/>
        </w:rPr>
        <w:t>Maiuri MC</w:t>
      </w:r>
      <w:r w:rsidRPr="00430019">
        <w:rPr>
          <w:rFonts w:ascii="Cambria" w:hAnsi="Cambria"/>
          <w:noProof/>
          <w:sz w:val="22"/>
        </w:rPr>
        <w:t xml:space="preserve">, </w:t>
      </w:r>
      <w:r w:rsidRPr="00430019">
        <w:rPr>
          <w:rFonts w:ascii="Cambria" w:hAnsi="Cambria"/>
          <w:b/>
          <w:bCs/>
          <w:noProof/>
          <w:sz w:val="22"/>
        </w:rPr>
        <w:t>Maki CG</w:t>
      </w:r>
      <w:r w:rsidRPr="00430019">
        <w:rPr>
          <w:rFonts w:ascii="Cambria" w:hAnsi="Cambria"/>
          <w:noProof/>
          <w:sz w:val="22"/>
        </w:rPr>
        <w:t xml:space="preserve">, </w:t>
      </w:r>
      <w:r w:rsidRPr="00430019">
        <w:rPr>
          <w:rFonts w:ascii="Cambria" w:hAnsi="Cambria"/>
          <w:b/>
          <w:bCs/>
          <w:noProof/>
          <w:sz w:val="22"/>
        </w:rPr>
        <w:t>Malli R</w:t>
      </w:r>
      <w:r w:rsidRPr="00430019">
        <w:rPr>
          <w:rFonts w:ascii="Cambria" w:hAnsi="Cambria"/>
          <w:noProof/>
          <w:sz w:val="22"/>
        </w:rPr>
        <w:t xml:space="preserve">, </w:t>
      </w:r>
      <w:r w:rsidRPr="00430019">
        <w:rPr>
          <w:rFonts w:ascii="Cambria" w:hAnsi="Cambria"/>
          <w:b/>
          <w:bCs/>
          <w:noProof/>
          <w:sz w:val="22"/>
        </w:rPr>
        <w:t>Malorni W</w:t>
      </w:r>
      <w:r w:rsidRPr="00430019">
        <w:rPr>
          <w:rFonts w:ascii="Cambria" w:hAnsi="Cambria"/>
          <w:noProof/>
          <w:sz w:val="22"/>
        </w:rPr>
        <w:t xml:space="preserve">, </w:t>
      </w:r>
      <w:r w:rsidRPr="00430019">
        <w:rPr>
          <w:rFonts w:ascii="Cambria" w:hAnsi="Cambria"/>
          <w:b/>
          <w:bCs/>
          <w:noProof/>
          <w:sz w:val="22"/>
        </w:rPr>
        <w:t>Maloyan A</w:t>
      </w:r>
      <w:r w:rsidRPr="00430019">
        <w:rPr>
          <w:rFonts w:ascii="Cambria" w:hAnsi="Cambria"/>
          <w:noProof/>
          <w:sz w:val="22"/>
        </w:rPr>
        <w:t xml:space="preserve">, </w:t>
      </w:r>
      <w:r w:rsidRPr="00430019">
        <w:rPr>
          <w:rFonts w:ascii="Cambria" w:hAnsi="Cambria"/>
          <w:b/>
          <w:bCs/>
          <w:noProof/>
          <w:sz w:val="22"/>
        </w:rPr>
        <w:t>Mami-Chouaib F</w:t>
      </w:r>
      <w:r w:rsidRPr="00430019">
        <w:rPr>
          <w:rFonts w:ascii="Cambria" w:hAnsi="Cambria"/>
          <w:noProof/>
          <w:sz w:val="22"/>
        </w:rPr>
        <w:t xml:space="preserve">, </w:t>
      </w:r>
      <w:r w:rsidRPr="00430019">
        <w:rPr>
          <w:rFonts w:ascii="Cambria" w:hAnsi="Cambria"/>
          <w:b/>
          <w:bCs/>
          <w:noProof/>
          <w:sz w:val="22"/>
        </w:rPr>
        <w:t>Man N</w:t>
      </w:r>
      <w:r w:rsidRPr="00430019">
        <w:rPr>
          <w:rFonts w:ascii="Cambria" w:hAnsi="Cambria"/>
          <w:noProof/>
          <w:sz w:val="22"/>
        </w:rPr>
        <w:t xml:space="preserve">, </w:t>
      </w:r>
      <w:r w:rsidRPr="00430019">
        <w:rPr>
          <w:rFonts w:ascii="Cambria" w:hAnsi="Cambria"/>
          <w:b/>
          <w:bCs/>
          <w:noProof/>
          <w:sz w:val="22"/>
        </w:rPr>
        <w:t>Mancias JD</w:t>
      </w:r>
      <w:r w:rsidRPr="00430019">
        <w:rPr>
          <w:rFonts w:ascii="Cambria" w:hAnsi="Cambria"/>
          <w:noProof/>
          <w:sz w:val="22"/>
        </w:rPr>
        <w:t xml:space="preserve">, </w:t>
      </w:r>
      <w:r w:rsidRPr="00430019">
        <w:rPr>
          <w:rFonts w:ascii="Cambria" w:hAnsi="Cambria"/>
          <w:b/>
          <w:bCs/>
          <w:noProof/>
          <w:sz w:val="22"/>
        </w:rPr>
        <w:t>Mandelkow E-M</w:t>
      </w:r>
      <w:r w:rsidRPr="00430019">
        <w:rPr>
          <w:rFonts w:ascii="Cambria" w:hAnsi="Cambria"/>
          <w:noProof/>
          <w:sz w:val="22"/>
        </w:rPr>
        <w:t xml:space="preserve">, </w:t>
      </w:r>
      <w:r w:rsidRPr="00430019">
        <w:rPr>
          <w:rFonts w:ascii="Cambria" w:hAnsi="Cambria"/>
          <w:b/>
          <w:bCs/>
          <w:noProof/>
          <w:sz w:val="22"/>
        </w:rPr>
        <w:t>Mandell MA</w:t>
      </w:r>
      <w:r w:rsidRPr="00430019">
        <w:rPr>
          <w:rFonts w:ascii="Cambria" w:hAnsi="Cambria"/>
          <w:noProof/>
          <w:sz w:val="22"/>
        </w:rPr>
        <w:t xml:space="preserve">, </w:t>
      </w:r>
      <w:r w:rsidRPr="00430019">
        <w:rPr>
          <w:rFonts w:ascii="Cambria" w:hAnsi="Cambria"/>
          <w:b/>
          <w:bCs/>
          <w:noProof/>
          <w:sz w:val="22"/>
        </w:rPr>
        <w:t>Manfredi AA</w:t>
      </w:r>
      <w:r w:rsidRPr="00430019">
        <w:rPr>
          <w:rFonts w:ascii="Cambria" w:hAnsi="Cambria"/>
          <w:noProof/>
          <w:sz w:val="22"/>
        </w:rPr>
        <w:t xml:space="preserve">, </w:t>
      </w:r>
      <w:r w:rsidRPr="00430019">
        <w:rPr>
          <w:rFonts w:ascii="Cambria" w:hAnsi="Cambria"/>
          <w:b/>
          <w:bCs/>
          <w:noProof/>
          <w:sz w:val="22"/>
        </w:rPr>
        <w:t>Manié SN</w:t>
      </w:r>
      <w:r w:rsidRPr="00430019">
        <w:rPr>
          <w:rFonts w:ascii="Cambria" w:hAnsi="Cambria"/>
          <w:noProof/>
          <w:sz w:val="22"/>
        </w:rPr>
        <w:t xml:space="preserve">, </w:t>
      </w:r>
      <w:r w:rsidRPr="00430019">
        <w:rPr>
          <w:rFonts w:ascii="Cambria" w:hAnsi="Cambria"/>
          <w:b/>
          <w:bCs/>
          <w:noProof/>
          <w:sz w:val="22"/>
        </w:rPr>
        <w:t>Manzoni C</w:t>
      </w:r>
      <w:r w:rsidRPr="00430019">
        <w:rPr>
          <w:rFonts w:ascii="Cambria" w:hAnsi="Cambria"/>
          <w:noProof/>
          <w:sz w:val="22"/>
        </w:rPr>
        <w:t xml:space="preserve">, </w:t>
      </w:r>
      <w:r w:rsidRPr="00430019">
        <w:rPr>
          <w:rFonts w:ascii="Cambria" w:hAnsi="Cambria"/>
          <w:b/>
          <w:bCs/>
          <w:noProof/>
          <w:sz w:val="22"/>
        </w:rPr>
        <w:t>Mao K</w:t>
      </w:r>
      <w:r w:rsidRPr="00430019">
        <w:rPr>
          <w:rFonts w:ascii="Cambria" w:hAnsi="Cambria"/>
          <w:noProof/>
          <w:sz w:val="22"/>
        </w:rPr>
        <w:t xml:space="preserve">, </w:t>
      </w:r>
      <w:r w:rsidRPr="00430019">
        <w:rPr>
          <w:rFonts w:ascii="Cambria" w:hAnsi="Cambria"/>
          <w:b/>
          <w:bCs/>
          <w:noProof/>
          <w:sz w:val="22"/>
        </w:rPr>
        <w:t>Mao Z</w:t>
      </w:r>
      <w:r w:rsidRPr="00430019">
        <w:rPr>
          <w:rFonts w:ascii="Cambria" w:hAnsi="Cambria"/>
          <w:noProof/>
          <w:sz w:val="22"/>
        </w:rPr>
        <w:t xml:space="preserve">, </w:t>
      </w:r>
      <w:r w:rsidRPr="00430019">
        <w:rPr>
          <w:rFonts w:ascii="Cambria" w:hAnsi="Cambria"/>
          <w:b/>
          <w:bCs/>
          <w:noProof/>
          <w:sz w:val="22"/>
        </w:rPr>
        <w:t>Mao Z-W</w:t>
      </w:r>
      <w:r w:rsidRPr="00430019">
        <w:rPr>
          <w:rFonts w:ascii="Cambria" w:hAnsi="Cambria"/>
          <w:noProof/>
          <w:sz w:val="22"/>
        </w:rPr>
        <w:t xml:space="preserve">, </w:t>
      </w:r>
      <w:r w:rsidRPr="00430019">
        <w:rPr>
          <w:rFonts w:ascii="Cambria" w:hAnsi="Cambria"/>
          <w:b/>
          <w:bCs/>
          <w:noProof/>
          <w:sz w:val="22"/>
        </w:rPr>
        <w:t>Marambaud P</w:t>
      </w:r>
      <w:r w:rsidRPr="00430019">
        <w:rPr>
          <w:rFonts w:ascii="Cambria" w:hAnsi="Cambria"/>
          <w:noProof/>
          <w:sz w:val="22"/>
        </w:rPr>
        <w:t xml:space="preserve">, </w:t>
      </w:r>
      <w:r w:rsidRPr="00430019">
        <w:rPr>
          <w:rFonts w:ascii="Cambria" w:hAnsi="Cambria"/>
          <w:b/>
          <w:bCs/>
          <w:noProof/>
          <w:sz w:val="22"/>
        </w:rPr>
        <w:t>Marconi AM</w:t>
      </w:r>
      <w:r w:rsidRPr="00430019">
        <w:rPr>
          <w:rFonts w:ascii="Cambria" w:hAnsi="Cambria"/>
          <w:noProof/>
          <w:sz w:val="22"/>
        </w:rPr>
        <w:t xml:space="preserve">, </w:t>
      </w:r>
      <w:r w:rsidRPr="00430019">
        <w:rPr>
          <w:rFonts w:ascii="Cambria" w:hAnsi="Cambria"/>
          <w:b/>
          <w:bCs/>
          <w:noProof/>
          <w:sz w:val="22"/>
        </w:rPr>
        <w:t>Marelja Z</w:t>
      </w:r>
      <w:r w:rsidRPr="00430019">
        <w:rPr>
          <w:rFonts w:ascii="Cambria" w:hAnsi="Cambria"/>
          <w:noProof/>
          <w:sz w:val="22"/>
        </w:rPr>
        <w:t xml:space="preserve">, </w:t>
      </w:r>
      <w:r w:rsidRPr="00430019">
        <w:rPr>
          <w:rFonts w:ascii="Cambria" w:hAnsi="Cambria"/>
          <w:b/>
          <w:bCs/>
          <w:noProof/>
          <w:sz w:val="22"/>
        </w:rPr>
        <w:t>Marfe G</w:t>
      </w:r>
      <w:r w:rsidRPr="00430019">
        <w:rPr>
          <w:rFonts w:ascii="Cambria" w:hAnsi="Cambria"/>
          <w:noProof/>
          <w:sz w:val="22"/>
        </w:rPr>
        <w:t xml:space="preserve">, </w:t>
      </w:r>
      <w:r w:rsidRPr="00430019">
        <w:rPr>
          <w:rFonts w:ascii="Cambria" w:hAnsi="Cambria"/>
          <w:b/>
          <w:bCs/>
          <w:noProof/>
          <w:sz w:val="22"/>
        </w:rPr>
        <w:t>Margeta M</w:t>
      </w:r>
      <w:r w:rsidRPr="00430019">
        <w:rPr>
          <w:rFonts w:ascii="Cambria" w:hAnsi="Cambria"/>
          <w:noProof/>
          <w:sz w:val="22"/>
        </w:rPr>
        <w:t xml:space="preserve">, </w:t>
      </w:r>
      <w:r w:rsidRPr="00430019">
        <w:rPr>
          <w:rFonts w:ascii="Cambria" w:hAnsi="Cambria"/>
          <w:b/>
          <w:bCs/>
          <w:noProof/>
          <w:sz w:val="22"/>
        </w:rPr>
        <w:t>Margittai E</w:t>
      </w:r>
      <w:r w:rsidRPr="00430019">
        <w:rPr>
          <w:rFonts w:ascii="Cambria" w:hAnsi="Cambria"/>
          <w:noProof/>
          <w:sz w:val="22"/>
        </w:rPr>
        <w:t xml:space="preserve">, </w:t>
      </w:r>
      <w:r w:rsidRPr="00430019">
        <w:rPr>
          <w:rFonts w:ascii="Cambria" w:hAnsi="Cambria"/>
          <w:b/>
          <w:bCs/>
          <w:noProof/>
          <w:sz w:val="22"/>
        </w:rPr>
        <w:t>Mari M</w:t>
      </w:r>
      <w:r w:rsidRPr="00430019">
        <w:rPr>
          <w:rFonts w:ascii="Cambria" w:hAnsi="Cambria"/>
          <w:noProof/>
          <w:sz w:val="22"/>
        </w:rPr>
        <w:t xml:space="preserve">, </w:t>
      </w:r>
      <w:r w:rsidRPr="00430019">
        <w:rPr>
          <w:rFonts w:ascii="Cambria" w:hAnsi="Cambria"/>
          <w:b/>
          <w:bCs/>
          <w:noProof/>
          <w:sz w:val="22"/>
        </w:rPr>
        <w:t>Mariani F V</w:t>
      </w:r>
      <w:r w:rsidRPr="00430019">
        <w:rPr>
          <w:rFonts w:ascii="Cambria" w:hAnsi="Cambria"/>
          <w:noProof/>
          <w:sz w:val="22"/>
        </w:rPr>
        <w:t xml:space="preserve">, </w:t>
      </w:r>
      <w:r w:rsidRPr="00430019">
        <w:rPr>
          <w:rFonts w:ascii="Cambria" w:hAnsi="Cambria"/>
          <w:b/>
          <w:bCs/>
          <w:noProof/>
          <w:sz w:val="22"/>
        </w:rPr>
        <w:t>Marin C</w:t>
      </w:r>
      <w:r w:rsidRPr="00430019">
        <w:rPr>
          <w:rFonts w:ascii="Cambria" w:hAnsi="Cambria"/>
          <w:noProof/>
          <w:sz w:val="22"/>
        </w:rPr>
        <w:t xml:space="preserve">, </w:t>
      </w:r>
      <w:r w:rsidRPr="00430019">
        <w:rPr>
          <w:rFonts w:ascii="Cambria" w:hAnsi="Cambria"/>
          <w:b/>
          <w:bCs/>
          <w:noProof/>
          <w:sz w:val="22"/>
        </w:rPr>
        <w:t>Marinelli S</w:t>
      </w:r>
      <w:r w:rsidRPr="00430019">
        <w:rPr>
          <w:rFonts w:ascii="Cambria" w:hAnsi="Cambria"/>
          <w:noProof/>
          <w:sz w:val="22"/>
        </w:rPr>
        <w:t xml:space="preserve">, </w:t>
      </w:r>
      <w:r w:rsidRPr="00430019">
        <w:rPr>
          <w:rFonts w:ascii="Cambria" w:hAnsi="Cambria"/>
          <w:b/>
          <w:bCs/>
          <w:noProof/>
          <w:sz w:val="22"/>
        </w:rPr>
        <w:t>Mariño G</w:t>
      </w:r>
      <w:r w:rsidRPr="00430019">
        <w:rPr>
          <w:rFonts w:ascii="Cambria" w:hAnsi="Cambria"/>
          <w:noProof/>
          <w:sz w:val="22"/>
        </w:rPr>
        <w:t xml:space="preserve">, </w:t>
      </w:r>
      <w:r w:rsidRPr="00430019">
        <w:rPr>
          <w:rFonts w:ascii="Cambria" w:hAnsi="Cambria"/>
          <w:b/>
          <w:bCs/>
          <w:noProof/>
          <w:sz w:val="22"/>
        </w:rPr>
        <w:t>Markovic I</w:t>
      </w:r>
      <w:r w:rsidRPr="00430019">
        <w:rPr>
          <w:rFonts w:ascii="Cambria" w:hAnsi="Cambria"/>
          <w:noProof/>
          <w:sz w:val="22"/>
        </w:rPr>
        <w:t xml:space="preserve">, </w:t>
      </w:r>
      <w:r w:rsidRPr="00430019">
        <w:rPr>
          <w:rFonts w:ascii="Cambria" w:hAnsi="Cambria"/>
          <w:b/>
          <w:bCs/>
          <w:noProof/>
          <w:sz w:val="22"/>
        </w:rPr>
        <w:t>Marquez R</w:t>
      </w:r>
      <w:r w:rsidRPr="00430019">
        <w:rPr>
          <w:rFonts w:ascii="Cambria" w:hAnsi="Cambria"/>
          <w:noProof/>
          <w:sz w:val="22"/>
        </w:rPr>
        <w:t xml:space="preserve">, </w:t>
      </w:r>
      <w:r w:rsidRPr="00430019">
        <w:rPr>
          <w:rFonts w:ascii="Cambria" w:hAnsi="Cambria"/>
          <w:b/>
          <w:bCs/>
          <w:noProof/>
          <w:sz w:val="22"/>
        </w:rPr>
        <w:t>Martelli AM</w:t>
      </w:r>
      <w:r w:rsidRPr="00430019">
        <w:rPr>
          <w:rFonts w:ascii="Cambria" w:hAnsi="Cambria"/>
          <w:noProof/>
          <w:sz w:val="22"/>
        </w:rPr>
        <w:t xml:space="preserve">, </w:t>
      </w:r>
      <w:r w:rsidRPr="00430019">
        <w:rPr>
          <w:rFonts w:ascii="Cambria" w:hAnsi="Cambria"/>
          <w:b/>
          <w:bCs/>
          <w:noProof/>
          <w:sz w:val="22"/>
        </w:rPr>
        <w:t>Martens S</w:t>
      </w:r>
      <w:r w:rsidRPr="00430019">
        <w:rPr>
          <w:rFonts w:ascii="Cambria" w:hAnsi="Cambria"/>
          <w:noProof/>
          <w:sz w:val="22"/>
        </w:rPr>
        <w:t xml:space="preserve">, </w:t>
      </w:r>
      <w:r w:rsidRPr="00430019">
        <w:rPr>
          <w:rFonts w:ascii="Cambria" w:hAnsi="Cambria"/>
          <w:b/>
          <w:bCs/>
          <w:noProof/>
          <w:sz w:val="22"/>
        </w:rPr>
        <w:t>Martin KR</w:t>
      </w:r>
      <w:r w:rsidRPr="00430019">
        <w:rPr>
          <w:rFonts w:ascii="Cambria" w:hAnsi="Cambria"/>
          <w:noProof/>
          <w:sz w:val="22"/>
        </w:rPr>
        <w:t xml:space="preserve">, </w:t>
      </w:r>
      <w:r w:rsidRPr="00430019">
        <w:rPr>
          <w:rFonts w:ascii="Cambria" w:hAnsi="Cambria"/>
          <w:b/>
          <w:bCs/>
          <w:noProof/>
          <w:sz w:val="22"/>
        </w:rPr>
        <w:t>Martin SJ</w:t>
      </w:r>
      <w:r w:rsidRPr="00430019">
        <w:rPr>
          <w:rFonts w:ascii="Cambria" w:hAnsi="Cambria"/>
          <w:noProof/>
          <w:sz w:val="22"/>
        </w:rPr>
        <w:t xml:space="preserve">, </w:t>
      </w:r>
      <w:r w:rsidRPr="00430019">
        <w:rPr>
          <w:rFonts w:ascii="Cambria" w:hAnsi="Cambria"/>
          <w:b/>
          <w:bCs/>
          <w:noProof/>
          <w:sz w:val="22"/>
        </w:rPr>
        <w:t>Martin S</w:t>
      </w:r>
      <w:r w:rsidRPr="00430019">
        <w:rPr>
          <w:rFonts w:ascii="Cambria" w:hAnsi="Cambria"/>
          <w:noProof/>
          <w:sz w:val="22"/>
        </w:rPr>
        <w:t xml:space="preserve">, </w:t>
      </w:r>
      <w:r w:rsidRPr="00430019">
        <w:rPr>
          <w:rFonts w:ascii="Cambria" w:hAnsi="Cambria"/>
          <w:b/>
          <w:bCs/>
          <w:noProof/>
          <w:sz w:val="22"/>
        </w:rPr>
        <w:t>Martin-Acebes MA</w:t>
      </w:r>
      <w:r w:rsidRPr="00430019">
        <w:rPr>
          <w:rFonts w:ascii="Cambria" w:hAnsi="Cambria"/>
          <w:noProof/>
          <w:sz w:val="22"/>
        </w:rPr>
        <w:t xml:space="preserve">, </w:t>
      </w:r>
      <w:r w:rsidRPr="00430019">
        <w:rPr>
          <w:rFonts w:ascii="Cambria" w:hAnsi="Cambria"/>
          <w:b/>
          <w:bCs/>
          <w:noProof/>
          <w:sz w:val="22"/>
        </w:rPr>
        <w:t>Martín-Sanz P</w:t>
      </w:r>
      <w:r w:rsidRPr="00430019">
        <w:rPr>
          <w:rFonts w:ascii="Cambria" w:hAnsi="Cambria"/>
          <w:noProof/>
          <w:sz w:val="22"/>
        </w:rPr>
        <w:t xml:space="preserve">, </w:t>
      </w:r>
      <w:r w:rsidRPr="00430019">
        <w:rPr>
          <w:rFonts w:ascii="Cambria" w:hAnsi="Cambria"/>
          <w:b/>
          <w:bCs/>
          <w:noProof/>
          <w:sz w:val="22"/>
        </w:rPr>
        <w:t>Martinand-Mari C</w:t>
      </w:r>
      <w:r w:rsidRPr="00430019">
        <w:rPr>
          <w:rFonts w:ascii="Cambria" w:hAnsi="Cambria"/>
          <w:noProof/>
          <w:sz w:val="22"/>
        </w:rPr>
        <w:t xml:space="preserve">, </w:t>
      </w:r>
      <w:r w:rsidRPr="00430019">
        <w:rPr>
          <w:rFonts w:ascii="Cambria" w:hAnsi="Cambria"/>
          <w:b/>
          <w:bCs/>
          <w:noProof/>
          <w:sz w:val="22"/>
        </w:rPr>
        <w:t>Martinet W</w:t>
      </w:r>
      <w:r w:rsidRPr="00430019">
        <w:rPr>
          <w:rFonts w:ascii="Cambria" w:hAnsi="Cambria"/>
          <w:noProof/>
          <w:sz w:val="22"/>
        </w:rPr>
        <w:t xml:space="preserve">, </w:t>
      </w:r>
      <w:r w:rsidRPr="00430019">
        <w:rPr>
          <w:rFonts w:ascii="Cambria" w:hAnsi="Cambria"/>
          <w:b/>
          <w:bCs/>
          <w:noProof/>
          <w:sz w:val="22"/>
        </w:rPr>
        <w:t>Martinez J</w:t>
      </w:r>
      <w:r w:rsidRPr="00430019">
        <w:rPr>
          <w:rFonts w:ascii="Cambria" w:hAnsi="Cambria"/>
          <w:noProof/>
          <w:sz w:val="22"/>
        </w:rPr>
        <w:t xml:space="preserve">, </w:t>
      </w:r>
      <w:r w:rsidRPr="00430019">
        <w:rPr>
          <w:rFonts w:ascii="Cambria" w:hAnsi="Cambria"/>
          <w:b/>
          <w:bCs/>
          <w:noProof/>
          <w:sz w:val="22"/>
        </w:rPr>
        <w:t>Martinez-Lopez N</w:t>
      </w:r>
      <w:r w:rsidRPr="00430019">
        <w:rPr>
          <w:rFonts w:ascii="Cambria" w:hAnsi="Cambria"/>
          <w:noProof/>
          <w:sz w:val="22"/>
        </w:rPr>
        <w:t xml:space="preserve">, </w:t>
      </w:r>
      <w:r w:rsidRPr="00430019">
        <w:rPr>
          <w:rFonts w:ascii="Cambria" w:hAnsi="Cambria"/>
          <w:b/>
          <w:bCs/>
          <w:noProof/>
          <w:sz w:val="22"/>
        </w:rPr>
        <w:t>Martinez-Outschoorn U</w:t>
      </w:r>
      <w:r w:rsidRPr="00430019">
        <w:rPr>
          <w:rFonts w:ascii="Cambria" w:hAnsi="Cambria"/>
          <w:noProof/>
          <w:sz w:val="22"/>
        </w:rPr>
        <w:t xml:space="preserve">, </w:t>
      </w:r>
      <w:r w:rsidRPr="00430019">
        <w:rPr>
          <w:rFonts w:ascii="Cambria" w:hAnsi="Cambria"/>
          <w:b/>
          <w:bCs/>
          <w:noProof/>
          <w:sz w:val="22"/>
        </w:rPr>
        <w:t>Martínez-Velázquez M</w:t>
      </w:r>
      <w:r w:rsidRPr="00430019">
        <w:rPr>
          <w:rFonts w:ascii="Cambria" w:hAnsi="Cambria"/>
          <w:noProof/>
          <w:sz w:val="22"/>
        </w:rPr>
        <w:t xml:space="preserve">, </w:t>
      </w:r>
      <w:r w:rsidRPr="00430019">
        <w:rPr>
          <w:rFonts w:ascii="Cambria" w:hAnsi="Cambria"/>
          <w:b/>
          <w:bCs/>
          <w:noProof/>
          <w:sz w:val="22"/>
        </w:rPr>
        <w:t>Martinez-Vicente M</w:t>
      </w:r>
      <w:r w:rsidRPr="00430019">
        <w:rPr>
          <w:rFonts w:ascii="Cambria" w:hAnsi="Cambria"/>
          <w:noProof/>
          <w:sz w:val="22"/>
        </w:rPr>
        <w:t xml:space="preserve">, </w:t>
      </w:r>
      <w:r w:rsidRPr="00430019">
        <w:rPr>
          <w:rFonts w:ascii="Cambria" w:hAnsi="Cambria"/>
          <w:b/>
          <w:bCs/>
          <w:noProof/>
          <w:sz w:val="22"/>
        </w:rPr>
        <w:t>Martins WK</w:t>
      </w:r>
      <w:r w:rsidRPr="00430019">
        <w:rPr>
          <w:rFonts w:ascii="Cambria" w:hAnsi="Cambria"/>
          <w:noProof/>
          <w:sz w:val="22"/>
        </w:rPr>
        <w:t xml:space="preserve">, </w:t>
      </w:r>
      <w:r w:rsidRPr="00430019">
        <w:rPr>
          <w:rFonts w:ascii="Cambria" w:hAnsi="Cambria"/>
          <w:b/>
          <w:bCs/>
          <w:noProof/>
          <w:sz w:val="22"/>
        </w:rPr>
        <w:t>Mashima H</w:t>
      </w:r>
      <w:r w:rsidRPr="00430019">
        <w:rPr>
          <w:rFonts w:ascii="Cambria" w:hAnsi="Cambria"/>
          <w:noProof/>
          <w:sz w:val="22"/>
        </w:rPr>
        <w:t xml:space="preserve">, </w:t>
      </w:r>
      <w:r w:rsidRPr="00430019">
        <w:rPr>
          <w:rFonts w:ascii="Cambria" w:hAnsi="Cambria"/>
          <w:b/>
          <w:bCs/>
          <w:noProof/>
          <w:sz w:val="22"/>
        </w:rPr>
        <w:t>Mastrianni JA</w:t>
      </w:r>
      <w:r w:rsidRPr="00430019">
        <w:rPr>
          <w:rFonts w:ascii="Cambria" w:hAnsi="Cambria"/>
          <w:noProof/>
          <w:sz w:val="22"/>
        </w:rPr>
        <w:t xml:space="preserve">, </w:t>
      </w:r>
      <w:r w:rsidRPr="00430019">
        <w:rPr>
          <w:rFonts w:ascii="Cambria" w:hAnsi="Cambria"/>
          <w:b/>
          <w:bCs/>
          <w:noProof/>
          <w:sz w:val="22"/>
        </w:rPr>
        <w:t>Matarese G</w:t>
      </w:r>
      <w:r w:rsidRPr="00430019">
        <w:rPr>
          <w:rFonts w:ascii="Cambria" w:hAnsi="Cambria"/>
          <w:noProof/>
          <w:sz w:val="22"/>
        </w:rPr>
        <w:t xml:space="preserve">, </w:t>
      </w:r>
      <w:r w:rsidRPr="00430019">
        <w:rPr>
          <w:rFonts w:ascii="Cambria" w:hAnsi="Cambria"/>
          <w:b/>
          <w:bCs/>
          <w:noProof/>
          <w:sz w:val="22"/>
        </w:rPr>
        <w:t>Matarrese P</w:t>
      </w:r>
      <w:r w:rsidRPr="00430019">
        <w:rPr>
          <w:rFonts w:ascii="Cambria" w:hAnsi="Cambria"/>
          <w:noProof/>
          <w:sz w:val="22"/>
        </w:rPr>
        <w:t xml:space="preserve">, </w:t>
      </w:r>
      <w:r w:rsidRPr="00430019">
        <w:rPr>
          <w:rFonts w:ascii="Cambria" w:hAnsi="Cambria"/>
          <w:b/>
          <w:bCs/>
          <w:noProof/>
          <w:sz w:val="22"/>
        </w:rPr>
        <w:t>Mateo R</w:t>
      </w:r>
      <w:r w:rsidRPr="00430019">
        <w:rPr>
          <w:rFonts w:ascii="Cambria" w:hAnsi="Cambria"/>
          <w:noProof/>
          <w:sz w:val="22"/>
        </w:rPr>
        <w:t xml:space="preserve">, </w:t>
      </w:r>
      <w:r w:rsidRPr="00430019">
        <w:rPr>
          <w:rFonts w:ascii="Cambria" w:hAnsi="Cambria"/>
          <w:b/>
          <w:bCs/>
          <w:noProof/>
          <w:sz w:val="22"/>
        </w:rPr>
        <w:t>Matoba S</w:t>
      </w:r>
      <w:r w:rsidRPr="00430019">
        <w:rPr>
          <w:rFonts w:ascii="Cambria" w:hAnsi="Cambria"/>
          <w:noProof/>
          <w:sz w:val="22"/>
        </w:rPr>
        <w:t xml:space="preserve">, </w:t>
      </w:r>
      <w:r w:rsidRPr="00430019">
        <w:rPr>
          <w:rFonts w:ascii="Cambria" w:hAnsi="Cambria"/>
          <w:b/>
          <w:bCs/>
          <w:noProof/>
          <w:sz w:val="22"/>
        </w:rPr>
        <w:t>Matsumoto N</w:t>
      </w:r>
      <w:r w:rsidRPr="00430019">
        <w:rPr>
          <w:rFonts w:ascii="Cambria" w:hAnsi="Cambria"/>
          <w:noProof/>
          <w:sz w:val="22"/>
        </w:rPr>
        <w:t xml:space="preserve">, </w:t>
      </w:r>
      <w:r w:rsidRPr="00430019">
        <w:rPr>
          <w:rFonts w:ascii="Cambria" w:hAnsi="Cambria"/>
          <w:b/>
          <w:bCs/>
          <w:noProof/>
          <w:sz w:val="22"/>
        </w:rPr>
        <w:t>Matsushita T</w:t>
      </w:r>
      <w:r w:rsidRPr="00430019">
        <w:rPr>
          <w:rFonts w:ascii="Cambria" w:hAnsi="Cambria"/>
          <w:noProof/>
          <w:sz w:val="22"/>
        </w:rPr>
        <w:t xml:space="preserve">, </w:t>
      </w:r>
      <w:r w:rsidRPr="00430019">
        <w:rPr>
          <w:rFonts w:ascii="Cambria" w:hAnsi="Cambria"/>
          <w:b/>
          <w:bCs/>
          <w:noProof/>
          <w:sz w:val="22"/>
        </w:rPr>
        <w:t>Matsuura A</w:t>
      </w:r>
      <w:r w:rsidRPr="00430019">
        <w:rPr>
          <w:rFonts w:ascii="Cambria" w:hAnsi="Cambria"/>
          <w:noProof/>
          <w:sz w:val="22"/>
        </w:rPr>
        <w:t xml:space="preserve">, </w:t>
      </w:r>
      <w:r w:rsidRPr="00430019">
        <w:rPr>
          <w:rFonts w:ascii="Cambria" w:hAnsi="Cambria"/>
          <w:b/>
          <w:bCs/>
          <w:noProof/>
          <w:sz w:val="22"/>
        </w:rPr>
        <w:t>Matsuzawa T</w:t>
      </w:r>
      <w:r w:rsidRPr="00430019">
        <w:rPr>
          <w:rFonts w:ascii="Cambria" w:hAnsi="Cambria"/>
          <w:noProof/>
          <w:sz w:val="22"/>
        </w:rPr>
        <w:t xml:space="preserve">, </w:t>
      </w:r>
      <w:r w:rsidRPr="00430019">
        <w:rPr>
          <w:rFonts w:ascii="Cambria" w:hAnsi="Cambria"/>
          <w:b/>
          <w:bCs/>
          <w:noProof/>
          <w:sz w:val="22"/>
        </w:rPr>
        <w:t>Mattson MP</w:t>
      </w:r>
      <w:r w:rsidRPr="00430019">
        <w:rPr>
          <w:rFonts w:ascii="Cambria" w:hAnsi="Cambria"/>
          <w:noProof/>
          <w:sz w:val="22"/>
        </w:rPr>
        <w:t xml:space="preserve">, </w:t>
      </w:r>
      <w:r w:rsidRPr="00430019">
        <w:rPr>
          <w:rFonts w:ascii="Cambria" w:hAnsi="Cambria"/>
          <w:b/>
          <w:bCs/>
          <w:noProof/>
          <w:sz w:val="22"/>
        </w:rPr>
        <w:t>Matus S</w:t>
      </w:r>
      <w:r w:rsidRPr="00430019">
        <w:rPr>
          <w:rFonts w:ascii="Cambria" w:hAnsi="Cambria"/>
          <w:noProof/>
          <w:sz w:val="22"/>
        </w:rPr>
        <w:t xml:space="preserve">, </w:t>
      </w:r>
      <w:r w:rsidRPr="00430019">
        <w:rPr>
          <w:rFonts w:ascii="Cambria" w:hAnsi="Cambria"/>
          <w:b/>
          <w:bCs/>
          <w:noProof/>
          <w:sz w:val="22"/>
        </w:rPr>
        <w:t>Maugeri N</w:t>
      </w:r>
      <w:r w:rsidRPr="00430019">
        <w:rPr>
          <w:rFonts w:ascii="Cambria" w:hAnsi="Cambria"/>
          <w:noProof/>
          <w:sz w:val="22"/>
        </w:rPr>
        <w:t xml:space="preserve">, </w:t>
      </w:r>
      <w:r w:rsidRPr="00430019">
        <w:rPr>
          <w:rFonts w:ascii="Cambria" w:hAnsi="Cambria"/>
          <w:b/>
          <w:bCs/>
          <w:noProof/>
          <w:sz w:val="22"/>
        </w:rPr>
        <w:t>Mauvezin C</w:t>
      </w:r>
      <w:r w:rsidRPr="00430019">
        <w:rPr>
          <w:rFonts w:ascii="Cambria" w:hAnsi="Cambria"/>
          <w:noProof/>
          <w:sz w:val="22"/>
        </w:rPr>
        <w:t xml:space="preserve">, </w:t>
      </w:r>
      <w:r w:rsidRPr="00430019">
        <w:rPr>
          <w:rFonts w:ascii="Cambria" w:hAnsi="Cambria"/>
          <w:b/>
          <w:bCs/>
          <w:noProof/>
          <w:sz w:val="22"/>
        </w:rPr>
        <w:t>Mayer A</w:t>
      </w:r>
      <w:r w:rsidRPr="00430019">
        <w:rPr>
          <w:rFonts w:ascii="Cambria" w:hAnsi="Cambria"/>
          <w:noProof/>
          <w:sz w:val="22"/>
        </w:rPr>
        <w:t xml:space="preserve">, </w:t>
      </w:r>
      <w:r w:rsidRPr="00430019">
        <w:rPr>
          <w:rFonts w:ascii="Cambria" w:hAnsi="Cambria"/>
          <w:b/>
          <w:bCs/>
          <w:noProof/>
          <w:sz w:val="22"/>
        </w:rPr>
        <w:t>Maysinger D</w:t>
      </w:r>
      <w:r w:rsidRPr="00430019">
        <w:rPr>
          <w:rFonts w:ascii="Cambria" w:hAnsi="Cambria"/>
          <w:noProof/>
          <w:sz w:val="22"/>
        </w:rPr>
        <w:t xml:space="preserve">, </w:t>
      </w:r>
      <w:r w:rsidRPr="00430019">
        <w:rPr>
          <w:rFonts w:ascii="Cambria" w:hAnsi="Cambria"/>
          <w:b/>
          <w:bCs/>
          <w:noProof/>
          <w:sz w:val="22"/>
        </w:rPr>
        <w:t>Mazzolini GD</w:t>
      </w:r>
      <w:r w:rsidRPr="00430019">
        <w:rPr>
          <w:rFonts w:ascii="Cambria" w:hAnsi="Cambria"/>
          <w:noProof/>
          <w:sz w:val="22"/>
        </w:rPr>
        <w:t xml:space="preserve">, </w:t>
      </w:r>
      <w:r w:rsidRPr="00430019">
        <w:rPr>
          <w:rFonts w:ascii="Cambria" w:hAnsi="Cambria"/>
          <w:b/>
          <w:bCs/>
          <w:noProof/>
          <w:sz w:val="22"/>
        </w:rPr>
        <w:t>McBrayer MK</w:t>
      </w:r>
      <w:r w:rsidRPr="00430019">
        <w:rPr>
          <w:rFonts w:ascii="Cambria" w:hAnsi="Cambria"/>
          <w:noProof/>
          <w:sz w:val="22"/>
        </w:rPr>
        <w:t xml:space="preserve">, </w:t>
      </w:r>
      <w:r w:rsidRPr="00430019">
        <w:rPr>
          <w:rFonts w:ascii="Cambria" w:hAnsi="Cambria"/>
          <w:b/>
          <w:bCs/>
          <w:noProof/>
          <w:sz w:val="22"/>
        </w:rPr>
        <w:t xml:space="preserve">McCall </w:t>
      </w:r>
      <w:r w:rsidRPr="00430019">
        <w:rPr>
          <w:rFonts w:ascii="Cambria" w:hAnsi="Cambria"/>
          <w:b/>
          <w:bCs/>
          <w:noProof/>
          <w:sz w:val="22"/>
        </w:rPr>
        <w:lastRenderedPageBreak/>
        <w:t>K</w:t>
      </w:r>
      <w:r w:rsidRPr="00430019">
        <w:rPr>
          <w:rFonts w:ascii="Cambria" w:hAnsi="Cambria"/>
          <w:noProof/>
          <w:sz w:val="22"/>
        </w:rPr>
        <w:t xml:space="preserve">, </w:t>
      </w:r>
      <w:r w:rsidRPr="00430019">
        <w:rPr>
          <w:rFonts w:ascii="Cambria" w:hAnsi="Cambria"/>
          <w:b/>
          <w:bCs/>
          <w:noProof/>
          <w:sz w:val="22"/>
        </w:rPr>
        <w:t>McCormick C</w:t>
      </w:r>
      <w:r w:rsidRPr="00430019">
        <w:rPr>
          <w:rFonts w:ascii="Cambria" w:hAnsi="Cambria"/>
          <w:noProof/>
          <w:sz w:val="22"/>
        </w:rPr>
        <w:t xml:space="preserve">, </w:t>
      </w:r>
      <w:r w:rsidRPr="00430019">
        <w:rPr>
          <w:rFonts w:ascii="Cambria" w:hAnsi="Cambria"/>
          <w:b/>
          <w:bCs/>
          <w:noProof/>
          <w:sz w:val="22"/>
        </w:rPr>
        <w:t>McInerney GM</w:t>
      </w:r>
      <w:r w:rsidRPr="00430019">
        <w:rPr>
          <w:rFonts w:ascii="Cambria" w:hAnsi="Cambria"/>
          <w:noProof/>
          <w:sz w:val="22"/>
        </w:rPr>
        <w:t xml:space="preserve">, </w:t>
      </w:r>
      <w:r w:rsidRPr="00430019">
        <w:rPr>
          <w:rFonts w:ascii="Cambria" w:hAnsi="Cambria"/>
          <w:b/>
          <w:bCs/>
          <w:noProof/>
          <w:sz w:val="22"/>
        </w:rPr>
        <w:t>McIver SC</w:t>
      </w:r>
      <w:r w:rsidRPr="00430019">
        <w:rPr>
          <w:rFonts w:ascii="Cambria" w:hAnsi="Cambria"/>
          <w:noProof/>
          <w:sz w:val="22"/>
        </w:rPr>
        <w:t xml:space="preserve">, </w:t>
      </w:r>
      <w:r w:rsidRPr="00430019">
        <w:rPr>
          <w:rFonts w:ascii="Cambria" w:hAnsi="Cambria"/>
          <w:b/>
          <w:bCs/>
          <w:noProof/>
          <w:sz w:val="22"/>
        </w:rPr>
        <w:t>McKenna S</w:t>
      </w:r>
      <w:r w:rsidRPr="00430019">
        <w:rPr>
          <w:rFonts w:ascii="Cambria" w:hAnsi="Cambria"/>
          <w:noProof/>
          <w:sz w:val="22"/>
        </w:rPr>
        <w:t xml:space="preserve">, </w:t>
      </w:r>
      <w:r w:rsidRPr="00430019">
        <w:rPr>
          <w:rFonts w:ascii="Cambria" w:hAnsi="Cambria"/>
          <w:b/>
          <w:bCs/>
          <w:noProof/>
          <w:sz w:val="22"/>
        </w:rPr>
        <w:t>McMahon JJ</w:t>
      </w:r>
      <w:r w:rsidRPr="00430019">
        <w:rPr>
          <w:rFonts w:ascii="Cambria" w:hAnsi="Cambria"/>
          <w:noProof/>
          <w:sz w:val="22"/>
        </w:rPr>
        <w:t xml:space="preserve">, </w:t>
      </w:r>
      <w:r w:rsidRPr="00430019">
        <w:rPr>
          <w:rFonts w:ascii="Cambria" w:hAnsi="Cambria"/>
          <w:b/>
          <w:bCs/>
          <w:noProof/>
          <w:sz w:val="22"/>
        </w:rPr>
        <w:t>McNeish IA</w:t>
      </w:r>
      <w:r w:rsidRPr="00430019">
        <w:rPr>
          <w:rFonts w:ascii="Cambria" w:hAnsi="Cambria"/>
          <w:noProof/>
          <w:sz w:val="22"/>
        </w:rPr>
        <w:t xml:space="preserve">, </w:t>
      </w:r>
      <w:r w:rsidRPr="00430019">
        <w:rPr>
          <w:rFonts w:ascii="Cambria" w:hAnsi="Cambria"/>
          <w:b/>
          <w:bCs/>
          <w:noProof/>
          <w:sz w:val="22"/>
        </w:rPr>
        <w:t>Mechta-Grigoriou F</w:t>
      </w:r>
      <w:r w:rsidRPr="00430019">
        <w:rPr>
          <w:rFonts w:ascii="Cambria" w:hAnsi="Cambria"/>
          <w:noProof/>
          <w:sz w:val="22"/>
        </w:rPr>
        <w:t xml:space="preserve">, </w:t>
      </w:r>
      <w:r w:rsidRPr="00430019">
        <w:rPr>
          <w:rFonts w:ascii="Cambria" w:hAnsi="Cambria"/>
          <w:b/>
          <w:bCs/>
          <w:noProof/>
          <w:sz w:val="22"/>
        </w:rPr>
        <w:t>Medema JP</w:t>
      </w:r>
      <w:r w:rsidRPr="00430019">
        <w:rPr>
          <w:rFonts w:ascii="Cambria" w:hAnsi="Cambria"/>
          <w:noProof/>
          <w:sz w:val="22"/>
        </w:rPr>
        <w:t xml:space="preserve">, </w:t>
      </w:r>
      <w:r w:rsidRPr="00430019">
        <w:rPr>
          <w:rFonts w:ascii="Cambria" w:hAnsi="Cambria"/>
          <w:b/>
          <w:bCs/>
          <w:noProof/>
          <w:sz w:val="22"/>
        </w:rPr>
        <w:t>Medina DL</w:t>
      </w:r>
      <w:r w:rsidRPr="00430019">
        <w:rPr>
          <w:rFonts w:ascii="Cambria" w:hAnsi="Cambria"/>
          <w:noProof/>
          <w:sz w:val="22"/>
        </w:rPr>
        <w:t xml:space="preserve">, </w:t>
      </w:r>
      <w:r w:rsidRPr="00430019">
        <w:rPr>
          <w:rFonts w:ascii="Cambria" w:hAnsi="Cambria"/>
          <w:b/>
          <w:bCs/>
          <w:noProof/>
          <w:sz w:val="22"/>
        </w:rPr>
        <w:t>Megyeri K</w:t>
      </w:r>
      <w:r w:rsidRPr="00430019">
        <w:rPr>
          <w:rFonts w:ascii="Cambria" w:hAnsi="Cambria"/>
          <w:noProof/>
          <w:sz w:val="22"/>
        </w:rPr>
        <w:t xml:space="preserve">, </w:t>
      </w:r>
      <w:r w:rsidRPr="00430019">
        <w:rPr>
          <w:rFonts w:ascii="Cambria" w:hAnsi="Cambria"/>
          <w:b/>
          <w:bCs/>
          <w:noProof/>
          <w:sz w:val="22"/>
        </w:rPr>
        <w:t>Mehrpour M</w:t>
      </w:r>
      <w:r w:rsidRPr="00430019">
        <w:rPr>
          <w:rFonts w:ascii="Cambria" w:hAnsi="Cambria"/>
          <w:noProof/>
          <w:sz w:val="22"/>
        </w:rPr>
        <w:t xml:space="preserve">, </w:t>
      </w:r>
      <w:r w:rsidRPr="00430019">
        <w:rPr>
          <w:rFonts w:ascii="Cambria" w:hAnsi="Cambria"/>
          <w:b/>
          <w:bCs/>
          <w:noProof/>
          <w:sz w:val="22"/>
        </w:rPr>
        <w:t>Mehta JL</w:t>
      </w:r>
      <w:r w:rsidRPr="00430019">
        <w:rPr>
          <w:rFonts w:ascii="Cambria" w:hAnsi="Cambria"/>
          <w:noProof/>
          <w:sz w:val="22"/>
        </w:rPr>
        <w:t xml:space="preserve">, </w:t>
      </w:r>
      <w:r w:rsidRPr="00430019">
        <w:rPr>
          <w:rFonts w:ascii="Cambria" w:hAnsi="Cambria"/>
          <w:b/>
          <w:bCs/>
          <w:noProof/>
          <w:sz w:val="22"/>
        </w:rPr>
        <w:t>Mei Y</w:t>
      </w:r>
      <w:r w:rsidRPr="00430019">
        <w:rPr>
          <w:rFonts w:ascii="Cambria" w:hAnsi="Cambria"/>
          <w:noProof/>
          <w:sz w:val="22"/>
        </w:rPr>
        <w:t xml:space="preserve">, </w:t>
      </w:r>
      <w:r w:rsidRPr="00430019">
        <w:rPr>
          <w:rFonts w:ascii="Cambria" w:hAnsi="Cambria"/>
          <w:b/>
          <w:bCs/>
          <w:noProof/>
          <w:sz w:val="22"/>
        </w:rPr>
        <w:t>Meier U-C</w:t>
      </w:r>
      <w:r w:rsidRPr="00430019">
        <w:rPr>
          <w:rFonts w:ascii="Cambria" w:hAnsi="Cambria"/>
          <w:noProof/>
          <w:sz w:val="22"/>
        </w:rPr>
        <w:t xml:space="preserve">, </w:t>
      </w:r>
      <w:r w:rsidRPr="00430019">
        <w:rPr>
          <w:rFonts w:ascii="Cambria" w:hAnsi="Cambria"/>
          <w:b/>
          <w:bCs/>
          <w:noProof/>
          <w:sz w:val="22"/>
        </w:rPr>
        <w:t>Meijer AJ</w:t>
      </w:r>
      <w:r w:rsidRPr="00430019">
        <w:rPr>
          <w:rFonts w:ascii="Cambria" w:hAnsi="Cambria"/>
          <w:noProof/>
          <w:sz w:val="22"/>
        </w:rPr>
        <w:t xml:space="preserve">, </w:t>
      </w:r>
      <w:r w:rsidRPr="00430019">
        <w:rPr>
          <w:rFonts w:ascii="Cambria" w:hAnsi="Cambria"/>
          <w:b/>
          <w:bCs/>
          <w:noProof/>
          <w:sz w:val="22"/>
        </w:rPr>
        <w:t>Meléndez A</w:t>
      </w:r>
      <w:r w:rsidRPr="00430019">
        <w:rPr>
          <w:rFonts w:ascii="Cambria" w:hAnsi="Cambria"/>
          <w:noProof/>
          <w:sz w:val="22"/>
        </w:rPr>
        <w:t xml:space="preserve">, </w:t>
      </w:r>
      <w:r w:rsidRPr="00430019">
        <w:rPr>
          <w:rFonts w:ascii="Cambria" w:hAnsi="Cambria"/>
          <w:b/>
          <w:bCs/>
          <w:noProof/>
          <w:sz w:val="22"/>
        </w:rPr>
        <w:t>Melino G</w:t>
      </w:r>
      <w:r w:rsidRPr="00430019">
        <w:rPr>
          <w:rFonts w:ascii="Cambria" w:hAnsi="Cambria"/>
          <w:noProof/>
          <w:sz w:val="22"/>
        </w:rPr>
        <w:t xml:space="preserve">, </w:t>
      </w:r>
      <w:r w:rsidRPr="00430019">
        <w:rPr>
          <w:rFonts w:ascii="Cambria" w:hAnsi="Cambria"/>
          <w:b/>
          <w:bCs/>
          <w:noProof/>
          <w:sz w:val="22"/>
        </w:rPr>
        <w:t>Melino S</w:t>
      </w:r>
      <w:r w:rsidRPr="00430019">
        <w:rPr>
          <w:rFonts w:ascii="Cambria" w:hAnsi="Cambria"/>
          <w:noProof/>
          <w:sz w:val="22"/>
        </w:rPr>
        <w:t xml:space="preserve">, </w:t>
      </w:r>
      <w:r w:rsidRPr="00430019">
        <w:rPr>
          <w:rFonts w:ascii="Cambria" w:hAnsi="Cambria"/>
          <w:b/>
          <w:bCs/>
          <w:noProof/>
          <w:sz w:val="22"/>
        </w:rPr>
        <w:t>de Melo EJT</w:t>
      </w:r>
      <w:r w:rsidRPr="00430019">
        <w:rPr>
          <w:rFonts w:ascii="Cambria" w:hAnsi="Cambria"/>
          <w:noProof/>
          <w:sz w:val="22"/>
        </w:rPr>
        <w:t xml:space="preserve">, </w:t>
      </w:r>
      <w:r w:rsidRPr="00430019">
        <w:rPr>
          <w:rFonts w:ascii="Cambria" w:hAnsi="Cambria"/>
          <w:b/>
          <w:bCs/>
          <w:noProof/>
          <w:sz w:val="22"/>
        </w:rPr>
        <w:t>Mena MA</w:t>
      </w:r>
      <w:r w:rsidRPr="00430019">
        <w:rPr>
          <w:rFonts w:ascii="Cambria" w:hAnsi="Cambria"/>
          <w:noProof/>
          <w:sz w:val="22"/>
        </w:rPr>
        <w:t xml:space="preserve">, </w:t>
      </w:r>
      <w:r w:rsidRPr="00430019">
        <w:rPr>
          <w:rFonts w:ascii="Cambria" w:hAnsi="Cambria"/>
          <w:b/>
          <w:bCs/>
          <w:noProof/>
          <w:sz w:val="22"/>
        </w:rPr>
        <w:t>Meneghini MD</w:t>
      </w:r>
      <w:r w:rsidRPr="00430019">
        <w:rPr>
          <w:rFonts w:ascii="Cambria" w:hAnsi="Cambria"/>
          <w:noProof/>
          <w:sz w:val="22"/>
        </w:rPr>
        <w:t xml:space="preserve">, </w:t>
      </w:r>
      <w:r w:rsidRPr="00430019">
        <w:rPr>
          <w:rFonts w:ascii="Cambria" w:hAnsi="Cambria"/>
          <w:b/>
          <w:bCs/>
          <w:noProof/>
          <w:sz w:val="22"/>
        </w:rPr>
        <w:t>Menendez JA</w:t>
      </w:r>
      <w:r w:rsidRPr="00430019">
        <w:rPr>
          <w:rFonts w:ascii="Cambria" w:hAnsi="Cambria"/>
          <w:noProof/>
          <w:sz w:val="22"/>
        </w:rPr>
        <w:t xml:space="preserve">, </w:t>
      </w:r>
      <w:r w:rsidRPr="00430019">
        <w:rPr>
          <w:rFonts w:ascii="Cambria" w:hAnsi="Cambria"/>
          <w:b/>
          <w:bCs/>
          <w:noProof/>
          <w:sz w:val="22"/>
        </w:rPr>
        <w:t>Menezes R</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L</w:t>
      </w:r>
      <w:r w:rsidRPr="00430019">
        <w:rPr>
          <w:rFonts w:ascii="Cambria" w:hAnsi="Cambria"/>
          <w:noProof/>
          <w:sz w:val="22"/>
        </w:rPr>
        <w:t xml:space="preserve">, </w:t>
      </w:r>
      <w:r w:rsidRPr="00430019">
        <w:rPr>
          <w:rFonts w:ascii="Cambria" w:hAnsi="Cambria"/>
          <w:b/>
          <w:bCs/>
          <w:noProof/>
          <w:sz w:val="22"/>
        </w:rPr>
        <w:t>Meng S</w:t>
      </w:r>
      <w:r w:rsidRPr="00430019">
        <w:rPr>
          <w:rFonts w:ascii="Cambria" w:hAnsi="Cambria"/>
          <w:noProof/>
          <w:sz w:val="22"/>
        </w:rPr>
        <w:t xml:space="preserve">, </w:t>
      </w:r>
      <w:r w:rsidRPr="00430019">
        <w:rPr>
          <w:rFonts w:ascii="Cambria" w:hAnsi="Cambria"/>
          <w:b/>
          <w:bCs/>
          <w:noProof/>
          <w:sz w:val="22"/>
        </w:rPr>
        <w:t>Menghini R</w:t>
      </w:r>
      <w:r w:rsidRPr="00430019">
        <w:rPr>
          <w:rFonts w:ascii="Cambria" w:hAnsi="Cambria"/>
          <w:noProof/>
          <w:sz w:val="22"/>
        </w:rPr>
        <w:t xml:space="preserve">, </w:t>
      </w:r>
      <w:r w:rsidRPr="00430019">
        <w:rPr>
          <w:rFonts w:ascii="Cambria" w:hAnsi="Cambria"/>
          <w:b/>
          <w:bCs/>
          <w:noProof/>
          <w:sz w:val="22"/>
        </w:rPr>
        <w:t>Menko AS</w:t>
      </w:r>
      <w:r w:rsidRPr="00430019">
        <w:rPr>
          <w:rFonts w:ascii="Cambria" w:hAnsi="Cambria"/>
          <w:noProof/>
          <w:sz w:val="22"/>
        </w:rPr>
        <w:t xml:space="preserve">, </w:t>
      </w:r>
      <w:r w:rsidRPr="00430019">
        <w:rPr>
          <w:rFonts w:ascii="Cambria" w:hAnsi="Cambria"/>
          <w:b/>
          <w:bCs/>
          <w:noProof/>
          <w:sz w:val="22"/>
        </w:rPr>
        <w:t>Menna-Barreto RF</w:t>
      </w:r>
      <w:r w:rsidRPr="00430019">
        <w:rPr>
          <w:rFonts w:ascii="Cambria" w:hAnsi="Cambria"/>
          <w:noProof/>
          <w:sz w:val="22"/>
        </w:rPr>
        <w:t xml:space="preserve">, </w:t>
      </w:r>
      <w:r w:rsidRPr="00430019">
        <w:rPr>
          <w:rFonts w:ascii="Cambria" w:hAnsi="Cambria"/>
          <w:b/>
          <w:bCs/>
          <w:noProof/>
          <w:sz w:val="22"/>
        </w:rPr>
        <w:t>Menon MB</w:t>
      </w:r>
      <w:r w:rsidRPr="00430019">
        <w:rPr>
          <w:rFonts w:ascii="Cambria" w:hAnsi="Cambria"/>
          <w:noProof/>
          <w:sz w:val="22"/>
        </w:rPr>
        <w:t xml:space="preserve">, </w:t>
      </w:r>
      <w:r w:rsidRPr="00430019">
        <w:rPr>
          <w:rFonts w:ascii="Cambria" w:hAnsi="Cambria"/>
          <w:b/>
          <w:bCs/>
          <w:noProof/>
          <w:sz w:val="22"/>
        </w:rPr>
        <w:t>Meraz-Ríos MA</w:t>
      </w:r>
      <w:r w:rsidRPr="00430019">
        <w:rPr>
          <w:rFonts w:ascii="Cambria" w:hAnsi="Cambria"/>
          <w:noProof/>
          <w:sz w:val="22"/>
        </w:rPr>
        <w:t xml:space="preserve">, </w:t>
      </w:r>
      <w:r w:rsidRPr="00430019">
        <w:rPr>
          <w:rFonts w:ascii="Cambria" w:hAnsi="Cambria"/>
          <w:b/>
          <w:bCs/>
          <w:noProof/>
          <w:sz w:val="22"/>
        </w:rPr>
        <w:t>Merla G</w:t>
      </w:r>
      <w:r w:rsidRPr="00430019">
        <w:rPr>
          <w:rFonts w:ascii="Cambria" w:hAnsi="Cambria"/>
          <w:noProof/>
          <w:sz w:val="22"/>
        </w:rPr>
        <w:t xml:space="preserve">, </w:t>
      </w:r>
      <w:r w:rsidRPr="00430019">
        <w:rPr>
          <w:rFonts w:ascii="Cambria" w:hAnsi="Cambria"/>
          <w:b/>
          <w:bCs/>
          <w:noProof/>
          <w:sz w:val="22"/>
        </w:rPr>
        <w:t>Merlini L</w:t>
      </w:r>
      <w:r w:rsidRPr="00430019">
        <w:rPr>
          <w:rFonts w:ascii="Cambria" w:hAnsi="Cambria"/>
          <w:noProof/>
          <w:sz w:val="22"/>
        </w:rPr>
        <w:t xml:space="preserve">, </w:t>
      </w:r>
      <w:r w:rsidRPr="00430019">
        <w:rPr>
          <w:rFonts w:ascii="Cambria" w:hAnsi="Cambria"/>
          <w:b/>
          <w:bCs/>
          <w:noProof/>
          <w:sz w:val="22"/>
        </w:rPr>
        <w:t>Merlot AM</w:t>
      </w:r>
      <w:r w:rsidRPr="00430019">
        <w:rPr>
          <w:rFonts w:ascii="Cambria" w:hAnsi="Cambria"/>
          <w:noProof/>
          <w:sz w:val="22"/>
        </w:rPr>
        <w:t xml:space="preserve">, </w:t>
      </w:r>
      <w:r w:rsidRPr="00430019">
        <w:rPr>
          <w:rFonts w:ascii="Cambria" w:hAnsi="Cambria"/>
          <w:b/>
          <w:bCs/>
          <w:noProof/>
          <w:sz w:val="22"/>
        </w:rPr>
        <w:t>Meryk A</w:t>
      </w:r>
      <w:r w:rsidRPr="00430019">
        <w:rPr>
          <w:rFonts w:ascii="Cambria" w:hAnsi="Cambria"/>
          <w:noProof/>
          <w:sz w:val="22"/>
        </w:rPr>
        <w:t xml:space="preserve">, </w:t>
      </w:r>
      <w:r w:rsidRPr="00430019">
        <w:rPr>
          <w:rFonts w:ascii="Cambria" w:hAnsi="Cambria"/>
          <w:b/>
          <w:bCs/>
          <w:noProof/>
          <w:sz w:val="22"/>
        </w:rPr>
        <w:t>Meschini S</w:t>
      </w:r>
      <w:r w:rsidRPr="00430019">
        <w:rPr>
          <w:rFonts w:ascii="Cambria" w:hAnsi="Cambria"/>
          <w:noProof/>
          <w:sz w:val="22"/>
        </w:rPr>
        <w:t xml:space="preserve">, </w:t>
      </w:r>
      <w:r w:rsidRPr="00430019">
        <w:rPr>
          <w:rFonts w:ascii="Cambria" w:hAnsi="Cambria"/>
          <w:b/>
          <w:bCs/>
          <w:noProof/>
          <w:sz w:val="22"/>
        </w:rPr>
        <w:t>Meyer JN</w:t>
      </w:r>
      <w:r w:rsidRPr="00430019">
        <w:rPr>
          <w:rFonts w:ascii="Cambria" w:hAnsi="Cambria"/>
          <w:noProof/>
          <w:sz w:val="22"/>
        </w:rPr>
        <w:t xml:space="preserve">, </w:t>
      </w:r>
      <w:r w:rsidRPr="00430019">
        <w:rPr>
          <w:rFonts w:ascii="Cambria" w:hAnsi="Cambria"/>
          <w:b/>
          <w:bCs/>
          <w:noProof/>
          <w:sz w:val="22"/>
        </w:rPr>
        <w:t>Mi M</w:t>
      </w:r>
      <w:r w:rsidRPr="00430019">
        <w:rPr>
          <w:rFonts w:ascii="Cambria" w:hAnsi="Cambria"/>
          <w:noProof/>
          <w:sz w:val="22"/>
        </w:rPr>
        <w:t xml:space="preserve">, </w:t>
      </w:r>
      <w:r w:rsidRPr="00430019">
        <w:rPr>
          <w:rFonts w:ascii="Cambria" w:hAnsi="Cambria"/>
          <w:b/>
          <w:bCs/>
          <w:noProof/>
          <w:sz w:val="22"/>
        </w:rPr>
        <w:t>Miao C-Y</w:t>
      </w:r>
      <w:r w:rsidRPr="00430019">
        <w:rPr>
          <w:rFonts w:ascii="Cambria" w:hAnsi="Cambria"/>
          <w:noProof/>
          <w:sz w:val="22"/>
        </w:rPr>
        <w:t xml:space="preserve">, </w:t>
      </w:r>
      <w:r w:rsidRPr="00430019">
        <w:rPr>
          <w:rFonts w:ascii="Cambria" w:hAnsi="Cambria"/>
          <w:b/>
          <w:bCs/>
          <w:noProof/>
          <w:sz w:val="22"/>
        </w:rPr>
        <w:t>Micale L</w:t>
      </w:r>
      <w:r w:rsidRPr="00430019">
        <w:rPr>
          <w:rFonts w:ascii="Cambria" w:hAnsi="Cambria"/>
          <w:noProof/>
          <w:sz w:val="22"/>
        </w:rPr>
        <w:t xml:space="preserve">, </w:t>
      </w:r>
      <w:r w:rsidRPr="00430019">
        <w:rPr>
          <w:rFonts w:ascii="Cambria" w:hAnsi="Cambria"/>
          <w:b/>
          <w:bCs/>
          <w:noProof/>
          <w:sz w:val="22"/>
        </w:rPr>
        <w:t>Michaeli S</w:t>
      </w:r>
      <w:r w:rsidRPr="00430019">
        <w:rPr>
          <w:rFonts w:ascii="Cambria" w:hAnsi="Cambria"/>
          <w:noProof/>
          <w:sz w:val="22"/>
        </w:rPr>
        <w:t xml:space="preserve">, </w:t>
      </w:r>
      <w:r w:rsidRPr="00430019">
        <w:rPr>
          <w:rFonts w:ascii="Cambria" w:hAnsi="Cambria"/>
          <w:b/>
          <w:bCs/>
          <w:noProof/>
          <w:sz w:val="22"/>
        </w:rPr>
        <w:t>Michiels C</w:t>
      </w:r>
      <w:r w:rsidRPr="00430019">
        <w:rPr>
          <w:rFonts w:ascii="Cambria" w:hAnsi="Cambria"/>
          <w:noProof/>
          <w:sz w:val="22"/>
        </w:rPr>
        <w:t xml:space="preserve">, </w:t>
      </w:r>
      <w:r w:rsidRPr="00430019">
        <w:rPr>
          <w:rFonts w:ascii="Cambria" w:hAnsi="Cambria"/>
          <w:b/>
          <w:bCs/>
          <w:noProof/>
          <w:sz w:val="22"/>
        </w:rPr>
        <w:t>Migliaccio AR</w:t>
      </w:r>
      <w:r w:rsidRPr="00430019">
        <w:rPr>
          <w:rFonts w:ascii="Cambria" w:hAnsi="Cambria"/>
          <w:noProof/>
          <w:sz w:val="22"/>
        </w:rPr>
        <w:t xml:space="preserve">, </w:t>
      </w:r>
      <w:r w:rsidRPr="00430019">
        <w:rPr>
          <w:rFonts w:ascii="Cambria" w:hAnsi="Cambria"/>
          <w:b/>
          <w:bCs/>
          <w:noProof/>
          <w:sz w:val="22"/>
        </w:rPr>
        <w:t>Mihailidou AS</w:t>
      </w:r>
      <w:r w:rsidRPr="00430019">
        <w:rPr>
          <w:rFonts w:ascii="Cambria" w:hAnsi="Cambria"/>
          <w:noProof/>
          <w:sz w:val="22"/>
        </w:rPr>
        <w:t xml:space="preserve">, </w:t>
      </w:r>
      <w:r w:rsidRPr="00430019">
        <w:rPr>
          <w:rFonts w:ascii="Cambria" w:hAnsi="Cambria"/>
          <w:b/>
          <w:bCs/>
          <w:noProof/>
          <w:sz w:val="22"/>
        </w:rPr>
        <w:t>Mijaljica D</w:t>
      </w:r>
      <w:r w:rsidRPr="00430019">
        <w:rPr>
          <w:rFonts w:ascii="Cambria" w:hAnsi="Cambria"/>
          <w:noProof/>
          <w:sz w:val="22"/>
        </w:rPr>
        <w:t xml:space="preserve">, </w:t>
      </w:r>
      <w:r w:rsidRPr="00430019">
        <w:rPr>
          <w:rFonts w:ascii="Cambria" w:hAnsi="Cambria"/>
          <w:b/>
          <w:bCs/>
          <w:noProof/>
          <w:sz w:val="22"/>
        </w:rPr>
        <w:t>Mikoshiba K</w:t>
      </w:r>
      <w:r w:rsidRPr="00430019">
        <w:rPr>
          <w:rFonts w:ascii="Cambria" w:hAnsi="Cambria"/>
          <w:noProof/>
          <w:sz w:val="22"/>
        </w:rPr>
        <w:t xml:space="preserve">, </w:t>
      </w:r>
      <w:r w:rsidRPr="00430019">
        <w:rPr>
          <w:rFonts w:ascii="Cambria" w:hAnsi="Cambria"/>
          <w:b/>
          <w:bCs/>
          <w:noProof/>
          <w:sz w:val="22"/>
        </w:rPr>
        <w:t>Milan E</w:t>
      </w:r>
      <w:r w:rsidRPr="00430019">
        <w:rPr>
          <w:rFonts w:ascii="Cambria" w:hAnsi="Cambria"/>
          <w:noProof/>
          <w:sz w:val="22"/>
        </w:rPr>
        <w:t xml:space="preserve">, </w:t>
      </w:r>
      <w:r w:rsidRPr="00430019">
        <w:rPr>
          <w:rFonts w:ascii="Cambria" w:hAnsi="Cambria"/>
          <w:b/>
          <w:bCs/>
          <w:noProof/>
          <w:sz w:val="22"/>
        </w:rPr>
        <w:t>Miller-Fleming L</w:t>
      </w:r>
      <w:r w:rsidRPr="00430019">
        <w:rPr>
          <w:rFonts w:ascii="Cambria" w:hAnsi="Cambria"/>
          <w:noProof/>
          <w:sz w:val="22"/>
        </w:rPr>
        <w:t xml:space="preserve">, </w:t>
      </w:r>
      <w:r w:rsidRPr="00430019">
        <w:rPr>
          <w:rFonts w:ascii="Cambria" w:hAnsi="Cambria"/>
          <w:b/>
          <w:bCs/>
          <w:noProof/>
          <w:sz w:val="22"/>
        </w:rPr>
        <w:t>Mills GB</w:t>
      </w:r>
      <w:r w:rsidRPr="00430019">
        <w:rPr>
          <w:rFonts w:ascii="Cambria" w:hAnsi="Cambria"/>
          <w:noProof/>
          <w:sz w:val="22"/>
        </w:rPr>
        <w:t xml:space="preserve">, </w:t>
      </w:r>
      <w:r w:rsidRPr="00430019">
        <w:rPr>
          <w:rFonts w:ascii="Cambria" w:hAnsi="Cambria"/>
          <w:b/>
          <w:bCs/>
          <w:noProof/>
          <w:sz w:val="22"/>
        </w:rPr>
        <w:t>Mills IG</w:t>
      </w:r>
      <w:r w:rsidRPr="00430019">
        <w:rPr>
          <w:rFonts w:ascii="Cambria" w:hAnsi="Cambria"/>
          <w:noProof/>
          <w:sz w:val="22"/>
        </w:rPr>
        <w:t xml:space="preserve">, </w:t>
      </w:r>
      <w:r w:rsidRPr="00430019">
        <w:rPr>
          <w:rFonts w:ascii="Cambria" w:hAnsi="Cambria"/>
          <w:b/>
          <w:bCs/>
          <w:noProof/>
          <w:sz w:val="22"/>
        </w:rPr>
        <w:t>Minakaki G</w:t>
      </w:r>
      <w:r w:rsidRPr="00430019">
        <w:rPr>
          <w:rFonts w:ascii="Cambria" w:hAnsi="Cambria"/>
          <w:noProof/>
          <w:sz w:val="22"/>
        </w:rPr>
        <w:t xml:space="preserve">, </w:t>
      </w:r>
      <w:r w:rsidRPr="00430019">
        <w:rPr>
          <w:rFonts w:ascii="Cambria" w:hAnsi="Cambria"/>
          <w:b/>
          <w:bCs/>
          <w:noProof/>
          <w:sz w:val="22"/>
        </w:rPr>
        <w:t>Minassian BA</w:t>
      </w:r>
      <w:r w:rsidRPr="00430019">
        <w:rPr>
          <w:rFonts w:ascii="Cambria" w:hAnsi="Cambria"/>
          <w:noProof/>
          <w:sz w:val="22"/>
        </w:rPr>
        <w:t xml:space="preserve">, </w:t>
      </w:r>
      <w:r w:rsidRPr="00430019">
        <w:rPr>
          <w:rFonts w:ascii="Cambria" w:hAnsi="Cambria"/>
          <w:b/>
          <w:bCs/>
          <w:noProof/>
          <w:sz w:val="22"/>
        </w:rPr>
        <w:t>Ming X-F</w:t>
      </w:r>
      <w:r w:rsidRPr="00430019">
        <w:rPr>
          <w:rFonts w:ascii="Cambria" w:hAnsi="Cambria"/>
          <w:noProof/>
          <w:sz w:val="22"/>
        </w:rPr>
        <w:t xml:space="preserve">, </w:t>
      </w:r>
      <w:r w:rsidRPr="00430019">
        <w:rPr>
          <w:rFonts w:ascii="Cambria" w:hAnsi="Cambria"/>
          <w:b/>
          <w:bCs/>
          <w:noProof/>
          <w:sz w:val="22"/>
        </w:rPr>
        <w:t>Minibayeva F</w:t>
      </w:r>
      <w:r w:rsidRPr="00430019">
        <w:rPr>
          <w:rFonts w:ascii="Cambria" w:hAnsi="Cambria"/>
          <w:noProof/>
          <w:sz w:val="22"/>
        </w:rPr>
        <w:t xml:space="preserve">, </w:t>
      </w:r>
      <w:r w:rsidRPr="00430019">
        <w:rPr>
          <w:rFonts w:ascii="Cambria" w:hAnsi="Cambria"/>
          <w:b/>
          <w:bCs/>
          <w:noProof/>
          <w:sz w:val="22"/>
        </w:rPr>
        <w:t>Minina EA</w:t>
      </w:r>
      <w:r w:rsidRPr="00430019">
        <w:rPr>
          <w:rFonts w:ascii="Cambria" w:hAnsi="Cambria"/>
          <w:noProof/>
          <w:sz w:val="22"/>
        </w:rPr>
        <w:t xml:space="preserve">, </w:t>
      </w:r>
      <w:r w:rsidRPr="00430019">
        <w:rPr>
          <w:rFonts w:ascii="Cambria" w:hAnsi="Cambria"/>
          <w:b/>
          <w:bCs/>
          <w:noProof/>
          <w:sz w:val="22"/>
        </w:rPr>
        <w:t>Mintern JD</w:t>
      </w:r>
      <w:r w:rsidRPr="00430019">
        <w:rPr>
          <w:rFonts w:ascii="Cambria" w:hAnsi="Cambria"/>
          <w:noProof/>
          <w:sz w:val="22"/>
        </w:rPr>
        <w:t xml:space="preserve">, </w:t>
      </w:r>
      <w:r w:rsidRPr="00430019">
        <w:rPr>
          <w:rFonts w:ascii="Cambria" w:hAnsi="Cambria"/>
          <w:b/>
          <w:bCs/>
          <w:noProof/>
          <w:sz w:val="22"/>
        </w:rPr>
        <w:t>Minucci S</w:t>
      </w:r>
      <w:r w:rsidRPr="00430019">
        <w:rPr>
          <w:rFonts w:ascii="Cambria" w:hAnsi="Cambria"/>
          <w:noProof/>
          <w:sz w:val="22"/>
        </w:rPr>
        <w:t xml:space="preserve">, </w:t>
      </w:r>
      <w:r w:rsidRPr="00430019">
        <w:rPr>
          <w:rFonts w:ascii="Cambria" w:hAnsi="Cambria"/>
          <w:b/>
          <w:bCs/>
          <w:noProof/>
          <w:sz w:val="22"/>
        </w:rPr>
        <w:t>Miranda-Vizuete A</w:t>
      </w:r>
      <w:r w:rsidRPr="00430019">
        <w:rPr>
          <w:rFonts w:ascii="Cambria" w:hAnsi="Cambria"/>
          <w:noProof/>
          <w:sz w:val="22"/>
        </w:rPr>
        <w:t xml:space="preserve">, </w:t>
      </w:r>
      <w:r w:rsidRPr="00430019">
        <w:rPr>
          <w:rFonts w:ascii="Cambria" w:hAnsi="Cambria"/>
          <w:b/>
          <w:bCs/>
          <w:noProof/>
          <w:sz w:val="22"/>
        </w:rPr>
        <w:t>Mitchell CH</w:t>
      </w:r>
      <w:r w:rsidRPr="00430019">
        <w:rPr>
          <w:rFonts w:ascii="Cambria" w:hAnsi="Cambria"/>
          <w:noProof/>
          <w:sz w:val="22"/>
        </w:rPr>
        <w:t xml:space="preserve">, </w:t>
      </w:r>
      <w:r w:rsidRPr="00430019">
        <w:rPr>
          <w:rFonts w:ascii="Cambria" w:hAnsi="Cambria"/>
          <w:b/>
          <w:bCs/>
          <w:noProof/>
          <w:sz w:val="22"/>
        </w:rPr>
        <w:t>Miyamoto S</w:t>
      </w:r>
      <w:r w:rsidRPr="00430019">
        <w:rPr>
          <w:rFonts w:ascii="Cambria" w:hAnsi="Cambria"/>
          <w:noProof/>
          <w:sz w:val="22"/>
        </w:rPr>
        <w:t xml:space="preserve">, </w:t>
      </w:r>
      <w:r w:rsidRPr="00430019">
        <w:rPr>
          <w:rFonts w:ascii="Cambria" w:hAnsi="Cambria"/>
          <w:b/>
          <w:bCs/>
          <w:noProof/>
          <w:sz w:val="22"/>
        </w:rPr>
        <w:t>Miyazawa K</w:t>
      </w:r>
      <w:r w:rsidRPr="00430019">
        <w:rPr>
          <w:rFonts w:ascii="Cambria" w:hAnsi="Cambria"/>
          <w:noProof/>
          <w:sz w:val="22"/>
        </w:rPr>
        <w:t xml:space="preserve">, </w:t>
      </w:r>
      <w:r w:rsidRPr="00430019">
        <w:rPr>
          <w:rFonts w:ascii="Cambria" w:hAnsi="Cambria"/>
          <w:b/>
          <w:bCs/>
          <w:noProof/>
          <w:sz w:val="22"/>
        </w:rPr>
        <w:t>Mizushima N</w:t>
      </w:r>
      <w:r w:rsidRPr="00430019">
        <w:rPr>
          <w:rFonts w:ascii="Cambria" w:hAnsi="Cambria"/>
          <w:noProof/>
          <w:sz w:val="22"/>
        </w:rPr>
        <w:t xml:space="preserve">, </w:t>
      </w:r>
      <w:r w:rsidRPr="00430019">
        <w:rPr>
          <w:rFonts w:ascii="Cambria" w:hAnsi="Cambria"/>
          <w:b/>
          <w:bCs/>
          <w:noProof/>
          <w:sz w:val="22"/>
        </w:rPr>
        <w:t>Mnich K</w:t>
      </w:r>
      <w:r w:rsidRPr="00430019">
        <w:rPr>
          <w:rFonts w:ascii="Cambria" w:hAnsi="Cambria"/>
          <w:noProof/>
          <w:sz w:val="22"/>
        </w:rPr>
        <w:t xml:space="preserve">, </w:t>
      </w:r>
      <w:r w:rsidRPr="00430019">
        <w:rPr>
          <w:rFonts w:ascii="Cambria" w:hAnsi="Cambria"/>
          <w:b/>
          <w:bCs/>
          <w:noProof/>
          <w:sz w:val="22"/>
        </w:rPr>
        <w:t>Mograbi B</w:t>
      </w:r>
      <w:r w:rsidRPr="00430019">
        <w:rPr>
          <w:rFonts w:ascii="Cambria" w:hAnsi="Cambria"/>
          <w:noProof/>
          <w:sz w:val="22"/>
        </w:rPr>
        <w:t xml:space="preserve">, </w:t>
      </w:r>
      <w:r w:rsidRPr="00430019">
        <w:rPr>
          <w:rFonts w:ascii="Cambria" w:hAnsi="Cambria"/>
          <w:b/>
          <w:bCs/>
          <w:noProof/>
          <w:sz w:val="22"/>
        </w:rPr>
        <w:t>Mohseni S</w:t>
      </w:r>
      <w:r w:rsidRPr="00430019">
        <w:rPr>
          <w:rFonts w:ascii="Cambria" w:hAnsi="Cambria"/>
          <w:noProof/>
          <w:sz w:val="22"/>
        </w:rPr>
        <w:t xml:space="preserve">, </w:t>
      </w:r>
      <w:r w:rsidRPr="00430019">
        <w:rPr>
          <w:rFonts w:ascii="Cambria" w:hAnsi="Cambria"/>
          <w:b/>
          <w:bCs/>
          <w:noProof/>
          <w:sz w:val="22"/>
        </w:rPr>
        <w:t>Moita LF</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Molinari M</w:t>
      </w:r>
      <w:r w:rsidRPr="00430019">
        <w:rPr>
          <w:rFonts w:ascii="Cambria" w:hAnsi="Cambria"/>
          <w:noProof/>
          <w:sz w:val="22"/>
        </w:rPr>
        <w:t xml:space="preserve">, </w:t>
      </w:r>
      <w:r w:rsidRPr="00430019">
        <w:rPr>
          <w:rFonts w:ascii="Cambria" w:hAnsi="Cambria"/>
          <w:b/>
          <w:bCs/>
          <w:noProof/>
          <w:sz w:val="22"/>
        </w:rPr>
        <w:t>Møller AB</w:t>
      </w:r>
      <w:r w:rsidRPr="00430019">
        <w:rPr>
          <w:rFonts w:ascii="Cambria" w:hAnsi="Cambria"/>
          <w:noProof/>
          <w:sz w:val="22"/>
        </w:rPr>
        <w:t xml:space="preserve">, </w:t>
      </w:r>
      <w:r w:rsidRPr="00430019">
        <w:rPr>
          <w:rFonts w:ascii="Cambria" w:hAnsi="Cambria"/>
          <w:b/>
          <w:bCs/>
          <w:noProof/>
          <w:sz w:val="22"/>
        </w:rPr>
        <w:t>Mollereau B</w:t>
      </w:r>
      <w:r w:rsidRPr="00430019">
        <w:rPr>
          <w:rFonts w:ascii="Cambria" w:hAnsi="Cambria"/>
          <w:noProof/>
          <w:sz w:val="22"/>
        </w:rPr>
        <w:t xml:space="preserve">, </w:t>
      </w:r>
      <w:r w:rsidRPr="00430019">
        <w:rPr>
          <w:rFonts w:ascii="Cambria" w:hAnsi="Cambria"/>
          <w:b/>
          <w:bCs/>
          <w:noProof/>
          <w:sz w:val="22"/>
        </w:rPr>
        <w:t>Mollinedo F</w:t>
      </w:r>
      <w:r w:rsidRPr="00430019">
        <w:rPr>
          <w:rFonts w:ascii="Cambria" w:hAnsi="Cambria"/>
          <w:noProof/>
          <w:sz w:val="22"/>
        </w:rPr>
        <w:t xml:space="preserve">, </w:t>
      </w:r>
      <w:r w:rsidRPr="00430019">
        <w:rPr>
          <w:rFonts w:ascii="Cambria" w:hAnsi="Cambria"/>
          <w:b/>
          <w:bCs/>
          <w:noProof/>
          <w:sz w:val="22"/>
        </w:rPr>
        <w:t>Mongillo M</w:t>
      </w:r>
      <w:r w:rsidRPr="00430019">
        <w:rPr>
          <w:rFonts w:ascii="Cambria" w:hAnsi="Cambria"/>
          <w:noProof/>
          <w:sz w:val="22"/>
        </w:rPr>
        <w:t xml:space="preserve">, </w:t>
      </w:r>
      <w:r w:rsidRPr="00430019">
        <w:rPr>
          <w:rFonts w:ascii="Cambria" w:hAnsi="Cambria"/>
          <w:b/>
          <w:bCs/>
          <w:noProof/>
          <w:sz w:val="22"/>
        </w:rPr>
        <w:t>Monick MM</w:t>
      </w:r>
      <w:r w:rsidRPr="00430019">
        <w:rPr>
          <w:rFonts w:ascii="Cambria" w:hAnsi="Cambria"/>
          <w:noProof/>
          <w:sz w:val="22"/>
        </w:rPr>
        <w:t xml:space="preserve">, </w:t>
      </w:r>
      <w:r w:rsidRPr="00430019">
        <w:rPr>
          <w:rFonts w:ascii="Cambria" w:hAnsi="Cambria"/>
          <w:b/>
          <w:bCs/>
          <w:noProof/>
          <w:sz w:val="22"/>
        </w:rPr>
        <w:t>Montagnaro S</w:t>
      </w:r>
      <w:r w:rsidRPr="00430019">
        <w:rPr>
          <w:rFonts w:ascii="Cambria" w:hAnsi="Cambria"/>
          <w:noProof/>
          <w:sz w:val="22"/>
        </w:rPr>
        <w:t xml:space="preserve">, </w:t>
      </w:r>
      <w:r w:rsidRPr="00430019">
        <w:rPr>
          <w:rFonts w:ascii="Cambria" w:hAnsi="Cambria"/>
          <w:b/>
          <w:bCs/>
          <w:noProof/>
          <w:sz w:val="22"/>
        </w:rPr>
        <w:t>Montell C</w:t>
      </w:r>
      <w:r w:rsidRPr="00430019">
        <w:rPr>
          <w:rFonts w:ascii="Cambria" w:hAnsi="Cambria"/>
          <w:noProof/>
          <w:sz w:val="22"/>
        </w:rPr>
        <w:t xml:space="preserve">, </w:t>
      </w:r>
      <w:r w:rsidRPr="00430019">
        <w:rPr>
          <w:rFonts w:ascii="Cambria" w:hAnsi="Cambria"/>
          <w:b/>
          <w:bCs/>
          <w:noProof/>
          <w:sz w:val="22"/>
        </w:rPr>
        <w:t>Moore DJ</w:t>
      </w:r>
      <w:r w:rsidRPr="00430019">
        <w:rPr>
          <w:rFonts w:ascii="Cambria" w:hAnsi="Cambria"/>
          <w:noProof/>
          <w:sz w:val="22"/>
        </w:rPr>
        <w:t xml:space="preserve">, </w:t>
      </w:r>
      <w:r w:rsidRPr="00430019">
        <w:rPr>
          <w:rFonts w:ascii="Cambria" w:hAnsi="Cambria"/>
          <w:b/>
          <w:bCs/>
          <w:noProof/>
          <w:sz w:val="22"/>
        </w:rPr>
        <w:t>Moore MN</w:t>
      </w:r>
      <w:r w:rsidRPr="00430019">
        <w:rPr>
          <w:rFonts w:ascii="Cambria" w:hAnsi="Cambria"/>
          <w:noProof/>
          <w:sz w:val="22"/>
        </w:rPr>
        <w:t xml:space="preserve">, </w:t>
      </w:r>
      <w:r w:rsidRPr="00430019">
        <w:rPr>
          <w:rFonts w:ascii="Cambria" w:hAnsi="Cambria"/>
          <w:b/>
          <w:bCs/>
          <w:noProof/>
          <w:sz w:val="22"/>
        </w:rPr>
        <w:t>Mora-Rodriguez R</w:t>
      </w:r>
      <w:r w:rsidRPr="00430019">
        <w:rPr>
          <w:rFonts w:ascii="Cambria" w:hAnsi="Cambria"/>
          <w:noProof/>
          <w:sz w:val="22"/>
        </w:rPr>
        <w:t xml:space="preserve">, </w:t>
      </w:r>
      <w:r w:rsidRPr="00430019">
        <w:rPr>
          <w:rFonts w:ascii="Cambria" w:hAnsi="Cambria"/>
          <w:b/>
          <w:bCs/>
          <w:noProof/>
          <w:sz w:val="22"/>
        </w:rPr>
        <w:t>Moreira PI</w:t>
      </w:r>
      <w:r w:rsidRPr="00430019">
        <w:rPr>
          <w:rFonts w:ascii="Cambria" w:hAnsi="Cambria"/>
          <w:noProof/>
          <w:sz w:val="22"/>
        </w:rPr>
        <w:t xml:space="preserve">, </w:t>
      </w:r>
      <w:r w:rsidRPr="00430019">
        <w:rPr>
          <w:rFonts w:ascii="Cambria" w:hAnsi="Cambria"/>
          <w:b/>
          <w:bCs/>
          <w:noProof/>
          <w:sz w:val="22"/>
        </w:rPr>
        <w:t>Morel E</w:t>
      </w:r>
      <w:r w:rsidRPr="00430019">
        <w:rPr>
          <w:rFonts w:ascii="Cambria" w:hAnsi="Cambria"/>
          <w:noProof/>
          <w:sz w:val="22"/>
        </w:rPr>
        <w:t xml:space="preserve">, </w:t>
      </w:r>
      <w:r w:rsidRPr="00430019">
        <w:rPr>
          <w:rFonts w:ascii="Cambria" w:hAnsi="Cambria"/>
          <w:b/>
          <w:bCs/>
          <w:noProof/>
          <w:sz w:val="22"/>
        </w:rPr>
        <w:t>Morelli MB</w:t>
      </w:r>
      <w:r w:rsidRPr="00430019">
        <w:rPr>
          <w:rFonts w:ascii="Cambria" w:hAnsi="Cambria"/>
          <w:noProof/>
          <w:sz w:val="22"/>
        </w:rPr>
        <w:t xml:space="preserve">, </w:t>
      </w:r>
      <w:r w:rsidRPr="00430019">
        <w:rPr>
          <w:rFonts w:ascii="Cambria" w:hAnsi="Cambria"/>
          <w:b/>
          <w:bCs/>
          <w:noProof/>
          <w:sz w:val="22"/>
        </w:rPr>
        <w:t>Moreno S</w:t>
      </w:r>
      <w:r w:rsidRPr="00430019">
        <w:rPr>
          <w:rFonts w:ascii="Cambria" w:hAnsi="Cambria"/>
          <w:noProof/>
          <w:sz w:val="22"/>
        </w:rPr>
        <w:t xml:space="preserve">, </w:t>
      </w:r>
      <w:r w:rsidRPr="00430019">
        <w:rPr>
          <w:rFonts w:ascii="Cambria" w:hAnsi="Cambria"/>
          <w:b/>
          <w:bCs/>
          <w:noProof/>
          <w:sz w:val="22"/>
        </w:rPr>
        <w:t>Morgan MJ</w:t>
      </w:r>
      <w:r w:rsidRPr="00430019">
        <w:rPr>
          <w:rFonts w:ascii="Cambria" w:hAnsi="Cambria"/>
          <w:noProof/>
          <w:sz w:val="22"/>
        </w:rPr>
        <w:t xml:space="preserve">, </w:t>
      </w:r>
      <w:r w:rsidRPr="00430019">
        <w:rPr>
          <w:rFonts w:ascii="Cambria" w:hAnsi="Cambria"/>
          <w:b/>
          <w:bCs/>
          <w:noProof/>
          <w:sz w:val="22"/>
        </w:rPr>
        <w:t>Moris A</w:t>
      </w:r>
      <w:r w:rsidRPr="00430019">
        <w:rPr>
          <w:rFonts w:ascii="Cambria" w:hAnsi="Cambria"/>
          <w:noProof/>
          <w:sz w:val="22"/>
        </w:rPr>
        <w:t xml:space="preserve">, </w:t>
      </w:r>
      <w:r w:rsidRPr="00430019">
        <w:rPr>
          <w:rFonts w:ascii="Cambria" w:hAnsi="Cambria"/>
          <w:b/>
          <w:bCs/>
          <w:noProof/>
          <w:sz w:val="22"/>
        </w:rPr>
        <w:t>Moriyasu Y</w:t>
      </w:r>
      <w:r w:rsidRPr="00430019">
        <w:rPr>
          <w:rFonts w:ascii="Cambria" w:hAnsi="Cambria"/>
          <w:noProof/>
          <w:sz w:val="22"/>
        </w:rPr>
        <w:t xml:space="preserve">, </w:t>
      </w:r>
      <w:r w:rsidRPr="00430019">
        <w:rPr>
          <w:rFonts w:ascii="Cambria" w:hAnsi="Cambria"/>
          <w:b/>
          <w:bCs/>
          <w:noProof/>
          <w:sz w:val="22"/>
        </w:rPr>
        <w:t>Morrison JL</w:t>
      </w:r>
      <w:r w:rsidRPr="00430019">
        <w:rPr>
          <w:rFonts w:ascii="Cambria" w:hAnsi="Cambria"/>
          <w:noProof/>
          <w:sz w:val="22"/>
        </w:rPr>
        <w:t xml:space="preserve">, </w:t>
      </w:r>
      <w:r w:rsidRPr="00430019">
        <w:rPr>
          <w:rFonts w:ascii="Cambria" w:hAnsi="Cambria"/>
          <w:b/>
          <w:bCs/>
          <w:noProof/>
          <w:sz w:val="22"/>
        </w:rPr>
        <w:t>Morrison LA</w:t>
      </w:r>
      <w:r w:rsidRPr="00430019">
        <w:rPr>
          <w:rFonts w:ascii="Cambria" w:hAnsi="Cambria"/>
          <w:noProof/>
          <w:sz w:val="22"/>
        </w:rPr>
        <w:t xml:space="preserve">, </w:t>
      </w:r>
      <w:r w:rsidRPr="00430019">
        <w:rPr>
          <w:rFonts w:ascii="Cambria" w:hAnsi="Cambria"/>
          <w:b/>
          <w:bCs/>
          <w:noProof/>
          <w:sz w:val="22"/>
        </w:rPr>
        <w:t>Morselli E</w:t>
      </w:r>
      <w:r w:rsidRPr="00430019">
        <w:rPr>
          <w:rFonts w:ascii="Cambria" w:hAnsi="Cambria"/>
          <w:noProof/>
          <w:sz w:val="22"/>
        </w:rPr>
        <w:t xml:space="preserve">, </w:t>
      </w:r>
      <w:r w:rsidRPr="00430019">
        <w:rPr>
          <w:rFonts w:ascii="Cambria" w:hAnsi="Cambria"/>
          <w:b/>
          <w:bCs/>
          <w:noProof/>
          <w:sz w:val="22"/>
        </w:rPr>
        <w:t>Moscat J</w:t>
      </w:r>
      <w:r w:rsidRPr="00430019">
        <w:rPr>
          <w:rFonts w:ascii="Cambria" w:hAnsi="Cambria"/>
          <w:noProof/>
          <w:sz w:val="22"/>
        </w:rPr>
        <w:t xml:space="preserve">, </w:t>
      </w:r>
      <w:r w:rsidRPr="00430019">
        <w:rPr>
          <w:rFonts w:ascii="Cambria" w:hAnsi="Cambria"/>
          <w:b/>
          <w:bCs/>
          <w:noProof/>
          <w:sz w:val="22"/>
        </w:rPr>
        <w:t>Moseley PL</w:t>
      </w:r>
      <w:r w:rsidRPr="00430019">
        <w:rPr>
          <w:rFonts w:ascii="Cambria" w:hAnsi="Cambria"/>
          <w:noProof/>
          <w:sz w:val="22"/>
        </w:rPr>
        <w:t xml:space="preserve">, </w:t>
      </w:r>
      <w:r w:rsidRPr="00430019">
        <w:rPr>
          <w:rFonts w:ascii="Cambria" w:hAnsi="Cambria"/>
          <w:b/>
          <w:bCs/>
          <w:noProof/>
          <w:sz w:val="22"/>
        </w:rPr>
        <w:t>Mostowy S</w:t>
      </w:r>
      <w:r w:rsidRPr="00430019">
        <w:rPr>
          <w:rFonts w:ascii="Cambria" w:hAnsi="Cambria"/>
          <w:noProof/>
          <w:sz w:val="22"/>
        </w:rPr>
        <w:t xml:space="preserve">, </w:t>
      </w:r>
      <w:r w:rsidRPr="00430019">
        <w:rPr>
          <w:rFonts w:ascii="Cambria" w:hAnsi="Cambria"/>
          <w:b/>
          <w:bCs/>
          <w:noProof/>
          <w:sz w:val="22"/>
        </w:rPr>
        <w:t>Motori E</w:t>
      </w:r>
      <w:r w:rsidRPr="00430019">
        <w:rPr>
          <w:rFonts w:ascii="Cambria" w:hAnsi="Cambria"/>
          <w:noProof/>
          <w:sz w:val="22"/>
        </w:rPr>
        <w:t xml:space="preserve">, </w:t>
      </w:r>
      <w:r w:rsidRPr="00430019">
        <w:rPr>
          <w:rFonts w:ascii="Cambria" w:hAnsi="Cambria"/>
          <w:b/>
          <w:bCs/>
          <w:noProof/>
          <w:sz w:val="22"/>
        </w:rPr>
        <w:t>Mottet D</w:t>
      </w:r>
      <w:r w:rsidRPr="00430019">
        <w:rPr>
          <w:rFonts w:ascii="Cambria" w:hAnsi="Cambria"/>
          <w:noProof/>
          <w:sz w:val="22"/>
        </w:rPr>
        <w:t xml:space="preserve">, </w:t>
      </w:r>
      <w:r w:rsidRPr="00430019">
        <w:rPr>
          <w:rFonts w:ascii="Cambria" w:hAnsi="Cambria"/>
          <w:b/>
          <w:bCs/>
          <w:noProof/>
          <w:sz w:val="22"/>
        </w:rPr>
        <w:t>Mottram JC</w:t>
      </w:r>
      <w:r w:rsidRPr="00430019">
        <w:rPr>
          <w:rFonts w:ascii="Cambria" w:hAnsi="Cambria"/>
          <w:noProof/>
          <w:sz w:val="22"/>
        </w:rPr>
        <w:t xml:space="preserve">, </w:t>
      </w:r>
      <w:r w:rsidRPr="00430019">
        <w:rPr>
          <w:rFonts w:ascii="Cambria" w:hAnsi="Cambria"/>
          <w:b/>
          <w:bCs/>
          <w:noProof/>
          <w:sz w:val="22"/>
        </w:rPr>
        <w:t>Moussa CE-H</w:t>
      </w:r>
      <w:r w:rsidRPr="00430019">
        <w:rPr>
          <w:rFonts w:ascii="Cambria" w:hAnsi="Cambria"/>
          <w:noProof/>
          <w:sz w:val="22"/>
        </w:rPr>
        <w:t xml:space="preserve">, </w:t>
      </w:r>
      <w:r w:rsidRPr="00430019">
        <w:rPr>
          <w:rFonts w:ascii="Cambria" w:hAnsi="Cambria"/>
          <w:b/>
          <w:bCs/>
          <w:noProof/>
          <w:sz w:val="22"/>
        </w:rPr>
        <w:t>Mpakou VE</w:t>
      </w:r>
      <w:r w:rsidRPr="00430019">
        <w:rPr>
          <w:rFonts w:ascii="Cambria" w:hAnsi="Cambria"/>
          <w:noProof/>
          <w:sz w:val="22"/>
        </w:rPr>
        <w:t xml:space="preserve">, </w:t>
      </w:r>
      <w:r w:rsidRPr="00430019">
        <w:rPr>
          <w:rFonts w:ascii="Cambria" w:hAnsi="Cambria"/>
          <w:b/>
          <w:bCs/>
          <w:noProof/>
          <w:sz w:val="22"/>
        </w:rPr>
        <w:t>Mukhtar H</w:t>
      </w:r>
      <w:r w:rsidRPr="00430019">
        <w:rPr>
          <w:rFonts w:ascii="Cambria" w:hAnsi="Cambria"/>
          <w:noProof/>
          <w:sz w:val="22"/>
        </w:rPr>
        <w:t xml:space="preserve">, </w:t>
      </w:r>
      <w:r w:rsidRPr="00430019">
        <w:rPr>
          <w:rFonts w:ascii="Cambria" w:hAnsi="Cambria"/>
          <w:b/>
          <w:bCs/>
          <w:noProof/>
          <w:sz w:val="22"/>
        </w:rPr>
        <w:t>Mulcahy Levy JM</w:t>
      </w:r>
      <w:r w:rsidRPr="00430019">
        <w:rPr>
          <w:rFonts w:ascii="Cambria" w:hAnsi="Cambria"/>
          <w:noProof/>
          <w:sz w:val="22"/>
        </w:rPr>
        <w:t xml:space="preserve">, </w:t>
      </w:r>
      <w:r w:rsidRPr="00430019">
        <w:rPr>
          <w:rFonts w:ascii="Cambria" w:hAnsi="Cambria"/>
          <w:b/>
          <w:bCs/>
          <w:noProof/>
          <w:sz w:val="22"/>
        </w:rPr>
        <w:t>Muller S</w:t>
      </w:r>
      <w:r w:rsidRPr="00430019">
        <w:rPr>
          <w:rFonts w:ascii="Cambria" w:hAnsi="Cambria"/>
          <w:noProof/>
          <w:sz w:val="22"/>
        </w:rPr>
        <w:t xml:space="preserve">, </w:t>
      </w:r>
      <w:r w:rsidRPr="00430019">
        <w:rPr>
          <w:rFonts w:ascii="Cambria" w:hAnsi="Cambria"/>
          <w:b/>
          <w:bCs/>
          <w:noProof/>
          <w:sz w:val="22"/>
        </w:rPr>
        <w:t>Muñoz-Moreno R</w:t>
      </w:r>
      <w:r w:rsidRPr="00430019">
        <w:rPr>
          <w:rFonts w:ascii="Cambria" w:hAnsi="Cambria"/>
          <w:noProof/>
          <w:sz w:val="22"/>
        </w:rPr>
        <w:t xml:space="preserve">, </w:t>
      </w:r>
      <w:r w:rsidRPr="00430019">
        <w:rPr>
          <w:rFonts w:ascii="Cambria" w:hAnsi="Cambria"/>
          <w:b/>
          <w:bCs/>
          <w:noProof/>
          <w:sz w:val="22"/>
        </w:rPr>
        <w:t>Muñoz-Pinedo C</w:t>
      </w:r>
      <w:r w:rsidRPr="00430019">
        <w:rPr>
          <w:rFonts w:ascii="Cambria" w:hAnsi="Cambria"/>
          <w:noProof/>
          <w:sz w:val="22"/>
        </w:rPr>
        <w:t xml:space="preserve">, </w:t>
      </w:r>
      <w:r w:rsidRPr="00430019">
        <w:rPr>
          <w:rFonts w:ascii="Cambria" w:hAnsi="Cambria"/>
          <w:b/>
          <w:bCs/>
          <w:noProof/>
          <w:sz w:val="22"/>
        </w:rPr>
        <w:t>Münz C</w:t>
      </w:r>
      <w:r w:rsidRPr="00430019">
        <w:rPr>
          <w:rFonts w:ascii="Cambria" w:hAnsi="Cambria"/>
          <w:noProof/>
          <w:sz w:val="22"/>
        </w:rPr>
        <w:t xml:space="preserve">, </w:t>
      </w:r>
      <w:r w:rsidRPr="00430019">
        <w:rPr>
          <w:rFonts w:ascii="Cambria" w:hAnsi="Cambria"/>
          <w:b/>
          <w:bCs/>
          <w:noProof/>
          <w:sz w:val="22"/>
        </w:rPr>
        <w:t>Murphy ME</w:t>
      </w:r>
      <w:r w:rsidRPr="00430019">
        <w:rPr>
          <w:rFonts w:ascii="Cambria" w:hAnsi="Cambria"/>
          <w:noProof/>
          <w:sz w:val="22"/>
        </w:rPr>
        <w:t xml:space="preserve">, </w:t>
      </w:r>
      <w:r w:rsidRPr="00430019">
        <w:rPr>
          <w:rFonts w:ascii="Cambria" w:hAnsi="Cambria"/>
          <w:b/>
          <w:bCs/>
          <w:noProof/>
          <w:sz w:val="22"/>
        </w:rPr>
        <w:t>Murray JT</w:t>
      </w:r>
      <w:r w:rsidRPr="00430019">
        <w:rPr>
          <w:rFonts w:ascii="Cambria" w:hAnsi="Cambria"/>
          <w:noProof/>
          <w:sz w:val="22"/>
        </w:rPr>
        <w:t xml:space="preserve">, </w:t>
      </w:r>
      <w:r w:rsidRPr="00430019">
        <w:rPr>
          <w:rFonts w:ascii="Cambria" w:hAnsi="Cambria"/>
          <w:b/>
          <w:bCs/>
          <w:noProof/>
          <w:sz w:val="22"/>
        </w:rPr>
        <w:t>Murthy A</w:t>
      </w:r>
      <w:r w:rsidRPr="00430019">
        <w:rPr>
          <w:rFonts w:ascii="Cambria" w:hAnsi="Cambria"/>
          <w:noProof/>
          <w:sz w:val="22"/>
        </w:rPr>
        <w:t xml:space="preserve">, </w:t>
      </w:r>
      <w:r w:rsidRPr="00430019">
        <w:rPr>
          <w:rFonts w:ascii="Cambria" w:hAnsi="Cambria"/>
          <w:b/>
          <w:bCs/>
          <w:noProof/>
          <w:sz w:val="22"/>
        </w:rPr>
        <w:t>Mysorekar IU</w:t>
      </w:r>
      <w:r w:rsidRPr="00430019">
        <w:rPr>
          <w:rFonts w:ascii="Cambria" w:hAnsi="Cambria"/>
          <w:noProof/>
          <w:sz w:val="22"/>
        </w:rPr>
        <w:t xml:space="preserve">, </w:t>
      </w:r>
      <w:r w:rsidRPr="00430019">
        <w:rPr>
          <w:rFonts w:ascii="Cambria" w:hAnsi="Cambria"/>
          <w:b/>
          <w:bCs/>
          <w:noProof/>
          <w:sz w:val="22"/>
        </w:rPr>
        <w:t>Nabi IR</w:t>
      </w:r>
      <w:r w:rsidRPr="00430019">
        <w:rPr>
          <w:rFonts w:ascii="Cambria" w:hAnsi="Cambria"/>
          <w:noProof/>
          <w:sz w:val="22"/>
        </w:rPr>
        <w:t xml:space="preserve">, </w:t>
      </w:r>
      <w:r w:rsidRPr="00430019">
        <w:rPr>
          <w:rFonts w:ascii="Cambria" w:hAnsi="Cambria"/>
          <w:b/>
          <w:bCs/>
          <w:noProof/>
          <w:sz w:val="22"/>
        </w:rPr>
        <w:t>Nabissi M</w:t>
      </w:r>
      <w:r w:rsidRPr="00430019">
        <w:rPr>
          <w:rFonts w:ascii="Cambria" w:hAnsi="Cambria"/>
          <w:noProof/>
          <w:sz w:val="22"/>
        </w:rPr>
        <w:t xml:space="preserve">, </w:t>
      </w:r>
      <w:r w:rsidRPr="00430019">
        <w:rPr>
          <w:rFonts w:ascii="Cambria" w:hAnsi="Cambria"/>
          <w:b/>
          <w:bCs/>
          <w:noProof/>
          <w:sz w:val="22"/>
        </w:rPr>
        <w:t>Nader GA</w:t>
      </w:r>
      <w:r w:rsidRPr="00430019">
        <w:rPr>
          <w:rFonts w:ascii="Cambria" w:hAnsi="Cambria"/>
          <w:noProof/>
          <w:sz w:val="22"/>
        </w:rPr>
        <w:t xml:space="preserve">, </w:t>
      </w:r>
      <w:r w:rsidRPr="00430019">
        <w:rPr>
          <w:rFonts w:ascii="Cambria" w:hAnsi="Cambria"/>
          <w:b/>
          <w:bCs/>
          <w:noProof/>
          <w:sz w:val="22"/>
        </w:rPr>
        <w:t>Nagahara Y</w:t>
      </w:r>
      <w:r w:rsidRPr="00430019">
        <w:rPr>
          <w:rFonts w:ascii="Cambria" w:hAnsi="Cambria"/>
          <w:noProof/>
          <w:sz w:val="22"/>
        </w:rPr>
        <w:t xml:space="preserve">, </w:t>
      </w:r>
      <w:r w:rsidRPr="00430019">
        <w:rPr>
          <w:rFonts w:ascii="Cambria" w:hAnsi="Cambria"/>
          <w:b/>
          <w:bCs/>
          <w:noProof/>
          <w:sz w:val="22"/>
        </w:rPr>
        <w:t>Nagai Y</w:t>
      </w:r>
      <w:r w:rsidRPr="00430019">
        <w:rPr>
          <w:rFonts w:ascii="Cambria" w:hAnsi="Cambria"/>
          <w:noProof/>
          <w:sz w:val="22"/>
        </w:rPr>
        <w:t xml:space="preserve">, </w:t>
      </w:r>
      <w:r w:rsidRPr="00430019">
        <w:rPr>
          <w:rFonts w:ascii="Cambria" w:hAnsi="Cambria"/>
          <w:b/>
          <w:bCs/>
          <w:noProof/>
          <w:sz w:val="22"/>
        </w:rPr>
        <w:t>Nagata K</w:t>
      </w:r>
      <w:r w:rsidRPr="00430019">
        <w:rPr>
          <w:rFonts w:ascii="Cambria" w:hAnsi="Cambria"/>
          <w:noProof/>
          <w:sz w:val="22"/>
        </w:rPr>
        <w:t xml:space="preserve">, </w:t>
      </w:r>
      <w:r w:rsidRPr="00430019">
        <w:rPr>
          <w:rFonts w:ascii="Cambria" w:hAnsi="Cambria"/>
          <w:b/>
          <w:bCs/>
          <w:noProof/>
          <w:sz w:val="22"/>
        </w:rPr>
        <w:t>Nagelkerke A</w:t>
      </w:r>
      <w:r w:rsidRPr="00430019">
        <w:rPr>
          <w:rFonts w:ascii="Cambria" w:hAnsi="Cambria"/>
          <w:noProof/>
          <w:sz w:val="22"/>
        </w:rPr>
        <w:t xml:space="preserve">, </w:t>
      </w:r>
      <w:r w:rsidRPr="00430019">
        <w:rPr>
          <w:rFonts w:ascii="Cambria" w:hAnsi="Cambria"/>
          <w:b/>
          <w:bCs/>
          <w:noProof/>
          <w:sz w:val="22"/>
        </w:rPr>
        <w:t>Nagy P</w:t>
      </w:r>
      <w:r w:rsidRPr="00430019">
        <w:rPr>
          <w:rFonts w:ascii="Cambria" w:hAnsi="Cambria"/>
          <w:noProof/>
          <w:sz w:val="22"/>
        </w:rPr>
        <w:t xml:space="preserve">, </w:t>
      </w:r>
      <w:r w:rsidRPr="00430019">
        <w:rPr>
          <w:rFonts w:ascii="Cambria" w:hAnsi="Cambria"/>
          <w:b/>
          <w:bCs/>
          <w:noProof/>
          <w:sz w:val="22"/>
        </w:rPr>
        <w:t>Naidu SR</w:t>
      </w:r>
      <w:r w:rsidRPr="00430019">
        <w:rPr>
          <w:rFonts w:ascii="Cambria" w:hAnsi="Cambria"/>
          <w:noProof/>
          <w:sz w:val="22"/>
        </w:rPr>
        <w:t xml:space="preserve">, </w:t>
      </w:r>
      <w:r w:rsidRPr="00430019">
        <w:rPr>
          <w:rFonts w:ascii="Cambria" w:hAnsi="Cambria"/>
          <w:b/>
          <w:bCs/>
          <w:noProof/>
          <w:sz w:val="22"/>
        </w:rPr>
        <w:t>Nair S</w:t>
      </w:r>
      <w:r w:rsidRPr="00430019">
        <w:rPr>
          <w:rFonts w:ascii="Cambria" w:hAnsi="Cambria"/>
          <w:noProof/>
          <w:sz w:val="22"/>
        </w:rPr>
        <w:t xml:space="preserve">, </w:t>
      </w:r>
      <w:r w:rsidRPr="00430019">
        <w:rPr>
          <w:rFonts w:ascii="Cambria" w:hAnsi="Cambria"/>
          <w:b/>
          <w:bCs/>
          <w:noProof/>
          <w:sz w:val="22"/>
        </w:rPr>
        <w:t>Nakano H</w:t>
      </w:r>
      <w:r w:rsidRPr="00430019">
        <w:rPr>
          <w:rFonts w:ascii="Cambria" w:hAnsi="Cambria"/>
          <w:noProof/>
          <w:sz w:val="22"/>
        </w:rPr>
        <w:t xml:space="preserve">, </w:t>
      </w:r>
      <w:r w:rsidRPr="00430019">
        <w:rPr>
          <w:rFonts w:ascii="Cambria" w:hAnsi="Cambria"/>
          <w:b/>
          <w:bCs/>
          <w:noProof/>
          <w:sz w:val="22"/>
        </w:rPr>
        <w:t>Nakatogawa H</w:t>
      </w:r>
      <w:r w:rsidRPr="00430019">
        <w:rPr>
          <w:rFonts w:ascii="Cambria" w:hAnsi="Cambria"/>
          <w:noProof/>
          <w:sz w:val="22"/>
        </w:rPr>
        <w:t xml:space="preserve">, </w:t>
      </w:r>
      <w:r w:rsidRPr="00430019">
        <w:rPr>
          <w:rFonts w:ascii="Cambria" w:hAnsi="Cambria"/>
          <w:b/>
          <w:bCs/>
          <w:noProof/>
          <w:sz w:val="22"/>
        </w:rPr>
        <w:t>Nanjundan M</w:t>
      </w:r>
      <w:r w:rsidRPr="00430019">
        <w:rPr>
          <w:rFonts w:ascii="Cambria" w:hAnsi="Cambria"/>
          <w:noProof/>
          <w:sz w:val="22"/>
        </w:rPr>
        <w:t xml:space="preserve">, </w:t>
      </w:r>
      <w:r w:rsidRPr="00430019">
        <w:rPr>
          <w:rFonts w:ascii="Cambria" w:hAnsi="Cambria"/>
          <w:b/>
          <w:bCs/>
          <w:noProof/>
          <w:sz w:val="22"/>
        </w:rPr>
        <w:t>Napolitano G</w:t>
      </w:r>
      <w:r w:rsidRPr="00430019">
        <w:rPr>
          <w:rFonts w:ascii="Cambria" w:hAnsi="Cambria"/>
          <w:noProof/>
          <w:sz w:val="22"/>
        </w:rPr>
        <w:t xml:space="preserve">, </w:t>
      </w:r>
      <w:r w:rsidRPr="00430019">
        <w:rPr>
          <w:rFonts w:ascii="Cambria" w:hAnsi="Cambria"/>
          <w:b/>
          <w:bCs/>
          <w:noProof/>
          <w:sz w:val="22"/>
        </w:rPr>
        <w:t>Naqvi NI</w:t>
      </w:r>
      <w:r w:rsidRPr="00430019">
        <w:rPr>
          <w:rFonts w:ascii="Cambria" w:hAnsi="Cambria"/>
          <w:noProof/>
          <w:sz w:val="22"/>
        </w:rPr>
        <w:t xml:space="preserve">, </w:t>
      </w:r>
      <w:r w:rsidRPr="00430019">
        <w:rPr>
          <w:rFonts w:ascii="Cambria" w:hAnsi="Cambria"/>
          <w:b/>
          <w:bCs/>
          <w:noProof/>
          <w:sz w:val="22"/>
        </w:rPr>
        <w:t>Nardacci R</w:t>
      </w:r>
      <w:r w:rsidRPr="00430019">
        <w:rPr>
          <w:rFonts w:ascii="Cambria" w:hAnsi="Cambria"/>
          <w:noProof/>
          <w:sz w:val="22"/>
        </w:rPr>
        <w:t xml:space="preserve">, </w:t>
      </w:r>
      <w:r w:rsidRPr="00430019">
        <w:rPr>
          <w:rFonts w:ascii="Cambria" w:hAnsi="Cambria"/>
          <w:b/>
          <w:bCs/>
          <w:noProof/>
          <w:sz w:val="22"/>
        </w:rPr>
        <w:t>Narendra DP</w:t>
      </w:r>
      <w:r w:rsidRPr="00430019">
        <w:rPr>
          <w:rFonts w:ascii="Cambria" w:hAnsi="Cambria"/>
          <w:noProof/>
          <w:sz w:val="22"/>
        </w:rPr>
        <w:t xml:space="preserve">, </w:t>
      </w:r>
      <w:r w:rsidRPr="00430019">
        <w:rPr>
          <w:rFonts w:ascii="Cambria" w:hAnsi="Cambria"/>
          <w:b/>
          <w:bCs/>
          <w:noProof/>
          <w:sz w:val="22"/>
        </w:rPr>
        <w:t>Narita M</w:t>
      </w:r>
      <w:r w:rsidRPr="00430019">
        <w:rPr>
          <w:rFonts w:ascii="Cambria" w:hAnsi="Cambria"/>
          <w:noProof/>
          <w:sz w:val="22"/>
        </w:rPr>
        <w:t xml:space="preserve">, </w:t>
      </w:r>
      <w:r w:rsidRPr="00430019">
        <w:rPr>
          <w:rFonts w:ascii="Cambria" w:hAnsi="Cambria"/>
          <w:b/>
          <w:bCs/>
          <w:noProof/>
          <w:sz w:val="22"/>
        </w:rPr>
        <w:t>Nascimbeni AC</w:t>
      </w:r>
      <w:r w:rsidRPr="00430019">
        <w:rPr>
          <w:rFonts w:ascii="Cambria" w:hAnsi="Cambria"/>
          <w:noProof/>
          <w:sz w:val="22"/>
        </w:rPr>
        <w:t xml:space="preserve">, </w:t>
      </w:r>
      <w:r w:rsidRPr="00430019">
        <w:rPr>
          <w:rFonts w:ascii="Cambria" w:hAnsi="Cambria"/>
          <w:b/>
          <w:bCs/>
          <w:noProof/>
          <w:sz w:val="22"/>
        </w:rPr>
        <w:t>Natarajan R</w:t>
      </w:r>
      <w:r w:rsidRPr="00430019">
        <w:rPr>
          <w:rFonts w:ascii="Cambria" w:hAnsi="Cambria"/>
          <w:noProof/>
          <w:sz w:val="22"/>
        </w:rPr>
        <w:t xml:space="preserve">, </w:t>
      </w:r>
      <w:r w:rsidRPr="00430019">
        <w:rPr>
          <w:rFonts w:ascii="Cambria" w:hAnsi="Cambria"/>
          <w:b/>
          <w:bCs/>
          <w:noProof/>
          <w:sz w:val="22"/>
        </w:rPr>
        <w:t>Navegantes LC</w:t>
      </w:r>
      <w:r w:rsidRPr="00430019">
        <w:rPr>
          <w:rFonts w:ascii="Cambria" w:hAnsi="Cambria"/>
          <w:noProof/>
          <w:sz w:val="22"/>
        </w:rPr>
        <w:t xml:space="preserve">, </w:t>
      </w:r>
      <w:r w:rsidRPr="00430019">
        <w:rPr>
          <w:rFonts w:ascii="Cambria" w:hAnsi="Cambria"/>
          <w:b/>
          <w:bCs/>
          <w:noProof/>
          <w:sz w:val="22"/>
        </w:rPr>
        <w:t>Nawrocki ST</w:t>
      </w:r>
      <w:r w:rsidRPr="00430019">
        <w:rPr>
          <w:rFonts w:ascii="Cambria" w:hAnsi="Cambria"/>
          <w:noProof/>
          <w:sz w:val="22"/>
        </w:rPr>
        <w:t xml:space="preserve">, </w:t>
      </w:r>
      <w:r w:rsidRPr="00430019">
        <w:rPr>
          <w:rFonts w:ascii="Cambria" w:hAnsi="Cambria"/>
          <w:b/>
          <w:bCs/>
          <w:noProof/>
          <w:sz w:val="22"/>
        </w:rPr>
        <w:t>Nazarko TY</w:t>
      </w:r>
      <w:r w:rsidRPr="00430019">
        <w:rPr>
          <w:rFonts w:ascii="Cambria" w:hAnsi="Cambria"/>
          <w:noProof/>
          <w:sz w:val="22"/>
        </w:rPr>
        <w:t xml:space="preserve">, </w:t>
      </w:r>
      <w:r w:rsidRPr="00430019">
        <w:rPr>
          <w:rFonts w:ascii="Cambria" w:hAnsi="Cambria"/>
          <w:b/>
          <w:bCs/>
          <w:noProof/>
          <w:sz w:val="22"/>
        </w:rPr>
        <w:t>Nazarko VY</w:t>
      </w:r>
      <w:r w:rsidRPr="00430019">
        <w:rPr>
          <w:rFonts w:ascii="Cambria" w:hAnsi="Cambria"/>
          <w:noProof/>
          <w:sz w:val="22"/>
        </w:rPr>
        <w:t xml:space="preserve">, </w:t>
      </w:r>
      <w:r w:rsidRPr="00430019">
        <w:rPr>
          <w:rFonts w:ascii="Cambria" w:hAnsi="Cambria"/>
          <w:b/>
          <w:bCs/>
          <w:noProof/>
          <w:sz w:val="22"/>
        </w:rPr>
        <w:t>Neill T</w:t>
      </w:r>
      <w:r w:rsidRPr="00430019">
        <w:rPr>
          <w:rFonts w:ascii="Cambria" w:hAnsi="Cambria"/>
          <w:noProof/>
          <w:sz w:val="22"/>
        </w:rPr>
        <w:t xml:space="preserve">, </w:t>
      </w:r>
      <w:r w:rsidRPr="00430019">
        <w:rPr>
          <w:rFonts w:ascii="Cambria" w:hAnsi="Cambria"/>
          <w:b/>
          <w:bCs/>
          <w:noProof/>
          <w:sz w:val="22"/>
        </w:rPr>
        <w:t>Neri LM</w:t>
      </w:r>
      <w:r w:rsidRPr="00430019">
        <w:rPr>
          <w:rFonts w:ascii="Cambria" w:hAnsi="Cambria"/>
          <w:noProof/>
          <w:sz w:val="22"/>
        </w:rPr>
        <w:t xml:space="preserve">, </w:t>
      </w:r>
      <w:r w:rsidRPr="00430019">
        <w:rPr>
          <w:rFonts w:ascii="Cambria" w:hAnsi="Cambria"/>
          <w:b/>
          <w:bCs/>
          <w:noProof/>
          <w:sz w:val="22"/>
        </w:rPr>
        <w:t>Netea MG</w:t>
      </w:r>
      <w:r w:rsidRPr="00430019">
        <w:rPr>
          <w:rFonts w:ascii="Cambria" w:hAnsi="Cambria"/>
          <w:noProof/>
          <w:sz w:val="22"/>
        </w:rPr>
        <w:t xml:space="preserve">, </w:t>
      </w:r>
      <w:r w:rsidRPr="00430019">
        <w:rPr>
          <w:rFonts w:ascii="Cambria" w:hAnsi="Cambria"/>
          <w:b/>
          <w:bCs/>
          <w:noProof/>
          <w:sz w:val="22"/>
        </w:rPr>
        <w:t>Netea-Maier RT</w:t>
      </w:r>
      <w:r w:rsidRPr="00430019">
        <w:rPr>
          <w:rFonts w:ascii="Cambria" w:hAnsi="Cambria"/>
          <w:noProof/>
          <w:sz w:val="22"/>
        </w:rPr>
        <w:t xml:space="preserve">, </w:t>
      </w:r>
      <w:r w:rsidRPr="00430019">
        <w:rPr>
          <w:rFonts w:ascii="Cambria" w:hAnsi="Cambria"/>
          <w:b/>
          <w:bCs/>
          <w:noProof/>
          <w:sz w:val="22"/>
        </w:rPr>
        <w:t>Neves BM</w:t>
      </w:r>
      <w:r w:rsidRPr="00430019">
        <w:rPr>
          <w:rFonts w:ascii="Cambria" w:hAnsi="Cambria"/>
          <w:noProof/>
          <w:sz w:val="22"/>
        </w:rPr>
        <w:t xml:space="preserve">, </w:t>
      </w:r>
      <w:r w:rsidRPr="00430019">
        <w:rPr>
          <w:rFonts w:ascii="Cambria" w:hAnsi="Cambria"/>
          <w:b/>
          <w:bCs/>
          <w:noProof/>
          <w:sz w:val="22"/>
        </w:rPr>
        <w:t>Ney PA</w:t>
      </w:r>
      <w:r w:rsidRPr="00430019">
        <w:rPr>
          <w:rFonts w:ascii="Cambria" w:hAnsi="Cambria"/>
          <w:noProof/>
          <w:sz w:val="22"/>
        </w:rPr>
        <w:t xml:space="preserve">, </w:t>
      </w:r>
      <w:r w:rsidRPr="00430019">
        <w:rPr>
          <w:rFonts w:ascii="Cambria" w:hAnsi="Cambria"/>
          <w:b/>
          <w:bCs/>
          <w:noProof/>
          <w:sz w:val="22"/>
        </w:rPr>
        <w:t>Nezis IP</w:t>
      </w:r>
      <w:r w:rsidRPr="00430019">
        <w:rPr>
          <w:rFonts w:ascii="Cambria" w:hAnsi="Cambria"/>
          <w:noProof/>
          <w:sz w:val="22"/>
        </w:rPr>
        <w:t xml:space="preserve">, </w:t>
      </w:r>
      <w:r w:rsidRPr="00430019">
        <w:rPr>
          <w:rFonts w:ascii="Cambria" w:hAnsi="Cambria"/>
          <w:b/>
          <w:bCs/>
          <w:noProof/>
          <w:sz w:val="22"/>
        </w:rPr>
        <w:t>Nguyen HT</w:t>
      </w:r>
      <w:r w:rsidRPr="00430019">
        <w:rPr>
          <w:rFonts w:ascii="Cambria" w:hAnsi="Cambria"/>
          <w:noProof/>
          <w:sz w:val="22"/>
        </w:rPr>
        <w:t xml:space="preserve">, </w:t>
      </w:r>
      <w:r w:rsidRPr="00430019">
        <w:rPr>
          <w:rFonts w:ascii="Cambria" w:hAnsi="Cambria"/>
          <w:b/>
          <w:bCs/>
          <w:noProof/>
          <w:sz w:val="22"/>
        </w:rPr>
        <w:t>Nguyen HP</w:t>
      </w:r>
      <w:r w:rsidRPr="00430019">
        <w:rPr>
          <w:rFonts w:ascii="Cambria" w:hAnsi="Cambria"/>
          <w:noProof/>
          <w:sz w:val="22"/>
        </w:rPr>
        <w:t xml:space="preserve">, </w:t>
      </w:r>
      <w:r w:rsidRPr="00430019">
        <w:rPr>
          <w:rFonts w:ascii="Cambria" w:hAnsi="Cambria"/>
          <w:b/>
          <w:bCs/>
          <w:noProof/>
          <w:sz w:val="22"/>
        </w:rPr>
        <w:t>Nicot A-S</w:t>
      </w:r>
      <w:r w:rsidRPr="00430019">
        <w:rPr>
          <w:rFonts w:ascii="Cambria" w:hAnsi="Cambria"/>
          <w:noProof/>
          <w:sz w:val="22"/>
        </w:rPr>
        <w:t xml:space="preserve">, </w:t>
      </w:r>
      <w:r w:rsidRPr="00430019">
        <w:rPr>
          <w:rFonts w:ascii="Cambria" w:hAnsi="Cambria"/>
          <w:b/>
          <w:bCs/>
          <w:noProof/>
          <w:sz w:val="22"/>
        </w:rPr>
        <w:t>Nilsen H</w:t>
      </w:r>
      <w:r w:rsidRPr="00430019">
        <w:rPr>
          <w:rFonts w:ascii="Cambria" w:hAnsi="Cambria"/>
          <w:noProof/>
          <w:sz w:val="22"/>
        </w:rPr>
        <w:t xml:space="preserve">, </w:t>
      </w:r>
      <w:r w:rsidRPr="00430019">
        <w:rPr>
          <w:rFonts w:ascii="Cambria" w:hAnsi="Cambria"/>
          <w:b/>
          <w:bCs/>
          <w:noProof/>
          <w:sz w:val="22"/>
        </w:rPr>
        <w:t>Nilsson P</w:t>
      </w:r>
      <w:r w:rsidRPr="00430019">
        <w:rPr>
          <w:rFonts w:ascii="Cambria" w:hAnsi="Cambria"/>
          <w:noProof/>
          <w:sz w:val="22"/>
        </w:rPr>
        <w:t xml:space="preserve">, </w:t>
      </w:r>
      <w:r w:rsidRPr="00430019">
        <w:rPr>
          <w:rFonts w:ascii="Cambria" w:hAnsi="Cambria"/>
          <w:b/>
          <w:bCs/>
          <w:noProof/>
          <w:sz w:val="22"/>
        </w:rPr>
        <w:t>Nishimura M</w:t>
      </w:r>
      <w:r w:rsidRPr="00430019">
        <w:rPr>
          <w:rFonts w:ascii="Cambria" w:hAnsi="Cambria"/>
          <w:noProof/>
          <w:sz w:val="22"/>
        </w:rPr>
        <w:t xml:space="preserve">, </w:t>
      </w:r>
      <w:r w:rsidRPr="00430019">
        <w:rPr>
          <w:rFonts w:ascii="Cambria" w:hAnsi="Cambria"/>
          <w:b/>
          <w:bCs/>
          <w:noProof/>
          <w:sz w:val="22"/>
        </w:rPr>
        <w:t>Nishino I</w:t>
      </w:r>
      <w:r w:rsidRPr="00430019">
        <w:rPr>
          <w:rFonts w:ascii="Cambria" w:hAnsi="Cambria"/>
          <w:noProof/>
          <w:sz w:val="22"/>
        </w:rPr>
        <w:t xml:space="preserve">, </w:t>
      </w:r>
      <w:r w:rsidRPr="00430019">
        <w:rPr>
          <w:rFonts w:ascii="Cambria" w:hAnsi="Cambria"/>
          <w:b/>
          <w:bCs/>
          <w:noProof/>
          <w:sz w:val="22"/>
        </w:rPr>
        <w:t>Niso-Santano M</w:t>
      </w:r>
      <w:r w:rsidRPr="00430019">
        <w:rPr>
          <w:rFonts w:ascii="Cambria" w:hAnsi="Cambria"/>
          <w:noProof/>
          <w:sz w:val="22"/>
        </w:rPr>
        <w:t xml:space="preserve">, </w:t>
      </w:r>
      <w:r w:rsidRPr="00430019">
        <w:rPr>
          <w:rFonts w:ascii="Cambria" w:hAnsi="Cambria"/>
          <w:b/>
          <w:bCs/>
          <w:noProof/>
          <w:sz w:val="22"/>
        </w:rPr>
        <w:t>Niu H</w:t>
      </w:r>
      <w:r w:rsidRPr="00430019">
        <w:rPr>
          <w:rFonts w:ascii="Cambria" w:hAnsi="Cambria"/>
          <w:noProof/>
          <w:sz w:val="22"/>
        </w:rPr>
        <w:t xml:space="preserve">, </w:t>
      </w:r>
      <w:r w:rsidRPr="00430019">
        <w:rPr>
          <w:rFonts w:ascii="Cambria" w:hAnsi="Cambria"/>
          <w:b/>
          <w:bCs/>
          <w:noProof/>
          <w:sz w:val="22"/>
        </w:rPr>
        <w:t>Nixon RA</w:t>
      </w:r>
      <w:r w:rsidRPr="00430019">
        <w:rPr>
          <w:rFonts w:ascii="Cambria" w:hAnsi="Cambria"/>
          <w:noProof/>
          <w:sz w:val="22"/>
        </w:rPr>
        <w:t xml:space="preserve">, </w:t>
      </w:r>
      <w:r w:rsidRPr="00430019">
        <w:rPr>
          <w:rFonts w:ascii="Cambria" w:hAnsi="Cambria"/>
          <w:b/>
          <w:bCs/>
          <w:noProof/>
          <w:sz w:val="22"/>
        </w:rPr>
        <w:t>Njar VC</w:t>
      </w:r>
      <w:r w:rsidRPr="00430019">
        <w:rPr>
          <w:rFonts w:ascii="Cambria" w:hAnsi="Cambria"/>
          <w:noProof/>
          <w:sz w:val="22"/>
        </w:rPr>
        <w:t xml:space="preserve">, </w:t>
      </w:r>
      <w:r w:rsidRPr="00430019">
        <w:rPr>
          <w:rFonts w:ascii="Cambria" w:hAnsi="Cambria"/>
          <w:b/>
          <w:bCs/>
          <w:noProof/>
          <w:sz w:val="22"/>
        </w:rPr>
        <w:t>Noda T</w:t>
      </w:r>
      <w:r w:rsidRPr="00430019">
        <w:rPr>
          <w:rFonts w:ascii="Cambria" w:hAnsi="Cambria"/>
          <w:noProof/>
          <w:sz w:val="22"/>
        </w:rPr>
        <w:t xml:space="preserve">, </w:t>
      </w:r>
      <w:r w:rsidRPr="00430019">
        <w:rPr>
          <w:rFonts w:ascii="Cambria" w:hAnsi="Cambria"/>
          <w:b/>
          <w:bCs/>
          <w:noProof/>
          <w:sz w:val="22"/>
        </w:rPr>
        <w:t>Noegel AA</w:t>
      </w:r>
      <w:r w:rsidRPr="00430019">
        <w:rPr>
          <w:rFonts w:ascii="Cambria" w:hAnsi="Cambria"/>
          <w:noProof/>
          <w:sz w:val="22"/>
        </w:rPr>
        <w:t xml:space="preserve">, </w:t>
      </w:r>
      <w:r w:rsidRPr="00430019">
        <w:rPr>
          <w:rFonts w:ascii="Cambria" w:hAnsi="Cambria"/>
          <w:b/>
          <w:bCs/>
          <w:noProof/>
          <w:sz w:val="22"/>
        </w:rPr>
        <w:t>Nolte EM</w:t>
      </w:r>
      <w:r w:rsidRPr="00430019">
        <w:rPr>
          <w:rFonts w:ascii="Cambria" w:hAnsi="Cambria"/>
          <w:noProof/>
          <w:sz w:val="22"/>
        </w:rPr>
        <w:t xml:space="preserve">, </w:t>
      </w:r>
      <w:r w:rsidRPr="00430019">
        <w:rPr>
          <w:rFonts w:ascii="Cambria" w:hAnsi="Cambria"/>
          <w:b/>
          <w:bCs/>
          <w:noProof/>
          <w:sz w:val="22"/>
        </w:rPr>
        <w:t>Norberg E</w:t>
      </w:r>
      <w:r w:rsidRPr="00430019">
        <w:rPr>
          <w:rFonts w:ascii="Cambria" w:hAnsi="Cambria"/>
          <w:noProof/>
          <w:sz w:val="22"/>
        </w:rPr>
        <w:t xml:space="preserve">, </w:t>
      </w:r>
      <w:r w:rsidRPr="00430019">
        <w:rPr>
          <w:rFonts w:ascii="Cambria" w:hAnsi="Cambria"/>
          <w:b/>
          <w:bCs/>
          <w:noProof/>
          <w:sz w:val="22"/>
        </w:rPr>
        <w:t>Norga KK</w:t>
      </w:r>
      <w:r w:rsidRPr="00430019">
        <w:rPr>
          <w:rFonts w:ascii="Cambria" w:hAnsi="Cambria"/>
          <w:noProof/>
          <w:sz w:val="22"/>
        </w:rPr>
        <w:t xml:space="preserve">, </w:t>
      </w:r>
      <w:r w:rsidRPr="00430019">
        <w:rPr>
          <w:rFonts w:ascii="Cambria" w:hAnsi="Cambria"/>
          <w:b/>
          <w:bCs/>
          <w:noProof/>
          <w:sz w:val="22"/>
        </w:rPr>
        <w:t>Noureini SK</w:t>
      </w:r>
      <w:r w:rsidRPr="00430019">
        <w:rPr>
          <w:rFonts w:ascii="Cambria" w:hAnsi="Cambria"/>
          <w:noProof/>
          <w:sz w:val="22"/>
        </w:rPr>
        <w:t xml:space="preserve">, </w:t>
      </w:r>
      <w:r w:rsidRPr="00430019">
        <w:rPr>
          <w:rFonts w:ascii="Cambria" w:hAnsi="Cambria"/>
          <w:b/>
          <w:bCs/>
          <w:noProof/>
          <w:sz w:val="22"/>
        </w:rPr>
        <w:t>Notomi S</w:t>
      </w:r>
      <w:r w:rsidRPr="00430019">
        <w:rPr>
          <w:rFonts w:ascii="Cambria" w:hAnsi="Cambria"/>
          <w:noProof/>
          <w:sz w:val="22"/>
        </w:rPr>
        <w:t xml:space="preserve">, </w:t>
      </w:r>
      <w:r w:rsidRPr="00430019">
        <w:rPr>
          <w:rFonts w:ascii="Cambria" w:hAnsi="Cambria"/>
          <w:b/>
          <w:bCs/>
          <w:noProof/>
          <w:sz w:val="22"/>
        </w:rPr>
        <w:t>Notterpek L</w:t>
      </w:r>
      <w:r w:rsidRPr="00430019">
        <w:rPr>
          <w:rFonts w:ascii="Cambria" w:hAnsi="Cambria"/>
          <w:noProof/>
          <w:sz w:val="22"/>
        </w:rPr>
        <w:t xml:space="preserve">, </w:t>
      </w:r>
      <w:r w:rsidRPr="00430019">
        <w:rPr>
          <w:rFonts w:ascii="Cambria" w:hAnsi="Cambria"/>
          <w:b/>
          <w:bCs/>
          <w:noProof/>
          <w:sz w:val="22"/>
        </w:rPr>
        <w:t>Nowikovsky K</w:t>
      </w:r>
      <w:r w:rsidRPr="00430019">
        <w:rPr>
          <w:rFonts w:ascii="Cambria" w:hAnsi="Cambria"/>
          <w:noProof/>
          <w:sz w:val="22"/>
        </w:rPr>
        <w:t xml:space="preserve">, </w:t>
      </w:r>
      <w:r w:rsidRPr="00430019">
        <w:rPr>
          <w:rFonts w:ascii="Cambria" w:hAnsi="Cambria"/>
          <w:b/>
          <w:bCs/>
          <w:noProof/>
          <w:sz w:val="22"/>
        </w:rPr>
        <w:t>Nukina N</w:t>
      </w:r>
      <w:r w:rsidRPr="00430019">
        <w:rPr>
          <w:rFonts w:ascii="Cambria" w:hAnsi="Cambria"/>
          <w:noProof/>
          <w:sz w:val="22"/>
        </w:rPr>
        <w:t xml:space="preserve">, </w:t>
      </w:r>
      <w:r w:rsidRPr="00430019">
        <w:rPr>
          <w:rFonts w:ascii="Cambria" w:hAnsi="Cambria"/>
          <w:b/>
          <w:bCs/>
          <w:noProof/>
          <w:sz w:val="22"/>
        </w:rPr>
        <w:t>Nürnberger T</w:t>
      </w:r>
      <w:r w:rsidRPr="00430019">
        <w:rPr>
          <w:rFonts w:ascii="Cambria" w:hAnsi="Cambria"/>
          <w:noProof/>
          <w:sz w:val="22"/>
        </w:rPr>
        <w:t xml:space="preserve">, </w:t>
      </w:r>
      <w:r w:rsidRPr="00430019">
        <w:rPr>
          <w:rFonts w:ascii="Cambria" w:hAnsi="Cambria"/>
          <w:b/>
          <w:bCs/>
          <w:noProof/>
          <w:sz w:val="22"/>
        </w:rPr>
        <w:t>O’Donnell VB</w:t>
      </w:r>
      <w:r w:rsidRPr="00430019">
        <w:rPr>
          <w:rFonts w:ascii="Cambria" w:hAnsi="Cambria"/>
          <w:noProof/>
          <w:sz w:val="22"/>
        </w:rPr>
        <w:t xml:space="preserve">, </w:t>
      </w:r>
      <w:r w:rsidRPr="00430019">
        <w:rPr>
          <w:rFonts w:ascii="Cambria" w:hAnsi="Cambria"/>
          <w:b/>
          <w:bCs/>
          <w:noProof/>
          <w:sz w:val="22"/>
        </w:rPr>
        <w:t>O’Donovan T</w:t>
      </w:r>
      <w:r w:rsidRPr="00430019">
        <w:rPr>
          <w:rFonts w:ascii="Cambria" w:hAnsi="Cambria"/>
          <w:noProof/>
          <w:sz w:val="22"/>
        </w:rPr>
        <w:t xml:space="preserve">, </w:t>
      </w:r>
      <w:r w:rsidRPr="00430019">
        <w:rPr>
          <w:rFonts w:ascii="Cambria" w:hAnsi="Cambria"/>
          <w:b/>
          <w:bCs/>
          <w:noProof/>
          <w:sz w:val="22"/>
        </w:rPr>
        <w:t>O’Dwyer PJ</w:t>
      </w:r>
      <w:r w:rsidRPr="00430019">
        <w:rPr>
          <w:rFonts w:ascii="Cambria" w:hAnsi="Cambria"/>
          <w:noProof/>
          <w:sz w:val="22"/>
        </w:rPr>
        <w:t xml:space="preserve">, </w:t>
      </w:r>
      <w:r w:rsidRPr="00430019">
        <w:rPr>
          <w:rFonts w:ascii="Cambria" w:hAnsi="Cambria"/>
          <w:b/>
          <w:bCs/>
          <w:noProof/>
          <w:sz w:val="22"/>
        </w:rPr>
        <w:t>Oehme I</w:t>
      </w:r>
      <w:r w:rsidRPr="00430019">
        <w:rPr>
          <w:rFonts w:ascii="Cambria" w:hAnsi="Cambria"/>
          <w:noProof/>
          <w:sz w:val="22"/>
        </w:rPr>
        <w:t xml:space="preserve">, </w:t>
      </w:r>
      <w:r w:rsidRPr="00430019">
        <w:rPr>
          <w:rFonts w:ascii="Cambria" w:hAnsi="Cambria"/>
          <w:b/>
          <w:bCs/>
          <w:noProof/>
          <w:sz w:val="22"/>
        </w:rPr>
        <w:t>Oeste CL</w:t>
      </w:r>
      <w:r w:rsidRPr="00430019">
        <w:rPr>
          <w:rFonts w:ascii="Cambria" w:hAnsi="Cambria"/>
          <w:noProof/>
          <w:sz w:val="22"/>
        </w:rPr>
        <w:t xml:space="preserve">, </w:t>
      </w:r>
      <w:r w:rsidRPr="00430019">
        <w:rPr>
          <w:rFonts w:ascii="Cambria" w:hAnsi="Cambria"/>
          <w:b/>
          <w:bCs/>
          <w:noProof/>
          <w:sz w:val="22"/>
        </w:rPr>
        <w:t>Ogawa M</w:t>
      </w:r>
      <w:r w:rsidRPr="00430019">
        <w:rPr>
          <w:rFonts w:ascii="Cambria" w:hAnsi="Cambria"/>
          <w:noProof/>
          <w:sz w:val="22"/>
        </w:rPr>
        <w:t xml:space="preserve">, </w:t>
      </w:r>
      <w:r w:rsidRPr="00430019">
        <w:rPr>
          <w:rFonts w:ascii="Cambria" w:hAnsi="Cambria"/>
          <w:b/>
          <w:bCs/>
          <w:noProof/>
          <w:sz w:val="22"/>
        </w:rPr>
        <w:t>Ogretmen B</w:t>
      </w:r>
      <w:r w:rsidRPr="00430019">
        <w:rPr>
          <w:rFonts w:ascii="Cambria" w:hAnsi="Cambria"/>
          <w:noProof/>
          <w:sz w:val="22"/>
        </w:rPr>
        <w:t xml:space="preserve">, </w:t>
      </w:r>
      <w:r w:rsidRPr="00430019">
        <w:rPr>
          <w:rFonts w:ascii="Cambria" w:hAnsi="Cambria"/>
          <w:b/>
          <w:bCs/>
          <w:noProof/>
          <w:sz w:val="22"/>
        </w:rPr>
        <w:t>Ogura Y</w:t>
      </w:r>
      <w:r w:rsidRPr="00430019">
        <w:rPr>
          <w:rFonts w:ascii="Cambria" w:hAnsi="Cambria"/>
          <w:noProof/>
          <w:sz w:val="22"/>
        </w:rPr>
        <w:t xml:space="preserve">, </w:t>
      </w:r>
      <w:r w:rsidRPr="00430019">
        <w:rPr>
          <w:rFonts w:ascii="Cambria" w:hAnsi="Cambria"/>
          <w:b/>
          <w:bCs/>
          <w:noProof/>
          <w:sz w:val="22"/>
        </w:rPr>
        <w:t>Oh YJ</w:t>
      </w:r>
      <w:r w:rsidRPr="00430019">
        <w:rPr>
          <w:rFonts w:ascii="Cambria" w:hAnsi="Cambria"/>
          <w:noProof/>
          <w:sz w:val="22"/>
        </w:rPr>
        <w:t xml:space="preserve">, </w:t>
      </w:r>
      <w:r w:rsidRPr="00430019">
        <w:rPr>
          <w:rFonts w:ascii="Cambria" w:hAnsi="Cambria"/>
          <w:b/>
          <w:bCs/>
          <w:noProof/>
          <w:sz w:val="22"/>
        </w:rPr>
        <w:t>Ohmuraya M</w:t>
      </w:r>
      <w:r w:rsidRPr="00430019">
        <w:rPr>
          <w:rFonts w:ascii="Cambria" w:hAnsi="Cambria"/>
          <w:noProof/>
          <w:sz w:val="22"/>
        </w:rPr>
        <w:t xml:space="preserve">, </w:t>
      </w:r>
      <w:r w:rsidRPr="00430019">
        <w:rPr>
          <w:rFonts w:ascii="Cambria" w:hAnsi="Cambria"/>
          <w:b/>
          <w:bCs/>
          <w:noProof/>
          <w:sz w:val="22"/>
        </w:rPr>
        <w:t>Ohshima T</w:t>
      </w:r>
      <w:r w:rsidRPr="00430019">
        <w:rPr>
          <w:rFonts w:ascii="Cambria" w:hAnsi="Cambria"/>
          <w:noProof/>
          <w:sz w:val="22"/>
        </w:rPr>
        <w:t xml:space="preserve">, </w:t>
      </w:r>
      <w:r w:rsidRPr="00430019">
        <w:rPr>
          <w:rFonts w:ascii="Cambria" w:hAnsi="Cambria"/>
          <w:b/>
          <w:bCs/>
          <w:noProof/>
          <w:sz w:val="22"/>
        </w:rPr>
        <w:t>Ojha R</w:t>
      </w:r>
      <w:r w:rsidRPr="00430019">
        <w:rPr>
          <w:rFonts w:ascii="Cambria" w:hAnsi="Cambria"/>
          <w:noProof/>
          <w:sz w:val="22"/>
        </w:rPr>
        <w:t xml:space="preserve">, </w:t>
      </w:r>
      <w:r w:rsidRPr="00430019">
        <w:rPr>
          <w:rFonts w:ascii="Cambria" w:hAnsi="Cambria"/>
          <w:b/>
          <w:bCs/>
          <w:noProof/>
          <w:sz w:val="22"/>
        </w:rPr>
        <w:t>Okamoto K</w:t>
      </w:r>
      <w:r w:rsidRPr="00430019">
        <w:rPr>
          <w:rFonts w:ascii="Cambria" w:hAnsi="Cambria"/>
          <w:noProof/>
          <w:sz w:val="22"/>
        </w:rPr>
        <w:t xml:space="preserve">, </w:t>
      </w:r>
      <w:r w:rsidRPr="00430019">
        <w:rPr>
          <w:rFonts w:ascii="Cambria" w:hAnsi="Cambria"/>
          <w:b/>
          <w:bCs/>
          <w:noProof/>
          <w:sz w:val="22"/>
        </w:rPr>
        <w:t>Okazaki T</w:t>
      </w:r>
      <w:r w:rsidRPr="00430019">
        <w:rPr>
          <w:rFonts w:ascii="Cambria" w:hAnsi="Cambria"/>
          <w:noProof/>
          <w:sz w:val="22"/>
        </w:rPr>
        <w:t xml:space="preserve">, </w:t>
      </w:r>
      <w:r w:rsidRPr="00430019">
        <w:rPr>
          <w:rFonts w:ascii="Cambria" w:hAnsi="Cambria"/>
          <w:b/>
          <w:bCs/>
          <w:noProof/>
          <w:sz w:val="22"/>
        </w:rPr>
        <w:t>Oliver FJ</w:t>
      </w:r>
      <w:r w:rsidRPr="00430019">
        <w:rPr>
          <w:rFonts w:ascii="Cambria" w:hAnsi="Cambria"/>
          <w:noProof/>
          <w:sz w:val="22"/>
        </w:rPr>
        <w:t xml:space="preserve">, </w:t>
      </w:r>
      <w:r w:rsidRPr="00430019">
        <w:rPr>
          <w:rFonts w:ascii="Cambria" w:hAnsi="Cambria"/>
          <w:b/>
          <w:bCs/>
          <w:noProof/>
          <w:sz w:val="22"/>
        </w:rPr>
        <w:t>Ollinger K</w:t>
      </w:r>
      <w:r w:rsidRPr="00430019">
        <w:rPr>
          <w:rFonts w:ascii="Cambria" w:hAnsi="Cambria"/>
          <w:noProof/>
          <w:sz w:val="22"/>
        </w:rPr>
        <w:t xml:space="preserve">, </w:t>
      </w:r>
      <w:r w:rsidRPr="00430019">
        <w:rPr>
          <w:rFonts w:ascii="Cambria" w:hAnsi="Cambria"/>
          <w:b/>
          <w:bCs/>
          <w:noProof/>
          <w:sz w:val="22"/>
        </w:rPr>
        <w:t>Olsson S</w:t>
      </w:r>
      <w:r w:rsidRPr="00430019">
        <w:rPr>
          <w:rFonts w:ascii="Cambria" w:hAnsi="Cambria"/>
          <w:noProof/>
          <w:sz w:val="22"/>
        </w:rPr>
        <w:t xml:space="preserve">, </w:t>
      </w:r>
      <w:r w:rsidRPr="00430019">
        <w:rPr>
          <w:rFonts w:ascii="Cambria" w:hAnsi="Cambria"/>
          <w:b/>
          <w:bCs/>
          <w:noProof/>
          <w:sz w:val="22"/>
        </w:rPr>
        <w:t>Orban DP</w:t>
      </w:r>
      <w:r w:rsidRPr="00430019">
        <w:rPr>
          <w:rFonts w:ascii="Cambria" w:hAnsi="Cambria"/>
          <w:noProof/>
          <w:sz w:val="22"/>
        </w:rPr>
        <w:t xml:space="preserve">, </w:t>
      </w:r>
      <w:r w:rsidRPr="00430019">
        <w:rPr>
          <w:rFonts w:ascii="Cambria" w:hAnsi="Cambria"/>
          <w:b/>
          <w:bCs/>
          <w:noProof/>
          <w:sz w:val="22"/>
        </w:rPr>
        <w:t>Ordonez P</w:t>
      </w:r>
      <w:r w:rsidRPr="00430019">
        <w:rPr>
          <w:rFonts w:ascii="Cambria" w:hAnsi="Cambria"/>
          <w:noProof/>
          <w:sz w:val="22"/>
        </w:rPr>
        <w:t xml:space="preserve">, </w:t>
      </w:r>
      <w:r w:rsidRPr="00430019">
        <w:rPr>
          <w:rFonts w:ascii="Cambria" w:hAnsi="Cambria"/>
          <w:b/>
          <w:bCs/>
          <w:noProof/>
          <w:sz w:val="22"/>
        </w:rPr>
        <w:t>Orhon I</w:t>
      </w:r>
      <w:r w:rsidRPr="00430019">
        <w:rPr>
          <w:rFonts w:ascii="Cambria" w:hAnsi="Cambria"/>
          <w:noProof/>
          <w:sz w:val="22"/>
        </w:rPr>
        <w:t xml:space="preserve">, </w:t>
      </w:r>
      <w:r w:rsidRPr="00430019">
        <w:rPr>
          <w:rFonts w:ascii="Cambria" w:hAnsi="Cambria"/>
          <w:b/>
          <w:bCs/>
          <w:noProof/>
          <w:sz w:val="22"/>
        </w:rPr>
        <w:t>Orosz L</w:t>
      </w:r>
      <w:r w:rsidRPr="00430019">
        <w:rPr>
          <w:rFonts w:ascii="Cambria" w:hAnsi="Cambria"/>
          <w:noProof/>
          <w:sz w:val="22"/>
        </w:rPr>
        <w:t xml:space="preserve">, </w:t>
      </w:r>
      <w:r w:rsidRPr="00430019">
        <w:rPr>
          <w:rFonts w:ascii="Cambria" w:hAnsi="Cambria"/>
          <w:b/>
          <w:bCs/>
          <w:noProof/>
          <w:sz w:val="22"/>
        </w:rPr>
        <w:t>O’Rourke EJ</w:t>
      </w:r>
      <w:r w:rsidRPr="00430019">
        <w:rPr>
          <w:rFonts w:ascii="Cambria" w:hAnsi="Cambria"/>
          <w:noProof/>
          <w:sz w:val="22"/>
        </w:rPr>
        <w:t xml:space="preserve">, </w:t>
      </w:r>
      <w:r w:rsidRPr="00430019">
        <w:rPr>
          <w:rFonts w:ascii="Cambria" w:hAnsi="Cambria"/>
          <w:b/>
          <w:bCs/>
          <w:noProof/>
          <w:sz w:val="22"/>
        </w:rPr>
        <w:t>Orozco H</w:t>
      </w:r>
      <w:r w:rsidRPr="00430019">
        <w:rPr>
          <w:rFonts w:ascii="Cambria" w:hAnsi="Cambria"/>
          <w:noProof/>
          <w:sz w:val="22"/>
        </w:rPr>
        <w:t xml:space="preserve">, </w:t>
      </w:r>
      <w:r w:rsidRPr="00430019">
        <w:rPr>
          <w:rFonts w:ascii="Cambria" w:hAnsi="Cambria"/>
          <w:b/>
          <w:bCs/>
          <w:noProof/>
          <w:sz w:val="22"/>
        </w:rPr>
        <w:t>Ortega AL</w:t>
      </w:r>
      <w:r w:rsidRPr="00430019">
        <w:rPr>
          <w:rFonts w:ascii="Cambria" w:hAnsi="Cambria"/>
          <w:noProof/>
          <w:sz w:val="22"/>
        </w:rPr>
        <w:t xml:space="preserve">, </w:t>
      </w:r>
      <w:r w:rsidRPr="00430019">
        <w:rPr>
          <w:rFonts w:ascii="Cambria" w:hAnsi="Cambria"/>
          <w:b/>
          <w:bCs/>
          <w:noProof/>
          <w:sz w:val="22"/>
        </w:rPr>
        <w:t>Ortona E</w:t>
      </w:r>
      <w:r w:rsidRPr="00430019">
        <w:rPr>
          <w:rFonts w:ascii="Cambria" w:hAnsi="Cambria"/>
          <w:noProof/>
          <w:sz w:val="22"/>
        </w:rPr>
        <w:t xml:space="preserve">, </w:t>
      </w:r>
      <w:r w:rsidRPr="00430019">
        <w:rPr>
          <w:rFonts w:ascii="Cambria" w:hAnsi="Cambria"/>
          <w:b/>
          <w:bCs/>
          <w:noProof/>
          <w:sz w:val="22"/>
        </w:rPr>
        <w:t>Osellame LD</w:t>
      </w:r>
      <w:r w:rsidRPr="00430019">
        <w:rPr>
          <w:rFonts w:ascii="Cambria" w:hAnsi="Cambria"/>
          <w:noProof/>
          <w:sz w:val="22"/>
        </w:rPr>
        <w:t xml:space="preserve">, </w:t>
      </w:r>
      <w:r w:rsidRPr="00430019">
        <w:rPr>
          <w:rFonts w:ascii="Cambria" w:hAnsi="Cambria"/>
          <w:b/>
          <w:bCs/>
          <w:noProof/>
          <w:sz w:val="22"/>
        </w:rPr>
        <w:t>Oshima J</w:t>
      </w:r>
      <w:r w:rsidRPr="00430019">
        <w:rPr>
          <w:rFonts w:ascii="Cambria" w:hAnsi="Cambria"/>
          <w:noProof/>
          <w:sz w:val="22"/>
        </w:rPr>
        <w:t xml:space="preserve">, </w:t>
      </w:r>
      <w:r w:rsidRPr="00430019">
        <w:rPr>
          <w:rFonts w:ascii="Cambria" w:hAnsi="Cambria"/>
          <w:b/>
          <w:bCs/>
          <w:noProof/>
          <w:sz w:val="22"/>
        </w:rPr>
        <w:t>Oshima S</w:t>
      </w:r>
      <w:r w:rsidRPr="00430019">
        <w:rPr>
          <w:rFonts w:ascii="Cambria" w:hAnsi="Cambria"/>
          <w:noProof/>
          <w:sz w:val="22"/>
        </w:rPr>
        <w:t xml:space="preserve">, </w:t>
      </w:r>
      <w:r w:rsidRPr="00430019">
        <w:rPr>
          <w:rFonts w:ascii="Cambria" w:hAnsi="Cambria"/>
          <w:b/>
          <w:bCs/>
          <w:noProof/>
          <w:sz w:val="22"/>
        </w:rPr>
        <w:t>Osiewacz HD</w:t>
      </w:r>
      <w:r w:rsidRPr="00430019">
        <w:rPr>
          <w:rFonts w:ascii="Cambria" w:hAnsi="Cambria"/>
          <w:noProof/>
          <w:sz w:val="22"/>
        </w:rPr>
        <w:t xml:space="preserve">, </w:t>
      </w:r>
      <w:r w:rsidRPr="00430019">
        <w:rPr>
          <w:rFonts w:ascii="Cambria" w:hAnsi="Cambria"/>
          <w:b/>
          <w:bCs/>
          <w:noProof/>
          <w:sz w:val="22"/>
        </w:rPr>
        <w:t>Otomo T</w:t>
      </w:r>
      <w:r w:rsidRPr="00430019">
        <w:rPr>
          <w:rFonts w:ascii="Cambria" w:hAnsi="Cambria"/>
          <w:noProof/>
          <w:sz w:val="22"/>
        </w:rPr>
        <w:t xml:space="preserve">, </w:t>
      </w:r>
      <w:r w:rsidRPr="00430019">
        <w:rPr>
          <w:rFonts w:ascii="Cambria" w:hAnsi="Cambria"/>
          <w:b/>
          <w:bCs/>
          <w:noProof/>
          <w:sz w:val="22"/>
        </w:rPr>
        <w:t>Otsu K</w:t>
      </w:r>
      <w:r w:rsidRPr="00430019">
        <w:rPr>
          <w:rFonts w:ascii="Cambria" w:hAnsi="Cambria"/>
          <w:noProof/>
          <w:sz w:val="22"/>
        </w:rPr>
        <w:t xml:space="preserve">, </w:t>
      </w:r>
      <w:r w:rsidRPr="00430019">
        <w:rPr>
          <w:rFonts w:ascii="Cambria" w:hAnsi="Cambria"/>
          <w:b/>
          <w:bCs/>
          <w:noProof/>
          <w:sz w:val="22"/>
        </w:rPr>
        <w:t>Ou JJ</w:t>
      </w:r>
      <w:r w:rsidRPr="00430019">
        <w:rPr>
          <w:rFonts w:ascii="Cambria" w:hAnsi="Cambria"/>
          <w:noProof/>
          <w:sz w:val="22"/>
        </w:rPr>
        <w:t xml:space="preserve">, </w:t>
      </w:r>
      <w:r w:rsidRPr="00430019">
        <w:rPr>
          <w:rFonts w:ascii="Cambria" w:hAnsi="Cambria"/>
          <w:b/>
          <w:bCs/>
          <w:noProof/>
          <w:sz w:val="22"/>
        </w:rPr>
        <w:t>Outeiro TF</w:t>
      </w:r>
      <w:r w:rsidRPr="00430019">
        <w:rPr>
          <w:rFonts w:ascii="Cambria" w:hAnsi="Cambria"/>
          <w:noProof/>
          <w:sz w:val="22"/>
        </w:rPr>
        <w:t xml:space="preserve">, </w:t>
      </w:r>
      <w:r w:rsidRPr="00430019">
        <w:rPr>
          <w:rFonts w:ascii="Cambria" w:hAnsi="Cambria"/>
          <w:b/>
          <w:bCs/>
          <w:noProof/>
          <w:sz w:val="22"/>
        </w:rPr>
        <w:t>Ouyang D</w:t>
      </w:r>
      <w:r w:rsidRPr="00430019">
        <w:rPr>
          <w:rFonts w:ascii="Cambria" w:hAnsi="Cambria"/>
          <w:noProof/>
          <w:sz w:val="22"/>
        </w:rPr>
        <w:t xml:space="preserve">, </w:t>
      </w:r>
      <w:r w:rsidRPr="00430019">
        <w:rPr>
          <w:rFonts w:ascii="Cambria" w:hAnsi="Cambria"/>
          <w:b/>
          <w:bCs/>
          <w:noProof/>
          <w:sz w:val="22"/>
        </w:rPr>
        <w:t>Ouyang H</w:t>
      </w:r>
      <w:r w:rsidRPr="00430019">
        <w:rPr>
          <w:rFonts w:ascii="Cambria" w:hAnsi="Cambria"/>
          <w:noProof/>
          <w:sz w:val="22"/>
        </w:rPr>
        <w:t xml:space="preserve">, </w:t>
      </w:r>
      <w:r w:rsidRPr="00430019">
        <w:rPr>
          <w:rFonts w:ascii="Cambria" w:hAnsi="Cambria"/>
          <w:b/>
          <w:bCs/>
          <w:noProof/>
          <w:sz w:val="22"/>
        </w:rPr>
        <w:t>Overholtzer M</w:t>
      </w:r>
      <w:r w:rsidRPr="00430019">
        <w:rPr>
          <w:rFonts w:ascii="Cambria" w:hAnsi="Cambria"/>
          <w:noProof/>
          <w:sz w:val="22"/>
        </w:rPr>
        <w:t xml:space="preserve">, </w:t>
      </w:r>
      <w:r w:rsidRPr="00430019">
        <w:rPr>
          <w:rFonts w:ascii="Cambria" w:hAnsi="Cambria"/>
          <w:b/>
          <w:bCs/>
          <w:noProof/>
          <w:sz w:val="22"/>
        </w:rPr>
        <w:t>Ozbun MA</w:t>
      </w:r>
      <w:r w:rsidRPr="00430019">
        <w:rPr>
          <w:rFonts w:ascii="Cambria" w:hAnsi="Cambria"/>
          <w:noProof/>
          <w:sz w:val="22"/>
        </w:rPr>
        <w:t xml:space="preserve">, </w:t>
      </w:r>
      <w:r w:rsidRPr="00430019">
        <w:rPr>
          <w:rFonts w:ascii="Cambria" w:hAnsi="Cambria"/>
          <w:b/>
          <w:bCs/>
          <w:noProof/>
          <w:sz w:val="22"/>
        </w:rPr>
        <w:t>Ozdinler PH</w:t>
      </w:r>
      <w:r w:rsidRPr="00430019">
        <w:rPr>
          <w:rFonts w:ascii="Cambria" w:hAnsi="Cambria"/>
          <w:noProof/>
          <w:sz w:val="22"/>
        </w:rPr>
        <w:t xml:space="preserve">, </w:t>
      </w:r>
      <w:r w:rsidRPr="00430019">
        <w:rPr>
          <w:rFonts w:ascii="Cambria" w:hAnsi="Cambria"/>
          <w:b/>
          <w:bCs/>
          <w:noProof/>
          <w:sz w:val="22"/>
        </w:rPr>
        <w:t>Ozpolat B</w:t>
      </w:r>
      <w:r w:rsidRPr="00430019">
        <w:rPr>
          <w:rFonts w:ascii="Cambria" w:hAnsi="Cambria"/>
          <w:noProof/>
          <w:sz w:val="22"/>
        </w:rPr>
        <w:t xml:space="preserve">, </w:t>
      </w:r>
      <w:r w:rsidRPr="00430019">
        <w:rPr>
          <w:rFonts w:ascii="Cambria" w:hAnsi="Cambria"/>
          <w:b/>
          <w:bCs/>
          <w:noProof/>
          <w:sz w:val="22"/>
        </w:rPr>
        <w:t>Pacelli C</w:t>
      </w:r>
      <w:r w:rsidRPr="00430019">
        <w:rPr>
          <w:rFonts w:ascii="Cambria" w:hAnsi="Cambria"/>
          <w:noProof/>
          <w:sz w:val="22"/>
        </w:rPr>
        <w:t xml:space="preserve">, </w:t>
      </w:r>
      <w:r w:rsidRPr="00430019">
        <w:rPr>
          <w:rFonts w:ascii="Cambria" w:hAnsi="Cambria"/>
          <w:b/>
          <w:bCs/>
          <w:noProof/>
          <w:sz w:val="22"/>
        </w:rPr>
        <w:t>Paganetti P</w:t>
      </w:r>
      <w:r w:rsidRPr="00430019">
        <w:rPr>
          <w:rFonts w:ascii="Cambria" w:hAnsi="Cambria"/>
          <w:noProof/>
          <w:sz w:val="22"/>
        </w:rPr>
        <w:t xml:space="preserve">, </w:t>
      </w:r>
      <w:r w:rsidRPr="00430019">
        <w:rPr>
          <w:rFonts w:ascii="Cambria" w:hAnsi="Cambria"/>
          <w:b/>
          <w:bCs/>
          <w:noProof/>
          <w:sz w:val="22"/>
        </w:rPr>
        <w:t>Page G</w:t>
      </w:r>
      <w:r w:rsidRPr="00430019">
        <w:rPr>
          <w:rFonts w:ascii="Cambria" w:hAnsi="Cambria"/>
          <w:noProof/>
          <w:sz w:val="22"/>
        </w:rPr>
        <w:t xml:space="preserve">, </w:t>
      </w:r>
      <w:r w:rsidRPr="00430019">
        <w:rPr>
          <w:rFonts w:ascii="Cambria" w:hAnsi="Cambria"/>
          <w:b/>
          <w:bCs/>
          <w:noProof/>
          <w:sz w:val="22"/>
        </w:rPr>
        <w:t>Pages G</w:t>
      </w:r>
      <w:r w:rsidRPr="00430019">
        <w:rPr>
          <w:rFonts w:ascii="Cambria" w:hAnsi="Cambria"/>
          <w:noProof/>
          <w:sz w:val="22"/>
        </w:rPr>
        <w:t xml:space="preserve">, </w:t>
      </w:r>
      <w:r w:rsidRPr="00430019">
        <w:rPr>
          <w:rFonts w:ascii="Cambria" w:hAnsi="Cambria"/>
          <w:b/>
          <w:bCs/>
          <w:noProof/>
          <w:sz w:val="22"/>
        </w:rPr>
        <w:t>Pagnini U</w:t>
      </w:r>
      <w:r w:rsidRPr="00430019">
        <w:rPr>
          <w:rFonts w:ascii="Cambria" w:hAnsi="Cambria"/>
          <w:noProof/>
          <w:sz w:val="22"/>
        </w:rPr>
        <w:t xml:space="preserve">, </w:t>
      </w:r>
      <w:r w:rsidRPr="00430019">
        <w:rPr>
          <w:rFonts w:ascii="Cambria" w:hAnsi="Cambria"/>
          <w:b/>
          <w:bCs/>
          <w:noProof/>
          <w:sz w:val="22"/>
        </w:rPr>
        <w:t>Pajak B</w:t>
      </w:r>
      <w:r w:rsidRPr="00430019">
        <w:rPr>
          <w:rFonts w:ascii="Cambria" w:hAnsi="Cambria"/>
          <w:noProof/>
          <w:sz w:val="22"/>
        </w:rPr>
        <w:t xml:space="preserve">, </w:t>
      </w:r>
      <w:r w:rsidRPr="00430019">
        <w:rPr>
          <w:rFonts w:ascii="Cambria" w:hAnsi="Cambria"/>
          <w:b/>
          <w:bCs/>
          <w:noProof/>
          <w:sz w:val="22"/>
        </w:rPr>
        <w:t>Pak SC</w:t>
      </w:r>
      <w:r w:rsidRPr="00430019">
        <w:rPr>
          <w:rFonts w:ascii="Cambria" w:hAnsi="Cambria"/>
          <w:noProof/>
          <w:sz w:val="22"/>
        </w:rPr>
        <w:t xml:space="preserve">, </w:t>
      </w:r>
      <w:r w:rsidRPr="00430019">
        <w:rPr>
          <w:rFonts w:ascii="Cambria" w:hAnsi="Cambria"/>
          <w:b/>
          <w:bCs/>
          <w:noProof/>
          <w:sz w:val="22"/>
        </w:rPr>
        <w:t>Pakos-Zebrucka K</w:t>
      </w:r>
      <w:r w:rsidRPr="00430019">
        <w:rPr>
          <w:rFonts w:ascii="Cambria" w:hAnsi="Cambria"/>
          <w:noProof/>
          <w:sz w:val="22"/>
        </w:rPr>
        <w:t xml:space="preserve">, </w:t>
      </w:r>
      <w:r w:rsidRPr="00430019">
        <w:rPr>
          <w:rFonts w:ascii="Cambria" w:hAnsi="Cambria"/>
          <w:b/>
          <w:bCs/>
          <w:noProof/>
          <w:sz w:val="22"/>
        </w:rPr>
        <w:t>Pakpour N</w:t>
      </w:r>
      <w:r w:rsidRPr="00430019">
        <w:rPr>
          <w:rFonts w:ascii="Cambria" w:hAnsi="Cambria"/>
          <w:noProof/>
          <w:sz w:val="22"/>
        </w:rPr>
        <w:t xml:space="preserve">, </w:t>
      </w:r>
      <w:r w:rsidRPr="00430019">
        <w:rPr>
          <w:rFonts w:ascii="Cambria" w:hAnsi="Cambria"/>
          <w:b/>
          <w:bCs/>
          <w:noProof/>
          <w:sz w:val="22"/>
        </w:rPr>
        <w:t>Palková Z</w:t>
      </w:r>
      <w:r w:rsidRPr="00430019">
        <w:rPr>
          <w:rFonts w:ascii="Cambria" w:hAnsi="Cambria"/>
          <w:noProof/>
          <w:sz w:val="22"/>
        </w:rPr>
        <w:t xml:space="preserve">, </w:t>
      </w:r>
      <w:r w:rsidRPr="00430019">
        <w:rPr>
          <w:rFonts w:ascii="Cambria" w:hAnsi="Cambria"/>
          <w:b/>
          <w:bCs/>
          <w:noProof/>
          <w:sz w:val="22"/>
        </w:rPr>
        <w:t>Palladino F</w:t>
      </w:r>
      <w:r w:rsidRPr="00430019">
        <w:rPr>
          <w:rFonts w:ascii="Cambria" w:hAnsi="Cambria"/>
          <w:noProof/>
          <w:sz w:val="22"/>
        </w:rPr>
        <w:t xml:space="preserve">, </w:t>
      </w:r>
      <w:r w:rsidRPr="00430019">
        <w:rPr>
          <w:rFonts w:ascii="Cambria" w:hAnsi="Cambria"/>
          <w:b/>
          <w:bCs/>
          <w:noProof/>
          <w:sz w:val="22"/>
        </w:rPr>
        <w:t>Pallauf K</w:t>
      </w:r>
      <w:r w:rsidRPr="00430019">
        <w:rPr>
          <w:rFonts w:ascii="Cambria" w:hAnsi="Cambria"/>
          <w:noProof/>
          <w:sz w:val="22"/>
        </w:rPr>
        <w:t xml:space="preserve">, </w:t>
      </w:r>
      <w:r w:rsidRPr="00430019">
        <w:rPr>
          <w:rFonts w:ascii="Cambria" w:hAnsi="Cambria"/>
          <w:b/>
          <w:bCs/>
          <w:noProof/>
          <w:sz w:val="22"/>
        </w:rPr>
        <w:t>Pallet N</w:t>
      </w:r>
      <w:r w:rsidRPr="00430019">
        <w:rPr>
          <w:rFonts w:ascii="Cambria" w:hAnsi="Cambria"/>
          <w:noProof/>
          <w:sz w:val="22"/>
        </w:rPr>
        <w:t xml:space="preserve">, </w:t>
      </w:r>
      <w:r w:rsidRPr="00430019">
        <w:rPr>
          <w:rFonts w:ascii="Cambria" w:hAnsi="Cambria"/>
          <w:b/>
          <w:bCs/>
          <w:noProof/>
          <w:sz w:val="22"/>
        </w:rPr>
        <w:t>Palmieri M</w:t>
      </w:r>
      <w:r w:rsidRPr="00430019">
        <w:rPr>
          <w:rFonts w:ascii="Cambria" w:hAnsi="Cambria"/>
          <w:noProof/>
          <w:sz w:val="22"/>
        </w:rPr>
        <w:t xml:space="preserve">, </w:t>
      </w:r>
      <w:r w:rsidRPr="00430019">
        <w:rPr>
          <w:rFonts w:ascii="Cambria" w:hAnsi="Cambria"/>
          <w:b/>
          <w:bCs/>
          <w:noProof/>
          <w:sz w:val="22"/>
        </w:rPr>
        <w:t>Paludan SR</w:t>
      </w:r>
      <w:r w:rsidRPr="00430019">
        <w:rPr>
          <w:rFonts w:ascii="Cambria" w:hAnsi="Cambria"/>
          <w:noProof/>
          <w:sz w:val="22"/>
        </w:rPr>
        <w:t xml:space="preserve">, </w:t>
      </w:r>
      <w:r w:rsidRPr="00430019">
        <w:rPr>
          <w:rFonts w:ascii="Cambria" w:hAnsi="Cambria"/>
          <w:b/>
          <w:bCs/>
          <w:noProof/>
          <w:sz w:val="22"/>
        </w:rPr>
        <w:t>Palumbo C</w:t>
      </w:r>
      <w:r w:rsidRPr="00430019">
        <w:rPr>
          <w:rFonts w:ascii="Cambria" w:hAnsi="Cambria"/>
          <w:noProof/>
          <w:sz w:val="22"/>
        </w:rPr>
        <w:t xml:space="preserve">, </w:t>
      </w:r>
      <w:r w:rsidRPr="00430019">
        <w:rPr>
          <w:rFonts w:ascii="Cambria" w:hAnsi="Cambria"/>
          <w:b/>
          <w:bCs/>
          <w:noProof/>
          <w:sz w:val="22"/>
        </w:rPr>
        <w:t>Palumbo S</w:t>
      </w:r>
      <w:r w:rsidRPr="00430019">
        <w:rPr>
          <w:rFonts w:ascii="Cambria" w:hAnsi="Cambria"/>
          <w:noProof/>
          <w:sz w:val="22"/>
        </w:rPr>
        <w:t xml:space="preserve">, </w:t>
      </w:r>
      <w:r w:rsidRPr="00430019">
        <w:rPr>
          <w:rFonts w:ascii="Cambria" w:hAnsi="Cambria"/>
          <w:b/>
          <w:bCs/>
          <w:noProof/>
          <w:sz w:val="22"/>
        </w:rPr>
        <w:t>Pampliega O</w:t>
      </w:r>
      <w:r w:rsidRPr="00430019">
        <w:rPr>
          <w:rFonts w:ascii="Cambria" w:hAnsi="Cambria"/>
          <w:noProof/>
          <w:sz w:val="22"/>
        </w:rPr>
        <w:t xml:space="preserve">, </w:t>
      </w:r>
      <w:r w:rsidRPr="00430019">
        <w:rPr>
          <w:rFonts w:ascii="Cambria" w:hAnsi="Cambria"/>
          <w:b/>
          <w:bCs/>
          <w:noProof/>
          <w:sz w:val="22"/>
        </w:rPr>
        <w:t>Pan H</w:t>
      </w:r>
      <w:r w:rsidRPr="00430019">
        <w:rPr>
          <w:rFonts w:ascii="Cambria" w:hAnsi="Cambria"/>
          <w:noProof/>
          <w:sz w:val="22"/>
        </w:rPr>
        <w:t xml:space="preserve">, </w:t>
      </w:r>
      <w:r w:rsidRPr="00430019">
        <w:rPr>
          <w:rFonts w:ascii="Cambria" w:hAnsi="Cambria"/>
          <w:b/>
          <w:bCs/>
          <w:noProof/>
          <w:sz w:val="22"/>
        </w:rPr>
        <w:t xml:space="preserve">Pan </w:t>
      </w:r>
      <w:r w:rsidRPr="00430019">
        <w:rPr>
          <w:rFonts w:ascii="Cambria" w:hAnsi="Cambria"/>
          <w:b/>
          <w:bCs/>
          <w:noProof/>
          <w:sz w:val="22"/>
        </w:rPr>
        <w:lastRenderedPageBreak/>
        <w:t>W</w:t>
      </w:r>
      <w:r w:rsidRPr="00430019">
        <w:rPr>
          <w:rFonts w:ascii="Cambria" w:hAnsi="Cambria"/>
          <w:noProof/>
          <w:sz w:val="22"/>
        </w:rPr>
        <w:t xml:space="preserve">, </w:t>
      </w:r>
      <w:r w:rsidRPr="00430019">
        <w:rPr>
          <w:rFonts w:ascii="Cambria" w:hAnsi="Cambria"/>
          <w:b/>
          <w:bCs/>
          <w:noProof/>
          <w:sz w:val="22"/>
        </w:rPr>
        <w:t>Panaretakis T</w:t>
      </w:r>
      <w:r w:rsidRPr="00430019">
        <w:rPr>
          <w:rFonts w:ascii="Cambria" w:hAnsi="Cambria"/>
          <w:noProof/>
          <w:sz w:val="22"/>
        </w:rPr>
        <w:t xml:space="preserve">, </w:t>
      </w:r>
      <w:r w:rsidRPr="00430019">
        <w:rPr>
          <w:rFonts w:ascii="Cambria" w:hAnsi="Cambria"/>
          <w:b/>
          <w:bCs/>
          <w:noProof/>
          <w:sz w:val="22"/>
        </w:rPr>
        <w:t>Pandey A</w:t>
      </w:r>
      <w:r w:rsidRPr="00430019">
        <w:rPr>
          <w:rFonts w:ascii="Cambria" w:hAnsi="Cambria"/>
          <w:noProof/>
          <w:sz w:val="22"/>
        </w:rPr>
        <w:t xml:space="preserve">, </w:t>
      </w:r>
      <w:r w:rsidRPr="00430019">
        <w:rPr>
          <w:rFonts w:ascii="Cambria" w:hAnsi="Cambria"/>
          <w:b/>
          <w:bCs/>
          <w:noProof/>
          <w:sz w:val="22"/>
        </w:rPr>
        <w:t>Pantazopoulou A</w:t>
      </w:r>
      <w:r w:rsidRPr="00430019">
        <w:rPr>
          <w:rFonts w:ascii="Cambria" w:hAnsi="Cambria"/>
          <w:noProof/>
          <w:sz w:val="22"/>
        </w:rPr>
        <w:t xml:space="preserve">, </w:t>
      </w:r>
      <w:r w:rsidRPr="00430019">
        <w:rPr>
          <w:rFonts w:ascii="Cambria" w:hAnsi="Cambria"/>
          <w:b/>
          <w:bCs/>
          <w:noProof/>
          <w:sz w:val="22"/>
        </w:rPr>
        <w:t>Papackova Z</w:t>
      </w:r>
      <w:r w:rsidRPr="00430019">
        <w:rPr>
          <w:rFonts w:ascii="Cambria" w:hAnsi="Cambria"/>
          <w:noProof/>
          <w:sz w:val="22"/>
        </w:rPr>
        <w:t xml:space="preserve">, </w:t>
      </w:r>
      <w:r w:rsidRPr="00430019">
        <w:rPr>
          <w:rFonts w:ascii="Cambria" w:hAnsi="Cambria"/>
          <w:b/>
          <w:bCs/>
          <w:noProof/>
          <w:sz w:val="22"/>
        </w:rPr>
        <w:t>Papademetrio DL</w:t>
      </w:r>
      <w:r w:rsidRPr="00430019">
        <w:rPr>
          <w:rFonts w:ascii="Cambria" w:hAnsi="Cambria"/>
          <w:noProof/>
          <w:sz w:val="22"/>
        </w:rPr>
        <w:t xml:space="preserve">, </w:t>
      </w:r>
      <w:r w:rsidRPr="00430019">
        <w:rPr>
          <w:rFonts w:ascii="Cambria" w:hAnsi="Cambria"/>
          <w:b/>
          <w:bCs/>
          <w:noProof/>
          <w:sz w:val="22"/>
        </w:rPr>
        <w:t>Papassideri I</w:t>
      </w:r>
      <w:r w:rsidRPr="00430019">
        <w:rPr>
          <w:rFonts w:ascii="Cambria" w:hAnsi="Cambria"/>
          <w:noProof/>
          <w:sz w:val="22"/>
        </w:rPr>
        <w:t xml:space="preserve">, </w:t>
      </w:r>
      <w:r w:rsidRPr="00430019">
        <w:rPr>
          <w:rFonts w:ascii="Cambria" w:hAnsi="Cambria"/>
          <w:b/>
          <w:bCs/>
          <w:noProof/>
          <w:sz w:val="22"/>
        </w:rPr>
        <w:t>Papini A</w:t>
      </w:r>
      <w:r w:rsidRPr="00430019">
        <w:rPr>
          <w:rFonts w:ascii="Cambria" w:hAnsi="Cambria"/>
          <w:noProof/>
          <w:sz w:val="22"/>
        </w:rPr>
        <w:t xml:space="preserve">, </w:t>
      </w:r>
      <w:r w:rsidRPr="00430019">
        <w:rPr>
          <w:rFonts w:ascii="Cambria" w:hAnsi="Cambria"/>
          <w:b/>
          <w:bCs/>
          <w:noProof/>
          <w:sz w:val="22"/>
        </w:rPr>
        <w:t>Parajuli N</w:t>
      </w:r>
      <w:r w:rsidRPr="00430019">
        <w:rPr>
          <w:rFonts w:ascii="Cambria" w:hAnsi="Cambria"/>
          <w:noProof/>
          <w:sz w:val="22"/>
        </w:rPr>
        <w:t xml:space="preserve">, </w:t>
      </w:r>
      <w:r w:rsidRPr="00430019">
        <w:rPr>
          <w:rFonts w:ascii="Cambria" w:hAnsi="Cambria"/>
          <w:b/>
          <w:bCs/>
          <w:noProof/>
          <w:sz w:val="22"/>
        </w:rPr>
        <w:t>Pardo J</w:t>
      </w:r>
      <w:r w:rsidRPr="00430019">
        <w:rPr>
          <w:rFonts w:ascii="Cambria" w:hAnsi="Cambria"/>
          <w:noProof/>
          <w:sz w:val="22"/>
        </w:rPr>
        <w:t xml:space="preserve">, </w:t>
      </w:r>
      <w:r w:rsidRPr="00430019">
        <w:rPr>
          <w:rFonts w:ascii="Cambria" w:hAnsi="Cambria"/>
          <w:b/>
          <w:bCs/>
          <w:noProof/>
          <w:sz w:val="22"/>
        </w:rPr>
        <w:t>Parekh V V</w:t>
      </w:r>
      <w:r w:rsidRPr="00430019">
        <w:rPr>
          <w:rFonts w:ascii="Cambria" w:hAnsi="Cambria"/>
          <w:noProof/>
          <w:sz w:val="22"/>
        </w:rPr>
        <w:t xml:space="preserve">, </w:t>
      </w:r>
      <w:r w:rsidRPr="00430019">
        <w:rPr>
          <w:rFonts w:ascii="Cambria" w:hAnsi="Cambria"/>
          <w:b/>
          <w:bCs/>
          <w:noProof/>
          <w:sz w:val="22"/>
        </w:rPr>
        <w:t>Parenti G</w:t>
      </w:r>
      <w:r w:rsidRPr="00430019">
        <w:rPr>
          <w:rFonts w:ascii="Cambria" w:hAnsi="Cambria"/>
          <w:noProof/>
          <w:sz w:val="22"/>
        </w:rPr>
        <w:t xml:space="preserve">, </w:t>
      </w:r>
      <w:r w:rsidRPr="00430019">
        <w:rPr>
          <w:rFonts w:ascii="Cambria" w:hAnsi="Cambria"/>
          <w:b/>
          <w:bCs/>
          <w:noProof/>
          <w:sz w:val="22"/>
        </w:rPr>
        <w:t>Park J-I</w:t>
      </w:r>
      <w:r w:rsidRPr="00430019">
        <w:rPr>
          <w:rFonts w:ascii="Cambria" w:hAnsi="Cambria"/>
          <w:noProof/>
          <w:sz w:val="22"/>
        </w:rPr>
        <w:t xml:space="preserve">, </w:t>
      </w:r>
      <w:r w:rsidRPr="00430019">
        <w:rPr>
          <w:rFonts w:ascii="Cambria" w:hAnsi="Cambria"/>
          <w:b/>
          <w:bCs/>
          <w:noProof/>
          <w:sz w:val="22"/>
        </w:rPr>
        <w:t>Park J</w:t>
      </w:r>
      <w:r w:rsidRPr="00430019">
        <w:rPr>
          <w:rFonts w:ascii="Cambria" w:hAnsi="Cambria"/>
          <w:noProof/>
          <w:sz w:val="22"/>
        </w:rPr>
        <w:t xml:space="preserve">, </w:t>
      </w:r>
      <w:r w:rsidRPr="00430019">
        <w:rPr>
          <w:rFonts w:ascii="Cambria" w:hAnsi="Cambria"/>
          <w:b/>
          <w:bCs/>
          <w:noProof/>
          <w:sz w:val="22"/>
        </w:rPr>
        <w:t>Park OK</w:t>
      </w:r>
      <w:r w:rsidRPr="00430019">
        <w:rPr>
          <w:rFonts w:ascii="Cambria" w:hAnsi="Cambria"/>
          <w:noProof/>
          <w:sz w:val="22"/>
        </w:rPr>
        <w:t xml:space="preserve">, </w:t>
      </w:r>
      <w:r w:rsidRPr="00430019">
        <w:rPr>
          <w:rFonts w:ascii="Cambria" w:hAnsi="Cambria"/>
          <w:b/>
          <w:bCs/>
          <w:noProof/>
          <w:sz w:val="22"/>
        </w:rPr>
        <w:t>Parker R</w:t>
      </w:r>
      <w:r w:rsidRPr="00430019">
        <w:rPr>
          <w:rFonts w:ascii="Cambria" w:hAnsi="Cambria"/>
          <w:noProof/>
          <w:sz w:val="22"/>
        </w:rPr>
        <w:t xml:space="preserve">, </w:t>
      </w:r>
      <w:r w:rsidRPr="00430019">
        <w:rPr>
          <w:rFonts w:ascii="Cambria" w:hAnsi="Cambria"/>
          <w:b/>
          <w:bCs/>
          <w:noProof/>
          <w:sz w:val="22"/>
        </w:rPr>
        <w:t>Parlato R</w:t>
      </w:r>
      <w:r w:rsidRPr="00430019">
        <w:rPr>
          <w:rFonts w:ascii="Cambria" w:hAnsi="Cambria"/>
          <w:noProof/>
          <w:sz w:val="22"/>
        </w:rPr>
        <w:t xml:space="preserve">, </w:t>
      </w:r>
      <w:r w:rsidRPr="00430019">
        <w:rPr>
          <w:rFonts w:ascii="Cambria" w:hAnsi="Cambria"/>
          <w:b/>
          <w:bCs/>
          <w:noProof/>
          <w:sz w:val="22"/>
        </w:rPr>
        <w:t>Parys JB</w:t>
      </w:r>
      <w:r w:rsidRPr="00430019">
        <w:rPr>
          <w:rFonts w:ascii="Cambria" w:hAnsi="Cambria"/>
          <w:noProof/>
          <w:sz w:val="22"/>
        </w:rPr>
        <w:t xml:space="preserve">, </w:t>
      </w:r>
      <w:r w:rsidRPr="00430019">
        <w:rPr>
          <w:rFonts w:ascii="Cambria" w:hAnsi="Cambria"/>
          <w:b/>
          <w:bCs/>
          <w:noProof/>
          <w:sz w:val="22"/>
        </w:rPr>
        <w:t>Parzych KR</w:t>
      </w:r>
      <w:r w:rsidRPr="00430019">
        <w:rPr>
          <w:rFonts w:ascii="Cambria" w:hAnsi="Cambria"/>
          <w:noProof/>
          <w:sz w:val="22"/>
        </w:rPr>
        <w:t xml:space="preserve">, </w:t>
      </w:r>
      <w:r w:rsidRPr="00430019">
        <w:rPr>
          <w:rFonts w:ascii="Cambria" w:hAnsi="Cambria"/>
          <w:b/>
          <w:bCs/>
          <w:noProof/>
          <w:sz w:val="22"/>
        </w:rPr>
        <w:t>Pasquet J-M</w:t>
      </w:r>
      <w:r w:rsidRPr="00430019">
        <w:rPr>
          <w:rFonts w:ascii="Cambria" w:hAnsi="Cambria"/>
          <w:noProof/>
          <w:sz w:val="22"/>
        </w:rPr>
        <w:t xml:space="preserve">, </w:t>
      </w:r>
      <w:r w:rsidRPr="00430019">
        <w:rPr>
          <w:rFonts w:ascii="Cambria" w:hAnsi="Cambria"/>
          <w:b/>
          <w:bCs/>
          <w:noProof/>
          <w:sz w:val="22"/>
        </w:rPr>
        <w:t>Pasquier B</w:t>
      </w:r>
      <w:r w:rsidRPr="00430019">
        <w:rPr>
          <w:rFonts w:ascii="Cambria" w:hAnsi="Cambria"/>
          <w:noProof/>
          <w:sz w:val="22"/>
        </w:rPr>
        <w:t xml:space="preserve">, </w:t>
      </w:r>
      <w:r w:rsidRPr="00430019">
        <w:rPr>
          <w:rFonts w:ascii="Cambria" w:hAnsi="Cambria"/>
          <w:b/>
          <w:bCs/>
          <w:noProof/>
          <w:sz w:val="22"/>
        </w:rPr>
        <w:t>Pasumarthi KB</w:t>
      </w:r>
      <w:r w:rsidRPr="00430019">
        <w:rPr>
          <w:rFonts w:ascii="Cambria" w:hAnsi="Cambria"/>
          <w:noProof/>
          <w:sz w:val="22"/>
        </w:rPr>
        <w:t xml:space="preserve">, </w:t>
      </w:r>
      <w:r w:rsidRPr="00430019">
        <w:rPr>
          <w:rFonts w:ascii="Cambria" w:hAnsi="Cambria"/>
          <w:b/>
          <w:bCs/>
          <w:noProof/>
          <w:sz w:val="22"/>
        </w:rPr>
        <w:t>Patschan D</w:t>
      </w:r>
      <w:r w:rsidRPr="00430019">
        <w:rPr>
          <w:rFonts w:ascii="Cambria" w:hAnsi="Cambria"/>
          <w:noProof/>
          <w:sz w:val="22"/>
        </w:rPr>
        <w:t xml:space="preserve">, </w:t>
      </w:r>
      <w:r w:rsidRPr="00430019">
        <w:rPr>
          <w:rFonts w:ascii="Cambria" w:hAnsi="Cambria"/>
          <w:b/>
          <w:bCs/>
          <w:noProof/>
          <w:sz w:val="22"/>
        </w:rPr>
        <w:t>Patterson C</w:t>
      </w:r>
      <w:r w:rsidRPr="00430019">
        <w:rPr>
          <w:rFonts w:ascii="Cambria" w:hAnsi="Cambria"/>
          <w:noProof/>
          <w:sz w:val="22"/>
        </w:rPr>
        <w:t xml:space="preserve">, </w:t>
      </w:r>
      <w:r w:rsidRPr="00430019">
        <w:rPr>
          <w:rFonts w:ascii="Cambria" w:hAnsi="Cambria"/>
          <w:b/>
          <w:bCs/>
          <w:noProof/>
          <w:sz w:val="22"/>
        </w:rPr>
        <w:t>Pattingre S</w:t>
      </w:r>
      <w:r w:rsidRPr="00430019">
        <w:rPr>
          <w:rFonts w:ascii="Cambria" w:hAnsi="Cambria"/>
          <w:noProof/>
          <w:sz w:val="22"/>
        </w:rPr>
        <w:t xml:space="preserve">, </w:t>
      </w:r>
      <w:r w:rsidRPr="00430019">
        <w:rPr>
          <w:rFonts w:ascii="Cambria" w:hAnsi="Cambria"/>
          <w:b/>
          <w:bCs/>
          <w:noProof/>
          <w:sz w:val="22"/>
        </w:rPr>
        <w:t>Pattison S</w:t>
      </w:r>
      <w:r w:rsidRPr="00430019">
        <w:rPr>
          <w:rFonts w:ascii="Cambria" w:hAnsi="Cambria"/>
          <w:noProof/>
          <w:sz w:val="22"/>
        </w:rPr>
        <w:t xml:space="preserve">, </w:t>
      </w:r>
      <w:r w:rsidRPr="00430019">
        <w:rPr>
          <w:rFonts w:ascii="Cambria" w:hAnsi="Cambria"/>
          <w:b/>
          <w:bCs/>
          <w:noProof/>
          <w:sz w:val="22"/>
        </w:rPr>
        <w:t>Pause A</w:t>
      </w:r>
      <w:r w:rsidRPr="00430019">
        <w:rPr>
          <w:rFonts w:ascii="Cambria" w:hAnsi="Cambria"/>
          <w:noProof/>
          <w:sz w:val="22"/>
        </w:rPr>
        <w:t xml:space="preserve">, </w:t>
      </w:r>
      <w:r w:rsidRPr="00430019">
        <w:rPr>
          <w:rFonts w:ascii="Cambria" w:hAnsi="Cambria"/>
          <w:b/>
          <w:bCs/>
          <w:noProof/>
          <w:sz w:val="22"/>
        </w:rPr>
        <w:t>Pavenstädt H</w:t>
      </w:r>
      <w:r w:rsidRPr="00430019">
        <w:rPr>
          <w:rFonts w:ascii="Cambria" w:hAnsi="Cambria"/>
          <w:noProof/>
          <w:sz w:val="22"/>
        </w:rPr>
        <w:t xml:space="preserve">, </w:t>
      </w:r>
      <w:r w:rsidRPr="00430019">
        <w:rPr>
          <w:rFonts w:ascii="Cambria" w:hAnsi="Cambria"/>
          <w:b/>
          <w:bCs/>
          <w:noProof/>
          <w:sz w:val="22"/>
        </w:rPr>
        <w:t>Pavone F</w:t>
      </w:r>
      <w:r w:rsidRPr="00430019">
        <w:rPr>
          <w:rFonts w:ascii="Cambria" w:hAnsi="Cambria"/>
          <w:noProof/>
          <w:sz w:val="22"/>
        </w:rPr>
        <w:t xml:space="preserve">, </w:t>
      </w:r>
      <w:r w:rsidRPr="00430019">
        <w:rPr>
          <w:rFonts w:ascii="Cambria" w:hAnsi="Cambria"/>
          <w:b/>
          <w:bCs/>
          <w:noProof/>
          <w:sz w:val="22"/>
        </w:rPr>
        <w:t>Pedrozo Z</w:t>
      </w:r>
      <w:r w:rsidRPr="00430019">
        <w:rPr>
          <w:rFonts w:ascii="Cambria" w:hAnsi="Cambria"/>
          <w:noProof/>
          <w:sz w:val="22"/>
        </w:rPr>
        <w:t xml:space="preserve">, </w:t>
      </w:r>
      <w:r w:rsidRPr="00430019">
        <w:rPr>
          <w:rFonts w:ascii="Cambria" w:hAnsi="Cambria"/>
          <w:b/>
          <w:bCs/>
          <w:noProof/>
          <w:sz w:val="22"/>
        </w:rPr>
        <w:t>Peña FJ</w:t>
      </w:r>
      <w:r w:rsidRPr="00430019">
        <w:rPr>
          <w:rFonts w:ascii="Cambria" w:hAnsi="Cambria"/>
          <w:noProof/>
          <w:sz w:val="22"/>
        </w:rPr>
        <w:t xml:space="preserve">, </w:t>
      </w:r>
      <w:r w:rsidRPr="00430019">
        <w:rPr>
          <w:rFonts w:ascii="Cambria" w:hAnsi="Cambria"/>
          <w:b/>
          <w:bCs/>
          <w:noProof/>
          <w:sz w:val="22"/>
        </w:rPr>
        <w:t>Peñalva MA</w:t>
      </w:r>
      <w:r w:rsidRPr="00430019">
        <w:rPr>
          <w:rFonts w:ascii="Cambria" w:hAnsi="Cambria"/>
          <w:noProof/>
          <w:sz w:val="22"/>
        </w:rPr>
        <w:t xml:space="preserve">, </w:t>
      </w:r>
      <w:r w:rsidRPr="00430019">
        <w:rPr>
          <w:rFonts w:ascii="Cambria" w:hAnsi="Cambria"/>
          <w:b/>
          <w:bCs/>
          <w:noProof/>
          <w:sz w:val="22"/>
        </w:rPr>
        <w:t>Pende M</w:t>
      </w:r>
      <w:r w:rsidRPr="00430019">
        <w:rPr>
          <w:rFonts w:ascii="Cambria" w:hAnsi="Cambria"/>
          <w:noProof/>
          <w:sz w:val="22"/>
        </w:rPr>
        <w:t xml:space="preserve">, </w:t>
      </w:r>
      <w:r w:rsidRPr="00430019">
        <w:rPr>
          <w:rFonts w:ascii="Cambria" w:hAnsi="Cambria"/>
          <w:b/>
          <w:bCs/>
          <w:noProof/>
          <w:sz w:val="22"/>
        </w:rPr>
        <w:t>Peng J</w:t>
      </w:r>
      <w:r w:rsidRPr="00430019">
        <w:rPr>
          <w:rFonts w:ascii="Cambria" w:hAnsi="Cambria"/>
          <w:noProof/>
          <w:sz w:val="22"/>
        </w:rPr>
        <w:t xml:space="preserve">, </w:t>
      </w:r>
      <w:r w:rsidRPr="00430019">
        <w:rPr>
          <w:rFonts w:ascii="Cambria" w:hAnsi="Cambria"/>
          <w:b/>
          <w:bCs/>
          <w:noProof/>
          <w:sz w:val="22"/>
        </w:rPr>
        <w:t>Penna F</w:t>
      </w:r>
      <w:r w:rsidRPr="00430019">
        <w:rPr>
          <w:rFonts w:ascii="Cambria" w:hAnsi="Cambria"/>
          <w:noProof/>
          <w:sz w:val="22"/>
        </w:rPr>
        <w:t xml:space="preserve">, </w:t>
      </w:r>
      <w:r w:rsidRPr="00430019">
        <w:rPr>
          <w:rFonts w:ascii="Cambria" w:hAnsi="Cambria"/>
          <w:b/>
          <w:bCs/>
          <w:noProof/>
          <w:sz w:val="22"/>
        </w:rPr>
        <w:t>Penninger JM</w:t>
      </w:r>
      <w:r w:rsidRPr="00430019">
        <w:rPr>
          <w:rFonts w:ascii="Cambria" w:hAnsi="Cambria"/>
          <w:noProof/>
          <w:sz w:val="22"/>
        </w:rPr>
        <w:t xml:space="preserve">, </w:t>
      </w:r>
      <w:r w:rsidRPr="00430019">
        <w:rPr>
          <w:rFonts w:ascii="Cambria" w:hAnsi="Cambria"/>
          <w:b/>
          <w:bCs/>
          <w:noProof/>
          <w:sz w:val="22"/>
        </w:rPr>
        <w:t>Pensalfini A</w:t>
      </w:r>
      <w:r w:rsidRPr="00430019">
        <w:rPr>
          <w:rFonts w:ascii="Cambria" w:hAnsi="Cambria"/>
          <w:noProof/>
          <w:sz w:val="22"/>
        </w:rPr>
        <w:t xml:space="preserve">, </w:t>
      </w:r>
      <w:r w:rsidRPr="00430019">
        <w:rPr>
          <w:rFonts w:ascii="Cambria" w:hAnsi="Cambria"/>
          <w:b/>
          <w:bCs/>
          <w:noProof/>
          <w:sz w:val="22"/>
        </w:rPr>
        <w:t>Pepe S</w:t>
      </w:r>
      <w:r w:rsidRPr="00430019">
        <w:rPr>
          <w:rFonts w:ascii="Cambria" w:hAnsi="Cambria"/>
          <w:noProof/>
          <w:sz w:val="22"/>
        </w:rPr>
        <w:t xml:space="preserve">, </w:t>
      </w:r>
      <w:r w:rsidRPr="00430019">
        <w:rPr>
          <w:rFonts w:ascii="Cambria" w:hAnsi="Cambria"/>
          <w:b/>
          <w:bCs/>
          <w:noProof/>
          <w:sz w:val="22"/>
        </w:rPr>
        <w:t>Pereira GJ</w:t>
      </w:r>
      <w:r w:rsidRPr="00430019">
        <w:rPr>
          <w:rFonts w:ascii="Cambria" w:hAnsi="Cambria"/>
          <w:noProof/>
          <w:sz w:val="22"/>
        </w:rPr>
        <w:t xml:space="preserve">, </w:t>
      </w:r>
      <w:r w:rsidRPr="00430019">
        <w:rPr>
          <w:rFonts w:ascii="Cambria" w:hAnsi="Cambria"/>
          <w:b/>
          <w:bCs/>
          <w:noProof/>
          <w:sz w:val="22"/>
        </w:rPr>
        <w:t>Pereira PC</w:t>
      </w:r>
      <w:r w:rsidRPr="00430019">
        <w:rPr>
          <w:rFonts w:ascii="Cambria" w:hAnsi="Cambria"/>
          <w:noProof/>
          <w:sz w:val="22"/>
        </w:rPr>
        <w:t xml:space="preserve">, </w:t>
      </w:r>
      <w:r w:rsidRPr="00430019">
        <w:rPr>
          <w:rFonts w:ascii="Cambria" w:hAnsi="Cambria"/>
          <w:b/>
          <w:bCs/>
          <w:noProof/>
          <w:sz w:val="22"/>
        </w:rPr>
        <w:t>Pérez-de la Cruz V</w:t>
      </w:r>
      <w:r w:rsidRPr="00430019">
        <w:rPr>
          <w:rFonts w:ascii="Cambria" w:hAnsi="Cambria"/>
          <w:noProof/>
          <w:sz w:val="22"/>
        </w:rPr>
        <w:t xml:space="preserve">, </w:t>
      </w:r>
      <w:r w:rsidRPr="00430019">
        <w:rPr>
          <w:rFonts w:ascii="Cambria" w:hAnsi="Cambria"/>
          <w:b/>
          <w:bCs/>
          <w:noProof/>
          <w:sz w:val="22"/>
        </w:rPr>
        <w:t>Pérez-Pérez ME</w:t>
      </w:r>
      <w:r w:rsidRPr="00430019">
        <w:rPr>
          <w:rFonts w:ascii="Cambria" w:hAnsi="Cambria"/>
          <w:noProof/>
          <w:sz w:val="22"/>
        </w:rPr>
        <w:t xml:space="preserve">, </w:t>
      </w:r>
      <w:r w:rsidRPr="00430019">
        <w:rPr>
          <w:rFonts w:ascii="Cambria" w:hAnsi="Cambria"/>
          <w:b/>
          <w:bCs/>
          <w:noProof/>
          <w:sz w:val="22"/>
        </w:rPr>
        <w:t>Pérez-Rodríguez D</w:t>
      </w:r>
      <w:r w:rsidRPr="00430019">
        <w:rPr>
          <w:rFonts w:ascii="Cambria" w:hAnsi="Cambria"/>
          <w:noProof/>
          <w:sz w:val="22"/>
        </w:rPr>
        <w:t xml:space="preserve">, </w:t>
      </w:r>
      <w:r w:rsidRPr="00430019">
        <w:rPr>
          <w:rFonts w:ascii="Cambria" w:hAnsi="Cambria"/>
          <w:b/>
          <w:bCs/>
          <w:noProof/>
          <w:sz w:val="22"/>
        </w:rPr>
        <w:t>Pérez-Sala D</w:t>
      </w:r>
      <w:r w:rsidRPr="00430019">
        <w:rPr>
          <w:rFonts w:ascii="Cambria" w:hAnsi="Cambria"/>
          <w:noProof/>
          <w:sz w:val="22"/>
        </w:rPr>
        <w:t xml:space="preserve">, </w:t>
      </w:r>
      <w:r w:rsidRPr="00430019">
        <w:rPr>
          <w:rFonts w:ascii="Cambria" w:hAnsi="Cambria"/>
          <w:b/>
          <w:bCs/>
          <w:noProof/>
          <w:sz w:val="22"/>
        </w:rPr>
        <w:t>Perier C</w:t>
      </w:r>
      <w:r w:rsidRPr="00430019">
        <w:rPr>
          <w:rFonts w:ascii="Cambria" w:hAnsi="Cambria"/>
          <w:noProof/>
          <w:sz w:val="22"/>
        </w:rPr>
        <w:t xml:space="preserve">, </w:t>
      </w:r>
      <w:r w:rsidRPr="00430019">
        <w:rPr>
          <w:rFonts w:ascii="Cambria" w:hAnsi="Cambria"/>
          <w:b/>
          <w:bCs/>
          <w:noProof/>
          <w:sz w:val="22"/>
        </w:rPr>
        <w:t>Perl A</w:t>
      </w:r>
      <w:r w:rsidRPr="00430019">
        <w:rPr>
          <w:rFonts w:ascii="Cambria" w:hAnsi="Cambria"/>
          <w:noProof/>
          <w:sz w:val="22"/>
        </w:rPr>
        <w:t xml:space="preserve">, </w:t>
      </w:r>
      <w:r w:rsidRPr="00430019">
        <w:rPr>
          <w:rFonts w:ascii="Cambria" w:hAnsi="Cambria"/>
          <w:b/>
          <w:bCs/>
          <w:noProof/>
          <w:sz w:val="22"/>
        </w:rPr>
        <w:t>Perlmutter DH</w:t>
      </w:r>
      <w:r w:rsidRPr="00430019">
        <w:rPr>
          <w:rFonts w:ascii="Cambria" w:hAnsi="Cambria"/>
          <w:noProof/>
          <w:sz w:val="22"/>
        </w:rPr>
        <w:t xml:space="preserve">, </w:t>
      </w:r>
      <w:r w:rsidRPr="00430019">
        <w:rPr>
          <w:rFonts w:ascii="Cambria" w:hAnsi="Cambria"/>
          <w:b/>
          <w:bCs/>
          <w:noProof/>
          <w:sz w:val="22"/>
        </w:rPr>
        <w:t>Perrotta I</w:t>
      </w:r>
      <w:r w:rsidRPr="00430019">
        <w:rPr>
          <w:rFonts w:ascii="Cambria" w:hAnsi="Cambria"/>
          <w:noProof/>
          <w:sz w:val="22"/>
        </w:rPr>
        <w:t xml:space="preserve">, </w:t>
      </w:r>
      <w:r w:rsidRPr="00430019">
        <w:rPr>
          <w:rFonts w:ascii="Cambria" w:hAnsi="Cambria"/>
          <w:b/>
          <w:bCs/>
          <w:noProof/>
          <w:sz w:val="22"/>
        </w:rPr>
        <w:t>Pervaiz S</w:t>
      </w:r>
      <w:r w:rsidRPr="00430019">
        <w:rPr>
          <w:rFonts w:ascii="Cambria" w:hAnsi="Cambria"/>
          <w:noProof/>
          <w:sz w:val="22"/>
        </w:rPr>
        <w:t xml:space="preserve">, </w:t>
      </w:r>
      <w:r w:rsidRPr="00430019">
        <w:rPr>
          <w:rFonts w:ascii="Cambria" w:hAnsi="Cambria"/>
          <w:b/>
          <w:bCs/>
          <w:noProof/>
          <w:sz w:val="22"/>
        </w:rPr>
        <w:t>Pesonen M</w:t>
      </w:r>
      <w:r w:rsidRPr="00430019">
        <w:rPr>
          <w:rFonts w:ascii="Cambria" w:hAnsi="Cambria"/>
          <w:noProof/>
          <w:sz w:val="22"/>
        </w:rPr>
        <w:t xml:space="preserve">, </w:t>
      </w:r>
      <w:r w:rsidRPr="00430019">
        <w:rPr>
          <w:rFonts w:ascii="Cambria" w:hAnsi="Cambria"/>
          <w:b/>
          <w:bCs/>
          <w:noProof/>
          <w:sz w:val="22"/>
        </w:rPr>
        <w:t>Pessin JE</w:t>
      </w:r>
      <w:r w:rsidRPr="00430019">
        <w:rPr>
          <w:rFonts w:ascii="Cambria" w:hAnsi="Cambria"/>
          <w:noProof/>
          <w:sz w:val="22"/>
        </w:rPr>
        <w:t xml:space="preserve">, </w:t>
      </w:r>
      <w:r w:rsidRPr="00430019">
        <w:rPr>
          <w:rFonts w:ascii="Cambria" w:hAnsi="Cambria"/>
          <w:b/>
          <w:bCs/>
          <w:noProof/>
          <w:sz w:val="22"/>
        </w:rPr>
        <w:t>Peters GJ</w:t>
      </w:r>
      <w:r w:rsidRPr="00430019">
        <w:rPr>
          <w:rFonts w:ascii="Cambria" w:hAnsi="Cambria"/>
          <w:noProof/>
          <w:sz w:val="22"/>
        </w:rPr>
        <w:t xml:space="preserve">, </w:t>
      </w:r>
      <w:r w:rsidRPr="00430019">
        <w:rPr>
          <w:rFonts w:ascii="Cambria" w:hAnsi="Cambria"/>
          <w:b/>
          <w:bCs/>
          <w:noProof/>
          <w:sz w:val="22"/>
        </w:rPr>
        <w:t>Petersen M</w:t>
      </w:r>
      <w:r w:rsidRPr="00430019">
        <w:rPr>
          <w:rFonts w:ascii="Cambria" w:hAnsi="Cambria"/>
          <w:noProof/>
          <w:sz w:val="22"/>
        </w:rPr>
        <w:t xml:space="preserve">, </w:t>
      </w:r>
      <w:r w:rsidRPr="00430019">
        <w:rPr>
          <w:rFonts w:ascii="Cambria" w:hAnsi="Cambria"/>
          <w:b/>
          <w:bCs/>
          <w:noProof/>
          <w:sz w:val="22"/>
        </w:rPr>
        <w:t>Petrache I</w:t>
      </w:r>
      <w:r w:rsidRPr="00430019">
        <w:rPr>
          <w:rFonts w:ascii="Cambria" w:hAnsi="Cambria"/>
          <w:noProof/>
          <w:sz w:val="22"/>
        </w:rPr>
        <w:t xml:space="preserve">, </w:t>
      </w:r>
      <w:r w:rsidRPr="00430019">
        <w:rPr>
          <w:rFonts w:ascii="Cambria" w:hAnsi="Cambria"/>
          <w:b/>
          <w:bCs/>
          <w:noProof/>
          <w:sz w:val="22"/>
        </w:rPr>
        <w:t>Petrof BJ</w:t>
      </w:r>
      <w:r w:rsidRPr="00430019">
        <w:rPr>
          <w:rFonts w:ascii="Cambria" w:hAnsi="Cambria"/>
          <w:noProof/>
          <w:sz w:val="22"/>
        </w:rPr>
        <w:t xml:space="preserve">, </w:t>
      </w:r>
      <w:r w:rsidRPr="00430019">
        <w:rPr>
          <w:rFonts w:ascii="Cambria" w:hAnsi="Cambria"/>
          <w:b/>
          <w:bCs/>
          <w:noProof/>
          <w:sz w:val="22"/>
        </w:rPr>
        <w:t>Petrovski G</w:t>
      </w:r>
      <w:r w:rsidRPr="00430019">
        <w:rPr>
          <w:rFonts w:ascii="Cambria" w:hAnsi="Cambria"/>
          <w:noProof/>
          <w:sz w:val="22"/>
        </w:rPr>
        <w:t xml:space="preserve">, </w:t>
      </w:r>
      <w:r w:rsidRPr="00430019">
        <w:rPr>
          <w:rFonts w:ascii="Cambria" w:hAnsi="Cambria"/>
          <w:b/>
          <w:bCs/>
          <w:noProof/>
          <w:sz w:val="22"/>
        </w:rPr>
        <w:t>Phang JM</w:t>
      </w:r>
      <w:r w:rsidRPr="00430019">
        <w:rPr>
          <w:rFonts w:ascii="Cambria" w:hAnsi="Cambria"/>
          <w:noProof/>
          <w:sz w:val="22"/>
        </w:rPr>
        <w:t xml:space="preserve">, </w:t>
      </w:r>
      <w:r w:rsidRPr="00430019">
        <w:rPr>
          <w:rFonts w:ascii="Cambria" w:hAnsi="Cambria"/>
          <w:b/>
          <w:bCs/>
          <w:noProof/>
          <w:sz w:val="22"/>
        </w:rPr>
        <w:t>Piacentini M</w:t>
      </w:r>
      <w:r w:rsidRPr="00430019">
        <w:rPr>
          <w:rFonts w:ascii="Cambria" w:hAnsi="Cambria"/>
          <w:noProof/>
          <w:sz w:val="22"/>
        </w:rPr>
        <w:t xml:space="preserve">, </w:t>
      </w:r>
      <w:r w:rsidRPr="00430019">
        <w:rPr>
          <w:rFonts w:ascii="Cambria" w:hAnsi="Cambria"/>
          <w:b/>
          <w:bCs/>
          <w:noProof/>
          <w:sz w:val="22"/>
        </w:rPr>
        <w:t>Pierdominici M</w:t>
      </w:r>
      <w:r w:rsidRPr="00430019">
        <w:rPr>
          <w:rFonts w:ascii="Cambria" w:hAnsi="Cambria"/>
          <w:noProof/>
          <w:sz w:val="22"/>
        </w:rPr>
        <w:t xml:space="preserve">, </w:t>
      </w:r>
      <w:r w:rsidRPr="00430019">
        <w:rPr>
          <w:rFonts w:ascii="Cambria" w:hAnsi="Cambria"/>
          <w:b/>
          <w:bCs/>
          <w:noProof/>
          <w:sz w:val="22"/>
        </w:rPr>
        <w:t>Pierre P</w:t>
      </w:r>
      <w:r w:rsidRPr="00430019">
        <w:rPr>
          <w:rFonts w:ascii="Cambria" w:hAnsi="Cambria"/>
          <w:noProof/>
          <w:sz w:val="22"/>
        </w:rPr>
        <w:t xml:space="preserve">, </w:t>
      </w:r>
      <w:r w:rsidRPr="00430019">
        <w:rPr>
          <w:rFonts w:ascii="Cambria" w:hAnsi="Cambria"/>
          <w:b/>
          <w:bCs/>
          <w:noProof/>
          <w:sz w:val="22"/>
        </w:rPr>
        <w:t>Pierrefite-Carle V</w:t>
      </w:r>
      <w:r w:rsidRPr="00430019">
        <w:rPr>
          <w:rFonts w:ascii="Cambria" w:hAnsi="Cambria"/>
          <w:noProof/>
          <w:sz w:val="22"/>
        </w:rPr>
        <w:t xml:space="preserve">, </w:t>
      </w:r>
      <w:r w:rsidRPr="00430019">
        <w:rPr>
          <w:rFonts w:ascii="Cambria" w:hAnsi="Cambria"/>
          <w:b/>
          <w:bCs/>
          <w:noProof/>
          <w:sz w:val="22"/>
        </w:rPr>
        <w:t>Pietrocola F</w:t>
      </w:r>
      <w:r w:rsidRPr="00430019">
        <w:rPr>
          <w:rFonts w:ascii="Cambria" w:hAnsi="Cambria"/>
          <w:noProof/>
          <w:sz w:val="22"/>
        </w:rPr>
        <w:t xml:space="preserve">, </w:t>
      </w:r>
      <w:r w:rsidRPr="00430019">
        <w:rPr>
          <w:rFonts w:ascii="Cambria" w:hAnsi="Cambria"/>
          <w:b/>
          <w:bCs/>
          <w:noProof/>
          <w:sz w:val="22"/>
        </w:rPr>
        <w:t>Pimentel-Muiños FX</w:t>
      </w:r>
      <w:r w:rsidRPr="00430019">
        <w:rPr>
          <w:rFonts w:ascii="Cambria" w:hAnsi="Cambria"/>
          <w:noProof/>
          <w:sz w:val="22"/>
        </w:rPr>
        <w:t xml:space="preserve">, </w:t>
      </w:r>
      <w:r w:rsidRPr="00430019">
        <w:rPr>
          <w:rFonts w:ascii="Cambria" w:hAnsi="Cambria"/>
          <w:b/>
          <w:bCs/>
          <w:noProof/>
          <w:sz w:val="22"/>
        </w:rPr>
        <w:t>Pinar M</w:t>
      </w:r>
      <w:r w:rsidRPr="00430019">
        <w:rPr>
          <w:rFonts w:ascii="Cambria" w:hAnsi="Cambria"/>
          <w:noProof/>
          <w:sz w:val="22"/>
        </w:rPr>
        <w:t xml:space="preserve">, </w:t>
      </w:r>
      <w:r w:rsidRPr="00430019">
        <w:rPr>
          <w:rFonts w:ascii="Cambria" w:hAnsi="Cambria"/>
          <w:b/>
          <w:bCs/>
          <w:noProof/>
          <w:sz w:val="22"/>
        </w:rPr>
        <w:t>Pineda B</w:t>
      </w:r>
      <w:r w:rsidRPr="00430019">
        <w:rPr>
          <w:rFonts w:ascii="Cambria" w:hAnsi="Cambria"/>
          <w:noProof/>
          <w:sz w:val="22"/>
        </w:rPr>
        <w:t xml:space="preserve">, </w:t>
      </w:r>
      <w:r w:rsidRPr="00430019">
        <w:rPr>
          <w:rFonts w:ascii="Cambria" w:hAnsi="Cambria"/>
          <w:b/>
          <w:bCs/>
          <w:noProof/>
          <w:sz w:val="22"/>
        </w:rPr>
        <w:t>Pinkas-Kramarski R</w:t>
      </w:r>
      <w:r w:rsidRPr="00430019">
        <w:rPr>
          <w:rFonts w:ascii="Cambria" w:hAnsi="Cambria"/>
          <w:noProof/>
          <w:sz w:val="22"/>
        </w:rPr>
        <w:t xml:space="preserve">, </w:t>
      </w:r>
      <w:r w:rsidRPr="00430019">
        <w:rPr>
          <w:rFonts w:ascii="Cambria" w:hAnsi="Cambria"/>
          <w:b/>
          <w:bCs/>
          <w:noProof/>
          <w:sz w:val="22"/>
        </w:rPr>
        <w:t>Pinti M</w:t>
      </w:r>
      <w:r w:rsidRPr="00430019">
        <w:rPr>
          <w:rFonts w:ascii="Cambria" w:hAnsi="Cambria"/>
          <w:noProof/>
          <w:sz w:val="22"/>
        </w:rPr>
        <w:t xml:space="preserve">, </w:t>
      </w:r>
      <w:r w:rsidRPr="00430019">
        <w:rPr>
          <w:rFonts w:ascii="Cambria" w:hAnsi="Cambria"/>
          <w:b/>
          <w:bCs/>
          <w:noProof/>
          <w:sz w:val="22"/>
        </w:rPr>
        <w:t>Pinton P</w:t>
      </w:r>
      <w:r w:rsidRPr="00430019">
        <w:rPr>
          <w:rFonts w:ascii="Cambria" w:hAnsi="Cambria"/>
          <w:noProof/>
          <w:sz w:val="22"/>
        </w:rPr>
        <w:t xml:space="preserve">, </w:t>
      </w:r>
      <w:r w:rsidRPr="00430019">
        <w:rPr>
          <w:rFonts w:ascii="Cambria" w:hAnsi="Cambria"/>
          <w:b/>
          <w:bCs/>
          <w:noProof/>
          <w:sz w:val="22"/>
        </w:rPr>
        <w:t>Piperdi B</w:t>
      </w:r>
      <w:r w:rsidRPr="00430019">
        <w:rPr>
          <w:rFonts w:ascii="Cambria" w:hAnsi="Cambria"/>
          <w:noProof/>
          <w:sz w:val="22"/>
        </w:rPr>
        <w:t xml:space="preserve">, </w:t>
      </w:r>
      <w:r w:rsidRPr="00430019">
        <w:rPr>
          <w:rFonts w:ascii="Cambria" w:hAnsi="Cambria"/>
          <w:b/>
          <w:bCs/>
          <w:noProof/>
          <w:sz w:val="22"/>
        </w:rPr>
        <w:t>Piret JM</w:t>
      </w:r>
      <w:r w:rsidRPr="00430019">
        <w:rPr>
          <w:rFonts w:ascii="Cambria" w:hAnsi="Cambria"/>
          <w:noProof/>
          <w:sz w:val="22"/>
        </w:rPr>
        <w:t xml:space="preserve">, </w:t>
      </w:r>
      <w:r w:rsidRPr="00430019">
        <w:rPr>
          <w:rFonts w:ascii="Cambria" w:hAnsi="Cambria"/>
          <w:b/>
          <w:bCs/>
          <w:noProof/>
          <w:sz w:val="22"/>
        </w:rPr>
        <w:t>Platanias LC</w:t>
      </w:r>
      <w:r w:rsidRPr="00430019">
        <w:rPr>
          <w:rFonts w:ascii="Cambria" w:hAnsi="Cambria"/>
          <w:noProof/>
          <w:sz w:val="22"/>
        </w:rPr>
        <w:t xml:space="preserve">, </w:t>
      </w:r>
      <w:r w:rsidRPr="00430019">
        <w:rPr>
          <w:rFonts w:ascii="Cambria" w:hAnsi="Cambria"/>
          <w:b/>
          <w:bCs/>
          <w:noProof/>
          <w:sz w:val="22"/>
        </w:rPr>
        <w:t>Platta HW</w:t>
      </w:r>
      <w:r w:rsidRPr="00430019">
        <w:rPr>
          <w:rFonts w:ascii="Cambria" w:hAnsi="Cambria"/>
          <w:noProof/>
          <w:sz w:val="22"/>
        </w:rPr>
        <w:t xml:space="preserve">, </w:t>
      </w:r>
      <w:r w:rsidRPr="00430019">
        <w:rPr>
          <w:rFonts w:ascii="Cambria" w:hAnsi="Cambria"/>
          <w:b/>
          <w:bCs/>
          <w:noProof/>
          <w:sz w:val="22"/>
        </w:rPr>
        <w:t>Plowey ED</w:t>
      </w:r>
      <w:r w:rsidRPr="00430019">
        <w:rPr>
          <w:rFonts w:ascii="Cambria" w:hAnsi="Cambria"/>
          <w:noProof/>
          <w:sz w:val="22"/>
        </w:rPr>
        <w:t xml:space="preserve">, </w:t>
      </w:r>
      <w:r w:rsidRPr="00430019">
        <w:rPr>
          <w:rFonts w:ascii="Cambria" w:hAnsi="Cambria"/>
          <w:b/>
          <w:bCs/>
          <w:noProof/>
          <w:sz w:val="22"/>
        </w:rPr>
        <w:t>Pöggeler S</w:t>
      </w:r>
      <w:r w:rsidRPr="00430019">
        <w:rPr>
          <w:rFonts w:ascii="Cambria" w:hAnsi="Cambria"/>
          <w:noProof/>
          <w:sz w:val="22"/>
        </w:rPr>
        <w:t xml:space="preserve">, </w:t>
      </w:r>
      <w:r w:rsidRPr="00430019">
        <w:rPr>
          <w:rFonts w:ascii="Cambria" w:hAnsi="Cambria"/>
          <w:b/>
          <w:bCs/>
          <w:noProof/>
          <w:sz w:val="22"/>
        </w:rPr>
        <w:t>Poirot M</w:t>
      </w:r>
      <w:r w:rsidRPr="00430019">
        <w:rPr>
          <w:rFonts w:ascii="Cambria" w:hAnsi="Cambria"/>
          <w:noProof/>
          <w:sz w:val="22"/>
        </w:rPr>
        <w:t xml:space="preserve">, </w:t>
      </w:r>
      <w:r w:rsidRPr="00430019">
        <w:rPr>
          <w:rFonts w:ascii="Cambria" w:hAnsi="Cambria"/>
          <w:b/>
          <w:bCs/>
          <w:noProof/>
          <w:sz w:val="22"/>
        </w:rPr>
        <w:t>Polčic P</w:t>
      </w:r>
      <w:r w:rsidRPr="00430019">
        <w:rPr>
          <w:rFonts w:ascii="Cambria" w:hAnsi="Cambria"/>
          <w:noProof/>
          <w:sz w:val="22"/>
        </w:rPr>
        <w:t xml:space="preserve">, </w:t>
      </w:r>
      <w:r w:rsidRPr="00430019">
        <w:rPr>
          <w:rFonts w:ascii="Cambria" w:hAnsi="Cambria"/>
          <w:b/>
          <w:bCs/>
          <w:noProof/>
          <w:sz w:val="22"/>
        </w:rPr>
        <w:t>Poletti A</w:t>
      </w:r>
      <w:r w:rsidRPr="00430019">
        <w:rPr>
          <w:rFonts w:ascii="Cambria" w:hAnsi="Cambria"/>
          <w:noProof/>
          <w:sz w:val="22"/>
        </w:rPr>
        <w:t xml:space="preserve">, </w:t>
      </w:r>
      <w:r w:rsidRPr="00430019">
        <w:rPr>
          <w:rFonts w:ascii="Cambria" w:hAnsi="Cambria"/>
          <w:b/>
          <w:bCs/>
          <w:noProof/>
          <w:sz w:val="22"/>
        </w:rPr>
        <w:t>Poon AH</w:t>
      </w:r>
      <w:r w:rsidRPr="00430019">
        <w:rPr>
          <w:rFonts w:ascii="Cambria" w:hAnsi="Cambria"/>
          <w:noProof/>
          <w:sz w:val="22"/>
        </w:rPr>
        <w:t xml:space="preserve">, </w:t>
      </w:r>
      <w:r w:rsidRPr="00430019">
        <w:rPr>
          <w:rFonts w:ascii="Cambria" w:hAnsi="Cambria"/>
          <w:b/>
          <w:bCs/>
          <w:noProof/>
          <w:sz w:val="22"/>
        </w:rPr>
        <w:t>Popelka H</w:t>
      </w:r>
      <w:r w:rsidRPr="00430019">
        <w:rPr>
          <w:rFonts w:ascii="Cambria" w:hAnsi="Cambria"/>
          <w:noProof/>
          <w:sz w:val="22"/>
        </w:rPr>
        <w:t xml:space="preserve">, </w:t>
      </w:r>
      <w:r w:rsidRPr="00430019">
        <w:rPr>
          <w:rFonts w:ascii="Cambria" w:hAnsi="Cambria"/>
          <w:b/>
          <w:bCs/>
          <w:noProof/>
          <w:sz w:val="22"/>
        </w:rPr>
        <w:t>Popova B</w:t>
      </w:r>
      <w:r w:rsidRPr="00430019">
        <w:rPr>
          <w:rFonts w:ascii="Cambria" w:hAnsi="Cambria"/>
          <w:noProof/>
          <w:sz w:val="22"/>
        </w:rPr>
        <w:t xml:space="preserve">, </w:t>
      </w:r>
      <w:r w:rsidRPr="00430019">
        <w:rPr>
          <w:rFonts w:ascii="Cambria" w:hAnsi="Cambria"/>
          <w:b/>
          <w:bCs/>
          <w:noProof/>
          <w:sz w:val="22"/>
        </w:rPr>
        <w:t>Poprawa I</w:t>
      </w:r>
      <w:r w:rsidRPr="00430019">
        <w:rPr>
          <w:rFonts w:ascii="Cambria" w:hAnsi="Cambria"/>
          <w:noProof/>
          <w:sz w:val="22"/>
        </w:rPr>
        <w:t xml:space="preserve">, </w:t>
      </w:r>
      <w:r w:rsidRPr="00430019">
        <w:rPr>
          <w:rFonts w:ascii="Cambria" w:hAnsi="Cambria"/>
          <w:b/>
          <w:bCs/>
          <w:noProof/>
          <w:sz w:val="22"/>
        </w:rPr>
        <w:t>Poulose SM</w:t>
      </w:r>
      <w:r w:rsidRPr="00430019">
        <w:rPr>
          <w:rFonts w:ascii="Cambria" w:hAnsi="Cambria"/>
          <w:noProof/>
          <w:sz w:val="22"/>
        </w:rPr>
        <w:t xml:space="preserve">, </w:t>
      </w:r>
      <w:r w:rsidRPr="00430019">
        <w:rPr>
          <w:rFonts w:ascii="Cambria" w:hAnsi="Cambria"/>
          <w:b/>
          <w:bCs/>
          <w:noProof/>
          <w:sz w:val="22"/>
        </w:rPr>
        <w:t>Poulton J</w:t>
      </w:r>
      <w:r w:rsidRPr="00430019">
        <w:rPr>
          <w:rFonts w:ascii="Cambria" w:hAnsi="Cambria"/>
          <w:noProof/>
          <w:sz w:val="22"/>
        </w:rPr>
        <w:t xml:space="preserve">, </w:t>
      </w:r>
      <w:r w:rsidRPr="00430019">
        <w:rPr>
          <w:rFonts w:ascii="Cambria" w:hAnsi="Cambria"/>
          <w:b/>
          <w:bCs/>
          <w:noProof/>
          <w:sz w:val="22"/>
        </w:rPr>
        <w:t>Powers SK</w:t>
      </w:r>
      <w:r w:rsidRPr="00430019">
        <w:rPr>
          <w:rFonts w:ascii="Cambria" w:hAnsi="Cambria"/>
          <w:noProof/>
          <w:sz w:val="22"/>
        </w:rPr>
        <w:t xml:space="preserve">, </w:t>
      </w:r>
      <w:r w:rsidRPr="00430019">
        <w:rPr>
          <w:rFonts w:ascii="Cambria" w:hAnsi="Cambria"/>
          <w:b/>
          <w:bCs/>
          <w:noProof/>
          <w:sz w:val="22"/>
        </w:rPr>
        <w:t>Powers T</w:t>
      </w:r>
      <w:r w:rsidRPr="00430019">
        <w:rPr>
          <w:rFonts w:ascii="Cambria" w:hAnsi="Cambria"/>
          <w:noProof/>
          <w:sz w:val="22"/>
        </w:rPr>
        <w:t xml:space="preserve">, </w:t>
      </w:r>
      <w:r w:rsidRPr="00430019">
        <w:rPr>
          <w:rFonts w:ascii="Cambria" w:hAnsi="Cambria"/>
          <w:b/>
          <w:bCs/>
          <w:noProof/>
          <w:sz w:val="22"/>
        </w:rPr>
        <w:t>Pozuelo-Rubio M</w:t>
      </w:r>
      <w:r w:rsidRPr="00430019">
        <w:rPr>
          <w:rFonts w:ascii="Cambria" w:hAnsi="Cambria"/>
          <w:noProof/>
          <w:sz w:val="22"/>
        </w:rPr>
        <w:t xml:space="preserve">, </w:t>
      </w:r>
      <w:r w:rsidRPr="00430019">
        <w:rPr>
          <w:rFonts w:ascii="Cambria" w:hAnsi="Cambria"/>
          <w:b/>
          <w:bCs/>
          <w:noProof/>
          <w:sz w:val="22"/>
        </w:rPr>
        <w:t>Prak K</w:t>
      </w:r>
      <w:r w:rsidRPr="00430019">
        <w:rPr>
          <w:rFonts w:ascii="Cambria" w:hAnsi="Cambria"/>
          <w:noProof/>
          <w:sz w:val="22"/>
        </w:rPr>
        <w:t xml:space="preserve">, </w:t>
      </w:r>
      <w:r w:rsidRPr="00430019">
        <w:rPr>
          <w:rFonts w:ascii="Cambria" w:hAnsi="Cambria"/>
          <w:b/>
          <w:bCs/>
          <w:noProof/>
          <w:sz w:val="22"/>
        </w:rPr>
        <w:t>Prange R</w:t>
      </w:r>
      <w:r w:rsidRPr="00430019">
        <w:rPr>
          <w:rFonts w:ascii="Cambria" w:hAnsi="Cambria"/>
          <w:noProof/>
          <w:sz w:val="22"/>
        </w:rPr>
        <w:t xml:space="preserve">, </w:t>
      </w:r>
      <w:r w:rsidRPr="00430019">
        <w:rPr>
          <w:rFonts w:ascii="Cambria" w:hAnsi="Cambria"/>
          <w:b/>
          <w:bCs/>
          <w:noProof/>
          <w:sz w:val="22"/>
        </w:rPr>
        <w:t>Prescott M</w:t>
      </w:r>
      <w:r w:rsidRPr="00430019">
        <w:rPr>
          <w:rFonts w:ascii="Cambria" w:hAnsi="Cambria"/>
          <w:noProof/>
          <w:sz w:val="22"/>
        </w:rPr>
        <w:t xml:space="preserve">, </w:t>
      </w:r>
      <w:r w:rsidRPr="00430019">
        <w:rPr>
          <w:rFonts w:ascii="Cambria" w:hAnsi="Cambria"/>
          <w:b/>
          <w:bCs/>
          <w:noProof/>
          <w:sz w:val="22"/>
        </w:rPr>
        <w:t>Priault M</w:t>
      </w:r>
      <w:r w:rsidRPr="00430019">
        <w:rPr>
          <w:rFonts w:ascii="Cambria" w:hAnsi="Cambria"/>
          <w:noProof/>
          <w:sz w:val="22"/>
        </w:rPr>
        <w:t xml:space="preserve">, </w:t>
      </w:r>
      <w:r w:rsidRPr="00430019">
        <w:rPr>
          <w:rFonts w:ascii="Cambria" w:hAnsi="Cambria"/>
          <w:b/>
          <w:bCs/>
          <w:noProof/>
          <w:sz w:val="22"/>
        </w:rPr>
        <w:t>Prince S</w:t>
      </w:r>
      <w:r w:rsidRPr="00430019">
        <w:rPr>
          <w:rFonts w:ascii="Cambria" w:hAnsi="Cambria"/>
          <w:noProof/>
          <w:sz w:val="22"/>
        </w:rPr>
        <w:t xml:space="preserve">, </w:t>
      </w:r>
      <w:r w:rsidRPr="00430019">
        <w:rPr>
          <w:rFonts w:ascii="Cambria" w:hAnsi="Cambria"/>
          <w:b/>
          <w:bCs/>
          <w:noProof/>
          <w:sz w:val="22"/>
        </w:rPr>
        <w:t>Proia RL</w:t>
      </w:r>
      <w:r w:rsidRPr="00430019">
        <w:rPr>
          <w:rFonts w:ascii="Cambria" w:hAnsi="Cambria"/>
          <w:noProof/>
          <w:sz w:val="22"/>
        </w:rPr>
        <w:t xml:space="preserve">, </w:t>
      </w:r>
      <w:r w:rsidRPr="00430019">
        <w:rPr>
          <w:rFonts w:ascii="Cambria" w:hAnsi="Cambria"/>
          <w:b/>
          <w:bCs/>
          <w:noProof/>
          <w:sz w:val="22"/>
        </w:rPr>
        <w:t>Proikas-Cezanne T</w:t>
      </w:r>
      <w:r w:rsidRPr="00430019">
        <w:rPr>
          <w:rFonts w:ascii="Cambria" w:hAnsi="Cambria"/>
          <w:noProof/>
          <w:sz w:val="22"/>
        </w:rPr>
        <w:t xml:space="preserve">, </w:t>
      </w:r>
      <w:r w:rsidRPr="00430019">
        <w:rPr>
          <w:rFonts w:ascii="Cambria" w:hAnsi="Cambria"/>
          <w:b/>
          <w:bCs/>
          <w:noProof/>
          <w:sz w:val="22"/>
        </w:rPr>
        <w:t>Prokisch H</w:t>
      </w:r>
      <w:r w:rsidRPr="00430019">
        <w:rPr>
          <w:rFonts w:ascii="Cambria" w:hAnsi="Cambria"/>
          <w:noProof/>
          <w:sz w:val="22"/>
        </w:rPr>
        <w:t xml:space="preserve">, </w:t>
      </w:r>
      <w:r w:rsidRPr="00430019">
        <w:rPr>
          <w:rFonts w:ascii="Cambria" w:hAnsi="Cambria"/>
          <w:b/>
          <w:bCs/>
          <w:noProof/>
          <w:sz w:val="22"/>
        </w:rPr>
        <w:t>Promponas VJ</w:t>
      </w:r>
      <w:r w:rsidRPr="00430019">
        <w:rPr>
          <w:rFonts w:ascii="Cambria" w:hAnsi="Cambria"/>
          <w:noProof/>
          <w:sz w:val="22"/>
        </w:rPr>
        <w:t xml:space="preserve">, </w:t>
      </w:r>
      <w:r w:rsidRPr="00430019">
        <w:rPr>
          <w:rFonts w:ascii="Cambria" w:hAnsi="Cambria"/>
          <w:b/>
          <w:bCs/>
          <w:noProof/>
          <w:sz w:val="22"/>
        </w:rPr>
        <w:t>Przyklenk K</w:t>
      </w:r>
      <w:r w:rsidRPr="00430019">
        <w:rPr>
          <w:rFonts w:ascii="Cambria" w:hAnsi="Cambria"/>
          <w:noProof/>
          <w:sz w:val="22"/>
        </w:rPr>
        <w:t xml:space="preserve">, </w:t>
      </w:r>
      <w:r w:rsidRPr="00430019">
        <w:rPr>
          <w:rFonts w:ascii="Cambria" w:hAnsi="Cambria"/>
          <w:b/>
          <w:bCs/>
          <w:noProof/>
          <w:sz w:val="22"/>
        </w:rPr>
        <w:t>Puertollano R</w:t>
      </w:r>
      <w:r w:rsidRPr="00430019">
        <w:rPr>
          <w:rFonts w:ascii="Cambria" w:hAnsi="Cambria"/>
          <w:noProof/>
          <w:sz w:val="22"/>
        </w:rPr>
        <w:t xml:space="preserve">, </w:t>
      </w:r>
      <w:r w:rsidRPr="00430019">
        <w:rPr>
          <w:rFonts w:ascii="Cambria" w:hAnsi="Cambria"/>
          <w:b/>
          <w:bCs/>
          <w:noProof/>
          <w:sz w:val="22"/>
        </w:rPr>
        <w:t>Pugazhenthi S</w:t>
      </w:r>
      <w:r w:rsidRPr="00430019">
        <w:rPr>
          <w:rFonts w:ascii="Cambria" w:hAnsi="Cambria"/>
          <w:noProof/>
          <w:sz w:val="22"/>
        </w:rPr>
        <w:t xml:space="preserve">, </w:t>
      </w:r>
      <w:r w:rsidRPr="00430019">
        <w:rPr>
          <w:rFonts w:ascii="Cambria" w:hAnsi="Cambria"/>
          <w:b/>
          <w:bCs/>
          <w:noProof/>
          <w:sz w:val="22"/>
        </w:rPr>
        <w:t>Puglielli L</w:t>
      </w:r>
      <w:r w:rsidRPr="00430019">
        <w:rPr>
          <w:rFonts w:ascii="Cambria" w:hAnsi="Cambria"/>
          <w:noProof/>
          <w:sz w:val="22"/>
        </w:rPr>
        <w:t xml:space="preserve">, </w:t>
      </w:r>
      <w:r w:rsidRPr="00430019">
        <w:rPr>
          <w:rFonts w:ascii="Cambria" w:hAnsi="Cambria"/>
          <w:b/>
          <w:bCs/>
          <w:noProof/>
          <w:sz w:val="22"/>
        </w:rPr>
        <w:t>Pujol A</w:t>
      </w:r>
      <w:r w:rsidRPr="00430019">
        <w:rPr>
          <w:rFonts w:ascii="Cambria" w:hAnsi="Cambria"/>
          <w:noProof/>
          <w:sz w:val="22"/>
        </w:rPr>
        <w:t xml:space="preserve">, </w:t>
      </w:r>
      <w:r w:rsidRPr="00430019">
        <w:rPr>
          <w:rFonts w:ascii="Cambria" w:hAnsi="Cambria"/>
          <w:b/>
          <w:bCs/>
          <w:noProof/>
          <w:sz w:val="22"/>
        </w:rPr>
        <w:t>Puyal J</w:t>
      </w:r>
      <w:r w:rsidRPr="00430019">
        <w:rPr>
          <w:rFonts w:ascii="Cambria" w:hAnsi="Cambria"/>
          <w:noProof/>
          <w:sz w:val="22"/>
        </w:rPr>
        <w:t xml:space="preserve">, </w:t>
      </w:r>
      <w:r w:rsidRPr="00430019">
        <w:rPr>
          <w:rFonts w:ascii="Cambria" w:hAnsi="Cambria"/>
          <w:b/>
          <w:bCs/>
          <w:noProof/>
          <w:sz w:val="22"/>
        </w:rPr>
        <w:t>Pyeon D</w:t>
      </w:r>
      <w:r w:rsidRPr="00430019">
        <w:rPr>
          <w:rFonts w:ascii="Cambria" w:hAnsi="Cambria"/>
          <w:noProof/>
          <w:sz w:val="22"/>
        </w:rPr>
        <w:t xml:space="preserve">, </w:t>
      </w:r>
      <w:r w:rsidRPr="00430019">
        <w:rPr>
          <w:rFonts w:ascii="Cambria" w:hAnsi="Cambria"/>
          <w:b/>
          <w:bCs/>
          <w:noProof/>
          <w:sz w:val="22"/>
        </w:rPr>
        <w:t>Qi X</w:t>
      </w:r>
      <w:r w:rsidRPr="00430019">
        <w:rPr>
          <w:rFonts w:ascii="Cambria" w:hAnsi="Cambria"/>
          <w:noProof/>
          <w:sz w:val="22"/>
        </w:rPr>
        <w:t xml:space="preserve">, </w:t>
      </w:r>
      <w:r w:rsidRPr="00430019">
        <w:rPr>
          <w:rFonts w:ascii="Cambria" w:hAnsi="Cambria"/>
          <w:b/>
          <w:bCs/>
          <w:noProof/>
          <w:sz w:val="22"/>
        </w:rPr>
        <w:t>Qian W</w:t>
      </w:r>
      <w:r w:rsidRPr="00430019">
        <w:rPr>
          <w:rFonts w:ascii="Cambria" w:hAnsi="Cambria"/>
          <w:noProof/>
          <w:sz w:val="22"/>
        </w:rPr>
        <w:t xml:space="preserve">, </w:t>
      </w:r>
      <w:r w:rsidRPr="00430019">
        <w:rPr>
          <w:rFonts w:ascii="Cambria" w:hAnsi="Cambria"/>
          <w:b/>
          <w:bCs/>
          <w:noProof/>
          <w:sz w:val="22"/>
        </w:rPr>
        <w:t>Qin Z-H</w:t>
      </w:r>
      <w:r w:rsidRPr="00430019">
        <w:rPr>
          <w:rFonts w:ascii="Cambria" w:hAnsi="Cambria"/>
          <w:noProof/>
          <w:sz w:val="22"/>
        </w:rPr>
        <w:t xml:space="preserve">, </w:t>
      </w:r>
      <w:r w:rsidRPr="00430019">
        <w:rPr>
          <w:rFonts w:ascii="Cambria" w:hAnsi="Cambria"/>
          <w:b/>
          <w:bCs/>
          <w:noProof/>
          <w:sz w:val="22"/>
        </w:rPr>
        <w:t>Qiu Y</w:t>
      </w:r>
      <w:r w:rsidRPr="00430019">
        <w:rPr>
          <w:rFonts w:ascii="Cambria" w:hAnsi="Cambria"/>
          <w:noProof/>
          <w:sz w:val="22"/>
        </w:rPr>
        <w:t xml:space="preserve">, </w:t>
      </w:r>
      <w:r w:rsidRPr="00430019">
        <w:rPr>
          <w:rFonts w:ascii="Cambria" w:hAnsi="Cambria"/>
          <w:b/>
          <w:bCs/>
          <w:noProof/>
          <w:sz w:val="22"/>
        </w:rPr>
        <w:t>Qu Z</w:t>
      </w:r>
      <w:r w:rsidRPr="00430019">
        <w:rPr>
          <w:rFonts w:ascii="Cambria" w:hAnsi="Cambria"/>
          <w:noProof/>
          <w:sz w:val="22"/>
        </w:rPr>
        <w:t xml:space="preserve">, </w:t>
      </w:r>
      <w:r w:rsidRPr="00430019">
        <w:rPr>
          <w:rFonts w:ascii="Cambria" w:hAnsi="Cambria"/>
          <w:b/>
          <w:bCs/>
          <w:noProof/>
          <w:sz w:val="22"/>
        </w:rPr>
        <w:t>Quadrilatero J</w:t>
      </w:r>
      <w:r w:rsidRPr="00430019">
        <w:rPr>
          <w:rFonts w:ascii="Cambria" w:hAnsi="Cambria"/>
          <w:noProof/>
          <w:sz w:val="22"/>
        </w:rPr>
        <w:t xml:space="preserve">, </w:t>
      </w:r>
      <w:r w:rsidRPr="00430019">
        <w:rPr>
          <w:rFonts w:ascii="Cambria" w:hAnsi="Cambria"/>
          <w:b/>
          <w:bCs/>
          <w:noProof/>
          <w:sz w:val="22"/>
        </w:rPr>
        <w:t>Quinn F</w:t>
      </w:r>
      <w:r w:rsidRPr="00430019">
        <w:rPr>
          <w:rFonts w:ascii="Cambria" w:hAnsi="Cambria"/>
          <w:noProof/>
          <w:sz w:val="22"/>
        </w:rPr>
        <w:t xml:space="preserve">, </w:t>
      </w:r>
      <w:r w:rsidRPr="00430019">
        <w:rPr>
          <w:rFonts w:ascii="Cambria" w:hAnsi="Cambria"/>
          <w:b/>
          <w:bCs/>
          <w:noProof/>
          <w:sz w:val="22"/>
        </w:rPr>
        <w:t>Raben N</w:t>
      </w:r>
      <w:r w:rsidRPr="00430019">
        <w:rPr>
          <w:rFonts w:ascii="Cambria" w:hAnsi="Cambria"/>
          <w:noProof/>
          <w:sz w:val="22"/>
        </w:rPr>
        <w:t xml:space="preserve">, </w:t>
      </w:r>
      <w:r w:rsidRPr="00430019">
        <w:rPr>
          <w:rFonts w:ascii="Cambria" w:hAnsi="Cambria"/>
          <w:b/>
          <w:bCs/>
          <w:noProof/>
          <w:sz w:val="22"/>
        </w:rPr>
        <w:t>Rabinowich H</w:t>
      </w:r>
      <w:r w:rsidRPr="00430019">
        <w:rPr>
          <w:rFonts w:ascii="Cambria" w:hAnsi="Cambria"/>
          <w:noProof/>
          <w:sz w:val="22"/>
        </w:rPr>
        <w:t xml:space="preserve">, </w:t>
      </w:r>
      <w:r w:rsidRPr="00430019">
        <w:rPr>
          <w:rFonts w:ascii="Cambria" w:hAnsi="Cambria"/>
          <w:b/>
          <w:bCs/>
          <w:noProof/>
          <w:sz w:val="22"/>
        </w:rPr>
        <w:t>Radogna F</w:t>
      </w:r>
      <w:r w:rsidRPr="00430019">
        <w:rPr>
          <w:rFonts w:ascii="Cambria" w:hAnsi="Cambria"/>
          <w:noProof/>
          <w:sz w:val="22"/>
        </w:rPr>
        <w:t xml:space="preserve">, </w:t>
      </w:r>
      <w:r w:rsidRPr="00430019">
        <w:rPr>
          <w:rFonts w:ascii="Cambria" w:hAnsi="Cambria"/>
          <w:b/>
          <w:bCs/>
          <w:noProof/>
          <w:sz w:val="22"/>
        </w:rPr>
        <w:t>Ragusa MJ</w:t>
      </w:r>
      <w:r w:rsidRPr="00430019">
        <w:rPr>
          <w:rFonts w:ascii="Cambria" w:hAnsi="Cambria"/>
          <w:noProof/>
          <w:sz w:val="22"/>
        </w:rPr>
        <w:t xml:space="preserve">, </w:t>
      </w:r>
      <w:r w:rsidRPr="00430019">
        <w:rPr>
          <w:rFonts w:ascii="Cambria" w:hAnsi="Cambria"/>
          <w:b/>
          <w:bCs/>
          <w:noProof/>
          <w:sz w:val="22"/>
        </w:rPr>
        <w:t>Rahmani M</w:t>
      </w:r>
      <w:r w:rsidRPr="00430019">
        <w:rPr>
          <w:rFonts w:ascii="Cambria" w:hAnsi="Cambria"/>
          <w:noProof/>
          <w:sz w:val="22"/>
        </w:rPr>
        <w:t xml:space="preserve">, </w:t>
      </w:r>
      <w:r w:rsidRPr="00430019">
        <w:rPr>
          <w:rFonts w:ascii="Cambria" w:hAnsi="Cambria"/>
          <w:b/>
          <w:bCs/>
          <w:noProof/>
          <w:sz w:val="22"/>
        </w:rPr>
        <w:t>Raina K</w:t>
      </w:r>
      <w:r w:rsidRPr="00430019">
        <w:rPr>
          <w:rFonts w:ascii="Cambria" w:hAnsi="Cambria"/>
          <w:noProof/>
          <w:sz w:val="22"/>
        </w:rPr>
        <w:t xml:space="preserve">, </w:t>
      </w:r>
      <w:r w:rsidRPr="00430019">
        <w:rPr>
          <w:rFonts w:ascii="Cambria" w:hAnsi="Cambria"/>
          <w:b/>
          <w:bCs/>
          <w:noProof/>
          <w:sz w:val="22"/>
        </w:rPr>
        <w:t>Ramanadham S</w:t>
      </w:r>
      <w:r w:rsidRPr="00430019">
        <w:rPr>
          <w:rFonts w:ascii="Cambria" w:hAnsi="Cambria"/>
          <w:noProof/>
          <w:sz w:val="22"/>
        </w:rPr>
        <w:t xml:space="preserve">, </w:t>
      </w:r>
      <w:r w:rsidRPr="00430019">
        <w:rPr>
          <w:rFonts w:ascii="Cambria" w:hAnsi="Cambria"/>
          <w:b/>
          <w:bCs/>
          <w:noProof/>
          <w:sz w:val="22"/>
        </w:rPr>
        <w:t>Ramesh R</w:t>
      </w:r>
      <w:r w:rsidRPr="00430019">
        <w:rPr>
          <w:rFonts w:ascii="Cambria" w:hAnsi="Cambria"/>
          <w:noProof/>
          <w:sz w:val="22"/>
        </w:rPr>
        <w:t xml:space="preserve">, </w:t>
      </w:r>
      <w:r w:rsidRPr="00430019">
        <w:rPr>
          <w:rFonts w:ascii="Cambria" w:hAnsi="Cambria"/>
          <w:b/>
          <w:bCs/>
          <w:noProof/>
          <w:sz w:val="22"/>
        </w:rPr>
        <w:t>Rami A</w:t>
      </w:r>
      <w:r w:rsidRPr="00430019">
        <w:rPr>
          <w:rFonts w:ascii="Cambria" w:hAnsi="Cambria"/>
          <w:noProof/>
          <w:sz w:val="22"/>
        </w:rPr>
        <w:t xml:space="preserve">, </w:t>
      </w:r>
      <w:r w:rsidRPr="00430019">
        <w:rPr>
          <w:rFonts w:ascii="Cambria" w:hAnsi="Cambria"/>
          <w:b/>
          <w:bCs/>
          <w:noProof/>
          <w:sz w:val="22"/>
        </w:rPr>
        <w:t>Randall-Demllo S</w:t>
      </w:r>
      <w:r w:rsidRPr="00430019">
        <w:rPr>
          <w:rFonts w:ascii="Cambria" w:hAnsi="Cambria"/>
          <w:noProof/>
          <w:sz w:val="22"/>
        </w:rPr>
        <w:t xml:space="preserve">, </w:t>
      </w:r>
      <w:r w:rsidRPr="00430019">
        <w:rPr>
          <w:rFonts w:ascii="Cambria" w:hAnsi="Cambria"/>
          <w:b/>
          <w:bCs/>
          <w:noProof/>
          <w:sz w:val="22"/>
        </w:rPr>
        <w:t>Randow F</w:t>
      </w:r>
      <w:r w:rsidRPr="00430019">
        <w:rPr>
          <w:rFonts w:ascii="Cambria" w:hAnsi="Cambria"/>
          <w:noProof/>
          <w:sz w:val="22"/>
        </w:rPr>
        <w:t xml:space="preserve">, </w:t>
      </w:r>
      <w:r w:rsidRPr="00430019">
        <w:rPr>
          <w:rFonts w:ascii="Cambria" w:hAnsi="Cambria"/>
          <w:b/>
          <w:bCs/>
          <w:noProof/>
          <w:sz w:val="22"/>
        </w:rPr>
        <w:t>Rao H</w:t>
      </w:r>
      <w:r w:rsidRPr="00430019">
        <w:rPr>
          <w:rFonts w:ascii="Cambria" w:hAnsi="Cambria"/>
          <w:noProof/>
          <w:sz w:val="22"/>
        </w:rPr>
        <w:t xml:space="preserve">, </w:t>
      </w:r>
      <w:r w:rsidRPr="00430019">
        <w:rPr>
          <w:rFonts w:ascii="Cambria" w:hAnsi="Cambria"/>
          <w:b/>
          <w:bCs/>
          <w:noProof/>
          <w:sz w:val="22"/>
        </w:rPr>
        <w:t>Rao VA</w:t>
      </w:r>
      <w:r w:rsidRPr="00430019">
        <w:rPr>
          <w:rFonts w:ascii="Cambria" w:hAnsi="Cambria"/>
          <w:noProof/>
          <w:sz w:val="22"/>
        </w:rPr>
        <w:t xml:space="preserve">, </w:t>
      </w:r>
      <w:r w:rsidRPr="00430019">
        <w:rPr>
          <w:rFonts w:ascii="Cambria" w:hAnsi="Cambria"/>
          <w:b/>
          <w:bCs/>
          <w:noProof/>
          <w:sz w:val="22"/>
        </w:rPr>
        <w:t>Rasmussen BB</w:t>
      </w:r>
      <w:r w:rsidRPr="00430019">
        <w:rPr>
          <w:rFonts w:ascii="Cambria" w:hAnsi="Cambria"/>
          <w:noProof/>
          <w:sz w:val="22"/>
        </w:rPr>
        <w:t xml:space="preserve">, </w:t>
      </w:r>
      <w:r w:rsidRPr="00430019">
        <w:rPr>
          <w:rFonts w:ascii="Cambria" w:hAnsi="Cambria"/>
          <w:b/>
          <w:bCs/>
          <w:noProof/>
          <w:sz w:val="22"/>
        </w:rPr>
        <w:t>Rasse TM</w:t>
      </w:r>
      <w:r w:rsidRPr="00430019">
        <w:rPr>
          <w:rFonts w:ascii="Cambria" w:hAnsi="Cambria"/>
          <w:noProof/>
          <w:sz w:val="22"/>
        </w:rPr>
        <w:t xml:space="preserve">, </w:t>
      </w:r>
      <w:r w:rsidRPr="00430019">
        <w:rPr>
          <w:rFonts w:ascii="Cambria" w:hAnsi="Cambria"/>
          <w:b/>
          <w:bCs/>
          <w:noProof/>
          <w:sz w:val="22"/>
        </w:rPr>
        <w:t>Ratovitski EA</w:t>
      </w:r>
      <w:r w:rsidRPr="00430019">
        <w:rPr>
          <w:rFonts w:ascii="Cambria" w:hAnsi="Cambria"/>
          <w:noProof/>
          <w:sz w:val="22"/>
        </w:rPr>
        <w:t xml:space="preserve">, </w:t>
      </w:r>
      <w:r w:rsidRPr="00430019">
        <w:rPr>
          <w:rFonts w:ascii="Cambria" w:hAnsi="Cambria"/>
          <w:b/>
          <w:bCs/>
          <w:noProof/>
          <w:sz w:val="22"/>
        </w:rPr>
        <w:t>Rautou P-E</w:t>
      </w:r>
      <w:r w:rsidRPr="00430019">
        <w:rPr>
          <w:rFonts w:ascii="Cambria" w:hAnsi="Cambria"/>
          <w:noProof/>
          <w:sz w:val="22"/>
        </w:rPr>
        <w:t xml:space="preserve">, </w:t>
      </w:r>
      <w:r w:rsidRPr="00430019">
        <w:rPr>
          <w:rFonts w:ascii="Cambria" w:hAnsi="Cambria"/>
          <w:b/>
          <w:bCs/>
          <w:noProof/>
          <w:sz w:val="22"/>
        </w:rPr>
        <w:t>Ray SK</w:t>
      </w:r>
      <w:r w:rsidRPr="00430019">
        <w:rPr>
          <w:rFonts w:ascii="Cambria" w:hAnsi="Cambria"/>
          <w:noProof/>
          <w:sz w:val="22"/>
        </w:rPr>
        <w:t xml:space="preserve">, </w:t>
      </w:r>
      <w:r w:rsidRPr="00430019">
        <w:rPr>
          <w:rFonts w:ascii="Cambria" w:hAnsi="Cambria"/>
          <w:b/>
          <w:bCs/>
          <w:noProof/>
          <w:sz w:val="22"/>
        </w:rPr>
        <w:t>Razani B</w:t>
      </w:r>
      <w:r w:rsidRPr="00430019">
        <w:rPr>
          <w:rFonts w:ascii="Cambria" w:hAnsi="Cambria"/>
          <w:noProof/>
          <w:sz w:val="22"/>
        </w:rPr>
        <w:t xml:space="preserve">, </w:t>
      </w:r>
      <w:r w:rsidRPr="00430019">
        <w:rPr>
          <w:rFonts w:ascii="Cambria" w:hAnsi="Cambria"/>
          <w:b/>
          <w:bCs/>
          <w:noProof/>
          <w:sz w:val="22"/>
        </w:rPr>
        <w:t>Reed BH</w:t>
      </w:r>
      <w:r w:rsidRPr="00430019">
        <w:rPr>
          <w:rFonts w:ascii="Cambria" w:hAnsi="Cambria"/>
          <w:noProof/>
          <w:sz w:val="22"/>
        </w:rPr>
        <w:t xml:space="preserve">, </w:t>
      </w:r>
      <w:r w:rsidRPr="00430019">
        <w:rPr>
          <w:rFonts w:ascii="Cambria" w:hAnsi="Cambria"/>
          <w:b/>
          <w:bCs/>
          <w:noProof/>
          <w:sz w:val="22"/>
        </w:rPr>
        <w:t>Reggiori F</w:t>
      </w:r>
      <w:r w:rsidRPr="00430019">
        <w:rPr>
          <w:rFonts w:ascii="Cambria" w:hAnsi="Cambria"/>
          <w:noProof/>
          <w:sz w:val="22"/>
        </w:rPr>
        <w:t xml:space="preserve">, </w:t>
      </w:r>
      <w:r w:rsidRPr="00430019">
        <w:rPr>
          <w:rFonts w:ascii="Cambria" w:hAnsi="Cambria"/>
          <w:b/>
          <w:bCs/>
          <w:noProof/>
          <w:sz w:val="22"/>
        </w:rPr>
        <w:t>Rehm M</w:t>
      </w:r>
      <w:r w:rsidRPr="00430019">
        <w:rPr>
          <w:rFonts w:ascii="Cambria" w:hAnsi="Cambria"/>
          <w:noProof/>
          <w:sz w:val="22"/>
        </w:rPr>
        <w:t xml:space="preserve">, </w:t>
      </w:r>
      <w:r w:rsidRPr="00430019">
        <w:rPr>
          <w:rFonts w:ascii="Cambria" w:hAnsi="Cambria"/>
          <w:b/>
          <w:bCs/>
          <w:noProof/>
          <w:sz w:val="22"/>
        </w:rPr>
        <w:t>Reichert AS</w:t>
      </w:r>
      <w:r w:rsidRPr="00430019">
        <w:rPr>
          <w:rFonts w:ascii="Cambria" w:hAnsi="Cambria"/>
          <w:noProof/>
          <w:sz w:val="22"/>
        </w:rPr>
        <w:t xml:space="preserve">, </w:t>
      </w:r>
      <w:r w:rsidRPr="00430019">
        <w:rPr>
          <w:rFonts w:ascii="Cambria" w:hAnsi="Cambria"/>
          <w:b/>
          <w:bCs/>
          <w:noProof/>
          <w:sz w:val="22"/>
        </w:rPr>
        <w:t>Rein T</w:t>
      </w:r>
      <w:r w:rsidRPr="00430019">
        <w:rPr>
          <w:rFonts w:ascii="Cambria" w:hAnsi="Cambria"/>
          <w:noProof/>
          <w:sz w:val="22"/>
        </w:rPr>
        <w:t xml:space="preserve">, </w:t>
      </w:r>
      <w:r w:rsidRPr="00430019">
        <w:rPr>
          <w:rFonts w:ascii="Cambria" w:hAnsi="Cambria"/>
          <w:b/>
          <w:bCs/>
          <w:noProof/>
          <w:sz w:val="22"/>
        </w:rPr>
        <w:t>Reiner DJ</w:t>
      </w:r>
      <w:r w:rsidRPr="00430019">
        <w:rPr>
          <w:rFonts w:ascii="Cambria" w:hAnsi="Cambria"/>
          <w:noProof/>
          <w:sz w:val="22"/>
        </w:rPr>
        <w:t xml:space="preserve">, </w:t>
      </w:r>
      <w:r w:rsidRPr="00430019">
        <w:rPr>
          <w:rFonts w:ascii="Cambria" w:hAnsi="Cambria"/>
          <w:b/>
          <w:bCs/>
          <w:noProof/>
          <w:sz w:val="22"/>
        </w:rPr>
        <w:t>Reits E</w:t>
      </w:r>
      <w:r w:rsidRPr="00430019">
        <w:rPr>
          <w:rFonts w:ascii="Cambria" w:hAnsi="Cambria"/>
          <w:noProof/>
          <w:sz w:val="22"/>
        </w:rPr>
        <w:t xml:space="preserve">, </w:t>
      </w:r>
      <w:r w:rsidRPr="00430019">
        <w:rPr>
          <w:rFonts w:ascii="Cambria" w:hAnsi="Cambria"/>
          <w:b/>
          <w:bCs/>
          <w:noProof/>
          <w:sz w:val="22"/>
        </w:rPr>
        <w:t>Ren J</w:t>
      </w:r>
      <w:r w:rsidRPr="00430019">
        <w:rPr>
          <w:rFonts w:ascii="Cambria" w:hAnsi="Cambria"/>
          <w:noProof/>
          <w:sz w:val="22"/>
        </w:rPr>
        <w:t xml:space="preserve">, </w:t>
      </w:r>
      <w:r w:rsidRPr="00430019">
        <w:rPr>
          <w:rFonts w:ascii="Cambria" w:hAnsi="Cambria"/>
          <w:b/>
          <w:bCs/>
          <w:noProof/>
          <w:sz w:val="22"/>
        </w:rPr>
        <w:t>Ren X</w:t>
      </w:r>
      <w:r w:rsidRPr="00430019">
        <w:rPr>
          <w:rFonts w:ascii="Cambria" w:hAnsi="Cambria"/>
          <w:noProof/>
          <w:sz w:val="22"/>
        </w:rPr>
        <w:t xml:space="preserve">, </w:t>
      </w:r>
      <w:r w:rsidRPr="00430019">
        <w:rPr>
          <w:rFonts w:ascii="Cambria" w:hAnsi="Cambria"/>
          <w:b/>
          <w:bCs/>
          <w:noProof/>
          <w:sz w:val="22"/>
        </w:rPr>
        <w:t>Renna M</w:t>
      </w:r>
      <w:r w:rsidRPr="00430019">
        <w:rPr>
          <w:rFonts w:ascii="Cambria" w:hAnsi="Cambria"/>
          <w:noProof/>
          <w:sz w:val="22"/>
        </w:rPr>
        <w:t xml:space="preserve">, </w:t>
      </w:r>
      <w:r w:rsidRPr="00430019">
        <w:rPr>
          <w:rFonts w:ascii="Cambria" w:hAnsi="Cambria"/>
          <w:b/>
          <w:bCs/>
          <w:noProof/>
          <w:sz w:val="22"/>
        </w:rPr>
        <w:t>Reusch JE</w:t>
      </w:r>
      <w:r w:rsidRPr="00430019">
        <w:rPr>
          <w:rFonts w:ascii="Cambria" w:hAnsi="Cambria"/>
          <w:noProof/>
          <w:sz w:val="22"/>
        </w:rPr>
        <w:t xml:space="preserve">, </w:t>
      </w:r>
      <w:r w:rsidRPr="00430019">
        <w:rPr>
          <w:rFonts w:ascii="Cambria" w:hAnsi="Cambria"/>
          <w:b/>
          <w:bCs/>
          <w:noProof/>
          <w:sz w:val="22"/>
        </w:rPr>
        <w:t>Revuelta JL</w:t>
      </w:r>
      <w:r w:rsidRPr="00430019">
        <w:rPr>
          <w:rFonts w:ascii="Cambria" w:hAnsi="Cambria"/>
          <w:noProof/>
          <w:sz w:val="22"/>
        </w:rPr>
        <w:t xml:space="preserve">, </w:t>
      </w:r>
      <w:r w:rsidRPr="00430019">
        <w:rPr>
          <w:rFonts w:ascii="Cambria" w:hAnsi="Cambria"/>
          <w:b/>
          <w:bCs/>
          <w:noProof/>
          <w:sz w:val="22"/>
        </w:rPr>
        <w:t>Reyes L</w:t>
      </w:r>
      <w:r w:rsidRPr="00430019">
        <w:rPr>
          <w:rFonts w:ascii="Cambria" w:hAnsi="Cambria"/>
          <w:noProof/>
          <w:sz w:val="22"/>
        </w:rPr>
        <w:t xml:space="preserve">, </w:t>
      </w:r>
      <w:r w:rsidRPr="00430019">
        <w:rPr>
          <w:rFonts w:ascii="Cambria" w:hAnsi="Cambria"/>
          <w:b/>
          <w:bCs/>
          <w:noProof/>
          <w:sz w:val="22"/>
        </w:rPr>
        <w:t>Rezaie AR</w:t>
      </w:r>
      <w:r w:rsidRPr="00430019">
        <w:rPr>
          <w:rFonts w:ascii="Cambria" w:hAnsi="Cambria"/>
          <w:noProof/>
          <w:sz w:val="22"/>
        </w:rPr>
        <w:t xml:space="preserve">, </w:t>
      </w:r>
      <w:r w:rsidRPr="00430019">
        <w:rPr>
          <w:rFonts w:ascii="Cambria" w:hAnsi="Cambria"/>
          <w:b/>
          <w:bCs/>
          <w:noProof/>
          <w:sz w:val="22"/>
        </w:rPr>
        <w:t>Richards RI</w:t>
      </w:r>
      <w:r w:rsidRPr="00430019">
        <w:rPr>
          <w:rFonts w:ascii="Cambria" w:hAnsi="Cambria"/>
          <w:noProof/>
          <w:sz w:val="22"/>
        </w:rPr>
        <w:t xml:space="preserve">, </w:t>
      </w:r>
      <w:r w:rsidRPr="00430019">
        <w:rPr>
          <w:rFonts w:ascii="Cambria" w:hAnsi="Cambria"/>
          <w:b/>
          <w:bCs/>
          <w:noProof/>
          <w:sz w:val="22"/>
        </w:rPr>
        <w:t>Richardson DR</w:t>
      </w:r>
      <w:r w:rsidRPr="00430019">
        <w:rPr>
          <w:rFonts w:ascii="Cambria" w:hAnsi="Cambria"/>
          <w:noProof/>
          <w:sz w:val="22"/>
        </w:rPr>
        <w:t xml:space="preserve">, </w:t>
      </w:r>
      <w:r w:rsidRPr="00430019">
        <w:rPr>
          <w:rFonts w:ascii="Cambria" w:hAnsi="Cambria"/>
          <w:b/>
          <w:bCs/>
          <w:noProof/>
          <w:sz w:val="22"/>
        </w:rPr>
        <w:t>Richetta C</w:t>
      </w:r>
      <w:r w:rsidRPr="00430019">
        <w:rPr>
          <w:rFonts w:ascii="Cambria" w:hAnsi="Cambria"/>
          <w:noProof/>
          <w:sz w:val="22"/>
        </w:rPr>
        <w:t xml:space="preserve">, </w:t>
      </w:r>
      <w:r w:rsidRPr="00430019">
        <w:rPr>
          <w:rFonts w:ascii="Cambria" w:hAnsi="Cambria"/>
          <w:b/>
          <w:bCs/>
          <w:noProof/>
          <w:sz w:val="22"/>
        </w:rPr>
        <w:t>Riehle MA</w:t>
      </w:r>
      <w:r w:rsidRPr="00430019">
        <w:rPr>
          <w:rFonts w:ascii="Cambria" w:hAnsi="Cambria"/>
          <w:noProof/>
          <w:sz w:val="22"/>
        </w:rPr>
        <w:t xml:space="preserve">, </w:t>
      </w:r>
      <w:r w:rsidRPr="00430019">
        <w:rPr>
          <w:rFonts w:ascii="Cambria" w:hAnsi="Cambria"/>
          <w:b/>
          <w:bCs/>
          <w:noProof/>
          <w:sz w:val="22"/>
        </w:rPr>
        <w:t>Rihn BH</w:t>
      </w:r>
      <w:r w:rsidRPr="00430019">
        <w:rPr>
          <w:rFonts w:ascii="Cambria" w:hAnsi="Cambria"/>
          <w:noProof/>
          <w:sz w:val="22"/>
        </w:rPr>
        <w:t xml:space="preserve">, </w:t>
      </w:r>
      <w:r w:rsidRPr="00430019">
        <w:rPr>
          <w:rFonts w:ascii="Cambria" w:hAnsi="Cambria"/>
          <w:b/>
          <w:bCs/>
          <w:noProof/>
          <w:sz w:val="22"/>
        </w:rPr>
        <w:t>Rikihisa Y</w:t>
      </w:r>
      <w:r w:rsidRPr="00430019">
        <w:rPr>
          <w:rFonts w:ascii="Cambria" w:hAnsi="Cambria"/>
          <w:noProof/>
          <w:sz w:val="22"/>
        </w:rPr>
        <w:t xml:space="preserve">, </w:t>
      </w:r>
      <w:r w:rsidRPr="00430019">
        <w:rPr>
          <w:rFonts w:ascii="Cambria" w:hAnsi="Cambria"/>
          <w:b/>
          <w:bCs/>
          <w:noProof/>
          <w:sz w:val="22"/>
        </w:rPr>
        <w:t>Riley BE</w:t>
      </w:r>
      <w:r w:rsidRPr="00430019">
        <w:rPr>
          <w:rFonts w:ascii="Cambria" w:hAnsi="Cambria"/>
          <w:noProof/>
          <w:sz w:val="22"/>
        </w:rPr>
        <w:t xml:space="preserve">, </w:t>
      </w:r>
      <w:r w:rsidRPr="00430019">
        <w:rPr>
          <w:rFonts w:ascii="Cambria" w:hAnsi="Cambria"/>
          <w:b/>
          <w:bCs/>
          <w:noProof/>
          <w:sz w:val="22"/>
        </w:rPr>
        <w:t>Rimbach G</w:t>
      </w:r>
      <w:r w:rsidRPr="00430019">
        <w:rPr>
          <w:rFonts w:ascii="Cambria" w:hAnsi="Cambria"/>
          <w:noProof/>
          <w:sz w:val="22"/>
        </w:rPr>
        <w:t xml:space="preserve">, </w:t>
      </w:r>
      <w:r w:rsidRPr="00430019">
        <w:rPr>
          <w:rFonts w:ascii="Cambria" w:hAnsi="Cambria"/>
          <w:b/>
          <w:bCs/>
          <w:noProof/>
          <w:sz w:val="22"/>
        </w:rPr>
        <w:t>Rippo MR</w:t>
      </w:r>
      <w:r w:rsidRPr="00430019">
        <w:rPr>
          <w:rFonts w:ascii="Cambria" w:hAnsi="Cambria"/>
          <w:noProof/>
          <w:sz w:val="22"/>
        </w:rPr>
        <w:t xml:space="preserve">, </w:t>
      </w:r>
      <w:r w:rsidRPr="00430019">
        <w:rPr>
          <w:rFonts w:ascii="Cambria" w:hAnsi="Cambria"/>
          <w:b/>
          <w:bCs/>
          <w:noProof/>
          <w:sz w:val="22"/>
        </w:rPr>
        <w:t>Ritis K</w:t>
      </w:r>
      <w:r w:rsidRPr="00430019">
        <w:rPr>
          <w:rFonts w:ascii="Cambria" w:hAnsi="Cambria"/>
          <w:noProof/>
          <w:sz w:val="22"/>
        </w:rPr>
        <w:t xml:space="preserve">, </w:t>
      </w:r>
      <w:r w:rsidRPr="00430019">
        <w:rPr>
          <w:rFonts w:ascii="Cambria" w:hAnsi="Cambria"/>
          <w:b/>
          <w:bCs/>
          <w:noProof/>
          <w:sz w:val="22"/>
        </w:rPr>
        <w:t>Rizzi F</w:t>
      </w:r>
      <w:r w:rsidRPr="00430019">
        <w:rPr>
          <w:rFonts w:ascii="Cambria" w:hAnsi="Cambria"/>
          <w:noProof/>
          <w:sz w:val="22"/>
        </w:rPr>
        <w:t xml:space="preserve">, </w:t>
      </w:r>
      <w:r w:rsidRPr="00430019">
        <w:rPr>
          <w:rFonts w:ascii="Cambria" w:hAnsi="Cambria"/>
          <w:b/>
          <w:bCs/>
          <w:noProof/>
          <w:sz w:val="22"/>
        </w:rPr>
        <w:t>Rizzo E</w:t>
      </w:r>
      <w:r w:rsidRPr="00430019">
        <w:rPr>
          <w:rFonts w:ascii="Cambria" w:hAnsi="Cambria"/>
          <w:noProof/>
          <w:sz w:val="22"/>
        </w:rPr>
        <w:t xml:space="preserve">, </w:t>
      </w:r>
      <w:r w:rsidRPr="00430019">
        <w:rPr>
          <w:rFonts w:ascii="Cambria" w:hAnsi="Cambria"/>
          <w:b/>
          <w:bCs/>
          <w:noProof/>
          <w:sz w:val="22"/>
        </w:rPr>
        <w:t>Roach PJ</w:t>
      </w:r>
      <w:r w:rsidRPr="00430019">
        <w:rPr>
          <w:rFonts w:ascii="Cambria" w:hAnsi="Cambria"/>
          <w:noProof/>
          <w:sz w:val="22"/>
        </w:rPr>
        <w:t xml:space="preserve">, </w:t>
      </w:r>
      <w:r w:rsidRPr="00430019">
        <w:rPr>
          <w:rFonts w:ascii="Cambria" w:hAnsi="Cambria"/>
          <w:b/>
          <w:bCs/>
          <w:noProof/>
          <w:sz w:val="22"/>
        </w:rPr>
        <w:t>Robbins J</w:t>
      </w:r>
      <w:r w:rsidRPr="00430019">
        <w:rPr>
          <w:rFonts w:ascii="Cambria" w:hAnsi="Cambria"/>
          <w:noProof/>
          <w:sz w:val="22"/>
        </w:rPr>
        <w:t xml:space="preserve">, </w:t>
      </w:r>
      <w:r w:rsidRPr="00430019">
        <w:rPr>
          <w:rFonts w:ascii="Cambria" w:hAnsi="Cambria"/>
          <w:b/>
          <w:bCs/>
          <w:noProof/>
          <w:sz w:val="22"/>
        </w:rPr>
        <w:t>Roberge M</w:t>
      </w:r>
      <w:r w:rsidRPr="00430019">
        <w:rPr>
          <w:rFonts w:ascii="Cambria" w:hAnsi="Cambria"/>
          <w:noProof/>
          <w:sz w:val="22"/>
        </w:rPr>
        <w:t xml:space="preserve">, </w:t>
      </w:r>
      <w:r w:rsidRPr="00430019">
        <w:rPr>
          <w:rFonts w:ascii="Cambria" w:hAnsi="Cambria"/>
          <w:b/>
          <w:bCs/>
          <w:noProof/>
          <w:sz w:val="22"/>
        </w:rPr>
        <w:t>Roca G</w:t>
      </w:r>
      <w:r w:rsidRPr="00430019">
        <w:rPr>
          <w:rFonts w:ascii="Cambria" w:hAnsi="Cambria"/>
          <w:noProof/>
          <w:sz w:val="22"/>
        </w:rPr>
        <w:t xml:space="preserve">, </w:t>
      </w:r>
      <w:r w:rsidRPr="00430019">
        <w:rPr>
          <w:rFonts w:ascii="Cambria" w:hAnsi="Cambria"/>
          <w:b/>
          <w:bCs/>
          <w:noProof/>
          <w:sz w:val="22"/>
        </w:rPr>
        <w:t>Roccheri MC</w:t>
      </w:r>
      <w:r w:rsidRPr="00430019">
        <w:rPr>
          <w:rFonts w:ascii="Cambria" w:hAnsi="Cambria"/>
          <w:noProof/>
          <w:sz w:val="22"/>
        </w:rPr>
        <w:t xml:space="preserve">, </w:t>
      </w:r>
      <w:r w:rsidRPr="00430019">
        <w:rPr>
          <w:rFonts w:ascii="Cambria" w:hAnsi="Cambria"/>
          <w:b/>
          <w:bCs/>
          <w:noProof/>
          <w:sz w:val="22"/>
        </w:rPr>
        <w:t>Rocha S</w:t>
      </w:r>
      <w:r w:rsidRPr="00430019">
        <w:rPr>
          <w:rFonts w:ascii="Cambria" w:hAnsi="Cambria"/>
          <w:noProof/>
          <w:sz w:val="22"/>
        </w:rPr>
        <w:t xml:space="preserve">, </w:t>
      </w:r>
      <w:r w:rsidRPr="00430019">
        <w:rPr>
          <w:rFonts w:ascii="Cambria" w:hAnsi="Cambria"/>
          <w:b/>
          <w:bCs/>
          <w:noProof/>
          <w:sz w:val="22"/>
        </w:rPr>
        <w:t>Rodrigues CM</w:t>
      </w:r>
      <w:r w:rsidRPr="00430019">
        <w:rPr>
          <w:rFonts w:ascii="Cambria" w:hAnsi="Cambria"/>
          <w:noProof/>
          <w:sz w:val="22"/>
        </w:rPr>
        <w:t xml:space="preserve">, </w:t>
      </w:r>
      <w:r w:rsidRPr="00430019">
        <w:rPr>
          <w:rFonts w:ascii="Cambria" w:hAnsi="Cambria"/>
          <w:b/>
          <w:bCs/>
          <w:noProof/>
          <w:sz w:val="22"/>
        </w:rPr>
        <w:t>Rodríguez CI</w:t>
      </w:r>
      <w:r w:rsidRPr="00430019">
        <w:rPr>
          <w:rFonts w:ascii="Cambria" w:hAnsi="Cambria"/>
          <w:noProof/>
          <w:sz w:val="22"/>
        </w:rPr>
        <w:t xml:space="preserve">, </w:t>
      </w:r>
      <w:r w:rsidRPr="00430019">
        <w:rPr>
          <w:rFonts w:ascii="Cambria" w:hAnsi="Cambria"/>
          <w:b/>
          <w:bCs/>
          <w:noProof/>
          <w:sz w:val="22"/>
        </w:rPr>
        <w:t>de Cordoba SR</w:t>
      </w:r>
      <w:r w:rsidRPr="00430019">
        <w:rPr>
          <w:rFonts w:ascii="Cambria" w:hAnsi="Cambria"/>
          <w:noProof/>
          <w:sz w:val="22"/>
        </w:rPr>
        <w:t xml:space="preserve">, </w:t>
      </w:r>
      <w:r w:rsidRPr="00430019">
        <w:rPr>
          <w:rFonts w:ascii="Cambria" w:hAnsi="Cambria"/>
          <w:b/>
          <w:bCs/>
          <w:noProof/>
          <w:sz w:val="22"/>
        </w:rPr>
        <w:t>Rodriguez-Muela N</w:t>
      </w:r>
      <w:r w:rsidRPr="00430019">
        <w:rPr>
          <w:rFonts w:ascii="Cambria" w:hAnsi="Cambria"/>
          <w:noProof/>
          <w:sz w:val="22"/>
        </w:rPr>
        <w:t xml:space="preserve">, </w:t>
      </w:r>
      <w:r w:rsidRPr="00430019">
        <w:rPr>
          <w:rFonts w:ascii="Cambria" w:hAnsi="Cambria"/>
          <w:b/>
          <w:bCs/>
          <w:noProof/>
          <w:sz w:val="22"/>
        </w:rPr>
        <w:t>Roelofs J</w:t>
      </w:r>
      <w:r w:rsidRPr="00430019">
        <w:rPr>
          <w:rFonts w:ascii="Cambria" w:hAnsi="Cambria"/>
          <w:noProof/>
          <w:sz w:val="22"/>
        </w:rPr>
        <w:t xml:space="preserve">, </w:t>
      </w:r>
      <w:r w:rsidRPr="00430019">
        <w:rPr>
          <w:rFonts w:ascii="Cambria" w:hAnsi="Cambria"/>
          <w:b/>
          <w:bCs/>
          <w:noProof/>
          <w:sz w:val="22"/>
        </w:rPr>
        <w:t>Rogov V V</w:t>
      </w:r>
      <w:r w:rsidRPr="00430019">
        <w:rPr>
          <w:rFonts w:ascii="Cambria" w:hAnsi="Cambria"/>
          <w:noProof/>
          <w:sz w:val="22"/>
        </w:rPr>
        <w:t xml:space="preserve">, </w:t>
      </w:r>
      <w:r w:rsidRPr="00430019">
        <w:rPr>
          <w:rFonts w:ascii="Cambria" w:hAnsi="Cambria"/>
          <w:b/>
          <w:bCs/>
          <w:noProof/>
          <w:sz w:val="22"/>
        </w:rPr>
        <w:t>Rohn TT</w:t>
      </w:r>
      <w:r w:rsidRPr="00430019">
        <w:rPr>
          <w:rFonts w:ascii="Cambria" w:hAnsi="Cambria"/>
          <w:noProof/>
          <w:sz w:val="22"/>
        </w:rPr>
        <w:t xml:space="preserve">, </w:t>
      </w:r>
      <w:r w:rsidRPr="00430019">
        <w:rPr>
          <w:rFonts w:ascii="Cambria" w:hAnsi="Cambria"/>
          <w:b/>
          <w:bCs/>
          <w:noProof/>
          <w:sz w:val="22"/>
        </w:rPr>
        <w:t>Rohrer B</w:t>
      </w:r>
      <w:r w:rsidRPr="00430019">
        <w:rPr>
          <w:rFonts w:ascii="Cambria" w:hAnsi="Cambria"/>
          <w:noProof/>
          <w:sz w:val="22"/>
        </w:rPr>
        <w:t xml:space="preserve">, </w:t>
      </w:r>
      <w:r w:rsidRPr="00430019">
        <w:rPr>
          <w:rFonts w:ascii="Cambria" w:hAnsi="Cambria"/>
          <w:b/>
          <w:bCs/>
          <w:noProof/>
          <w:sz w:val="22"/>
        </w:rPr>
        <w:t>Romanelli D</w:t>
      </w:r>
      <w:r w:rsidRPr="00430019">
        <w:rPr>
          <w:rFonts w:ascii="Cambria" w:hAnsi="Cambria"/>
          <w:noProof/>
          <w:sz w:val="22"/>
        </w:rPr>
        <w:t xml:space="preserve">, </w:t>
      </w:r>
      <w:r w:rsidRPr="00430019">
        <w:rPr>
          <w:rFonts w:ascii="Cambria" w:hAnsi="Cambria"/>
          <w:b/>
          <w:bCs/>
          <w:noProof/>
          <w:sz w:val="22"/>
        </w:rPr>
        <w:t>Romani L</w:t>
      </w:r>
      <w:r w:rsidRPr="00430019">
        <w:rPr>
          <w:rFonts w:ascii="Cambria" w:hAnsi="Cambria"/>
          <w:noProof/>
          <w:sz w:val="22"/>
        </w:rPr>
        <w:t xml:space="preserve">, </w:t>
      </w:r>
      <w:r w:rsidRPr="00430019">
        <w:rPr>
          <w:rFonts w:ascii="Cambria" w:hAnsi="Cambria"/>
          <w:b/>
          <w:bCs/>
          <w:noProof/>
          <w:sz w:val="22"/>
        </w:rPr>
        <w:t>Romano PS</w:t>
      </w:r>
      <w:r w:rsidRPr="00430019">
        <w:rPr>
          <w:rFonts w:ascii="Cambria" w:hAnsi="Cambria"/>
          <w:noProof/>
          <w:sz w:val="22"/>
        </w:rPr>
        <w:t xml:space="preserve">, </w:t>
      </w:r>
      <w:r w:rsidRPr="00430019">
        <w:rPr>
          <w:rFonts w:ascii="Cambria" w:hAnsi="Cambria"/>
          <w:b/>
          <w:bCs/>
          <w:noProof/>
          <w:sz w:val="22"/>
        </w:rPr>
        <w:t>Roncero MIG</w:t>
      </w:r>
      <w:r w:rsidRPr="00430019">
        <w:rPr>
          <w:rFonts w:ascii="Cambria" w:hAnsi="Cambria"/>
          <w:noProof/>
          <w:sz w:val="22"/>
        </w:rPr>
        <w:t xml:space="preserve">, </w:t>
      </w:r>
      <w:r w:rsidRPr="00430019">
        <w:rPr>
          <w:rFonts w:ascii="Cambria" w:hAnsi="Cambria"/>
          <w:b/>
          <w:bCs/>
          <w:noProof/>
          <w:sz w:val="22"/>
        </w:rPr>
        <w:t>Rosa JL</w:t>
      </w:r>
      <w:r w:rsidRPr="00430019">
        <w:rPr>
          <w:rFonts w:ascii="Cambria" w:hAnsi="Cambria"/>
          <w:noProof/>
          <w:sz w:val="22"/>
        </w:rPr>
        <w:t xml:space="preserve">, </w:t>
      </w:r>
      <w:r w:rsidRPr="00430019">
        <w:rPr>
          <w:rFonts w:ascii="Cambria" w:hAnsi="Cambria"/>
          <w:b/>
          <w:bCs/>
          <w:noProof/>
          <w:sz w:val="22"/>
        </w:rPr>
        <w:t>Rosello A</w:t>
      </w:r>
      <w:r w:rsidRPr="00430019">
        <w:rPr>
          <w:rFonts w:ascii="Cambria" w:hAnsi="Cambria"/>
          <w:noProof/>
          <w:sz w:val="22"/>
        </w:rPr>
        <w:t xml:space="preserve">, </w:t>
      </w:r>
      <w:r w:rsidRPr="00430019">
        <w:rPr>
          <w:rFonts w:ascii="Cambria" w:hAnsi="Cambria"/>
          <w:b/>
          <w:bCs/>
          <w:noProof/>
          <w:sz w:val="22"/>
        </w:rPr>
        <w:t>Rosen K V</w:t>
      </w:r>
      <w:r w:rsidRPr="00430019">
        <w:rPr>
          <w:rFonts w:ascii="Cambria" w:hAnsi="Cambria"/>
          <w:noProof/>
          <w:sz w:val="22"/>
        </w:rPr>
        <w:t xml:space="preserve">, </w:t>
      </w:r>
      <w:r w:rsidRPr="00430019">
        <w:rPr>
          <w:rFonts w:ascii="Cambria" w:hAnsi="Cambria"/>
          <w:b/>
          <w:bCs/>
          <w:noProof/>
          <w:sz w:val="22"/>
        </w:rPr>
        <w:t>Rosenstiel P</w:t>
      </w:r>
      <w:r w:rsidRPr="00430019">
        <w:rPr>
          <w:rFonts w:ascii="Cambria" w:hAnsi="Cambria"/>
          <w:noProof/>
          <w:sz w:val="22"/>
        </w:rPr>
        <w:t xml:space="preserve">, </w:t>
      </w:r>
      <w:r w:rsidRPr="00430019">
        <w:rPr>
          <w:rFonts w:ascii="Cambria" w:hAnsi="Cambria"/>
          <w:b/>
          <w:bCs/>
          <w:noProof/>
          <w:sz w:val="22"/>
        </w:rPr>
        <w:t>Rost-Roszkowska M</w:t>
      </w:r>
      <w:r w:rsidRPr="00430019">
        <w:rPr>
          <w:rFonts w:ascii="Cambria" w:hAnsi="Cambria"/>
          <w:noProof/>
          <w:sz w:val="22"/>
        </w:rPr>
        <w:t xml:space="preserve">, </w:t>
      </w:r>
      <w:r w:rsidRPr="00430019">
        <w:rPr>
          <w:rFonts w:ascii="Cambria" w:hAnsi="Cambria"/>
          <w:b/>
          <w:bCs/>
          <w:noProof/>
          <w:sz w:val="22"/>
        </w:rPr>
        <w:t>Roth KA</w:t>
      </w:r>
      <w:r w:rsidRPr="00430019">
        <w:rPr>
          <w:rFonts w:ascii="Cambria" w:hAnsi="Cambria"/>
          <w:noProof/>
          <w:sz w:val="22"/>
        </w:rPr>
        <w:t xml:space="preserve">, </w:t>
      </w:r>
      <w:r w:rsidRPr="00430019">
        <w:rPr>
          <w:rFonts w:ascii="Cambria" w:hAnsi="Cambria"/>
          <w:b/>
          <w:bCs/>
          <w:noProof/>
          <w:sz w:val="22"/>
        </w:rPr>
        <w:t>Roué G</w:t>
      </w:r>
      <w:r w:rsidRPr="00430019">
        <w:rPr>
          <w:rFonts w:ascii="Cambria" w:hAnsi="Cambria"/>
          <w:noProof/>
          <w:sz w:val="22"/>
        </w:rPr>
        <w:t xml:space="preserve">, </w:t>
      </w:r>
      <w:r w:rsidRPr="00430019">
        <w:rPr>
          <w:rFonts w:ascii="Cambria" w:hAnsi="Cambria"/>
          <w:b/>
          <w:bCs/>
          <w:noProof/>
          <w:sz w:val="22"/>
        </w:rPr>
        <w:t>Rouis M</w:t>
      </w:r>
      <w:r w:rsidRPr="00430019">
        <w:rPr>
          <w:rFonts w:ascii="Cambria" w:hAnsi="Cambria"/>
          <w:noProof/>
          <w:sz w:val="22"/>
        </w:rPr>
        <w:t xml:space="preserve">, </w:t>
      </w:r>
      <w:r w:rsidRPr="00430019">
        <w:rPr>
          <w:rFonts w:ascii="Cambria" w:hAnsi="Cambria"/>
          <w:b/>
          <w:bCs/>
          <w:noProof/>
          <w:sz w:val="22"/>
        </w:rPr>
        <w:t>Rouschop KM</w:t>
      </w:r>
      <w:r w:rsidRPr="00430019">
        <w:rPr>
          <w:rFonts w:ascii="Cambria" w:hAnsi="Cambria"/>
          <w:noProof/>
          <w:sz w:val="22"/>
        </w:rPr>
        <w:t xml:space="preserve">, </w:t>
      </w:r>
      <w:r w:rsidRPr="00430019">
        <w:rPr>
          <w:rFonts w:ascii="Cambria" w:hAnsi="Cambria"/>
          <w:b/>
          <w:bCs/>
          <w:noProof/>
          <w:sz w:val="22"/>
        </w:rPr>
        <w:t>Ruan DT</w:t>
      </w:r>
      <w:r w:rsidRPr="00430019">
        <w:rPr>
          <w:rFonts w:ascii="Cambria" w:hAnsi="Cambria"/>
          <w:noProof/>
          <w:sz w:val="22"/>
        </w:rPr>
        <w:t xml:space="preserve">, </w:t>
      </w:r>
      <w:r w:rsidRPr="00430019">
        <w:rPr>
          <w:rFonts w:ascii="Cambria" w:hAnsi="Cambria"/>
          <w:b/>
          <w:bCs/>
          <w:noProof/>
          <w:sz w:val="22"/>
        </w:rPr>
        <w:t>Ruano D</w:t>
      </w:r>
      <w:r w:rsidRPr="00430019">
        <w:rPr>
          <w:rFonts w:ascii="Cambria" w:hAnsi="Cambria"/>
          <w:noProof/>
          <w:sz w:val="22"/>
        </w:rPr>
        <w:t xml:space="preserve">, </w:t>
      </w:r>
      <w:r w:rsidRPr="00430019">
        <w:rPr>
          <w:rFonts w:ascii="Cambria" w:hAnsi="Cambria"/>
          <w:b/>
          <w:bCs/>
          <w:noProof/>
          <w:sz w:val="22"/>
        </w:rPr>
        <w:t>Rubinsztein DC</w:t>
      </w:r>
      <w:r w:rsidRPr="00430019">
        <w:rPr>
          <w:rFonts w:ascii="Cambria" w:hAnsi="Cambria"/>
          <w:noProof/>
          <w:sz w:val="22"/>
        </w:rPr>
        <w:t xml:space="preserve">, </w:t>
      </w:r>
      <w:r w:rsidRPr="00430019">
        <w:rPr>
          <w:rFonts w:ascii="Cambria" w:hAnsi="Cambria"/>
          <w:b/>
          <w:bCs/>
          <w:noProof/>
          <w:sz w:val="22"/>
        </w:rPr>
        <w:t>Rucker EB</w:t>
      </w:r>
      <w:r w:rsidRPr="00430019">
        <w:rPr>
          <w:rFonts w:ascii="Cambria" w:hAnsi="Cambria"/>
          <w:noProof/>
          <w:sz w:val="22"/>
        </w:rPr>
        <w:t xml:space="preserve">, </w:t>
      </w:r>
      <w:r w:rsidRPr="00430019">
        <w:rPr>
          <w:rFonts w:ascii="Cambria" w:hAnsi="Cambria"/>
          <w:b/>
          <w:bCs/>
          <w:noProof/>
          <w:sz w:val="22"/>
        </w:rPr>
        <w:t>Rudich A</w:t>
      </w:r>
      <w:r w:rsidRPr="00430019">
        <w:rPr>
          <w:rFonts w:ascii="Cambria" w:hAnsi="Cambria"/>
          <w:noProof/>
          <w:sz w:val="22"/>
        </w:rPr>
        <w:t xml:space="preserve">, </w:t>
      </w:r>
      <w:r w:rsidRPr="00430019">
        <w:rPr>
          <w:rFonts w:ascii="Cambria" w:hAnsi="Cambria"/>
          <w:b/>
          <w:bCs/>
          <w:noProof/>
          <w:sz w:val="22"/>
        </w:rPr>
        <w:t>Rudolf E</w:t>
      </w:r>
      <w:r w:rsidRPr="00430019">
        <w:rPr>
          <w:rFonts w:ascii="Cambria" w:hAnsi="Cambria"/>
          <w:noProof/>
          <w:sz w:val="22"/>
        </w:rPr>
        <w:t xml:space="preserve">, </w:t>
      </w:r>
      <w:r w:rsidRPr="00430019">
        <w:rPr>
          <w:rFonts w:ascii="Cambria" w:hAnsi="Cambria"/>
          <w:b/>
          <w:bCs/>
          <w:noProof/>
          <w:sz w:val="22"/>
        </w:rPr>
        <w:t>Rudolf R</w:t>
      </w:r>
      <w:r w:rsidRPr="00430019">
        <w:rPr>
          <w:rFonts w:ascii="Cambria" w:hAnsi="Cambria"/>
          <w:noProof/>
          <w:sz w:val="22"/>
        </w:rPr>
        <w:t xml:space="preserve">, </w:t>
      </w:r>
      <w:r w:rsidRPr="00430019">
        <w:rPr>
          <w:rFonts w:ascii="Cambria" w:hAnsi="Cambria"/>
          <w:b/>
          <w:bCs/>
          <w:noProof/>
          <w:sz w:val="22"/>
        </w:rPr>
        <w:t>Ruegg M a.</w:t>
      </w:r>
      <w:r w:rsidRPr="00430019">
        <w:rPr>
          <w:rFonts w:ascii="Cambria" w:hAnsi="Cambria"/>
          <w:noProof/>
          <w:sz w:val="22"/>
        </w:rPr>
        <w:t xml:space="preserve">, </w:t>
      </w:r>
      <w:r w:rsidRPr="00430019">
        <w:rPr>
          <w:rFonts w:ascii="Cambria" w:hAnsi="Cambria"/>
          <w:b/>
          <w:bCs/>
          <w:noProof/>
          <w:sz w:val="22"/>
        </w:rPr>
        <w:t>Ruiz-Roldan C</w:t>
      </w:r>
      <w:r w:rsidRPr="00430019">
        <w:rPr>
          <w:rFonts w:ascii="Cambria" w:hAnsi="Cambria"/>
          <w:noProof/>
          <w:sz w:val="22"/>
        </w:rPr>
        <w:t xml:space="preserve">, </w:t>
      </w:r>
      <w:r w:rsidRPr="00430019">
        <w:rPr>
          <w:rFonts w:ascii="Cambria" w:hAnsi="Cambria"/>
          <w:b/>
          <w:bCs/>
          <w:noProof/>
          <w:sz w:val="22"/>
        </w:rPr>
        <w:t>Ruparelia AA</w:t>
      </w:r>
      <w:r w:rsidRPr="00430019">
        <w:rPr>
          <w:rFonts w:ascii="Cambria" w:hAnsi="Cambria"/>
          <w:noProof/>
          <w:sz w:val="22"/>
        </w:rPr>
        <w:t xml:space="preserve">, </w:t>
      </w:r>
      <w:r w:rsidRPr="00430019">
        <w:rPr>
          <w:rFonts w:ascii="Cambria" w:hAnsi="Cambria"/>
          <w:b/>
          <w:bCs/>
          <w:noProof/>
          <w:sz w:val="22"/>
        </w:rPr>
        <w:t>Rusmini P</w:t>
      </w:r>
      <w:r w:rsidRPr="00430019">
        <w:rPr>
          <w:rFonts w:ascii="Cambria" w:hAnsi="Cambria"/>
          <w:noProof/>
          <w:sz w:val="22"/>
        </w:rPr>
        <w:t xml:space="preserve">, </w:t>
      </w:r>
      <w:r w:rsidRPr="00430019">
        <w:rPr>
          <w:rFonts w:ascii="Cambria" w:hAnsi="Cambria"/>
          <w:b/>
          <w:bCs/>
          <w:noProof/>
          <w:sz w:val="22"/>
        </w:rPr>
        <w:t>Russ DW</w:t>
      </w:r>
      <w:r w:rsidRPr="00430019">
        <w:rPr>
          <w:rFonts w:ascii="Cambria" w:hAnsi="Cambria"/>
          <w:noProof/>
          <w:sz w:val="22"/>
        </w:rPr>
        <w:t xml:space="preserve">, </w:t>
      </w:r>
      <w:r w:rsidRPr="00430019">
        <w:rPr>
          <w:rFonts w:ascii="Cambria" w:hAnsi="Cambria"/>
          <w:b/>
          <w:bCs/>
          <w:noProof/>
          <w:sz w:val="22"/>
        </w:rPr>
        <w:t>Russo GL</w:t>
      </w:r>
      <w:r w:rsidRPr="00430019">
        <w:rPr>
          <w:rFonts w:ascii="Cambria" w:hAnsi="Cambria"/>
          <w:noProof/>
          <w:sz w:val="22"/>
        </w:rPr>
        <w:t xml:space="preserve">, </w:t>
      </w:r>
      <w:r w:rsidRPr="00430019">
        <w:rPr>
          <w:rFonts w:ascii="Cambria" w:hAnsi="Cambria"/>
          <w:b/>
          <w:bCs/>
          <w:noProof/>
          <w:sz w:val="22"/>
        </w:rPr>
        <w:t>Russo G</w:t>
      </w:r>
      <w:r w:rsidRPr="00430019">
        <w:rPr>
          <w:rFonts w:ascii="Cambria" w:hAnsi="Cambria"/>
          <w:noProof/>
          <w:sz w:val="22"/>
        </w:rPr>
        <w:t xml:space="preserve">, </w:t>
      </w:r>
      <w:r w:rsidRPr="00430019">
        <w:rPr>
          <w:rFonts w:ascii="Cambria" w:hAnsi="Cambria"/>
          <w:b/>
          <w:bCs/>
          <w:noProof/>
          <w:sz w:val="22"/>
        </w:rPr>
        <w:t>Russo R</w:t>
      </w:r>
      <w:r w:rsidRPr="00430019">
        <w:rPr>
          <w:rFonts w:ascii="Cambria" w:hAnsi="Cambria"/>
          <w:noProof/>
          <w:sz w:val="22"/>
        </w:rPr>
        <w:t xml:space="preserve">, </w:t>
      </w:r>
      <w:r w:rsidRPr="00430019">
        <w:rPr>
          <w:rFonts w:ascii="Cambria" w:hAnsi="Cambria"/>
          <w:b/>
          <w:bCs/>
          <w:noProof/>
          <w:sz w:val="22"/>
        </w:rPr>
        <w:t>Rusten TE</w:t>
      </w:r>
      <w:r w:rsidRPr="00430019">
        <w:rPr>
          <w:rFonts w:ascii="Cambria" w:hAnsi="Cambria"/>
          <w:noProof/>
          <w:sz w:val="22"/>
        </w:rPr>
        <w:t xml:space="preserve">, </w:t>
      </w:r>
      <w:r w:rsidRPr="00430019">
        <w:rPr>
          <w:rFonts w:ascii="Cambria" w:hAnsi="Cambria"/>
          <w:b/>
          <w:bCs/>
          <w:noProof/>
          <w:sz w:val="22"/>
        </w:rPr>
        <w:t>Ryabovol V</w:t>
      </w:r>
      <w:r w:rsidRPr="00430019">
        <w:rPr>
          <w:rFonts w:ascii="Cambria" w:hAnsi="Cambria"/>
          <w:noProof/>
          <w:sz w:val="22"/>
        </w:rPr>
        <w:t xml:space="preserve">, </w:t>
      </w:r>
      <w:r w:rsidRPr="00430019">
        <w:rPr>
          <w:rFonts w:ascii="Cambria" w:hAnsi="Cambria"/>
          <w:b/>
          <w:bCs/>
          <w:noProof/>
          <w:sz w:val="22"/>
        </w:rPr>
        <w:t>Ryan KM</w:t>
      </w:r>
      <w:r w:rsidRPr="00430019">
        <w:rPr>
          <w:rFonts w:ascii="Cambria" w:hAnsi="Cambria"/>
          <w:noProof/>
          <w:sz w:val="22"/>
        </w:rPr>
        <w:t xml:space="preserve">, </w:t>
      </w:r>
      <w:r w:rsidRPr="00430019">
        <w:rPr>
          <w:rFonts w:ascii="Cambria" w:hAnsi="Cambria"/>
          <w:b/>
          <w:bCs/>
          <w:noProof/>
          <w:sz w:val="22"/>
        </w:rPr>
        <w:t>Ryter SW</w:t>
      </w:r>
      <w:r w:rsidRPr="00430019">
        <w:rPr>
          <w:rFonts w:ascii="Cambria" w:hAnsi="Cambria"/>
          <w:noProof/>
          <w:sz w:val="22"/>
        </w:rPr>
        <w:t xml:space="preserve">, </w:t>
      </w:r>
      <w:r w:rsidRPr="00430019">
        <w:rPr>
          <w:rFonts w:ascii="Cambria" w:hAnsi="Cambria"/>
          <w:b/>
          <w:bCs/>
          <w:noProof/>
          <w:sz w:val="22"/>
        </w:rPr>
        <w:t>Sabatini DM</w:t>
      </w:r>
      <w:r w:rsidRPr="00430019">
        <w:rPr>
          <w:rFonts w:ascii="Cambria" w:hAnsi="Cambria"/>
          <w:noProof/>
          <w:sz w:val="22"/>
        </w:rPr>
        <w:t xml:space="preserve">, </w:t>
      </w:r>
      <w:r w:rsidRPr="00430019">
        <w:rPr>
          <w:rFonts w:ascii="Cambria" w:hAnsi="Cambria"/>
          <w:b/>
          <w:bCs/>
          <w:noProof/>
          <w:sz w:val="22"/>
        </w:rPr>
        <w:t>Sacher M</w:t>
      </w:r>
      <w:r w:rsidRPr="00430019">
        <w:rPr>
          <w:rFonts w:ascii="Cambria" w:hAnsi="Cambria"/>
          <w:noProof/>
          <w:sz w:val="22"/>
        </w:rPr>
        <w:t xml:space="preserve">, </w:t>
      </w:r>
      <w:r w:rsidRPr="00430019">
        <w:rPr>
          <w:rFonts w:ascii="Cambria" w:hAnsi="Cambria"/>
          <w:b/>
          <w:bCs/>
          <w:noProof/>
          <w:sz w:val="22"/>
        </w:rPr>
        <w:t>Sachse C</w:t>
      </w:r>
      <w:r w:rsidRPr="00430019">
        <w:rPr>
          <w:rFonts w:ascii="Cambria" w:hAnsi="Cambria"/>
          <w:noProof/>
          <w:sz w:val="22"/>
        </w:rPr>
        <w:t xml:space="preserve">, </w:t>
      </w:r>
      <w:r w:rsidRPr="00430019">
        <w:rPr>
          <w:rFonts w:ascii="Cambria" w:hAnsi="Cambria"/>
          <w:b/>
          <w:bCs/>
          <w:noProof/>
          <w:sz w:val="22"/>
        </w:rPr>
        <w:t>Sack MN</w:t>
      </w:r>
      <w:r w:rsidRPr="00430019">
        <w:rPr>
          <w:rFonts w:ascii="Cambria" w:hAnsi="Cambria"/>
          <w:noProof/>
          <w:sz w:val="22"/>
        </w:rPr>
        <w:t xml:space="preserve">, </w:t>
      </w:r>
      <w:r w:rsidRPr="00430019">
        <w:rPr>
          <w:rFonts w:ascii="Cambria" w:hAnsi="Cambria"/>
          <w:b/>
          <w:bCs/>
          <w:noProof/>
          <w:sz w:val="22"/>
        </w:rPr>
        <w:t>Sadoshima J</w:t>
      </w:r>
      <w:r w:rsidRPr="00430019">
        <w:rPr>
          <w:rFonts w:ascii="Cambria" w:hAnsi="Cambria"/>
          <w:noProof/>
          <w:sz w:val="22"/>
        </w:rPr>
        <w:t xml:space="preserve">, </w:t>
      </w:r>
      <w:r w:rsidRPr="00430019">
        <w:rPr>
          <w:rFonts w:ascii="Cambria" w:hAnsi="Cambria"/>
          <w:b/>
          <w:bCs/>
          <w:noProof/>
          <w:sz w:val="22"/>
        </w:rPr>
        <w:t>Saftig P</w:t>
      </w:r>
      <w:r w:rsidRPr="00430019">
        <w:rPr>
          <w:rFonts w:ascii="Cambria" w:hAnsi="Cambria"/>
          <w:noProof/>
          <w:sz w:val="22"/>
        </w:rPr>
        <w:t xml:space="preserve">, </w:t>
      </w:r>
      <w:r w:rsidRPr="00430019">
        <w:rPr>
          <w:rFonts w:ascii="Cambria" w:hAnsi="Cambria"/>
          <w:b/>
          <w:bCs/>
          <w:noProof/>
          <w:sz w:val="22"/>
        </w:rPr>
        <w:t>Sagi-Eisenberg R</w:t>
      </w:r>
      <w:r w:rsidRPr="00430019">
        <w:rPr>
          <w:rFonts w:ascii="Cambria" w:hAnsi="Cambria"/>
          <w:noProof/>
          <w:sz w:val="22"/>
        </w:rPr>
        <w:t xml:space="preserve">, </w:t>
      </w:r>
      <w:r w:rsidRPr="00430019">
        <w:rPr>
          <w:rFonts w:ascii="Cambria" w:hAnsi="Cambria"/>
          <w:b/>
          <w:bCs/>
          <w:noProof/>
          <w:sz w:val="22"/>
        </w:rPr>
        <w:t>Sahni S</w:t>
      </w:r>
      <w:r w:rsidRPr="00430019">
        <w:rPr>
          <w:rFonts w:ascii="Cambria" w:hAnsi="Cambria"/>
          <w:noProof/>
          <w:sz w:val="22"/>
        </w:rPr>
        <w:t xml:space="preserve">, </w:t>
      </w:r>
      <w:r w:rsidRPr="00430019">
        <w:rPr>
          <w:rFonts w:ascii="Cambria" w:hAnsi="Cambria"/>
          <w:b/>
          <w:bCs/>
          <w:noProof/>
          <w:sz w:val="22"/>
        </w:rPr>
        <w:t>Saikumar P</w:t>
      </w:r>
      <w:r w:rsidRPr="00430019">
        <w:rPr>
          <w:rFonts w:ascii="Cambria" w:hAnsi="Cambria"/>
          <w:noProof/>
          <w:sz w:val="22"/>
        </w:rPr>
        <w:t xml:space="preserve">, </w:t>
      </w:r>
      <w:r w:rsidRPr="00430019">
        <w:rPr>
          <w:rFonts w:ascii="Cambria" w:hAnsi="Cambria"/>
          <w:b/>
          <w:bCs/>
          <w:noProof/>
          <w:sz w:val="22"/>
        </w:rPr>
        <w:t>Saito T</w:t>
      </w:r>
      <w:r w:rsidRPr="00430019">
        <w:rPr>
          <w:rFonts w:ascii="Cambria" w:hAnsi="Cambria"/>
          <w:noProof/>
          <w:sz w:val="22"/>
        </w:rPr>
        <w:t xml:space="preserve">, </w:t>
      </w:r>
      <w:r w:rsidRPr="00430019">
        <w:rPr>
          <w:rFonts w:ascii="Cambria" w:hAnsi="Cambria"/>
          <w:b/>
          <w:bCs/>
          <w:noProof/>
          <w:sz w:val="22"/>
        </w:rPr>
        <w:t>Saitoh T</w:t>
      </w:r>
      <w:r w:rsidRPr="00430019">
        <w:rPr>
          <w:rFonts w:ascii="Cambria" w:hAnsi="Cambria"/>
          <w:noProof/>
          <w:sz w:val="22"/>
        </w:rPr>
        <w:t xml:space="preserve">, </w:t>
      </w:r>
      <w:r w:rsidRPr="00430019">
        <w:rPr>
          <w:rFonts w:ascii="Cambria" w:hAnsi="Cambria"/>
          <w:b/>
          <w:bCs/>
          <w:noProof/>
          <w:sz w:val="22"/>
        </w:rPr>
        <w:t>Sakakura K</w:t>
      </w:r>
      <w:r w:rsidRPr="00430019">
        <w:rPr>
          <w:rFonts w:ascii="Cambria" w:hAnsi="Cambria"/>
          <w:noProof/>
          <w:sz w:val="22"/>
        </w:rPr>
        <w:t xml:space="preserve">, </w:t>
      </w:r>
      <w:r w:rsidRPr="00430019">
        <w:rPr>
          <w:rFonts w:ascii="Cambria" w:hAnsi="Cambria"/>
          <w:b/>
          <w:bCs/>
          <w:noProof/>
          <w:sz w:val="22"/>
        </w:rPr>
        <w:t>Sakoh-Nakatogawa M</w:t>
      </w:r>
      <w:r w:rsidRPr="00430019">
        <w:rPr>
          <w:rFonts w:ascii="Cambria" w:hAnsi="Cambria"/>
          <w:noProof/>
          <w:sz w:val="22"/>
        </w:rPr>
        <w:t xml:space="preserve">, </w:t>
      </w:r>
      <w:r w:rsidRPr="00430019">
        <w:rPr>
          <w:rFonts w:ascii="Cambria" w:hAnsi="Cambria"/>
          <w:b/>
          <w:bCs/>
          <w:noProof/>
          <w:sz w:val="22"/>
        </w:rPr>
        <w:t>Sakuraba Y</w:t>
      </w:r>
      <w:r w:rsidRPr="00430019">
        <w:rPr>
          <w:rFonts w:ascii="Cambria" w:hAnsi="Cambria"/>
          <w:noProof/>
          <w:sz w:val="22"/>
        </w:rPr>
        <w:t xml:space="preserve">, </w:t>
      </w:r>
      <w:r w:rsidRPr="00430019">
        <w:rPr>
          <w:rFonts w:ascii="Cambria" w:hAnsi="Cambria"/>
          <w:b/>
          <w:bCs/>
          <w:noProof/>
          <w:sz w:val="22"/>
        </w:rPr>
        <w:t>Salazar-Roa M</w:t>
      </w:r>
      <w:r w:rsidRPr="00430019">
        <w:rPr>
          <w:rFonts w:ascii="Cambria" w:hAnsi="Cambria"/>
          <w:noProof/>
          <w:sz w:val="22"/>
        </w:rPr>
        <w:t xml:space="preserve">, </w:t>
      </w:r>
      <w:r w:rsidRPr="00430019">
        <w:rPr>
          <w:rFonts w:ascii="Cambria" w:hAnsi="Cambria"/>
          <w:b/>
          <w:bCs/>
          <w:noProof/>
          <w:sz w:val="22"/>
        </w:rPr>
        <w:t>Salomoni P</w:t>
      </w:r>
      <w:r w:rsidRPr="00430019">
        <w:rPr>
          <w:rFonts w:ascii="Cambria" w:hAnsi="Cambria"/>
          <w:noProof/>
          <w:sz w:val="22"/>
        </w:rPr>
        <w:t xml:space="preserve">, </w:t>
      </w:r>
      <w:r w:rsidRPr="00430019">
        <w:rPr>
          <w:rFonts w:ascii="Cambria" w:hAnsi="Cambria"/>
          <w:b/>
          <w:bCs/>
          <w:noProof/>
          <w:sz w:val="22"/>
        </w:rPr>
        <w:t>Saluja AK</w:t>
      </w:r>
      <w:r w:rsidRPr="00430019">
        <w:rPr>
          <w:rFonts w:ascii="Cambria" w:hAnsi="Cambria"/>
          <w:noProof/>
          <w:sz w:val="22"/>
        </w:rPr>
        <w:t xml:space="preserve">, </w:t>
      </w:r>
      <w:r w:rsidRPr="00430019">
        <w:rPr>
          <w:rFonts w:ascii="Cambria" w:hAnsi="Cambria"/>
          <w:b/>
          <w:bCs/>
          <w:noProof/>
          <w:sz w:val="22"/>
        </w:rPr>
        <w:t>Salvaterra PM</w:t>
      </w:r>
      <w:r w:rsidRPr="00430019">
        <w:rPr>
          <w:rFonts w:ascii="Cambria" w:hAnsi="Cambria"/>
          <w:noProof/>
          <w:sz w:val="22"/>
        </w:rPr>
        <w:t xml:space="preserve">, </w:t>
      </w:r>
      <w:r w:rsidRPr="00430019">
        <w:rPr>
          <w:rFonts w:ascii="Cambria" w:hAnsi="Cambria"/>
          <w:b/>
          <w:bCs/>
          <w:noProof/>
          <w:sz w:val="22"/>
        </w:rPr>
        <w:t xml:space="preserve">Salvioli </w:t>
      </w:r>
      <w:r w:rsidRPr="00430019">
        <w:rPr>
          <w:rFonts w:ascii="Cambria" w:hAnsi="Cambria"/>
          <w:b/>
          <w:bCs/>
          <w:noProof/>
          <w:sz w:val="22"/>
        </w:rPr>
        <w:lastRenderedPageBreak/>
        <w:t>R</w:t>
      </w:r>
      <w:r w:rsidRPr="00430019">
        <w:rPr>
          <w:rFonts w:ascii="Cambria" w:hAnsi="Cambria"/>
          <w:noProof/>
          <w:sz w:val="22"/>
        </w:rPr>
        <w:t xml:space="preserve">, </w:t>
      </w:r>
      <w:r w:rsidRPr="00430019">
        <w:rPr>
          <w:rFonts w:ascii="Cambria" w:hAnsi="Cambria"/>
          <w:b/>
          <w:bCs/>
          <w:noProof/>
          <w:sz w:val="22"/>
        </w:rPr>
        <w:t>Samali A</w:t>
      </w:r>
      <w:r w:rsidRPr="00430019">
        <w:rPr>
          <w:rFonts w:ascii="Cambria" w:hAnsi="Cambria"/>
          <w:noProof/>
          <w:sz w:val="22"/>
        </w:rPr>
        <w:t xml:space="preserve">, </w:t>
      </w:r>
      <w:r w:rsidRPr="00430019">
        <w:rPr>
          <w:rFonts w:ascii="Cambria" w:hAnsi="Cambria"/>
          <w:b/>
          <w:bCs/>
          <w:noProof/>
          <w:sz w:val="22"/>
        </w:rPr>
        <w:t>Sanchez AM</w:t>
      </w:r>
      <w:r w:rsidRPr="00430019">
        <w:rPr>
          <w:rFonts w:ascii="Cambria" w:hAnsi="Cambria"/>
          <w:noProof/>
          <w:sz w:val="22"/>
        </w:rPr>
        <w:t xml:space="preserve">, </w:t>
      </w:r>
      <w:r w:rsidRPr="00430019">
        <w:rPr>
          <w:rFonts w:ascii="Cambria" w:hAnsi="Cambria"/>
          <w:b/>
          <w:bCs/>
          <w:noProof/>
          <w:sz w:val="22"/>
        </w:rPr>
        <w:t>Sánchez-Alcázar JA</w:t>
      </w:r>
      <w:r w:rsidRPr="00430019">
        <w:rPr>
          <w:rFonts w:ascii="Cambria" w:hAnsi="Cambria"/>
          <w:noProof/>
          <w:sz w:val="22"/>
        </w:rPr>
        <w:t xml:space="preserve">, </w:t>
      </w:r>
      <w:r w:rsidRPr="00430019">
        <w:rPr>
          <w:rFonts w:ascii="Cambria" w:hAnsi="Cambria"/>
          <w:b/>
          <w:bCs/>
          <w:noProof/>
          <w:sz w:val="22"/>
        </w:rPr>
        <w:t>Sanchez-Prieto R</w:t>
      </w:r>
      <w:r w:rsidRPr="00430019">
        <w:rPr>
          <w:rFonts w:ascii="Cambria" w:hAnsi="Cambria"/>
          <w:noProof/>
          <w:sz w:val="22"/>
        </w:rPr>
        <w:t xml:space="preserve">, </w:t>
      </w:r>
      <w:r w:rsidRPr="00430019">
        <w:rPr>
          <w:rFonts w:ascii="Cambria" w:hAnsi="Cambria"/>
          <w:b/>
          <w:bCs/>
          <w:noProof/>
          <w:sz w:val="22"/>
        </w:rPr>
        <w:t>Sandri M</w:t>
      </w:r>
      <w:r w:rsidRPr="00430019">
        <w:rPr>
          <w:rFonts w:ascii="Cambria" w:hAnsi="Cambria"/>
          <w:noProof/>
          <w:sz w:val="22"/>
        </w:rPr>
        <w:t xml:space="preserve">, </w:t>
      </w:r>
      <w:r w:rsidRPr="00430019">
        <w:rPr>
          <w:rFonts w:ascii="Cambria" w:hAnsi="Cambria"/>
          <w:b/>
          <w:bCs/>
          <w:noProof/>
          <w:sz w:val="22"/>
        </w:rPr>
        <w:t>Sanjuan MA</w:t>
      </w:r>
      <w:r w:rsidRPr="00430019">
        <w:rPr>
          <w:rFonts w:ascii="Cambria" w:hAnsi="Cambria"/>
          <w:noProof/>
          <w:sz w:val="22"/>
        </w:rPr>
        <w:t xml:space="preserve">, </w:t>
      </w:r>
      <w:r w:rsidRPr="00430019">
        <w:rPr>
          <w:rFonts w:ascii="Cambria" w:hAnsi="Cambria"/>
          <w:b/>
          <w:bCs/>
          <w:noProof/>
          <w:sz w:val="22"/>
        </w:rPr>
        <w:t>Santaguida S</w:t>
      </w:r>
      <w:r w:rsidRPr="00430019">
        <w:rPr>
          <w:rFonts w:ascii="Cambria" w:hAnsi="Cambria"/>
          <w:noProof/>
          <w:sz w:val="22"/>
        </w:rPr>
        <w:t xml:space="preserve">, </w:t>
      </w:r>
      <w:r w:rsidRPr="00430019">
        <w:rPr>
          <w:rFonts w:ascii="Cambria" w:hAnsi="Cambria"/>
          <w:b/>
          <w:bCs/>
          <w:noProof/>
          <w:sz w:val="22"/>
        </w:rPr>
        <w:t>Santambrogio L</w:t>
      </w:r>
      <w:r w:rsidRPr="00430019">
        <w:rPr>
          <w:rFonts w:ascii="Cambria" w:hAnsi="Cambria"/>
          <w:noProof/>
          <w:sz w:val="22"/>
        </w:rPr>
        <w:t xml:space="preserve">, </w:t>
      </w:r>
      <w:r w:rsidRPr="00430019">
        <w:rPr>
          <w:rFonts w:ascii="Cambria" w:hAnsi="Cambria"/>
          <w:b/>
          <w:bCs/>
          <w:noProof/>
          <w:sz w:val="22"/>
        </w:rPr>
        <w:t>Santoni G</w:t>
      </w:r>
      <w:r w:rsidRPr="00430019">
        <w:rPr>
          <w:rFonts w:ascii="Cambria" w:hAnsi="Cambria"/>
          <w:noProof/>
          <w:sz w:val="22"/>
        </w:rPr>
        <w:t xml:space="preserve">, </w:t>
      </w:r>
      <w:r w:rsidRPr="00430019">
        <w:rPr>
          <w:rFonts w:ascii="Cambria" w:hAnsi="Cambria"/>
          <w:b/>
          <w:bCs/>
          <w:noProof/>
          <w:sz w:val="22"/>
        </w:rPr>
        <w:t>dos Santos CN</w:t>
      </w:r>
      <w:r w:rsidRPr="00430019">
        <w:rPr>
          <w:rFonts w:ascii="Cambria" w:hAnsi="Cambria"/>
          <w:noProof/>
          <w:sz w:val="22"/>
        </w:rPr>
        <w:t xml:space="preserve">, </w:t>
      </w:r>
      <w:r w:rsidRPr="00430019">
        <w:rPr>
          <w:rFonts w:ascii="Cambria" w:hAnsi="Cambria"/>
          <w:b/>
          <w:bCs/>
          <w:noProof/>
          <w:sz w:val="22"/>
        </w:rPr>
        <w:t>Saran S</w:t>
      </w:r>
      <w:r w:rsidRPr="00430019">
        <w:rPr>
          <w:rFonts w:ascii="Cambria" w:hAnsi="Cambria"/>
          <w:noProof/>
          <w:sz w:val="22"/>
        </w:rPr>
        <w:t xml:space="preserve">, </w:t>
      </w:r>
      <w:r w:rsidRPr="00430019">
        <w:rPr>
          <w:rFonts w:ascii="Cambria" w:hAnsi="Cambria"/>
          <w:b/>
          <w:bCs/>
          <w:noProof/>
          <w:sz w:val="22"/>
        </w:rPr>
        <w:t>Sardiello M</w:t>
      </w:r>
      <w:r w:rsidRPr="00430019">
        <w:rPr>
          <w:rFonts w:ascii="Cambria" w:hAnsi="Cambria"/>
          <w:noProof/>
          <w:sz w:val="22"/>
        </w:rPr>
        <w:t xml:space="preserve">, </w:t>
      </w:r>
      <w:r w:rsidRPr="00430019">
        <w:rPr>
          <w:rFonts w:ascii="Cambria" w:hAnsi="Cambria"/>
          <w:b/>
          <w:bCs/>
          <w:noProof/>
          <w:sz w:val="22"/>
        </w:rPr>
        <w:t>Sargent G</w:t>
      </w:r>
      <w:r w:rsidRPr="00430019">
        <w:rPr>
          <w:rFonts w:ascii="Cambria" w:hAnsi="Cambria"/>
          <w:noProof/>
          <w:sz w:val="22"/>
        </w:rPr>
        <w:t xml:space="preserve">, </w:t>
      </w:r>
      <w:r w:rsidRPr="00430019">
        <w:rPr>
          <w:rFonts w:ascii="Cambria" w:hAnsi="Cambria"/>
          <w:b/>
          <w:bCs/>
          <w:noProof/>
          <w:sz w:val="22"/>
        </w:rPr>
        <w:t>Sarkar P</w:t>
      </w:r>
      <w:r w:rsidRPr="00430019">
        <w:rPr>
          <w:rFonts w:ascii="Cambria" w:hAnsi="Cambria"/>
          <w:noProof/>
          <w:sz w:val="22"/>
        </w:rPr>
        <w:t xml:space="preserve">, </w:t>
      </w:r>
      <w:r w:rsidRPr="00430019">
        <w:rPr>
          <w:rFonts w:ascii="Cambria" w:hAnsi="Cambria"/>
          <w:b/>
          <w:bCs/>
          <w:noProof/>
          <w:sz w:val="22"/>
        </w:rPr>
        <w:t>Sarkar S</w:t>
      </w:r>
      <w:r w:rsidRPr="00430019">
        <w:rPr>
          <w:rFonts w:ascii="Cambria" w:hAnsi="Cambria"/>
          <w:noProof/>
          <w:sz w:val="22"/>
        </w:rPr>
        <w:t xml:space="preserve">, </w:t>
      </w:r>
      <w:r w:rsidRPr="00430019">
        <w:rPr>
          <w:rFonts w:ascii="Cambria" w:hAnsi="Cambria"/>
          <w:b/>
          <w:bCs/>
          <w:noProof/>
          <w:sz w:val="22"/>
        </w:rPr>
        <w:t>Sarrias MR</w:t>
      </w:r>
      <w:r w:rsidRPr="00430019">
        <w:rPr>
          <w:rFonts w:ascii="Cambria" w:hAnsi="Cambria"/>
          <w:noProof/>
          <w:sz w:val="22"/>
        </w:rPr>
        <w:t xml:space="preserve">, </w:t>
      </w:r>
      <w:r w:rsidRPr="00430019">
        <w:rPr>
          <w:rFonts w:ascii="Cambria" w:hAnsi="Cambria"/>
          <w:b/>
          <w:bCs/>
          <w:noProof/>
          <w:sz w:val="22"/>
        </w:rPr>
        <w:t>Sarwal MM</w:t>
      </w:r>
      <w:r w:rsidRPr="00430019">
        <w:rPr>
          <w:rFonts w:ascii="Cambria" w:hAnsi="Cambria"/>
          <w:noProof/>
          <w:sz w:val="22"/>
        </w:rPr>
        <w:t xml:space="preserve">, </w:t>
      </w:r>
      <w:r w:rsidRPr="00430019">
        <w:rPr>
          <w:rFonts w:ascii="Cambria" w:hAnsi="Cambria"/>
          <w:b/>
          <w:bCs/>
          <w:noProof/>
          <w:sz w:val="22"/>
        </w:rPr>
        <w:t>Sasakawa C</w:t>
      </w:r>
      <w:r w:rsidRPr="00430019">
        <w:rPr>
          <w:rFonts w:ascii="Cambria" w:hAnsi="Cambria"/>
          <w:noProof/>
          <w:sz w:val="22"/>
        </w:rPr>
        <w:t xml:space="preserve">, </w:t>
      </w:r>
      <w:r w:rsidRPr="00430019">
        <w:rPr>
          <w:rFonts w:ascii="Cambria" w:hAnsi="Cambria"/>
          <w:b/>
          <w:bCs/>
          <w:noProof/>
          <w:sz w:val="22"/>
        </w:rPr>
        <w:t>Sasaki M</w:t>
      </w:r>
      <w:r w:rsidRPr="00430019">
        <w:rPr>
          <w:rFonts w:ascii="Cambria" w:hAnsi="Cambria"/>
          <w:noProof/>
          <w:sz w:val="22"/>
        </w:rPr>
        <w:t xml:space="preserve">, </w:t>
      </w:r>
      <w:r w:rsidRPr="00430019">
        <w:rPr>
          <w:rFonts w:ascii="Cambria" w:hAnsi="Cambria"/>
          <w:b/>
          <w:bCs/>
          <w:noProof/>
          <w:sz w:val="22"/>
        </w:rPr>
        <w:t>Sass M</w:t>
      </w:r>
      <w:r w:rsidRPr="00430019">
        <w:rPr>
          <w:rFonts w:ascii="Cambria" w:hAnsi="Cambria"/>
          <w:noProof/>
          <w:sz w:val="22"/>
        </w:rPr>
        <w:t xml:space="preserve">, </w:t>
      </w:r>
      <w:r w:rsidRPr="00430019">
        <w:rPr>
          <w:rFonts w:ascii="Cambria" w:hAnsi="Cambria"/>
          <w:b/>
          <w:bCs/>
          <w:noProof/>
          <w:sz w:val="22"/>
        </w:rPr>
        <w:t>Sato K</w:t>
      </w:r>
      <w:r w:rsidRPr="00430019">
        <w:rPr>
          <w:rFonts w:ascii="Cambria" w:hAnsi="Cambria"/>
          <w:noProof/>
          <w:sz w:val="22"/>
        </w:rPr>
        <w:t xml:space="preserve">, </w:t>
      </w:r>
      <w:r w:rsidRPr="00430019">
        <w:rPr>
          <w:rFonts w:ascii="Cambria" w:hAnsi="Cambria"/>
          <w:b/>
          <w:bCs/>
          <w:noProof/>
          <w:sz w:val="22"/>
        </w:rPr>
        <w:t>Sato M</w:t>
      </w:r>
      <w:r w:rsidRPr="00430019">
        <w:rPr>
          <w:rFonts w:ascii="Cambria" w:hAnsi="Cambria"/>
          <w:noProof/>
          <w:sz w:val="22"/>
        </w:rPr>
        <w:t xml:space="preserve">, </w:t>
      </w:r>
      <w:r w:rsidRPr="00430019">
        <w:rPr>
          <w:rFonts w:ascii="Cambria" w:hAnsi="Cambria"/>
          <w:b/>
          <w:bCs/>
          <w:noProof/>
          <w:sz w:val="22"/>
        </w:rPr>
        <w:t>Satriano J</w:t>
      </w:r>
      <w:r w:rsidRPr="00430019">
        <w:rPr>
          <w:rFonts w:ascii="Cambria" w:hAnsi="Cambria"/>
          <w:noProof/>
          <w:sz w:val="22"/>
        </w:rPr>
        <w:t xml:space="preserve">, </w:t>
      </w:r>
      <w:r w:rsidRPr="00430019">
        <w:rPr>
          <w:rFonts w:ascii="Cambria" w:hAnsi="Cambria"/>
          <w:b/>
          <w:bCs/>
          <w:noProof/>
          <w:sz w:val="22"/>
        </w:rPr>
        <w:t>Savaraj N</w:t>
      </w:r>
      <w:r w:rsidRPr="00430019">
        <w:rPr>
          <w:rFonts w:ascii="Cambria" w:hAnsi="Cambria"/>
          <w:noProof/>
          <w:sz w:val="22"/>
        </w:rPr>
        <w:t xml:space="preserve">, </w:t>
      </w:r>
      <w:r w:rsidRPr="00430019">
        <w:rPr>
          <w:rFonts w:ascii="Cambria" w:hAnsi="Cambria"/>
          <w:b/>
          <w:bCs/>
          <w:noProof/>
          <w:sz w:val="22"/>
        </w:rPr>
        <w:t>Saveljeva S</w:t>
      </w:r>
      <w:r w:rsidRPr="00430019">
        <w:rPr>
          <w:rFonts w:ascii="Cambria" w:hAnsi="Cambria"/>
          <w:noProof/>
          <w:sz w:val="22"/>
        </w:rPr>
        <w:t xml:space="preserve">, </w:t>
      </w:r>
      <w:r w:rsidRPr="00430019">
        <w:rPr>
          <w:rFonts w:ascii="Cambria" w:hAnsi="Cambria"/>
          <w:b/>
          <w:bCs/>
          <w:noProof/>
          <w:sz w:val="22"/>
        </w:rPr>
        <w:t>Schaefer L</w:t>
      </w:r>
      <w:r w:rsidRPr="00430019">
        <w:rPr>
          <w:rFonts w:ascii="Cambria" w:hAnsi="Cambria"/>
          <w:noProof/>
          <w:sz w:val="22"/>
        </w:rPr>
        <w:t xml:space="preserve">, </w:t>
      </w:r>
      <w:r w:rsidRPr="00430019">
        <w:rPr>
          <w:rFonts w:ascii="Cambria" w:hAnsi="Cambria"/>
          <w:b/>
          <w:bCs/>
          <w:noProof/>
          <w:sz w:val="22"/>
        </w:rPr>
        <w:t>Schaible UE</w:t>
      </w:r>
      <w:r w:rsidRPr="00430019">
        <w:rPr>
          <w:rFonts w:ascii="Cambria" w:hAnsi="Cambria"/>
          <w:noProof/>
          <w:sz w:val="22"/>
        </w:rPr>
        <w:t xml:space="preserve">, </w:t>
      </w:r>
      <w:r w:rsidRPr="00430019">
        <w:rPr>
          <w:rFonts w:ascii="Cambria" w:hAnsi="Cambria"/>
          <w:b/>
          <w:bCs/>
          <w:noProof/>
          <w:sz w:val="22"/>
        </w:rPr>
        <w:t>Scharl M</w:t>
      </w:r>
      <w:r w:rsidRPr="00430019">
        <w:rPr>
          <w:rFonts w:ascii="Cambria" w:hAnsi="Cambria"/>
          <w:noProof/>
          <w:sz w:val="22"/>
        </w:rPr>
        <w:t xml:space="preserve">, </w:t>
      </w:r>
      <w:r w:rsidRPr="00430019">
        <w:rPr>
          <w:rFonts w:ascii="Cambria" w:hAnsi="Cambria"/>
          <w:b/>
          <w:bCs/>
          <w:noProof/>
          <w:sz w:val="22"/>
        </w:rPr>
        <w:t>Schatzl HM</w:t>
      </w:r>
      <w:r w:rsidRPr="00430019">
        <w:rPr>
          <w:rFonts w:ascii="Cambria" w:hAnsi="Cambria"/>
          <w:noProof/>
          <w:sz w:val="22"/>
        </w:rPr>
        <w:t xml:space="preserve">, </w:t>
      </w:r>
      <w:r w:rsidRPr="00430019">
        <w:rPr>
          <w:rFonts w:ascii="Cambria" w:hAnsi="Cambria"/>
          <w:b/>
          <w:bCs/>
          <w:noProof/>
          <w:sz w:val="22"/>
        </w:rPr>
        <w:t>Schekman R</w:t>
      </w:r>
      <w:r w:rsidRPr="00430019">
        <w:rPr>
          <w:rFonts w:ascii="Cambria" w:hAnsi="Cambria"/>
          <w:noProof/>
          <w:sz w:val="22"/>
        </w:rPr>
        <w:t xml:space="preserve">, </w:t>
      </w:r>
      <w:r w:rsidRPr="00430019">
        <w:rPr>
          <w:rFonts w:ascii="Cambria" w:hAnsi="Cambria"/>
          <w:b/>
          <w:bCs/>
          <w:noProof/>
          <w:sz w:val="22"/>
        </w:rPr>
        <w:t>Scheper W</w:t>
      </w:r>
      <w:r w:rsidRPr="00430019">
        <w:rPr>
          <w:rFonts w:ascii="Cambria" w:hAnsi="Cambria"/>
          <w:noProof/>
          <w:sz w:val="22"/>
        </w:rPr>
        <w:t xml:space="preserve">, </w:t>
      </w:r>
      <w:r w:rsidRPr="00430019">
        <w:rPr>
          <w:rFonts w:ascii="Cambria" w:hAnsi="Cambria"/>
          <w:b/>
          <w:bCs/>
          <w:noProof/>
          <w:sz w:val="22"/>
        </w:rPr>
        <w:t>Schiavi A</w:t>
      </w:r>
      <w:r w:rsidRPr="00430019">
        <w:rPr>
          <w:rFonts w:ascii="Cambria" w:hAnsi="Cambria"/>
          <w:noProof/>
          <w:sz w:val="22"/>
        </w:rPr>
        <w:t xml:space="preserve">, </w:t>
      </w:r>
      <w:r w:rsidRPr="00430019">
        <w:rPr>
          <w:rFonts w:ascii="Cambria" w:hAnsi="Cambria"/>
          <w:b/>
          <w:bCs/>
          <w:noProof/>
          <w:sz w:val="22"/>
        </w:rPr>
        <w:t>Schipper HM</w:t>
      </w:r>
      <w:r w:rsidRPr="00430019">
        <w:rPr>
          <w:rFonts w:ascii="Cambria" w:hAnsi="Cambria"/>
          <w:noProof/>
          <w:sz w:val="22"/>
        </w:rPr>
        <w:t xml:space="preserve">, </w:t>
      </w:r>
      <w:r w:rsidRPr="00430019">
        <w:rPr>
          <w:rFonts w:ascii="Cambria" w:hAnsi="Cambria"/>
          <w:b/>
          <w:bCs/>
          <w:noProof/>
          <w:sz w:val="22"/>
        </w:rPr>
        <w:t>Schmeisser H</w:t>
      </w:r>
      <w:r w:rsidRPr="00430019">
        <w:rPr>
          <w:rFonts w:ascii="Cambria" w:hAnsi="Cambria"/>
          <w:noProof/>
          <w:sz w:val="22"/>
        </w:rPr>
        <w:t xml:space="preserve">, </w:t>
      </w:r>
      <w:r w:rsidRPr="00430019">
        <w:rPr>
          <w:rFonts w:ascii="Cambria" w:hAnsi="Cambria"/>
          <w:b/>
          <w:bCs/>
          <w:noProof/>
          <w:sz w:val="22"/>
        </w:rPr>
        <w:t>Schmidt J</w:t>
      </w:r>
      <w:r w:rsidRPr="00430019">
        <w:rPr>
          <w:rFonts w:ascii="Cambria" w:hAnsi="Cambria"/>
          <w:noProof/>
          <w:sz w:val="22"/>
        </w:rPr>
        <w:t xml:space="preserve">, </w:t>
      </w:r>
      <w:r w:rsidRPr="00430019">
        <w:rPr>
          <w:rFonts w:ascii="Cambria" w:hAnsi="Cambria"/>
          <w:b/>
          <w:bCs/>
          <w:noProof/>
          <w:sz w:val="22"/>
        </w:rPr>
        <w:t>Schmitz I</w:t>
      </w:r>
      <w:r w:rsidRPr="00430019">
        <w:rPr>
          <w:rFonts w:ascii="Cambria" w:hAnsi="Cambria"/>
          <w:noProof/>
          <w:sz w:val="22"/>
        </w:rPr>
        <w:t xml:space="preserve">, </w:t>
      </w:r>
      <w:r w:rsidRPr="00430019">
        <w:rPr>
          <w:rFonts w:ascii="Cambria" w:hAnsi="Cambria"/>
          <w:b/>
          <w:bCs/>
          <w:noProof/>
          <w:sz w:val="22"/>
        </w:rPr>
        <w:t>Schneider BE</w:t>
      </w:r>
      <w:r w:rsidRPr="00430019">
        <w:rPr>
          <w:rFonts w:ascii="Cambria" w:hAnsi="Cambria"/>
          <w:noProof/>
          <w:sz w:val="22"/>
        </w:rPr>
        <w:t xml:space="preserve">, </w:t>
      </w:r>
      <w:r w:rsidRPr="00430019">
        <w:rPr>
          <w:rFonts w:ascii="Cambria" w:hAnsi="Cambria"/>
          <w:b/>
          <w:bCs/>
          <w:noProof/>
          <w:sz w:val="22"/>
        </w:rPr>
        <w:t>Schneider EM</w:t>
      </w:r>
      <w:r w:rsidRPr="00430019">
        <w:rPr>
          <w:rFonts w:ascii="Cambria" w:hAnsi="Cambria"/>
          <w:noProof/>
          <w:sz w:val="22"/>
        </w:rPr>
        <w:t xml:space="preserve">, </w:t>
      </w:r>
      <w:r w:rsidRPr="00430019">
        <w:rPr>
          <w:rFonts w:ascii="Cambria" w:hAnsi="Cambria"/>
          <w:b/>
          <w:bCs/>
          <w:noProof/>
          <w:sz w:val="22"/>
        </w:rPr>
        <w:t>Schneider JL</w:t>
      </w:r>
      <w:r w:rsidRPr="00430019">
        <w:rPr>
          <w:rFonts w:ascii="Cambria" w:hAnsi="Cambria"/>
          <w:noProof/>
          <w:sz w:val="22"/>
        </w:rPr>
        <w:t xml:space="preserve">, </w:t>
      </w:r>
      <w:r w:rsidRPr="00430019">
        <w:rPr>
          <w:rFonts w:ascii="Cambria" w:hAnsi="Cambria"/>
          <w:b/>
          <w:bCs/>
          <w:noProof/>
          <w:sz w:val="22"/>
        </w:rPr>
        <w:t>Schon EA</w:t>
      </w:r>
      <w:r w:rsidRPr="00430019">
        <w:rPr>
          <w:rFonts w:ascii="Cambria" w:hAnsi="Cambria"/>
          <w:noProof/>
          <w:sz w:val="22"/>
        </w:rPr>
        <w:t xml:space="preserve">, </w:t>
      </w:r>
      <w:r w:rsidRPr="00430019">
        <w:rPr>
          <w:rFonts w:ascii="Cambria" w:hAnsi="Cambria"/>
          <w:b/>
          <w:bCs/>
          <w:noProof/>
          <w:sz w:val="22"/>
        </w:rPr>
        <w:t>Schönenberger MJ</w:t>
      </w:r>
      <w:r w:rsidRPr="00430019">
        <w:rPr>
          <w:rFonts w:ascii="Cambria" w:hAnsi="Cambria"/>
          <w:noProof/>
          <w:sz w:val="22"/>
        </w:rPr>
        <w:t xml:space="preserve">, </w:t>
      </w:r>
      <w:r w:rsidRPr="00430019">
        <w:rPr>
          <w:rFonts w:ascii="Cambria" w:hAnsi="Cambria"/>
          <w:b/>
          <w:bCs/>
          <w:noProof/>
          <w:sz w:val="22"/>
        </w:rPr>
        <w:t>Schönthal AH</w:t>
      </w:r>
      <w:r w:rsidRPr="00430019">
        <w:rPr>
          <w:rFonts w:ascii="Cambria" w:hAnsi="Cambria"/>
          <w:noProof/>
          <w:sz w:val="22"/>
        </w:rPr>
        <w:t xml:space="preserve">, </w:t>
      </w:r>
      <w:r w:rsidRPr="00430019">
        <w:rPr>
          <w:rFonts w:ascii="Cambria" w:hAnsi="Cambria"/>
          <w:b/>
          <w:bCs/>
          <w:noProof/>
          <w:sz w:val="22"/>
        </w:rPr>
        <w:t>Schorderet DF</w:t>
      </w:r>
      <w:r w:rsidRPr="00430019">
        <w:rPr>
          <w:rFonts w:ascii="Cambria" w:hAnsi="Cambria"/>
          <w:noProof/>
          <w:sz w:val="22"/>
        </w:rPr>
        <w:t xml:space="preserve">, </w:t>
      </w:r>
      <w:r w:rsidRPr="00430019">
        <w:rPr>
          <w:rFonts w:ascii="Cambria" w:hAnsi="Cambria"/>
          <w:b/>
          <w:bCs/>
          <w:noProof/>
          <w:sz w:val="22"/>
        </w:rPr>
        <w:t>Schröder B</w:t>
      </w:r>
      <w:r w:rsidRPr="00430019">
        <w:rPr>
          <w:rFonts w:ascii="Cambria" w:hAnsi="Cambria"/>
          <w:noProof/>
          <w:sz w:val="22"/>
        </w:rPr>
        <w:t xml:space="preserve">, </w:t>
      </w:r>
      <w:r w:rsidRPr="00430019">
        <w:rPr>
          <w:rFonts w:ascii="Cambria" w:hAnsi="Cambria"/>
          <w:b/>
          <w:bCs/>
          <w:noProof/>
          <w:sz w:val="22"/>
        </w:rPr>
        <w:t>Schuck S</w:t>
      </w:r>
      <w:r w:rsidRPr="00430019">
        <w:rPr>
          <w:rFonts w:ascii="Cambria" w:hAnsi="Cambria"/>
          <w:noProof/>
          <w:sz w:val="22"/>
        </w:rPr>
        <w:t xml:space="preserve">, </w:t>
      </w:r>
      <w:r w:rsidRPr="00430019">
        <w:rPr>
          <w:rFonts w:ascii="Cambria" w:hAnsi="Cambria"/>
          <w:b/>
          <w:bCs/>
          <w:noProof/>
          <w:sz w:val="22"/>
        </w:rPr>
        <w:t>Schulze RJ</w:t>
      </w:r>
      <w:r w:rsidRPr="00430019">
        <w:rPr>
          <w:rFonts w:ascii="Cambria" w:hAnsi="Cambria"/>
          <w:noProof/>
          <w:sz w:val="22"/>
        </w:rPr>
        <w:t xml:space="preserve">, </w:t>
      </w:r>
      <w:r w:rsidRPr="00430019">
        <w:rPr>
          <w:rFonts w:ascii="Cambria" w:hAnsi="Cambria"/>
          <w:b/>
          <w:bCs/>
          <w:noProof/>
          <w:sz w:val="22"/>
        </w:rPr>
        <w:t>Schwarten M</w:t>
      </w:r>
      <w:r w:rsidRPr="00430019">
        <w:rPr>
          <w:rFonts w:ascii="Cambria" w:hAnsi="Cambria"/>
          <w:noProof/>
          <w:sz w:val="22"/>
        </w:rPr>
        <w:t xml:space="preserve">, </w:t>
      </w:r>
      <w:r w:rsidRPr="00430019">
        <w:rPr>
          <w:rFonts w:ascii="Cambria" w:hAnsi="Cambria"/>
          <w:b/>
          <w:bCs/>
          <w:noProof/>
          <w:sz w:val="22"/>
        </w:rPr>
        <w:t>Schwarz TL</w:t>
      </w:r>
      <w:r w:rsidRPr="00430019">
        <w:rPr>
          <w:rFonts w:ascii="Cambria" w:hAnsi="Cambria"/>
          <w:noProof/>
          <w:sz w:val="22"/>
        </w:rPr>
        <w:t xml:space="preserve">, </w:t>
      </w:r>
      <w:r w:rsidRPr="00430019">
        <w:rPr>
          <w:rFonts w:ascii="Cambria" w:hAnsi="Cambria"/>
          <w:b/>
          <w:bCs/>
          <w:noProof/>
          <w:sz w:val="22"/>
        </w:rPr>
        <w:t>Sciarretta S</w:t>
      </w:r>
      <w:r w:rsidRPr="00430019">
        <w:rPr>
          <w:rFonts w:ascii="Cambria" w:hAnsi="Cambria"/>
          <w:noProof/>
          <w:sz w:val="22"/>
        </w:rPr>
        <w:t xml:space="preserve">, </w:t>
      </w:r>
      <w:r w:rsidRPr="00430019">
        <w:rPr>
          <w:rFonts w:ascii="Cambria" w:hAnsi="Cambria"/>
          <w:b/>
          <w:bCs/>
          <w:noProof/>
          <w:sz w:val="22"/>
        </w:rPr>
        <w:t>Scotto K</w:t>
      </w:r>
      <w:r w:rsidRPr="00430019">
        <w:rPr>
          <w:rFonts w:ascii="Cambria" w:hAnsi="Cambria"/>
          <w:noProof/>
          <w:sz w:val="22"/>
        </w:rPr>
        <w:t xml:space="preserve">, </w:t>
      </w:r>
      <w:r w:rsidRPr="00430019">
        <w:rPr>
          <w:rFonts w:ascii="Cambria" w:hAnsi="Cambria"/>
          <w:b/>
          <w:bCs/>
          <w:noProof/>
          <w:sz w:val="22"/>
        </w:rPr>
        <w:t>Scovassi AI</w:t>
      </w:r>
      <w:r w:rsidRPr="00430019">
        <w:rPr>
          <w:rFonts w:ascii="Cambria" w:hAnsi="Cambria"/>
          <w:noProof/>
          <w:sz w:val="22"/>
        </w:rPr>
        <w:t xml:space="preserve">, </w:t>
      </w:r>
      <w:r w:rsidRPr="00430019">
        <w:rPr>
          <w:rFonts w:ascii="Cambria" w:hAnsi="Cambria"/>
          <w:b/>
          <w:bCs/>
          <w:noProof/>
          <w:sz w:val="22"/>
        </w:rPr>
        <w:t>Screaton RA</w:t>
      </w:r>
      <w:r w:rsidRPr="00430019">
        <w:rPr>
          <w:rFonts w:ascii="Cambria" w:hAnsi="Cambria"/>
          <w:noProof/>
          <w:sz w:val="22"/>
        </w:rPr>
        <w:t xml:space="preserve">, </w:t>
      </w:r>
      <w:r w:rsidRPr="00430019">
        <w:rPr>
          <w:rFonts w:ascii="Cambria" w:hAnsi="Cambria"/>
          <w:b/>
          <w:bCs/>
          <w:noProof/>
          <w:sz w:val="22"/>
        </w:rPr>
        <w:t>Screen M</w:t>
      </w:r>
      <w:r w:rsidRPr="00430019">
        <w:rPr>
          <w:rFonts w:ascii="Cambria" w:hAnsi="Cambria"/>
          <w:noProof/>
          <w:sz w:val="22"/>
        </w:rPr>
        <w:t xml:space="preserve">, </w:t>
      </w:r>
      <w:r w:rsidRPr="00430019">
        <w:rPr>
          <w:rFonts w:ascii="Cambria" w:hAnsi="Cambria"/>
          <w:b/>
          <w:bCs/>
          <w:noProof/>
          <w:sz w:val="22"/>
        </w:rPr>
        <w:t>Seca H</w:t>
      </w:r>
      <w:r w:rsidRPr="00430019">
        <w:rPr>
          <w:rFonts w:ascii="Cambria" w:hAnsi="Cambria"/>
          <w:noProof/>
          <w:sz w:val="22"/>
        </w:rPr>
        <w:t xml:space="preserve">, </w:t>
      </w:r>
      <w:r w:rsidRPr="00430019">
        <w:rPr>
          <w:rFonts w:ascii="Cambria" w:hAnsi="Cambria"/>
          <w:b/>
          <w:bCs/>
          <w:noProof/>
          <w:sz w:val="22"/>
        </w:rPr>
        <w:t>Sedej S</w:t>
      </w:r>
      <w:r w:rsidRPr="00430019">
        <w:rPr>
          <w:rFonts w:ascii="Cambria" w:hAnsi="Cambria"/>
          <w:noProof/>
          <w:sz w:val="22"/>
        </w:rPr>
        <w:t xml:space="preserve">, </w:t>
      </w:r>
      <w:r w:rsidRPr="00430019">
        <w:rPr>
          <w:rFonts w:ascii="Cambria" w:hAnsi="Cambria"/>
          <w:b/>
          <w:bCs/>
          <w:noProof/>
          <w:sz w:val="22"/>
        </w:rPr>
        <w:t>Segatori L</w:t>
      </w:r>
      <w:r w:rsidRPr="00430019">
        <w:rPr>
          <w:rFonts w:ascii="Cambria" w:hAnsi="Cambria"/>
          <w:noProof/>
          <w:sz w:val="22"/>
        </w:rPr>
        <w:t xml:space="preserve">, </w:t>
      </w:r>
      <w:r w:rsidRPr="00430019">
        <w:rPr>
          <w:rFonts w:ascii="Cambria" w:hAnsi="Cambria"/>
          <w:b/>
          <w:bCs/>
          <w:noProof/>
          <w:sz w:val="22"/>
        </w:rPr>
        <w:t>Segev N</w:t>
      </w:r>
      <w:r w:rsidRPr="00430019">
        <w:rPr>
          <w:rFonts w:ascii="Cambria" w:hAnsi="Cambria"/>
          <w:noProof/>
          <w:sz w:val="22"/>
        </w:rPr>
        <w:t xml:space="preserve">, </w:t>
      </w:r>
      <w:r w:rsidRPr="00430019">
        <w:rPr>
          <w:rFonts w:ascii="Cambria" w:hAnsi="Cambria"/>
          <w:b/>
          <w:bCs/>
          <w:noProof/>
          <w:sz w:val="22"/>
        </w:rPr>
        <w:t>Seglen PO</w:t>
      </w:r>
      <w:r w:rsidRPr="00430019">
        <w:rPr>
          <w:rFonts w:ascii="Cambria" w:hAnsi="Cambria"/>
          <w:noProof/>
          <w:sz w:val="22"/>
        </w:rPr>
        <w:t xml:space="preserve">, </w:t>
      </w:r>
      <w:r w:rsidRPr="00430019">
        <w:rPr>
          <w:rFonts w:ascii="Cambria" w:hAnsi="Cambria"/>
          <w:b/>
          <w:bCs/>
          <w:noProof/>
          <w:sz w:val="22"/>
        </w:rPr>
        <w:t>Seguí-Simarro JM</w:t>
      </w:r>
      <w:r w:rsidRPr="00430019">
        <w:rPr>
          <w:rFonts w:ascii="Cambria" w:hAnsi="Cambria"/>
          <w:noProof/>
          <w:sz w:val="22"/>
        </w:rPr>
        <w:t xml:space="preserve">, </w:t>
      </w:r>
      <w:r w:rsidRPr="00430019">
        <w:rPr>
          <w:rFonts w:ascii="Cambria" w:hAnsi="Cambria"/>
          <w:b/>
          <w:bCs/>
          <w:noProof/>
          <w:sz w:val="22"/>
        </w:rPr>
        <w:t>Segura-Aguilar J</w:t>
      </w:r>
      <w:r w:rsidRPr="00430019">
        <w:rPr>
          <w:rFonts w:ascii="Cambria" w:hAnsi="Cambria"/>
          <w:noProof/>
          <w:sz w:val="22"/>
        </w:rPr>
        <w:t xml:space="preserve">, </w:t>
      </w:r>
      <w:r w:rsidRPr="00430019">
        <w:rPr>
          <w:rFonts w:ascii="Cambria" w:hAnsi="Cambria"/>
          <w:b/>
          <w:bCs/>
          <w:noProof/>
          <w:sz w:val="22"/>
        </w:rPr>
        <w:t>Seki E</w:t>
      </w:r>
      <w:r w:rsidRPr="00430019">
        <w:rPr>
          <w:rFonts w:ascii="Cambria" w:hAnsi="Cambria"/>
          <w:noProof/>
          <w:sz w:val="22"/>
        </w:rPr>
        <w:t xml:space="preserve">, </w:t>
      </w:r>
      <w:r w:rsidRPr="00430019">
        <w:rPr>
          <w:rFonts w:ascii="Cambria" w:hAnsi="Cambria"/>
          <w:b/>
          <w:bCs/>
          <w:noProof/>
          <w:sz w:val="22"/>
        </w:rPr>
        <w:t>Sell C</w:t>
      </w:r>
      <w:r w:rsidRPr="00430019">
        <w:rPr>
          <w:rFonts w:ascii="Cambria" w:hAnsi="Cambria"/>
          <w:noProof/>
          <w:sz w:val="22"/>
        </w:rPr>
        <w:t xml:space="preserve">, </w:t>
      </w:r>
      <w:r w:rsidRPr="00430019">
        <w:rPr>
          <w:rFonts w:ascii="Cambria" w:hAnsi="Cambria"/>
          <w:b/>
          <w:bCs/>
          <w:noProof/>
          <w:sz w:val="22"/>
        </w:rPr>
        <w:t>Selliez I</w:t>
      </w:r>
      <w:r w:rsidRPr="00430019">
        <w:rPr>
          <w:rFonts w:ascii="Cambria" w:hAnsi="Cambria"/>
          <w:noProof/>
          <w:sz w:val="22"/>
        </w:rPr>
        <w:t xml:space="preserve">, </w:t>
      </w:r>
      <w:r w:rsidRPr="00430019">
        <w:rPr>
          <w:rFonts w:ascii="Cambria" w:hAnsi="Cambria"/>
          <w:b/>
          <w:bCs/>
          <w:noProof/>
          <w:sz w:val="22"/>
        </w:rPr>
        <w:t>Semenkovich CF</w:t>
      </w:r>
      <w:r w:rsidRPr="00430019">
        <w:rPr>
          <w:rFonts w:ascii="Cambria" w:hAnsi="Cambria"/>
          <w:noProof/>
          <w:sz w:val="22"/>
        </w:rPr>
        <w:t xml:space="preserve">, </w:t>
      </w:r>
      <w:r w:rsidRPr="00430019">
        <w:rPr>
          <w:rFonts w:ascii="Cambria" w:hAnsi="Cambria"/>
          <w:b/>
          <w:bCs/>
          <w:noProof/>
          <w:sz w:val="22"/>
        </w:rPr>
        <w:t>Semenza GL</w:t>
      </w:r>
      <w:r w:rsidRPr="00430019">
        <w:rPr>
          <w:rFonts w:ascii="Cambria" w:hAnsi="Cambria"/>
          <w:noProof/>
          <w:sz w:val="22"/>
        </w:rPr>
        <w:t xml:space="preserve">, </w:t>
      </w:r>
      <w:r w:rsidRPr="00430019">
        <w:rPr>
          <w:rFonts w:ascii="Cambria" w:hAnsi="Cambria"/>
          <w:b/>
          <w:bCs/>
          <w:noProof/>
          <w:sz w:val="22"/>
        </w:rPr>
        <w:t>Sen U</w:t>
      </w:r>
      <w:r w:rsidRPr="00430019">
        <w:rPr>
          <w:rFonts w:ascii="Cambria" w:hAnsi="Cambria"/>
          <w:noProof/>
          <w:sz w:val="22"/>
        </w:rPr>
        <w:t xml:space="preserve">, </w:t>
      </w:r>
      <w:r w:rsidRPr="00430019">
        <w:rPr>
          <w:rFonts w:ascii="Cambria" w:hAnsi="Cambria"/>
          <w:b/>
          <w:bCs/>
          <w:noProof/>
          <w:sz w:val="22"/>
        </w:rPr>
        <w:t>Serra AL</w:t>
      </w:r>
      <w:r w:rsidRPr="00430019">
        <w:rPr>
          <w:rFonts w:ascii="Cambria" w:hAnsi="Cambria"/>
          <w:noProof/>
          <w:sz w:val="22"/>
        </w:rPr>
        <w:t xml:space="preserve">, </w:t>
      </w:r>
      <w:r w:rsidRPr="00430019">
        <w:rPr>
          <w:rFonts w:ascii="Cambria" w:hAnsi="Cambria"/>
          <w:b/>
          <w:bCs/>
          <w:noProof/>
          <w:sz w:val="22"/>
        </w:rPr>
        <w:t>Serrano-Puebla A</w:t>
      </w:r>
      <w:r w:rsidRPr="00430019">
        <w:rPr>
          <w:rFonts w:ascii="Cambria" w:hAnsi="Cambria"/>
          <w:noProof/>
          <w:sz w:val="22"/>
        </w:rPr>
        <w:t xml:space="preserve">, </w:t>
      </w:r>
      <w:r w:rsidRPr="00430019">
        <w:rPr>
          <w:rFonts w:ascii="Cambria" w:hAnsi="Cambria"/>
          <w:b/>
          <w:bCs/>
          <w:noProof/>
          <w:sz w:val="22"/>
        </w:rPr>
        <w:t>Sesaki H</w:t>
      </w:r>
      <w:r w:rsidRPr="00430019">
        <w:rPr>
          <w:rFonts w:ascii="Cambria" w:hAnsi="Cambria"/>
          <w:noProof/>
          <w:sz w:val="22"/>
        </w:rPr>
        <w:t xml:space="preserve">, </w:t>
      </w:r>
      <w:r w:rsidRPr="00430019">
        <w:rPr>
          <w:rFonts w:ascii="Cambria" w:hAnsi="Cambria"/>
          <w:b/>
          <w:bCs/>
          <w:noProof/>
          <w:sz w:val="22"/>
        </w:rPr>
        <w:t>Setoguchi T</w:t>
      </w:r>
      <w:r w:rsidRPr="00430019">
        <w:rPr>
          <w:rFonts w:ascii="Cambria" w:hAnsi="Cambria"/>
          <w:noProof/>
          <w:sz w:val="22"/>
        </w:rPr>
        <w:t xml:space="preserve">, </w:t>
      </w:r>
      <w:r w:rsidRPr="00430019">
        <w:rPr>
          <w:rFonts w:ascii="Cambria" w:hAnsi="Cambria"/>
          <w:b/>
          <w:bCs/>
          <w:noProof/>
          <w:sz w:val="22"/>
        </w:rPr>
        <w:t>Settembre C</w:t>
      </w:r>
      <w:r w:rsidRPr="00430019">
        <w:rPr>
          <w:rFonts w:ascii="Cambria" w:hAnsi="Cambria"/>
          <w:noProof/>
          <w:sz w:val="22"/>
        </w:rPr>
        <w:t xml:space="preserve">, </w:t>
      </w:r>
      <w:r w:rsidRPr="00430019">
        <w:rPr>
          <w:rFonts w:ascii="Cambria" w:hAnsi="Cambria"/>
          <w:b/>
          <w:bCs/>
          <w:noProof/>
          <w:sz w:val="22"/>
        </w:rPr>
        <w:t>Shacka JJ</w:t>
      </w:r>
      <w:r w:rsidRPr="00430019">
        <w:rPr>
          <w:rFonts w:ascii="Cambria" w:hAnsi="Cambria"/>
          <w:noProof/>
          <w:sz w:val="22"/>
        </w:rPr>
        <w:t xml:space="preserve">, </w:t>
      </w:r>
      <w:r w:rsidRPr="00430019">
        <w:rPr>
          <w:rFonts w:ascii="Cambria" w:hAnsi="Cambria"/>
          <w:b/>
          <w:bCs/>
          <w:noProof/>
          <w:sz w:val="22"/>
        </w:rPr>
        <w:t>Shajahan-Haq AN</w:t>
      </w:r>
      <w:r w:rsidRPr="00430019">
        <w:rPr>
          <w:rFonts w:ascii="Cambria" w:hAnsi="Cambria"/>
          <w:noProof/>
          <w:sz w:val="22"/>
        </w:rPr>
        <w:t xml:space="preserve">, </w:t>
      </w:r>
      <w:r w:rsidRPr="00430019">
        <w:rPr>
          <w:rFonts w:ascii="Cambria" w:hAnsi="Cambria"/>
          <w:b/>
          <w:bCs/>
          <w:noProof/>
          <w:sz w:val="22"/>
        </w:rPr>
        <w:t>Shapiro IM</w:t>
      </w:r>
      <w:r w:rsidRPr="00430019">
        <w:rPr>
          <w:rFonts w:ascii="Cambria" w:hAnsi="Cambria"/>
          <w:noProof/>
          <w:sz w:val="22"/>
        </w:rPr>
        <w:t xml:space="preserve">, </w:t>
      </w:r>
      <w:r w:rsidRPr="00430019">
        <w:rPr>
          <w:rFonts w:ascii="Cambria" w:hAnsi="Cambria"/>
          <w:b/>
          <w:bCs/>
          <w:noProof/>
          <w:sz w:val="22"/>
        </w:rPr>
        <w:t>Sharma S</w:t>
      </w:r>
      <w:r w:rsidRPr="00430019">
        <w:rPr>
          <w:rFonts w:ascii="Cambria" w:hAnsi="Cambria"/>
          <w:noProof/>
          <w:sz w:val="22"/>
        </w:rPr>
        <w:t xml:space="preserve">, </w:t>
      </w:r>
      <w:r w:rsidRPr="00430019">
        <w:rPr>
          <w:rFonts w:ascii="Cambria" w:hAnsi="Cambria"/>
          <w:b/>
          <w:bCs/>
          <w:noProof/>
          <w:sz w:val="22"/>
        </w:rPr>
        <w:t>She H</w:t>
      </w:r>
      <w:r w:rsidRPr="00430019">
        <w:rPr>
          <w:rFonts w:ascii="Cambria" w:hAnsi="Cambria"/>
          <w:noProof/>
          <w:sz w:val="22"/>
        </w:rPr>
        <w:t xml:space="preserve">, </w:t>
      </w:r>
      <w:r w:rsidRPr="00430019">
        <w:rPr>
          <w:rFonts w:ascii="Cambria" w:hAnsi="Cambria"/>
          <w:b/>
          <w:bCs/>
          <w:noProof/>
          <w:sz w:val="22"/>
        </w:rPr>
        <w:t>Shen C-KJ</w:t>
      </w:r>
      <w:r w:rsidRPr="00430019">
        <w:rPr>
          <w:rFonts w:ascii="Cambria" w:hAnsi="Cambria"/>
          <w:noProof/>
          <w:sz w:val="22"/>
        </w:rPr>
        <w:t xml:space="preserve">, </w:t>
      </w:r>
      <w:r w:rsidRPr="00430019">
        <w:rPr>
          <w:rFonts w:ascii="Cambria" w:hAnsi="Cambria"/>
          <w:b/>
          <w:bCs/>
          <w:noProof/>
          <w:sz w:val="22"/>
        </w:rPr>
        <w:t>Shen C-C</w:t>
      </w:r>
      <w:r w:rsidRPr="00430019">
        <w:rPr>
          <w:rFonts w:ascii="Cambria" w:hAnsi="Cambria"/>
          <w:noProof/>
          <w:sz w:val="22"/>
        </w:rPr>
        <w:t xml:space="preserve">, </w:t>
      </w:r>
      <w:r w:rsidRPr="00430019">
        <w:rPr>
          <w:rFonts w:ascii="Cambria" w:hAnsi="Cambria"/>
          <w:b/>
          <w:bCs/>
          <w:noProof/>
          <w:sz w:val="22"/>
        </w:rPr>
        <w:t>Shen H-M</w:t>
      </w:r>
      <w:r w:rsidRPr="00430019">
        <w:rPr>
          <w:rFonts w:ascii="Cambria" w:hAnsi="Cambria"/>
          <w:noProof/>
          <w:sz w:val="22"/>
        </w:rPr>
        <w:t xml:space="preserve">, </w:t>
      </w:r>
      <w:r w:rsidRPr="00430019">
        <w:rPr>
          <w:rFonts w:ascii="Cambria" w:hAnsi="Cambria"/>
          <w:b/>
          <w:bCs/>
          <w:noProof/>
          <w:sz w:val="22"/>
        </w:rPr>
        <w:t>Shen S</w:t>
      </w:r>
      <w:r w:rsidRPr="00430019">
        <w:rPr>
          <w:rFonts w:ascii="Cambria" w:hAnsi="Cambria"/>
          <w:noProof/>
          <w:sz w:val="22"/>
        </w:rPr>
        <w:t xml:space="preserve">, </w:t>
      </w:r>
      <w:r w:rsidRPr="00430019">
        <w:rPr>
          <w:rFonts w:ascii="Cambria" w:hAnsi="Cambria"/>
          <w:b/>
          <w:bCs/>
          <w:noProof/>
          <w:sz w:val="22"/>
        </w:rPr>
        <w:t>Shen W</w:t>
      </w:r>
      <w:r w:rsidRPr="00430019">
        <w:rPr>
          <w:rFonts w:ascii="Cambria" w:hAnsi="Cambria"/>
          <w:noProof/>
          <w:sz w:val="22"/>
        </w:rPr>
        <w:t xml:space="preserve">, </w:t>
      </w:r>
      <w:r w:rsidRPr="00430019">
        <w:rPr>
          <w:rFonts w:ascii="Cambria" w:hAnsi="Cambria"/>
          <w:b/>
          <w:bCs/>
          <w:noProof/>
          <w:sz w:val="22"/>
        </w:rPr>
        <w:t>Sheng R</w:t>
      </w:r>
      <w:r w:rsidRPr="00430019">
        <w:rPr>
          <w:rFonts w:ascii="Cambria" w:hAnsi="Cambria"/>
          <w:noProof/>
          <w:sz w:val="22"/>
        </w:rPr>
        <w:t xml:space="preserve">, </w:t>
      </w:r>
      <w:r w:rsidRPr="00430019">
        <w:rPr>
          <w:rFonts w:ascii="Cambria" w:hAnsi="Cambria"/>
          <w:b/>
          <w:bCs/>
          <w:noProof/>
          <w:sz w:val="22"/>
        </w:rPr>
        <w:t>Sheng X</w:t>
      </w:r>
      <w:r w:rsidRPr="00430019">
        <w:rPr>
          <w:rFonts w:ascii="Cambria" w:hAnsi="Cambria"/>
          <w:noProof/>
          <w:sz w:val="22"/>
        </w:rPr>
        <w:t xml:space="preserve">, </w:t>
      </w:r>
      <w:r w:rsidRPr="00430019">
        <w:rPr>
          <w:rFonts w:ascii="Cambria" w:hAnsi="Cambria"/>
          <w:b/>
          <w:bCs/>
          <w:noProof/>
          <w:sz w:val="22"/>
        </w:rPr>
        <w:t>Sheng Z-H</w:t>
      </w:r>
      <w:r w:rsidRPr="00430019">
        <w:rPr>
          <w:rFonts w:ascii="Cambria" w:hAnsi="Cambria"/>
          <w:noProof/>
          <w:sz w:val="22"/>
        </w:rPr>
        <w:t xml:space="preserve">, </w:t>
      </w:r>
      <w:r w:rsidRPr="00430019">
        <w:rPr>
          <w:rFonts w:ascii="Cambria" w:hAnsi="Cambria"/>
          <w:b/>
          <w:bCs/>
          <w:noProof/>
          <w:sz w:val="22"/>
        </w:rPr>
        <w:t>Shepherd TG</w:t>
      </w:r>
      <w:r w:rsidRPr="00430019">
        <w:rPr>
          <w:rFonts w:ascii="Cambria" w:hAnsi="Cambria"/>
          <w:noProof/>
          <w:sz w:val="22"/>
        </w:rPr>
        <w:t xml:space="preserve">, </w:t>
      </w:r>
      <w:r w:rsidRPr="00430019">
        <w:rPr>
          <w:rFonts w:ascii="Cambria" w:hAnsi="Cambria"/>
          <w:b/>
          <w:bCs/>
          <w:noProof/>
          <w:sz w:val="22"/>
        </w:rPr>
        <w:t>Shi J</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Q</w:t>
      </w:r>
      <w:r w:rsidRPr="00430019">
        <w:rPr>
          <w:rFonts w:ascii="Cambria" w:hAnsi="Cambria"/>
          <w:noProof/>
          <w:sz w:val="22"/>
        </w:rPr>
        <w:t xml:space="preserve">, </w:t>
      </w:r>
      <w:r w:rsidRPr="00430019">
        <w:rPr>
          <w:rFonts w:ascii="Cambria" w:hAnsi="Cambria"/>
          <w:b/>
          <w:bCs/>
          <w:noProof/>
          <w:sz w:val="22"/>
        </w:rPr>
        <w:t>Shi Y</w:t>
      </w:r>
      <w:r w:rsidRPr="00430019">
        <w:rPr>
          <w:rFonts w:ascii="Cambria" w:hAnsi="Cambria"/>
          <w:noProof/>
          <w:sz w:val="22"/>
        </w:rPr>
        <w:t xml:space="preserve">, </w:t>
      </w:r>
      <w:r w:rsidRPr="00430019">
        <w:rPr>
          <w:rFonts w:ascii="Cambria" w:hAnsi="Cambria"/>
          <w:b/>
          <w:bCs/>
          <w:noProof/>
          <w:sz w:val="22"/>
        </w:rPr>
        <w:t>Shibutani S</w:t>
      </w:r>
      <w:r w:rsidRPr="00430019">
        <w:rPr>
          <w:rFonts w:ascii="Cambria" w:hAnsi="Cambria"/>
          <w:noProof/>
          <w:sz w:val="22"/>
        </w:rPr>
        <w:t xml:space="preserve">, </w:t>
      </w:r>
      <w:r w:rsidRPr="00430019">
        <w:rPr>
          <w:rFonts w:ascii="Cambria" w:hAnsi="Cambria"/>
          <w:b/>
          <w:bCs/>
          <w:noProof/>
          <w:sz w:val="22"/>
        </w:rPr>
        <w:t>Shibuya K</w:t>
      </w:r>
      <w:r w:rsidRPr="00430019">
        <w:rPr>
          <w:rFonts w:ascii="Cambria" w:hAnsi="Cambria"/>
          <w:noProof/>
          <w:sz w:val="22"/>
        </w:rPr>
        <w:t xml:space="preserve">, </w:t>
      </w:r>
      <w:r w:rsidRPr="00430019">
        <w:rPr>
          <w:rFonts w:ascii="Cambria" w:hAnsi="Cambria"/>
          <w:b/>
          <w:bCs/>
          <w:noProof/>
          <w:sz w:val="22"/>
        </w:rPr>
        <w:t>Shidoji Y</w:t>
      </w:r>
      <w:r w:rsidRPr="00430019">
        <w:rPr>
          <w:rFonts w:ascii="Cambria" w:hAnsi="Cambria"/>
          <w:noProof/>
          <w:sz w:val="22"/>
        </w:rPr>
        <w:t xml:space="preserve">, </w:t>
      </w:r>
      <w:r w:rsidRPr="00430019">
        <w:rPr>
          <w:rFonts w:ascii="Cambria" w:hAnsi="Cambria"/>
          <w:b/>
          <w:bCs/>
          <w:noProof/>
          <w:sz w:val="22"/>
        </w:rPr>
        <w:t>Shieh J-J</w:t>
      </w:r>
      <w:r w:rsidRPr="00430019">
        <w:rPr>
          <w:rFonts w:ascii="Cambria" w:hAnsi="Cambria"/>
          <w:noProof/>
          <w:sz w:val="22"/>
        </w:rPr>
        <w:t xml:space="preserve">, </w:t>
      </w:r>
      <w:r w:rsidRPr="00430019">
        <w:rPr>
          <w:rFonts w:ascii="Cambria" w:hAnsi="Cambria"/>
          <w:b/>
          <w:bCs/>
          <w:noProof/>
          <w:sz w:val="22"/>
        </w:rPr>
        <w:t>Shih C-M</w:t>
      </w:r>
      <w:r w:rsidRPr="00430019">
        <w:rPr>
          <w:rFonts w:ascii="Cambria" w:hAnsi="Cambria"/>
          <w:noProof/>
          <w:sz w:val="22"/>
        </w:rPr>
        <w:t xml:space="preserve">, </w:t>
      </w:r>
      <w:r w:rsidRPr="00430019">
        <w:rPr>
          <w:rFonts w:ascii="Cambria" w:hAnsi="Cambria"/>
          <w:b/>
          <w:bCs/>
          <w:noProof/>
          <w:sz w:val="22"/>
        </w:rPr>
        <w:t>Shimada Y</w:t>
      </w:r>
      <w:r w:rsidRPr="00430019">
        <w:rPr>
          <w:rFonts w:ascii="Cambria" w:hAnsi="Cambria"/>
          <w:noProof/>
          <w:sz w:val="22"/>
        </w:rPr>
        <w:t xml:space="preserve">, </w:t>
      </w:r>
      <w:r w:rsidRPr="00430019">
        <w:rPr>
          <w:rFonts w:ascii="Cambria" w:hAnsi="Cambria"/>
          <w:b/>
          <w:bCs/>
          <w:noProof/>
          <w:sz w:val="22"/>
        </w:rPr>
        <w:t>Shimizu S</w:t>
      </w:r>
      <w:r w:rsidRPr="00430019">
        <w:rPr>
          <w:rFonts w:ascii="Cambria" w:hAnsi="Cambria"/>
          <w:noProof/>
          <w:sz w:val="22"/>
        </w:rPr>
        <w:t xml:space="preserve">, </w:t>
      </w:r>
      <w:r w:rsidRPr="00430019">
        <w:rPr>
          <w:rFonts w:ascii="Cambria" w:hAnsi="Cambria"/>
          <w:b/>
          <w:bCs/>
          <w:noProof/>
          <w:sz w:val="22"/>
        </w:rPr>
        <w:t>Shin DW</w:t>
      </w:r>
      <w:r w:rsidRPr="00430019">
        <w:rPr>
          <w:rFonts w:ascii="Cambria" w:hAnsi="Cambria"/>
          <w:noProof/>
          <w:sz w:val="22"/>
        </w:rPr>
        <w:t xml:space="preserve">, </w:t>
      </w:r>
      <w:r w:rsidRPr="00430019">
        <w:rPr>
          <w:rFonts w:ascii="Cambria" w:hAnsi="Cambria"/>
          <w:b/>
          <w:bCs/>
          <w:noProof/>
          <w:sz w:val="22"/>
        </w:rPr>
        <w:t>Shinohara ML</w:t>
      </w:r>
      <w:r w:rsidRPr="00430019">
        <w:rPr>
          <w:rFonts w:ascii="Cambria" w:hAnsi="Cambria"/>
          <w:noProof/>
          <w:sz w:val="22"/>
        </w:rPr>
        <w:t xml:space="preserve">, </w:t>
      </w:r>
      <w:r w:rsidRPr="00430019">
        <w:rPr>
          <w:rFonts w:ascii="Cambria" w:hAnsi="Cambria"/>
          <w:b/>
          <w:bCs/>
          <w:noProof/>
          <w:sz w:val="22"/>
        </w:rPr>
        <w:t>Shintani M</w:t>
      </w:r>
      <w:r w:rsidRPr="00430019">
        <w:rPr>
          <w:rFonts w:ascii="Cambria" w:hAnsi="Cambria"/>
          <w:noProof/>
          <w:sz w:val="22"/>
        </w:rPr>
        <w:t xml:space="preserve">, </w:t>
      </w:r>
      <w:r w:rsidRPr="00430019">
        <w:rPr>
          <w:rFonts w:ascii="Cambria" w:hAnsi="Cambria"/>
          <w:b/>
          <w:bCs/>
          <w:noProof/>
          <w:sz w:val="22"/>
        </w:rPr>
        <w:t>Shintani T</w:t>
      </w:r>
      <w:r w:rsidRPr="00430019">
        <w:rPr>
          <w:rFonts w:ascii="Cambria" w:hAnsi="Cambria"/>
          <w:noProof/>
          <w:sz w:val="22"/>
        </w:rPr>
        <w:t xml:space="preserve">, </w:t>
      </w:r>
      <w:r w:rsidRPr="00430019">
        <w:rPr>
          <w:rFonts w:ascii="Cambria" w:hAnsi="Cambria"/>
          <w:b/>
          <w:bCs/>
          <w:noProof/>
          <w:sz w:val="22"/>
        </w:rPr>
        <w:t>Shioi T</w:t>
      </w:r>
      <w:r w:rsidRPr="00430019">
        <w:rPr>
          <w:rFonts w:ascii="Cambria" w:hAnsi="Cambria"/>
          <w:noProof/>
          <w:sz w:val="22"/>
        </w:rPr>
        <w:t xml:space="preserve">, </w:t>
      </w:r>
      <w:r w:rsidRPr="00430019">
        <w:rPr>
          <w:rFonts w:ascii="Cambria" w:hAnsi="Cambria"/>
          <w:b/>
          <w:bCs/>
          <w:noProof/>
          <w:sz w:val="22"/>
        </w:rPr>
        <w:t>Shirabe K</w:t>
      </w:r>
      <w:r w:rsidRPr="00430019">
        <w:rPr>
          <w:rFonts w:ascii="Cambria" w:hAnsi="Cambria"/>
          <w:noProof/>
          <w:sz w:val="22"/>
        </w:rPr>
        <w:t xml:space="preserve">, </w:t>
      </w:r>
      <w:r w:rsidRPr="00430019">
        <w:rPr>
          <w:rFonts w:ascii="Cambria" w:hAnsi="Cambria"/>
          <w:b/>
          <w:bCs/>
          <w:noProof/>
          <w:sz w:val="22"/>
        </w:rPr>
        <w:t>Shiri-Sverdlov R</w:t>
      </w:r>
      <w:r w:rsidRPr="00430019">
        <w:rPr>
          <w:rFonts w:ascii="Cambria" w:hAnsi="Cambria"/>
          <w:noProof/>
          <w:sz w:val="22"/>
        </w:rPr>
        <w:t xml:space="preserve">, </w:t>
      </w:r>
      <w:r w:rsidRPr="00430019">
        <w:rPr>
          <w:rFonts w:ascii="Cambria" w:hAnsi="Cambria"/>
          <w:b/>
          <w:bCs/>
          <w:noProof/>
          <w:sz w:val="22"/>
        </w:rPr>
        <w:t>Shirihai O</w:t>
      </w:r>
      <w:r w:rsidRPr="00430019">
        <w:rPr>
          <w:rFonts w:ascii="Cambria" w:hAnsi="Cambria"/>
          <w:noProof/>
          <w:sz w:val="22"/>
        </w:rPr>
        <w:t xml:space="preserve">, </w:t>
      </w:r>
      <w:r w:rsidRPr="00430019">
        <w:rPr>
          <w:rFonts w:ascii="Cambria" w:hAnsi="Cambria"/>
          <w:b/>
          <w:bCs/>
          <w:noProof/>
          <w:sz w:val="22"/>
        </w:rPr>
        <w:t>Shore GC</w:t>
      </w:r>
      <w:r w:rsidRPr="00430019">
        <w:rPr>
          <w:rFonts w:ascii="Cambria" w:hAnsi="Cambria"/>
          <w:noProof/>
          <w:sz w:val="22"/>
        </w:rPr>
        <w:t xml:space="preserve">, </w:t>
      </w:r>
      <w:r w:rsidRPr="00430019">
        <w:rPr>
          <w:rFonts w:ascii="Cambria" w:hAnsi="Cambria"/>
          <w:b/>
          <w:bCs/>
          <w:noProof/>
          <w:sz w:val="22"/>
        </w:rPr>
        <w:t>Shu C-W</w:t>
      </w:r>
      <w:r w:rsidRPr="00430019">
        <w:rPr>
          <w:rFonts w:ascii="Cambria" w:hAnsi="Cambria"/>
          <w:noProof/>
          <w:sz w:val="22"/>
        </w:rPr>
        <w:t xml:space="preserve">, </w:t>
      </w:r>
      <w:r w:rsidRPr="00430019">
        <w:rPr>
          <w:rFonts w:ascii="Cambria" w:hAnsi="Cambria"/>
          <w:b/>
          <w:bCs/>
          <w:noProof/>
          <w:sz w:val="22"/>
        </w:rPr>
        <w:t>Shukla D</w:t>
      </w:r>
      <w:r w:rsidRPr="00430019">
        <w:rPr>
          <w:rFonts w:ascii="Cambria" w:hAnsi="Cambria"/>
          <w:noProof/>
          <w:sz w:val="22"/>
        </w:rPr>
        <w:t xml:space="preserve">, </w:t>
      </w:r>
      <w:r w:rsidRPr="00430019">
        <w:rPr>
          <w:rFonts w:ascii="Cambria" w:hAnsi="Cambria"/>
          <w:b/>
          <w:bCs/>
          <w:noProof/>
          <w:sz w:val="22"/>
        </w:rPr>
        <w:t>Sibirny AA</w:t>
      </w:r>
      <w:r w:rsidRPr="00430019">
        <w:rPr>
          <w:rFonts w:ascii="Cambria" w:hAnsi="Cambria"/>
          <w:noProof/>
          <w:sz w:val="22"/>
        </w:rPr>
        <w:t xml:space="preserve">, </w:t>
      </w:r>
      <w:r w:rsidRPr="00430019">
        <w:rPr>
          <w:rFonts w:ascii="Cambria" w:hAnsi="Cambria"/>
          <w:b/>
          <w:bCs/>
          <w:noProof/>
          <w:sz w:val="22"/>
        </w:rPr>
        <w:t>Sica V</w:t>
      </w:r>
      <w:r w:rsidRPr="00430019">
        <w:rPr>
          <w:rFonts w:ascii="Cambria" w:hAnsi="Cambria"/>
          <w:noProof/>
          <w:sz w:val="22"/>
        </w:rPr>
        <w:t xml:space="preserve">, </w:t>
      </w:r>
      <w:r w:rsidRPr="00430019">
        <w:rPr>
          <w:rFonts w:ascii="Cambria" w:hAnsi="Cambria"/>
          <w:b/>
          <w:bCs/>
          <w:noProof/>
          <w:sz w:val="22"/>
        </w:rPr>
        <w:t>Sigurdson CJ</w:t>
      </w:r>
      <w:r w:rsidRPr="00430019">
        <w:rPr>
          <w:rFonts w:ascii="Cambria" w:hAnsi="Cambria"/>
          <w:noProof/>
          <w:sz w:val="22"/>
        </w:rPr>
        <w:t xml:space="preserve">, </w:t>
      </w:r>
      <w:r w:rsidRPr="00430019">
        <w:rPr>
          <w:rFonts w:ascii="Cambria" w:hAnsi="Cambria"/>
          <w:b/>
          <w:bCs/>
          <w:noProof/>
          <w:sz w:val="22"/>
        </w:rPr>
        <w:t>Sigurdsson EM</w:t>
      </w:r>
      <w:r w:rsidRPr="00430019">
        <w:rPr>
          <w:rFonts w:ascii="Cambria" w:hAnsi="Cambria"/>
          <w:noProof/>
          <w:sz w:val="22"/>
        </w:rPr>
        <w:t xml:space="preserve">, </w:t>
      </w:r>
      <w:r w:rsidRPr="00430019">
        <w:rPr>
          <w:rFonts w:ascii="Cambria" w:hAnsi="Cambria"/>
          <w:b/>
          <w:bCs/>
          <w:noProof/>
          <w:sz w:val="22"/>
        </w:rPr>
        <w:t>Sijwali PS</w:t>
      </w:r>
      <w:r w:rsidRPr="00430019">
        <w:rPr>
          <w:rFonts w:ascii="Cambria" w:hAnsi="Cambria"/>
          <w:noProof/>
          <w:sz w:val="22"/>
        </w:rPr>
        <w:t xml:space="preserve">, </w:t>
      </w:r>
      <w:r w:rsidRPr="00430019">
        <w:rPr>
          <w:rFonts w:ascii="Cambria" w:hAnsi="Cambria"/>
          <w:b/>
          <w:bCs/>
          <w:noProof/>
          <w:sz w:val="22"/>
        </w:rPr>
        <w:t>Sikorska B</w:t>
      </w:r>
      <w:r w:rsidRPr="00430019">
        <w:rPr>
          <w:rFonts w:ascii="Cambria" w:hAnsi="Cambria"/>
          <w:noProof/>
          <w:sz w:val="22"/>
        </w:rPr>
        <w:t xml:space="preserve">, </w:t>
      </w:r>
      <w:r w:rsidRPr="00430019">
        <w:rPr>
          <w:rFonts w:ascii="Cambria" w:hAnsi="Cambria"/>
          <w:b/>
          <w:bCs/>
          <w:noProof/>
          <w:sz w:val="22"/>
        </w:rPr>
        <w:t>Silveira WA</w:t>
      </w:r>
      <w:r w:rsidRPr="00430019">
        <w:rPr>
          <w:rFonts w:ascii="Cambria" w:hAnsi="Cambria"/>
          <w:noProof/>
          <w:sz w:val="22"/>
        </w:rPr>
        <w:t xml:space="preserve">, </w:t>
      </w:r>
      <w:r w:rsidRPr="00430019">
        <w:rPr>
          <w:rFonts w:ascii="Cambria" w:hAnsi="Cambria"/>
          <w:b/>
          <w:bCs/>
          <w:noProof/>
          <w:sz w:val="22"/>
        </w:rPr>
        <w:t>Silvente-Poirot S</w:t>
      </w:r>
      <w:r w:rsidRPr="00430019">
        <w:rPr>
          <w:rFonts w:ascii="Cambria" w:hAnsi="Cambria"/>
          <w:noProof/>
          <w:sz w:val="22"/>
        </w:rPr>
        <w:t xml:space="preserve">, </w:t>
      </w:r>
      <w:r w:rsidRPr="00430019">
        <w:rPr>
          <w:rFonts w:ascii="Cambria" w:hAnsi="Cambria"/>
          <w:b/>
          <w:bCs/>
          <w:noProof/>
          <w:sz w:val="22"/>
        </w:rPr>
        <w:t>Silverman GA</w:t>
      </w:r>
      <w:r w:rsidRPr="00430019">
        <w:rPr>
          <w:rFonts w:ascii="Cambria" w:hAnsi="Cambria"/>
          <w:noProof/>
          <w:sz w:val="22"/>
        </w:rPr>
        <w:t xml:space="preserve">, </w:t>
      </w:r>
      <w:r w:rsidRPr="00430019">
        <w:rPr>
          <w:rFonts w:ascii="Cambria" w:hAnsi="Cambria"/>
          <w:b/>
          <w:bCs/>
          <w:noProof/>
          <w:sz w:val="22"/>
        </w:rPr>
        <w:t>Simak J</w:t>
      </w:r>
      <w:r w:rsidRPr="00430019">
        <w:rPr>
          <w:rFonts w:ascii="Cambria" w:hAnsi="Cambria"/>
          <w:noProof/>
          <w:sz w:val="22"/>
        </w:rPr>
        <w:t xml:space="preserve">, </w:t>
      </w:r>
      <w:r w:rsidRPr="00430019">
        <w:rPr>
          <w:rFonts w:ascii="Cambria" w:hAnsi="Cambria"/>
          <w:b/>
          <w:bCs/>
          <w:noProof/>
          <w:sz w:val="22"/>
        </w:rPr>
        <w:t>Simmet T</w:t>
      </w:r>
      <w:r w:rsidRPr="00430019">
        <w:rPr>
          <w:rFonts w:ascii="Cambria" w:hAnsi="Cambria"/>
          <w:noProof/>
          <w:sz w:val="22"/>
        </w:rPr>
        <w:t xml:space="preserve">, </w:t>
      </w:r>
      <w:r w:rsidRPr="00430019">
        <w:rPr>
          <w:rFonts w:ascii="Cambria" w:hAnsi="Cambria"/>
          <w:b/>
          <w:bCs/>
          <w:noProof/>
          <w:sz w:val="22"/>
        </w:rPr>
        <w:t>Simon AK</w:t>
      </w:r>
      <w:r w:rsidRPr="00430019">
        <w:rPr>
          <w:rFonts w:ascii="Cambria" w:hAnsi="Cambria"/>
          <w:noProof/>
          <w:sz w:val="22"/>
        </w:rPr>
        <w:t xml:space="preserve">, </w:t>
      </w:r>
      <w:r w:rsidRPr="00430019">
        <w:rPr>
          <w:rFonts w:ascii="Cambria" w:hAnsi="Cambria"/>
          <w:b/>
          <w:bCs/>
          <w:noProof/>
          <w:sz w:val="22"/>
        </w:rPr>
        <w:t>Simon H-U</w:t>
      </w:r>
      <w:r w:rsidRPr="00430019">
        <w:rPr>
          <w:rFonts w:ascii="Cambria" w:hAnsi="Cambria"/>
          <w:noProof/>
          <w:sz w:val="22"/>
        </w:rPr>
        <w:t xml:space="preserve">, </w:t>
      </w:r>
      <w:r w:rsidRPr="00430019">
        <w:rPr>
          <w:rFonts w:ascii="Cambria" w:hAnsi="Cambria"/>
          <w:b/>
          <w:bCs/>
          <w:noProof/>
          <w:sz w:val="22"/>
        </w:rPr>
        <w:t>Simone C</w:t>
      </w:r>
      <w:r w:rsidRPr="00430019">
        <w:rPr>
          <w:rFonts w:ascii="Cambria" w:hAnsi="Cambria"/>
          <w:noProof/>
          <w:sz w:val="22"/>
        </w:rPr>
        <w:t xml:space="preserve">, </w:t>
      </w:r>
      <w:r w:rsidRPr="00430019">
        <w:rPr>
          <w:rFonts w:ascii="Cambria" w:hAnsi="Cambria"/>
          <w:b/>
          <w:bCs/>
          <w:noProof/>
          <w:sz w:val="22"/>
        </w:rPr>
        <w:t>Simons M</w:t>
      </w:r>
      <w:r w:rsidRPr="00430019">
        <w:rPr>
          <w:rFonts w:ascii="Cambria" w:hAnsi="Cambria"/>
          <w:noProof/>
          <w:sz w:val="22"/>
        </w:rPr>
        <w:t xml:space="preserve">, </w:t>
      </w:r>
      <w:r w:rsidRPr="00430019">
        <w:rPr>
          <w:rFonts w:ascii="Cambria" w:hAnsi="Cambria"/>
          <w:b/>
          <w:bCs/>
          <w:noProof/>
          <w:sz w:val="22"/>
        </w:rPr>
        <w:t>Simonsen A</w:t>
      </w:r>
      <w:r w:rsidRPr="00430019">
        <w:rPr>
          <w:rFonts w:ascii="Cambria" w:hAnsi="Cambria"/>
          <w:noProof/>
          <w:sz w:val="22"/>
        </w:rPr>
        <w:t xml:space="preserve">, </w:t>
      </w:r>
      <w:r w:rsidRPr="00430019">
        <w:rPr>
          <w:rFonts w:ascii="Cambria" w:hAnsi="Cambria"/>
          <w:b/>
          <w:bCs/>
          <w:noProof/>
          <w:sz w:val="22"/>
        </w:rPr>
        <w:t>Singh R</w:t>
      </w:r>
      <w:r w:rsidRPr="00430019">
        <w:rPr>
          <w:rFonts w:ascii="Cambria" w:hAnsi="Cambria"/>
          <w:noProof/>
          <w:sz w:val="22"/>
        </w:rPr>
        <w:t xml:space="preserve">, </w:t>
      </w:r>
      <w:r w:rsidRPr="00430019">
        <w:rPr>
          <w:rFonts w:ascii="Cambria" w:hAnsi="Cambria"/>
          <w:b/>
          <w:bCs/>
          <w:noProof/>
          <w:sz w:val="22"/>
        </w:rPr>
        <w:t>Singh S V</w:t>
      </w:r>
      <w:r w:rsidRPr="00430019">
        <w:rPr>
          <w:rFonts w:ascii="Cambria" w:hAnsi="Cambria"/>
          <w:noProof/>
          <w:sz w:val="22"/>
        </w:rPr>
        <w:t xml:space="preserve">, </w:t>
      </w:r>
      <w:r w:rsidRPr="00430019">
        <w:rPr>
          <w:rFonts w:ascii="Cambria" w:hAnsi="Cambria"/>
          <w:b/>
          <w:bCs/>
          <w:noProof/>
          <w:sz w:val="22"/>
        </w:rPr>
        <w:t>Singh SK</w:t>
      </w:r>
      <w:r w:rsidRPr="00430019">
        <w:rPr>
          <w:rFonts w:ascii="Cambria" w:hAnsi="Cambria"/>
          <w:noProof/>
          <w:sz w:val="22"/>
        </w:rPr>
        <w:t xml:space="preserve">, </w:t>
      </w:r>
      <w:r w:rsidRPr="00430019">
        <w:rPr>
          <w:rFonts w:ascii="Cambria" w:hAnsi="Cambria"/>
          <w:b/>
          <w:bCs/>
          <w:noProof/>
          <w:sz w:val="22"/>
        </w:rPr>
        <w:t>Sinha D</w:t>
      </w:r>
      <w:r w:rsidRPr="00430019">
        <w:rPr>
          <w:rFonts w:ascii="Cambria" w:hAnsi="Cambria"/>
          <w:noProof/>
          <w:sz w:val="22"/>
        </w:rPr>
        <w:t xml:space="preserve">, </w:t>
      </w:r>
      <w:r w:rsidRPr="00430019">
        <w:rPr>
          <w:rFonts w:ascii="Cambria" w:hAnsi="Cambria"/>
          <w:b/>
          <w:bCs/>
          <w:noProof/>
          <w:sz w:val="22"/>
        </w:rPr>
        <w:t>Sinha S</w:t>
      </w:r>
      <w:r w:rsidRPr="00430019">
        <w:rPr>
          <w:rFonts w:ascii="Cambria" w:hAnsi="Cambria"/>
          <w:noProof/>
          <w:sz w:val="22"/>
        </w:rPr>
        <w:t xml:space="preserve">, </w:t>
      </w:r>
      <w:r w:rsidRPr="00430019">
        <w:rPr>
          <w:rFonts w:ascii="Cambria" w:hAnsi="Cambria"/>
          <w:b/>
          <w:bCs/>
          <w:noProof/>
          <w:sz w:val="22"/>
        </w:rPr>
        <w:t>Sinicrope FA</w:t>
      </w:r>
      <w:r w:rsidRPr="00430019">
        <w:rPr>
          <w:rFonts w:ascii="Cambria" w:hAnsi="Cambria"/>
          <w:noProof/>
          <w:sz w:val="22"/>
        </w:rPr>
        <w:t xml:space="preserve">, </w:t>
      </w:r>
      <w:r w:rsidRPr="00430019">
        <w:rPr>
          <w:rFonts w:ascii="Cambria" w:hAnsi="Cambria"/>
          <w:b/>
          <w:bCs/>
          <w:noProof/>
          <w:sz w:val="22"/>
        </w:rPr>
        <w:t>Sirko A</w:t>
      </w:r>
      <w:r w:rsidRPr="00430019">
        <w:rPr>
          <w:rFonts w:ascii="Cambria" w:hAnsi="Cambria"/>
          <w:noProof/>
          <w:sz w:val="22"/>
        </w:rPr>
        <w:t xml:space="preserve">, </w:t>
      </w:r>
      <w:r w:rsidRPr="00430019">
        <w:rPr>
          <w:rFonts w:ascii="Cambria" w:hAnsi="Cambria"/>
          <w:b/>
          <w:bCs/>
          <w:noProof/>
          <w:sz w:val="22"/>
        </w:rPr>
        <w:t>Sirohi K</w:t>
      </w:r>
      <w:r w:rsidRPr="00430019">
        <w:rPr>
          <w:rFonts w:ascii="Cambria" w:hAnsi="Cambria"/>
          <w:noProof/>
          <w:sz w:val="22"/>
        </w:rPr>
        <w:t xml:space="preserve">, </w:t>
      </w:r>
      <w:r w:rsidRPr="00430019">
        <w:rPr>
          <w:rFonts w:ascii="Cambria" w:hAnsi="Cambria"/>
          <w:b/>
          <w:bCs/>
          <w:noProof/>
          <w:sz w:val="22"/>
        </w:rPr>
        <w:t>Sishi BJ</w:t>
      </w:r>
      <w:r w:rsidRPr="00430019">
        <w:rPr>
          <w:rFonts w:ascii="Cambria" w:hAnsi="Cambria"/>
          <w:noProof/>
          <w:sz w:val="22"/>
        </w:rPr>
        <w:t xml:space="preserve">, </w:t>
      </w:r>
      <w:r w:rsidRPr="00430019">
        <w:rPr>
          <w:rFonts w:ascii="Cambria" w:hAnsi="Cambria"/>
          <w:b/>
          <w:bCs/>
          <w:noProof/>
          <w:sz w:val="22"/>
        </w:rPr>
        <w:t>Sittler A</w:t>
      </w:r>
      <w:r w:rsidRPr="00430019">
        <w:rPr>
          <w:rFonts w:ascii="Cambria" w:hAnsi="Cambria"/>
          <w:noProof/>
          <w:sz w:val="22"/>
        </w:rPr>
        <w:t xml:space="preserve">, </w:t>
      </w:r>
      <w:r w:rsidRPr="00430019">
        <w:rPr>
          <w:rFonts w:ascii="Cambria" w:hAnsi="Cambria"/>
          <w:b/>
          <w:bCs/>
          <w:noProof/>
          <w:sz w:val="22"/>
        </w:rPr>
        <w:t>Siu PM</w:t>
      </w:r>
      <w:r w:rsidRPr="00430019">
        <w:rPr>
          <w:rFonts w:ascii="Cambria" w:hAnsi="Cambria"/>
          <w:noProof/>
          <w:sz w:val="22"/>
        </w:rPr>
        <w:t xml:space="preserve">, </w:t>
      </w:r>
      <w:r w:rsidRPr="00430019">
        <w:rPr>
          <w:rFonts w:ascii="Cambria" w:hAnsi="Cambria"/>
          <w:b/>
          <w:bCs/>
          <w:noProof/>
          <w:sz w:val="22"/>
        </w:rPr>
        <w:t>Sivridis E</w:t>
      </w:r>
      <w:r w:rsidRPr="00430019">
        <w:rPr>
          <w:rFonts w:ascii="Cambria" w:hAnsi="Cambria"/>
          <w:noProof/>
          <w:sz w:val="22"/>
        </w:rPr>
        <w:t xml:space="preserve">, </w:t>
      </w:r>
      <w:r w:rsidRPr="00430019">
        <w:rPr>
          <w:rFonts w:ascii="Cambria" w:hAnsi="Cambria"/>
          <w:b/>
          <w:bCs/>
          <w:noProof/>
          <w:sz w:val="22"/>
        </w:rPr>
        <w:t>Skwarska A</w:t>
      </w:r>
      <w:r w:rsidRPr="00430019">
        <w:rPr>
          <w:rFonts w:ascii="Cambria" w:hAnsi="Cambria"/>
          <w:noProof/>
          <w:sz w:val="22"/>
        </w:rPr>
        <w:t xml:space="preserve">, </w:t>
      </w:r>
      <w:r w:rsidRPr="00430019">
        <w:rPr>
          <w:rFonts w:ascii="Cambria" w:hAnsi="Cambria"/>
          <w:b/>
          <w:bCs/>
          <w:noProof/>
          <w:sz w:val="22"/>
        </w:rPr>
        <w:t>Slack R</w:t>
      </w:r>
      <w:r w:rsidRPr="00430019">
        <w:rPr>
          <w:rFonts w:ascii="Cambria" w:hAnsi="Cambria"/>
          <w:noProof/>
          <w:sz w:val="22"/>
        </w:rPr>
        <w:t xml:space="preserve">, </w:t>
      </w:r>
      <w:r w:rsidRPr="00430019">
        <w:rPr>
          <w:rFonts w:ascii="Cambria" w:hAnsi="Cambria"/>
          <w:b/>
          <w:bCs/>
          <w:noProof/>
          <w:sz w:val="22"/>
        </w:rPr>
        <w:t>Slaninová I</w:t>
      </w:r>
      <w:r w:rsidRPr="00430019">
        <w:rPr>
          <w:rFonts w:ascii="Cambria" w:hAnsi="Cambria"/>
          <w:noProof/>
          <w:sz w:val="22"/>
        </w:rPr>
        <w:t xml:space="preserve">, </w:t>
      </w:r>
      <w:r w:rsidRPr="00430019">
        <w:rPr>
          <w:rFonts w:ascii="Cambria" w:hAnsi="Cambria"/>
          <w:b/>
          <w:bCs/>
          <w:noProof/>
          <w:sz w:val="22"/>
        </w:rPr>
        <w:t>Slavov N</w:t>
      </w:r>
      <w:r w:rsidRPr="00430019">
        <w:rPr>
          <w:rFonts w:ascii="Cambria" w:hAnsi="Cambria"/>
          <w:noProof/>
          <w:sz w:val="22"/>
        </w:rPr>
        <w:t xml:space="preserve">, </w:t>
      </w:r>
      <w:r w:rsidRPr="00430019">
        <w:rPr>
          <w:rFonts w:ascii="Cambria" w:hAnsi="Cambria"/>
          <w:b/>
          <w:bCs/>
          <w:noProof/>
          <w:sz w:val="22"/>
        </w:rPr>
        <w:t>Smaili SS</w:t>
      </w:r>
      <w:r w:rsidRPr="00430019">
        <w:rPr>
          <w:rFonts w:ascii="Cambria" w:hAnsi="Cambria"/>
          <w:noProof/>
          <w:sz w:val="22"/>
        </w:rPr>
        <w:t xml:space="preserve">, </w:t>
      </w:r>
      <w:r w:rsidRPr="00430019">
        <w:rPr>
          <w:rFonts w:ascii="Cambria" w:hAnsi="Cambria"/>
          <w:b/>
          <w:bCs/>
          <w:noProof/>
          <w:sz w:val="22"/>
        </w:rPr>
        <w:t>Smalley KS</w:t>
      </w:r>
      <w:r w:rsidRPr="00430019">
        <w:rPr>
          <w:rFonts w:ascii="Cambria" w:hAnsi="Cambria"/>
          <w:noProof/>
          <w:sz w:val="22"/>
        </w:rPr>
        <w:t xml:space="preserve">, </w:t>
      </w:r>
      <w:r w:rsidRPr="00430019">
        <w:rPr>
          <w:rFonts w:ascii="Cambria" w:hAnsi="Cambria"/>
          <w:b/>
          <w:bCs/>
          <w:noProof/>
          <w:sz w:val="22"/>
        </w:rPr>
        <w:t>Smith DR</w:t>
      </w:r>
      <w:r w:rsidRPr="00430019">
        <w:rPr>
          <w:rFonts w:ascii="Cambria" w:hAnsi="Cambria"/>
          <w:noProof/>
          <w:sz w:val="22"/>
        </w:rPr>
        <w:t xml:space="preserve">, </w:t>
      </w:r>
      <w:r w:rsidRPr="00430019">
        <w:rPr>
          <w:rFonts w:ascii="Cambria" w:hAnsi="Cambria"/>
          <w:b/>
          <w:bCs/>
          <w:noProof/>
          <w:sz w:val="22"/>
        </w:rPr>
        <w:t>Soenen SJ</w:t>
      </w:r>
      <w:r w:rsidRPr="00430019">
        <w:rPr>
          <w:rFonts w:ascii="Cambria" w:hAnsi="Cambria"/>
          <w:noProof/>
          <w:sz w:val="22"/>
        </w:rPr>
        <w:t xml:space="preserve">, </w:t>
      </w:r>
      <w:r w:rsidRPr="00430019">
        <w:rPr>
          <w:rFonts w:ascii="Cambria" w:hAnsi="Cambria"/>
          <w:b/>
          <w:bCs/>
          <w:noProof/>
          <w:sz w:val="22"/>
        </w:rPr>
        <w:t>Soleimanpour SA</w:t>
      </w:r>
      <w:r w:rsidRPr="00430019">
        <w:rPr>
          <w:rFonts w:ascii="Cambria" w:hAnsi="Cambria"/>
          <w:noProof/>
          <w:sz w:val="22"/>
        </w:rPr>
        <w:t xml:space="preserve">, </w:t>
      </w:r>
      <w:r w:rsidRPr="00430019">
        <w:rPr>
          <w:rFonts w:ascii="Cambria" w:hAnsi="Cambria"/>
          <w:b/>
          <w:bCs/>
          <w:noProof/>
          <w:sz w:val="22"/>
        </w:rPr>
        <w:t>Solhaug A</w:t>
      </w:r>
      <w:r w:rsidRPr="00430019">
        <w:rPr>
          <w:rFonts w:ascii="Cambria" w:hAnsi="Cambria"/>
          <w:noProof/>
          <w:sz w:val="22"/>
        </w:rPr>
        <w:t xml:space="preserve">, </w:t>
      </w:r>
      <w:r w:rsidRPr="00430019">
        <w:rPr>
          <w:rFonts w:ascii="Cambria" w:hAnsi="Cambria"/>
          <w:b/>
          <w:bCs/>
          <w:noProof/>
          <w:sz w:val="22"/>
        </w:rPr>
        <w:t>Somasundaram K</w:t>
      </w:r>
      <w:r w:rsidRPr="00430019">
        <w:rPr>
          <w:rFonts w:ascii="Cambria" w:hAnsi="Cambria"/>
          <w:noProof/>
          <w:sz w:val="22"/>
        </w:rPr>
        <w:t xml:space="preserve">, </w:t>
      </w:r>
      <w:r w:rsidRPr="00430019">
        <w:rPr>
          <w:rFonts w:ascii="Cambria" w:hAnsi="Cambria"/>
          <w:b/>
          <w:bCs/>
          <w:noProof/>
          <w:sz w:val="22"/>
        </w:rPr>
        <w:t>Son JH</w:t>
      </w:r>
      <w:r w:rsidRPr="00430019">
        <w:rPr>
          <w:rFonts w:ascii="Cambria" w:hAnsi="Cambria"/>
          <w:noProof/>
          <w:sz w:val="22"/>
        </w:rPr>
        <w:t xml:space="preserve">, </w:t>
      </w:r>
      <w:r w:rsidRPr="00430019">
        <w:rPr>
          <w:rFonts w:ascii="Cambria" w:hAnsi="Cambria"/>
          <w:b/>
          <w:bCs/>
          <w:noProof/>
          <w:sz w:val="22"/>
        </w:rPr>
        <w:t>Sonawane A</w:t>
      </w:r>
      <w:r w:rsidRPr="00430019">
        <w:rPr>
          <w:rFonts w:ascii="Cambria" w:hAnsi="Cambria"/>
          <w:noProof/>
          <w:sz w:val="22"/>
        </w:rPr>
        <w:t xml:space="preserve">, </w:t>
      </w:r>
      <w:r w:rsidRPr="00430019">
        <w:rPr>
          <w:rFonts w:ascii="Cambria" w:hAnsi="Cambria"/>
          <w:b/>
          <w:bCs/>
          <w:noProof/>
          <w:sz w:val="22"/>
        </w:rPr>
        <w:t>Song C</w:t>
      </w:r>
      <w:r w:rsidRPr="00430019">
        <w:rPr>
          <w:rFonts w:ascii="Cambria" w:hAnsi="Cambria"/>
          <w:noProof/>
          <w:sz w:val="22"/>
        </w:rPr>
        <w:t xml:space="preserve">, </w:t>
      </w:r>
      <w:r w:rsidRPr="00430019">
        <w:rPr>
          <w:rFonts w:ascii="Cambria" w:hAnsi="Cambria"/>
          <w:b/>
          <w:bCs/>
          <w:noProof/>
          <w:sz w:val="22"/>
        </w:rPr>
        <w:t>Song F</w:t>
      </w:r>
      <w:r w:rsidRPr="00430019">
        <w:rPr>
          <w:rFonts w:ascii="Cambria" w:hAnsi="Cambria"/>
          <w:noProof/>
          <w:sz w:val="22"/>
        </w:rPr>
        <w:t xml:space="preserve">, </w:t>
      </w:r>
      <w:r w:rsidRPr="00430019">
        <w:rPr>
          <w:rFonts w:ascii="Cambria" w:hAnsi="Cambria"/>
          <w:b/>
          <w:bCs/>
          <w:noProof/>
          <w:sz w:val="22"/>
        </w:rPr>
        <w:t>Song HK</w:t>
      </w:r>
      <w:r w:rsidRPr="00430019">
        <w:rPr>
          <w:rFonts w:ascii="Cambria" w:hAnsi="Cambria"/>
          <w:noProof/>
          <w:sz w:val="22"/>
        </w:rPr>
        <w:t xml:space="preserve">, </w:t>
      </w:r>
      <w:r w:rsidRPr="00430019">
        <w:rPr>
          <w:rFonts w:ascii="Cambria" w:hAnsi="Cambria"/>
          <w:b/>
          <w:bCs/>
          <w:noProof/>
          <w:sz w:val="22"/>
        </w:rPr>
        <w:t>Song J-X</w:t>
      </w:r>
      <w:r w:rsidRPr="00430019">
        <w:rPr>
          <w:rFonts w:ascii="Cambria" w:hAnsi="Cambria"/>
          <w:noProof/>
          <w:sz w:val="22"/>
        </w:rPr>
        <w:t xml:space="preserve">, </w:t>
      </w:r>
      <w:r w:rsidRPr="00430019">
        <w:rPr>
          <w:rFonts w:ascii="Cambria" w:hAnsi="Cambria"/>
          <w:b/>
          <w:bCs/>
          <w:noProof/>
          <w:sz w:val="22"/>
        </w:rPr>
        <w:t>Song W</w:t>
      </w:r>
      <w:r w:rsidRPr="00430019">
        <w:rPr>
          <w:rFonts w:ascii="Cambria" w:hAnsi="Cambria"/>
          <w:noProof/>
          <w:sz w:val="22"/>
        </w:rPr>
        <w:t xml:space="preserve">, </w:t>
      </w:r>
      <w:r w:rsidRPr="00430019">
        <w:rPr>
          <w:rFonts w:ascii="Cambria" w:hAnsi="Cambria"/>
          <w:b/>
          <w:bCs/>
          <w:noProof/>
          <w:sz w:val="22"/>
        </w:rPr>
        <w:t>Soo KY</w:t>
      </w:r>
      <w:r w:rsidRPr="00430019">
        <w:rPr>
          <w:rFonts w:ascii="Cambria" w:hAnsi="Cambria"/>
          <w:noProof/>
          <w:sz w:val="22"/>
        </w:rPr>
        <w:t xml:space="preserve">, </w:t>
      </w:r>
      <w:r w:rsidRPr="00430019">
        <w:rPr>
          <w:rFonts w:ascii="Cambria" w:hAnsi="Cambria"/>
          <w:b/>
          <w:bCs/>
          <w:noProof/>
          <w:sz w:val="22"/>
        </w:rPr>
        <w:t>Sood AK</w:t>
      </w:r>
      <w:r w:rsidRPr="00430019">
        <w:rPr>
          <w:rFonts w:ascii="Cambria" w:hAnsi="Cambria"/>
          <w:noProof/>
          <w:sz w:val="22"/>
        </w:rPr>
        <w:t xml:space="preserve">, </w:t>
      </w:r>
      <w:r w:rsidRPr="00430019">
        <w:rPr>
          <w:rFonts w:ascii="Cambria" w:hAnsi="Cambria"/>
          <w:b/>
          <w:bCs/>
          <w:noProof/>
          <w:sz w:val="22"/>
        </w:rPr>
        <w:t>Soong TW</w:t>
      </w:r>
      <w:r w:rsidRPr="00430019">
        <w:rPr>
          <w:rFonts w:ascii="Cambria" w:hAnsi="Cambria"/>
          <w:noProof/>
          <w:sz w:val="22"/>
        </w:rPr>
        <w:t xml:space="preserve">, </w:t>
      </w:r>
      <w:r w:rsidRPr="00430019">
        <w:rPr>
          <w:rFonts w:ascii="Cambria" w:hAnsi="Cambria"/>
          <w:b/>
          <w:bCs/>
          <w:noProof/>
          <w:sz w:val="22"/>
        </w:rPr>
        <w:t>Soontornniyomkij V</w:t>
      </w:r>
      <w:r w:rsidRPr="00430019">
        <w:rPr>
          <w:rFonts w:ascii="Cambria" w:hAnsi="Cambria"/>
          <w:noProof/>
          <w:sz w:val="22"/>
        </w:rPr>
        <w:t xml:space="preserve">, </w:t>
      </w:r>
      <w:r w:rsidRPr="00430019">
        <w:rPr>
          <w:rFonts w:ascii="Cambria" w:hAnsi="Cambria"/>
          <w:b/>
          <w:bCs/>
          <w:noProof/>
          <w:sz w:val="22"/>
        </w:rPr>
        <w:t>Sorice M</w:t>
      </w:r>
      <w:r w:rsidRPr="00430019">
        <w:rPr>
          <w:rFonts w:ascii="Cambria" w:hAnsi="Cambria"/>
          <w:noProof/>
          <w:sz w:val="22"/>
        </w:rPr>
        <w:t xml:space="preserve">, </w:t>
      </w:r>
      <w:r w:rsidRPr="00430019">
        <w:rPr>
          <w:rFonts w:ascii="Cambria" w:hAnsi="Cambria"/>
          <w:b/>
          <w:bCs/>
          <w:noProof/>
          <w:sz w:val="22"/>
        </w:rPr>
        <w:t>Sotgia F</w:t>
      </w:r>
      <w:r w:rsidRPr="00430019">
        <w:rPr>
          <w:rFonts w:ascii="Cambria" w:hAnsi="Cambria"/>
          <w:noProof/>
          <w:sz w:val="22"/>
        </w:rPr>
        <w:t xml:space="preserve">, </w:t>
      </w:r>
      <w:r w:rsidRPr="00430019">
        <w:rPr>
          <w:rFonts w:ascii="Cambria" w:hAnsi="Cambria"/>
          <w:b/>
          <w:bCs/>
          <w:noProof/>
          <w:sz w:val="22"/>
        </w:rPr>
        <w:t>Soto-Pantoja DR</w:t>
      </w:r>
      <w:r w:rsidRPr="00430019">
        <w:rPr>
          <w:rFonts w:ascii="Cambria" w:hAnsi="Cambria"/>
          <w:noProof/>
          <w:sz w:val="22"/>
        </w:rPr>
        <w:t xml:space="preserve">, </w:t>
      </w:r>
      <w:r w:rsidRPr="00430019">
        <w:rPr>
          <w:rFonts w:ascii="Cambria" w:hAnsi="Cambria"/>
          <w:b/>
          <w:bCs/>
          <w:noProof/>
          <w:sz w:val="22"/>
        </w:rPr>
        <w:t>Sotthibundhu A</w:t>
      </w:r>
      <w:r w:rsidRPr="00430019">
        <w:rPr>
          <w:rFonts w:ascii="Cambria" w:hAnsi="Cambria"/>
          <w:noProof/>
          <w:sz w:val="22"/>
        </w:rPr>
        <w:t xml:space="preserve">, </w:t>
      </w:r>
      <w:r w:rsidRPr="00430019">
        <w:rPr>
          <w:rFonts w:ascii="Cambria" w:hAnsi="Cambria"/>
          <w:b/>
          <w:bCs/>
          <w:noProof/>
          <w:sz w:val="22"/>
        </w:rPr>
        <w:t>Sousa MJ</w:t>
      </w:r>
      <w:r w:rsidRPr="00430019">
        <w:rPr>
          <w:rFonts w:ascii="Cambria" w:hAnsi="Cambria"/>
          <w:noProof/>
          <w:sz w:val="22"/>
        </w:rPr>
        <w:t xml:space="preserve">, </w:t>
      </w:r>
      <w:r w:rsidRPr="00430019">
        <w:rPr>
          <w:rFonts w:ascii="Cambria" w:hAnsi="Cambria"/>
          <w:b/>
          <w:bCs/>
          <w:noProof/>
          <w:sz w:val="22"/>
        </w:rPr>
        <w:t>Spaink HP</w:t>
      </w:r>
      <w:r w:rsidRPr="00430019">
        <w:rPr>
          <w:rFonts w:ascii="Cambria" w:hAnsi="Cambria"/>
          <w:noProof/>
          <w:sz w:val="22"/>
        </w:rPr>
        <w:t xml:space="preserve">, </w:t>
      </w:r>
      <w:r w:rsidRPr="00430019">
        <w:rPr>
          <w:rFonts w:ascii="Cambria" w:hAnsi="Cambria"/>
          <w:b/>
          <w:bCs/>
          <w:noProof/>
          <w:sz w:val="22"/>
        </w:rPr>
        <w:t>Span PN</w:t>
      </w:r>
      <w:r w:rsidRPr="00430019">
        <w:rPr>
          <w:rFonts w:ascii="Cambria" w:hAnsi="Cambria"/>
          <w:noProof/>
          <w:sz w:val="22"/>
        </w:rPr>
        <w:t xml:space="preserve">, </w:t>
      </w:r>
      <w:r w:rsidRPr="00430019">
        <w:rPr>
          <w:rFonts w:ascii="Cambria" w:hAnsi="Cambria"/>
          <w:b/>
          <w:bCs/>
          <w:noProof/>
          <w:sz w:val="22"/>
        </w:rPr>
        <w:t>Spang A</w:t>
      </w:r>
      <w:r w:rsidRPr="00430019">
        <w:rPr>
          <w:rFonts w:ascii="Cambria" w:hAnsi="Cambria"/>
          <w:noProof/>
          <w:sz w:val="22"/>
        </w:rPr>
        <w:t xml:space="preserve">, </w:t>
      </w:r>
      <w:r w:rsidRPr="00430019">
        <w:rPr>
          <w:rFonts w:ascii="Cambria" w:hAnsi="Cambria"/>
          <w:b/>
          <w:bCs/>
          <w:noProof/>
          <w:sz w:val="22"/>
        </w:rPr>
        <w:t>Sparks JD</w:t>
      </w:r>
      <w:r w:rsidRPr="00430019">
        <w:rPr>
          <w:rFonts w:ascii="Cambria" w:hAnsi="Cambria"/>
          <w:noProof/>
          <w:sz w:val="22"/>
        </w:rPr>
        <w:t xml:space="preserve">, </w:t>
      </w:r>
      <w:r w:rsidRPr="00430019">
        <w:rPr>
          <w:rFonts w:ascii="Cambria" w:hAnsi="Cambria"/>
          <w:b/>
          <w:bCs/>
          <w:noProof/>
          <w:sz w:val="22"/>
        </w:rPr>
        <w:t>Speck PG</w:t>
      </w:r>
      <w:r w:rsidRPr="00430019">
        <w:rPr>
          <w:rFonts w:ascii="Cambria" w:hAnsi="Cambria"/>
          <w:noProof/>
          <w:sz w:val="22"/>
        </w:rPr>
        <w:t xml:space="preserve">, </w:t>
      </w:r>
      <w:r w:rsidRPr="00430019">
        <w:rPr>
          <w:rFonts w:ascii="Cambria" w:hAnsi="Cambria"/>
          <w:b/>
          <w:bCs/>
          <w:noProof/>
          <w:sz w:val="22"/>
        </w:rPr>
        <w:t>Spector SA</w:t>
      </w:r>
      <w:r w:rsidRPr="00430019">
        <w:rPr>
          <w:rFonts w:ascii="Cambria" w:hAnsi="Cambria"/>
          <w:noProof/>
          <w:sz w:val="22"/>
        </w:rPr>
        <w:t xml:space="preserve">, </w:t>
      </w:r>
      <w:r w:rsidRPr="00430019">
        <w:rPr>
          <w:rFonts w:ascii="Cambria" w:hAnsi="Cambria"/>
          <w:b/>
          <w:bCs/>
          <w:noProof/>
          <w:sz w:val="22"/>
        </w:rPr>
        <w:t>Spies CD</w:t>
      </w:r>
      <w:r w:rsidRPr="00430019">
        <w:rPr>
          <w:rFonts w:ascii="Cambria" w:hAnsi="Cambria"/>
          <w:noProof/>
          <w:sz w:val="22"/>
        </w:rPr>
        <w:t xml:space="preserve">, </w:t>
      </w:r>
      <w:r w:rsidRPr="00430019">
        <w:rPr>
          <w:rFonts w:ascii="Cambria" w:hAnsi="Cambria"/>
          <w:b/>
          <w:bCs/>
          <w:noProof/>
          <w:sz w:val="22"/>
        </w:rPr>
        <w:t>Springer W</w:t>
      </w:r>
      <w:r w:rsidRPr="00430019">
        <w:rPr>
          <w:rFonts w:ascii="Cambria" w:hAnsi="Cambria"/>
          <w:noProof/>
          <w:sz w:val="22"/>
        </w:rPr>
        <w:t xml:space="preserve">, </w:t>
      </w:r>
      <w:r w:rsidRPr="00430019">
        <w:rPr>
          <w:rFonts w:ascii="Cambria" w:hAnsi="Cambria"/>
          <w:b/>
          <w:bCs/>
          <w:noProof/>
          <w:sz w:val="22"/>
        </w:rPr>
        <w:t>Clair DS</w:t>
      </w:r>
      <w:r w:rsidRPr="00430019">
        <w:rPr>
          <w:rFonts w:ascii="Cambria" w:hAnsi="Cambria"/>
          <w:noProof/>
          <w:sz w:val="22"/>
        </w:rPr>
        <w:t xml:space="preserve">, </w:t>
      </w:r>
      <w:r w:rsidRPr="00430019">
        <w:rPr>
          <w:rFonts w:ascii="Cambria" w:hAnsi="Cambria"/>
          <w:b/>
          <w:bCs/>
          <w:noProof/>
          <w:sz w:val="22"/>
        </w:rPr>
        <w:t>Stacchiotti A</w:t>
      </w:r>
      <w:r w:rsidRPr="00430019">
        <w:rPr>
          <w:rFonts w:ascii="Cambria" w:hAnsi="Cambria"/>
          <w:noProof/>
          <w:sz w:val="22"/>
        </w:rPr>
        <w:t xml:space="preserve">, </w:t>
      </w:r>
      <w:r w:rsidRPr="00430019">
        <w:rPr>
          <w:rFonts w:ascii="Cambria" w:hAnsi="Cambria"/>
          <w:b/>
          <w:bCs/>
          <w:noProof/>
          <w:sz w:val="22"/>
        </w:rPr>
        <w:t>Staels B</w:t>
      </w:r>
      <w:r w:rsidRPr="00430019">
        <w:rPr>
          <w:rFonts w:ascii="Cambria" w:hAnsi="Cambria"/>
          <w:noProof/>
          <w:sz w:val="22"/>
        </w:rPr>
        <w:t xml:space="preserve">, </w:t>
      </w:r>
      <w:r w:rsidRPr="00430019">
        <w:rPr>
          <w:rFonts w:ascii="Cambria" w:hAnsi="Cambria"/>
          <w:b/>
          <w:bCs/>
          <w:noProof/>
          <w:sz w:val="22"/>
        </w:rPr>
        <w:t>Stang MT</w:t>
      </w:r>
      <w:r w:rsidRPr="00430019">
        <w:rPr>
          <w:rFonts w:ascii="Cambria" w:hAnsi="Cambria"/>
          <w:noProof/>
          <w:sz w:val="22"/>
        </w:rPr>
        <w:t xml:space="preserve">, </w:t>
      </w:r>
      <w:r w:rsidRPr="00430019">
        <w:rPr>
          <w:rFonts w:ascii="Cambria" w:hAnsi="Cambria"/>
          <w:b/>
          <w:bCs/>
          <w:noProof/>
          <w:sz w:val="22"/>
        </w:rPr>
        <w:t>Starczynowski DT</w:t>
      </w:r>
      <w:r w:rsidRPr="00430019">
        <w:rPr>
          <w:rFonts w:ascii="Cambria" w:hAnsi="Cambria"/>
          <w:noProof/>
          <w:sz w:val="22"/>
        </w:rPr>
        <w:t xml:space="preserve">, </w:t>
      </w:r>
      <w:r w:rsidRPr="00430019">
        <w:rPr>
          <w:rFonts w:ascii="Cambria" w:hAnsi="Cambria"/>
          <w:b/>
          <w:bCs/>
          <w:noProof/>
          <w:sz w:val="22"/>
        </w:rPr>
        <w:t>Starokadomskyy P</w:t>
      </w:r>
      <w:r w:rsidRPr="00430019">
        <w:rPr>
          <w:rFonts w:ascii="Cambria" w:hAnsi="Cambria"/>
          <w:noProof/>
          <w:sz w:val="22"/>
        </w:rPr>
        <w:t xml:space="preserve">, </w:t>
      </w:r>
      <w:r w:rsidRPr="00430019">
        <w:rPr>
          <w:rFonts w:ascii="Cambria" w:hAnsi="Cambria"/>
          <w:b/>
          <w:bCs/>
          <w:noProof/>
          <w:sz w:val="22"/>
        </w:rPr>
        <w:t>Steegborn C</w:t>
      </w:r>
      <w:r w:rsidRPr="00430019">
        <w:rPr>
          <w:rFonts w:ascii="Cambria" w:hAnsi="Cambria"/>
          <w:noProof/>
          <w:sz w:val="22"/>
        </w:rPr>
        <w:t xml:space="preserve">, </w:t>
      </w:r>
      <w:r w:rsidRPr="00430019">
        <w:rPr>
          <w:rFonts w:ascii="Cambria" w:hAnsi="Cambria"/>
          <w:b/>
          <w:bCs/>
          <w:noProof/>
          <w:sz w:val="22"/>
        </w:rPr>
        <w:t>Steele JW</w:t>
      </w:r>
      <w:r w:rsidRPr="00430019">
        <w:rPr>
          <w:rFonts w:ascii="Cambria" w:hAnsi="Cambria"/>
          <w:noProof/>
          <w:sz w:val="22"/>
        </w:rPr>
        <w:t xml:space="preserve">, </w:t>
      </w:r>
      <w:r w:rsidRPr="00430019">
        <w:rPr>
          <w:rFonts w:ascii="Cambria" w:hAnsi="Cambria"/>
          <w:b/>
          <w:bCs/>
          <w:noProof/>
          <w:sz w:val="22"/>
        </w:rPr>
        <w:t>Stefanis L</w:t>
      </w:r>
      <w:r w:rsidRPr="00430019">
        <w:rPr>
          <w:rFonts w:ascii="Cambria" w:hAnsi="Cambria"/>
          <w:noProof/>
          <w:sz w:val="22"/>
        </w:rPr>
        <w:t xml:space="preserve">, </w:t>
      </w:r>
      <w:r w:rsidRPr="00430019">
        <w:rPr>
          <w:rFonts w:ascii="Cambria" w:hAnsi="Cambria"/>
          <w:b/>
          <w:bCs/>
          <w:noProof/>
          <w:sz w:val="22"/>
        </w:rPr>
        <w:t>Steffan J</w:t>
      </w:r>
      <w:r w:rsidRPr="00430019">
        <w:rPr>
          <w:rFonts w:ascii="Cambria" w:hAnsi="Cambria"/>
          <w:noProof/>
          <w:sz w:val="22"/>
        </w:rPr>
        <w:t xml:space="preserve">, </w:t>
      </w:r>
      <w:r w:rsidRPr="00430019">
        <w:rPr>
          <w:rFonts w:ascii="Cambria" w:hAnsi="Cambria"/>
          <w:b/>
          <w:bCs/>
          <w:noProof/>
          <w:sz w:val="22"/>
        </w:rPr>
        <w:t>Stellrecht CM</w:t>
      </w:r>
      <w:r w:rsidRPr="00430019">
        <w:rPr>
          <w:rFonts w:ascii="Cambria" w:hAnsi="Cambria"/>
          <w:noProof/>
          <w:sz w:val="22"/>
        </w:rPr>
        <w:t xml:space="preserve">, </w:t>
      </w:r>
      <w:r w:rsidRPr="00430019">
        <w:rPr>
          <w:rFonts w:ascii="Cambria" w:hAnsi="Cambria"/>
          <w:b/>
          <w:bCs/>
          <w:noProof/>
          <w:sz w:val="22"/>
        </w:rPr>
        <w:t>Stenmark H</w:t>
      </w:r>
      <w:r w:rsidRPr="00430019">
        <w:rPr>
          <w:rFonts w:ascii="Cambria" w:hAnsi="Cambria"/>
          <w:noProof/>
          <w:sz w:val="22"/>
        </w:rPr>
        <w:t xml:space="preserve">, </w:t>
      </w:r>
      <w:r w:rsidRPr="00430019">
        <w:rPr>
          <w:rFonts w:ascii="Cambria" w:hAnsi="Cambria"/>
          <w:b/>
          <w:bCs/>
          <w:noProof/>
          <w:sz w:val="22"/>
        </w:rPr>
        <w:t>Stepkowski TM</w:t>
      </w:r>
      <w:r w:rsidRPr="00430019">
        <w:rPr>
          <w:rFonts w:ascii="Cambria" w:hAnsi="Cambria"/>
          <w:noProof/>
          <w:sz w:val="22"/>
        </w:rPr>
        <w:t xml:space="preserve">, </w:t>
      </w:r>
      <w:r w:rsidRPr="00430019">
        <w:rPr>
          <w:rFonts w:ascii="Cambria" w:hAnsi="Cambria"/>
          <w:b/>
          <w:bCs/>
          <w:noProof/>
          <w:sz w:val="22"/>
        </w:rPr>
        <w:t>Stern ST</w:t>
      </w:r>
      <w:r w:rsidRPr="00430019">
        <w:rPr>
          <w:rFonts w:ascii="Cambria" w:hAnsi="Cambria"/>
          <w:noProof/>
          <w:sz w:val="22"/>
        </w:rPr>
        <w:t xml:space="preserve">, </w:t>
      </w:r>
      <w:r w:rsidRPr="00430019">
        <w:rPr>
          <w:rFonts w:ascii="Cambria" w:hAnsi="Cambria"/>
          <w:b/>
          <w:bCs/>
          <w:noProof/>
          <w:sz w:val="22"/>
        </w:rPr>
        <w:t>Stevens C</w:t>
      </w:r>
      <w:r w:rsidRPr="00430019">
        <w:rPr>
          <w:rFonts w:ascii="Cambria" w:hAnsi="Cambria"/>
          <w:noProof/>
          <w:sz w:val="22"/>
        </w:rPr>
        <w:t xml:space="preserve">, </w:t>
      </w:r>
      <w:r w:rsidRPr="00430019">
        <w:rPr>
          <w:rFonts w:ascii="Cambria" w:hAnsi="Cambria"/>
          <w:b/>
          <w:bCs/>
          <w:noProof/>
          <w:sz w:val="22"/>
        </w:rPr>
        <w:t>Stockwell BR</w:t>
      </w:r>
      <w:r w:rsidRPr="00430019">
        <w:rPr>
          <w:rFonts w:ascii="Cambria" w:hAnsi="Cambria"/>
          <w:noProof/>
          <w:sz w:val="22"/>
        </w:rPr>
        <w:t xml:space="preserve">, </w:t>
      </w:r>
      <w:r w:rsidRPr="00430019">
        <w:rPr>
          <w:rFonts w:ascii="Cambria" w:hAnsi="Cambria"/>
          <w:b/>
          <w:bCs/>
          <w:noProof/>
          <w:sz w:val="22"/>
        </w:rPr>
        <w:t>Stoka V</w:t>
      </w:r>
      <w:r w:rsidRPr="00430019">
        <w:rPr>
          <w:rFonts w:ascii="Cambria" w:hAnsi="Cambria"/>
          <w:noProof/>
          <w:sz w:val="22"/>
        </w:rPr>
        <w:t xml:space="preserve">, </w:t>
      </w:r>
      <w:r w:rsidRPr="00430019">
        <w:rPr>
          <w:rFonts w:ascii="Cambria" w:hAnsi="Cambria"/>
          <w:b/>
          <w:bCs/>
          <w:noProof/>
          <w:sz w:val="22"/>
        </w:rPr>
        <w:t>Storchova Z</w:t>
      </w:r>
      <w:r w:rsidRPr="00430019">
        <w:rPr>
          <w:rFonts w:ascii="Cambria" w:hAnsi="Cambria"/>
          <w:noProof/>
          <w:sz w:val="22"/>
        </w:rPr>
        <w:t xml:space="preserve">, </w:t>
      </w:r>
      <w:r w:rsidRPr="00430019">
        <w:rPr>
          <w:rFonts w:ascii="Cambria" w:hAnsi="Cambria"/>
          <w:b/>
          <w:bCs/>
          <w:noProof/>
          <w:sz w:val="22"/>
        </w:rPr>
        <w:t>Stork B</w:t>
      </w:r>
      <w:r w:rsidRPr="00430019">
        <w:rPr>
          <w:rFonts w:ascii="Cambria" w:hAnsi="Cambria"/>
          <w:noProof/>
          <w:sz w:val="22"/>
        </w:rPr>
        <w:t xml:space="preserve">, </w:t>
      </w:r>
      <w:r w:rsidRPr="00430019">
        <w:rPr>
          <w:rFonts w:ascii="Cambria" w:hAnsi="Cambria"/>
          <w:b/>
          <w:bCs/>
          <w:noProof/>
          <w:sz w:val="22"/>
        </w:rPr>
        <w:t>Stratoulias V</w:t>
      </w:r>
      <w:r w:rsidRPr="00430019">
        <w:rPr>
          <w:rFonts w:ascii="Cambria" w:hAnsi="Cambria"/>
          <w:noProof/>
          <w:sz w:val="22"/>
        </w:rPr>
        <w:t xml:space="preserve">, </w:t>
      </w:r>
      <w:r w:rsidRPr="00430019">
        <w:rPr>
          <w:rFonts w:ascii="Cambria" w:hAnsi="Cambria"/>
          <w:b/>
          <w:bCs/>
          <w:noProof/>
          <w:sz w:val="22"/>
        </w:rPr>
        <w:t>Stravopodis DJ</w:t>
      </w:r>
      <w:r w:rsidRPr="00430019">
        <w:rPr>
          <w:rFonts w:ascii="Cambria" w:hAnsi="Cambria"/>
          <w:noProof/>
          <w:sz w:val="22"/>
        </w:rPr>
        <w:t xml:space="preserve">, </w:t>
      </w:r>
      <w:r w:rsidRPr="00430019">
        <w:rPr>
          <w:rFonts w:ascii="Cambria" w:hAnsi="Cambria"/>
          <w:b/>
          <w:bCs/>
          <w:noProof/>
          <w:sz w:val="22"/>
        </w:rPr>
        <w:t>Strnad P</w:t>
      </w:r>
      <w:r w:rsidRPr="00430019">
        <w:rPr>
          <w:rFonts w:ascii="Cambria" w:hAnsi="Cambria"/>
          <w:noProof/>
          <w:sz w:val="22"/>
        </w:rPr>
        <w:t xml:space="preserve">, </w:t>
      </w:r>
      <w:r w:rsidRPr="00430019">
        <w:rPr>
          <w:rFonts w:ascii="Cambria" w:hAnsi="Cambria"/>
          <w:b/>
          <w:bCs/>
          <w:noProof/>
          <w:sz w:val="22"/>
        </w:rPr>
        <w:t>Strohecker AM</w:t>
      </w:r>
      <w:r w:rsidRPr="00430019">
        <w:rPr>
          <w:rFonts w:ascii="Cambria" w:hAnsi="Cambria"/>
          <w:noProof/>
          <w:sz w:val="22"/>
        </w:rPr>
        <w:t xml:space="preserve">, </w:t>
      </w:r>
      <w:r w:rsidRPr="00430019">
        <w:rPr>
          <w:rFonts w:ascii="Cambria" w:hAnsi="Cambria"/>
          <w:b/>
          <w:bCs/>
          <w:noProof/>
          <w:sz w:val="22"/>
        </w:rPr>
        <w:t>Ström A-L</w:t>
      </w:r>
      <w:r w:rsidRPr="00430019">
        <w:rPr>
          <w:rFonts w:ascii="Cambria" w:hAnsi="Cambria"/>
          <w:noProof/>
          <w:sz w:val="22"/>
        </w:rPr>
        <w:t xml:space="preserve">, </w:t>
      </w:r>
      <w:r w:rsidRPr="00430019">
        <w:rPr>
          <w:rFonts w:ascii="Cambria" w:hAnsi="Cambria"/>
          <w:b/>
          <w:bCs/>
          <w:noProof/>
          <w:sz w:val="22"/>
        </w:rPr>
        <w:t>Stromhaug P</w:t>
      </w:r>
      <w:r w:rsidRPr="00430019">
        <w:rPr>
          <w:rFonts w:ascii="Cambria" w:hAnsi="Cambria"/>
          <w:noProof/>
          <w:sz w:val="22"/>
        </w:rPr>
        <w:t xml:space="preserve">, </w:t>
      </w:r>
      <w:r w:rsidRPr="00430019">
        <w:rPr>
          <w:rFonts w:ascii="Cambria" w:hAnsi="Cambria"/>
          <w:b/>
          <w:bCs/>
          <w:noProof/>
          <w:sz w:val="22"/>
        </w:rPr>
        <w:t>Stulik J</w:t>
      </w:r>
      <w:r w:rsidRPr="00430019">
        <w:rPr>
          <w:rFonts w:ascii="Cambria" w:hAnsi="Cambria"/>
          <w:noProof/>
          <w:sz w:val="22"/>
        </w:rPr>
        <w:t xml:space="preserve">, </w:t>
      </w:r>
      <w:r w:rsidRPr="00430019">
        <w:rPr>
          <w:rFonts w:ascii="Cambria" w:hAnsi="Cambria"/>
          <w:b/>
          <w:bCs/>
          <w:noProof/>
          <w:sz w:val="22"/>
        </w:rPr>
        <w:t>Su Y-X</w:t>
      </w:r>
      <w:r w:rsidRPr="00430019">
        <w:rPr>
          <w:rFonts w:ascii="Cambria" w:hAnsi="Cambria"/>
          <w:noProof/>
          <w:sz w:val="22"/>
        </w:rPr>
        <w:t xml:space="preserve">, </w:t>
      </w:r>
      <w:r w:rsidRPr="00430019">
        <w:rPr>
          <w:rFonts w:ascii="Cambria" w:hAnsi="Cambria"/>
          <w:b/>
          <w:bCs/>
          <w:noProof/>
          <w:sz w:val="22"/>
        </w:rPr>
        <w:t>Su Z</w:t>
      </w:r>
      <w:r w:rsidRPr="00430019">
        <w:rPr>
          <w:rFonts w:ascii="Cambria" w:hAnsi="Cambria"/>
          <w:noProof/>
          <w:sz w:val="22"/>
        </w:rPr>
        <w:t xml:space="preserve">, </w:t>
      </w:r>
      <w:r w:rsidRPr="00430019">
        <w:rPr>
          <w:rFonts w:ascii="Cambria" w:hAnsi="Cambria"/>
          <w:b/>
          <w:bCs/>
          <w:noProof/>
          <w:sz w:val="22"/>
        </w:rPr>
        <w:t>Subauste CS</w:t>
      </w:r>
      <w:r w:rsidRPr="00430019">
        <w:rPr>
          <w:rFonts w:ascii="Cambria" w:hAnsi="Cambria"/>
          <w:noProof/>
          <w:sz w:val="22"/>
        </w:rPr>
        <w:t xml:space="preserve">, </w:t>
      </w:r>
      <w:r w:rsidRPr="00430019">
        <w:rPr>
          <w:rFonts w:ascii="Cambria" w:hAnsi="Cambria"/>
          <w:b/>
          <w:bCs/>
          <w:noProof/>
          <w:sz w:val="22"/>
        </w:rPr>
        <w:t>Subramaniam S</w:t>
      </w:r>
      <w:r w:rsidRPr="00430019">
        <w:rPr>
          <w:rFonts w:ascii="Cambria" w:hAnsi="Cambria"/>
          <w:noProof/>
          <w:sz w:val="22"/>
        </w:rPr>
        <w:t xml:space="preserve">, </w:t>
      </w:r>
      <w:r w:rsidRPr="00430019">
        <w:rPr>
          <w:rFonts w:ascii="Cambria" w:hAnsi="Cambria"/>
          <w:b/>
          <w:bCs/>
          <w:noProof/>
          <w:sz w:val="22"/>
        </w:rPr>
        <w:t>Sue CM</w:t>
      </w:r>
      <w:r w:rsidRPr="00430019">
        <w:rPr>
          <w:rFonts w:ascii="Cambria" w:hAnsi="Cambria"/>
          <w:noProof/>
          <w:sz w:val="22"/>
        </w:rPr>
        <w:t xml:space="preserve">, </w:t>
      </w:r>
      <w:r w:rsidRPr="00430019">
        <w:rPr>
          <w:rFonts w:ascii="Cambria" w:hAnsi="Cambria"/>
          <w:b/>
          <w:bCs/>
          <w:noProof/>
          <w:sz w:val="22"/>
        </w:rPr>
        <w:t>Suh SW</w:t>
      </w:r>
      <w:r w:rsidRPr="00430019">
        <w:rPr>
          <w:rFonts w:ascii="Cambria" w:hAnsi="Cambria"/>
          <w:noProof/>
          <w:sz w:val="22"/>
        </w:rPr>
        <w:t xml:space="preserve">, </w:t>
      </w:r>
      <w:r w:rsidRPr="00430019">
        <w:rPr>
          <w:rFonts w:ascii="Cambria" w:hAnsi="Cambria"/>
          <w:b/>
          <w:bCs/>
          <w:noProof/>
          <w:sz w:val="22"/>
        </w:rPr>
        <w:t>Sui X</w:t>
      </w:r>
      <w:r w:rsidRPr="00430019">
        <w:rPr>
          <w:rFonts w:ascii="Cambria" w:hAnsi="Cambria"/>
          <w:noProof/>
          <w:sz w:val="22"/>
        </w:rPr>
        <w:t xml:space="preserve">, </w:t>
      </w:r>
      <w:r w:rsidRPr="00430019">
        <w:rPr>
          <w:rFonts w:ascii="Cambria" w:hAnsi="Cambria"/>
          <w:b/>
          <w:bCs/>
          <w:noProof/>
          <w:sz w:val="22"/>
        </w:rPr>
        <w:t>Sukseree S</w:t>
      </w:r>
      <w:r w:rsidRPr="00430019">
        <w:rPr>
          <w:rFonts w:ascii="Cambria" w:hAnsi="Cambria"/>
          <w:noProof/>
          <w:sz w:val="22"/>
        </w:rPr>
        <w:t xml:space="preserve">, </w:t>
      </w:r>
      <w:r w:rsidRPr="00430019">
        <w:rPr>
          <w:rFonts w:ascii="Cambria" w:hAnsi="Cambria"/>
          <w:b/>
          <w:bCs/>
          <w:noProof/>
          <w:sz w:val="22"/>
        </w:rPr>
        <w:t>Sulzer D</w:t>
      </w:r>
      <w:r w:rsidRPr="00430019">
        <w:rPr>
          <w:rFonts w:ascii="Cambria" w:hAnsi="Cambria"/>
          <w:noProof/>
          <w:sz w:val="22"/>
        </w:rPr>
        <w:t xml:space="preserve">, </w:t>
      </w:r>
      <w:r w:rsidRPr="00430019">
        <w:rPr>
          <w:rFonts w:ascii="Cambria" w:hAnsi="Cambria"/>
          <w:b/>
          <w:bCs/>
          <w:noProof/>
          <w:sz w:val="22"/>
        </w:rPr>
        <w:t>Sun F-L</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J</w:t>
      </w:r>
      <w:r w:rsidRPr="00430019">
        <w:rPr>
          <w:rFonts w:ascii="Cambria" w:hAnsi="Cambria"/>
          <w:noProof/>
          <w:sz w:val="22"/>
        </w:rPr>
        <w:t xml:space="preserve">, </w:t>
      </w:r>
      <w:r w:rsidRPr="00430019">
        <w:rPr>
          <w:rFonts w:ascii="Cambria" w:hAnsi="Cambria"/>
          <w:b/>
          <w:bCs/>
          <w:noProof/>
          <w:sz w:val="22"/>
        </w:rPr>
        <w:t>Sun S-Y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 Y</w:t>
      </w:r>
      <w:r w:rsidRPr="00430019">
        <w:rPr>
          <w:rFonts w:ascii="Cambria" w:hAnsi="Cambria"/>
          <w:noProof/>
          <w:sz w:val="22"/>
        </w:rPr>
        <w:t xml:space="preserve">, </w:t>
      </w:r>
      <w:r w:rsidRPr="00430019">
        <w:rPr>
          <w:rFonts w:ascii="Cambria" w:hAnsi="Cambria"/>
          <w:b/>
          <w:bCs/>
          <w:noProof/>
          <w:sz w:val="22"/>
        </w:rPr>
        <w:t>Sundaramoorthy V</w:t>
      </w:r>
      <w:r w:rsidRPr="00430019">
        <w:rPr>
          <w:rFonts w:ascii="Cambria" w:hAnsi="Cambria"/>
          <w:noProof/>
          <w:sz w:val="22"/>
        </w:rPr>
        <w:t xml:space="preserve">, </w:t>
      </w:r>
      <w:r w:rsidRPr="00430019">
        <w:rPr>
          <w:rFonts w:ascii="Cambria" w:hAnsi="Cambria"/>
          <w:b/>
          <w:bCs/>
          <w:noProof/>
          <w:sz w:val="22"/>
        </w:rPr>
        <w:t>Sung J</w:t>
      </w:r>
      <w:r w:rsidRPr="00430019">
        <w:rPr>
          <w:rFonts w:ascii="Cambria" w:hAnsi="Cambria"/>
          <w:noProof/>
          <w:sz w:val="22"/>
        </w:rPr>
        <w:t xml:space="preserve">, </w:t>
      </w:r>
      <w:r w:rsidRPr="00430019">
        <w:rPr>
          <w:rFonts w:ascii="Cambria" w:hAnsi="Cambria"/>
          <w:b/>
          <w:bCs/>
          <w:noProof/>
          <w:sz w:val="22"/>
        </w:rPr>
        <w:t>Suzuki H</w:t>
      </w:r>
      <w:r w:rsidRPr="00430019">
        <w:rPr>
          <w:rFonts w:ascii="Cambria" w:hAnsi="Cambria"/>
          <w:noProof/>
          <w:sz w:val="22"/>
        </w:rPr>
        <w:t xml:space="preserve">, </w:t>
      </w:r>
      <w:r w:rsidRPr="00430019">
        <w:rPr>
          <w:rFonts w:ascii="Cambria" w:hAnsi="Cambria"/>
          <w:b/>
          <w:bCs/>
          <w:noProof/>
          <w:sz w:val="22"/>
        </w:rPr>
        <w:t>Suzuki K</w:t>
      </w:r>
      <w:r w:rsidRPr="00430019">
        <w:rPr>
          <w:rFonts w:ascii="Cambria" w:hAnsi="Cambria"/>
          <w:noProof/>
          <w:sz w:val="22"/>
        </w:rPr>
        <w:t xml:space="preserve">, </w:t>
      </w:r>
      <w:r w:rsidRPr="00430019">
        <w:rPr>
          <w:rFonts w:ascii="Cambria" w:hAnsi="Cambria"/>
          <w:b/>
          <w:bCs/>
          <w:noProof/>
          <w:sz w:val="22"/>
        </w:rPr>
        <w:t>Suzuki N</w:t>
      </w:r>
      <w:r w:rsidRPr="00430019">
        <w:rPr>
          <w:rFonts w:ascii="Cambria" w:hAnsi="Cambria"/>
          <w:noProof/>
          <w:sz w:val="22"/>
        </w:rPr>
        <w:t xml:space="preserve">, </w:t>
      </w:r>
      <w:r w:rsidRPr="00430019">
        <w:rPr>
          <w:rFonts w:ascii="Cambria" w:hAnsi="Cambria"/>
          <w:b/>
          <w:bCs/>
          <w:noProof/>
          <w:sz w:val="22"/>
        </w:rPr>
        <w:t>Suzuki T</w:t>
      </w:r>
      <w:r w:rsidRPr="00430019">
        <w:rPr>
          <w:rFonts w:ascii="Cambria" w:hAnsi="Cambria"/>
          <w:noProof/>
          <w:sz w:val="22"/>
        </w:rPr>
        <w:t xml:space="preserve">, </w:t>
      </w:r>
      <w:r w:rsidRPr="00430019">
        <w:rPr>
          <w:rFonts w:ascii="Cambria" w:hAnsi="Cambria"/>
          <w:b/>
          <w:bCs/>
          <w:noProof/>
          <w:sz w:val="22"/>
        </w:rPr>
        <w:t>Suzuki YJ</w:t>
      </w:r>
      <w:r w:rsidRPr="00430019">
        <w:rPr>
          <w:rFonts w:ascii="Cambria" w:hAnsi="Cambria"/>
          <w:noProof/>
          <w:sz w:val="22"/>
        </w:rPr>
        <w:t xml:space="preserve">, </w:t>
      </w:r>
      <w:r w:rsidRPr="00430019">
        <w:rPr>
          <w:rFonts w:ascii="Cambria" w:hAnsi="Cambria"/>
          <w:b/>
          <w:bCs/>
          <w:noProof/>
          <w:sz w:val="22"/>
        </w:rPr>
        <w:t>Swanson MS</w:t>
      </w:r>
      <w:r w:rsidRPr="00430019">
        <w:rPr>
          <w:rFonts w:ascii="Cambria" w:hAnsi="Cambria"/>
          <w:noProof/>
          <w:sz w:val="22"/>
        </w:rPr>
        <w:t xml:space="preserve">, </w:t>
      </w:r>
      <w:r w:rsidRPr="00430019">
        <w:rPr>
          <w:rFonts w:ascii="Cambria" w:hAnsi="Cambria"/>
          <w:b/>
          <w:bCs/>
          <w:noProof/>
          <w:sz w:val="22"/>
        </w:rPr>
        <w:t>Swanton C</w:t>
      </w:r>
      <w:r w:rsidRPr="00430019">
        <w:rPr>
          <w:rFonts w:ascii="Cambria" w:hAnsi="Cambria"/>
          <w:noProof/>
          <w:sz w:val="22"/>
        </w:rPr>
        <w:t xml:space="preserve">, </w:t>
      </w:r>
      <w:r w:rsidRPr="00430019">
        <w:rPr>
          <w:rFonts w:ascii="Cambria" w:hAnsi="Cambria"/>
          <w:b/>
          <w:bCs/>
          <w:noProof/>
          <w:sz w:val="22"/>
        </w:rPr>
        <w:t>Swärd K</w:t>
      </w:r>
      <w:r w:rsidRPr="00430019">
        <w:rPr>
          <w:rFonts w:ascii="Cambria" w:hAnsi="Cambria"/>
          <w:noProof/>
          <w:sz w:val="22"/>
        </w:rPr>
        <w:t xml:space="preserve">, </w:t>
      </w:r>
      <w:r w:rsidRPr="00430019">
        <w:rPr>
          <w:rFonts w:ascii="Cambria" w:hAnsi="Cambria"/>
          <w:b/>
          <w:bCs/>
          <w:noProof/>
          <w:sz w:val="22"/>
        </w:rPr>
        <w:t>Swarup G</w:t>
      </w:r>
      <w:r w:rsidRPr="00430019">
        <w:rPr>
          <w:rFonts w:ascii="Cambria" w:hAnsi="Cambria"/>
          <w:noProof/>
          <w:sz w:val="22"/>
        </w:rPr>
        <w:t xml:space="preserve">, </w:t>
      </w:r>
      <w:r w:rsidRPr="00430019">
        <w:rPr>
          <w:rFonts w:ascii="Cambria" w:hAnsi="Cambria"/>
          <w:b/>
          <w:bCs/>
          <w:noProof/>
          <w:sz w:val="22"/>
        </w:rPr>
        <w:t>Sweeney ST</w:t>
      </w:r>
      <w:r w:rsidRPr="00430019">
        <w:rPr>
          <w:rFonts w:ascii="Cambria" w:hAnsi="Cambria"/>
          <w:noProof/>
          <w:sz w:val="22"/>
        </w:rPr>
        <w:t xml:space="preserve">, </w:t>
      </w:r>
      <w:r w:rsidRPr="00430019">
        <w:rPr>
          <w:rFonts w:ascii="Cambria" w:hAnsi="Cambria"/>
          <w:b/>
          <w:bCs/>
          <w:noProof/>
          <w:sz w:val="22"/>
        </w:rPr>
        <w:t>Sylvester PW</w:t>
      </w:r>
      <w:r w:rsidRPr="00430019">
        <w:rPr>
          <w:rFonts w:ascii="Cambria" w:hAnsi="Cambria"/>
          <w:noProof/>
          <w:sz w:val="22"/>
        </w:rPr>
        <w:t xml:space="preserve">, </w:t>
      </w:r>
      <w:r w:rsidRPr="00430019">
        <w:rPr>
          <w:rFonts w:ascii="Cambria" w:hAnsi="Cambria"/>
          <w:b/>
          <w:bCs/>
          <w:noProof/>
          <w:sz w:val="22"/>
        </w:rPr>
        <w:lastRenderedPageBreak/>
        <w:t>Szatmari Z</w:t>
      </w:r>
      <w:r w:rsidRPr="00430019">
        <w:rPr>
          <w:rFonts w:ascii="Cambria" w:hAnsi="Cambria"/>
          <w:noProof/>
          <w:sz w:val="22"/>
        </w:rPr>
        <w:t xml:space="preserve">, </w:t>
      </w:r>
      <w:r w:rsidRPr="00430019">
        <w:rPr>
          <w:rFonts w:ascii="Cambria" w:hAnsi="Cambria"/>
          <w:b/>
          <w:bCs/>
          <w:noProof/>
          <w:sz w:val="22"/>
        </w:rPr>
        <w:t>Szegezdi E</w:t>
      </w:r>
      <w:r w:rsidRPr="00430019">
        <w:rPr>
          <w:rFonts w:ascii="Cambria" w:hAnsi="Cambria"/>
          <w:noProof/>
          <w:sz w:val="22"/>
        </w:rPr>
        <w:t xml:space="preserve">, </w:t>
      </w:r>
      <w:r w:rsidRPr="00430019">
        <w:rPr>
          <w:rFonts w:ascii="Cambria" w:hAnsi="Cambria"/>
          <w:b/>
          <w:bCs/>
          <w:noProof/>
          <w:sz w:val="22"/>
        </w:rPr>
        <w:t>Szlosarek PW</w:t>
      </w:r>
      <w:r w:rsidRPr="00430019">
        <w:rPr>
          <w:rFonts w:ascii="Cambria" w:hAnsi="Cambria"/>
          <w:noProof/>
          <w:sz w:val="22"/>
        </w:rPr>
        <w:t xml:space="preserve">, </w:t>
      </w:r>
      <w:r w:rsidRPr="00430019">
        <w:rPr>
          <w:rFonts w:ascii="Cambria" w:hAnsi="Cambria"/>
          <w:b/>
          <w:bCs/>
          <w:noProof/>
          <w:sz w:val="22"/>
        </w:rPr>
        <w:t>Taegtmeyer H</w:t>
      </w:r>
      <w:r w:rsidRPr="00430019">
        <w:rPr>
          <w:rFonts w:ascii="Cambria" w:hAnsi="Cambria"/>
          <w:noProof/>
          <w:sz w:val="22"/>
        </w:rPr>
        <w:t xml:space="preserve">, </w:t>
      </w:r>
      <w:r w:rsidRPr="00430019">
        <w:rPr>
          <w:rFonts w:ascii="Cambria" w:hAnsi="Cambria"/>
          <w:b/>
          <w:bCs/>
          <w:noProof/>
          <w:sz w:val="22"/>
        </w:rPr>
        <w:t>Tafani M</w:t>
      </w:r>
      <w:r w:rsidRPr="00430019">
        <w:rPr>
          <w:rFonts w:ascii="Cambria" w:hAnsi="Cambria"/>
          <w:noProof/>
          <w:sz w:val="22"/>
        </w:rPr>
        <w:t xml:space="preserve">, </w:t>
      </w:r>
      <w:r w:rsidRPr="00430019">
        <w:rPr>
          <w:rFonts w:ascii="Cambria" w:hAnsi="Cambria"/>
          <w:b/>
          <w:bCs/>
          <w:noProof/>
          <w:sz w:val="22"/>
        </w:rPr>
        <w:t>Taillebourg E</w:t>
      </w:r>
      <w:r w:rsidRPr="00430019">
        <w:rPr>
          <w:rFonts w:ascii="Cambria" w:hAnsi="Cambria"/>
          <w:noProof/>
          <w:sz w:val="22"/>
        </w:rPr>
        <w:t xml:space="preserve">, </w:t>
      </w:r>
      <w:r w:rsidRPr="00430019">
        <w:rPr>
          <w:rFonts w:ascii="Cambria" w:hAnsi="Cambria"/>
          <w:b/>
          <w:bCs/>
          <w:noProof/>
          <w:sz w:val="22"/>
        </w:rPr>
        <w:t>Tait SW</w:t>
      </w:r>
      <w:r w:rsidRPr="00430019">
        <w:rPr>
          <w:rFonts w:ascii="Cambria" w:hAnsi="Cambria"/>
          <w:noProof/>
          <w:sz w:val="22"/>
        </w:rPr>
        <w:t xml:space="preserve">, </w:t>
      </w:r>
      <w:r w:rsidRPr="00430019">
        <w:rPr>
          <w:rFonts w:ascii="Cambria" w:hAnsi="Cambria"/>
          <w:b/>
          <w:bCs/>
          <w:noProof/>
          <w:sz w:val="22"/>
        </w:rPr>
        <w:t>Takacs-Vellai K</w:t>
      </w:r>
      <w:r w:rsidRPr="00430019">
        <w:rPr>
          <w:rFonts w:ascii="Cambria" w:hAnsi="Cambria"/>
          <w:noProof/>
          <w:sz w:val="22"/>
        </w:rPr>
        <w:t xml:space="preserve">, </w:t>
      </w:r>
      <w:r w:rsidRPr="00430019">
        <w:rPr>
          <w:rFonts w:ascii="Cambria" w:hAnsi="Cambria"/>
          <w:b/>
          <w:bCs/>
          <w:noProof/>
          <w:sz w:val="22"/>
        </w:rPr>
        <w:t>Takahashi Y</w:t>
      </w:r>
      <w:r w:rsidRPr="00430019">
        <w:rPr>
          <w:rFonts w:ascii="Cambria" w:hAnsi="Cambria"/>
          <w:noProof/>
          <w:sz w:val="22"/>
        </w:rPr>
        <w:t xml:space="preserve">, </w:t>
      </w:r>
      <w:r w:rsidRPr="00430019">
        <w:rPr>
          <w:rFonts w:ascii="Cambria" w:hAnsi="Cambria"/>
          <w:b/>
          <w:bCs/>
          <w:noProof/>
          <w:sz w:val="22"/>
        </w:rPr>
        <w:t>Takáts S</w:t>
      </w:r>
      <w:r w:rsidRPr="00430019">
        <w:rPr>
          <w:rFonts w:ascii="Cambria" w:hAnsi="Cambria"/>
          <w:noProof/>
          <w:sz w:val="22"/>
        </w:rPr>
        <w:t xml:space="preserve">, </w:t>
      </w:r>
      <w:r w:rsidRPr="00430019">
        <w:rPr>
          <w:rFonts w:ascii="Cambria" w:hAnsi="Cambria"/>
          <w:b/>
          <w:bCs/>
          <w:noProof/>
          <w:sz w:val="22"/>
        </w:rPr>
        <w:t>Takemura G</w:t>
      </w:r>
      <w:r w:rsidRPr="00430019">
        <w:rPr>
          <w:rFonts w:ascii="Cambria" w:hAnsi="Cambria"/>
          <w:noProof/>
          <w:sz w:val="22"/>
        </w:rPr>
        <w:t xml:space="preserve">, </w:t>
      </w:r>
      <w:r w:rsidRPr="00430019">
        <w:rPr>
          <w:rFonts w:ascii="Cambria" w:hAnsi="Cambria"/>
          <w:b/>
          <w:bCs/>
          <w:noProof/>
          <w:sz w:val="22"/>
        </w:rPr>
        <w:t>Takigawa N</w:t>
      </w:r>
      <w:r w:rsidRPr="00430019">
        <w:rPr>
          <w:rFonts w:ascii="Cambria" w:hAnsi="Cambria"/>
          <w:noProof/>
          <w:sz w:val="22"/>
        </w:rPr>
        <w:t xml:space="preserve">, </w:t>
      </w:r>
      <w:r w:rsidRPr="00430019">
        <w:rPr>
          <w:rFonts w:ascii="Cambria" w:hAnsi="Cambria"/>
          <w:b/>
          <w:bCs/>
          <w:noProof/>
          <w:sz w:val="22"/>
        </w:rPr>
        <w:t>Talbot NJ</w:t>
      </w:r>
      <w:r w:rsidRPr="00430019">
        <w:rPr>
          <w:rFonts w:ascii="Cambria" w:hAnsi="Cambria"/>
          <w:noProof/>
          <w:sz w:val="22"/>
        </w:rPr>
        <w:t xml:space="preserve">, </w:t>
      </w:r>
      <w:r w:rsidRPr="00430019">
        <w:rPr>
          <w:rFonts w:ascii="Cambria" w:hAnsi="Cambria"/>
          <w:b/>
          <w:bCs/>
          <w:noProof/>
          <w:sz w:val="22"/>
        </w:rPr>
        <w:t>Tamagno E</w:t>
      </w:r>
      <w:r w:rsidRPr="00430019">
        <w:rPr>
          <w:rFonts w:ascii="Cambria" w:hAnsi="Cambria"/>
          <w:noProof/>
          <w:sz w:val="22"/>
        </w:rPr>
        <w:t xml:space="preserve">, </w:t>
      </w:r>
      <w:r w:rsidRPr="00430019">
        <w:rPr>
          <w:rFonts w:ascii="Cambria" w:hAnsi="Cambria"/>
          <w:b/>
          <w:bCs/>
          <w:noProof/>
          <w:sz w:val="22"/>
        </w:rPr>
        <w:t>Tamburini J</w:t>
      </w:r>
      <w:r w:rsidRPr="00430019">
        <w:rPr>
          <w:rFonts w:ascii="Cambria" w:hAnsi="Cambria"/>
          <w:noProof/>
          <w:sz w:val="22"/>
        </w:rPr>
        <w:t xml:space="preserve">, </w:t>
      </w:r>
      <w:r w:rsidRPr="00430019">
        <w:rPr>
          <w:rFonts w:ascii="Cambria" w:hAnsi="Cambria"/>
          <w:b/>
          <w:bCs/>
          <w:noProof/>
          <w:sz w:val="22"/>
        </w:rPr>
        <w:t>Tan C-P</w:t>
      </w:r>
      <w:r w:rsidRPr="00430019">
        <w:rPr>
          <w:rFonts w:ascii="Cambria" w:hAnsi="Cambria"/>
          <w:noProof/>
          <w:sz w:val="22"/>
        </w:rPr>
        <w:t xml:space="preserve">, </w:t>
      </w:r>
      <w:r w:rsidRPr="00430019">
        <w:rPr>
          <w:rFonts w:ascii="Cambria" w:hAnsi="Cambria"/>
          <w:b/>
          <w:bCs/>
          <w:noProof/>
          <w:sz w:val="22"/>
        </w:rPr>
        <w:t>Tan L</w:t>
      </w:r>
      <w:r w:rsidRPr="00430019">
        <w:rPr>
          <w:rFonts w:ascii="Cambria" w:hAnsi="Cambria"/>
          <w:noProof/>
          <w:sz w:val="22"/>
        </w:rPr>
        <w:t xml:space="preserve">, </w:t>
      </w:r>
      <w:r w:rsidRPr="00430019">
        <w:rPr>
          <w:rFonts w:ascii="Cambria" w:hAnsi="Cambria"/>
          <w:b/>
          <w:bCs/>
          <w:noProof/>
          <w:sz w:val="22"/>
        </w:rPr>
        <w:t>Tan ML</w:t>
      </w:r>
      <w:r w:rsidRPr="00430019">
        <w:rPr>
          <w:rFonts w:ascii="Cambria" w:hAnsi="Cambria"/>
          <w:noProof/>
          <w:sz w:val="22"/>
        </w:rPr>
        <w:t xml:space="preserve">, </w:t>
      </w:r>
      <w:r w:rsidRPr="00430019">
        <w:rPr>
          <w:rFonts w:ascii="Cambria" w:hAnsi="Cambria"/>
          <w:b/>
          <w:bCs/>
          <w:noProof/>
          <w:sz w:val="22"/>
        </w:rPr>
        <w:t>Tan M</w:t>
      </w:r>
      <w:r w:rsidRPr="00430019">
        <w:rPr>
          <w:rFonts w:ascii="Cambria" w:hAnsi="Cambria"/>
          <w:noProof/>
          <w:sz w:val="22"/>
        </w:rPr>
        <w:t xml:space="preserve">, </w:t>
      </w:r>
      <w:r w:rsidRPr="00430019">
        <w:rPr>
          <w:rFonts w:ascii="Cambria" w:hAnsi="Cambria"/>
          <w:b/>
          <w:bCs/>
          <w:noProof/>
          <w:sz w:val="22"/>
        </w:rPr>
        <w:t>Tan Y-J</w:t>
      </w:r>
      <w:r w:rsidRPr="00430019">
        <w:rPr>
          <w:rFonts w:ascii="Cambria" w:hAnsi="Cambria"/>
          <w:noProof/>
          <w:sz w:val="22"/>
        </w:rPr>
        <w:t xml:space="preserve">, </w:t>
      </w:r>
      <w:r w:rsidRPr="00430019">
        <w:rPr>
          <w:rFonts w:ascii="Cambria" w:hAnsi="Cambria"/>
          <w:b/>
          <w:bCs/>
          <w:noProof/>
          <w:sz w:val="22"/>
        </w:rPr>
        <w:t>Tanaka K</w:t>
      </w:r>
      <w:r w:rsidRPr="00430019">
        <w:rPr>
          <w:rFonts w:ascii="Cambria" w:hAnsi="Cambria"/>
          <w:noProof/>
          <w:sz w:val="22"/>
        </w:rPr>
        <w:t xml:space="preserve">, </w:t>
      </w:r>
      <w:r w:rsidRPr="00430019">
        <w:rPr>
          <w:rFonts w:ascii="Cambria" w:hAnsi="Cambria"/>
          <w:b/>
          <w:bCs/>
          <w:noProof/>
          <w:sz w:val="22"/>
        </w:rPr>
        <w:t>Tanaka M</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D</w:t>
      </w:r>
      <w:r w:rsidRPr="00430019">
        <w:rPr>
          <w:rFonts w:ascii="Cambria" w:hAnsi="Cambria"/>
          <w:noProof/>
          <w:sz w:val="22"/>
        </w:rPr>
        <w:t xml:space="preserve">, </w:t>
      </w:r>
      <w:r w:rsidRPr="00430019">
        <w:rPr>
          <w:rFonts w:ascii="Cambria" w:hAnsi="Cambria"/>
          <w:b/>
          <w:bCs/>
          <w:noProof/>
          <w:sz w:val="22"/>
        </w:rPr>
        <w:t>Tang G</w:t>
      </w:r>
      <w:r w:rsidRPr="00430019">
        <w:rPr>
          <w:rFonts w:ascii="Cambria" w:hAnsi="Cambria"/>
          <w:noProof/>
          <w:sz w:val="22"/>
        </w:rPr>
        <w:t xml:space="preserve">, </w:t>
      </w:r>
      <w:r w:rsidRPr="00430019">
        <w:rPr>
          <w:rFonts w:ascii="Cambria" w:hAnsi="Cambria"/>
          <w:b/>
          <w:bCs/>
          <w:noProof/>
          <w:sz w:val="22"/>
        </w:rPr>
        <w:t>Tanida I</w:t>
      </w:r>
      <w:r w:rsidRPr="00430019">
        <w:rPr>
          <w:rFonts w:ascii="Cambria" w:hAnsi="Cambria"/>
          <w:noProof/>
          <w:sz w:val="22"/>
        </w:rPr>
        <w:t xml:space="preserve">, </w:t>
      </w:r>
      <w:r w:rsidRPr="00430019">
        <w:rPr>
          <w:rFonts w:ascii="Cambria" w:hAnsi="Cambria"/>
          <w:b/>
          <w:bCs/>
          <w:noProof/>
          <w:sz w:val="22"/>
        </w:rPr>
        <w:t>Tanji K</w:t>
      </w:r>
      <w:r w:rsidRPr="00430019">
        <w:rPr>
          <w:rFonts w:ascii="Cambria" w:hAnsi="Cambria"/>
          <w:noProof/>
          <w:sz w:val="22"/>
        </w:rPr>
        <w:t xml:space="preserve">, </w:t>
      </w:r>
      <w:r w:rsidRPr="00430019">
        <w:rPr>
          <w:rFonts w:ascii="Cambria" w:hAnsi="Cambria"/>
          <w:b/>
          <w:bCs/>
          <w:noProof/>
          <w:sz w:val="22"/>
        </w:rPr>
        <w:t>Tannous BA</w:t>
      </w:r>
      <w:r w:rsidRPr="00430019">
        <w:rPr>
          <w:rFonts w:ascii="Cambria" w:hAnsi="Cambria"/>
          <w:noProof/>
          <w:sz w:val="22"/>
        </w:rPr>
        <w:t xml:space="preserve">, </w:t>
      </w:r>
      <w:r w:rsidRPr="00430019">
        <w:rPr>
          <w:rFonts w:ascii="Cambria" w:hAnsi="Cambria"/>
          <w:b/>
          <w:bCs/>
          <w:noProof/>
          <w:sz w:val="22"/>
        </w:rPr>
        <w:t>Tapia JA</w:t>
      </w:r>
      <w:r w:rsidRPr="00430019">
        <w:rPr>
          <w:rFonts w:ascii="Cambria" w:hAnsi="Cambria"/>
          <w:noProof/>
          <w:sz w:val="22"/>
        </w:rPr>
        <w:t xml:space="preserve">, </w:t>
      </w:r>
      <w:r w:rsidRPr="00430019">
        <w:rPr>
          <w:rFonts w:ascii="Cambria" w:hAnsi="Cambria"/>
          <w:b/>
          <w:bCs/>
          <w:noProof/>
          <w:sz w:val="22"/>
        </w:rPr>
        <w:t>Tasset-Cuevas I</w:t>
      </w:r>
      <w:r w:rsidRPr="00430019">
        <w:rPr>
          <w:rFonts w:ascii="Cambria" w:hAnsi="Cambria"/>
          <w:noProof/>
          <w:sz w:val="22"/>
        </w:rPr>
        <w:t xml:space="preserve">, </w:t>
      </w:r>
      <w:r w:rsidRPr="00430019">
        <w:rPr>
          <w:rFonts w:ascii="Cambria" w:hAnsi="Cambria"/>
          <w:b/>
          <w:bCs/>
          <w:noProof/>
          <w:sz w:val="22"/>
        </w:rPr>
        <w:t>Tatar M</w:t>
      </w:r>
      <w:r w:rsidRPr="00430019">
        <w:rPr>
          <w:rFonts w:ascii="Cambria" w:hAnsi="Cambria"/>
          <w:noProof/>
          <w:sz w:val="22"/>
        </w:rPr>
        <w:t xml:space="preserve">, </w:t>
      </w:r>
      <w:r w:rsidRPr="00430019">
        <w:rPr>
          <w:rFonts w:ascii="Cambria" w:hAnsi="Cambria"/>
          <w:b/>
          <w:bCs/>
          <w:noProof/>
          <w:sz w:val="22"/>
        </w:rPr>
        <w:t>Tavassoly I</w:t>
      </w:r>
      <w:r w:rsidRPr="00430019">
        <w:rPr>
          <w:rFonts w:ascii="Cambria" w:hAnsi="Cambria"/>
          <w:noProof/>
          <w:sz w:val="22"/>
        </w:rPr>
        <w:t xml:space="preserve">, </w:t>
      </w:r>
      <w:r w:rsidRPr="00430019">
        <w:rPr>
          <w:rFonts w:ascii="Cambria" w:hAnsi="Cambria"/>
          <w:b/>
          <w:bCs/>
          <w:noProof/>
          <w:sz w:val="22"/>
        </w:rPr>
        <w:t>Tavernarakis N</w:t>
      </w:r>
      <w:r w:rsidRPr="00430019">
        <w:rPr>
          <w:rFonts w:ascii="Cambria" w:hAnsi="Cambria"/>
          <w:noProof/>
          <w:sz w:val="22"/>
        </w:rPr>
        <w:t xml:space="preserve">, </w:t>
      </w:r>
      <w:r w:rsidRPr="00430019">
        <w:rPr>
          <w:rFonts w:ascii="Cambria" w:hAnsi="Cambria"/>
          <w:b/>
          <w:bCs/>
          <w:noProof/>
          <w:sz w:val="22"/>
        </w:rPr>
        <w:t>Taylor A</w:t>
      </w:r>
      <w:r w:rsidRPr="00430019">
        <w:rPr>
          <w:rFonts w:ascii="Cambria" w:hAnsi="Cambria"/>
          <w:noProof/>
          <w:sz w:val="22"/>
        </w:rPr>
        <w:t xml:space="preserve">, </w:t>
      </w:r>
      <w:r w:rsidRPr="00430019">
        <w:rPr>
          <w:rFonts w:ascii="Cambria" w:hAnsi="Cambria"/>
          <w:b/>
          <w:bCs/>
          <w:noProof/>
          <w:sz w:val="22"/>
        </w:rPr>
        <w:t>Taylor GS</w:t>
      </w:r>
      <w:r w:rsidRPr="00430019">
        <w:rPr>
          <w:rFonts w:ascii="Cambria" w:hAnsi="Cambria"/>
          <w:noProof/>
          <w:sz w:val="22"/>
        </w:rPr>
        <w:t xml:space="preserve">, </w:t>
      </w:r>
      <w:r w:rsidRPr="00430019">
        <w:rPr>
          <w:rFonts w:ascii="Cambria" w:hAnsi="Cambria"/>
          <w:b/>
          <w:bCs/>
          <w:noProof/>
          <w:sz w:val="22"/>
        </w:rPr>
        <w:t>Taylor GA</w:t>
      </w:r>
      <w:r w:rsidRPr="00430019">
        <w:rPr>
          <w:rFonts w:ascii="Cambria" w:hAnsi="Cambria"/>
          <w:noProof/>
          <w:sz w:val="22"/>
        </w:rPr>
        <w:t xml:space="preserve">, </w:t>
      </w:r>
      <w:r w:rsidRPr="00430019">
        <w:rPr>
          <w:rFonts w:ascii="Cambria" w:hAnsi="Cambria"/>
          <w:b/>
          <w:bCs/>
          <w:noProof/>
          <w:sz w:val="22"/>
        </w:rPr>
        <w:t>Taylor JP</w:t>
      </w:r>
      <w:r w:rsidRPr="00430019">
        <w:rPr>
          <w:rFonts w:ascii="Cambria" w:hAnsi="Cambria"/>
          <w:noProof/>
          <w:sz w:val="22"/>
        </w:rPr>
        <w:t xml:space="preserve">, </w:t>
      </w:r>
      <w:r w:rsidRPr="00430019">
        <w:rPr>
          <w:rFonts w:ascii="Cambria" w:hAnsi="Cambria"/>
          <w:b/>
          <w:bCs/>
          <w:noProof/>
          <w:sz w:val="22"/>
        </w:rPr>
        <w:t>Taylor MJ</w:t>
      </w:r>
      <w:r w:rsidRPr="00430019">
        <w:rPr>
          <w:rFonts w:ascii="Cambria" w:hAnsi="Cambria"/>
          <w:noProof/>
          <w:sz w:val="22"/>
        </w:rPr>
        <w:t xml:space="preserve">, </w:t>
      </w:r>
      <w:r w:rsidRPr="00430019">
        <w:rPr>
          <w:rFonts w:ascii="Cambria" w:hAnsi="Cambria"/>
          <w:b/>
          <w:bCs/>
          <w:noProof/>
          <w:sz w:val="22"/>
        </w:rPr>
        <w:t>Tchetina E V</w:t>
      </w:r>
      <w:r w:rsidRPr="00430019">
        <w:rPr>
          <w:rFonts w:ascii="Cambria" w:hAnsi="Cambria"/>
          <w:noProof/>
          <w:sz w:val="22"/>
        </w:rPr>
        <w:t xml:space="preserve">, </w:t>
      </w:r>
      <w:r w:rsidRPr="00430019">
        <w:rPr>
          <w:rFonts w:ascii="Cambria" w:hAnsi="Cambria"/>
          <w:b/>
          <w:bCs/>
          <w:noProof/>
          <w:sz w:val="22"/>
        </w:rPr>
        <w:t>Tee AR</w:t>
      </w:r>
      <w:r w:rsidRPr="00430019">
        <w:rPr>
          <w:rFonts w:ascii="Cambria" w:hAnsi="Cambria"/>
          <w:noProof/>
          <w:sz w:val="22"/>
        </w:rPr>
        <w:t xml:space="preserve">, </w:t>
      </w:r>
      <w:r w:rsidRPr="00430019">
        <w:rPr>
          <w:rFonts w:ascii="Cambria" w:hAnsi="Cambria"/>
          <w:b/>
          <w:bCs/>
          <w:noProof/>
          <w:sz w:val="22"/>
        </w:rPr>
        <w:t>Teixeira-Clerc F</w:t>
      </w:r>
      <w:r w:rsidRPr="00430019">
        <w:rPr>
          <w:rFonts w:ascii="Cambria" w:hAnsi="Cambria"/>
          <w:noProof/>
          <w:sz w:val="22"/>
        </w:rPr>
        <w:t xml:space="preserve">, </w:t>
      </w:r>
      <w:r w:rsidRPr="00430019">
        <w:rPr>
          <w:rFonts w:ascii="Cambria" w:hAnsi="Cambria"/>
          <w:b/>
          <w:bCs/>
          <w:noProof/>
          <w:sz w:val="22"/>
        </w:rPr>
        <w:t>Telang S</w:t>
      </w:r>
      <w:r w:rsidRPr="00430019">
        <w:rPr>
          <w:rFonts w:ascii="Cambria" w:hAnsi="Cambria"/>
          <w:noProof/>
          <w:sz w:val="22"/>
        </w:rPr>
        <w:t xml:space="preserve">, </w:t>
      </w:r>
      <w:r w:rsidRPr="00430019">
        <w:rPr>
          <w:rFonts w:ascii="Cambria" w:hAnsi="Cambria"/>
          <w:b/>
          <w:bCs/>
          <w:noProof/>
          <w:sz w:val="22"/>
        </w:rPr>
        <w:t>Tencomnao T</w:t>
      </w:r>
      <w:r w:rsidRPr="00430019">
        <w:rPr>
          <w:rFonts w:ascii="Cambria" w:hAnsi="Cambria"/>
          <w:noProof/>
          <w:sz w:val="22"/>
        </w:rPr>
        <w:t xml:space="preserve">, </w:t>
      </w:r>
      <w:r w:rsidRPr="00430019">
        <w:rPr>
          <w:rFonts w:ascii="Cambria" w:hAnsi="Cambria"/>
          <w:b/>
          <w:bCs/>
          <w:noProof/>
          <w:sz w:val="22"/>
        </w:rPr>
        <w:t>Teng B-B</w:t>
      </w:r>
      <w:r w:rsidRPr="00430019">
        <w:rPr>
          <w:rFonts w:ascii="Cambria" w:hAnsi="Cambria"/>
          <w:noProof/>
          <w:sz w:val="22"/>
        </w:rPr>
        <w:t xml:space="preserve">, </w:t>
      </w:r>
      <w:r w:rsidRPr="00430019">
        <w:rPr>
          <w:rFonts w:ascii="Cambria" w:hAnsi="Cambria"/>
          <w:b/>
          <w:bCs/>
          <w:noProof/>
          <w:sz w:val="22"/>
        </w:rPr>
        <w:t>Teng R-J</w:t>
      </w:r>
      <w:r w:rsidRPr="00430019">
        <w:rPr>
          <w:rFonts w:ascii="Cambria" w:hAnsi="Cambria"/>
          <w:noProof/>
          <w:sz w:val="22"/>
        </w:rPr>
        <w:t xml:space="preserve">, </w:t>
      </w:r>
      <w:r w:rsidRPr="00430019">
        <w:rPr>
          <w:rFonts w:ascii="Cambria" w:hAnsi="Cambria"/>
          <w:b/>
          <w:bCs/>
          <w:noProof/>
          <w:sz w:val="22"/>
        </w:rPr>
        <w:t>Terro F</w:t>
      </w:r>
      <w:r w:rsidRPr="00430019">
        <w:rPr>
          <w:rFonts w:ascii="Cambria" w:hAnsi="Cambria"/>
          <w:noProof/>
          <w:sz w:val="22"/>
        </w:rPr>
        <w:t xml:space="preserve">, </w:t>
      </w:r>
      <w:r w:rsidRPr="00430019">
        <w:rPr>
          <w:rFonts w:ascii="Cambria" w:hAnsi="Cambria"/>
          <w:b/>
          <w:bCs/>
          <w:noProof/>
          <w:sz w:val="22"/>
        </w:rPr>
        <w:t>Tettamanti G</w:t>
      </w:r>
      <w:r w:rsidRPr="00430019">
        <w:rPr>
          <w:rFonts w:ascii="Cambria" w:hAnsi="Cambria"/>
          <w:noProof/>
          <w:sz w:val="22"/>
        </w:rPr>
        <w:t xml:space="preserve">, </w:t>
      </w:r>
      <w:r w:rsidRPr="00430019">
        <w:rPr>
          <w:rFonts w:ascii="Cambria" w:hAnsi="Cambria"/>
          <w:b/>
          <w:bCs/>
          <w:noProof/>
          <w:sz w:val="22"/>
        </w:rPr>
        <w:t>Theiss AL</w:t>
      </w:r>
      <w:r w:rsidRPr="00430019">
        <w:rPr>
          <w:rFonts w:ascii="Cambria" w:hAnsi="Cambria"/>
          <w:noProof/>
          <w:sz w:val="22"/>
        </w:rPr>
        <w:t xml:space="preserve">, </w:t>
      </w:r>
      <w:r w:rsidRPr="00430019">
        <w:rPr>
          <w:rFonts w:ascii="Cambria" w:hAnsi="Cambria"/>
          <w:b/>
          <w:bCs/>
          <w:noProof/>
          <w:sz w:val="22"/>
        </w:rPr>
        <w:t>Theron AE</w:t>
      </w:r>
      <w:r w:rsidRPr="00430019">
        <w:rPr>
          <w:rFonts w:ascii="Cambria" w:hAnsi="Cambria"/>
          <w:noProof/>
          <w:sz w:val="22"/>
        </w:rPr>
        <w:t xml:space="preserve">, </w:t>
      </w:r>
      <w:r w:rsidRPr="00430019">
        <w:rPr>
          <w:rFonts w:ascii="Cambria" w:hAnsi="Cambria"/>
          <w:b/>
          <w:bCs/>
          <w:noProof/>
          <w:sz w:val="22"/>
        </w:rPr>
        <w:t>Thomas KJ</w:t>
      </w:r>
      <w:r w:rsidRPr="00430019">
        <w:rPr>
          <w:rFonts w:ascii="Cambria" w:hAnsi="Cambria"/>
          <w:noProof/>
          <w:sz w:val="22"/>
        </w:rPr>
        <w:t xml:space="preserve">, </w:t>
      </w:r>
      <w:r w:rsidRPr="00430019">
        <w:rPr>
          <w:rFonts w:ascii="Cambria" w:hAnsi="Cambria"/>
          <w:b/>
          <w:bCs/>
          <w:noProof/>
          <w:sz w:val="22"/>
        </w:rPr>
        <w:t>Thomé MP</w:t>
      </w:r>
      <w:r w:rsidRPr="00430019">
        <w:rPr>
          <w:rFonts w:ascii="Cambria" w:hAnsi="Cambria"/>
          <w:noProof/>
          <w:sz w:val="22"/>
        </w:rPr>
        <w:t xml:space="preserve">, </w:t>
      </w:r>
      <w:r w:rsidRPr="00430019">
        <w:rPr>
          <w:rFonts w:ascii="Cambria" w:hAnsi="Cambria"/>
          <w:b/>
          <w:bCs/>
          <w:noProof/>
          <w:sz w:val="22"/>
        </w:rPr>
        <w:t>Thomes PG</w:t>
      </w:r>
      <w:r w:rsidRPr="00430019">
        <w:rPr>
          <w:rFonts w:ascii="Cambria" w:hAnsi="Cambria"/>
          <w:noProof/>
          <w:sz w:val="22"/>
        </w:rPr>
        <w:t xml:space="preserve">, </w:t>
      </w:r>
      <w:r w:rsidRPr="00430019">
        <w:rPr>
          <w:rFonts w:ascii="Cambria" w:hAnsi="Cambria"/>
          <w:b/>
          <w:bCs/>
          <w:noProof/>
          <w:sz w:val="22"/>
        </w:rPr>
        <w:t>Thorburn A</w:t>
      </w:r>
      <w:r w:rsidRPr="00430019">
        <w:rPr>
          <w:rFonts w:ascii="Cambria" w:hAnsi="Cambria"/>
          <w:noProof/>
          <w:sz w:val="22"/>
        </w:rPr>
        <w:t xml:space="preserve">, </w:t>
      </w:r>
      <w:r w:rsidRPr="00430019">
        <w:rPr>
          <w:rFonts w:ascii="Cambria" w:hAnsi="Cambria"/>
          <w:b/>
          <w:bCs/>
          <w:noProof/>
          <w:sz w:val="22"/>
        </w:rPr>
        <w:t>Thorner J</w:t>
      </w:r>
      <w:r w:rsidRPr="00430019">
        <w:rPr>
          <w:rFonts w:ascii="Cambria" w:hAnsi="Cambria"/>
          <w:noProof/>
          <w:sz w:val="22"/>
        </w:rPr>
        <w:t xml:space="preserve">, </w:t>
      </w:r>
      <w:r w:rsidRPr="00430019">
        <w:rPr>
          <w:rFonts w:ascii="Cambria" w:hAnsi="Cambria"/>
          <w:b/>
          <w:bCs/>
          <w:noProof/>
          <w:sz w:val="22"/>
        </w:rPr>
        <w:t>Thum T</w:t>
      </w:r>
      <w:r w:rsidRPr="00430019">
        <w:rPr>
          <w:rFonts w:ascii="Cambria" w:hAnsi="Cambria"/>
          <w:noProof/>
          <w:sz w:val="22"/>
        </w:rPr>
        <w:t xml:space="preserve">, </w:t>
      </w:r>
      <w:r w:rsidRPr="00430019">
        <w:rPr>
          <w:rFonts w:ascii="Cambria" w:hAnsi="Cambria"/>
          <w:b/>
          <w:bCs/>
          <w:noProof/>
          <w:sz w:val="22"/>
        </w:rPr>
        <w:t>Thumm M</w:t>
      </w:r>
      <w:r w:rsidRPr="00430019">
        <w:rPr>
          <w:rFonts w:ascii="Cambria" w:hAnsi="Cambria"/>
          <w:noProof/>
          <w:sz w:val="22"/>
        </w:rPr>
        <w:t xml:space="preserve">, </w:t>
      </w:r>
      <w:r w:rsidRPr="00430019">
        <w:rPr>
          <w:rFonts w:ascii="Cambria" w:hAnsi="Cambria"/>
          <w:b/>
          <w:bCs/>
          <w:noProof/>
          <w:sz w:val="22"/>
        </w:rPr>
        <w:t>Thurston TL</w:t>
      </w:r>
      <w:r w:rsidRPr="00430019">
        <w:rPr>
          <w:rFonts w:ascii="Cambria" w:hAnsi="Cambria"/>
          <w:noProof/>
          <w:sz w:val="22"/>
        </w:rPr>
        <w:t xml:space="preserve">, </w:t>
      </w:r>
      <w:r w:rsidRPr="00430019">
        <w:rPr>
          <w:rFonts w:ascii="Cambria" w:hAnsi="Cambria"/>
          <w:b/>
          <w:bCs/>
          <w:noProof/>
          <w:sz w:val="22"/>
        </w:rPr>
        <w:t>Tian L</w:t>
      </w:r>
      <w:r w:rsidRPr="00430019">
        <w:rPr>
          <w:rFonts w:ascii="Cambria" w:hAnsi="Cambria"/>
          <w:noProof/>
          <w:sz w:val="22"/>
        </w:rPr>
        <w:t xml:space="preserve">, </w:t>
      </w:r>
      <w:r w:rsidRPr="00430019">
        <w:rPr>
          <w:rFonts w:ascii="Cambria" w:hAnsi="Cambria"/>
          <w:b/>
          <w:bCs/>
          <w:noProof/>
          <w:sz w:val="22"/>
        </w:rPr>
        <w:t>Till A</w:t>
      </w:r>
      <w:r w:rsidRPr="00430019">
        <w:rPr>
          <w:rFonts w:ascii="Cambria" w:hAnsi="Cambria"/>
          <w:noProof/>
          <w:sz w:val="22"/>
        </w:rPr>
        <w:t xml:space="preserve">, </w:t>
      </w:r>
      <w:r w:rsidRPr="00430019">
        <w:rPr>
          <w:rFonts w:ascii="Cambria" w:hAnsi="Cambria"/>
          <w:b/>
          <w:bCs/>
          <w:noProof/>
          <w:sz w:val="22"/>
        </w:rPr>
        <w:t>Ting JP</w:t>
      </w:r>
      <w:r w:rsidRPr="00430019">
        <w:rPr>
          <w:rFonts w:ascii="Cambria" w:hAnsi="Cambria"/>
          <w:noProof/>
          <w:sz w:val="22"/>
        </w:rPr>
        <w:t xml:space="preserve">, </w:t>
      </w:r>
      <w:r w:rsidRPr="00430019">
        <w:rPr>
          <w:rFonts w:ascii="Cambria" w:hAnsi="Cambria"/>
          <w:b/>
          <w:bCs/>
          <w:noProof/>
          <w:sz w:val="22"/>
        </w:rPr>
        <w:t>Titorenko VI</w:t>
      </w:r>
      <w:r w:rsidRPr="00430019">
        <w:rPr>
          <w:rFonts w:ascii="Cambria" w:hAnsi="Cambria"/>
          <w:noProof/>
          <w:sz w:val="22"/>
        </w:rPr>
        <w:t xml:space="preserve">, </w:t>
      </w:r>
      <w:r w:rsidRPr="00430019">
        <w:rPr>
          <w:rFonts w:ascii="Cambria" w:hAnsi="Cambria"/>
          <w:b/>
          <w:bCs/>
          <w:noProof/>
          <w:sz w:val="22"/>
        </w:rPr>
        <w:t>Toker L</w:t>
      </w:r>
      <w:r w:rsidRPr="00430019">
        <w:rPr>
          <w:rFonts w:ascii="Cambria" w:hAnsi="Cambria"/>
          <w:noProof/>
          <w:sz w:val="22"/>
        </w:rPr>
        <w:t xml:space="preserve">, </w:t>
      </w:r>
      <w:r w:rsidRPr="00430019">
        <w:rPr>
          <w:rFonts w:ascii="Cambria" w:hAnsi="Cambria"/>
          <w:b/>
          <w:bCs/>
          <w:noProof/>
          <w:sz w:val="22"/>
        </w:rPr>
        <w:t>Toldo S</w:t>
      </w:r>
      <w:r w:rsidRPr="00430019">
        <w:rPr>
          <w:rFonts w:ascii="Cambria" w:hAnsi="Cambria"/>
          <w:noProof/>
          <w:sz w:val="22"/>
        </w:rPr>
        <w:t xml:space="preserve">, </w:t>
      </w:r>
      <w:r w:rsidRPr="00430019">
        <w:rPr>
          <w:rFonts w:ascii="Cambria" w:hAnsi="Cambria"/>
          <w:b/>
          <w:bCs/>
          <w:noProof/>
          <w:sz w:val="22"/>
        </w:rPr>
        <w:t>Tooze SA</w:t>
      </w:r>
      <w:r w:rsidRPr="00430019">
        <w:rPr>
          <w:rFonts w:ascii="Cambria" w:hAnsi="Cambria"/>
          <w:noProof/>
          <w:sz w:val="22"/>
        </w:rPr>
        <w:t xml:space="preserve">, </w:t>
      </w:r>
      <w:r w:rsidRPr="00430019">
        <w:rPr>
          <w:rFonts w:ascii="Cambria" w:hAnsi="Cambria"/>
          <w:b/>
          <w:bCs/>
          <w:noProof/>
          <w:sz w:val="22"/>
        </w:rPr>
        <w:t>Topisirovic I</w:t>
      </w:r>
      <w:r w:rsidRPr="00430019">
        <w:rPr>
          <w:rFonts w:ascii="Cambria" w:hAnsi="Cambria"/>
          <w:noProof/>
          <w:sz w:val="22"/>
        </w:rPr>
        <w:t xml:space="preserve">, </w:t>
      </w:r>
      <w:r w:rsidRPr="00430019">
        <w:rPr>
          <w:rFonts w:ascii="Cambria" w:hAnsi="Cambria"/>
          <w:b/>
          <w:bCs/>
          <w:noProof/>
          <w:sz w:val="22"/>
        </w:rPr>
        <w:t>Torgersen ML</w:t>
      </w:r>
      <w:r w:rsidRPr="00430019">
        <w:rPr>
          <w:rFonts w:ascii="Cambria" w:hAnsi="Cambria"/>
          <w:noProof/>
          <w:sz w:val="22"/>
        </w:rPr>
        <w:t xml:space="preserve">, </w:t>
      </w:r>
      <w:r w:rsidRPr="00430019">
        <w:rPr>
          <w:rFonts w:ascii="Cambria" w:hAnsi="Cambria"/>
          <w:b/>
          <w:bCs/>
          <w:noProof/>
          <w:sz w:val="22"/>
        </w:rPr>
        <w:t>Torosantucci L</w:t>
      </w:r>
      <w:r w:rsidRPr="00430019">
        <w:rPr>
          <w:rFonts w:ascii="Cambria" w:hAnsi="Cambria"/>
          <w:noProof/>
          <w:sz w:val="22"/>
        </w:rPr>
        <w:t xml:space="preserve">, </w:t>
      </w:r>
      <w:r w:rsidRPr="00430019">
        <w:rPr>
          <w:rFonts w:ascii="Cambria" w:hAnsi="Cambria"/>
          <w:b/>
          <w:bCs/>
          <w:noProof/>
          <w:sz w:val="22"/>
        </w:rPr>
        <w:t>Torriglia A</w:t>
      </w:r>
      <w:r w:rsidRPr="00430019">
        <w:rPr>
          <w:rFonts w:ascii="Cambria" w:hAnsi="Cambria"/>
          <w:noProof/>
          <w:sz w:val="22"/>
        </w:rPr>
        <w:t xml:space="preserve">, </w:t>
      </w:r>
      <w:r w:rsidRPr="00430019">
        <w:rPr>
          <w:rFonts w:ascii="Cambria" w:hAnsi="Cambria"/>
          <w:b/>
          <w:bCs/>
          <w:noProof/>
          <w:sz w:val="22"/>
        </w:rPr>
        <w:t>Torrisi MR</w:t>
      </w:r>
      <w:r w:rsidRPr="00430019">
        <w:rPr>
          <w:rFonts w:ascii="Cambria" w:hAnsi="Cambria"/>
          <w:noProof/>
          <w:sz w:val="22"/>
        </w:rPr>
        <w:t xml:space="preserve">, </w:t>
      </w:r>
      <w:r w:rsidRPr="00430019">
        <w:rPr>
          <w:rFonts w:ascii="Cambria" w:hAnsi="Cambria"/>
          <w:b/>
          <w:bCs/>
          <w:noProof/>
          <w:sz w:val="22"/>
        </w:rPr>
        <w:t>Tournier C</w:t>
      </w:r>
      <w:r w:rsidRPr="00430019">
        <w:rPr>
          <w:rFonts w:ascii="Cambria" w:hAnsi="Cambria"/>
          <w:noProof/>
          <w:sz w:val="22"/>
        </w:rPr>
        <w:t xml:space="preserve">, </w:t>
      </w:r>
      <w:r w:rsidRPr="00430019">
        <w:rPr>
          <w:rFonts w:ascii="Cambria" w:hAnsi="Cambria"/>
          <w:b/>
          <w:bCs/>
          <w:noProof/>
          <w:sz w:val="22"/>
        </w:rPr>
        <w:t>Towns R</w:t>
      </w:r>
      <w:r w:rsidRPr="00430019">
        <w:rPr>
          <w:rFonts w:ascii="Cambria" w:hAnsi="Cambria"/>
          <w:noProof/>
          <w:sz w:val="22"/>
        </w:rPr>
        <w:t xml:space="preserve">, </w:t>
      </w:r>
      <w:r w:rsidRPr="00430019">
        <w:rPr>
          <w:rFonts w:ascii="Cambria" w:hAnsi="Cambria"/>
          <w:b/>
          <w:bCs/>
          <w:noProof/>
          <w:sz w:val="22"/>
        </w:rPr>
        <w:t>Trajkovic V</w:t>
      </w:r>
      <w:r w:rsidRPr="00430019">
        <w:rPr>
          <w:rFonts w:ascii="Cambria" w:hAnsi="Cambria"/>
          <w:noProof/>
          <w:sz w:val="22"/>
        </w:rPr>
        <w:t xml:space="preserve">, </w:t>
      </w:r>
      <w:r w:rsidRPr="00430019">
        <w:rPr>
          <w:rFonts w:ascii="Cambria" w:hAnsi="Cambria"/>
          <w:b/>
          <w:bCs/>
          <w:noProof/>
          <w:sz w:val="22"/>
        </w:rPr>
        <w:t>Travassos LH</w:t>
      </w:r>
      <w:r w:rsidRPr="00430019">
        <w:rPr>
          <w:rFonts w:ascii="Cambria" w:hAnsi="Cambria"/>
          <w:noProof/>
          <w:sz w:val="22"/>
        </w:rPr>
        <w:t xml:space="preserve">, </w:t>
      </w:r>
      <w:r w:rsidRPr="00430019">
        <w:rPr>
          <w:rFonts w:ascii="Cambria" w:hAnsi="Cambria"/>
          <w:b/>
          <w:bCs/>
          <w:noProof/>
          <w:sz w:val="22"/>
        </w:rPr>
        <w:t>Triola G</w:t>
      </w:r>
      <w:r w:rsidRPr="00430019">
        <w:rPr>
          <w:rFonts w:ascii="Cambria" w:hAnsi="Cambria"/>
          <w:noProof/>
          <w:sz w:val="22"/>
        </w:rPr>
        <w:t xml:space="preserve">, </w:t>
      </w:r>
      <w:r w:rsidRPr="00430019">
        <w:rPr>
          <w:rFonts w:ascii="Cambria" w:hAnsi="Cambria"/>
          <w:b/>
          <w:bCs/>
          <w:noProof/>
          <w:sz w:val="22"/>
        </w:rPr>
        <w:t>Tripathi DN</w:t>
      </w:r>
      <w:r w:rsidRPr="00430019">
        <w:rPr>
          <w:rFonts w:ascii="Cambria" w:hAnsi="Cambria"/>
          <w:noProof/>
          <w:sz w:val="22"/>
        </w:rPr>
        <w:t xml:space="preserve">, </w:t>
      </w:r>
      <w:r w:rsidRPr="00430019">
        <w:rPr>
          <w:rFonts w:ascii="Cambria" w:hAnsi="Cambria"/>
          <w:b/>
          <w:bCs/>
          <w:noProof/>
          <w:sz w:val="22"/>
        </w:rPr>
        <w:t>Trisciuoglio D</w:t>
      </w:r>
      <w:r w:rsidRPr="00430019">
        <w:rPr>
          <w:rFonts w:ascii="Cambria" w:hAnsi="Cambria"/>
          <w:noProof/>
          <w:sz w:val="22"/>
        </w:rPr>
        <w:t xml:space="preserve">, </w:t>
      </w:r>
      <w:r w:rsidRPr="00430019">
        <w:rPr>
          <w:rFonts w:ascii="Cambria" w:hAnsi="Cambria"/>
          <w:b/>
          <w:bCs/>
          <w:noProof/>
          <w:sz w:val="22"/>
        </w:rPr>
        <w:t>Troncoso R</w:t>
      </w:r>
      <w:r w:rsidRPr="00430019">
        <w:rPr>
          <w:rFonts w:ascii="Cambria" w:hAnsi="Cambria"/>
          <w:noProof/>
          <w:sz w:val="22"/>
        </w:rPr>
        <w:t xml:space="preserve">, </w:t>
      </w:r>
      <w:r w:rsidRPr="00430019">
        <w:rPr>
          <w:rFonts w:ascii="Cambria" w:hAnsi="Cambria"/>
          <w:b/>
          <w:bCs/>
          <w:noProof/>
          <w:sz w:val="22"/>
        </w:rPr>
        <w:t>Trougakos IP</w:t>
      </w:r>
      <w:r w:rsidRPr="00430019">
        <w:rPr>
          <w:rFonts w:ascii="Cambria" w:hAnsi="Cambria"/>
          <w:noProof/>
          <w:sz w:val="22"/>
        </w:rPr>
        <w:t xml:space="preserve">, </w:t>
      </w:r>
      <w:r w:rsidRPr="00430019">
        <w:rPr>
          <w:rFonts w:ascii="Cambria" w:hAnsi="Cambria"/>
          <w:b/>
          <w:bCs/>
          <w:noProof/>
          <w:sz w:val="22"/>
        </w:rPr>
        <w:t>Truttmann AC</w:t>
      </w:r>
      <w:r w:rsidRPr="00430019">
        <w:rPr>
          <w:rFonts w:ascii="Cambria" w:hAnsi="Cambria"/>
          <w:noProof/>
          <w:sz w:val="22"/>
        </w:rPr>
        <w:t xml:space="preserve">, </w:t>
      </w:r>
      <w:r w:rsidRPr="00430019">
        <w:rPr>
          <w:rFonts w:ascii="Cambria" w:hAnsi="Cambria"/>
          <w:b/>
          <w:bCs/>
          <w:noProof/>
          <w:sz w:val="22"/>
        </w:rPr>
        <w:t>Tsai K-J</w:t>
      </w:r>
      <w:r w:rsidRPr="00430019">
        <w:rPr>
          <w:rFonts w:ascii="Cambria" w:hAnsi="Cambria"/>
          <w:noProof/>
          <w:sz w:val="22"/>
        </w:rPr>
        <w:t xml:space="preserve">, </w:t>
      </w:r>
      <w:r w:rsidRPr="00430019">
        <w:rPr>
          <w:rFonts w:ascii="Cambria" w:hAnsi="Cambria"/>
          <w:b/>
          <w:bCs/>
          <w:noProof/>
          <w:sz w:val="22"/>
        </w:rPr>
        <w:t>Tschan MP</w:t>
      </w:r>
      <w:r w:rsidRPr="00430019">
        <w:rPr>
          <w:rFonts w:ascii="Cambria" w:hAnsi="Cambria"/>
          <w:noProof/>
          <w:sz w:val="22"/>
        </w:rPr>
        <w:t xml:space="preserve">, </w:t>
      </w:r>
      <w:r w:rsidRPr="00430019">
        <w:rPr>
          <w:rFonts w:ascii="Cambria" w:hAnsi="Cambria"/>
          <w:b/>
          <w:bCs/>
          <w:noProof/>
          <w:sz w:val="22"/>
        </w:rPr>
        <w:t>Tseng Y-H</w:t>
      </w:r>
      <w:r w:rsidRPr="00430019">
        <w:rPr>
          <w:rFonts w:ascii="Cambria" w:hAnsi="Cambria"/>
          <w:noProof/>
          <w:sz w:val="22"/>
        </w:rPr>
        <w:t xml:space="preserve">, </w:t>
      </w:r>
      <w:r w:rsidRPr="00430019">
        <w:rPr>
          <w:rFonts w:ascii="Cambria" w:hAnsi="Cambria"/>
          <w:b/>
          <w:bCs/>
          <w:noProof/>
          <w:sz w:val="22"/>
        </w:rPr>
        <w:t>Tsukuba T</w:t>
      </w:r>
      <w:r w:rsidRPr="00430019">
        <w:rPr>
          <w:rFonts w:ascii="Cambria" w:hAnsi="Cambria"/>
          <w:noProof/>
          <w:sz w:val="22"/>
        </w:rPr>
        <w:t xml:space="preserve">, </w:t>
      </w:r>
      <w:r w:rsidRPr="00430019">
        <w:rPr>
          <w:rFonts w:ascii="Cambria" w:hAnsi="Cambria"/>
          <w:b/>
          <w:bCs/>
          <w:noProof/>
          <w:sz w:val="22"/>
        </w:rPr>
        <w:t>Tsung A</w:t>
      </w:r>
      <w:r w:rsidRPr="00430019">
        <w:rPr>
          <w:rFonts w:ascii="Cambria" w:hAnsi="Cambria"/>
          <w:noProof/>
          <w:sz w:val="22"/>
        </w:rPr>
        <w:t xml:space="preserve">, </w:t>
      </w:r>
      <w:r w:rsidRPr="00430019">
        <w:rPr>
          <w:rFonts w:ascii="Cambria" w:hAnsi="Cambria"/>
          <w:b/>
          <w:bCs/>
          <w:noProof/>
          <w:sz w:val="22"/>
        </w:rPr>
        <w:t>Tsvetkov AS</w:t>
      </w:r>
      <w:r w:rsidRPr="00430019">
        <w:rPr>
          <w:rFonts w:ascii="Cambria" w:hAnsi="Cambria"/>
          <w:noProof/>
          <w:sz w:val="22"/>
        </w:rPr>
        <w:t xml:space="preserve">, </w:t>
      </w:r>
      <w:r w:rsidRPr="00430019">
        <w:rPr>
          <w:rFonts w:ascii="Cambria" w:hAnsi="Cambria"/>
          <w:b/>
          <w:bCs/>
          <w:noProof/>
          <w:sz w:val="22"/>
        </w:rPr>
        <w:t>Tu S</w:t>
      </w:r>
      <w:r w:rsidRPr="00430019">
        <w:rPr>
          <w:rFonts w:ascii="Cambria" w:hAnsi="Cambria"/>
          <w:noProof/>
          <w:sz w:val="22"/>
        </w:rPr>
        <w:t xml:space="preserve">, </w:t>
      </w:r>
      <w:r w:rsidRPr="00430019">
        <w:rPr>
          <w:rFonts w:ascii="Cambria" w:hAnsi="Cambria"/>
          <w:b/>
          <w:bCs/>
          <w:noProof/>
          <w:sz w:val="22"/>
        </w:rPr>
        <w:t>Tuan H-Y</w:t>
      </w:r>
      <w:r w:rsidRPr="00430019">
        <w:rPr>
          <w:rFonts w:ascii="Cambria" w:hAnsi="Cambria"/>
          <w:noProof/>
          <w:sz w:val="22"/>
        </w:rPr>
        <w:t xml:space="preserve">, </w:t>
      </w:r>
      <w:r w:rsidRPr="00430019">
        <w:rPr>
          <w:rFonts w:ascii="Cambria" w:hAnsi="Cambria"/>
          <w:b/>
          <w:bCs/>
          <w:noProof/>
          <w:sz w:val="22"/>
        </w:rPr>
        <w:t>Tucci M</w:t>
      </w:r>
      <w:r w:rsidRPr="00430019">
        <w:rPr>
          <w:rFonts w:ascii="Cambria" w:hAnsi="Cambria"/>
          <w:noProof/>
          <w:sz w:val="22"/>
        </w:rPr>
        <w:t xml:space="preserve">, </w:t>
      </w:r>
      <w:r w:rsidRPr="00430019">
        <w:rPr>
          <w:rFonts w:ascii="Cambria" w:hAnsi="Cambria"/>
          <w:b/>
          <w:bCs/>
          <w:noProof/>
          <w:sz w:val="22"/>
        </w:rPr>
        <w:t>Tumbarello DA</w:t>
      </w:r>
      <w:r w:rsidRPr="00430019">
        <w:rPr>
          <w:rFonts w:ascii="Cambria" w:hAnsi="Cambria"/>
          <w:noProof/>
          <w:sz w:val="22"/>
        </w:rPr>
        <w:t xml:space="preserve">, </w:t>
      </w:r>
      <w:r w:rsidRPr="00430019">
        <w:rPr>
          <w:rFonts w:ascii="Cambria" w:hAnsi="Cambria"/>
          <w:b/>
          <w:bCs/>
          <w:noProof/>
          <w:sz w:val="22"/>
        </w:rPr>
        <w:t>Turk B</w:t>
      </w:r>
      <w:r w:rsidRPr="00430019">
        <w:rPr>
          <w:rFonts w:ascii="Cambria" w:hAnsi="Cambria"/>
          <w:noProof/>
          <w:sz w:val="22"/>
        </w:rPr>
        <w:t xml:space="preserve">, </w:t>
      </w:r>
      <w:r w:rsidRPr="00430019">
        <w:rPr>
          <w:rFonts w:ascii="Cambria" w:hAnsi="Cambria"/>
          <w:b/>
          <w:bCs/>
          <w:noProof/>
          <w:sz w:val="22"/>
        </w:rPr>
        <w:t>Turk V</w:t>
      </w:r>
      <w:r w:rsidRPr="00430019">
        <w:rPr>
          <w:rFonts w:ascii="Cambria" w:hAnsi="Cambria"/>
          <w:noProof/>
          <w:sz w:val="22"/>
        </w:rPr>
        <w:t xml:space="preserve">, </w:t>
      </w:r>
      <w:r w:rsidRPr="00430019">
        <w:rPr>
          <w:rFonts w:ascii="Cambria" w:hAnsi="Cambria"/>
          <w:b/>
          <w:bCs/>
          <w:noProof/>
          <w:sz w:val="22"/>
        </w:rPr>
        <w:t>Turner RF</w:t>
      </w:r>
      <w:r w:rsidRPr="00430019">
        <w:rPr>
          <w:rFonts w:ascii="Cambria" w:hAnsi="Cambria"/>
          <w:noProof/>
          <w:sz w:val="22"/>
        </w:rPr>
        <w:t xml:space="preserve">, </w:t>
      </w:r>
      <w:r w:rsidRPr="00430019">
        <w:rPr>
          <w:rFonts w:ascii="Cambria" w:hAnsi="Cambria"/>
          <w:b/>
          <w:bCs/>
          <w:noProof/>
          <w:sz w:val="22"/>
        </w:rPr>
        <w:t>Tveita AA</w:t>
      </w:r>
      <w:r w:rsidRPr="00430019">
        <w:rPr>
          <w:rFonts w:ascii="Cambria" w:hAnsi="Cambria"/>
          <w:noProof/>
          <w:sz w:val="22"/>
        </w:rPr>
        <w:t xml:space="preserve">, </w:t>
      </w:r>
      <w:r w:rsidRPr="00430019">
        <w:rPr>
          <w:rFonts w:ascii="Cambria" w:hAnsi="Cambria"/>
          <w:b/>
          <w:bCs/>
          <w:noProof/>
          <w:sz w:val="22"/>
        </w:rPr>
        <w:t>Tyagi SC</w:t>
      </w:r>
      <w:r w:rsidRPr="00430019">
        <w:rPr>
          <w:rFonts w:ascii="Cambria" w:hAnsi="Cambria"/>
          <w:noProof/>
          <w:sz w:val="22"/>
        </w:rPr>
        <w:t xml:space="preserve">, </w:t>
      </w:r>
      <w:r w:rsidRPr="00430019">
        <w:rPr>
          <w:rFonts w:ascii="Cambria" w:hAnsi="Cambria"/>
          <w:b/>
          <w:bCs/>
          <w:noProof/>
          <w:sz w:val="22"/>
        </w:rPr>
        <w:t>Ubukata M</w:t>
      </w:r>
      <w:r w:rsidRPr="00430019">
        <w:rPr>
          <w:rFonts w:ascii="Cambria" w:hAnsi="Cambria"/>
          <w:noProof/>
          <w:sz w:val="22"/>
        </w:rPr>
        <w:t xml:space="preserve">, </w:t>
      </w:r>
      <w:r w:rsidRPr="00430019">
        <w:rPr>
          <w:rFonts w:ascii="Cambria" w:hAnsi="Cambria"/>
          <w:b/>
          <w:bCs/>
          <w:noProof/>
          <w:sz w:val="22"/>
        </w:rPr>
        <w:t>Uchiyama Y</w:t>
      </w:r>
      <w:r w:rsidRPr="00430019">
        <w:rPr>
          <w:rFonts w:ascii="Cambria" w:hAnsi="Cambria"/>
          <w:noProof/>
          <w:sz w:val="22"/>
        </w:rPr>
        <w:t xml:space="preserve">, </w:t>
      </w:r>
      <w:r w:rsidRPr="00430019">
        <w:rPr>
          <w:rFonts w:ascii="Cambria" w:hAnsi="Cambria"/>
          <w:b/>
          <w:bCs/>
          <w:noProof/>
          <w:sz w:val="22"/>
        </w:rPr>
        <w:t>Udelnow A</w:t>
      </w:r>
      <w:r w:rsidRPr="00430019">
        <w:rPr>
          <w:rFonts w:ascii="Cambria" w:hAnsi="Cambria"/>
          <w:noProof/>
          <w:sz w:val="22"/>
        </w:rPr>
        <w:t xml:space="preserve">, </w:t>
      </w:r>
      <w:r w:rsidRPr="00430019">
        <w:rPr>
          <w:rFonts w:ascii="Cambria" w:hAnsi="Cambria"/>
          <w:b/>
          <w:bCs/>
          <w:noProof/>
          <w:sz w:val="22"/>
        </w:rPr>
        <w:t>Ueno T</w:t>
      </w:r>
      <w:r w:rsidRPr="00430019">
        <w:rPr>
          <w:rFonts w:ascii="Cambria" w:hAnsi="Cambria"/>
          <w:noProof/>
          <w:sz w:val="22"/>
        </w:rPr>
        <w:t xml:space="preserve">, </w:t>
      </w:r>
      <w:r w:rsidRPr="00430019">
        <w:rPr>
          <w:rFonts w:ascii="Cambria" w:hAnsi="Cambria"/>
          <w:b/>
          <w:bCs/>
          <w:noProof/>
          <w:sz w:val="22"/>
        </w:rPr>
        <w:t>Umekawa M</w:t>
      </w:r>
      <w:r w:rsidRPr="00430019">
        <w:rPr>
          <w:rFonts w:ascii="Cambria" w:hAnsi="Cambria"/>
          <w:noProof/>
          <w:sz w:val="22"/>
        </w:rPr>
        <w:t xml:space="preserve">, </w:t>
      </w:r>
      <w:r w:rsidRPr="00430019">
        <w:rPr>
          <w:rFonts w:ascii="Cambria" w:hAnsi="Cambria"/>
          <w:b/>
          <w:bCs/>
          <w:noProof/>
          <w:sz w:val="22"/>
        </w:rPr>
        <w:t>Umemiya-Shirafuji R</w:t>
      </w:r>
      <w:r w:rsidRPr="00430019">
        <w:rPr>
          <w:rFonts w:ascii="Cambria" w:hAnsi="Cambria"/>
          <w:noProof/>
          <w:sz w:val="22"/>
        </w:rPr>
        <w:t xml:space="preserve">, </w:t>
      </w:r>
      <w:r w:rsidRPr="00430019">
        <w:rPr>
          <w:rFonts w:ascii="Cambria" w:hAnsi="Cambria"/>
          <w:b/>
          <w:bCs/>
          <w:noProof/>
          <w:sz w:val="22"/>
        </w:rPr>
        <w:t>Underwood BR</w:t>
      </w:r>
      <w:r w:rsidRPr="00430019">
        <w:rPr>
          <w:rFonts w:ascii="Cambria" w:hAnsi="Cambria"/>
          <w:noProof/>
          <w:sz w:val="22"/>
        </w:rPr>
        <w:t xml:space="preserve">, </w:t>
      </w:r>
      <w:r w:rsidRPr="00430019">
        <w:rPr>
          <w:rFonts w:ascii="Cambria" w:hAnsi="Cambria"/>
          <w:b/>
          <w:bCs/>
          <w:noProof/>
          <w:sz w:val="22"/>
        </w:rPr>
        <w:t>Ungermann C</w:t>
      </w:r>
      <w:r w:rsidRPr="00430019">
        <w:rPr>
          <w:rFonts w:ascii="Cambria" w:hAnsi="Cambria"/>
          <w:noProof/>
          <w:sz w:val="22"/>
        </w:rPr>
        <w:t xml:space="preserve">, </w:t>
      </w:r>
      <w:r w:rsidRPr="00430019">
        <w:rPr>
          <w:rFonts w:ascii="Cambria" w:hAnsi="Cambria"/>
          <w:b/>
          <w:bCs/>
          <w:noProof/>
          <w:sz w:val="22"/>
        </w:rPr>
        <w:t>Ureshino RP</w:t>
      </w:r>
      <w:r w:rsidRPr="00430019">
        <w:rPr>
          <w:rFonts w:ascii="Cambria" w:hAnsi="Cambria"/>
          <w:noProof/>
          <w:sz w:val="22"/>
        </w:rPr>
        <w:t xml:space="preserve">, </w:t>
      </w:r>
      <w:r w:rsidRPr="00430019">
        <w:rPr>
          <w:rFonts w:ascii="Cambria" w:hAnsi="Cambria"/>
          <w:b/>
          <w:bCs/>
          <w:noProof/>
          <w:sz w:val="22"/>
        </w:rPr>
        <w:t>Ushioda R</w:t>
      </w:r>
      <w:r w:rsidRPr="00430019">
        <w:rPr>
          <w:rFonts w:ascii="Cambria" w:hAnsi="Cambria"/>
          <w:noProof/>
          <w:sz w:val="22"/>
        </w:rPr>
        <w:t xml:space="preserve">, </w:t>
      </w:r>
      <w:r w:rsidRPr="00430019">
        <w:rPr>
          <w:rFonts w:ascii="Cambria" w:hAnsi="Cambria"/>
          <w:b/>
          <w:bCs/>
          <w:noProof/>
          <w:sz w:val="22"/>
        </w:rPr>
        <w:t>Uversky VN</w:t>
      </w:r>
      <w:r w:rsidRPr="00430019">
        <w:rPr>
          <w:rFonts w:ascii="Cambria" w:hAnsi="Cambria"/>
          <w:noProof/>
          <w:sz w:val="22"/>
        </w:rPr>
        <w:t xml:space="preserve">, </w:t>
      </w:r>
      <w:r w:rsidRPr="00430019">
        <w:rPr>
          <w:rFonts w:ascii="Cambria" w:hAnsi="Cambria"/>
          <w:b/>
          <w:bCs/>
          <w:noProof/>
          <w:sz w:val="22"/>
        </w:rPr>
        <w:t>Uzcátegui NL</w:t>
      </w:r>
      <w:r w:rsidRPr="00430019">
        <w:rPr>
          <w:rFonts w:ascii="Cambria" w:hAnsi="Cambria"/>
          <w:noProof/>
          <w:sz w:val="22"/>
        </w:rPr>
        <w:t xml:space="preserve">, </w:t>
      </w:r>
      <w:r w:rsidRPr="00430019">
        <w:rPr>
          <w:rFonts w:ascii="Cambria" w:hAnsi="Cambria"/>
          <w:b/>
          <w:bCs/>
          <w:noProof/>
          <w:sz w:val="22"/>
        </w:rPr>
        <w:t>Vaccari T</w:t>
      </w:r>
      <w:r w:rsidRPr="00430019">
        <w:rPr>
          <w:rFonts w:ascii="Cambria" w:hAnsi="Cambria"/>
          <w:noProof/>
          <w:sz w:val="22"/>
        </w:rPr>
        <w:t xml:space="preserve">, </w:t>
      </w:r>
      <w:r w:rsidRPr="00430019">
        <w:rPr>
          <w:rFonts w:ascii="Cambria" w:hAnsi="Cambria"/>
          <w:b/>
          <w:bCs/>
          <w:noProof/>
          <w:sz w:val="22"/>
        </w:rPr>
        <w:t>Vaccaro MI</w:t>
      </w:r>
      <w:r w:rsidRPr="00430019">
        <w:rPr>
          <w:rFonts w:ascii="Cambria" w:hAnsi="Cambria"/>
          <w:noProof/>
          <w:sz w:val="22"/>
        </w:rPr>
        <w:t xml:space="preserve">, </w:t>
      </w:r>
      <w:r w:rsidRPr="00430019">
        <w:rPr>
          <w:rFonts w:ascii="Cambria" w:hAnsi="Cambria"/>
          <w:b/>
          <w:bCs/>
          <w:noProof/>
          <w:sz w:val="22"/>
        </w:rPr>
        <w:t>Váchová L</w:t>
      </w:r>
      <w:r w:rsidRPr="00430019">
        <w:rPr>
          <w:rFonts w:ascii="Cambria" w:hAnsi="Cambria"/>
          <w:noProof/>
          <w:sz w:val="22"/>
        </w:rPr>
        <w:t xml:space="preserve">, </w:t>
      </w:r>
      <w:r w:rsidRPr="00430019">
        <w:rPr>
          <w:rFonts w:ascii="Cambria" w:hAnsi="Cambria"/>
          <w:b/>
          <w:bCs/>
          <w:noProof/>
          <w:sz w:val="22"/>
        </w:rPr>
        <w:t>Vakifahmetoglu-Norberg H</w:t>
      </w:r>
      <w:r w:rsidRPr="00430019">
        <w:rPr>
          <w:rFonts w:ascii="Cambria" w:hAnsi="Cambria"/>
          <w:noProof/>
          <w:sz w:val="22"/>
        </w:rPr>
        <w:t xml:space="preserve">, </w:t>
      </w:r>
      <w:r w:rsidRPr="00430019">
        <w:rPr>
          <w:rFonts w:ascii="Cambria" w:hAnsi="Cambria"/>
          <w:b/>
          <w:bCs/>
          <w:noProof/>
          <w:sz w:val="22"/>
        </w:rPr>
        <w:t>Valdor R</w:t>
      </w:r>
      <w:r w:rsidRPr="00430019">
        <w:rPr>
          <w:rFonts w:ascii="Cambria" w:hAnsi="Cambria"/>
          <w:noProof/>
          <w:sz w:val="22"/>
        </w:rPr>
        <w:t xml:space="preserve">, </w:t>
      </w:r>
      <w:r w:rsidRPr="00430019">
        <w:rPr>
          <w:rFonts w:ascii="Cambria" w:hAnsi="Cambria"/>
          <w:b/>
          <w:bCs/>
          <w:noProof/>
          <w:sz w:val="22"/>
        </w:rPr>
        <w:t>Valente EM</w:t>
      </w:r>
      <w:r w:rsidRPr="00430019">
        <w:rPr>
          <w:rFonts w:ascii="Cambria" w:hAnsi="Cambria"/>
          <w:noProof/>
          <w:sz w:val="22"/>
        </w:rPr>
        <w:t xml:space="preserve">, </w:t>
      </w:r>
      <w:r w:rsidRPr="00430019">
        <w:rPr>
          <w:rFonts w:ascii="Cambria" w:hAnsi="Cambria"/>
          <w:b/>
          <w:bCs/>
          <w:noProof/>
          <w:sz w:val="22"/>
        </w:rPr>
        <w:t>Vallette F</w:t>
      </w:r>
      <w:r w:rsidRPr="00430019">
        <w:rPr>
          <w:rFonts w:ascii="Cambria" w:hAnsi="Cambria"/>
          <w:noProof/>
          <w:sz w:val="22"/>
        </w:rPr>
        <w:t xml:space="preserve">, </w:t>
      </w:r>
      <w:r w:rsidRPr="00430019">
        <w:rPr>
          <w:rFonts w:ascii="Cambria" w:hAnsi="Cambria"/>
          <w:b/>
          <w:bCs/>
          <w:noProof/>
          <w:sz w:val="22"/>
        </w:rPr>
        <w:t>Valverde AM</w:t>
      </w:r>
      <w:r w:rsidRPr="00430019">
        <w:rPr>
          <w:rFonts w:ascii="Cambria" w:hAnsi="Cambria"/>
          <w:noProof/>
          <w:sz w:val="22"/>
        </w:rPr>
        <w:t xml:space="preserve">, </w:t>
      </w:r>
      <w:r w:rsidRPr="00430019">
        <w:rPr>
          <w:rFonts w:ascii="Cambria" w:hAnsi="Cambria"/>
          <w:b/>
          <w:bCs/>
          <w:noProof/>
          <w:sz w:val="22"/>
        </w:rPr>
        <w:t>Van den Berghe G</w:t>
      </w:r>
      <w:r w:rsidRPr="00430019">
        <w:rPr>
          <w:rFonts w:ascii="Cambria" w:hAnsi="Cambria"/>
          <w:noProof/>
          <w:sz w:val="22"/>
        </w:rPr>
        <w:t xml:space="preserve">, </w:t>
      </w:r>
      <w:r w:rsidRPr="00430019">
        <w:rPr>
          <w:rFonts w:ascii="Cambria" w:hAnsi="Cambria"/>
          <w:b/>
          <w:bCs/>
          <w:noProof/>
          <w:sz w:val="22"/>
        </w:rPr>
        <w:t>Van Den Bosch L</w:t>
      </w:r>
      <w:r w:rsidRPr="00430019">
        <w:rPr>
          <w:rFonts w:ascii="Cambria" w:hAnsi="Cambria"/>
          <w:noProof/>
          <w:sz w:val="22"/>
        </w:rPr>
        <w:t xml:space="preserve">, </w:t>
      </w:r>
      <w:r w:rsidRPr="00430019">
        <w:rPr>
          <w:rFonts w:ascii="Cambria" w:hAnsi="Cambria"/>
          <w:b/>
          <w:bCs/>
          <w:noProof/>
          <w:sz w:val="22"/>
        </w:rPr>
        <w:t>van den Brink GR</w:t>
      </w:r>
      <w:r w:rsidRPr="00430019">
        <w:rPr>
          <w:rFonts w:ascii="Cambria" w:hAnsi="Cambria"/>
          <w:noProof/>
          <w:sz w:val="22"/>
        </w:rPr>
        <w:t xml:space="preserve">, </w:t>
      </w:r>
      <w:r w:rsidRPr="00430019">
        <w:rPr>
          <w:rFonts w:ascii="Cambria" w:hAnsi="Cambria"/>
          <w:b/>
          <w:bCs/>
          <w:noProof/>
          <w:sz w:val="22"/>
        </w:rPr>
        <w:t>van der Goot FG</w:t>
      </w:r>
      <w:r w:rsidRPr="00430019">
        <w:rPr>
          <w:rFonts w:ascii="Cambria" w:hAnsi="Cambria"/>
          <w:noProof/>
          <w:sz w:val="22"/>
        </w:rPr>
        <w:t xml:space="preserve">, </w:t>
      </w:r>
      <w:r w:rsidRPr="00430019">
        <w:rPr>
          <w:rFonts w:ascii="Cambria" w:hAnsi="Cambria"/>
          <w:b/>
          <w:bCs/>
          <w:noProof/>
          <w:sz w:val="22"/>
        </w:rPr>
        <w:t>van der Klei IJ</w:t>
      </w:r>
      <w:r w:rsidRPr="00430019">
        <w:rPr>
          <w:rFonts w:ascii="Cambria" w:hAnsi="Cambria"/>
          <w:noProof/>
          <w:sz w:val="22"/>
        </w:rPr>
        <w:t xml:space="preserve">, </w:t>
      </w:r>
      <w:r w:rsidRPr="00430019">
        <w:rPr>
          <w:rFonts w:ascii="Cambria" w:hAnsi="Cambria"/>
          <w:b/>
          <w:bCs/>
          <w:noProof/>
          <w:sz w:val="22"/>
        </w:rPr>
        <w:t>van der Laan LJ</w:t>
      </w:r>
      <w:r w:rsidRPr="00430019">
        <w:rPr>
          <w:rFonts w:ascii="Cambria" w:hAnsi="Cambria"/>
          <w:noProof/>
          <w:sz w:val="22"/>
        </w:rPr>
        <w:t xml:space="preserve">, </w:t>
      </w:r>
      <w:r w:rsidRPr="00430019">
        <w:rPr>
          <w:rFonts w:ascii="Cambria" w:hAnsi="Cambria"/>
          <w:b/>
          <w:bCs/>
          <w:noProof/>
          <w:sz w:val="22"/>
        </w:rPr>
        <w:t>van Doorn WG</w:t>
      </w:r>
      <w:r w:rsidRPr="00430019">
        <w:rPr>
          <w:rFonts w:ascii="Cambria" w:hAnsi="Cambria"/>
          <w:noProof/>
          <w:sz w:val="22"/>
        </w:rPr>
        <w:t xml:space="preserve">, </w:t>
      </w:r>
      <w:r w:rsidRPr="00430019">
        <w:rPr>
          <w:rFonts w:ascii="Cambria" w:hAnsi="Cambria"/>
          <w:b/>
          <w:bCs/>
          <w:noProof/>
          <w:sz w:val="22"/>
        </w:rPr>
        <w:t>van Egmond M</w:t>
      </w:r>
      <w:r w:rsidRPr="00430019">
        <w:rPr>
          <w:rFonts w:ascii="Cambria" w:hAnsi="Cambria"/>
          <w:noProof/>
          <w:sz w:val="22"/>
        </w:rPr>
        <w:t xml:space="preserve">, </w:t>
      </w:r>
      <w:r w:rsidRPr="00430019">
        <w:rPr>
          <w:rFonts w:ascii="Cambria" w:hAnsi="Cambria"/>
          <w:b/>
          <w:bCs/>
          <w:noProof/>
          <w:sz w:val="22"/>
        </w:rPr>
        <w:t>van Golen KL</w:t>
      </w:r>
      <w:r w:rsidRPr="00430019">
        <w:rPr>
          <w:rFonts w:ascii="Cambria" w:hAnsi="Cambria"/>
          <w:noProof/>
          <w:sz w:val="22"/>
        </w:rPr>
        <w:t xml:space="preserve">, </w:t>
      </w:r>
      <w:r w:rsidRPr="00430019">
        <w:rPr>
          <w:rFonts w:ascii="Cambria" w:hAnsi="Cambria"/>
          <w:b/>
          <w:bCs/>
          <w:noProof/>
          <w:sz w:val="22"/>
        </w:rPr>
        <w:t>Van Kaer L</w:t>
      </w:r>
      <w:r w:rsidRPr="00430019">
        <w:rPr>
          <w:rFonts w:ascii="Cambria" w:hAnsi="Cambria"/>
          <w:noProof/>
          <w:sz w:val="22"/>
        </w:rPr>
        <w:t xml:space="preserve">, </w:t>
      </w:r>
      <w:r w:rsidRPr="00430019">
        <w:rPr>
          <w:rFonts w:ascii="Cambria" w:hAnsi="Cambria"/>
          <w:b/>
          <w:bCs/>
          <w:noProof/>
          <w:sz w:val="22"/>
        </w:rPr>
        <w:t>van Lookeren Campagne M</w:t>
      </w:r>
      <w:r w:rsidRPr="00430019">
        <w:rPr>
          <w:rFonts w:ascii="Cambria" w:hAnsi="Cambria"/>
          <w:noProof/>
          <w:sz w:val="22"/>
        </w:rPr>
        <w:t xml:space="preserve">, </w:t>
      </w:r>
      <w:r w:rsidRPr="00430019">
        <w:rPr>
          <w:rFonts w:ascii="Cambria" w:hAnsi="Cambria"/>
          <w:b/>
          <w:bCs/>
          <w:noProof/>
          <w:sz w:val="22"/>
        </w:rPr>
        <w:t>Vandenabeele P</w:t>
      </w:r>
      <w:r w:rsidRPr="00430019">
        <w:rPr>
          <w:rFonts w:ascii="Cambria" w:hAnsi="Cambria"/>
          <w:noProof/>
          <w:sz w:val="22"/>
        </w:rPr>
        <w:t xml:space="preserve">, </w:t>
      </w:r>
      <w:r w:rsidRPr="00430019">
        <w:rPr>
          <w:rFonts w:ascii="Cambria" w:hAnsi="Cambria"/>
          <w:b/>
          <w:bCs/>
          <w:noProof/>
          <w:sz w:val="22"/>
        </w:rPr>
        <w:t>Vandenberghe W</w:t>
      </w:r>
      <w:r w:rsidRPr="00430019">
        <w:rPr>
          <w:rFonts w:ascii="Cambria" w:hAnsi="Cambria"/>
          <w:noProof/>
          <w:sz w:val="22"/>
        </w:rPr>
        <w:t xml:space="preserve">, </w:t>
      </w:r>
      <w:r w:rsidRPr="00430019">
        <w:rPr>
          <w:rFonts w:ascii="Cambria" w:hAnsi="Cambria"/>
          <w:b/>
          <w:bCs/>
          <w:noProof/>
          <w:sz w:val="22"/>
        </w:rPr>
        <w:t>Vanhorebeek I</w:t>
      </w:r>
      <w:r w:rsidRPr="00430019">
        <w:rPr>
          <w:rFonts w:ascii="Cambria" w:hAnsi="Cambria"/>
          <w:noProof/>
          <w:sz w:val="22"/>
        </w:rPr>
        <w:t xml:space="preserve">, </w:t>
      </w:r>
      <w:r w:rsidRPr="00430019">
        <w:rPr>
          <w:rFonts w:ascii="Cambria" w:hAnsi="Cambria"/>
          <w:b/>
          <w:bCs/>
          <w:noProof/>
          <w:sz w:val="22"/>
        </w:rPr>
        <w:t>Varela-Nieto I</w:t>
      </w:r>
      <w:r w:rsidRPr="00430019">
        <w:rPr>
          <w:rFonts w:ascii="Cambria" w:hAnsi="Cambria"/>
          <w:noProof/>
          <w:sz w:val="22"/>
        </w:rPr>
        <w:t xml:space="preserve">, </w:t>
      </w:r>
      <w:r w:rsidRPr="00430019">
        <w:rPr>
          <w:rFonts w:ascii="Cambria" w:hAnsi="Cambria"/>
          <w:b/>
          <w:bCs/>
          <w:noProof/>
          <w:sz w:val="22"/>
        </w:rPr>
        <w:t>Vasconcelos MH</w:t>
      </w:r>
      <w:r w:rsidRPr="00430019">
        <w:rPr>
          <w:rFonts w:ascii="Cambria" w:hAnsi="Cambria"/>
          <w:noProof/>
          <w:sz w:val="22"/>
        </w:rPr>
        <w:t xml:space="preserve">, </w:t>
      </w:r>
      <w:r w:rsidRPr="00430019">
        <w:rPr>
          <w:rFonts w:ascii="Cambria" w:hAnsi="Cambria"/>
          <w:b/>
          <w:bCs/>
          <w:noProof/>
          <w:sz w:val="22"/>
        </w:rPr>
        <w:t>Vasko R</w:t>
      </w:r>
      <w:r w:rsidRPr="00430019">
        <w:rPr>
          <w:rFonts w:ascii="Cambria" w:hAnsi="Cambria"/>
          <w:noProof/>
          <w:sz w:val="22"/>
        </w:rPr>
        <w:t xml:space="preserve">, </w:t>
      </w:r>
      <w:r w:rsidRPr="00430019">
        <w:rPr>
          <w:rFonts w:ascii="Cambria" w:hAnsi="Cambria"/>
          <w:b/>
          <w:bCs/>
          <w:noProof/>
          <w:sz w:val="22"/>
        </w:rPr>
        <w:t>Vavvas DG</w:t>
      </w:r>
      <w:r w:rsidRPr="00430019">
        <w:rPr>
          <w:rFonts w:ascii="Cambria" w:hAnsi="Cambria"/>
          <w:noProof/>
          <w:sz w:val="22"/>
        </w:rPr>
        <w:t xml:space="preserve">, </w:t>
      </w:r>
      <w:r w:rsidRPr="00430019">
        <w:rPr>
          <w:rFonts w:ascii="Cambria" w:hAnsi="Cambria"/>
          <w:b/>
          <w:bCs/>
          <w:noProof/>
          <w:sz w:val="22"/>
        </w:rPr>
        <w:t>Vega-Naredo I</w:t>
      </w:r>
      <w:r w:rsidRPr="00430019">
        <w:rPr>
          <w:rFonts w:ascii="Cambria" w:hAnsi="Cambria"/>
          <w:noProof/>
          <w:sz w:val="22"/>
        </w:rPr>
        <w:t xml:space="preserve">, </w:t>
      </w:r>
      <w:r w:rsidRPr="00430019">
        <w:rPr>
          <w:rFonts w:ascii="Cambria" w:hAnsi="Cambria"/>
          <w:b/>
          <w:bCs/>
          <w:noProof/>
          <w:sz w:val="22"/>
        </w:rPr>
        <w:t>Velasco G</w:t>
      </w:r>
      <w:r w:rsidRPr="00430019">
        <w:rPr>
          <w:rFonts w:ascii="Cambria" w:hAnsi="Cambria"/>
          <w:noProof/>
          <w:sz w:val="22"/>
        </w:rPr>
        <w:t xml:space="preserve">, </w:t>
      </w:r>
      <w:r w:rsidRPr="00430019">
        <w:rPr>
          <w:rFonts w:ascii="Cambria" w:hAnsi="Cambria"/>
          <w:b/>
          <w:bCs/>
          <w:noProof/>
          <w:sz w:val="22"/>
        </w:rPr>
        <w:t>Velentzas AD</w:t>
      </w:r>
      <w:r w:rsidRPr="00430019">
        <w:rPr>
          <w:rFonts w:ascii="Cambria" w:hAnsi="Cambria"/>
          <w:noProof/>
          <w:sz w:val="22"/>
        </w:rPr>
        <w:t xml:space="preserve">, </w:t>
      </w:r>
      <w:r w:rsidRPr="00430019">
        <w:rPr>
          <w:rFonts w:ascii="Cambria" w:hAnsi="Cambria"/>
          <w:b/>
          <w:bCs/>
          <w:noProof/>
          <w:sz w:val="22"/>
        </w:rPr>
        <w:t>Velentzas PD</w:t>
      </w:r>
      <w:r w:rsidRPr="00430019">
        <w:rPr>
          <w:rFonts w:ascii="Cambria" w:hAnsi="Cambria"/>
          <w:noProof/>
          <w:sz w:val="22"/>
        </w:rPr>
        <w:t xml:space="preserve">, </w:t>
      </w:r>
      <w:r w:rsidRPr="00430019">
        <w:rPr>
          <w:rFonts w:ascii="Cambria" w:hAnsi="Cambria"/>
          <w:b/>
          <w:bCs/>
          <w:noProof/>
          <w:sz w:val="22"/>
        </w:rPr>
        <w:t>Vellai T</w:t>
      </w:r>
      <w:r w:rsidRPr="00430019">
        <w:rPr>
          <w:rFonts w:ascii="Cambria" w:hAnsi="Cambria"/>
          <w:noProof/>
          <w:sz w:val="22"/>
        </w:rPr>
        <w:t xml:space="preserve">, </w:t>
      </w:r>
      <w:r w:rsidRPr="00430019">
        <w:rPr>
          <w:rFonts w:ascii="Cambria" w:hAnsi="Cambria"/>
          <w:b/>
          <w:bCs/>
          <w:noProof/>
          <w:sz w:val="22"/>
        </w:rPr>
        <w:t>Vellenga E</w:t>
      </w:r>
      <w:r w:rsidRPr="00430019">
        <w:rPr>
          <w:rFonts w:ascii="Cambria" w:hAnsi="Cambria"/>
          <w:noProof/>
          <w:sz w:val="22"/>
        </w:rPr>
        <w:t xml:space="preserve">, </w:t>
      </w:r>
      <w:r w:rsidRPr="00430019">
        <w:rPr>
          <w:rFonts w:ascii="Cambria" w:hAnsi="Cambria"/>
          <w:b/>
          <w:bCs/>
          <w:noProof/>
          <w:sz w:val="22"/>
        </w:rPr>
        <w:t>Vendelbo MH</w:t>
      </w:r>
      <w:r w:rsidRPr="00430019">
        <w:rPr>
          <w:rFonts w:ascii="Cambria" w:hAnsi="Cambria"/>
          <w:noProof/>
          <w:sz w:val="22"/>
        </w:rPr>
        <w:t xml:space="preserve">, </w:t>
      </w:r>
      <w:r w:rsidRPr="00430019">
        <w:rPr>
          <w:rFonts w:ascii="Cambria" w:hAnsi="Cambria"/>
          <w:b/>
          <w:bCs/>
          <w:noProof/>
          <w:sz w:val="22"/>
        </w:rPr>
        <w:t>Venkatachalam K</w:t>
      </w:r>
      <w:r w:rsidRPr="00430019">
        <w:rPr>
          <w:rFonts w:ascii="Cambria" w:hAnsi="Cambria"/>
          <w:noProof/>
          <w:sz w:val="22"/>
        </w:rPr>
        <w:t xml:space="preserve">, </w:t>
      </w:r>
      <w:r w:rsidRPr="00430019">
        <w:rPr>
          <w:rFonts w:ascii="Cambria" w:hAnsi="Cambria"/>
          <w:b/>
          <w:bCs/>
          <w:noProof/>
          <w:sz w:val="22"/>
        </w:rPr>
        <w:t>Ventura N</w:t>
      </w:r>
      <w:r w:rsidRPr="00430019">
        <w:rPr>
          <w:rFonts w:ascii="Cambria" w:hAnsi="Cambria"/>
          <w:noProof/>
          <w:sz w:val="22"/>
        </w:rPr>
        <w:t xml:space="preserve">, </w:t>
      </w:r>
      <w:r w:rsidRPr="00430019">
        <w:rPr>
          <w:rFonts w:ascii="Cambria" w:hAnsi="Cambria"/>
          <w:b/>
          <w:bCs/>
          <w:noProof/>
          <w:sz w:val="22"/>
        </w:rPr>
        <w:t>Ventura S</w:t>
      </w:r>
      <w:r w:rsidRPr="00430019">
        <w:rPr>
          <w:rFonts w:ascii="Cambria" w:hAnsi="Cambria"/>
          <w:noProof/>
          <w:sz w:val="22"/>
        </w:rPr>
        <w:t xml:space="preserve">, </w:t>
      </w:r>
      <w:r w:rsidRPr="00430019">
        <w:rPr>
          <w:rFonts w:ascii="Cambria" w:hAnsi="Cambria"/>
          <w:b/>
          <w:bCs/>
          <w:noProof/>
          <w:sz w:val="22"/>
        </w:rPr>
        <w:t>Veras PS</w:t>
      </w:r>
      <w:r w:rsidRPr="00430019">
        <w:rPr>
          <w:rFonts w:ascii="Cambria" w:hAnsi="Cambria"/>
          <w:noProof/>
          <w:sz w:val="22"/>
        </w:rPr>
        <w:t xml:space="preserve">, </w:t>
      </w:r>
      <w:r w:rsidRPr="00430019">
        <w:rPr>
          <w:rFonts w:ascii="Cambria" w:hAnsi="Cambria"/>
          <w:b/>
          <w:bCs/>
          <w:noProof/>
          <w:sz w:val="22"/>
        </w:rPr>
        <w:t>Verdier M</w:t>
      </w:r>
      <w:r w:rsidRPr="00430019">
        <w:rPr>
          <w:rFonts w:ascii="Cambria" w:hAnsi="Cambria"/>
          <w:noProof/>
          <w:sz w:val="22"/>
        </w:rPr>
        <w:t xml:space="preserve">, </w:t>
      </w:r>
      <w:r w:rsidRPr="00430019">
        <w:rPr>
          <w:rFonts w:ascii="Cambria" w:hAnsi="Cambria"/>
          <w:b/>
          <w:bCs/>
          <w:noProof/>
          <w:sz w:val="22"/>
        </w:rPr>
        <w:t>Vertessy BG</w:t>
      </w:r>
      <w:r w:rsidRPr="00430019">
        <w:rPr>
          <w:rFonts w:ascii="Cambria" w:hAnsi="Cambria"/>
          <w:noProof/>
          <w:sz w:val="22"/>
        </w:rPr>
        <w:t xml:space="preserve">, </w:t>
      </w:r>
      <w:r w:rsidRPr="00430019">
        <w:rPr>
          <w:rFonts w:ascii="Cambria" w:hAnsi="Cambria"/>
          <w:b/>
          <w:bCs/>
          <w:noProof/>
          <w:sz w:val="22"/>
        </w:rPr>
        <w:t>Viale A</w:t>
      </w:r>
      <w:r w:rsidRPr="00430019">
        <w:rPr>
          <w:rFonts w:ascii="Cambria" w:hAnsi="Cambria"/>
          <w:noProof/>
          <w:sz w:val="22"/>
        </w:rPr>
        <w:t xml:space="preserve">, </w:t>
      </w:r>
      <w:r w:rsidRPr="00430019">
        <w:rPr>
          <w:rFonts w:ascii="Cambria" w:hAnsi="Cambria"/>
          <w:b/>
          <w:bCs/>
          <w:noProof/>
          <w:sz w:val="22"/>
        </w:rPr>
        <w:t>Vidal M</w:t>
      </w:r>
      <w:r w:rsidRPr="00430019">
        <w:rPr>
          <w:rFonts w:ascii="Cambria" w:hAnsi="Cambria"/>
          <w:noProof/>
          <w:sz w:val="22"/>
        </w:rPr>
        <w:t xml:space="preserve">, </w:t>
      </w:r>
      <w:r w:rsidRPr="00430019">
        <w:rPr>
          <w:rFonts w:ascii="Cambria" w:hAnsi="Cambria"/>
          <w:b/>
          <w:bCs/>
          <w:noProof/>
          <w:sz w:val="22"/>
        </w:rPr>
        <w:t>Vieira H LA</w:t>
      </w:r>
      <w:r w:rsidRPr="00430019">
        <w:rPr>
          <w:rFonts w:ascii="Cambria" w:hAnsi="Cambria"/>
          <w:noProof/>
          <w:sz w:val="22"/>
        </w:rPr>
        <w:t xml:space="preserve">, </w:t>
      </w:r>
      <w:r w:rsidRPr="00430019">
        <w:rPr>
          <w:rFonts w:ascii="Cambria" w:hAnsi="Cambria"/>
          <w:b/>
          <w:bCs/>
          <w:noProof/>
          <w:sz w:val="22"/>
        </w:rPr>
        <w:t>Vierstra RD</w:t>
      </w:r>
      <w:r w:rsidRPr="00430019">
        <w:rPr>
          <w:rFonts w:ascii="Cambria" w:hAnsi="Cambria"/>
          <w:noProof/>
          <w:sz w:val="22"/>
        </w:rPr>
        <w:t xml:space="preserve">, </w:t>
      </w:r>
      <w:r w:rsidRPr="00430019">
        <w:rPr>
          <w:rFonts w:ascii="Cambria" w:hAnsi="Cambria"/>
          <w:b/>
          <w:bCs/>
          <w:noProof/>
          <w:sz w:val="22"/>
        </w:rPr>
        <w:t>Vigneswaran N</w:t>
      </w:r>
      <w:r w:rsidRPr="00430019">
        <w:rPr>
          <w:rFonts w:ascii="Cambria" w:hAnsi="Cambria"/>
          <w:noProof/>
          <w:sz w:val="22"/>
        </w:rPr>
        <w:t xml:space="preserve">, </w:t>
      </w:r>
      <w:r w:rsidRPr="00430019">
        <w:rPr>
          <w:rFonts w:ascii="Cambria" w:hAnsi="Cambria"/>
          <w:b/>
          <w:bCs/>
          <w:noProof/>
          <w:sz w:val="22"/>
        </w:rPr>
        <w:t>Vij N</w:t>
      </w:r>
      <w:r w:rsidRPr="00430019">
        <w:rPr>
          <w:rFonts w:ascii="Cambria" w:hAnsi="Cambria"/>
          <w:noProof/>
          <w:sz w:val="22"/>
        </w:rPr>
        <w:t xml:space="preserve">, </w:t>
      </w:r>
      <w:r w:rsidRPr="00430019">
        <w:rPr>
          <w:rFonts w:ascii="Cambria" w:hAnsi="Cambria"/>
          <w:b/>
          <w:bCs/>
          <w:noProof/>
          <w:sz w:val="22"/>
        </w:rPr>
        <w:t>Vila M</w:t>
      </w:r>
      <w:r w:rsidRPr="00430019">
        <w:rPr>
          <w:rFonts w:ascii="Cambria" w:hAnsi="Cambria"/>
          <w:noProof/>
          <w:sz w:val="22"/>
        </w:rPr>
        <w:t xml:space="preserve">, </w:t>
      </w:r>
      <w:r w:rsidRPr="00430019">
        <w:rPr>
          <w:rFonts w:ascii="Cambria" w:hAnsi="Cambria"/>
          <w:b/>
          <w:bCs/>
          <w:noProof/>
          <w:sz w:val="22"/>
        </w:rPr>
        <w:t>Villar M</w:t>
      </w:r>
      <w:r w:rsidRPr="00430019">
        <w:rPr>
          <w:rFonts w:ascii="Cambria" w:hAnsi="Cambria"/>
          <w:noProof/>
          <w:sz w:val="22"/>
        </w:rPr>
        <w:t xml:space="preserve">, </w:t>
      </w:r>
      <w:r w:rsidRPr="00430019">
        <w:rPr>
          <w:rFonts w:ascii="Cambria" w:hAnsi="Cambria"/>
          <w:b/>
          <w:bCs/>
          <w:noProof/>
          <w:sz w:val="22"/>
        </w:rPr>
        <w:t>Villar VH</w:t>
      </w:r>
      <w:r w:rsidRPr="00430019">
        <w:rPr>
          <w:rFonts w:ascii="Cambria" w:hAnsi="Cambria"/>
          <w:noProof/>
          <w:sz w:val="22"/>
        </w:rPr>
        <w:t xml:space="preserve">, </w:t>
      </w:r>
      <w:r w:rsidRPr="00430019">
        <w:rPr>
          <w:rFonts w:ascii="Cambria" w:hAnsi="Cambria"/>
          <w:b/>
          <w:bCs/>
          <w:noProof/>
          <w:sz w:val="22"/>
        </w:rPr>
        <w:t>Villarroya J</w:t>
      </w:r>
      <w:r w:rsidRPr="00430019">
        <w:rPr>
          <w:rFonts w:ascii="Cambria" w:hAnsi="Cambria"/>
          <w:noProof/>
          <w:sz w:val="22"/>
        </w:rPr>
        <w:t xml:space="preserve">, </w:t>
      </w:r>
      <w:r w:rsidRPr="00430019">
        <w:rPr>
          <w:rFonts w:ascii="Cambria" w:hAnsi="Cambria"/>
          <w:b/>
          <w:bCs/>
          <w:noProof/>
          <w:sz w:val="22"/>
        </w:rPr>
        <w:t>Vindis C</w:t>
      </w:r>
      <w:r w:rsidRPr="00430019">
        <w:rPr>
          <w:rFonts w:ascii="Cambria" w:hAnsi="Cambria"/>
          <w:noProof/>
          <w:sz w:val="22"/>
        </w:rPr>
        <w:t xml:space="preserve">, </w:t>
      </w:r>
      <w:r w:rsidRPr="00430019">
        <w:rPr>
          <w:rFonts w:ascii="Cambria" w:hAnsi="Cambria"/>
          <w:b/>
          <w:bCs/>
          <w:noProof/>
          <w:sz w:val="22"/>
        </w:rPr>
        <w:t>Viola G</w:t>
      </w:r>
      <w:r w:rsidRPr="00430019">
        <w:rPr>
          <w:rFonts w:ascii="Cambria" w:hAnsi="Cambria"/>
          <w:noProof/>
          <w:sz w:val="22"/>
        </w:rPr>
        <w:t xml:space="preserve">, </w:t>
      </w:r>
      <w:r w:rsidRPr="00430019">
        <w:rPr>
          <w:rFonts w:ascii="Cambria" w:hAnsi="Cambria"/>
          <w:b/>
          <w:bCs/>
          <w:noProof/>
          <w:sz w:val="22"/>
        </w:rPr>
        <w:t>Viscomi MT</w:t>
      </w:r>
      <w:r w:rsidRPr="00430019">
        <w:rPr>
          <w:rFonts w:ascii="Cambria" w:hAnsi="Cambria"/>
          <w:noProof/>
          <w:sz w:val="22"/>
        </w:rPr>
        <w:t xml:space="preserve">, </w:t>
      </w:r>
      <w:r w:rsidRPr="00430019">
        <w:rPr>
          <w:rFonts w:ascii="Cambria" w:hAnsi="Cambria"/>
          <w:b/>
          <w:bCs/>
          <w:noProof/>
          <w:sz w:val="22"/>
        </w:rPr>
        <w:t>Vitale G</w:t>
      </w:r>
      <w:r w:rsidRPr="00430019">
        <w:rPr>
          <w:rFonts w:ascii="Cambria" w:hAnsi="Cambria"/>
          <w:noProof/>
          <w:sz w:val="22"/>
        </w:rPr>
        <w:t xml:space="preserve">, </w:t>
      </w:r>
      <w:r w:rsidRPr="00430019">
        <w:rPr>
          <w:rFonts w:ascii="Cambria" w:hAnsi="Cambria"/>
          <w:b/>
          <w:bCs/>
          <w:noProof/>
          <w:sz w:val="22"/>
        </w:rPr>
        <w:t>Vogl DT</w:t>
      </w:r>
      <w:r w:rsidRPr="00430019">
        <w:rPr>
          <w:rFonts w:ascii="Cambria" w:hAnsi="Cambria"/>
          <w:noProof/>
          <w:sz w:val="22"/>
        </w:rPr>
        <w:t xml:space="preserve">, </w:t>
      </w:r>
      <w:r w:rsidRPr="00430019">
        <w:rPr>
          <w:rFonts w:ascii="Cambria" w:hAnsi="Cambria"/>
          <w:b/>
          <w:bCs/>
          <w:noProof/>
          <w:sz w:val="22"/>
        </w:rPr>
        <w:t>Voitsekhovskaja O V</w:t>
      </w:r>
      <w:r w:rsidRPr="00430019">
        <w:rPr>
          <w:rFonts w:ascii="Cambria" w:hAnsi="Cambria"/>
          <w:noProof/>
          <w:sz w:val="22"/>
        </w:rPr>
        <w:t xml:space="preserve">, </w:t>
      </w:r>
      <w:r w:rsidRPr="00430019">
        <w:rPr>
          <w:rFonts w:ascii="Cambria" w:hAnsi="Cambria"/>
          <w:b/>
          <w:bCs/>
          <w:noProof/>
          <w:sz w:val="22"/>
        </w:rPr>
        <w:t>von Haefen C</w:t>
      </w:r>
      <w:r w:rsidRPr="00430019">
        <w:rPr>
          <w:rFonts w:ascii="Cambria" w:hAnsi="Cambria"/>
          <w:noProof/>
          <w:sz w:val="22"/>
        </w:rPr>
        <w:t xml:space="preserve">, </w:t>
      </w:r>
      <w:r w:rsidRPr="00430019">
        <w:rPr>
          <w:rFonts w:ascii="Cambria" w:hAnsi="Cambria"/>
          <w:b/>
          <w:bCs/>
          <w:noProof/>
          <w:sz w:val="22"/>
        </w:rPr>
        <w:t>von Schwarzenberg K</w:t>
      </w:r>
      <w:r w:rsidRPr="00430019">
        <w:rPr>
          <w:rFonts w:ascii="Cambria" w:hAnsi="Cambria"/>
          <w:noProof/>
          <w:sz w:val="22"/>
        </w:rPr>
        <w:t xml:space="preserve">, </w:t>
      </w:r>
      <w:r w:rsidRPr="00430019">
        <w:rPr>
          <w:rFonts w:ascii="Cambria" w:hAnsi="Cambria"/>
          <w:b/>
          <w:bCs/>
          <w:noProof/>
          <w:sz w:val="22"/>
        </w:rPr>
        <w:t>Voth DE</w:t>
      </w:r>
      <w:r w:rsidRPr="00430019">
        <w:rPr>
          <w:rFonts w:ascii="Cambria" w:hAnsi="Cambria"/>
          <w:noProof/>
          <w:sz w:val="22"/>
        </w:rPr>
        <w:t xml:space="preserve">, </w:t>
      </w:r>
      <w:r w:rsidRPr="00430019">
        <w:rPr>
          <w:rFonts w:ascii="Cambria" w:hAnsi="Cambria"/>
          <w:b/>
          <w:bCs/>
          <w:noProof/>
          <w:sz w:val="22"/>
        </w:rPr>
        <w:t>Vouret-Craviari V</w:t>
      </w:r>
      <w:r w:rsidRPr="00430019">
        <w:rPr>
          <w:rFonts w:ascii="Cambria" w:hAnsi="Cambria"/>
          <w:noProof/>
          <w:sz w:val="22"/>
        </w:rPr>
        <w:t xml:space="preserve">, </w:t>
      </w:r>
      <w:r w:rsidRPr="00430019">
        <w:rPr>
          <w:rFonts w:ascii="Cambria" w:hAnsi="Cambria"/>
          <w:b/>
          <w:bCs/>
          <w:noProof/>
          <w:sz w:val="22"/>
        </w:rPr>
        <w:t>Vuori K</w:t>
      </w:r>
      <w:r w:rsidRPr="00430019">
        <w:rPr>
          <w:rFonts w:ascii="Cambria" w:hAnsi="Cambria"/>
          <w:noProof/>
          <w:sz w:val="22"/>
        </w:rPr>
        <w:t xml:space="preserve">, </w:t>
      </w:r>
      <w:r w:rsidRPr="00430019">
        <w:rPr>
          <w:rFonts w:ascii="Cambria" w:hAnsi="Cambria"/>
          <w:b/>
          <w:bCs/>
          <w:noProof/>
          <w:sz w:val="22"/>
        </w:rPr>
        <w:t>Vyas JM</w:t>
      </w:r>
      <w:r w:rsidRPr="00430019">
        <w:rPr>
          <w:rFonts w:ascii="Cambria" w:hAnsi="Cambria"/>
          <w:noProof/>
          <w:sz w:val="22"/>
        </w:rPr>
        <w:t xml:space="preserve">, </w:t>
      </w:r>
      <w:r w:rsidRPr="00430019">
        <w:rPr>
          <w:rFonts w:ascii="Cambria" w:hAnsi="Cambria"/>
          <w:b/>
          <w:bCs/>
          <w:noProof/>
          <w:sz w:val="22"/>
        </w:rPr>
        <w:t>Waeber C</w:t>
      </w:r>
      <w:r w:rsidRPr="00430019">
        <w:rPr>
          <w:rFonts w:ascii="Cambria" w:hAnsi="Cambria"/>
          <w:noProof/>
          <w:sz w:val="22"/>
        </w:rPr>
        <w:t xml:space="preserve">, </w:t>
      </w:r>
      <w:r w:rsidRPr="00430019">
        <w:rPr>
          <w:rFonts w:ascii="Cambria" w:hAnsi="Cambria"/>
          <w:b/>
          <w:bCs/>
          <w:noProof/>
          <w:sz w:val="22"/>
        </w:rPr>
        <w:t>Walker CL</w:t>
      </w:r>
      <w:r w:rsidRPr="00430019">
        <w:rPr>
          <w:rFonts w:ascii="Cambria" w:hAnsi="Cambria"/>
          <w:noProof/>
          <w:sz w:val="22"/>
        </w:rPr>
        <w:t xml:space="preserve">, </w:t>
      </w:r>
      <w:r w:rsidRPr="00430019">
        <w:rPr>
          <w:rFonts w:ascii="Cambria" w:hAnsi="Cambria"/>
          <w:b/>
          <w:bCs/>
          <w:noProof/>
          <w:sz w:val="22"/>
        </w:rPr>
        <w:t>Walker MJ</w:t>
      </w:r>
      <w:r w:rsidRPr="00430019">
        <w:rPr>
          <w:rFonts w:ascii="Cambria" w:hAnsi="Cambria"/>
          <w:noProof/>
          <w:sz w:val="22"/>
        </w:rPr>
        <w:t xml:space="preserve">, </w:t>
      </w:r>
      <w:r w:rsidRPr="00430019">
        <w:rPr>
          <w:rFonts w:ascii="Cambria" w:hAnsi="Cambria"/>
          <w:b/>
          <w:bCs/>
          <w:noProof/>
          <w:sz w:val="22"/>
        </w:rPr>
        <w:t>Walter J</w:t>
      </w:r>
      <w:r w:rsidRPr="00430019">
        <w:rPr>
          <w:rFonts w:ascii="Cambria" w:hAnsi="Cambria"/>
          <w:noProof/>
          <w:sz w:val="22"/>
        </w:rPr>
        <w:t xml:space="preserve">, </w:t>
      </w:r>
      <w:r w:rsidRPr="00430019">
        <w:rPr>
          <w:rFonts w:ascii="Cambria" w:hAnsi="Cambria"/>
          <w:b/>
          <w:bCs/>
          <w:noProof/>
          <w:sz w:val="22"/>
        </w:rPr>
        <w:t>Wan L</w:t>
      </w:r>
      <w:r w:rsidRPr="00430019">
        <w:rPr>
          <w:rFonts w:ascii="Cambria" w:hAnsi="Cambria"/>
          <w:noProof/>
          <w:sz w:val="22"/>
        </w:rPr>
        <w:t xml:space="preserve">, </w:t>
      </w:r>
      <w:r w:rsidRPr="00430019">
        <w:rPr>
          <w:rFonts w:ascii="Cambria" w:hAnsi="Cambria"/>
          <w:b/>
          <w:bCs/>
          <w:noProof/>
          <w:sz w:val="22"/>
        </w:rPr>
        <w:t>Wan X</w:t>
      </w:r>
      <w:r w:rsidRPr="00430019">
        <w:rPr>
          <w:rFonts w:ascii="Cambria" w:hAnsi="Cambria"/>
          <w:noProof/>
          <w:sz w:val="22"/>
        </w:rPr>
        <w:t xml:space="preserve">, </w:t>
      </w:r>
      <w:r w:rsidRPr="00430019">
        <w:rPr>
          <w:rFonts w:ascii="Cambria" w:hAnsi="Cambria"/>
          <w:b/>
          <w:bCs/>
          <w:noProof/>
          <w:sz w:val="22"/>
        </w:rPr>
        <w:t>Wang B</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C-Y</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C</w:t>
      </w:r>
      <w:r w:rsidRPr="00430019">
        <w:rPr>
          <w:rFonts w:ascii="Cambria" w:hAnsi="Cambria"/>
          <w:noProof/>
          <w:sz w:val="22"/>
        </w:rPr>
        <w:t xml:space="preserve">, </w:t>
      </w:r>
      <w:r w:rsidRPr="00430019">
        <w:rPr>
          <w:rFonts w:ascii="Cambria" w:hAnsi="Cambria"/>
          <w:b/>
          <w:bCs/>
          <w:noProof/>
          <w:sz w:val="22"/>
        </w:rPr>
        <w:t>Wang D</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F</w:t>
      </w:r>
      <w:r w:rsidRPr="00430019">
        <w:rPr>
          <w:rFonts w:ascii="Cambria" w:hAnsi="Cambria"/>
          <w:noProof/>
          <w:sz w:val="22"/>
        </w:rPr>
        <w:t xml:space="preserve">, </w:t>
      </w:r>
      <w:r w:rsidRPr="00430019">
        <w:rPr>
          <w:rFonts w:ascii="Cambria" w:hAnsi="Cambria"/>
          <w:b/>
          <w:bCs/>
          <w:noProof/>
          <w:sz w:val="22"/>
        </w:rPr>
        <w:t>Wang 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H-G</w:t>
      </w:r>
      <w:r w:rsidRPr="00430019">
        <w:rPr>
          <w:rFonts w:ascii="Cambria" w:hAnsi="Cambria"/>
          <w:noProof/>
          <w:sz w:val="22"/>
        </w:rPr>
        <w:t xml:space="preserve">, </w:t>
      </w:r>
      <w:r w:rsidRPr="00430019">
        <w:rPr>
          <w:rFonts w:ascii="Cambria" w:hAnsi="Cambria"/>
          <w:b/>
          <w:bCs/>
          <w:noProof/>
          <w:sz w:val="22"/>
        </w:rPr>
        <w:t>Wang H</w:t>
      </w:r>
      <w:r w:rsidRPr="00430019">
        <w:rPr>
          <w:rFonts w:ascii="Cambria" w:hAnsi="Cambria"/>
          <w:noProof/>
          <w:sz w:val="22"/>
        </w:rPr>
        <w:t xml:space="preserve">, </w:t>
      </w:r>
      <w:r w:rsidRPr="00430019">
        <w:rPr>
          <w:rFonts w:ascii="Cambria" w:hAnsi="Cambria"/>
          <w:b/>
          <w:bCs/>
          <w:noProof/>
          <w:sz w:val="22"/>
        </w:rPr>
        <w:t>Wang H-D</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J</w:t>
      </w:r>
      <w:r w:rsidRPr="00430019">
        <w:rPr>
          <w:rFonts w:ascii="Cambria" w:hAnsi="Cambria"/>
          <w:noProof/>
          <w:sz w:val="22"/>
        </w:rPr>
        <w:t xml:space="preserve">, </w:t>
      </w:r>
      <w:r w:rsidRPr="00430019">
        <w:rPr>
          <w:rFonts w:ascii="Cambria" w:hAnsi="Cambria"/>
          <w:b/>
          <w:bCs/>
          <w:noProof/>
          <w:sz w:val="22"/>
        </w:rPr>
        <w:t>Wang M</w:t>
      </w:r>
      <w:r w:rsidRPr="00430019">
        <w:rPr>
          <w:rFonts w:ascii="Cambria" w:hAnsi="Cambria"/>
          <w:noProof/>
          <w:sz w:val="22"/>
        </w:rPr>
        <w:t xml:space="preserve">, </w:t>
      </w:r>
      <w:r w:rsidRPr="00430019">
        <w:rPr>
          <w:rFonts w:ascii="Cambria" w:hAnsi="Cambria"/>
          <w:b/>
          <w:bCs/>
          <w:noProof/>
          <w:sz w:val="22"/>
        </w:rPr>
        <w:t>Wang M-Q</w:t>
      </w:r>
      <w:r w:rsidRPr="00430019">
        <w:rPr>
          <w:rFonts w:ascii="Cambria" w:hAnsi="Cambria"/>
          <w:noProof/>
          <w:sz w:val="22"/>
        </w:rPr>
        <w:t xml:space="preserve">, </w:t>
      </w:r>
      <w:r w:rsidRPr="00430019">
        <w:rPr>
          <w:rFonts w:ascii="Cambria" w:hAnsi="Cambria"/>
          <w:b/>
          <w:bCs/>
          <w:noProof/>
          <w:sz w:val="22"/>
        </w:rPr>
        <w:t>Wang P-Y</w:t>
      </w:r>
      <w:r w:rsidRPr="00430019">
        <w:rPr>
          <w:rFonts w:ascii="Cambria" w:hAnsi="Cambria"/>
          <w:noProof/>
          <w:sz w:val="22"/>
        </w:rPr>
        <w:t xml:space="preserve">, </w:t>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Wang RC</w:t>
      </w:r>
      <w:r w:rsidRPr="00430019">
        <w:rPr>
          <w:rFonts w:ascii="Cambria" w:hAnsi="Cambria"/>
          <w:noProof/>
          <w:sz w:val="22"/>
        </w:rPr>
        <w:t xml:space="preserve">, </w:t>
      </w:r>
      <w:r w:rsidRPr="00430019">
        <w:rPr>
          <w:rFonts w:ascii="Cambria" w:hAnsi="Cambria"/>
          <w:b/>
          <w:bCs/>
          <w:noProof/>
          <w:sz w:val="22"/>
        </w:rPr>
        <w:t>Wang S</w:t>
      </w:r>
      <w:r w:rsidRPr="00430019">
        <w:rPr>
          <w:rFonts w:ascii="Cambria" w:hAnsi="Cambria"/>
          <w:noProof/>
          <w:sz w:val="22"/>
        </w:rPr>
        <w:t xml:space="preserve">, </w:t>
      </w:r>
      <w:r w:rsidRPr="00430019">
        <w:rPr>
          <w:rFonts w:ascii="Cambria" w:hAnsi="Cambria"/>
          <w:b/>
          <w:bCs/>
          <w:noProof/>
          <w:sz w:val="22"/>
        </w:rPr>
        <w:t>Wang T-F</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X</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Y-J</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YT</w:t>
      </w:r>
      <w:r w:rsidRPr="00430019">
        <w:rPr>
          <w:rFonts w:ascii="Cambria" w:hAnsi="Cambria"/>
          <w:noProof/>
          <w:sz w:val="22"/>
        </w:rPr>
        <w:t xml:space="preserve">, </w:t>
      </w:r>
      <w:r w:rsidRPr="00430019">
        <w:rPr>
          <w:rFonts w:ascii="Cambria" w:hAnsi="Cambria"/>
          <w:b/>
          <w:bCs/>
          <w:noProof/>
          <w:sz w:val="22"/>
        </w:rPr>
        <w:t>Wang Y</w:t>
      </w:r>
      <w:r w:rsidRPr="00430019">
        <w:rPr>
          <w:rFonts w:ascii="Cambria" w:hAnsi="Cambria"/>
          <w:noProof/>
          <w:sz w:val="22"/>
        </w:rPr>
        <w:t xml:space="preserve">, </w:t>
      </w:r>
      <w:r w:rsidRPr="00430019">
        <w:rPr>
          <w:rFonts w:ascii="Cambria" w:hAnsi="Cambria"/>
          <w:b/>
          <w:bCs/>
          <w:noProof/>
          <w:sz w:val="22"/>
        </w:rPr>
        <w:t>Wang Z-N</w:t>
      </w:r>
      <w:r w:rsidRPr="00430019">
        <w:rPr>
          <w:rFonts w:ascii="Cambria" w:hAnsi="Cambria"/>
          <w:noProof/>
          <w:sz w:val="22"/>
        </w:rPr>
        <w:t xml:space="preserve">, </w:t>
      </w:r>
      <w:r w:rsidRPr="00430019">
        <w:rPr>
          <w:rFonts w:ascii="Cambria" w:hAnsi="Cambria"/>
          <w:b/>
          <w:bCs/>
          <w:noProof/>
          <w:sz w:val="22"/>
        </w:rPr>
        <w:t>Wappner P</w:t>
      </w:r>
      <w:r w:rsidRPr="00430019">
        <w:rPr>
          <w:rFonts w:ascii="Cambria" w:hAnsi="Cambria"/>
          <w:noProof/>
          <w:sz w:val="22"/>
        </w:rPr>
        <w:t xml:space="preserve">, </w:t>
      </w:r>
      <w:r w:rsidRPr="00430019">
        <w:rPr>
          <w:rFonts w:ascii="Cambria" w:hAnsi="Cambria"/>
          <w:b/>
          <w:bCs/>
          <w:noProof/>
          <w:sz w:val="22"/>
        </w:rPr>
        <w:t>Ward C</w:t>
      </w:r>
      <w:r w:rsidRPr="00430019">
        <w:rPr>
          <w:rFonts w:ascii="Cambria" w:hAnsi="Cambria"/>
          <w:noProof/>
          <w:sz w:val="22"/>
        </w:rPr>
        <w:t xml:space="preserve">, </w:t>
      </w:r>
      <w:r w:rsidRPr="00430019">
        <w:rPr>
          <w:rFonts w:ascii="Cambria" w:hAnsi="Cambria"/>
          <w:b/>
          <w:bCs/>
          <w:noProof/>
          <w:sz w:val="22"/>
        </w:rPr>
        <w:t>Ward DM</w:t>
      </w:r>
      <w:r w:rsidRPr="00430019">
        <w:rPr>
          <w:rFonts w:ascii="Cambria" w:hAnsi="Cambria"/>
          <w:noProof/>
          <w:sz w:val="22"/>
        </w:rPr>
        <w:t xml:space="preserve">, </w:t>
      </w:r>
      <w:r w:rsidRPr="00430019">
        <w:rPr>
          <w:rFonts w:ascii="Cambria" w:hAnsi="Cambria"/>
          <w:b/>
          <w:bCs/>
          <w:noProof/>
          <w:sz w:val="22"/>
        </w:rPr>
        <w:t>Warnes G</w:t>
      </w:r>
      <w:r w:rsidRPr="00430019">
        <w:rPr>
          <w:rFonts w:ascii="Cambria" w:hAnsi="Cambria"/>
          <w:noProof/>
          <w:sz w:val="22"/>
        </w:rPr>
        <w:t xml:space="preserve">, </w:t>
      </w:r>
      <w:r w:rsidRPr="00430019">
        <w:rPr>
          <w:rFonts w:ascii="Cambria" w:hAnsi="Cambria"/>
          <w:b/>
          <w:bCs/>
          <w:noProof/>
          <w:sz w:val="22"/>
        </w:rPr>
        <w:t>Watada H</w:t>
      </w:r>
      <w:r w:rsidRPr="00430019">
        <w:rPr>
          <w:rFonts w:ascii="Cambria" w:hAnsi="Cambria"/>
          <w:noProof/>
          <w:sz w:val="22"/>
        </w:rPr>
        <w:t xml:space="preserve">, </w:t>
      </w:r>
      <w:r w:rsidRPr="00430019">
        <w:rPr>
          <w:rFonts w:ascii="Cambria" w:hAnsi="Cambria"/>
          <w:b/>
          <w:bCs/>
          <w:noProof/>
          <w:sz w:val="22"/>
        </w:rPr>
        <w:t>Watanabe Y</w:t>
      </w:r>
      <w:r w:rsidRPr="00430019">
        <w:rPr>
          <w:rFonts w:ascii="Cambria" w:hAnsi="Cambria"/>
          <w:noProof/>
          <w:sz w:val="22"/>
        </w:rPr>
        <w:t xml:space="preserve">, </w:t>
      </w:r>
      <w:r w:rsidRPr="00430019">
        <w:rPr>
          <w:rFonts w:ascii="Cambria" w:hAnsi="Cambria"/>
          <w:b/>
          <w:bCs/>
          <w:noProof/>
          <w:sz w:val="22"/>
        </w:rPr>
        <w:t>Watase K</w:t>
      </w:r>
      <w:r w:rsidRPr="00430019">
        <w:rPr>
          <w:rFonts w:ascii="Cambria" w:hAnsi="Cambria"/>
          <w:noProof/>
          <w:sz w:val="22"/>
        </w:rPr>
        <w:t xml:space="preserve">, </w:t>
      </w:r>
      <w:r w:rsidRPr="00430019">
        <w:rPr>
          <w:rFonts w:ascii="Cambria" w:hAnsi="Cambria"/>
          <w:b/>
          <w:bCs/>
          <w:noProof/>
          <w:sz w:val="22"/>
        </w:rPr>
        <w:lastRenderedPageBreak/>
        <w:t>Weaver TE</w:t>
      </w:r>
      <w:r w:rsidRPr="00430019">
        <w:rPr>
          <w:rFonts w:ascii="Cambria" w:hAnsi="Cambria"/>
          <w:noProof/>
          <w:sz w:val="22"/>
        </w:rPr>
        <w:t xml:space="preserve">, </w:t>
      </w:r>
      <w:r w:rsidRPr="00430019">
        <w:rPr>
          <w:rFonts w:ascii="Cambria" w:hAnsi="Cambria"/>
          <w:b/>
          <w:bCs/>
          <w:noProof/>
          <w:sz w:val="22"/>
        </w:rPr>
        <w:t>Weekes CD</w:t>
      </w:r>
      <w:r w:rsidRPr="00430019">
        <w:rPr>
          <w:rFonts w:ascii="Cambria" w:hAnsi="Cambria"/>
          <w:noProof/>
          <w:sz w:val="22"/>
        </w:rPr>
        <w:t xml:space="preserve">, </w:t>
      </w:r>
      <w:r w:rsidRPr="00430019">
        <w:rPr>
          <w:rFonts w:ascii="Cambria" w:hAnsi="Cambria"/>
          <w:b/>
          <w:bCs/>
          <w:noProof/>
          <w:sz w:val="22"/>
        </w:rPr>
        <w:t>Wei J</w:t>
      </w:r>
      <w:r w:rsidRPr="00430019">
        <w:rPr>
          <w:rFonts w:ascii="Cambria" w:hAnsi="Cambria"/>
          <w:noProof/>
          <w:sz w:val="22"/>
        </w:rPr>
        <w:t xml:space="preserve">, </w:t>
      </w:r>
      <w:r w:rsidRPr="00430019">
        <w:rPr>
          <w:rFonts w:ascii="Cambria" w:hAnsi="Cambria"/>
          <w:b/>
          <w:bCs/>
          <w:noProof/>
          <w:sz w:val="22"/>
        </w:rPr>
        <w:t>Weide T</w:t>
      </w:r>
      <w:r w:rsidRPr="00430019">
        <w:rPr>
          <w:rFonts w:ascii="Cambria" w:hAnsi="Cambria"/>
          <w:noProof/>
          <w:sz w:val="22"/>
        </w:rPr>
        <w:t xml:space="preserve">, </w:t>
      </w:r>
      <w:r w:rsidRPr="00430019">
        <w:rPr>
          <w:rFonts w:ascii="Cambria" w:hAnsi="Cambria"/>
          <w:b/>
          <w:bCs/>
          <w:noProof/>
          <w:sz w:val="22"/>
        </w:rPr>
        <w:t>Weihl CC</w:t>
      </w:r>
      <w:r w:rsidRPr="00430019">
        <w:rPr>
          <w:rFonts w:ascii="Cambria" w:hAnsi="Cambria"/>
          <w:noProof/>
          <w:sz w:val="22"/>
        </w:rPr>
        <w:t xml:space="preserve">, </w:t>
      </w:r>
      <w:r w:rsidRPr="00430019">
        <w:rPr>
          <w:rFonts w:ascii="Cambria" w:hAnsi="Cambria"/>
          <w:b/>
          <w:bCs/>
          <w:noProof/>
          <w:sz w:val="22"/>
        </w:rPr>
        <w:t>Weindl G</w:t>
      </w:r>
      <w:r w:rsidRPr="00430019">
        <w:rPr>
          <w:rFonts w:ascii="Cambria" w:hAnsi="Cambria"/>
          <w:noProof/>
          <w:sz w:val="22"/>
        </w:rPr>
        <w:t xml:space="preserve">, </w:t>
      </w:r>
      <w:r w:rsidRPr="00430019">
        <w:rPr>
          <w:rFonts w:ascii="Cambria" w:hAnsi="Cambria"/>
          <w:b/>
          <w:bCs/>
          <w:noProof/>
          <w:sz w:val="22"/>
        </w:rPr>
        <w:t>Weis SN</w:t>
      </w:r>
      <w:r w:rsidRPr="00430019">
        <w:rPr>
          <w:rFonts w:ascii="Cambria" w:hAnsi="Cambria"/>
          <w:noProof/>
          <w:sz w:val="22"/>
        </w:rPr>
        <w:t xml:space="preserve">, </w:t>
      </w:r>
      <w:r w:rsidRPr="00430019">
        <w:rPr>
          <w:rFonts w:ascii="Cambria" w:hAnsi="Cambria"/>
          <w:b/>
          <w:bCs/>
          <w:noProof/>
          <w:sz w:val="22"/>
        </w:rPr>
        <w:t>Wen L</w:t>
      </w:r>
      <w:r w:rsidRPr="00430019">
        <w:rPr>
          <w:rFonts w:ascii="Cambria" w:hAnsi="Cambria"/>
          <w:noProof/>
          <w:sz w:val="22"/>
        </w:rPr>
        <w:t xml:space="preserve">, </w:t>
      </w:r>
      <w:r w:rsidRPr="00430019">
        <w:rPr>
          <w:rFonts w:ascii="Cambria" w:hAnsi="Cambria"/>
          <w:b/>
          <w:bCs/>
          <w:noProof/>
          <w:sz w:val="22"/>
        </w:rPr>
        <w:t>Wen X</w:t>
      </w:r>
      <w:r w:rsidRPr="00430019">
        <w:rPr>
          <w:rFonts w:ascii="Cambria" w:hAnsi="Cambria"/>
          <w:noProof/>
          <w:sz w:val="22"/>
        </w:rPr>
        <w:t xml:space="preserve">, </w:t>
      </w:r>
      <w:r w:rsidRPr="00430019">
        <w:rPr>
          <w:rFonts w:ascii="Cambria" w:hAnsi="Cambria"/>
          <w:b/>
          <w:bCs/>
          <w:noProof/>
          <w:sz w:val="22"/>
        </w:rPr>
        <w:t>Wen Y</w:t>
      </w:r>
      <w:r w:rsidRPr="00430019">
        <w:rPr>
          <w:rFonts w:ascii="Cambria" w:hAnsi="Cambria"/>
          <w:noProof/>
          <w:sz w:val="22"/>
        </w:rPr>
        <w:t xml:space="preserve">, </w:t>
      </w:r>
      <w:r w:rsidRPr="00430019">
        <w:rPr>
          <w:rFonts w:ascii="Cambria" w:hAnsi="Cambria"/>
          <w:b/>
          <w:bCs/>
          <w:noProof/>
          <w:sz w:val="22"/>
        </w:rPr>
        <w:t>Westermann B</w:t>
      </w:r>
      <w:r w:rsidRPr="00430019">
        <w:rPr>
          <w:rFonts w:ascii="Cambria" w:hAnsi="Cambria"/>
          <w:noProof/>
          <w:sz w:val="22"/>
        </w:rPr>
        <w:t xml:space="preserve">, </w:t>
      </w:r>
      <w:r w:rsidRPr="00430019">
        <w:rPr>
          <w:rFonts w:ascii="Cambria" w:hAnsi="Cambria"/>
          <w:b/>
          <w:bCs/>
          <w:noProof/>
          <w:sz w:val="22"/>
        </w:rPr>
        <w:t>Weyand CM</w:t>
      </w:r>
      <w:r w:rsidRPr="00430019">
        <w:rPr>
          <w:rFonts w:ascii="Cambria" w:hAnsi="Cambria"/>
          <w:noProof/>
          <w:sz w:val="22"/>
        </w:rPr>
        <w:t xml:space="preserve">, </w:t>
      </w:r>
      <w:r w:rsidRPr="00430019">
        <w:rPr>
          <w:rFonts w:ascii="Cambria" w:hAnsi="Cambria"/>
          <w:b/>
          <w:bCs/>
          <w:noProof/>
          <w:sz w:val="22"/>
        </w:rPr>
        <w:t>White AR</w:t>
      </w:r>
      <w:r w:rsidRPr="00430019">
        <w:rPr>
          <w:rFonts w:ascii="Cambria" w:hAnsi="Cambria"/>
          <w:noProof/>
          <w:sz w:val="22"/>
        </w:rPr>
        <w:t xml:space="preserve">, </w:t>
      </w:r>
      <w:r w:rsidRPr="00430019">
        <w:rPr>
          <w:rFonts w:ascii="Cambria" w:hAnsi="Cambria"/>
          <w:b/>
          <w:bCs/>
          <w:noProof/>
          <w:sz w:val="22"/>
        </w:rPr>
        <w:t>White E</w:t>
      </w:r>
      <w:r w:rsidRPr="00430019">
        <w:rPr>
          <w:rFonts w:ascii="Cambria" w:hAnsi="Cambria"/>
          <w:noProof/>
          <w:sz w:val="22"/>
        </w:rPr>
        <w:t xml:space="preserve">, </w:t>
      </w:r>
      <w:r w:rsidRPr="00430019">
        <w:rPr>
          <w:rFonts w:ascii="Cambria" w:hAnsi="Cambria"/>
          <w:b/>
          <w:bCs/>
          <w:noProof/>
          <w:sz w:val="22"/>
        </w:rPr>
        <w:t>Whitton JL</w:t>
      </w:r>
      <w:r w:rsidRPr="00430019">
        <w:rPr>
          <w:rFonts w:ascii="Cambria" w:hAnsi="Cambria"/>
          <w:noProof/>
          <w:sz w:val="22"/>
        </w:rPr>
        <w:t xml:space="preserve">, </w:t>
      </w:r>
      <w:r w:rsidRPr="00430019">
        <w:rPr>
          <w:rFonts w:ascii="Cambria" w:hAnsi="Cambria"/>
          <w:b/>
          <w:bCs/>
          <w:noProof/>
          <w:sz w:val="22"/>
        </w:rPr>
        <w:t>Whitworth AJ</w:t>
      </w:r>
      <w:r w:rsidRPr="00430019">
        <w:rPr>
          <w:rFonts w:ascii="Cambria" w:hAnsi="Cambria"/>
          <w:noProof/>
          <w:sz w:val="22"/>
        </w:rPr>
        <w:t xml:space="preserve">, </w:t>
      </w:r>
      <w:r w:rsidRPr="00430019">
        <w:rPr>
          <w:rFonts w:ascii="Cambria" w:hAnsi="Cambria"/>
          <w:b/>
          <w:bCs/>
          <w:noProof/>
          <w:sz w:val="22"/>
        </w:rPr>
        <w:t>Wiels J</w:t>
      </w:r>
      <w:r w:rsidRPr="00430019">
        <w:rPr>
          <w:rFonts w:ascii="Cambria" w:hAnsi="Cambria"/>
          <w:noProof/>
          <w:sz w:val="22"/>
        </w:rPr>
        <w:t xml:space="preserve">, </w:t>
      </w:r>
      <w:r w:rsidRPr="00430019">
        <w:rPr>
          <w:rFonts w:ascii="Cambria" w:hAnsi="Cambria"/>
          <w:b/>
          <w:bCs/>
          <w:noProof/>
          <w:sz w:val="22"/>
        </w:rPr>
        <w:t>Wild F</w:t>
      </w:r>
      <w:r w:rsidRPr="00430019">
        <w:rPr>
          <w:rFonts w:ascii="Cambria" w:hAnsi="Cambria"/>
          <w:noProof/>
          <w:sz w:val="22"/>
        </w:rPr>
        <w:t xml:space="preserve">, </w:t>
      </w:r>
      <w:r w:rsidRPr="00430019">
        <w:rPr>
          <w:rFonts w:ascii="Cambria" w:hAnsi="Cambria"/>
          <w:b/>
          <w:bCs/>
          <w:noProof/>
          <w:sz w:val="22"/>
        </w:rPr>
        <w:t>Wildenberg ME</w:t>
      </w:r>
      <w:r w:rsidRPr="00430019">
        <w:rPr>
          <w:rFonts w:ascii="Cambria" w:hAnsi="Cambria"/>
          <w:noProof/>
          <w:sz w:val="22"/>
        </w:rPr>
        <w:t xml:space="preserve">, </w:t>
      </w:r>
      <w:r w:rsidRPr="00430019">
        <w:rPr>
          <w:rFonts w:ascii="Cambria" w:hAnsi="Cambria"/>
          <w:b/>
          <w:bCs/>
          <w:noProof/>
          <w:sz w:val="22"/>
        </w:rPr>
        <w:t>Wileman T</w:t>
      </w:r>
      <w:r w:rsidRPr="00430019">
        <w:rPr>
          <w:rFonts w:ascii="Cambria" w:hAnsi="Cambria"/>
          <w:noProof/>
          <w:sz w:val="22"/>
        </w:rPr>
        <w:t xml:space="preserve">, </w:t>
      </w:r>
      <w:r w:rsidRPr="00430019">
        <w:rPr>
          <w:rFonts w:ascii="Cambria" w:hAnsi="Cambria"/>
          <w:b/>
          <w:bCs/>
          <w:noProof/>
          <w:sz w:val="22"/>
        </w:rPr>
        <w:t>Wilkinson DS</w:t>
      </w:r>
      <w:r w:rsidRPr="00430019">
        <w:rPr>
          <w:rFonts w:ascii="Cambria" w:hAnsi="Cambria"/>
          <w:noProof/>
          <w:sz w:val="22"/>
        </w:rPr>
        <w:t xml:space="preserve">, </w:t>
      </w:r>
      <w:r w:rsidRPr="00430019">
        <w:rPr>
          <w:rFonts w:ascii="Cambria" w:hAnsi="Cambria"/>
          <w:b/>
          <w:bCs/>
          <w:noProof/>
          <w:sz w:val="22"/>
        </w:rPr>
        <w:t>Wilkinson S</w:t>
      </w:r>
      <w:r w:rsidRPr="00430019">
        <w:rPr>
          <w:rFonts w:ascii="Cambria" w:hAnsi="Cambria"/>
          <w:noProof/>
          <w:sz w:val="22"/>
        </w:rPr>
        <w:t xml:space="preserve">, </w:t>
      </w:r>
      <w:r w:rsidRPr="00430019">
        <w:rPr>
          <w:rFonts w:ascii="Cambria" w:hAnsi="Cambria"/>
          <w:b/>
          <w:bCs/>
          <w:noProof/>
          <w:sz w:val="22"/>
        </w:rPr>
        <w:t>Willbold D</w:t>
      </w:r>
      <w:r w:rsidRPr="00430019">
        <w:rPr>
          <w:rFonts w:ascii="Cambria" w:hAnsi="Cambria"/>
          <w:noProof/>
          <w:sz w:val="22"/>
        </w:rPr>
        <w:t xml:space="preserve">, </w:t>
      </w:r>
      <w:r w:rsidRPr="00430019">
        <w:rPr>
          <w:rFonts w:ascii="Cambria" w:hAnsi="Cambria"/>
          <w:b/>
          <w:bCs/>
          <w:noProof/>
          <w:sz w:val="22"/>
        </w:rPr>
        <w:t>Williams C</w:t>
      </w:r>
      <w:r w:rsidRPr="00430019">
        <w:rPr>
          <w:rFonts w:ascii="Cambria" w:hAnsi="Cambria"/>
          <w:noProof/>
          <w:sz w:val="22"/>
        </w:rPr>
        <w:t xml:space="preserve">, </w:t>
      </w:r>
      <w:r w:rsidRPr="00430019">
        <w:rPr>
          <w:rFonts w:ascii="Cambria" w:hAnsi="Cambria"/>
          <w:b/>
          <w:bCs/>
          <w:noProof/>
          <w:sz w:val="22"/>
        </w:rPr>
        <w:t>Williams K</w:t>
      </w:r>
      <w:r w:rsidRPr="00430019">
        <w:rPr>
          <w:rFonts w:ascii="Cambria" w:hAnsi="Cambria"/>
          <w:noProof/>
          <w:sz w:val="22"/>
        </w:rPr>
        <w:t xml:space="preserve">, </w:t>
      </w:r>
      <w:r w:rsidRPr="00430019">
        <w:rPr>
          <w:rFonts w:ascii="Cambria" w:hAnsi="Cambria"/>
          <w:b/>
          <w:bCs/>
          <w:noProof/>
          <w:sz w:val="22"/>
        </w:rPr>
        <w:t>Williamson PR</w:t>
      </w:r>
      <w:r w:rsidRPr="00430019">
        <w:rPr>
          <w:rFonts w:ascii="Cambria" w:hAnsi="Cambria"/>
          <w:noProof/>
          <w:sz w:val="22"/>
        </w:rPr>
        <w:t xml:space="preserve">, </w:t>
      </w:r>
      <w:r w:rsidRPr="00430019">
        <w:rPr>
          <w:rFonts w:ascii="Cambria" w:hAnsi="Cambria"/>
          <w:b/>
          <w:bCs/>
          <w:noProof/>
          <w:sz w:val="22"/>
        </w:rPr>
        <w:t>Winklhofer KF</w:t>
      </w:r>
      <w:r w:rsidRPr="00430019">
        <w:rPr>
          <w:rFonts w:ascii="Cambria" w:hAnsi="Cambria"/>
          <w:noProof/>
          <w:sz w:val="22"/>
        </w:rPr>
        <w:t xml:space="preserve">, </w:t>
      </w:r>
      <w:r w:rsidRPr="00430019">
        <w:rPr>
          <w:rFonts w:ascii="Cambria" w:hAnsi="Cambria"/>
          <w:b/>
          <w:bCs/>
          <w:noProof/>
          <w:sz w:val="22"/>
        </w:rPr>
        <w:t>Witkin SS</w:t>
      </w:r>
      <w:r w:rsidRPr="00430019">
        <w:rPr>
          <w:rFonts w:ascii="Cambria" w:hAnsi="Cambria"/>
          <w:noProof/>
          <w:sz w:val="22"/>
        </w:rPr>
        <w:t xml:space="preserve">, </w:t>
      </w:r>
      <w:r w:rsidRPr="00430019">
        <w:rPr>
          <w:rFonts w:ascii="Cambria" w:hAnsi="Cambria"/>
          <w:b/>
          <w:bCs/>
          <w:noProof/>
          <w:sz w:val="22"/>
        </w:rPr>
        <w:t>Wohlgemuth SE</w:t>
      </w:r>
      <w:r w:rsidRPr="00430019">
        <w:rPr>
          <w:rFonts w:ascii="Cambria" w:hAnsi="Cambria"/>
          <w:noProof/>
          <w:sz w:val="22"/>
        </w:rPr>
        <w:t xml:space="preserve">, </w:t>
      </w:r>
      <w:r w:rsidRPr="00430019">
        <w:rPr>
          <w:rFonts w:ascii="Cambria" w:hAnsi="Cambria"/>
          <w:b/>
          <w:bCs/>
          <w:noProof/>
          <w:sz w:val="22"/>
        </w:rPr>
        <w:t>Wollert T</w:t>
      </w:r>
      <w:r w:rsidRPr="00430019">
        <w:rPr>
          <w:rFonts w:ascii="Cambria" w:hAnsi="Cambria"/>
          <w:noProof/>
          <w:sz w:val="22"/>
        </w:rPr>
        <w:t xml:space="preserve">, </w:t>
      </w:r>
      <w:r w:rsidRPr="00430019">
        <w:rPr>
          <w:rFonts w:ascii="Cambria" w:hAnsi="Cambria"/>
          <w:b/>
          <w:bCs/>
          <w:noProof/>
          <w:sz w:val="22"/>
        </w:rPr>
        <w:t>Wolvetang EJ</w:t>
      </w:r>
      <w:r w:rsidRPr="00430019">
        <w:rPr>
          <w:rFonts w:ascii="Cambria" w:hAnsi="Cambria"/>
          <w:noProof/>
          <w:sz w:val="22"/>
        </w:rPr>
        <w:t xml:space="preserve">, </w:t>
      </w:r>
      <w:r w:rsidRPr="00430019">
        <w:rPr>
          <w:rFonts w:ascii="Cambria" w:hAnsi="Cambria"/>
          <w:b/>
          <w:bCs/>
          <w:noProof/>
          <w:sz w:val="22"/>
        </w:rPr>
        <w:t>Wong E</w:t>
      </w:r>
      <w:r w:rsidRPr="00430019">
        <w:rPr>
          <w:rFonts w:ascii="Cambria" w:hAnsi="Cambria"/>
          <w:noProof/>
          <w:sz w:val="22"/>
        </w:rPr>
        <w:t xml:space="preserve">, </w:t>
      </w:r>
      <w:r w:rsidRPr="00430019">
        <w:rPr>
          <w:rFonts w:ascii="Cambria" w:hAnsi="Cambria"/>
          <w:b/>
          <w:bCs/>
          <w:noProof/>
          <w:sz w:val="22"/>
        </w:rPr>
        <w:t>Wong GW</w:t>
      </w:r>
      <w:r w:rsidRPr="00430019">
        <w:rPr>
          <w:rFonts w:ascii="Cambria" w:hAnsi="Cambria"/>
          <w:noProof/>
          <w:sz w:val="22"/>
        </w:rPr>
        <w:t xml:space="preserve">, </w:t>
      </w:r>
      <w:r w:rsidRPr="00430019">
        <w:rPr>
          <w:rFonts w:ascii="Cambria" w:hAnsi="Cambria"/>
          <w:b/>
          <w:bCs/>
          <w:noProof/>
          <w:sz w:val="22"/>
        </w:rPr>
        <w:t>Wong RW</w:t>
      </w:r>
      <w:r w:rsidRPr="00430019">
        <w:rPr>
          <w:rFonts w:ascii="Cambria" w:hAnsi="Cambria"/>
          <w:noProof/>
          <w:sz w:val="22"/>
        </w:rPr>
        <w:t xml:space="preserve">, </w:t>
      </w:r>
      <w:r w:rsidRPr="00430019">
        <w:rPr>
          <w:rFonts w:ascii="Cambria" w:hAnsi="Cambria"/>
          <w:b/>
          <w:bCs/>
          <w:noProof/>
          <w:sz w:val="22"/>
        </w:rPr>
        <w:t>Wong VKW</w:t>
      </w:r>
      <w:r w:rsidRPr="00430019">
        <w:rPr>
          <w:rFonts w:ascii="Cambria" w:hAnsi="Cambria"/>
          <w:noProof/>
          <w:sz w:val="22"/>
        </w:rPr>
        <w:t xml:space="preserve">, </w:t>
      </w:r>
      <w:r w:rsidRPr="00430019">
        <w:rPr>
          <w:rFonts w:ascii="Cambria" w:hAnsi="Cambria"/>
          <w:b/>
          <w:bCs/>
          <w:noProof/>
          <w:sz w:val="22"/>
        </w:rPr>
        <w:t>Woodcock EA</w:t>
      </w:r>
      <w:r w:rsidRPr="00430019">
        <w:rPr>
          <w:rFonts w:ascii="Cambria" w:hAnsi="Cambria"/>
          <w:noProof/>
          <w:sz w:val="22"/>
        </w:rPr>
        <w:t xml:space="preserve">, </w:t>
      </w:r>
      <w:r w:rsidRPr="00430019">
        <w:rPr>
          <w:rFonts w:ascii="Cambria" w:hAnsi="Cambria"/>
          <w:b/>
          <w:bCs/>
          <w:noProof/>
          <w:sz w:val="22"/>
        </w:rPr>
        <w:t>Wright KL</w:t>
      </w:r>
      <w:r w:rsidRPr="00430019">
        <w:rPr>
          <w:rFonts w:ascii="Cambria" w:hAnsi="Cambria"/>
          <w:noProof/>
          <w:sz w:val="22"/>
        </w:rPr>
        <w:t xml:space="preserve">, </w:t>
      </w:r>
      <w:r w:rsidRPr="00430019">
        <w:rPr>
          <w:rFonts w:ascii="Cambria" w:hAnsi="Cambria"/>
          <w:b/>
          <w:bCs/>
          <w:noProof/>
          <w:sz w:val="22"/>
        </w:rPr>
        <w:t>Wu C</w:t>
      </w:r>
      <w:r w:rsidRPr="00430019">
        <w:rPr>
          <w:rFonts w:ascii="Cambria" w:hAnsi="Cambria"/>
          <w:noProof/>
          <w:sz w:val="22"/>
        </w:rPr>
        <w:t xml:space="preserve">, </w:t>
      </w:r>
      <w:r w:rsidRPr="00430019">
        <w:rPr>
          <w:rFonts w:ascii="Cambria" w:hAnsi="Cambria"/>
          <w:b/>
          <w:bCs/>
          <w:noProof/>
          <w:sz w:val="22"/>
        </w:rPr>
        <w:t>Wu D</w:t>
      </w:r>
      <w:r w:rsidRPr="00430019">
        <w:rPr>
          <w:rFonts w:ascii="Cambria" w:hAnsi="Cambria"/>
          <w:noProof/>
          <w:sz w:val="22"/>
        </w:rPr>
        <w:t xml:space="preserve">, </w:t>
      </w:r>
      <w:r w:rsidRPr="00430019">
        <w:rPr>
          <w:rFonts w:ascii="Cambria" w:hAnsi="Cambria"/>
          <w:b/>
          <w:bCs/>
          <w:noProof/>
          <w:sz w:val="22"/>
        </w:rPr>
        <w:t>Wu GS</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J</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M</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Wu WK</w:t>
      </w:r>
      <w:r w:rsidRPr="00430019">
        <w:rPr>
          <w:rFonts w:ascii="Cambria" w:hAnsi="Cambria"/>
          <w:noProof/>
          <w:sz w:val="22"/>
        </w:rPr>
        <w:t xml:space="preserve">, </w:t>
      </w:r>
      <w:r w:rsidRPr="00430019">
        <w:rPr>
          <w:rFonts w:ascii="Cambria" w:hAnsi="Cambria"/>
          <w:b/>
          <w:bCs/>
          <w:noProof/>
          <w:sz w:val="22"/>
        </w:rPr>
        <w:t>Wu Y</w:t>
      </w:r>
      <w:r w:rsidRPr="00430019">
        <w:rPr>
          <w:rFonts w:ascii="Cambria" w:hAnsi="Cambria"/>
          <w:noProof/>
          <w:sz w:val="22"/>
        </w:rPr>
        <w:t xml:space="preserve">, </w:t>
      </w:r>
      <w:r w:rsidRPr="00430019">
        <w:rPr>
          <w:rFonts w:ascii="Cambria" w:hAnsi="Cambria"/>
          <w:b/>
          <w:bCs/>
          <w:noProof/>
          <w:sz w:val="22"/>
        </w:rPr>
        <w:t>Wu Z</w:t>
      </w:r>
      <w:r w:rsidRPr="00430019">
        <w:rPr>
          <w:rFonts w:ascii="Cambria" w:hAnsi="Cambria"/>
          <w:noProof/>
          <w:sz w:val="22"/>
        </w:rPr>
        <w:t xml:space="preserve">, </w:t>
      </w:r>
      <w:r w:rsidRPr="00430019">
        <w:rPr>
          <w:rFonts w:ascii="Cambria" w:hAnsi="Cambria"/>
          <w:b/>
          <w:bCs/>
          <w:noProof/>
          <w:sz w:val="22"/>
        </w:rPr>
        <w:t>Xavier CP</w:t>
      </w:r>
      <w:r w:rsidRPr="00430019">
        <w:rPr>
          <w:rFonts w:ascii="Cambria" w:hAnsi="Cambria"/>
          <w:noProof/>
          <w:sz w:val="22"/>
        </w:rPr>
        <w:t xml:space="preserve">, </w:t>
      </w:r>
      <w:r w:rsidRPr="00430019">
        <w:rPr>
          <w:rFonts w:ascii="Cambria" w:hAnsi="Cambria"/>
          <w:b/>
          <w:bCs/>
          <w:noProof/>
          <w:sz w:val="22"/>
        </w:rPr>
        <w:t>Xavier RJ</w:t>
      </w:r>
      <w:r w:rsidRPr="00430019">
        <w:rPr>
          <w:rFonts w:ascii="Cambria" w:hAnsi="Cambria"/>
          <w:noProof/>
          <w:sz w:val="22"/>
        </w:rPr>
        <w:t xml:space="preserve">, </w:t>
      </w:r>
      <w:r w:rsidRPr="00430019">
        <w:rPr>
          <w:rFonts w:ascii="Cambria" w:hAnsi="Cambria"/>
          <w:b/>
          <w:bCs/>
          <w:noProof/>
          <w:sz w:val="22"/>
        </w:rPr>
        <w:t>Xia G-X</w:t>
      </w:r>
      <w:r w:rsidRPr="00430019">
        <w:rPr>
          <w:rFonts w:ascii="Cambria" w:hAnsi="Cambria"/>
          <w:noProof/>
          <w:sz w:val="22"/>
        </w:rPr>
        <w:t xml:space="preserve">, </w:t>
      </w:r>
      <w:r w:rsidRPr="00430019">
        <w:rPr>
          <w:rFonts w:ascii="Cambria" w:hAnsi="Cambria"/>
          <w:b/>
          <w:bCs/>
          <w:noProof/>
          <w:sz w:val="22"/>
        </w:rPr>
        <w:t>Xia T</w:t>
      </w:r>
      <w:r w:rsidRPr="00430019">
        <w:rPr>
          <w:rFonts w:ascii="Cambria" w:hAnsi="Cambria"/>
          <w:noProof/>
          <w:sz w:val="22"/>
        </w:rPr>
        <w:t xml:space="preserve">, </w:t>
      </w:r>
      <w:r w:rsidRPr="00430019">
        <w:rPr>
          <w:rFonts w:ascii="Cambria" w:hAnsi="Cambria"/>
          <w:b/>
          <w:bCs/>
          <w:noProof/>
          <w:sz w:val="22"/>
        </w:rPr>
        <w:t>Xia W</w:t>
      </w:r>
      <w:r w:rsidRPr="00430019">
        <w:rPr>
          <w:rFonts w:ascii="Cambria" w:hAnsi="Cambria"/>
          <w:noProof/>
          <w:sz w:val="22"/>
        </w:rPr>
        <w:t xml:space="preserve">, </w:t>
      </w:r>
      <w:r w:rsidRPr="00430019">
        <w:rPr>
          <w:rFonts w:ascii="Cambria" w:hAnsi="Cambria"/>
          <w:b/>
          <w:bCs/>
          <w:noProof/>
          <w:sz w:val="22"/>
        </w:rPr>
        <w:t>Xia Y</w:t>
      </w:r>
      <w:r w:rsidRPr="00430019">
        <w:rPr>
          <w:rFonts w:ascii="Cambria" w:hAnsi="Cambria"/>
          <w:noProof/>
          <w:sz w:val="22"/>
        </w:rPr>
        <w:t xml:space="preserve">, </w:t>
      </w:r>
      <w:r w:rsidRPr="00430019">
        <w:rPr>
          <w:rFonts w:ascii="Cambria" w:hAnsi="Cambria"/>
          <w:b/>
          <w:bCs/>
          <w:noProof/>
          <w:sz w:val="22"/>
        </w:rPr>
        <w:t>Xiao H</w:t>
      </w:r>
      <w:r w:rsidRPr="00430019">
        <w:rPr>
          <w:rFonts w:ascii="Cambria" w:hAnsi="Cambria"/>
          <w:noProof/>
          <w:sz w:val="22"/>
        </w:rPr>
        <w:t xml:space="preserve">, </w:t>
      </w:r>
      <w:r w:rsidRPr="00430019">
        <w:rPr>
          <w:rFonts w:ascii="Cambria" w:hAnsi="Cambria"/>
          <w:b/>
          <w:bCs/>
          <w:noProof/>
          <w:sz w:val="22"/>
        </w:rPr>
        <w:t>Xiao J</w:t>
      </w:r>
      <w:r w:rsidRPr="00430019">
        <w:rPr>
          <w:rFonts w:ascii="Cambria" w:hAnsi="Cambria"/>
          <w:noProof/>
          <w:sz w:val="22"/>
        </w:rPr>
        <w:t xml:space="preserve">, </w:t>
      </w:r>
      <w:r w:rsidRPr="00430019">
        <w:rPr>
          <w:rFonts w:ascii="Cambria" w:hAnsi="Cambria"/>
          <w:b/>
          <w:bCs/>
          <w:noProof/>
          <w:sz w:val="22"/>
        </w:rPr>
        <w:t>Xiao S</w:t>
      </w:r>
      <w:r w:rsidRPr="00430019">
        <w:rPr>
          <w:rFonts w:ascii="Cambria" w:hAnsi="Cambria"/>
          <w:noProof/>
          <w:sz w:val="22"/>
        </w:rPr>
        <w:t xml:space="preserve">, </w:t>
      </w:r>
      <w:r w:rsidRPr="00430019">
        <w:rPr>
          <w:rFonts w:ascii="Cambria" w:hAnsi="Cambria"/>
          <w:b/>
          <w:bCs/>
          <w:noProof/>
          <w:sz w:val="22"/>
        </w:rPr>
        <w:t>Xiao W</w:t>
      </w:r>
      <w:r w:rsidRPr="00430019">
        <w:rPr>
          <w:rFonts w:ascii="Cambria" w:hAnsi="Cambria"/>
          <w:noProof/>
          <w:sz w:val="22"/>
        </w:rPr>
        <w:t xml:space="preserve">, </w:t>
      </w:r>
      <w:r w:rsidRPr="00430019">
        <w:rPr>
          <w:rFonts w:ascii="Cambria" w:hAnsi="Cambria"/>
          <w:b/>
          <w:bCs/>
          <w:noProof/>
          <w:sz w:val="22"/>
        </w:rPr>
        <w:t>Xie C-M</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Xie Z</w:t>
      </w:r>
      <w:r w:rsidRPr="00430019">
        <w:rPr>
          <w:rFonts w:ascii="Cambria" w:hAnsi="Cambria"/>
          <w:noProof/>
          <w:sz w:val="22"/>
        </w:rPr>
        <w:t xml:space="preserve">, </w:t>
      </w:r>
      <w:r w:rsidRPr="00430019">
        <w:rPr>
          <w:rFonts w:ascii="Cambria" w:hAnsi="Cambria"/>
          <w:b/>
          <w:bCs/>
          <w:noProof/>
          <w:sz w:val="22"/>
        </w:rPr>
        <w:t>Xilouri M</w:t>
      </w:r>
      <w:r w:rsidRPr="00430019">
        <w:rPr>
          <w:rFonts w:ascii="Cambria" w:hAnsi="Cambria"/>
          <w:noProof/>
          <w:sz w:val="22"/>
        </w:rPr>
        <w:t xml:space="preserve">, </w:t>
      </w:r>
      <w:r w:rsidRPr="00430019">
        <w:rPr>
          <w:rFonts w:ascii="Cambria" w:hAnsi="Cambria"/>
          <w:b/>
          <w:bCs/>
          <w:noProof/>
          <w:sz w:val="22"/>
        </w:rPr>
        <w:t>Xiong Y</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C</w:t>
      </w:r>
      <w:r w:rsidRPr="00430019">
        <w:rPr>
          <w:rFonts w:ascii="Cambria" w:hAnsi="Cambria"/>
          <w:noProof/>
          <w:sz w:val="22"/>
        </w:rPr>
        <w:t xml:space="preserve">, </w:t>
      </w:r>
      <w:r w:rsidRPr="00430019">
        <w:rPr>
          <w:rFonts w:ascii="Cambria" w:hAnsi="Cambria"/>
          <w:b/>
          <w:bCs/>
          <w:noProof/>
          <w:sz w:val="22"/>
        </w:rPr>
        <w:t>Xu F</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H</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J</w:t>
      </w:r>
      <w:r w:rsidRPr="00430019">
        <w:rPr>
          <w:rFonts w:ascii="Cambria" w:hAnsi="Cambria"/>
          <w:noProof/>
          <w:sz w:val="22"/>
        </w:rPr>
        <w:t xml:space="preserve">, </w:t>
      </w:r>
      <w:r w:rsidRPr="00430019">
        <w:rPr>
          <w:rFonts w:ascii="Cambria" w:hAnsi="Cambria"/>
          <w:b/>
          <w:bCs/>
          <w:noProof/>
          <w:sz w:val="22"/>
        </w:rPr>
        <w:t>Xu L</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Y</w:t>
      </w:r>
      <w:r w:rsidRPr="00430019">
        <w:rPr>
          <w:rFonts w:ascii="Cambria" w:hAnsi="Cambria"/>
          <w:noProof/>
          <w:sz w:val="22"/>
        </w:rPr>
        <w:t xml:space="preserve">, </w:t>
      </w:r>
      <w:r w:rsidRPr="00430019">
        <w:rPr>
          <w:rFonts w:ascii="Cambria" w:hAnsi="Cambria"/>
          <w:b/>
          <w:bCs/>
          <w:noProof/>
          <w:sz w:val="22"/>
        </w:rPr>
        <w:t>Xu Z-X</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Xue Y</w:t>
      </w:r>
      <w:r w:rsidRPr="00430019">
        <w:rPr>
          <w:rFonts w:ascii="Cambria" w:hAnsi="Cambria"/>
          <w:noProof/>
          <w:sz w:val="22"/>
        </w:rPr>
        <w:t xml:space="preserve">, </w:t>
      </w:r>
      <w:r w:rsidRPr="00430019">
        <w:rPr>
          <w:rFonts w:ascii="Cambria" w:hAnsi="Cambria"/>
          <w:b/>
          <w:bCs/>
          <w:noProof/>
          <w:sz w:val="22"/>
        </w:rPr>
        <w:t>Yamada T</w:t>
      </w:r>
      <w:r w:rsidRPr="00430019">
        <w:rPr>
          <w:rFonts w:ascii="Cambria" w:hAnsi="Cambria"/>
          <w:noProof/>
          <w:sz w:val="22"/>
        </w:rPr>
        <w:t xml:space="preserve">, </w:t>
      </w:r>
      <w:r w:rsidRPr="00430019">
        <w:rPr>
          <w:rFonts w:ascii="Cambria" w:hAnsi="Cambria"/>
          <w:b/>
          <w:bCs/>
          <w:noProof/>
          <w:sz w:val="22"/>
        </w:rPr>
        <w:t>Yamamoto A</w:t>
      </w:r>
      <w:r w:rsidRPr="00430019">
        <w:rPr>
          <w:rFonts w:ascii="Cambria" w:hAnsi="Cambria"/>
          <w:noProof/>
          <w:sz w:val="22"/>
        </w:rPr>
        <w:t xml:space="preserve">, </w:t>
      </w:r>
      <w:r w:rsidRPr="00430019">
        <w:rPr>
          <w:rFonts w:ascii="Cambria" w:hAnsi="Cambria"/>
          <w:b/>
          <w:bCs/>
          <w:noProof/>
          <w:sz w:val="22"/>
        </w:rPr>
        <w:t>Yamanaka K</w:t>
      </w:r>
      <w:r w:rsidRPr="00430019">
        <w:rPr>
          <w:rFonts w:ascii="Cambria" w:hAnsi="Cambria"/>
          <w:noProof/>
          <w:sz w:val="22"/>
        </w:rPr>
        <w:t xml:space="preserve">, </w:t>
      </w:r>
      <w:r w:rsidRPr="00430019">
        <w:rPr>
          <w:rFonts w:ascii="Cambria" w:hAnsi="Cambria"/>
          <w:b/>
          <w:bCs/>
          <w:noProof/>
          <w:sz w:val="22"/>
        </w:rPr>
        <w:t>Yamashina S</w:t>
      </w:r>
      <w:r w:rsidRPr="00430019">
        <w:rPr>
          <w:rFonts w:ascii="Cambria" w:hAnsi="Cambria"/>
          <w:noProof/>
          <w:sz w:val="22"/>
        </w:rPr>
        <w:t xml:space="preserve">, </w:t>
      </w:r>
      <w:r w:rsidRPr="00430019">
        <w:rPr>
          <w:rFonts w:ascii="Cambria" w:hAnsi="Cambria"/>
          <w:b/>
          <w:bCs/>
          <w:noProof/>
          <w:sz w:val="22"/>
        </w:rPr>
        <w:t>Yamashiro S</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B</w:t>
      </w:r>
      <w:r w:rsidRPr="00430019">
        <w:rPr>
          <w:rFonts w:ascii="Cambria" w:hAnsi="Cambria"/>
          <w:noProof/>
          <w:sz w:val="22"/>
        </w:rPr>
        <w:t xml:space="preserve">, </w:t>
      </w:r>
      <w:r w:rsidRPr="00430019">
        <w:rPr>
          <w:rFonts w:ascii="Cambria" w:hAnsi="Cambria"/>
          <w:b/>
          <w:bCs/>
          <w:noProof/>
          <w:sz w:val="22"/>
        </w:rPr>
        <w:t>Yan X</w:t>
      </w:r>
      <w:r w:rsidRPr="00430019">
        <w:rPr>
          <w:rFonts w:ascii="Cambria" w:hAnsi="Cambria"/>
          <w:noProof/>
          <w:sz w:val="22"/>
        </w:rPr>
        <w:t xml:space="preserve">, </w:t>
      </w:r>
      <w:r w:rsidRPr="00430019">
        <w:rPr>
          <w:rFonts w:ascii="Cambria" w:hAnsi="Cambria"/>
          <w:b/>
          <w:bCs/>
          <w:noProof/>
          <w:sz w:val="22"/>
        </w:rPr>
        <w:t>Yan Z</w:t>
      </w:r>
      <w:r w:rsidRPr="00430019">
        <w:rPr>
          <w:rFonts w:ascii="Cambria" w:hAnsi="Cambria"/>
          <w:noProof/>
          <w:sz w:val="22"/>
        </w:rPr>
        <w:t xml:space="preserve">, </w:t>
      </w:r>
      <w:r w:rsidRPr="00430019">
        <w:rPr>
          <w:rFonts w:ascii="Cambria" w:hAnsi="Cambria"/>
          <w:b/>
          <w:bCs/>
          <w:noProof/>
          <w:sz w:val="22"/>
        </w:rPr>
        <w:t>Yanagi Y</w:t>
      </w:r>
      <w:r w:rsidRPr="00430019">
        <w:rPr>
          <w:rFonts w:ascii="Cambria" w:hAnsi="Cambria"/>
          <w:noProof/>
          <w:sz w:val="22"/>
        </w:rPr>
        <w:t xml:space="preserve">, </w:t>
      </w:r>
      <w:r w:rsidRPr="00430019">
        <w:rPr>
          <w:rFonts w:ascii="Cambria" w:hAnsi="Cambria"/>
          <w:b/>
          <w:bCs/>
          <w:noProof/>
          <w:sz w:val="22"/>
        </w:rPr>
        <w:t>Yang D-S</w:t>
      </w:r>
      <w:r w:rsidRPr="00430019">
        <w:rPr>
          <w:rFonts w:ascii="Cambria" w:hAnsi="Cambria"/>
          <w:noProof/>
          <w:sz w:val="22"/>
        </w:rPr>
        <w:t xml:space="preserve">, </w:t>
      </w:r>
      <w:r w:rsidRPr="00430019">
        <w:rPr>
          <w:rFonts w:ascii="Cambria" w:hAnsi="Cambria"/>
          <w:b/>
          <w:bCs/>
          <w:noProof/>
          <w:sz w:val="22"/>
        </w:rPr>
        <w:t>Yang J-M</w:t>
      </w:r>
      <w:r w:rsidRPr="00430019">
        <w:rPr>
          <w:rFonts w:ascii="Cambria" w:hAnsi="Cambria"/>
          <w:noProof/>
          <w:sz w:val="22"/>
        </w:rPr>
        <w:t xml:space="preserve">, </w:t>
      </w:r>
      <w:r w:rsidRPr="00430019">
        <w:rPr>
          <w:rFonts w:ascii="Cambria" w:hAnsi="Cambria"/>
          <w:b/>
          <w:bCs/>
          <w:noProof/>
          <w:sz w:val="22"/>
        </w:rPr>
        <w:t>Yang L</w:t>
      </w:r>
      <w:r w:rsidRPr="00430019">
        <w:rPr>
          <w:rFonts w:ascii="Cambria" w:hAnsi="Cambria"/>
          <w:noProof/>
          <w:sz w:val="22"/>
        </w:rPr>
        <w:t xml:space="preserve">, </w:t>
      </w:r>
      <w:r w:rsidRPr="00430019">
        <w:rPr>
          <w:rFonts w:ascii="Cambria" w:hAnsi="Cambria"/>
          <w:b/>
          <w:bCs/>
          <w:noProof/>
          <w:sz w:val="22"/>
        </w:rPr>
        <w:t>Yang M</w:t>
      </w:r>
      <w:r w:rsidRPr="00430019">
        <w:rPr>
          <w:rFonts w:ascii="Cambria" w:hAnsi="Cambria"/>
          <w:noProof/>
          <w:sz w:val="22"/>
        </w:rPr>
        <w:t xml:space="preserve">, </w:t>
      </w:r>
      <w:r w:rsidRPr="00430019">
        <w:rPr>
          <w:rFonts w:ascii="Cambria" w:hAnsi="Cambria"/>
          <w:b/>
          <w:bCs/>
          <w:noProof/>
          <w:sz w:val="22"/>
        </w:rPr>
        <w:t>Yang P-M</w:t>
      </w:r>
      <w:r w:rsidRPr="00430019">
        <w:rPr>
          <w:rFonts w:ascii="Cambria" w:hAnsi="Cambria"/>
          <w:noProof/>
          <w:sz w:val="22"/>
        </w:rPr>
        <w:t xml:space="preserve">, </w:t>
      </w:r>
      <w:r w:rsidRPr="00430019">
        <w:rPr>
          <w:rFonts w:ascii="Cambria" w:hAnsi="Cambria"/>
          <w:b/>
          <w:bCs/>
          <w:noProof/>
          <w:sz w:val="22"/>
        </w:rPr>
        <w:t>Yang P</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w:t>
      </w:r>
      <w:r w:rsidRPr="00430019">
        <w:rPr>
          <w:rFonts w:ascii="Cambria" w:hAnsi="Cambria"/>
          <w:b/>
          <w:bCs/>
          <w:noProof/>
          <w:sz w:val="22"/>
        </w:rPr>
        <w:t>Yang W</w:t>
      </w:r>
      <w:r w:rsidRPr="00430019">
        <w:rPr>
          <w:rFonts w:ascii="Cambria" w:hAnsi="Cambria"/>
          <w:noProof/>
          <w:sz w:val="22"/>
        </w:rPr>
        <w:t xml:space="preserve">, </w:t>
      </w:r>
      <w:r w:rsidRPr="00430019">
        <w:rPr>
          <w:rFonts w:ascii="Cambria" w:hAnsi="Cambria"/>
          <w:b/>
          <w:bCs/>
          <w:noProof/>
          <w:sz w:val="22"/>
        </w:rPr>
        <w:t>Yang WY</w:t>
      </w:r>
      <w:r w:rsidRPr="00430019">
        <w:rPr>
          <w:rFonts w:ascii="Cambria" w:hAnsi="Cambria"/>
          <w:noProof/>
          <w:sz w:val="22"/>
        </w:rPr>
        <w:t xml:space="preserve">, </w:t>
      </w:r>
      <w:r w:rsidRPr="00430019">
        <w:rPr>
          <w:rFonts w:ascii="Cambria" w:hAnsi="Cambria"/>
          <w:b/>
          <w:bCs/>
          <w:noProof/>
          <w:sz w:val="22"/>
        </w:rPr>
        <w:t>Yang X</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Yang Z</w:t>
      </w:r>
      <w:r w:rsidRPr="00430019">
        <w:rPr>
          <w:rFonts w:ascii="Cambria" w:hAnsi="Cambria"/>
          <w:noProof/>
          <w:sz w:val="22"/>
        </w:rPr>
        <w:t xml:space="preserve">, </w:t>
      </w:r>
      <w:r w:rsidRPr="00430019">
        <w:rPr>
          <w:rFonts w:ascii="Cambria" w:hAnsi="Cambria"/>
          <w:b/>
          <w:bCs/>
          <w:noProof/>
          <w:sz w:val="22"/>
        </w:rPr>
        <w:t>Yao M-C</w:t>
      </w:r>
      <w:r w:rsidRPr="00430019">
        <w:rPr>
          <w:rFonts w:ascii="Cambria" w:hAnsi="Cambria"/>
          <w:noProof/>
          <w:sz w:val="22"/>
        </w:rPr>
        <w:t xml:space="preserve">, </w:t>
      </w:r>
      <w:r w:rsidRPr="00430019">
        <w:rPr>
          <w:rFonts w:ascii="Cambria" w:hAnsi="Cambria"/>
          <w:b/>
          <w:bCs/>
          <w:noProof/>
          <w:sz w:val="22"/>
        </w:rPr>
        <w:t>Yao PJ</w:t>
      </w:r>
      <w:r w:rsidRPr="00430019">
        <w:rPr>
          <w:rFonts w:ascii="Cambria" w:hAnsi="Cambria"/>
          <w:noProof/>
          <w:sz w:val="22"/>
        </w:rPr>
        <w:t xml:space="preserve">, </w:t>
      </w:r>
      <w:r w:rsidRPr="00430019">
        <w:rPr>
          <w:rFonts w:ascii="Cambria" w:hAnsi="Cambria"/>
          <w:b/>
          <w:bCs/>
          <w:noProof/>
          <w:sz w:val="22"/>
        </w:rPr>
        <w:t>Yao X</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Yao Z</w:t>
      </w:r>
      <w:r w:rsidRPr="00430019">
        <w:rPr>
          <w:rFonts w:ascii="Cambria" w:hAnsi="Cambria"/>
          <w:noProof/>
          <w:sz w:val="22"/>
        </w:rPr>
        <w:t xml:space="preserve">, </w:t>
      </w:r>
      <w:r w:rsidRPr="00430019">
        <w:rPr>
          <w:rFonts w:ascii="Cambria" w:hAnsi="Cambria"/>
          <w:b/>
          <w:bCs/>
          <w:noProof/>
          <w:sz w:val="22"/>
        </w:rPr>
        <w:t>Yasui LS</w:t>
      </w:r>
      <w:r w:rsidRPr="00430019">
        <w:rPr>
          <w:rFonts w:ascii="Cambria" w:hAnsi="Cambria"/>
          <w:noProof/>
          <w:sz w:val="22"/>
        </w:rPr>
        <w:t xml:space="preserve">, </w:t>
      </w:r>
      <w:r w:rsidRPr="00430019">
        <w:rPr>
          <w:rFonts w:ascii="Cambria" w:hAnsi="Cambria"/>
          <w:b/>
          <w:bCs/>
          <w:noProof/>
          <w:sz w:val="22"/>
        </w:rPr>
        <w:t>Ye M</w:t>
      </w:r>
      <w:r w:rsidRPr="00430019">
        <w:rPr>
          <w:rFonts w:ascii="Cambria" w:hAnsi="Cambria"/>
          <w:noProof/>
          <w:sz w:val="22"/>
        </w:rPr>
        <w:t xml:space="preserve">, </w:t>
      </w:r>
      <w:r w:rsidRPr="00430019">
        <w:rPr>
          <w:rFonts w:ascii="Cambria" w:hAnsi="Cambria"/>
          <w:b/>
          <w:bCs/>
          <w:noProof/>
          <w:sz w:val="22"/>
        </w:rPr>
        <w:t>Yedvobnick B</w:t>
      </w:r>
      <w:r w:rsidRPr="00430019">
        <w:rPr>
          <w:rFonts w:ascii="Cambria" w:hAnsi="Cambria"/>
          <w:noProof/>
          <w:sz w:val="22"/>
        </w:rPr>
        <w:t xml:space="preserve">, </w:t>
      </w:r>
      <w:r w:rsidRPr="00430019">
        <w:rPr>
          <w:rFonts w:ascii="Cambria" w:hAnsi="Cambria"/>
          <w:b/>
          <w:bCs/>
          <w:noProof/>
          <w:sz w:val="22"/>
        </w:rPr>
        <w:t>Yeganeh B</w:t>
      </w:r>
      <w:r w:rsidRPr="00430019">
        <w:rPr>
          <w:rFonts w:ascii="Cambria" w:hAnsi="Cambria"/>
          <w:noProof/>
          <w:sz w:val="22"/>
        </w:rPr>
        <w:t xml:space="preserve">, </w:t>
      </w:r>
      <w:r w:rsidRPr="00430019">
        <w:rPr>
          <w:rFonts w:ascii="Cambria" w:hAnsi="Cambria"/>
          <w:b/>
          <w:bCs/>
          <w:noProof/>
          <w:sz w:val="22"/>
        </w:rPr>
        <w:t>Yeh ES</w:t>
      </w:r>
      <w:r w:rsidRPr="00430019">
        <w:rPr>
          <w:rFonts w:ascii="Cambria" w:hAnsi="Cambria"/>
          <w:noProof/>
          <w:sz w:val="22"/>
        </w:rPr>
        <w:t xml:space="preserve">, </w:t>
      </w:r>
      <w:r w:rsidRPr="00430019">
        <w:rPr>
          <w:rFonts w:ascii="Cambria" w:hAnsi="Cambria"/>
          <w:b/>
          <w:bCs/>
          <w:noProof/>
          <w:sz w:val="22"/>
        </w:rPr>
        <w:t>Yeyati PL</w:t>
      </w:r>
      <w:r w:rsidRPr="00430019">
        <w:rPr>
          <w:rFonts w:ascii="Cambria" w:hAnsi="Cambria"/>
          <w:noProof/>
          <w:sz w:val="22"/>
        </w:rPr>
        <w:t xml:space="preserve">, </w:t>
      </w:r>
      <w:r w:rsidRPr="00430019">
        <w:rPr>
          <w:rFonts w:ascii="Cambria" w:hAnsi="Cambria"/>
          <w:b/>
          <w:bCs/>
          <w:noProof/>
          <w:sz w:val="22"/>
        </w:rPr>
        <w:t>Yi F</w:t>
      </w:r>
      <w:r w:rsidRPr="00430019">
        <w:rPr>
          <w:rFonts w:ascii="Cambria" w:hAnsi="Cambria"/>
          <w:noProof/>
          <w:sz w:val="22"/>
        </w:rPr>
        <w:t xml:space="preserve">, </w:t>
      </w:r>
      <w:r w:rsidRPr="00430019">
        <w:rPr>
          <w:rFonts w:ascii="Cambria" w:hAnsi="Cambria"/>
          <w:b/>
          <w:bCs/>
          <w:noProof/>
          <w:sz w:val="22"/>
        </w:rPr>
        <w:t>Yi L</w:t>
      </w:r>
      <w:r w:rsidRPr="00430019">
        <w:rPr>
          <w:rFonts w:ascii="Cambria" w:hAnsi="Cambria"/>
          <w:noProof/>
          <w:sz w:val="22"/>
        </w:rPr>
        <w:t xml:space="preserve">, </w:t>
      </w:r>
      <w:r w:rsidRPr="00430019">
        <w:rPr>
          <w:rFonts w:ascii="Cambria" w:hAnsi="Cambria"/>
          <w:b/>
          <w:bCs/>
          <w:noProof/>
          <w:sz w:val="22"/>
        </w:rPr>
        <w:t>Yin X-M</w:t>
      </w:r>
      <w:r w:rsidRPr="00430019">
        <w:rPr>
          <w:rFonts w:ascii="Cambria" w:hAnsi="Cambria"/>
          <w:noProof/>
          <w:sz w:val="22"/>
        </w:rPr>
        <w:t xml:space="preserve">, </w:t>
      </w:r>
      <w:r w:rsidRPr="00430019">
        <w:rPr>
          <w:rFonts w:ascii="Cambria" w:hAnsi="Cambria"/>
          <w:b/>
          <w:bCs/>
          <w:noProof/>
          <w:sz w:val="22"/>
        </w:rPr>
        <w:t>Yip CK</w:t>
      </w:r>
      <w:r w:rsidRPr="00430019">
        <w:rPr>
          <w:rFonts w:ascii="Cambria" w:hAnsi="Cambria"/>
          <w:noProof/>
          <w:sz w:val="22"/>
        </w:rPr>
        <w:t xml:space="preserve">, </w:t>
      </w:r>
      <w:r w:rsidRPr="00430019">
        <w:rPr>
          <w:rFonts w:ascii="Cambria" w:hAnsi="Cambria"/>
          <w:b/>
          <w:bCs/>
          <w:noProof/>
          <w:sz w:val="22"/>
        </w:rPr>
        <w:t>Yoo Y-M</w:t>
      </w:r>
      <w:r w:rsidRPr="00430019">
        <w:rPr>
          <w:rFonts w:ascii="Cambria" w:hAnsi="Cambria"/>
          <w:noProof/>
          <w:sz w:val="22"/>
        </w:rPr>
        <w:t xml:space="preserve">, </w:t>
      </w:r>
      <w:r w:rsidRPr="00430019">
        <w:rPr>
          <w:rFonts w:ascii="Cambria" w:hAnsi="Cambria"/>
          <w:b/>
          <w:bCs/>
          <w:noProof/>
          <w:sz w:val="22"/>
        </w:rPr>
        <w:t>Yoo YH</w:t>
      </w:r>
      <w:r w:rsidRPr="00430019">
        <w:rPr>
          <w:rFonts w:ascii="Cambria" w:hAnsi="Cambria"/>
          <w:noProof/>
          <w:sz w:val="22"/>
        </w:rPr>
        <w:t xml:space="preserve">, </w:t>
      </w:r>
      <w:r w:rsidRPr="00430019">
        <w:rPr>
          <w:rFonts w:ascii="Cambria" w:hAnsi="Cambria"/>
          <w:b/>
          <w:bCs/>
          <w:noProof/>
          <w:sz w:val="22"/>
        </w:rPr>
        <w:t>Yoon S-Y</w:t>
      </w:r>
      <w:r w:rsidRPr="00430019">
        <w:rPr>
          <w:rFonts w:ascii="Cambria" w:hAnsi="Cambria"/>
          <w:noProof/>
          <w:sz w:val="22"/>
        </w:rPr>
        <w:t xml:space="preserve">, </w:t>
      </w:r>
      <w:r w:rsidRPr="00430019">
        <w:rPr>
          <w:rFonts w:ascii="Cambria" w:hAnsi="Cambria"/>
          <w:b/>
          <w:bCs/>
          <w:noProof/>
          <w:sz w:val="22"/>
        </w:rPr>
        <w:t>Yoshida K-I</w:t>
      </w:r>
      <w:r w:rsidRPr="00430019">
        <w:rPr>
          <w:rFonts w:ascii="Cambria" w:hAnsi="Cambria"/>
          <w:noProof/>
          <w:sz w:val="22"/>
        </w:rPr>
        <w:t xml:space="preserve">, </w:t>
      </w:r>
      <w:r w:rsidRPr="00430019">
        <w:rPr>
          <w:rFonts w:ascii="Cambria" w:hAnsi="Cambria"/>
          <w:b/>
          <w:bCs/>
          <w:noProof/>
          <w:sz w:val="22"/>
        </w:rPr>
        <w:t>Yoshimori T</w:t>
      </w:r>
      <w:r w:rsidRPr="00430019">
        <w:rPr>
          <w:rFonts w:ascii="Cambria" w:hAnsi="Cambria"/>
          <w:noProof/>
          <w:sz w:val="22"/>
        </w:rPr>
        <w:t xml:space="preserve">, </w:t>
      </w:r>
      <w:r w:rsidRPr="00430019">
        <w:rPr>
          <w:rFonts w:ascii="Cambria" w:hAnsi="Cambria"/>
          <w:b/>
          <w:bCs/>
          <w:noProof/>
          <w:sz w:val="22"/>
        </w:rPr>
        <w:t>Young KH</w:t>
      </w:r>
      <w:r w:rsidRPr="00430019">
        <w:rPr>
          <w:rFonts w:ascii="Cambria" w:hAnsi="Cambria"/>
          <w:noProof/>
          <w:sz w:val="22"/>
        </w:rPr>
        <w:t xml:space="preserve">, </w:t>
      </w:r>
      <w:r w:rsidRPr="00430019">
        <w:rPr>
          <w:rFonts w:ascii="Cambria" w:hAnsi="Cambria"/>
          <w:b/>
          <w:bCs/>
          <w:noProof/>
          <w:sz w:val="22"/>
        </w:rPr>
        <w:t>Yu H</w:t>
      </w:r>
      <w:r w:rsidRPr="00430019">
        <w:rPr>
          <w:rFonts w:ascii="Cambria" w:hAnsi="Cambria"/>
          <w:noProof/>
          <w:sz w:val="22"/>
        </w:rPr>
        <w:t xml:space="preserve">, </w:t>
      </w:r>
      <w:r w:rsidRPr="00430019">
        <w:rPr>
          <w:rFonts w:ascii="Cambria" w:hAnsi="Cambria"/>
          <w:b/>
          <w:bCs/>
          <w:noProof/>
          <w:sz w:val="22"/>
        </w:rPr>
        <w:t>Yu JJ</w:t>
      </w:r>
      <w:r w:rsidRPr="00430019">
        <w:rPr>
          <w:rFonts w:ascii="Cambria" w:hAnsi="Cambria"/>
          <w:noProof/>
          <w:sz w:val="22"/>
        </w:rPr>
        <w:t xml:space="preserve">, </w:t>
      </w:r>
      <w:r w:rsidRPr="00430019">
        <w:rPr>
          <w:rFonts w:ascii="Cambria" w:hAnsi="Cambria"/>
          <w:b/>
          <w:bCs/>
          <w:noProof/>
          <w:sz w:val="22"/>
        </w:rPr>
        <w:t>Yu J-T</w:t>
      </w:r>
      <w:r w:rsidRPr="00430019">
        <w:rPr>
          <w:rFonts w:ascii="Cambria" w:hAnsi="Cambria"/>
          <w:noProof/>
          <w:sz w:val="22"/>
        </w:rPr>
        <w:t xml:space="preserve">, </w:t>
      </w:r>
      <w:r w:rsidRPr="00430019">
        <w:rPr>
          <w:rFonts w:ascii="Cambria" w:hAnsi="Cambria"/>
          <w:b/>
          <w:bCs/>
          <w:noProof/>
          <w:sz w:val="22"/>
        </w:rPr>
        <w:t>Yu J</w:t>
      </w:r>
      <w:r w:rsidRPr="00430019">
        <w:rPr>
          <w:rFonts w:ascii="Cambria" w:hAnsi="Cambria"/>
          <w:noProof/>
          <w:sz w:val="22"/>
        </w:rPr>
        <w:t xml:space="preserve">, </w:t>
      </w:r>
      <w:r w:rsidRPr="00430019">
        <w:rPr>
          <w:rFonts w:ascii="Cambria" w:hAnsi="Cambria"/>
          <w:b/>
          <w:bCs/>
          <w:noProof/>
          <w:sz w:val="22"/>
        </w:rPr>
        <w:t>Yu L</w:t>
      </w:r>
      <w:r w:rsidRPr="00430019">
        <w:rPr>
          <w:rFonts w:ascii="Cambria" w:hAnsi="Cambria"/>
          <w:noProof/>
          <w:sz w:val="22"/>
        </w:rPr>
        <w:t xml:space="preserve">, </w:t>
      </w:r>
      <w:r w:rsidRPr="00430019">
        <w:rPr>
          <w:rFonts w:ascii="Cambria" w:hAnsi="Cambria"/>
          <w:b/>
          <w:bCs/>
          <w:noProof/>
          <w:sz w:val="22"/>
        </w:rPr>
        <w:t>Yu WH</w:t>
      </w:r>
      <w:r w:rsidRPr="00430019">
        <w:rPr>
          <w:rFonts w:ascii="Cambria" w:hAnsi="Cambria"/>
          <w:noProof/>
          <w:sz w:val="22"/>
        </w:rPr>
        <w:t xml:space="preserve">, </w:t>
      </w:r>
      <w:r w:rsidRPr="00430019">
        <w:rPr>
          <w:rFonts w:ascii="Cambria" w:hAnsi="Cambria"/>
          <w:b/>
          <w:bCs/>
          <w:noProof/>
          <w:sz w:val="22"/>
        </w:rPr>
        <w:t>Yu X-F</w:t>
      </w:r>
      <w:r w:rsidRPr="00430019">
        <w:rPr>
          <w:rFonts w:ascii="Cambria" w:hAnsi="Cambria"/>
          <w:noProof/>
          <w:sz w:val="22"/>
        </w:rPr>
        <w:t xml:space="preserve">, </w:t>
      </w:r>
      <w:r w:rsidRPr="00430019">
        <w:rPr>
          <w:rFonts w:ascii="Cambria" w:hAnsi="Cambria"/>
          <w:b/>
          <w:bCs/>
          <w:noProof/>
          <w:sz w:val="22"/>
        </w:rPr>
        <w:t>Yu Z</w:t>
      </w:r>
      <w:r w:rsidRPr="00430019">
        <w:rPr>
          <w:rFonts w:ascii="Cambria" w:hAnsi="Cambria"/>
          <w:noProof/>
          <w:sz w:val="22"/>
        </w:rPr>
        <w:t xml:space="preserve">, </w:t>
      </w:r>
      <w:r w:rsidRPr="00430019">
        <w:rPr>
          <w:rFonts w:ascii="Cambria" w:hAnsi="Cambria"/>
          <w:b/>
          <w:bCs/>
          <w:noProof/>
          <w:sz w:val="22"/>
        </w:rPr>
        <w:t>Yuan J</w:t>
      </w:r>
      <w:r w:rsidRPr="00430019">
        <w:rPr>
          <w:rFonts w:ascii="Cambria" w:hAnsi="Cambria"/>
          <w:noProof/>
          <w:sz w:val="22"/>
        </w:rPr>
        <w:t xml:space="preserve">, </w:t>
      </w:r>
      <w:r w:rsidRPr="00430019">
        <w:rPr>
          <w:rFonts w:ascii="Cambria" w:hAnsi="Cambria"/>
          <w:b/>
          <w:bCs/>
          <w:noProof/>
          <w:sz w:val="22"/>
        </w:rPr>
        <w:t>Yuan Z-M</w:t>
      </w:r>
      <w:r w:rsidRPr="00430019">
        <w:rPr>
          <w:rFonts w:ascii="Cambria" w:hAnsi="Cambria"/>
          <w:noProof/>
          <w:sz w:val="22"/>
        </w:rPr>
        <w:t xml:space="preserve">, </w:t>
      </w:r>
      <w:r w:rsidRPr="00430019">
        <w:rPr>
          <w:rFonts w:ascii="Cambria" w:hAnsi="Cambria"/>
          <w:b/>
          <w:bCs/>
          <w:noProof/>
          <w:sz w:val="22"/>
        </w:rPr>
        <w:t>Yue BY</w:t>
      </w:r>
      <w:r w:rsidRPr="00430019">
        <w:rPr>
          <w:rFonts w:ascii="Cambria" w:hAnsi="Cambria"/>
          <w:noProof/>
          <w:sz w:val="22"/>
        </w:rPr>
        <w:t xml:space="preserve">, </w:t>
      </w:r>
      <w:r w:rsidRPr="00430019">
        <w:rPr>
          <w:rFonts w:ascii="Cambria" w:hAnsi="Cambria"/>
          <w:b/>
          <w:bCs/>
          <w:noProof/>
          <w:sz w:val="22"/>
        </w:rPr>
        <w:t>Yue J</w:t>
      </w:r>
      <w:r w:rsidRPr="00430019">
        <w:rPr>
          <w:rFonts w:ascii="Cambria" w:hAnsi="Cambria"/>
          <w:noProof/>
          <w:sz w:val="22"/>
        </w:rPr>
        <w:t xml:space="preserve">, </w:t>
      </w:r>
      <w:r w:rsidRPr="00430019">
        <w:rPr>
          <w:rFonts w:ascii="Cambria" w:hAnsi="Cambria"/>
          <w:b/>
          <w:bCs/>
          <w:noProof/>
          <w:sz w:val="22"/>
        </w:rPr>
        <w:t>Yue Z</w:t>
      </w:r>
      <w:r w:rsidRPr="00430019">
        <w:rPr>
          <w:rFonts w:ascii="Cambria" w:hAnsi="Cambria"/>
          <w:noProof/>
          <w:sz w:val="22"/>
        </w:rPr>
        <w:t xml:space="preserve">, </w:t>
      </w:r>
      <w:r w:rsidRPr="00430019">
        <w:rPr>
          <w:rFonts w:ascii="Cambria" w:hAnsi="Cambria"/>
          <w:b/>
          <w:bCs/>
          <w:noProof/>
          <w:sz w:val="22"/>
        </w:rPr>
        <w:t>Zacks DN</w:t>
      </w:r>
      <w:r w:rsidRPr="00430019">
        <w:rPr>
          <w:rFonts w:ascii="Cambria" w:hAnsi="Cambria"/>
          <w:noProof/>
          <w:sz w:val="22"/>
        </w:rPr>
        <w:t xml:space="preserve">, </w:t>
      </w:r>
      <w:r w:rsidRPr="00430019">
        <w:rPr>
          <w:rFonts w:ascii="Cambria" w:hAnsi="Cambria"/>
          <w:b/>
          <w:bCs/>
          <w:noProof/>
          <w:sz w:val="22"/>
        </w:rPr>
        <w:t>Zacksenhaus E</w:t>
      </w:r>
      <w:r w:rsidRPr="00430019">
        <w:rPr>
          <w:rFonts w:ascii="Cambria" w:hAnsi="Cambria"/>
          <w:noProof/>
          <w:sz w:val="22"/>
        </w:rPr>
        <w:t xml:space="preserve">, </w:t>
      </w:r>
      <w:r w:rsidRPr="00430019">
        <w:rPr>
          <w:rFonts w:ascii="Cambria" w:hAnsi="Cambria"/>
          <w:b/>
          <w:bCs/>
          <w:noProof/>
          <w:sz w:val="22"/>
        </w:rPr>
        <w:t>Zaffaroni N</w:t>
      </w:r>
      <w:r w:rsidRPr="00430019">
        <w:rPr>
          <w:rFonts w:ascii="Cambria" w:hAnsi="Cambria"/>
          <w:noProof/>
          <w:sz w:val="22"/>
        </w:rPr>
        <w:t xml:space="preserve">, </w:t>
      </w:r>
      <w:r w:rsidRPr="00430019">
        <w:rPr>
          <w:rFonts w:ascii="Cambria" w:hAnsi="Cambria"/>
          <w:b/>
          <w:bCs/>
          <w:noProof/>
          <w:sz w:val="22"/>
        </w:rPr>
        <w:t>Zaglia T</w:t>
      </w:r>
      <w:r w:rsidRPr="00430019">
        <w:rPr>
          <w:rFonts w:ascii="Cambria" w:hAnsi="Cambria"/>
          <w:noProof/>
          <w:sz w:val="22"/>
        </w:rPr>
        <w:t xml:space="preserve">, </w:t>
      </w:r>
      <w:r w:rsidRPr="00430019">
        <w:rPr>
          <w:rFonts w:ascii="Cambria" w:hAnsi="Cambria"/>
          <w:b/>
          <w:bCs/>
          <w:noProof/>
          <w:sz w:val="22"/>
        </w:rPr>
        <w:t>Zakeri Z</w:t>
      </w:r>
      <w:r w:rsidRPr="00430019">
        <w:rPr>
          <w:rFonts w:ascii="Cambria" w:hAnsi="Cambria"/>
          <w:noProof/>
          <w:sz w:val="22"/>
        </w:rPr>
        <w:t xml:space="preserve">, </w:t>
      </w:r>
      <w:r w:rsidRPr="00430019">
        <w:rPr>
          <w:rFonts w:ascii="Cambria" w:hAnsi="Cambria"/>
          <w:b/>
          <w:bCs/>
          <w:noProof/>
          <w:sz w:val="22"/>
        </w:rPr>
        <w:t>Zecchini V</w:t>
      </w:r>
      <w:r w:rsidRPr="00430019">
        <w:rPr>
          <w:rFonts w:ascii="Cambria" w:hAnsi="Cambria"/>
          <w:noProof/>
          <w:sz w:val="22"/>
        </w:rPr>
        <w:t xml:space="preserve">, </w:t>
      </w:r>
      <w:r w:rsidRPr="00430019">
        <w:rPr>
          <w:rFonts w:ascii="Cambria" w:hAnsi="Cambria"/>
          <w:b/>
          <w:bCs/>
          <w:noProof/>
          <w:sz w:val="22"/>
        </w:rPr>
        <w:t>Zeng J</w:t>
      </w:r>
      <w:r w:rsidRPr="00430019">
        <w:rPr>
          <w:rFonts w:ascii="Cambria" w:hAnsi="Cambria"/>
          <w:noProof/>
          <w:sz w:val="22"/>
        </w:rPr>
        <w:t xml:space="preserve">, </w:t>
      </w:r>
      <w:r w:rsidRPr="00430019">
        <w:rPr>
          <w:rFonts w:ascii="Cambria" w:hAnsi="Cambria"/>
          <w:b/>
          <w:bCs/>
          <w:noProof/>
          <w:sz w:val="22"/>
        </w:rPr>
        <w:t>Zeng M</w:t>
      </w:r>
      <w:r w:rsidRPr="00430019">
        <w:rPr>
          <w:rFonts w:ascii="Cambria" w:hAnsi="Cambria"/>
          <w:noProof/>
          <w:sz w:val="22"/>
        </w:rPr>
        <w:t xml:space="preserve">, </w:t>
      </w:r>
      <w:r w:rsidRPr="00430019">
        <w:rPr>
          <w:rFonts w:ascii="Cambria" w:hAnsi="Cambria"/>
          <w:b/>
          <w:bCs/>
          <w:noProof/>
          <w:sz w:val="22"/>
        </w:rPr>
        <w:t>Zeng Q</w:t>
      </w:r>
      <w:r w:rsidRPr="00430019">
        <w:rPr>
          <w:rFonts w:ascii="Cambria" w:hAnsi="Cambria"/>
          <w:noProof/>
          <w:sz w:val="22"/>
        </w:rPr>
        <w:t xml:space="preserve">, </w:t>
      </w:r>
      <w:r w:rsidRPr="00430019">
        <w:rPr>
          <w:rFonts w:ascii="Cambria" w:hAnsi="Cambria"/>
          <w:b/>
          <w:bCs/>
          <w:noProof/>
          <w:sz w:val="22"/>
        </w:rPr>
        <w:t>Zervos AS</w:t>
      </w:r>
      <w:r w:rsidRPr="00430019">
        <w:rPr>
          <w:rFonts w:ascii="Cambria" w:hAnsi="Cambria"/>
          <w:noProof/>
          <w:sz w:val="22"/>
        </w:rPr>
        <w:t xml:space="preserve">, </w:t>
      </w:r>
      <w:r w:rsidRPr="00430019">
        <w:rPr>
          <w:rFonts w:ascii="Cambria" w:hAnsi="Cambria"/>
          <w:b/>
          <w:bCs/>
          <w:noProof/>
          <w:sz w:val="22"/>
        </w:rPr>
        <w:t>Zhang DD</w:t>
      </w:r>
      <w:r w:rsidRPr="00430019">
        <w:rPr>
          <w:rFonts w:ascii="Cambria" w:hAnsi="Cambria"/>
          <w:noProof/>
          <w:sz w:val="22"/>
        </w:rPr>
        <w:t xml:space="preserve">, </w:t>
      </w:r>
      <w:r w:rsidRPr="00430019">
        <w:rPr>
          <w:rFonts w:ascii="Cambria" w:hAnsi="Cambria"/>
          <w:b/>
          <w:bCs/>
          <w:noProof/>
          <w:sz w:val="22"/>
        </w:rPr>
        <w:t>Zhang F</w:t>
      </w:r>
      <w:r w:rsidRPr="00430019">
        <w:rPr>
          <w:rFonts w:ascii="Cambria" w:hAnsi="Cambria"/>
          <w:noProof/>
          <w:sz w:val="22"/>
        </w:rPr>
        <w:t xml:space="preserve">, </w:t>
      </w:r>
      <w:r w:rsidRPr="00430019">
        <w:rPr>
          <w:rFonts w:ascii="Cambria" w:hAnsi="Cambria"/>
          <w:b/>
          <w:bCs/>
          <w:noProof/>
          <w:sz w:val="22"/>
        </w:rPr>
        <w:t>Zhang G</w:t>
      </w:r>
      <w:r w:rsidRPr="00430019">
        <w:rPr>
          <w:rFonts w:ascii="Cambria" w:hAnsi="Cambria"/>
          <w:noProof/>
          <w:sz w:val="22"/>
        </w:rPr>
        <w:t xml:space="preserve">, </w:t>
      </w:r>
      <w:r w:rsidRPr="00430019">
        <w:rPr>
          <w:rFonts w:ascii="Cambria" w:hAnsi="Cambria"/>
          <w:b/>
          <w:bCs/>
          <w:noProof/>
          <w:sz w:val="22"/>
        </w:rPr>
        <w:t>Zhang G-C</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H</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J</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L</w:t>
      </w:r>
      <w:r w:rsidRPr="00430019">
        <w:rPr>
          <w:rFonts w:ascii="Cambria" w:hAnsi="Cambria"/>
          <w:noProof/>
          <w:sz w:val="22"/>
        </w:rPr>
        <w:t xml:space="preserve">, </w:t>
      </w:r>
      <w:r w:rsidRPr="00430019">
        <w:rPr>
          <w:rFonts w:ascii="Cambria" w:hAnsi="Cambria"/>
          <w:b/>
          <w:bCs/>
          <w:noProof/>
          <w:sz w:val="22"/>
        </w:rPr>
        <w:t>Zhang M-Y</w:t>
      </w:r>
      <w:r w:rsidRPr="00430019">
        <w:rPr>
          <w:rFonts w:ascii="Cambria" w:hAnsi="Cambria"/>
          <w:noProof/>
          <w:sz w:val="22"/>
        </w:rPr>
        <w:t xml:space="preserve">, </w:t>
      </w:r>
      <w:r w:rsidRPr="00430019">
        <w:rPr>
          <w:rFonts w:ascii="Cambria" w:hAnsi="Cambria"/>
          <w:b/>
          <w:bCs/>
          <w:noProof/>
          <w:sz w:val="22"/>
        </w:rPr>
        <w:t>Zhang X</w:t>
      </w:r>
      <w:r w:rsidRPr="00430019">
        <w:rPr>
          <w:rFonts w:ascii="Cambria" w:hAnsi="Cambria"/>
          <w:noProof/>
          <w:sz w:val="22"/>
        </w:rPr>
        <w:t xml:space="preserve">, </w:t>
      </w:r>
      <w:r w:rsidRPr="00430019">
        <w:rPr>
          <w:rFonts w:ascii="Cambria" w:hAnsi="Cambria"/>
          <w:b/>
          <w:bCs/>
          <w:noProof/>
          <w:sz w:val="22"/>
        </w:rPr>
        <w:t>Zhang XD</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Zhang Y</w:t>
      </w:r>
      <w:r w:rsidRPr="00430019">
        <w:rPr>
          <w:rFonts w:ascii="Cambria" w:hAnsi="Cambria"/>
          <w:noProof/>
          <w:sz w:val="22"/>
        </w:rPr>
        <w:t xml:space="preserve">, </w:t>
      </w:r>
      <w:r w:rsidRPr="00430019">
        <w:rPr>
          <w:rFonts w:ascii="Cambria" w:hAnsi="Cambria"/>
          <w:b/>
          <w:bCs/>
          <w:noProof/>
          <w:sz w:val="22"/>
        </w:rPr>
        <w:t>Zhao M</w:t>
      </w:r>
      <w:r w:rsidRPr="00430019">
        <w:rPr>
          <w:rFonts w:ascii="Cambria" w:hAnsi="Cambria"/>
          <w:noProof/>
          <w:sz w:val="22"/>
        </w:rPr>
        <w:t xml:space="preserve">, </w:t>
      </w:r>
      <w:r w:rsidRPr="00430019">
        <w:rPr>
          <w:rFonts w:ascii="Cambria" w:hAnsi="Cambria"/>
          <w:b/>
          <w:bCs/>
          <w:noProof/>
          <w:sz w:val="22"/>
        </w:rPr>
        <w:t>Zhao W-L</w:t>
      </w:r>
      <w:r w:rsidRPr="00430019">
        <w:rPr>
          <w:rFonts w:ascii="Cambria" w:hAnsi="Cambria"/>
          <w:noProof/>
          <w:sz w:val="22"/>
        </w:rPr>
        <w:t xml:space="preserve">, </w:t>
      </w:r>
      <w:r w:rsidRPr="00430019">
        <w:rPr>
          <w:rFonts w:ascii="Cambria" w:hAnsi="Cambria"/>
          <w:b/>
          <w:bCs/>
          <w:noProof/>
          <w:sz w:val="22"/>
        </w:rPr>
        <w:t>Zhao X</w:t>
      </w:r>
      <w:r w:rsidRPr="00430019">
        <w:rPr>
          <w:rFonts w:ascii="Cambria" w:hAnsi="Cambria"/>
          <w:noProof/>
          <w:sz w:val="22"/>
        </w:rPr>
        <w:t xml:space="preserve">, </w:t>
      </w:r>
      <w:r w:rsidRPr="00430019">
        <w:rPr>
          <w:rFonts w:ascii="Cambria" w:hAnsi="Cambria"/>
          <w:b/>
          <w:bCs/>
          <w:noProof/>
          <w:sz w:val="22"/>
        </w:rPr>
        <w:t>Zhao YG</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Y</w:t>
      </w:r>
      <w:r w:rsidRPr="00430019">
        <w:rPr>
          <w:rFonts w:ascii="Cambria" w:hAnsi="Cambria"/>
          <w:noProof/>
          <w:sz w:val="22"/>
        </w:rPr>
        <w:t xml:space="preserve">, </w:t>
      </w:r>
      <w:r w:rsidRPr="00430019">
        <w:rPr>
          <w:rFonts w:ascii="Cambria" w:hAnsi="Cambria"/>
          <w:b/>
          <w:bCs/>
          <w:noProof/>
          <w:sz w:val="22"/>
        </w:rPr>
        <w:t>Zhao Z</w:t>
      </w:r>
      <w:r w:rsidRPr="00430019">
        <w:rPr>
          <w:rFonts w:ascii="Cambria" w:hAnsi="Cambria"/>
          <w:noProof/>
          <w:sz w:val="22"/>
        </w:rPr>
        <w:t xml:space="preserve">, </w:t>
      </w:r>
      <w:r w:rsidRPr="00430019">
        <w:rPr>
          <w:rFonts w:ascii="Cambria" w:hAnsi="Cambria"/>
          <w:b/>
          <w:bCs/>
          <w:noProof/>
          <w:sz w:val="22"/>
        </w:rPr>
        <w:t>Zhao ZJ</w:t>
      </w:r>
      <w:r w:rsidRPr="00430019">
        <w:rPr>
          <w:rFonts w:ascii="Cambria" w:hAnsi="Cambria"/>
          <w:noProof/>
          <w:sz w:val="22"/>
        </w:rPr>
        <w:t xml:space="preserve">, </w:t>
      </w:r>
      <w:r w:rsidRPr="00430019">
        <w:rPr>
          <w:rFonts w:ascii="Cambria" w:hAnsi="Cambria"/>
          <w:b/>
          <w:bCs/>
          <w:noProof/>
          <w:sz w:val="22"/>
        </w:rPr>
        <w:t>Zheng D</w:t>
      </w:r>
      <w:r w:rsidRPr="00430019">
        <w:rPr>
          <w:rFonts w:ascii="Cambria" w:hAnsi="Cambria"/>
          <w:noProof/>
          <w:sz w:val="22"/>
        </w:rPr>
        <w:t xml:space="preserve">, </w:t>
      </w:r>
      <w:r w:rsidRPr="00430019">
        <w:rPr>
          <w:rFonts w:ascii="Cambria" w:hAnsi="Cambria"/>
          <w:b/>
          <w:bCs/>
          <w:noProof/>
          <w:sz w:val="22"/>
        </w:rPr>
        <w:t>Zheng X-L</w:t>
      </w:r>
      <w:r w:rsidRPr="00430019">
        <w:rPr>
          <w:rFonts w:ascii="Cambria" w:hAnsi="Cambria"/>
          <w:noProof/>
          <w:sz w:val="22"/>
        </w:rPr>
        <w:t xml:space="preserve">, </w:t>
      </w:r>
      <w:r w:rsidRPr="00430019">
        <w:rPr>
          <w:rFonts w:ascii="Cambria" w:hAnsi="Cambria"/>
          <w:b/>
          <w:bCs/>
          <w:noProof/>
          <w:sz w:val="22"/>
        </w:rPr>
        <w:t>Zheng X</w:t>
      </w:r>
      <w:r w:rsidRPr="00430019">
        <w:rPr>
          <w:rFonts w:ascii="Cambria" w:hAnsi="Cambria"/>
          <w:noProof/>
          <w:sz w:val="22"/>
        </w:rPr>
        <w:t xml:space="preserve">, </w:t>
      </w:r>
      <w:r w:rsidRPr="00430019">
        <w:rPr>
          <w:rFonts w:ascii="Cambria" w:hAnsi="Cambria"/>
          <w:b/>
          <w:bCs/>
          <w:noProof/>
          <w:sz w:val="22"/>
        </w:rPr>
        <w:t>Zhivotovsky B</w:t>
      </w:r>
      <w:r w:rsidRPr="00430019">
        <w:rPr>
          <w:rFonts w:ascii="Cambria" w:hAnsi="Cambria"/>
          <w:noProof/>
          <w:sz w:val="22"/>
        </w:rPr>
        <w:t xml:space="preserve">, </w:t>
      </w:r>
      <w:r w:rsidRPr="00430019">
        <w:rPr>
          <w:rFonts w:ascii="Cambria" w:hAnsi="Cambria"/>
          <w:b/>
          <w:bCs/>
          <w:noProof/>
          <w:sz w:val="22"/>
        </w:rPr>
        <w:t>Zhong Q</w:t>
      </w:r>
      <w:r w:rsidRPr="00430019">
        <w:rPr>
          <w:rFonts w:ascii="Cambria" w:hAnsi="Cambria"/>
          <w:noProof/>
          <w:sz w:val="22"/>
        </w:rPr>
        <w:t xml:space="preserve">, </w:t>
      </w:r>
      <w:r w:rsidRPr="00430019">
        <w:rPr>
          <w:rFonts w:ascii="Cambria" w:hAnsi="Cambria"/>
          <w:b/>
          <w:bCs/>
          <w:noProof/>
          <w:sz w:val="22"/>
        </w:rPr>
        <w:t>Zhou G-Z</w:t>
      </w:r>
      <w:r w:rsidRPr="00430019">
        <w:rPr>
          <w:rFonts w:ascii="Cambria" w:hAnsi="Cambria"/>
          <w:noProof/>
          <w:sz w:val="22"/>
        </w:rPr>
        <w:t xml:space="preserve">, </w:t>
      </w:r>
      <w:r w:rsidRPr="00430019">
        <w:rPr>
          <w:rFonts w:ascii="Cambria" w:hAnsi="Cambria"/>
          <w:b/>
          <w:bCs/>
          <w:noProof/>
          <w:sz w:val="22"/>
        </w:rPr>
        <w:t>Zhou G</w:t>
      </w:r>
      <w:r w:rsidRPr="00430019">
        <w:rPr>
          <w:rFonts w:ascii="Cambria" w:hAnsi="Cambria"/>
          <w:noProof/>
          <w:sz w:val="22"/>
        </w:rPr>
        <w:t xml:space="preserve">, </w:t>
      </w:r>
      <w:r w:rsidRPr="00430019">
        <w:rPr>
          <w:rFonts w:ascii="Cambria" w:hAnsi="Cambria"/>
          <w:b/>
          <w:bCs/>
          <w:noProof/>
          <w:sz w:val="22"/>
        </w:rPr>
        <w:t>Zhou H</w:t>
      </w:r>
      <w:r w:rsidRPr="00430019">
        <w:rPr>
          <w:rFonts w:ascii="Cambria" w:hAnsi="Cambria"/>
          <w:noProof/>
          <w:sz w:val="22"/>
        </w:rPr>
        <w:t xml:space="preserve">, </w:t>
      </w:r>
      <w:r w:rsidRPr="00430019">
        <w:rPr>
          <w:rFonts w:ascii="Cambria" w:hAnsi="Cambria"/>
          <w:b/>
          <w:bCs/>
          <w:noProof/>
          <w:sz w:val="22"/>
        </w:rPr>
        <w:t>Zhou S-F</w:t>
      </w:r>
      <w:r w:rsidRPr="00430019">
        <w:rPr>
          <w:rFonts w:ascii="Cambria" w:hAnsi="Cambria"/>
          <w:noProof/>
          <w:sz w:val="22"/>
        </w:rPr>
        <w:t xml:space="preserve">, </w:t>
      </w:r>
      <w:r w:rsidRPr="00430019">
        <w:rPr>
          <w:rFonts w:ascii="Cambria" w:hAnsi="Cambria"/>
          <w:b/>
          <w:bCs/>
          <w:noProof/>
          <w:sz w:val="22"/>
        </w:rPr>
        <w:t>Zhou X</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H</w:t>
      </w:r>
      <w:r w:rsidRPr="00430019">
        <w:rPr>
          <w:rFonts w:ascii="Cambria" w:hAnsi="Cambria"/>
          <w:noProof/>
          <w:sz w:val="22"/>
        </w:rPr>
        <w:t xml:space="preserve">, </w:t>
      </w:r>
      <w:r w:rsidRPr="00430019">
        <w:rPr>
          <w:rFonts w:ascii="Cambria" w:hAnsi="Cambria"/>
          <w:b/>
          <w:bCs/>
          <w:noProof/>
          <w:sz w:val="22"/>
        </w:rPr>
        <w:t>Zhu W-G</w:t>
      </w:r>
      <w:r w:rsidRPr="00430019">
        <w:rPr>
          <w:rFonts w:ascii="Cambria" w:hAnsi="Cambria"/>
          <w:noProof/>
          <w:sz w:val="22"/>
        </w:rPr>
        <w:t xml:space="preserve">, </w:t>
      </w:r>
      <w:r w:rsidRPr="00430019">
        <w:rPr>
          <w:rFonts w:ascii="Cambria" w:hAnsi="Cambria"/>
          <w:b/>
          <w:bCs/>
          <w:noProof/>
          <w:sz w:val="22"/>
        </w:rPr>
        <w:t>Zhu W</w:t>
      </w:r>
      <w:r w:rsidRPr="00430019">
        <w:rPr>
          <w:rFonts w:ascii="Cambria" w:hAnsi="Cambria"/>
          <w:noProof/>
          <w:sz w:val="22"/>
        </w:rPr>
        <w:t xml:space="preserve">, </w:t>
      </w:r>
      <w:r w:rsidRPr="00430019">
        <w:rPr>
          <w:rFonts w:ascii="Cambria" w:hAnsi="Cambria"/>
          <w:b/>
          <w:bCs/>
          <w:noProof/>
          <w:sz w:val="22"/>
        </w:rPr>
        <w:t>Zhu X-F</w:t>
      </w:r>
      <w:r w:rsidRPr="00430019">
        <w:rPr>
          <w:rFonts w:ascii="Cambria" w:hAnsi="Cambria"/>
          <w:noProof/>
          <w:sz w:val="22"/>
        </w:rPr>
        <w:t xml:space="preserve">, </w:t>
      </w:r>
      <w:r w:rsidRPr="00430019">
        <w:rPr>
          <w:rFonts w:ascii="Cambria" w:hAnsi="Cambria"/>
          <w:b/>
          <w:bCs/>
          <w:noProof/>
          <w:sz w:val="22"/>
        </w:rPr>
        <w:t>Zhu Y</w:t>
      </w:r>
      <w:r w:rsidRPr="00430019">
        <w:rPr>
          <w:rFonts w:ascii="Cambria" w:hAnsi="Cambria"/>
          <w:noProof/>
          <w:sz w:val="22"/>
        </w:rPr>
        <w:t xml:space="preserve">, </w:t>
      </w:r>
      <w:r w:rsidRPr="00430019">
        <w:rPr>
          <w:rFonts w:ascii="Cambria" w:hAnsi="Cambria"/>
          <w:b/>
          <w:bCs/>
          <w:noProof/>
          <w:sz w:val="22"/>
        </w:rPr>
        <w:t>Zhuang S-M</w:t>
      </w:r>
      <w:r w:rsidRPr="00430019">
        <w:rPr>
          <w:rFonts w:ascii="Cambria" w:hAnsi="Cambria"/>
          <w:noProof/>
          <w:sz w:val="22"/>
        </w:rPr>
        <w:t xml:space="preserve">, </w:t>
      </w:r>
      <w:r w:rsidRPr="00430019">
        <w:rPr>
          <w:rFonts w:ascii="Cambria" w:hAnsi="Cambria"/>
          <w:b/>
          <w:bCs/>
          <w:noProof/>
          <w:sz w:val="22"/>
        </w:rPr>
        <w:t>Zhuang X</w:t>
      </w:r>
      <w:r w:rsidRPr="00430019">
        <w:rPr>
          <w:rFonts w:ascii="Cambria" w:hAnsi="Cambria"/>
          <w:noProof/>
          <w:sz w:val="22"/>
        </w:rPr>
        <w:t xml:space="preserve">, </w:t>
      </w:r>
      <w:r w:rsidRPr="00430019">
        <w:rPr>
          <w:rFonts w:ascii="Cambria" w:hAnsi="Cambria"/>
          <w:b/>
          <w:bCs/>
          <w:noProof/>
          <w:sz w:val="22"/>
        </w:rPr>
        <w:t>Ziparo E</w:t>
      </w:r>
      <w:r w:rsidRPr="00430019">
        <w:rPr>
          <w:rFonts w:ascii="Cambria" w:hAnsi="Cambria"/>
          <w:noProof/>
          <w:sz w:val="22"/>
        </w:rPr>
        <w:t xml:space="preserve">, </w:t>
      </w:r>
      <w:r w:rsidRPr="00430019">
        <w:rPr>
          <w:rFonts w:ascii="Cambria" w:hAnsi="Cambria"/>
          <w:b/>
          <w:bCs/>
          <w:noProof/>
          <w:sz w:val="22"/>
        </w:rPr>
        <w:t>Zois CE</w:t>
      </w:r>
      <w:r w:rsidRPr="00430019">
        <w:rPr>
          <w:rFonts w:ascii="Cambria" w:hAnsi="Cambria"/>
          <w:noProof/>
          <w:sz w:val="22"/>
        </w:rPr>
        <w:t xml:space="preserve">, </w:t>
      </w:r>
      <w:r w:rsidRPr="00430019">
        <w:rPr>
          <w:rFonts w:ascii="Cambria" w:hAnsi="Cambria"/>
          <w:b/>
          <w:bCs/>
          <w:noProof/>
          <w:sz w:val="22"/>
        </w:rPr>
        <w:t>Zoladek T</w:t>
      </w:r>
      <w:r w:rsidRPr="00430019">
        <w:rPr>
          <w:rFonts w:ascii="Cambria" w:hAnsi="Cambria"/>
          <w:noProof/>
          <w:sz w:val="22"/>
        </w:rPr>
        <w:t xml:space="preserve">, </w:t>
      </w:r>
      <w:r w:rsidRPr="00430019">
        <w:rPr>
          <w:rFonts w:ascii="Cambria" w:hAnsi="Cambria"/>
          <w:b/>
          <w:bCs/>
          <w:noProof/>
          <w:sz w:val="22"/>
        </w:rPr>
        <w:t>Zong W-X</w:t>
      </w:r>
      <w:r w:rsidRPr="00430019">
        <w:rPr>
          <w:rFonts w:ascii="Cambria" w:hAnsi="Cambria"/>
          <w:noProof/>
          <w:sz w:val="22"/>
        </w:rPr>
        <w:t xml:space="preserve">, </w:t>
      </w:r>
      <w:r w:rsidRPr="00430019">
        <w:rPr>
          <w:rFonts w:ascii="Cambria" w:hAnsi="Cambria"/>
          <w:b/>
          <w:bCs/>
          <w:noProof/>
          <w:sz w:val="22"/>
        </w:rPr>
        <w:t>Zorzano A</w:t>
      </w:r>
      <w:r w:rsidRPr="00430019">
        <w:rPr>
          <w:rFonts w:ascii="Cambria" w:hAnsi="Cambria"/>
          <w:noProof/>
          <w:sz w:val="22"/>
        </w:rPr>
        <w:t xml:space="preserve">, </w:t>
      </w:r>
      <w:r w:rsidRPr="00430019">
        <w:rPr>
          <w:rFonts w:ascii="Cambria" w:hAnsi="Cambria"/>
          <w:b/>
          <w:bCs/>
          <w:noProof/>
          <w:sz w:val="22"/>
        </w:rPr>
        <w:t>Zughaier SM</w:t>
      </w:r>
      <w:r w:rsidRPr="00430019">
        <w:rPr>
          <w:rFonts w:ascii="Cambria" w:hAnsi="Cambria"/>
          <w:noProof/>
          <w:sz w:val="22"/>
        </w:rPr>
        <w:t xml:space="preserve">. Guidelines for the use and interpretation of assays for monitoring autophagy (3rd edition). </w:t>
      </w:r>
      <w:r w:rsidRPr="00430019">
        <w:rPr>
          <w:rFonts w:ascii="Cambria" w:hAnsi="Cambria"/>
          <w:i/>
          <w:iCs/>
          <w:noProof/>
          <w:sz w:val="22"/>
        </w:rPr>
        <w:t>Autophagy</w:t>
      </w:r>
      <w:r w:rsidRPr="00430019">
        <w:rPr>
          <w:rFonts w:ascii="Cambria" w:hAnsi="Cambria"/>
          <w:noProof/>
          <w:sz w:val="22"/>
        </w:rPr>
        <w:t xml:space="preserve"> 12: 1–222, 2016.</w:t>
      </w:r>
    </w:p>
    <w:p w14:paraId="255A3AFC"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24. </w:t>
      </w:r>
      <w:r w:rsidRPr="00430019">
        <w:rPr>
          <w:rFonts w:ascii="Cambria" w:hAnsi="Cambria"/>
          <w:noProof/>
          <w:sz w:val="22"/>
        </w:rPr>
        <w:tab/>
      </w:r>
      <w:r w:rsidRPr="00430019">
        <w:rPr>
          <w:rFonts w:ascii="Cambria" w:hAnsi="Cambria"/>
          <w:b/>
          <w:bCs/>
          <w:noProof/>
          <w:sz w:val="22"/>
        </w:rPr>
        <w:t>Kramer PA</w:t>
      </w:r>
      <w:r w:rsidRPr="00430019">
        <w:rPr>
          <w:rFonts w:ascii="Cambria" w:hAnsi="Cambria"/>
          <w:noProof/>
          <w:sz w:val="22"/>
        </w:rPr>
        <w:t xml:space="preserve">, </w:t>
      </w:r>
      <w:r w:rsidRPr="00430019">
        <w:rPr>
          <w:rFonts w:ascii="Cambria" w:hAnsi="Cambria"/>
          <w:b/>
          <w:bCs/>
          <w:noProof/>
          <w:sz w:val="22"/>
        </w:rPr>
        <w:t>Duan J</w:t>
      </w:r>
      <w:r w:rsidRPr="00430019">
        <w:rPr>
          <w:rFonts w:ascii="Cambria" w:hAnsi="Cambria"/>
          <w:noProof/>
          <w:sz w:val="22"/>
        </w:rPr>
        <w:t xml:space="preserve">, </w:t>
      </w:r>
      <w:r w:rsidRPr="00430019">
        <w:rPr>
          <w:rFonts w:ascii="Cambria" w:hAnsi="Cambria"/>
          <w:b/>
          <w:bCs/>
          <w:noProof/>
          <w:sz w:val="22"/>
        </w:rPr>
        <w:t>Qian WJ</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The measurement of reversible redox dependent post-translational modifications and their regulation of mitochondrial and skeletal muscle function. </w:t>
      </w:r>
      <w:r w:rsidRPr="00430019">
        <w:rPr>
          <w:rFonts w:ascii="Cambria" w:hAnsi="Cambria"/>
          <w:i/>
          <w:iCs/>
          <w:noProof/>
          <w:sz w:val="22"/>
        </w:rPr>
        <w:t>Front. Physiol.</w:t>
      </w:r>
      <w:r w:rsidRPr="00430019">
        <w:rPr>
          <w:rFonts w:ascii="Cambria" w:hAnsi="Cambria"/>
          <w:noProof/>
          <w:sz w:val="22"/>
        </w:rPr>
        <w:t xml:space="preserve"> 6: 2015.</w:t>
      </w:r>
    </w:p>
    <w:p w14:paraId="1195ABD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25. </w:t>
      </w:r>
      <w:r w:rsidRPr="00430019">
        <w:rPr>
          <w:rFonts w:ascii="Cambria" w:hAnsi="Cambria"/>
          <w:noProof/>
          <w:sz w:val="22"/>
        </w:rPr>
        <w:tab/>
      </w:r>
      <w:r w:rsidRPr="00430019">
        <w:rPr>
          <w:rFonts w:ascii="Cambria" w:hAnsi="Cambria"/>
          <w:b/>
          <w:bCs/>
          <w:noProof/>
          <w:sz w:val="22"/>
        </w:rPr>
        <w:t>Larsen S</w:t>
      </w:r>
      <w:r w:rsidRPr="00430019">
        <w:rPr>
          <w:rFonts w:ascii="Cambria" w:hAnsi="Cambria"/>
          <w:noProof/>
          <w:sz w:val="22"/>
        </w:rPr>
        <w:t xml:space="preserve">, </w:t>
      </w:r>
      <w:r w:rsidRPr="00430019">
        <w:rPr>
          <w:rFonts w:ascii="Cambria" w:hAnsi="Cambria"/>
          <w:b/>
          <w:bCs/>
          <w:noProof/>
          <w:sz w:val="22"/>
        </w:rPr>
        <w:t>Nielsen J</w:t>
      </w:r>
      <w:r w:rsidRPr="00430019">
        <w:rPr>
          <w:rFonts w:ascii="Cambria" w:hAnsi="Cambria"/>
          <w:noProof/>
          <w:sz w:val="22"/>
        </w:rPr>
        <w:t xml:space="preserve">, </w:t>
      </w:r>
      <w:r w:rsidRPr="00430019">
        <w:rPr>
          <w:rFonts w:ascii="Cambria" w:hAnsi="Cambria"/>
          <w:b/>
          <w:bCs/>
          <w:noProof/>
          <w:sz w:val="22"/>
        </w:rPr>
        <w:t>Hansen CN</w:t>
      </w:r>
      <w:r w:rsidRPr="00430019">
        <w:rPr>
          <w:rFonts w:ascii="Cambria" w:hAnsi="Cambria"/>
          <w:noProof/>
          <w:sz w:val="22"/>
        </w:rPr>
        <w:t xml:space="preserve">, </w:t>
      </w:r>
      <w:r w:rsidRPr="00430019">
        <w:rPr>
          <w:rFonts w:ascii="Cambria" w:hAnsi="Cambria"/>
          <w:b/>
          <w:bCs/>
          <w:noProof/>
          <w:sz w:val="22"/>
        </w:rPr>
        <w:t>Nielsen LB</w:t>
      </w:r>
      <w:r w:rsidRPr="00430019">
        <w:rPr>
          <w:rFonts w:ascii="Cambria" w:hAnsi="Cambria"/>
          <w:noProof/>
          <w:sz w:val="22"/>
        </w:rPr>
        <w:t xml:space="preserve">, </w:t>
      </w:r>
      <w:r w:rsidRPr="00430019">
        <w:rPr>
          <w:rFonts w:ascii="Cambria" w:hAnsi="Cambria"/>
          <w:b/>
          <w:bCs/>
          <w:noProof/>
          <w:sz w:val="22"/>
        </w:rPr>
        <w:t>Wibrand F</w:t>
      </w:r>
      <w:r w:rsidRPr="00430019">
        <w:rPr>
          <w:rFonts w:ascii="Cambria" w:hAnsi="Cambria"/>
          <w:noProof/>
          <w:sz w:val="22"/>
        </w:rPr>
        <w:t xml:space="preserve">, </w:t>
      </w:r>
      <w:r w:rsidRPr="00430019">
        <w:rPr>
          <w:rFonts w:ascii="Cambria" w:hAnsi="Cambria"/>
          <w:b/>
          <w:bCs/>
          <w:noProof/>
          <w:sz w:val="22"/>
        </w:rPr>
        <w:t>Stride N</w:t>
      </w:r>
      <w:r w:rsidRPr="00430019">
        <w:rPr>
          <w:rFonts w:ascii="Cambria" w:hAnsi="Cambria"/>
          <w:noProof/>
          <w:sz w:val="22"/>
        </w:rPr>
        <w:t xml:space="preserve">, </w:t>
      </w:r>
      <w:r w:rsidRPr="00430019">
        <w:rPr>
          <w:rFonts w:ascii="Cambria" w:hAnsi="Cambria"/>
          <w:b/>
          <w:bCs/>
          <w:noProof/>
          <w:sz w:val="22"/>
        </w:rPr>
        <w:t>Schroder HD</w:t>
      </w:r>
      <w:r w:rsidRPr="00430019">
        <w:rPr>
          <w:rFonts w:ascii="Cambria" w:hAnsi="Cambria"/>
          <w:noProof/>
          <w:sz w:val="22"/>
        </w:rPr>
        <w:t xml:space="preserve">, </w:t>
      </w:r>
      <w:r w:rsidRPr="00430019">
        <w:rPr>
          <w:rFonts w:ascii="Cambria" w:hAnsi="Cambria"/>
          <w:b/>
          <w:bCs/>
          <w:noProof/>
          <w:sz w:val="22"/>
        </w:rPr>
        <w:t>Boushel R</w:t>
      </w:r>
      <w:r w:rsidRPr="00430019">
        <w:rPr>
          <w:rFonts w:ascii="Cambria" w:hAnsi="Cambria"/>
          <w:noProof/>
          <w:sz w:val="22"/>
        </w:rPr>
        <w:t xml:space="preserve">, </w:t>
      </w:r>
      <w:r w:rsidRPr="00430019">
        <w:rPr>
          <w:rFonts w:ascii="Cambria" w:hAnsi="Cambria"/>
          <w:b/>
          <w:bCs/>
          <w:noProof/>
          <w:sz w:val="22"/>
        </w:rPr>
        <w:t>Helge JW</w:t>
      </w:r>
      <w:r w:rsidRPr="00430019">
        <w:rPr>
          <w:rFonts w:ascii="Cambria" w:hAnsi="Cambria"/>
          <w:noProof/>
          <w:sz w:val="22"/>
        </w:rPr>
        <w:t xml:space="preserve">, </w:t>
      </w:r>
      <w:r w:rsidRPr="00430019">
        <w:rPr>
          <w:rFonts w:ascii="Cambria" w:hAnsi="Cambria"/>
          <w:b/>
          <w:bCs/>
          <w:noProof/>
          <w:sz w:val="22"/>
        </w:rPr>
        <w:t>Dela F</w:t>
      </w:r>
      <w:r w:rsidRPr="00430019">
        <w:rPr>
          <w:rFonts w:ascii="Cambria" w:hAnsi="Cambria"/>
          <w:noProof/>
          <w:sz w:val="22"/>
        </w:rPr>
        <w:t xml:space="preserve">, </w:t>
      </w:r>
      <w:r w:rsidRPr="00430019">
        <w:rPr>
          <w:rFonts w:ascii="Cambria" w:hAnsi="Cambria"/>
          <w:b/>
          <w:bCs/>
          <w:noProof/>
          <w:sz w:val="22"/>
        </w:rPr>
        <w:t>Hey-Mogensen M</w:t>
      </w:r>
      <w:r w:rsidRPr="00430019">
        <w:rPr>
          <w:rFonts w:ascii="Cambria" w:hAnsi="Cambria"/>
          <w:noProof/>
          <w:sz w:val="22"/>
        </w:rPr>
        <w:t xml:space="preserve">. Biomarkers of mitochondrial content in skeletal muscle of healthy young human subjects. </w:t>
      </w:r>
      <w:r w:rsidRPr="00430019">
        <w:rPr>
          <w:rFonts w:ascii="Cambria" w:hAnsi="Cambria"/>
          <w:i/>
          <w:iCs/>
          <w:noProof/>
          <w:sz w:val="22"/>
        </w:rPr>
        <w:t>J Physiol</w:t>
      </w:r>
      <w:r w:rsidRPr="00430019">
        <w:rPr>
          <w:rFonts w:ascii="Cambria" w:hAnsi="Cambria"/>
          <w:noProof/>
          <w:sz w:val="22"/>
        </w:rPr>
        <w:t xml:space="preserve"> 590: 3349–60, 2012.</w:t>
      </w:r>
    </w:p>
    <w:p w14:paraId="35EF20B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26. </w:t>
      </w:r>
      <w:r w:rsidRPr="00430019">
        <w:rPr>
          <w:rFonts w:ascii="Cambria" w:hAnsi="Cambria"/>
          <w:noProof/>
          <w:sz w:val="22"/>
        </w:rPr>
        <w:tab/>
      </w:r>
      <w:r w:rsidRPr="00430019">
        <w:rPr>
          <w:rFonts w:ascii="Cambria" w:hAnsi="Cambria"/>
          <w:b/>
          <w:bCs/>
          <w:noProof/>
          <w:sz w:val="22"/>
        </w:rPr>
        <w:t>Li R</w:t>
      </w:r>
      <w:r w:rsidRPr="00430019">
        <w:rPr>
          <w:rFonts w:ascii="Cambria" w:hAnsi="Cambria"/>
          <w:noProof/>
          <w:sz w:val="22"/>
        </w:rPr>
        <w:t xml:space="preserve">, </w:t>
      </w:r>
      <w:r w:rsidRPr="00430019">
        <w:rPr>
          <w:rFonts w:ascii="Cambria" w:hAnsi="Cambria"/>
          <w:b/>
          <w:bCs/>
          <w:noProof/>
          <w:sz w:val="22"/>
        </w:rPr>
        <w:t>Kou X</w:t>
      </w:r>
      <w:r w:rsidRPr="00430019">
        <w:rPr>
          <w:rFonts w:ascii="Cambria" w:hAnsi="Cambria"/>
          <w:noProof/>
          <w:sz w:val="22"/>
        </w:rPr>
        <w:t xml:space="preserve">, </w:t>
      </w:r>
      <w:r w:rsidRPr="00430019">
        <w:rPr>
          <w:rFonts w:ascii="Cambria" w:hAnsi="Cambria"/>
          <w:b/>
          <w:bCs/>
          <w:noProof/>
          <w:sz w:val="22"/>
        </w:rPr>
        <w:t>Geng H</w:t>
      </w:r>
      <w:r w:rsidRPr="00430019">
        <w:rPr>
          <w:rFonts w:ascii="Cambria" w:hAnsi="Cambria"/>
          <w:noProof/>
          <w:sz w:val="22"/>
        </w:rPr>
        <w:t xml:space="preserve">, </w:t>
      </w:r>
      <w:r w:rsidRPr="00430019">
        <w:rPr>
          <w:rFonts w:ascii="Cambria" w:hAnsi="Cambria"/>
          <w:b/>
          <w:bCs/>
          <w:noProof/>
          <w:sz w:val="22"/>
        </w:rPr>
        <w:t>Xie J</w:t>
      </w:r>
      <w:r w:rsidRPr="00430019">
        <w:rPr>
          <w:rFonts w:ascii="Cambria" w:hAnsi="Cambria"/>
          <w:noProof/>
          <w:sz w:val="22"/>
        </w:rPr>
        <w:t xml:space="preserve">, </w:t>
      </w:r>
      <w:r w:rsidRPr="00430019">
        <w:rPr>
          <w:rFonts w:ascii="Cambria" w:hAnsi="Cambria"/>
          <w:b/>
          <w:bCs/>
          <w:noProof/>
          <w:sz w:val="22"/>
        </w:rPr>
        <w:t>Tian J</w:t>
      </w:r>
      <w:r w:rsidRPr="00430019">
        <w:rPr>
          <w:rFonts w:ascii="Cambria" w:hAnsi="Cambria"/>
          <w:noProof/>
          <w:sz w:val="22"/>
        </w:rPr>
        <w:t xml:space="preserve">, </w:t>
      </w:r>
      <w:r w:rsidRPr="00430019">
        <w:rPr>
          <w:rFonts w:ascii="Cambria" w:hAnsi="Cambria"/>
          <w:b/>
          <w:bCs/>
          <w:noProof/>
          <w:sz w:val="22"/>
        </w:rPr>
        <w:t>Cai Z</w:t>
      </w:r>
      <w:r w:rsidRPr="00430019">
        <w:rPr>
          <w:rFonts w:ascii="Cambria" w:hAnsi="Cambria"/>
          <w:noProof/>
          <w:sz w:val="22"/>
        </w:rPr>
        <w:t xml:space="preserve">, </w:t>
      </w:r>
      <w:r w:rsidRPr="00430019">
        <w:rPr>
          <w:rFonts w:ascii="Cambria" w:hAnsi="Cambria"/>
          <w:b/>
          <w:bCs/>
          <w:noProof/>
          <w:sz w:val="22"/>
        </w:rPr>
        <w:t>Dong C</w:t>
      </w:r>
      <w:r w:rsidRPr="00430019">
        <w:rPr>
          <w:rFonts w:ascii="Cambria" w:hAnsi="Cambria"/>
          <w:noProof/>
          <w:sz w:val="22"/>
        </w:rPr>
        <w:t xml:space="preserve">. Mitochondrial damage: An important mechanism of ambient PM2.5 exposure-induced acute heart injury in rats. </w:t>
      </w:r>
      <w:r w:rsidRPr="00430019">
        <w:rPr>
          <w:rFonts w:ascii="Cambria" w:hAnsi="Cambria"/>
          <w:i/>
          <w:iCs/>
          <w:noProof/>
          <w:sz w:val="22"/>
        </w:rPr>
        <w:t>J Hazard Mater</w:t>
      </w:r>
      <w:r w:rsidRPr="00430019">
        <w:rPr>
          <w:rFonts w:ascii="Cambria" w:hAnsi="Cambria"/>
          <w:noProof/>
          <w:sz w:val="22"/>
        </w:rPr>
        <w:t xml:space="preserve"> 287C: 392–401, 2015.</w:t>
      </w:r>
    </w:p>
    <w:p w14:paraId="31C6E7BF"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27. </w:t>
      </w:r>
      <w:r w:rsidRPr="00430019">
        <w:rPr>
          <w:rFonts w:ascii="Cambria" w:hAnsi="Cambria"/>
          <w:noProof/>
          <w:sz w:val="22"/>
        </w:rPr>
        <w:tab/>
      </w:r>
      <w:r w:rsidRPr="00430019">
        <w:rPr>
          <w:rFonts w:ascii="Cambria" w:hAnsi="Cambria"/>
          <w:b/>
          <w:bCs/>
          <w:noProof/>
          <w:sz w:val="22"/>
        </w:rPr>
        <w:t>Li XY</w:t>
      </w:r>
      <w:r w:rsidRPr="00430019">
        <w:rPr>
          <w:rFonts w:ascii="Cambria" w:hAnsi="Cambria"/>
          <w:noProof/>
          <w:sz w:val="22"/>
        </w:rPr>
        <w:t xml:space="preserve">, </w:t>
      </w:r>
      <w:r w:rsidRPr="00430019">
        <w:rPr>
          <w:rFonts w:ascii="Cambria" w:hAnsi="Cambria"/>
          <w:b/>
          <w:bCs/>
          <w:noProof/>
          <w:sz w:val="22"/>
        </w:rPr>
        <w:t>Gilmour PS</w:t>
      </w:r>
      <w:r w:rsidRPr="00430019">
        <w:rPr>
          <w:rFonts w:ascii="Cambria" w:hAnsi="Cambria"/>
          <w:noProof/>
          <w:sz w:val="22"/>
        </w:rPr>
        <w:t xml:space="preserve">, </w:t>
      </w:r>
      <w:r w:rsidRPr="00430019">
        <w:rPr>
          <w:rFonts w:ascii="Cambria" w:hAnsi="Cambria"/>
          <w:b/>
          <w:bCs/>
          <w:noProof/>
          <w:sz w:val="22"/>
        </w:rPr>
        <w:t>Donaldson K</w:t>
      </w:r>
      <w:r w:rsidRPr="00430019">
        <w:rPr>
          <w:rFonts w:ascii="Cambria" w:hAnsi="Cambria"/>
          <w:noProof/>
          <w:sz w:val="22"/>
        </w:rPr>
        <w:t xml:space="preserve">, </w:t>
      </w:r>
      <w:r w:rsidRPr="00430019">
        <w:rPr>
          <w:rFonts w:ascii="Cambria" w:hAnsi="Cambria"/>
          <w:b/>
          <w:bCs/>
          <w:noProof/>
          <w:sz w:val="22"/>
        </w:rPr>
        <w:t>MacNee W</w:t>
      </w:r>
      <w:r w:rsidRPr="00430019">
        <w:rPr>
          <w:rFonts w:ascii="Cambria" w:hAnsi="Cambria"/>
          <w:noProof/>
          <w:sz w:val="22"/>
        </w:rPr>
        <w:t xml:space="preserve">. Free radical activity and pro-inflammatory effects of particulate air pollution (PM10) in vivo and in vitro. </w:t>
      </w:r>
      <w:r w:rsidRPr="00430019">
        <w:rPr>
          <w:rFonts w:ascii="Cambria" w:hAnsi="Cambria"/>
          <w:i/>
          <w:iCs/>
          <w:noProof/>
          <w:sz w:val="22"/>
        </w:rPr>
        <w:t>Thorax</w:t>
      </w:r>
      <w:r w:rsidRPr="00430019">
        <w:rPr>
          <w:rFonts w:ascii="Cambria" w:hAnsi="Cambria"/>
          <w:noProof/>
          <w:sz w:val="22"/>
        </w:rPr>
        <w:t xml:space="preserve"> 51: 1216–1222, 1996.</w:t>
      </w:r>
    </w:p>
    <w:p w14:paraId="36B5470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28. </w:t>
      </w:r>
      <w:r w:rsidRPr="00430019">
        <w:rPr>
          <w:rFonts w:ascii="Cambria" w:hAnsi="Cambria"/>
          <w:noProof/>
          <w:sz w:val="22"/>
        </w:rPr>
        <w:tab/>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Fonken LK</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Maiseyeu A</w:t>
      </w:r>
      <w:r w:rsidRPr="00430019">
        <w:rPr>
          <w:rFonts w:ascii="Cambria" w:hAnsi="Cambria"/>
          <w:noProof/>
          <w:sz w:val="22"/>
        </w:rPr>
        <w:t xml:space="preserve">, </w:t>
      </w:r>
      <w:r w:rsidRPr="00430019">
        <w:rPr>
          <w:rFonts w:ascii="Cambria" w:hAnsi="Cambria"/>
          <w:b/>
          <w:bCs/>
          <w:noProof/>
          <w:sz w:val="22"/>
        </w:rPr>
        <w:t>Bai Y</w:t>
      </w:r>
      <w:r w:rsidRPr="00430019">
        <w:rPr>
          <w:rFonts w:ascii="Cambria" w:hAnsi="Cambria"/>
          <w:noProof/>
          <w:sz w:val="22"/>
        </w:rPr>
        <w:t xml:space="preserve">, </w:t>
      </w:r>
      <w:r w:rsidRPr="00430019">
        <w:rPr>
          <w:rFonts w:ascii="Cambria" w:hAnsi="Cambria"/>
          <w:b/>
          <w:bCs/>
          <w:noProof/>
          <w:sz w:val="22"/>
        </w:rPr>
        <w:t>Wang T-Y</w:t>
      </w:r>
      <w:r w:rsidRPr="00430019">
        <w:rPr>
          <w:rFonts w:ascii="Cambria" w:hAnsi="Cambria"/>
          <w:noProof/>
          <w:sz w:val="22"/>
        </w:rPr>
        <w:t xml:space="preserve">, </w:t>
      </w:r>
      <w:r w:rsidRPr="00430019">
        <w:rPr>
          <w:rFonts w:ascii="Cambria" w:hAnsi="Cambria"/>
          <w:b/>
          <w:bCs/>
          <w:noProof/>
          <w:sz w:val="22"/>
        </w:rPr>
        <w:t>Maurya S</w:t>
      </w:r>
      <w:r w:rsidRPr="00430019">
        <w:rPr>
          <w:rFonts w:ascii="Cambria" w:hAnsi="Cambria"/>
          <w:noProof/>
          <w:sz w:val="22"/>
        </w:rPr>
        <w:t xml:space="preserve">, </w:t>
      </w:r>
      <w:r w:rsidRPr="00430019">
        <w:rPr>
          <w:rFonts w:ascii="Cambria" w:hAnsi="Cambria"/>
          <w:b/>
          <w:bCs/>
          <w:noProof/>
          <w:sz w:val="22"/>
        </w:rPr>
        <w:t>Ko Y-A</w:t>
      </w:r>
      <w:r w:rsidRPr="00430019">
        <w:rPr>
          <w:rFonts w:ascii="Cambria" w:hAnsi="Cambria"/>
          <w:noProof/>
          <w:sz w:val="22"/>
        </w:rPr>
        <w:t xml:space="preserve">, </w:t>
      </w:r>
      <w:r w:rsidRPr="00430019">
        <w:rPr>
          <w:rFonts w:ascii="Cambria" w:hAnsi="Cambria"/>
          <w:b/>
          <w:bCs/>
          <w:noProof/>
          <w:sz w:val="22"/>
        </w:rPr>
        <w:t>Periasamy M</w:t>
      </w:r>
      <w:r w:rsidRPr="00430019">
        <w:rPr>
          <w:rFonts w:ascii="Cambria" w:hAnsi="Cambria"/>
          <w:noProof/>
          <w:sz w:val="22"/>
        </w:rPr>
        <w:t xml:space="preserve">, </w:t>
      </w:r>
      <w:r w:rsidRPr="00430019">
        <w:rPr>
          <w:rFonts w:ascii="Cambria" w:hAnsi="Cambria"/>
          <w:b/>
          <w:bCs/>
          <w:noProof/>
          <w:sz w:val="22"/>
        </w:rPr>
        <w:t>Dvonch T</w:t>
      </w:r>
      <w:r w:rsidRPr="00430019">
        <w:rPr>
          <w:rFonts w:ascii="Cambria" w:hAnsi="Cambria"/>
          <w:noProof/>
          <w:sz w:val="22"/>
        </w:rPr>
        <w:t xml:space="preserve">, </w:t>
      </w:r>
      <w:r w:rsidRPr="00430019">
        <w:rPr>
          <w:rFonts w:ascii="Cambria" w:hAnsi="Cambria"/>
          <w:b/>
          <w:bCs/>
          <w:noProof/>
          <w:sz w:val="22"/>
        </w:rPr>
        <w:t>Morishita M</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Harkema J</w:t>
      </w:r>
      <w:r w:rsidRPr="00430019">
        <w:rPr>
          <w:rFonts w:ascii="Cambria" w:hAnsi="Cambria"/>
          <w:noProof/>
          <w:sz w:val="22"/>
        </w:rPr>
        <w:t xml:space="preserve">, </w:t>
      </w:r>
      <w:r w:rsidRPr="00430019">
        <w:rPr>
          <w:rFonts w:ascii="Cambria" w:hAnsi="Cambria"/>
          <w:b/>
          <w:bCs/>
          <w:noProof/>
          <w:sz w:val="22"/>
        </w:rPr>
        <w:t>Ying Z</w:t>
      </w:r>
      <w:r w:rsidRPr="00430019">
        <w:rPr>
          <w:rFonts w:ascii="Cambria" w:hAnsi="Cambria"/>
          <w:noProof/>
          <w:sz w:val="22"/>
        </w:rPr>
        <w:t xml:space="preserve">, </w:t>
      </w:r>
      <w:r w:rsidRPr="00430019">
        <w:rPr>
          <w:rFonts w:ascii="Cambria" w:hAnsi="Cambria"/>
          <w:b/>
          <w:bCs/>
          <w:noProof/>
          <w:sz w:val="22"/>
        </w:rPr>
        <w:t>Mukherjee B</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Nelson RJ</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Central IKKβ inhibition prevents air pollution mediated peripheral inflammation and exaggeration of type II diabetes. </w:t>
      </w:r>
      <w:r w:rsidRPr="00430019">
        <w:rPr>
          <w:rFonts w:ascii="Cambria" w:hAnsi="Cambria"/>
          <w:i/>
          <w:iCs/>
          <w:noProof/>
          <w:sz w:val="22"/>
        </w:rPr>
        <w:t>Part Fibre Toxicol</w:t>
      </w:r>
      <w:r w:rsidRPr="00430019">
        <w:rPr>
          <w:rFonts w:ascii="Cambria" w:hAnsi="Cambria"/>
          <w:noProof/>
          <w:sz w:val="22"/>
        </w:rPr>
        <w:t xml:space="preserve"> 11: 53, 2014.</w:t>
      </w:r>
    </w:p>
    <w:p w14:paraId="6371C92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29. </w:t>
      </w:r>
      <w:r w:rsidRPr="00430019">
        <w:rPr>
          <w:rFonts w:ascii="Cambria" w:hAnsi="Cambria"/>
          <w:noProof/>
          <w:sz w:val="22"/>
        </w:rPr>
        <w:tab/>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Truong H</w:t>
      </w:r>
      <w:r w:rsidRPr="00430019">
        <w:rPr>
          <w:rFonts w:ascii="Cambria" w:hAnsi="Cambria"/>
          <w:noProof/>
          <w:sz w:val="22"/>
        </w:rPr>
        <w:t xml:space="preserve">, </w:t>
      </w:r>
      <w:r w:rsidRPr="00430019">
        <w:rPr>
          <w:rFonts w:ascii="Cambria" w:hAnsi="Cambria"/>
          <w:b/>
          <w:bCs/>
          <w:noProof/>
          <w:sz w:val="22"/>
        </w:rPr>
        <w:t>Vejerano E</w:t>
      </w:r>
      <w:r w:rsidRPr="00430019">
        <w:rPr>
          <w:rFonts w:ascii="Cambria" w:hAnsi="Cambria"/>
          <w:noProof/>
          <w:sz w:val="22"/>
        </w:rPr>
        <w:t xml:space="preserve">, </w:t>
      </w:r>
      <w:r w:rsidRPr="00430019">
        <w:rPr>
          <w:rFonts w:ascii="Cambria" w:hAnsi="Cambria"/>
          <w:b/>
          <w:bCs/>
          <w:noProof/>
          <w:sz w:val="22"/>
        </w:rPr>
        <w:t>Dellinger B</w:t>
      </w:r>
      <w:r w:rsidRPr="00430019">
        <w:rPr>
          <w:rFonts w:ascii="Cambria" w:hAnsi="Cambria"/>
          <w:noProof/>
          <w:sz w:val="22"/>
        </w:rPr>
        <w:t xml:space="preserve">. Copper oxide-based model of persistent free radical formation on combustion-derived particulate matter. </w:t>
      </w:r>
      <w:r w:rsidRPr="00430019">
        <w:rPr>
          <w:rFonts w:ascii="Cambria" w:hAnsi="Cambria"/>
          <w:i/>
          <w:iCs/>
          <w:noProof/>
          <w:sz w:val="22"/>
        </w:rPr>
        <w:t>Environ Sci Technol</w:t>
      </w:r>
      <w:r w:rsidRPr="00430019">
        <w:rPr>
          <w:rFonts w:ascii="Cambria" w:hAnsi="Cambria"/>
          <w:noProof/>
          <w:sz w:val="22"/>
        </w:rPr>
        <w:t xml:space="preserve"> 42: 4982–4988, 2008.</w:t>
      </w:r>
    </w:p>
    <w:p w14:paraId="1F3FBF0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30. </w:t>
      </w:r>
      <w:r w:rsidRPr="00430019">
        <w:rPr>
          <w:rFonts w:ascii="Cambria" w:hAnsi="Cambria"/>
          <w:noProof/>
          <w:sz w:val="22"/>
        </w:rPr>
        <w:tab/>
      </w:r>
      <w:r w:rsidRPr="00430019">
        <w:rPr>
          <w:rFonts w:ascii="Cambria" w:hAnsi="Cambria"/>
          <w:b/>
          <w:bCs/>
          <w:noProof/>
          <w:sz w:val="22"/>
        </w:rPr>
        <w:t>Lusk G</w:t>
      </w:r>
      <w:r w:rsidRPr="00430019">
        <w:rPr>
          <w:rFonts w:ascii="Cambria" w:hAnsi="Cambria"/>
          <w:noProof/>
          <w:sz w:val="22"/>
        </w:rPr>
        <w:t xml:space="preserve">. ANIMAL CALORIMETRY: TWENTY-FOURTH PAPER. ANALYSIS OF THE OXIDATION OF MIXTURES OF CARBOHYDRATE AND FAT. A Correction. </w:t>
      </w:r>
      <w:r w:rsidRPr="00430019">
        <w:rPr>
          <w:rFonts w:ascii="Cambria" w:hAnsi="Cambria"/>
          <w:i/>
          <w:iCs/>
          <w:noProof/>
          <w:sz w:val="22"/>
        </w:rPr>
        <w:t>J Biol Chem</w:t>
      </w:r>
      <w:r w:rsidRPr="00430019">
        <w:rPr>
          <w:rFonts w:ascii="Cambria" w:hAnsi="Cambria"/>
          <w:noProof/>
          <w:sz w:val="22"/>
        </w:rPr>
        <w:t xml:space="preserve"> 59: 41–42, 1924.</w:t>
      </w:r>
    </w:p>
    <w:p w14:paraId="6B9151A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31. </w:t>
      </w:r>
      <w:r w:rsidRPr="00430019">
        <w:rPr>
          <w:rFonts w:ascii="Cambria" w:hAnsi="Cambria"/>
          <w:noProof/>
          <w:sz w:val="22"/>
        </w:rPr>
        <w:tab/>
      </w:r>
      <w:r w:rsidRPr="00430019">
        <w:rPr>
          <w:rFonts w:ascii="Cambria" w:hAnsi="Cambria"/>
          <w:b/>
          <w:bCs/>
          <w:noProof/>
          <w:sz w:val="22"/>
        </w:rPr>
        <w:t>Marr LC</w:t>
      </w:r>
      <w:r w:rsidRPr="00430019">
        <w:rPr>
          <w:rFonts w:ascii="Cambria" w:hAnsi="Cambria"/>
          <w:noProof/>
          <w:sz w:val="22"/>
        </w:rPr>
        <w:t xml:space="preserve">, </w:t>
      </w:r>
      <w:r w:rsidRPr="00430019">
        <w:rPr>
          <w:rFonts w:ascii="Cambria" w:hAnsi="Cambria"/>
          <w:b/>
          <w:bCs/>
          <w:noProof/>
          <w:sz w:val="22"/>
        </w:rPr>
        <w:t>Ely MR</w:t>
      </w:r>
      <w:r w:rsidRPr="00430019">
        <w:rPr>
          <w:rFonts w:ascii="Cambria" w:hAnsi="Cambria"/>
          <w:noProof/>
          <w:sz w:val="22"/>
        </w:rPr>
        <w:t xml:space="preserve">. Effect of air pollution on marathon running performance. </w:t>
      </w:r>
      <w:r w:rsidRPr="00430019">
        <w:rPr>
          <w:rFonts w:ascii="Cambria" w:hAnsi="Cambria"/>
          <w:i/>
          <w:iCs/>
          <w:noProof/>
          <w:sz w:val="22"/>
        </w:rPr>
        <w:t>Med Sci Sports Exerc</w:t>
      </w:r>
      <w:r w:rsidRPr="00430019">
        <w:rPr>
          <w:rFonts w:ascii="Cambria" w:hAnsi="Cambria"/>
          <w:noProof/>
          <w:sz w:val="22"/>
        </w:rPr>
        <w:t xml:space="preserve"> 42: 585–91, 2010.</w:t>
      </w:r>
    </w:p>
    <w:p w14:paraId="40F65E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32. </w:t>
      </w:r>
      <w:r w:rsidRPr="00430019">
        <w:rPr>
          <w:rFonts w:ascii="Cambria" w:hAnsi="Cambria"/>
          <w:noProof/>
          <w:sz w:val="22"/>
        </w:rPr>
        <w:tab/>
      </w:r>
      <w:r w:rsidRPr="00430019">
        <w:rPr>
          <w:rFonts w:ascii="Cambria" w:hAnsi="Cambria"/>
          <w:b/>
          <w:bCs/>
          <w:noProof/>
          <w:sz w:val="22"/>
        </w:rPr>
        <w:t>R Core Team</w:t>
      </w:r>
      <w:r w:rsidRPr="00430019">
        <w:rPr>
          <w:rFonts w:ascii="Cambria" w:hAnsi="Cambria"/>
          <w:noProof/>
          <w:sz w:val="22"/>
        </w:rPr>
        <w:t>. R: A Language and Environment for Statistical Computing. .</w:t>
      </w:r>
    </w:p>
    <w:p w14:paraId="46866943"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33. </w:t>
      </w:r>
      <w:r w:rsidRPr="00430019">
        <w:rPr>
          <w:rFonts w:ascii="Cambria" w:hAnsi="Cambria"/>
          <w:noProof/>
          <w:sz w:val="22"/>
        </w:rPr>
        <w:tab/>
      </w:r>
      <w:r w:rsidRPr="00430019">
        <w:rPr>
          <w:rFonts w:ascii="Cambria" w:hAnsi="Cambria"/>
          <w:b/>
          <w:bCs/>
          <w:noProof/>
          <w:sz w:val="22"/>
        </w:rPr>
        <w:t>Roberts JD</w:t>
      </w:r>
      <w:r w:rsidRPr="00430019">
        <w:rPr>
          <w:rFonts w:ascii="Cambria" w:hAnsi="Cambria"/>
          <w:noProof/>
          <w:sz w:val="22"/>
        </w:rPr>
        <w:t xml:space="preserve">, </w:t>
      </w:r>
      <w:r w:rsidRPr="00430019">
        <w:rPr>
          <w:rFonts w:ascii="Cambria" w:hAnsi="Cambria"/>
          <w:b/>
          <w:bCs/>
          <w:noProof/>
          <w:sz w:val="22"/>
        </w:rPr>
        <w:t>Voss JD</w:t>
      </w:r>
      <w:r w:rsidRPr="00430019">
        <w:rPr>
          <w:rFonts w:ascii="Cambria" w:hAnsi="Cambria"/>
          <w:noProof/>
          <w:sz w:val="22"/>
        </w:rPr>
        <w:t xml:space="preserve">, </w:t>
      </w:r>
      <w:r w:rsidRPr="00430019">
        <w:rPr>
          <w:rFonts w:ascii="Cambria" w:hAnsi="Cambria"/>
          <w:b/>
          <w:bCs/>
          <w:noProof/>
          <w:sz w:val="22"/>
        </w:rPr>
        <w:t>Knight B</w:t>
      </w:r>
      <w:r w:rsidRPr="00430019">
        <w:rPr>
          <w:rFonts w:ascii="Cambria" w:hAnsi="Cambria"/>
          <w:noProof/>
          <w:sz w:val="22"/>
        </w:rPr>
        <w:t xml:space="preserve">. The association of ambient air pollution and physical inactivity in the United States. </w:t>
      </w:r>
      <w:r w:rsidRPr="00430019">
        <w:rPr>
          <w:rFonts w:ascii="Cambria" w:hAnsi="Cambria"/>
          <w:i/>
          <w:iCs/>
          <w:noProof/>
          <w:sz w:val="22"/>
        </w:rPr>
        <w:t>PLoS One</w:t>
      </w:r>
      <w:r w:rsidRPr="00430019">
        <w:rPr>
          <w:rFonts w:ascii="Cambria" w:hAnsi="Cambria"/>
          <w:noProof/>
          <w:sz w:val="22"/>
        </w:rPr>
        <w:t xml:space="preserve"> 9: e90143, 2014.</w:t>
      </w:r>
    </w:p>
    <w:p w14:paraId="2D81158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34. </w:t>
      </w:r>
      <w:r w:rsidRPr="00430019">
        <w:rPr>
          <w:rFonts w:ascii="Cambria" w:hAnsi="Cambria"/>
          <w:noProof/>
          <w:sz w:val="22"/>
        </w:rPr>
        <w:tab/>
      </w:r>
      <w:r w:rsidRPr="00430019">
        <w:rPr>
          <w:rFonts w:ascii="Cambria" w:hAnsi="Cambria"/>
          <w:b/>
          <w:bCs/>
          <w:noProof/>
          <w:sz w:val="22"/>
        </w:rPr>
        <w:t>Rundell KW</w:t>
      </w:r>
      <w:r w:rsidRPr="00430019">
        <w:rPr>
          <w:rFonts w:ascii="Cambria" w:hAnsi="Cambria"/>
          <w:noProof/>
          <w:sz w:val="22"/>
        </w:rPr>
        <w:t xml:space="preserve">, </w:t>
      </w:r>
      <w:r w:rsidRPr="00430019">
        <w:rPr>
          <w:rFonts w:ascii="Cambria" w:hAnsi="Cambria"/>
          <w:b/>
          <w:bCs/>
          <w:noProof/>
          <w:sz w:val="22"/>
        </w:rPr>
        <w:t>Caviston R</w:t>
      </w:r>
      <w:r w:rsidRPr="00430019">
        <w:rPr>
          <w:rFonts w:ascii="Cambria" w:hAnsi="Cambria"/>
          <w:noProof/>
          <w:sz w:val="22"/>
        </w:rPr>
        <w:t xml:space="preserve">. Ultrafine and fine particulate matter inhalation decreases exercise performance in healthy subjects. </w:t>
      </w:r>
      <w:r w:rsidRPr="00430019">
        <w:rPr>
          <w:rFonts w:ascii="Cambria" w:hAnsi="Cambria"/>
          <w:i/>
          <w:iCs/>
          <w:noProof/>
          <w:sz w:val="22"/>
        </w:rPr>
        <w:t>J Strength Cond Res</w:t>
      </w:r>
      <w:r w:rsidRPr="00430019">
        <w:rPr>
          <w:rFonts w:ascii="Cambria" w:hAnsi="Cambria"/>
          <w:noProof/>
          <w:sz w:val="22"/>
        </w:rPr>
        <w:t xml:space="preserve"> 22: 2–5, 2008.</w:t>
      </w:r>
    </w:p>
    <w:p w14:paraId="4C24460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35. </w:t>
      </w:r>
      <w:r w:rsidRPr="00430019">
        <w:rPr>
          <w:rFonts w:ascii="Cambria" w:hAnsi="Cambria"/>
          <w:noProof/>
          <w:sz w:val="22"/>
        </w:rPr>
        <w:tab/>
      </w:r>
      <w:r w:rsidRPr="00430019">
        <w:rPr>
          <w:rFonts w:ascii="Cambria" w:hAnsi="Cambria"/>
          <w:b/>
          <w:bCs/>
          <w:noProof/>
          <w:sz w:val="22"/>
        </w:rPr>
        <w:t>Russell AP</w:t>
      </w:r>
      <w:r w:rsidRPr="00430019">
        <w:rPr>
          <w:rFonts w:ascii="Cambria" w:hAnsi="Cambria"/>
          <w:noProof/>
          <w:sz w:val="22"/>
        </w:rPr>
        <w:t xml:space="preserve">, </w:t>
      </w:r>
      <w:r w:rsidRPr="00430019">
        <w:rPr>
          <w:rFonts w:ascii="Cambria" w:hAnsi="Cambria"/>
          <w:b/>
          <w:bCs/>
          <w:noProof/>
          <w:sz w:val="22"/>
        </w:rPr>
        <w:t>Foletta VC</w:t>
      </w:r>
      <w:r w:rsidRPr="00430019">
        <w:rPr>
          <w:rFonts w:ascii="Cambria" w:hAnsi="Cambria"/>
          <w:noProof/>
          <w:sz w:val="22"/>
        </w:rPr>
        <w:t xml:space="preserve">, </w:t>
      </w:r>
      <w:r w:rsidRPr="00430019">
        <w:rPr>
          <w:rFonts w:ascii="Cambria" w:hAnsi="Cambria"/>
          <w:b/>
          <w:bCs/>
          <w:noProof/>
          <w:sz w:val="22"/>
        </w:rPr>
        <w:t>Snow RJ</w:t>
      </w:r>
      <w:r w:rsidRPr="00430019">
        <w:rPr>
          <w:rFonts w:ascii="Cambria" w:hAnsi="Cambria"/>
          <w:noProof/>
          <w:sz w:val="22"/>
        </w:rPr>
        <w:t xml:space="preserve">, </w:t>
      </w:r>
      <w:r w:rsidRPr="00430019">
        <w:rPr>
          <w:rFonts w:ascii="Cambria" w:hAnsi="Cambria"/>
          <w:b/>
          <w:bCs/>
          <w:noProof/>
          <w:sz w:val="22"/>
        </w:rPr>
        <w:t>Wadley GD</w:t>
      </w:r>
      <w:r w:rsidRPr="00430019">
        <w:rPr>
          <w:rFonts w:ascii="Cambria" w:hAnsi="Cambria"/>
          <w:noProof/>
          <w:sz w:val="22"/>
        </w:rPr>
        <w:t xml:space="preserve">. Skeletal muscle mitochondria: A major player in exercise, health and disease. </w:t>
      </w:r>
      <w:r w:rsidRPr="00430019">
        <w:rPr>
          <w:rFonts w:ascii="Cambria" w:hAnsi="Cambria"/>
          <w:i/>
          <w:iCs/>
          <w:noProof/>
          <w:sz w:val="22"/>
        </w:rPr>
        <w:t>Biochim Biophys Acta - Gen Subj</w:t>
      </w:r>
      <w:r w:rsidRPr="00430019">
        <w:rPr>
          <w:rFonts w:ascii="Cambria" w:hAnsi="Cambria"/>
          <w:noProof/>
          <w:sz w:val="22"/>
        </w:rPr>
        <w:t xml:space="preserve"> 1840: 1276–1284, 2014.</w:t>
      </w:r>
    </w:p>
    <w:p w14:paraId="269FF7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36. </w:t>
      </w:r>
      <w:r w:rsidRPr="00430019">
        <w:rPr>
          <w:rFonts w:ascii="Cambria" w:hAnsi="Cambria"/>
          <w:noProof/>
          <w:sz w:val="22"/>
        </w:rPr>
        <w:tab/>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You D</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Lee GI</w:t>
      </w:r>
      <w:r w:rsidRPr="00430019">
        <w:rPr>
          <w:rFonts w:ascii="Cambria" w:hAnsi="Cambria"/>
          <w:noProof/>
          <w:sz w:val="22"/>
        </w:rPr>
        <w:t xml:space="preserve">, </w:t>
      </w:r>
      <w:r w:rsidRPr="00430019">
        <w:rPr>
          <w:rFonts w:ascii="Cambria" w:hAnsi="Cambria"/>
          <w:b/>
          <w:bCs/>
          <w:noProof/>
          <w:sz w:val="22"/>
        </w:rPr>
        <w:t>Shrestha B</w:t>
      </w:r>
      <w:r w:rsidRPr="00430019">
        <w:rPr>
          <w:rFonts w:ascii="Cambria" w:hAnsi="Cambria"/>
          <w:noProof/>
          <w:sz w:val="22"/>
        </w:rPr>
        <w:t xml:space="preserve">, </w:t>
      </w:r>
      <w:r w:rsidRPr="00430019">
        <w:rPr>
          <w:rFonts w:ascii="Cambria" w:hAnsi="Cambria"/>
          <w:b/>
          <w:bCs/>
          <w:noProof/>
          <w:sz w:val="22"/>
        </w:rPr>
        <w:t>Lomnicki S</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Early-life exposure to combustion-derived particulate matter causes pulmonary immunosuppression. </w:t>
      </w:r>
      <w:r w:rsidRPr="00430019">
        <w:rPr>
          <w:rFonts w:ascii="Cambria" w:hAnsi="Cambria"/>
          <w:i/>
          <w:iCs/>
          <w:noProof/>
          <w:sz w:val="22"/>
        </w:rPr>
        <w:t>Mucosal Immunol</w:t>
      </w:r>
      <w:r w:rsidRPr="00430019">
        <w:rPr>
          <w:rFonts w:ascii="Cambria" w:hAnsi="Cambria"/>
          <w:noProof/>
          <w:sz w:val="22"/>
        </w:rPr>
        <w:t xml:space="preserve"> 7: 694–704, 2014.</w:t>
      </w:r>
    </w:p>
    <w:p w14:paraId="61F80AF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37. </w:t>
      </w:r>
      <w:r w:rsidRPr="00430019">
        <w:rPr>
          <w:rFonts w:ascii="Cambria" w:hAnsi="Cambria"/>
          <w:noProof/>
          <w:sz w:val="22"/>
        </w:rPr>
        <w:tab/>
      </w:r>
      <w:r w:rsidRPr="00430019">
        <w:rPr>
          <w:rFonts w:ascii="Cambria" w:hAnsi="Cambria"/>
          <w:b/>
          <w:bCs/>
          <w:noProof/>
          <w:sz w:val="22"/>
        </w:rPr>
        <w:t>Siegel MP</w:t>
      </w:r>
      <w:r w:rsidRPr="00430019">
        <w:rPr>
          <w:rFonts w:ascii="Cambria" w:hAnsi="Cambria"/>
          <w:noProof/>
          <w:sz w:val="22"/>
        </w:rPr>
        <w:t xml:space="preserve">, </w:t>
      </w:r>
      <w:r w:rsidRPr="00430019">
        <w:rPr>
          <w:rFonts w:ascii="Cambria" w:hAnsi="Cambria"/>
          <w:b/>
          <w:bCs/>
          <w:noProof/>
          <w:sz w:val="22"/>
        </w:rPr>
        <w:t>Kruse SE</w:t>
      </w:r>
      <w:r w:rsidRPr="00430019">
        <w:rPr>
          <w:rFonts w:ascii="Cambria" w:hAnsi="Cambria"/>
          <w:noProof/>
          <w:sz w:val="22"/>
        </w:rPr>
        <w:t xml:space="preserve">, </w:t>
      </w:r>
      <w:r w:rsidRPr="00430019">
        <w:rPr>
          <w:rFonts w:ascii="Cambria" w:hAnsi="Cambria"/>
          <w:b/>
          <w:bCs/>
          <w:noProof/>
          <w:sz w:val="22"/>
        </w:rPr>
        <w:t>Knowels G</w:t>
      </w:r>
      <w:r w:rsidRPr="00430019">
        <w:rPr>
          <w:rFonts w:ascii="Cambria" w:hAnsi="Cambria"/>
          <w:noProof/>
          <w:sz w:val="22"/>
        </w:rPr>
        <w:t xml:space="preserve">, </w:t>
      </w:r>
      <w:r w:rsidRPr="00430019">
        <w:rPr>
          <w:rFonts w:ascii="Cambria" w:hAnsi="Cambria"/>
          <w:b/>
          <w:bCs/>
          <w:noProof/>
          <w:sz w:val="22"/>
        </w:rPr>
        <w:t>Salmon A</w:t>
      </w:r>
      <w:r w:rsidRPr="00430019">
        <w:rPr>
          <w:rFonts w:ascii="Cambria" w:hAnsi="Cambria"/>
          <w:noProof/>
          <w:sz w:val="22"/>
        </w:rPr>
        <w:t xml:space="preserve">, </w:t>
      </w:r>
      <w:r w:rsidRPr="00430019">
        <w:rPr>
          <w:rFonts w:ascii="Cambria" w:hAnsi="Cambria"/>
          <w:b/>
          <w:bCs/>
          <w:noProof/>
          <w:sz w:val="22"/>
        </w:rPr>
        <w:t>Beyer R</w:t>
      </w:r>
      <w:r w:rsidRPr="00430019">
        <w:rPr>
          <w:rFonts w:ascii="Cambria" w:hAnsi="Cambria"/>
          <w:noProof/>
          <w:sz w:val="22"/>
        </w:rPr>
        <w:t xml:space="preserve">, </w:t>
      </w:r>
      <w:r w:rsidRPr="00430019">
        <w:rPr>
          <w:rFonts w:ascii="Cambria" w:hAnsi="Cambria"/>
          <w:b/>
          <w:bCs/>
          <w:noProof/>
          <w:sz w:val="22"/>
        </w:rPr>
        <w:t>Xie H</w:t>
      </w:r>
      <w:r w:rsidRPr="00430019">
        <w:rPr>
          <w:rFonts w:ascii="Cambria" w:hAnsi="Cambria"/>
          <w:noProof/>
          <w:sz w:val="22"/>
        </w:rPr>
        <w:t xml:space="preserve">, </w:t>
      </w:r>
      <w:r w:rsidRPr="00430019">
        <w:rPr>
          <w:rFonts w:ascii="Cambria" w:hAnsi="Cambria"/>
          <w:b/>
          <w:bCs/>
          <w:noProof/>
          <w:sz w:val="22"/>
        </w:rPr>
        <w:t>van Remmen H</w:t>
      </w:r>
      <w:r w:rsidRPr="00430019">
        <w:rPr>
          <w:rFonts w:ascii="Cambria" w:hAnsi="Cambria"/>
          <w:noProof/>
          <w:sz w:val="22"/>
        </w:rPr>
        <w:t xml:space="preserve">, </w:t>
      </w:r>
      <w:r w:rsidRPr="00430019">
        <w:rPr>
          <w:rFonts w:ascii="Cambria" w:hAnsi="Cambria"/>
          <w:b/>
          <w:bCs/>
          <w:noProof/>
          <w:sz w:val="22"/>
        </w:rPr>
        <w:t>Smith SR</w:t>
      </w:r>
      <w:r w:rsidRPr="00430019">
        <w:rPr>
          <w:rFonts w:ascii="Cambria" w:hAnsi="Cambria"/>
          <w:noProof/>
          <w:sz w:val="22"/>
        </w:rPr>
        <w:t xml:space="preserve">, </w:t>
      </w:r>
      <w:r w:rsidRPr="00430019">
        <w:rPr>
          <w:rFonts w:ascii="Cambria" w:hAnsi="Cambria"/>
          <w:b/>
          <w:bCs/>
          <w:noProof/>
          <w:sz w:val="22"/>
        </w:rPr>
        <w:t>Marcinek DJ</w:t>
      </w:r>
      <w:r w:rsidRPr="00430019">
        <w:rPr>
          <w:rFonts w:ascii="Cambria" w:hAnsi="Cambria"/>
          <w:noProof/>
          <w:sz w:val="22"/>
        </w:rPr>
        <w:t xml:space="preserve">. Reduced coupling of oxidative phosphorylation In Vivo precedes electron transport chain defects due to mild oxidative stress in mice. </w:t>
      </w:r>
      <w:r w:rsidRPr="00430019">
        <w:rPr>
          <w:rFonts w:ascii="Cambria" w:hAnsi="Cambria"/>
          <w:i/>
          <w:iCs/>
          <w:noProof/>
          <w:sz w:val="22"/>
        </w:rPr>
        <w:t>PLoS One</w:t>
      </w:r>
      <w:r w:rsidRPr="00430019">
        <w:rPr>
          <w:rFonts w:ascii="Cambria" w:hAnsi="Cambria"/>
          <w:noProof/>
          <w:sz w:val="22"/>
        </w:rPr>
        <w:t xml:space="preserve"> 6, 2011.</w:t>
      </w:r>
    </w:p>
    <w:p w14:paraId="03C91F24"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lastRenderedPageBreak/>
        <w:t xml:space="preserve">38. </w:t>
      </w:r>
      <w:r w:rsidRPr="00430019">
        <w:rPr>
          <w:rFonts w:ascii="Cambria" w:hAnsi="Cambria"/>
          <w:noProof/>
          <w:sz w:val="22"/>
        </w:rPr>
        <w:tab/>
      </w:r>
      <w:r w:rsidRPr="00430019">
        <w:rPr>
          <w:rFonts w:ascii="Cambria" w:hAnsi="Cambria"/>
          <w:b/>
          <w:bCs/>
          <w:noProof/>
          <w:sz w:val="22"/>
        </w:rPr>
        <w:t>Srere PA</w:t>
      </w:r>
      <w:r w:rsidRPr="00430019">
        <w:rPr>
          <w:rFonts w:ascii="Cambria" w:hAnsi="Cambria"/>
          <w:noProof/>
          <w:sz w:val="22"/>
        </w:rPr>
        <w:t xml:space="preserve">. Citrate synthase. In: </w:t>
      </w:r>
      <w:r w:rsidRPr="00430019">
        <w:rPr>
          <w:rFonts w:ascii="Cambria" w:hAnsi="Cambria"/>
          <w:i/>
          <w:iCs/>
          <w:noProof/>
          <w:sz w:val="22"/>
        </w:rPr>
        <w:t>Methods in enzymology</w:t>
      </w:r>
      <w:r w:rsidRPr="00430019">
        <w:rPr>
          <w:rFonts w:ascii="Cambria" w:hAnsi="Cambria"/>
          <w:noProof/>
          <w:sz w:val="22"/>
        </w:rPr>
        <w:t>. 1969, p. 3–11.</w:t>
      </w:r>
    </w:p>
    <w:p w14:paraId="55BC5C27"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39.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Hawley JA</w:t>
      </w:r>
      <w:r w:rsidRPr="00430019">
        <w:rPr>
          <w:rFonts w:ascii="Cambria" w:hAnsi="Cambria"/>
          <w:noProof/>
          <w:sz w:val="22"/>
        </w:rPr>
        <w:t xml:space="preserve">. Mitochondrial function in metabolic health: A genetic and environmental tug of war. </w:t>
      </w:r>
      <w:r w:rsidRPr="00430019">
        <w:rPr>
          <w:rFonts w:ascii="Cambria" w:hAnsi="Cambria"/>
          <w:i/>
          <w:iCs/>
          <w:noProof/>
          <w:sz w:val="22"/>
        </w:rPr>
        <w:t>Biochim Biophys Acta - Gen Subj</w:t>
      </w:r>
      <w:r w:rsidRPr="00430019">
        <w:rPr>
          <w:rFonts w:ascii="Cambria" w:hAnsi="Cambria"/>
          <w:noProof/>
          <w:sz w:val="22"/>
        </w:rPr>
        <w:t xml:space="preserve"> 1840: 1285–1294, 2014.</w:t>
      </w:r>
    </w:p>
    <w:p w14:paraId="36282739"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40. </w:t>
      </w:r>
      <w:r w:rsidRPr="00430019">
        <w:rPr>
          <w:rFonts w:ascii="Cambria" w:hAnsi="Cambria"/>
          <w:noProof/>
          <w:sz w:val="22"/>
        </w:rPr>
        <w:tab/>
      </w:r>
      <w:r w:rsidRPr="00430019">
        <w:rPr>
          <w:rFonts w:ascii="Cambria" w:hAnsi="Cambria"/>
          <w:b/>
          <w:bCs/>
          <w:noProof/>
          <w:sz w:val="22"/>
        </w:rPr>
        <w:t>Stephenson EJ</w:t>
      </w:r>
      <w:r w:rsidRPr="00430019">
        <w:rPr>
          <w:rFonts w:ascii="Cambria" w:hAnsi="Cambria"/>
          <w:noProof/>
          <w:sz w:val="22"/>
        </w:rPr>
        <w:t xml:space="preserve">, </w:t>
      </w:r>
      <w:r w:rsidRPr="00430019">
        <w:rPr>
          <w:rFonts w:ascii="Cambria" w:hAnsi="Cambria"/>
          <w:b/>
          <w:bCs/>
          <w:noProof/>
          <w:sz w:val="22"/>
        </w:rPr>
        <w:t>Ragausksas A</w:t>
      </w:r>
      <w:r w:rsidRPr="00430019">
        <w:rPr>
          <w:rFonts w:ascii="Cambria" w:hAnsi="Cambria"/>
          <w:noProof/>
          <w:sz w:val="22"/>
        </w:rPr>
        <w:t xml:space="preserve">, </w:t>
      </w:r>
      <w:r w:rsidRPr="00430019">
        <w:rPr>
          <w:rFonts w:ascii="Cambria" w:hAnsi="Cambria"/>
          <w:b/>
          <w:bCs/>
          <w:noProof/>
          <w:sz w:val="22"/>
        </w:rPr>
        <w:t>Jaligama S</w:t>
      </w:r>
      <w:r w:rsidRPr="00430019">
        <w:rPr>
          <w:rFonts w:ascii="Cambria" w:hAnsi="Cambria"/>
          <w:noProof/>
          <w:sz w:val="22"/>
        </w:rPr>
        <w:t xml:space="preserve">, </w:t>
      </w:r>
      <w:r w:rsidRPr="00430019">
        <w:rPr>
          <w:rFonts w:ascii="Cambria" w:hAnsi="Cambria"/>
          <w:b/>
          <w:bCs/>
          <w:noProof/>
          <w:sz w:val="22"/>
        </w:rPr>
        <w:t>Redd JR</w:t>
      </w:r>
      <w:r w:rsidRPr="00430019">
        <w:rPr>
          <w:rFonts w:ascii="Cambria" w:hAnsi="Cambria"/>
          <w:noProof/>
          <w:sz w:val="22"/>
        </w:rPr>
        <w:t xml:space="preserve">, </w:t>
      </w:r>
      <w:r w:rsidRPr="00430019">
        <w:rPr>
          <w:rFonts w:ascii="Cambria" w:hAnsi="Cambria"/>
          <w:b/>
          <w:bCs/>
          <w:noProof/>
          <w:sz w:val="22"/>
        </w:rPr>
        <w:t>Parvathareddy J</w:t>
      </w:r>
      <w:r w:rsidRPr="00430019">
        <w:rPr>
          <w:rFonts w:ascii="Cambria" w:hAnsi="Cambria"/>
          <w:noProof/>
          <w:sz w:val="22"/>
        </w:rPr>
        <w:t xml:space="preserve">, </w:t>
      </w:r>
      <w:r w:rsidRPr="00430019">
        <w:rPr>
          <w:rFonts w:ascii="Cambria" w:hAnsi="Cambria"/>
          <w:b/>
          <w:bCs/>
          <w:noProof/>
          <w:sz w:val="22"/>
        </w:rPr>
        <w:t>Peloquin MJ</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Han JC</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w:t>
      </w:r>
      <w:r w:rsidRPr="00430019">
        <w:rPr>
          <w:rFonts w:ascii="Cambria" w:hAnsi="Cambria"/>
          <w:b/>
          <w:bCs/>
          <w:noProof/>
          <w:sz w:val="22"/>
        </w:rPr>
        <w:t>Bridges D</w:t>
      </w:r>
      <w:r w:rsidRPr="00430019">
        <w:rPr>
          <w:rFonts w:ascii="Cambria" w:hAnsi="Cambria"/>
          <w:noProof/>
          <w:sz w:val="22"/>
        </w:rPr>
        <w:t xml:space="preserve">. Dataset for Particulate Studies and Obesity. </w:t>
      </w:r>
      <w:r w:rsidRPr="00430019">
        <w:rPr>
          <w:rFonts w:ascii="Cambria" w:hAnsi="Cambria"/>
          <w:i/>
          <w:iCs/>
          <w:noProof/>
          <w:sz w:val="22"/>
        </w:rPr>
        <w:t>ZENODO</w:t>
      </w:r>
      <w:r w:rsidRPr="00430019">
        <w:rPr>
          <w:rFonts w:ascii="Cambria" w:hAnsi="Cambria"/>
          <w:noProof/>
          <w:sz w:val="22"/>
        </w:rPr>
        <w:t>: 2016.</w:t>
      </w:r>
    </w:p>
    <w:p w14:paraId="3D75947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41. </w:t>
      </w:r>
      <w:r w:rsidRPr="00430019">
        <w:rPr>
          <w:rFonts w:ascii="Cambria" w:hAnsi="Cambria"/>
          <w:noProof/>
          <w:sz w:val="22"/>
        </w:rPr>
        <w:tab/>
      </w:r>
      <w:r w:rsidRPr="00430019">
        <w:rPr>
          <w:rFonts w:ascii="Cambria" w:hAnsi="Cambria"/>
          <w:b/>
          <w:bCs/>
          <w:noProof/>
          <w:sz w:val="22"/>
        </w:rPr>
        <w:t>Sun Q</w:t>
      </w:r>
      <w:r w:rsidRPr="00430019">
        <w:rPr>
          <w:rFonts w:ascii="Cambria" w:hAnsi="Cambria"/>
          <w:noProof/>
          <w:sz w:val="22"/>
        </w:rPr>
        <w:t xml:space="preserve">, </w:t>
      </w:r>
      <w:r w:rsidRPr="00430019">
        <w:rPr>
          <w:rFonts w:ascii="Cambria" w:hAnsi="Cambria"/>
          <w:b/>
          <w:bCs/>
          <w:noProof/>
          <w:sz w:val="22"/>
        </w:rPr>
        <w:t>Yue P</w:t>
      </w:r>
      <w:r w:rsidRPr="00430019">
        <w:rPr>
          <w:rFonts w:ascii="Cambria" w:hAnsi="Cambria"/>
          <w:noProof/>
          <w:sz w:val="22"/>
        </w:rPr>
        <w:t xml:space="preserve">, </w:t>
      </w:r>
      <w:r w:rsidRPr="00430019">
        <w:rPr>
          <w:rFonts w:ascii="Cambria" w:hAnsi="Cambria"/>
          <w:b/>
          <w:bCs/>
          <w:noProof/>
          <w:sz w:val="22"/>
        </w:rPr>
        <w:t>Deiuliis J a</w:t>
      </w:r>
      <w:r w:rsidRPr="00430019">
        <w:rPr>
          <w:rFonts w:ascii="Cambria" w:hAnsi="Cambria"/>
          <w:noProof/>
          <w:sz w:val="22"/>
        </w:rPr>
        <w:t xml:space="preserve">, </w:t>
      </w:r>
      <w:r w:rsidRPr="00430019">
        <w:rPr>
          <w:rFonts w:ascii="Cambria" w:hAnsi="Cambria"/>
          <w:b/>
          <w:bCs/>
          <w:noProof/>
          <w:sz w:val="22"/>
        </w:rPr>
        <w:t>Lumeng CN</w:t>
      </w:r>
      <w:r w:rsidRPr="00430019">
        <w:rPr>
          <w:rFonts w:ascii="Cambria" w:hAnsi="Cambria"/>
          <w:noProof/>
          <w:sz w:val="22"/>
        </w:rPr>
        <w:t xml:space="preserve">, </w:t>
      </w:r>
      <w:r w:rsidRPr="00430019">
        <w:rPr>
          <w:rFonts w:ascii="Cambria" w:hAnsi="Cambria"/>
          <w:b/>
          <w:bCs/>
          <w:noProof/>
          <w:sz w:val="22"/>
        </w:rPr>
        <w:t>Kampfrath T</w:t>
      </w:r>
      <w:r w:rsidRPr="00430019">
        <w:rPr>
          <w:rFonts w:ascii="Cambria" w:hAnsi="Cambria"/>
          <w:noProof/>
          <w:sz w:val="22"/>
        </w:rPr>
        <w:t xml:space="preserve">, </w:t>
      </w:r>
      <w:r w:rsidRPr="00430019">
        <w:rPr>
          <w:rFonts w:ascii="Cambria" w:hAnsi="Cambria"/>
          <w:b/>
          <w:bCs/>
          <w:noProof/>
          <w:sz w:val="22"/>
        </w:rPr>
        <w:t>Mikolaj MB</w:t>
      </w:r>
      <w:r w:rsidRPr="00430019">
        <w:rPr>
          <w:rFonts w:ascii="Cambria" w:hAnsi="Cambria"/>
          <w:noProof/>
          <w:sz w:val="22"/>
        </w:rPr>
        <w:t xml:space="preserve">, </w:t>
      </w:r>
      <w:r w:rsidRPr="00430019">
        <w:rPr>
          <w:rFonts w:ascii="Cambria" w:hAnsi="Cambria"/>
          <w:b/>
          <w:bCs/>
          <w:noProof/>
          <w:sz w:val="22"/>
        </w:rPr>
        <w:t>Cai Y</w:t>
      </w:r>
      <w:r w:rsidRPr="00430019">
        <w:rPr>
          <w:rFonts w:ascii="Cambria" w:hAnsi="Cambria"/>
          <w:noProof/>
          <w:sz w:val="22"/>
        </w:rPr>
        <w:t xml:space="preserve">, </w:t>
      </w:r>
      <w:r w:rsidRPr="00430019">
        <w:rPr>
          <w:rFonts w:ascii="Cambria" w:hAnsi="Cambria"/>
          <w:b/>
          <w:bCs/>
          <w:noProof/>
          <w:sz w:val="22"/>
        </w:rPr>
        <w:t>Ostrowski MC</w:t>
      </w:r>
      <w:r w:rsidRPr="00430019">
        <w:rPr>
          <w:rFonts w:ascii="Cambria" w:hAnsi="Cambria"/>
          <w:noProof/>
          <w:sz w:val="22"/>
        </w:rPr>
        <w:t xml:space="preserve">, </w:t>
      </w:r>
      <w:r w:rsidRPr="00430019">
        <w:rPr>
          <w:rFonts w:ascii="Cambria" w:hAnsi="Cambria"/>
          <w:b/>
          <w:bCs/>
          <w:noProof/>
          <w:sz w:val="22"/>
        </w:rPr>
        <w:t>Lu B</w:t>
      </w:r>
      <w:r w:rsidRPr="00430019">
        <w:rPr>
          <w:rFonts w:ascii="Cambria" w:hAnsi="Cambria"/>
          <w:noProof/>
          <w:sz w:val="22"/>
        </w:rPr>
        <w:t xml:space="preserve">, </w:t>
      </w:r>
      <w:r w:rsidRPr="00430019">
        <w:rPr>
          <w:rFonts w:ascii="Cambria" w:hAnsi="Cambria"/>
          <w:b/>
          <w:bCs/>
          <w:noProof/>
          <w:sz w:val="22"/>
        </w:rPr>
        <w:t>Parthasarathy S</w:t>
      </w:r>
      <w:r w:rsidRPr="00430019">
        <w:rPr>
          <w:rFonts w:ascii="Cambria" w:hAnsi="Cambria"/>
          <w:noProof/>
          <w:sz w:val="22"/>
        </w:rPr>
        <w:t xml:space="preserve">, </w:t>
      </w:r>
      <w:r w:rsidRPr="00430019">
        <w:rPr>
          <w:rFonts w:ascii="Cambria" w:hAnsi="Cambria"/>
          <w:b/>
          <w:bCs/>
          <w:noProof/>
          <w:sz w:val="22"/>
        </w:rPr>
        <w:t>Brook RD</w:t>
      </w:r>
      <w:r w:rsidRPr="00430019">
        <w:rPr>
          <w:rFonts w:ascii="Cambria" w:hAnsi="Cambria"/>
          <w:noProof/>
          <w:sz w:val="22"/>
        </w:rPr>
        <w:t xml:space="preserve">, </w:t>
      </w:r>
      <w:r w:rsidRPr="00430019">
        <w:rPr>
          <w:rFonts w:ascii="Cambria" w:hAnsi="Cambria"/>
          <w:b/>
          <w:bCs/>
          <w:noProof/>
          <w:sz w:val="22"/>
        </w:rPr>
        <w:t>Moffatt-Bruce SD</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Ambient air pollution exaggerates adipose inflammation and insulin resistance in a mouse model of diet-induced obesity. </w:t>
      </w:r>
      <w:r w:rsidRPr="00430019">
        <w:rPr>
          <w:rFonts w:ascii="Cambria" w:hAnsi="Cambria"/>
          <w:i/>
          <w:iCs/>
          <w:noProof/>
          <w:sz w:val="22"/>
        </w:rPr>
        <w:t>Circulation</w:t>
      </w:r>
      <w:r w:rsidRPr="00430019">
        <w:rPr>
          <w:rFonts w:ascii="Cambria" w:hAnsi="Cambria"/>
          <w:noProof/>
          <w:sz w:val="22"/>
        </w:rPr>
        <w:t xml:space="preserve"> 119: 538–46, 2009.</w:t>
      </w:r>
    </w:p>
    <w:p w14:paraId="62CE76F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42. </w:t>
      </w:r>
      <w:r w:rsidRPr="00430019">
        <w:rPr>
          <w:rFonts w:ascii="Cambria" w:hAnsi="Cambria"/>
          <w:noProof/>
          <w:sz w:val="22"/>
        </w:rPr>
        <w:tab/>
      </w:r>
      <w:r w:rsidRPr="00430019">
        <w:rPr>
          <w:rFonts w:ascii="Cambria" w:hAnsi="Cambria"/>
          <w:b/>
          <w:bCs/>
          <w:noProof/>
          <w:sz w:val="22"/>
        </w:rPr>
        <w:t>Taivassalo T</w:t>
      </w:r>
      <w:r w:rsidRPr="00430019">
        <w:rPr>
          <w:rFonts w:ascii="Cambria" w:hAnsi="Cambria"/>
          <w:noProof/>
          <w:sz w:val="22"/>
        </w:rPr>
        <w:t xml:space="preserve">, </w:t>
      </w:r>
      <w:r w:rsidRPr="00430019">
        <w:rPr>
          <w:rFonts w:ascii="Cambria" w:hAnsi="Cambria"/>
          <w:b/>
          <w:bCs/>
          <w:noProof/>
          <w:sz w:val="22"/>
        </w:rPr>
        <w:t>Jensen TD</w:t>
      </w:r>
      <w:r w:rsidRPr="00430019">
        <w:rPr>
          <w:rFonts w:ascii="Cambria" w:hAnsi="Cambria"/>
          <w:noProof/>
          <w:sz w:val="22"/>
        </w:rPr>
        <w:t xml:space="preserve">, </w:t>
      </w:r>
      <w:r w:rsidRPr="00430019">
        <w:rPr>
          <w:rFonts w:ascii="Cambria" w:hAnsi="Cambria"/>
          <w:b/>
          <w:bCs/>
          <w:noProof/>
          <w:sz w:val="22"/>
        </w:rPr>
        <w:t>Kennaway N</w:t>
      </w:r>
      <w:r w:rsidRPr="00430019">
        <w:rPr>
          <w:rFonts w:ascii="Cambria" w:hAnsi="Cambria"/>
          <w:noProof/>
          <w:sz w:val="22"/>
        </w:rPr>
        <w:t xml:space="preserve">, </w:t>
      </w:r>
      <w:r w:rsidRPr="00430019">
        <w:rPr>
          <w:rFonts w:ascii="Cambria" w:hAnsi="Cambria"/>
          <w:b/>
          <w:bCs/>
          <w:noProof/>
          <w:sz w:val="22"/>
        </w:rPr>
        <w:t>DiMauro S</w:t>
      </w:r>
      <w:r w:rsidRPr="00430019">
        <w:rPr>
          <w:rFonts w:ascii="Cambria" w:hAnsi="Cambria"/>
          <w:noProof/>
          <w:sz w:val="22"/>
        </w:rPr>
        <w:t xml:space="preserve">, </w:t>
      </w:r>
      <w:r w:rsidRPr="00430019">
        <w:rPr>
          <w:rFonts w:ascii="Cambria" w:hAnsi="Cambria"/>
          <w:b/>
          <w:bCs/>
          <w:noProof/>
          <w:sz w:val="22"/>
        </w:rPr>
        <w:t>Vissing J</w:t>
      </w:r>
      <w:r w:rsidRPr="00430019">
        <w:rPr>
          <w:rFonts w:ascii="Cambria" w:hAnsi="Cambria"/>
          <w:noProof/>
          <w:sz w:val="22"/>
        </w:rPr>
        <w:t xml:space="preserve">, </w:t>
      </w:r>
      <w:r w:rsidRPr="00430019">
        <w:rPr>
          <w:rFonts w:ascii="Cambria" w:hAnsi="Cambria"/>
          <w:b/>
          <w:bCs/>
          <w:noProof/>
          <w:sz w:val="22"/>
        </w:rPr>
        <w:t>Haller RG</w:t>
      </w:r>
      <w:r w:rsidRPr="00430019">
        <w:rPr>
          <w:rFonts w:ascii="Cambria" w:hAnsi="Cambria"/>
          <w:noProof/>
          <w:sz w:val="22"/>
        </w:rPr>
        <w:t xml:space="preserve">. The spectrum of exercise tolerance in mitochondrial myopathies: a study of 40 patients. </w:t>
      </w:r>
      <w:r w:rsidRPr="00430019">
        <w:rPr>
          <w:rFonts w:ascii="Cambria" w:hAnsi="Cambria"/>
          <w:i/>
          <w:iCs/>
          <w:noProof/>
          <w:sz w:val="22"/>
        </w:rPr>
        <w:t>Brain</w:t>
      </w:r>
      <w:r w:rsidRPr="00430019">
        <w:rPr>
          <w:rFonts w:ascii="Cambria" w:hAnsi="Cambria"/>
          <w:noProof/>
          <w:sz w:val="22"/>
        </w:rPr>
        <w:t xml:space="preserve"> 126: 413–23, 2003.</w:t>
      </w:r>
    </w:p>
    <w:p w14:paraId="25B7EA95"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43. </w:t>
      </w:r>
      <w:r w:rsidRPr="00430019">
        <w:rPr>
          <w:rFonts w:ascii="Cambria" w:hAnsi="Cambria"/>
          <w:noProof/>
          <w:sz w:val="22"/>
        </w:rPr>
        <w:tab/>
      </w:r>
      <w:r w:rsidRPr="00430019">
        <w:rPr>
          <w:rFonts w:ascii="Cambria" w:hAnsi="Cambria"/>
          <w:b/>
          <w:bCs/>
          <w:noProof/>
          <w:sz w:val="22"/>
        </w:rPr>
        <w:t>Thiering E</w:t>
      </w:r>
      <w:r w:rsidRPr="00430019">
        <w:rPr>
          <w:rFonts w:ascii="Cambria" w:hAnsi="Cambria"/>
          <w:noProof/>
          <w:sz w:val="22"/>
        </w:rPr>
        <w:t xml:space="preserve">, </w:t>
      </w:r>
      <w:r w:rsidRPr="00430019">
        <w:rPr>
          <w:rFonts w:ascii="Cambria" w:hAnsi="Cambria"/>
          <w:b/>
          <w:bCs/>
          <w:noProof/>
          <w:sz w:val="22"/>
        </w:rPr>
        <w:t>Cyrys J</w:t>
      </w:r>
      <w:r w:rsidRPr="00430019">
        <w:rPr>
          <w:rFonts w:ascii="Cambria" w:hAnsi="Cambria"/>
          <w:noProof/>
          <w:sz w:val="22"/>
        </w:rPr>
        <w:t xml:space="preserve">, </w:t>
      </w:r>
      <w:r w:rsidRPr="00430019">
        <w:rPr>
          <w:rFonts w:ascii="Cambria" w:hAnsi="Cambria"/>
          <w:b/>
          <w:bCs/>
          <w:noProof/>
          <w:sz w:val="22"/>
        </w:rPr>
        <w:t>Kratzsch J</w:t>
      </w:r>
      <w:r w:rsidRPr="00430019">
        <w:rPr>
          <w:rFonts w:ascii="Cambria" w:hAnsi="Cambria"/>
          <w:noProof/>
          <w:sz w:val="22"/>
        </w:rPr>
        <w:t xml:space="preserve">, </w:t>
      </w:r>
      <w:r w:rsidRPr="00430019">
        <w:rPr>
          <w:rFonts w:ascii="Cambria" w:hAnsi="Cambria"/>
          <w:b/>
          <w:bCs/>
          <w:noProof/>
          <w:sz w:val="22"/>
        </w:rPr>
        <w:t>Meisinger C</w:t>
      </w:r>
      <w:r w:rsidRPr="00430019">
        <w:rPr>
          <w:rFonts w:ascii="Cambria" w:hAnsi="Cambria"/>
          <w:noProof/>
          <w:sz w:val="22"/>
        </w:rPr>
        <w:t xml:space="preserve">, </w:t>
      </w:r>
      <w:r w:rsidRPr="00430019">
        <w:rPr>
          <w:rFonts w:ascii="Cambria" w:hAnsi="Cambria"/>
          <w:b/>
          <w:bCs/>
          <w:noProof/>
          <w:sz w:val="22"/>
        </w:rPr>
        <w:t>Hoffmann B</w:t>
      </w:r>
      <w:r w:rsidRPr="00430019">
        <w:rPr>
          <w:rFonts w:ascii="Cambria" w:hAnsi="Cambria"/>
          <w:noProof/>
          <w:sz w:val="22"/>
        </w:rPr>
        <w:t xml:space="preserve">, </w:t>
      </w:r>
      <w:r w:rsidRPr="00430019">
        <w:rPr>
          <w:rFonts w:ascii="Cambria" w:hAnsi="Cambria"/>
          <w:b/>
          <w:bCs/>
          <w:noProof/>
          <w:sz w:val="22"/>
        </w:rPr>
        <w:t>Berdel D</w:t>
      </w:r>
      <w:r w:rsidRPr="00430019">
        <w:rPr>
          <w:rFonts w:ascii="Cambria" w:hAnsi="Cambria"/>
          <w:noProof/>
          <w:sz w:val="22"/>
        </w:rPr>
        <w:t xml:space="preserve">, </w:t>
      </w:r>
      <w:r w:rsidRPr="00430019">
        <w:rPr>
          <w:rFonts w:ascii="Cambria" w:hAnsi="Cambria"/>
          <w:b/>
          <w:bCs/>
          <w:noProof/>
          <w:sz w:val="22"/>
        </w:rPr>
        <w:t>von Berg A</w:t>
      </w:r>
      <w:r w:rsidRPr="00430019">
        <w:rPr>
          <w:rFonts w:ascii="Cambria" w:hAnsi="Cambria"/>
          <w:noProof/>
          <w:sz w:val="22"/>
        </w:rPr>
        <w:t xml:space="preserve">, </w:t>
      </w:r>
      <w:r w:rsidRPr="00430019">
        <w:rPr>
          <w:rFonts w:ascii="Cambria" w:hAnsi="Cambria"/>
          <w:b/>
          <w:bCs/>
          <w:noProof/>
          <w:sz w:val="22"/>
        </w:rPr>
        <w:t>Koletzko S</w:t>
      </w:r>
      <w:r w:rsidRPr="00430019">
        <w:rPr>
          <w:rFonts w:ascii="Cambria" w:hAnsi="Cambria"/>
          <w:noProof/>
          <w:sz w:val="22"/>
        </w:rPr>
        <w:t xml:space="preserve">, </w:t>
      </w:r>
      <w:r w:rsidRPr="00430019">
        <w:rPr>
          <w:rFonts w:ascii="Cambria" w:hAnsi="Cambria"/>
          <w:b/>
          <w:bCs/>
          <w:noProof/>
          <w:sz w:val="22"/>
        </w:rPr>
        <w:t>Bauer C-P</w:t>
      </w:r>
      <w:r w:rsidRPr="00430019">
        <w:rPr>
          <w:rFonts w:ascii="Cambria" w:hAnsi="Cambria"/>
          <w:noProof/>
          <w:sz w:val="22"/>
        </w:rPr>
        <w:t xml:space="preserve">, </w:t>
      </w:r>
      <w:r w:rsidRPr="00430019">
        <w:rPr>
          <w:rFonts w:ascii="Cambria" w:hAnsi="Cambria"/>
          <w:b/>
          <w:bCs/>
          <w:noProof/>
          <w:sz w:val="22"/>
        </w:rPr>
        <w:t>Heinrich J</w:t>
      </w:r>
      <w:r w:rsidRPr="00430019">
        <w:rPr>
          <w:rFonts w:ascii="Cambria" w:hAnsi="Cambria"/>
          <w:noProof/>
          <w:sz w:val="22"/>
        </w:rPr>
        <w:t xml:space="preserve">. Long-term exposure to traffic-related air pollution and insulin resistance in children: results from the GINIplus and LISAplus birth cohorts. </w:t>
      </w:r>
      <w:r w:rsidRPr="00430019">
        <w:rPr>
          <w:rFonts w:ascii="Cambria" w:hAnsi="Cambria"/>
          <w:i/>
          <w:iCs/>
          <w:noProof/>
          <w:sz w:val="22"/>
        </w:rPr>
        <w:t>Diabetologia</w:t>
      </w:r>
      <w:r w:rsidRPr="00430019">
        <w:rPr>
          <w:rFonts w:ascii="Cambria" w:hAnsi="Cambria"/>
          <w:noProof/>
          <w:sz w:val="22"/>
        </w:rPr>
        <w:t xml:space="preserve"> 56: 1696–704, 2013.</w:t>
      </w:r>
    </w:p>
    <w:p w14:paraId="1BAF16B8"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44. </w:t>
      </w:r>
      <w:r w:rsidRPr="00430019">
        <w:rPr>
          <w:rFonts w:ascii="Cambria" w:hAnsi="Cambria"/>
          <w:noProof/>
          <w:sz w:val="22"/>
        </w:rPr>
        <w:tab/>
      </w:r>
      <w:r w:rsidRPr="00430019">
        <w:rPr>
          <w:rFonts w:ascii="Cambria" w:hAnsi="Cambria"/>
          <w:b/>
          <w:bCs/>
          <w:noProof/>
          <w:sz w:val="22"/>
        </w:rPr>
        <w:t>Toshinai K</w:t>
      </w:r>
      <w:r w:rsidRPr="00430019">
        <w:rPr>
          <w:rFonts w:ascii="Cambria" w:hAnsi="Cambria"/>
          <w:noProof/>
          <w:sz w:val="22"/>
        </w:rPr>
        <w:t xml:space="preserve">, </w:t>
      </w:r>
      <w:r w:rsidRPr="00430019">
        <w:rPr>
          <w:rFonts w:ascii="Cambria" w:hAnsi="Cambria"/>
          <w:b/>
          <w:bCs/>
          <w:noProof/>
          <w:sz w:val="22"/>
        </w:rPr>
        <w:t>Mondal MS</w:t>
      </w:r>
      <w:r w:rsidRPr="00430019">
        <w:rPr>
          <w:rFonts w:ascii="Cambria" w:hAnsi="Cambria"/>
          <w:noProof/>
          <w:sz w:val="22"/>
        </w:rPr>
        <w:t xml:space="preserve">, </w:t>
      </w:r>
      <w:r w:rsidRPr="00430019">
        <w:rPr>
          <w:rFonts w:ascii="Cambria" w:hAnsi="Cambria"/>
          <w:b/>
          <w:bCs/>
          <w:noProof/>
          <w:sz w:val="22"/>
        </w:rPr>
        <w:t>Nakazato M</w:t>
      </w:r>
      <w:r w:rsidRPr="00430019">
        <w:rPr>
          <w:rFonts w:ascii="Cambria" w:hAnsi="Cambria"/>
          <w:noProof/>
          <w:sz w:val="22"/>
        </w:rPr>
        <w:t xml:space="preserve">, </w:t>
      </w:r>
      <w:r w:rsidRPr="00430019">
        <w:rPr>
          <w:rFonts w:ascii="Cambria" w:hAnsi="Cambria"/>
          <w:b/>
          <w:bCs/>
          <w:noProof/>
          <w:sz w:val="22"/>
        </w:rPr>
        <w:t>Date Y</w:t>
      </w:r>
      <w:r w:rsidRPr="00430019">
        <w:rPr>
          <w:rFonts w:ascii="Cambria" w:hAnsi="Cambria"/>
          <w:noProof/>
          <w:sz w:val="22"/>
        </w:rPr>
        <w:t xml:space="preserve">, </w:t>
      </w:r>
      <w:r w:rsidRPr="00430019">
        <w:rPr>
          <w:rFonts w:ascii="Cambria" w:hAnsi="Cambria"/>
          <w:b/>
          <w:bCs/>
          <w:noProof/>
          <w:sz w:val="22"/>
        </w:rPr>
        <w:t>Murakami N</w:t>
      </w:r>
      <w:r w:rsidRPr="00430019">
        <w:rPr>
          <w:rFonts w:ascii="Cambria" w:hAnsi="Cambria"/>
          <w:noProof/>
          <w:sz w:val="22"/>
        </w:rPr>
        <w:t xml:space="preserve">, </w:t>
      </w:r>
      <w:r w:rsidRPr="00430019">
        <w:rPr>
          <w:rFonts w:ascii="Cambria" w:hAnsi="Cambria"/>
          <w:b/>
          <w:bCs/>
          <w:noProof/>
          <w:sz w:val="22"/>
        </w:rPr>
        <w:t>Kojima M</w:t>
      </w:r>
      <w:r w:rsidRPr="00430019">
        <w:rPr>
          <w:rFonts w:ascii="Cambria" w:hAnsi="Cambria"/>
          <w:noProof/>
          <w:sz w:val="22"/>
        </w:rPr>
        <w:t xml:space="preserve">, </w:t>
      </w:r>
      <w:r w:rsidRPr="00430019">
        <w:rPr>
          <w:rFonts w:ascii="Cambria" w:hAnsi="Cambria"/>
          <w:b/>
          <w:bCs/>
          <w:noProof/>
          <w:sz w:val="22"/>
        </w:rPr>
        <w:t>Kangawa K</w:t>
      </w:r>
      <w:r w:rsidRPr="00430019">
        <w:rPr>
          <w:rFonts w:ascii="Cambria" w:hAnsi="Cambria"/>
          <w:noProof/>
          <w:sz w:val="22"/>
        </w:rPr>
        <w:t xml:space="preserve">, </w:t>
      </w:r>
      <w:r w:rsidRPr="00430019">
        <w:rPr>
          <w:rFonts w:ascii="Cambria" w:hAnsi="Cambria"/>
          <w:b/>
          <w:bCs/>
          <w:noProof/>
          <w:sz w:val="22"/>
        </w:rPr>
        <w:t>Matsukura S</w:t>
      </w:r>
      <w:r w:rsidRPr="00430019">
        <w:rPr>
          <w:rFonts w:ascii="Cambria" w:hAnsi="Cambria"/>
          <w:noProof/>
          <w:sz w:val="22"/>
        </w:rPr>
        <w:t xml:space="preserve">. Upregulation of Ghrelin expression in the stomach upon fasting, insulin-induced hypoglycemia, and leptin administration. </w:t>
      </w:r>
      <w:r w:rsidRPr="00430019">
        <w:rPr>
          <w:rFonts w:ascii="Cambria" w:hAnsi="Cambria"/>
          <w:i/>
          <w:iCs/>
          <w:noProof/>
          <w:sz w:val="22"/>
        </w:rPr>
        <w:t>Biochem Biophys Res Commun</w:t>
      </w:r>
      <w:r w:rsidRPr="00430019">
        <w:rPr>
          <w:rFonts w:ascii="Cambria" w:hAnsi="Cambria"/>
          <w:noProof/>
          <w:sz w:val="22"/>
        </w:rPr>
        <w:t xml:space="preserve"> 281: 1220–5, 2001.</w:t>
      </w:r>
    </w:p>
    <w:p w14:paraId="27075A5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45.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Smiley DL</w:t>
      </w:r>
      <w:r w:rsidRPr="00430019">
        <w:rPr>
          <w:rFonts w:ascii="Cambria" w:hAnsi="Cambria"/>
          <w:noProof/>
          <w:sz w:val="22"/>
        </w:rPr>
        <w:t xml:space="preserve">, </w:t>
      </w:r>
      <w:r w:rsidRPr="00430019">
        <w:rPr>
          <w:rFonts w:ascii="Cambria" w:hAnsi="Cambria"/>
          <w:b/>
          <w:bCs/>
          <w:noProof/>
          <w:sz w:val="22"/>
        </w:rPr>
        <w:t>Heiman ML</w:t>
      </w:r>
      <w:r w:rsidRPr="00430019">
        <w:rPr>
          <w:rFonts w:ascii="Cambria" w:hAnsi="Cambria"/>
          <w:noProof/>
          <w:sz w:val="22"/>
        </w:rPr>
        <w:t xml:space="preserve">. Ghrelin induces adiposity in rodents. </w:t>
      </w:r>
      <w:r w:rsidRPr="00430019">
        <w:rPr>
          <w:rFonts w:ascii="Cambria" w:hAnsi="Cambria"/>
          <w:i/>
          <w:iCs/>
          <w:noProof/>
          <w:sz w:val="22"/>
        </w:rPr>
        <w:t>Nature</w:t>
      </w:r>
      <w:r w:rsidRPr="00430019">
        <w:rPr>
          <w:rFonts w:ascii="Cambria" w:hAnsi="Cambria"/>
          <w:noProof/>
          <w:sz w:val="22"/>
        </w:rPr>
        <w:t xml:space="preserve"> 407: 908–13, 2000.</w:t>
      </w:r>
    </w:p>
    <w:p w14:paraId="6021E97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46. </w:t>
      </w:r>
      <w:r w:rsidRPr="00430019">
        <w:rPr>
          <w:rFonts w:ascii="Cambria" w:hAnsi="Cambria"/>
          <w:noProof/>
          <w:sz w:val="22"/>
        </w:rPr>
        <w:tab/>
      </w:r>
      <w:r w:rsidRPr="00430019">
        <w:rPr>
          <w:rFonts w:ascii="Cambria" w:hAnsi="Cambria"/>
          <w:b/>
          <w:bCs/>
          <w:noProof/>
          <w:sz w:val="22"/>
        </w:rPr>
        <w:t>Tschöp MH</w:t>
      </w:r>
      <w:r w:rsidRPr="00430019">
        <w:rPr>
          <w:rFonts w:ascii="Cambria" w:hAnsi="Cambria"/>
          <w:noProof/>
          <w:sz w:val="22"/>
        </w:rPr>
        <w:t xml:space="preserve">, </w:t>
      </w:r>
      <w:r w:rsidRPr="00430019">
        <w:rPr>
          <w:rFonts w:ascii="Cambria" w:hAnsi="Cambria"/>
          <w:b/>
          <w:bCs/>
          <w:noProof/>
          <w:sz w:val="22"/>
        </w:rPr>
        <w:t>Speakman JR</w:t>
      </w:r>
      <w:r w:rsidRPr="00430019">
        <w:rPr>
          <w:rFonts w:ascii="Cambria" w:hAnsi="Cambria"/>
          <w:noProof/>
          <w:sz w:val="22"/>
        </w:rPr>
        <w:t xml:space="preserve">, </w:t>
      </w:r>
      <w:r w:rsidRPr="00430019">
        <w:rPr>
          <w:rFonts w:ascii="Cambria" w:hAnsi="Cambria"/>
          <w:b/>
          <w:bCs/>
          <w:noProof/>
          <w:sz w:val="22"/>
        </w:rPr>
        <w:t>Arch JRS</w:t>
      </w:r>
      <w:r w:rsidRPr="00430019">
        <w:rPr>
          <w:rFonts w:ascii="Cambria" w:hAnsi="Cambria"/>
          <w:noProof/>
          <w:sz w:val="22"/>
        </w:rPr>
        <w:t xml:space="preserve">, </w:t>
      </w:r>
      <w:r w:rsidRPr="00430019">
        <w:rPr>
          <w:rFonts w:ascii="Cambria" w:hAnsi="Cambria"/>
          <w:b/>
          <w:bCs/>
          <w:noProof/>
          <w:sz w:val="22"/>
        </w:rPr>
        <w:t>Auwerx J</w:t>
      </w:r>
      <w:r w:rsidRPr="00430019">
        <w:rPr>
          <w:rFonts w:ascii="Cambria" w:hAnsi="Cambria"/>
          <w:noProof/>
          <w:sz w:val="22"/>
        </w:rPr>
        <w:t xml:space="preserve">, </w:t>
      </w:r>
      <w:r w:rsidRPr="00430019">
        <w:rPr>
          <w:rFonts w:ascii="Cambria" w:hAnsi="Cambria"/>
          <w:b/>
          <w:bCs/>
          <w:noProof/>
          <w:sz w:val="22"/>
        </w:rPr>
        <w:t>Brüning JC</w:t>
      </w:r>
      <w:r w:rsidRPr="00430019">
        <w:rPr>
          <w:rFonts w:ascii="Cambria" w:hAnsi="Cambria"/>
          <w:noProof/>
          <w:sz w:val="22"/>
        </w:rPr>
        <w:t xml:space="preserve">, </w:t>
      </w:r>
      <w:r w:rsidRPr="00430019">
        <w:rPr>
          <w:rFonts w:ascii="Cambria" w:hAnsi="Cambria"/>
          <w:b/>
          <w:bCs/>
          <w:noProof/>
          <w:sz w:val="22"/>
        </w:rPr>
        <w:t>Chan L</w:t>
      </w:r>
      <w:r w:rsidRPr="00430019">
        <w:rPr>
          <w:rFonts w:ascii="Cambria" w:hAnsi="Cambria"/>
          <w:noProof/>
          <w:sz w:val="22"/>
        </w:rPr>
        <w:t xml:space="preserve">, </w:t>
      </w:r>
      <w:r w:rsidRPr="00430019">
        <w:rPr>
          <w:rFonts w:ascii="Cambria" w:hAnsi="Cambria"/>
          <w:b/>
          <w:bCs/>
          <w:noProof/>
          <w:sz w:val="22"/>
        </w:rPr>
        <w:t>Eckel RH</w:t>
      </w:r>
      <w:r w:rsidRPr="00430019">
        <w:rPr>
          <w:rFonts w:ascii="Cambria" w:hAnsi="Cambria"/>
          <w:noProof/>
          <w:sz w:val="22"/>
        </w:rPr>
        <w:t xml:space="preserve">, </w:t>
      </w:r>
      <w:r w:rsidRPr="00430019">
        <w:rPr>
          <w:rFonts w:ascii="Cambria" w:hAnsi="Cambria"/>
          <w:b/>
          <w:bCs/>
          <w:noProof/>
          <w:sz w:val="22"/>
        </w:rPr>
        <w:t>Farese R V</w:t>
      </w:r>
      <w:r w:rsidRPr="00430019">
        <w:rPr>
          <w:rFonts w:ascii="Cambria" w:hAnsi="Cambria"/>
          <w:noProof/>
          <w:sz w:val="22"/>
        </w:rPr>
        <w:t xml:space="preserve">, </w:t>
      </w:r>
      <w:r w:rsidRPr="00430019">
        <w:rPr>
          <w:rFonts w:ascii="Cambria" w:hAnsi="Cambria"/>
          <w:b/>
          <w:bCs/>
          <w:noProof/>
          <w:sz w:val="22"/>
        </w:rPr>
        <w:t>Galgani JE</w:t>
      </w:r>
      <w:r w:rsidRPr="00430019">
        <w:rPr>
          <w:rFonts w:ascii="Cambria" w:hAnsi="Cambria"/>
          <w:noProof/>
          <w:sz w:val="22"/>
        </w:rPr>
        <w:t xml:space="preserve">, </w:t>
      </w:r>
      <w:r w:rsidRPr="00430019">
        <w:rPr>
          <w:rFonts w:ascii="Cambria" w:hAnsi="Cambria"/>
          <w:b/>
          <w:bCs/>
          <w:noProof/>
          <w:sz w:val="22"/>
        </w:rPr>
        <w:t>Hambly C</w:t>
      </w:r>
      <w:r w:rsidRPr="00430019">
        <w:rPr>
          <w:rFonts w:ascii="Cambria" w:hAnsi="Cambria"/>
          <w:noProof/>
          <w:sz w:val="22"/>
        </w:rPr>
        <w:t xml:space="preserve">, </w:t>
      </w:r>
      <w:r w:rsidRPr="00430019">
        <w:rPr>
          <w:rFonts w:ascii="Cambria" w:hAnsi="Cambria"/>
          <w:b/>
          <w:bCs/>
          <w:noProof/>
          <w:sz w:val="22"/>
        </w:rPr>
        <w:t>Herman M a</w:t>
      </w:r>
      <w:r w:rsidRPr="00430019">
        <w:rPr>
          <w:rFonts w:ascii="Cambria" w:hAnsi="Cambria"/>
          <w:noProof/>
          <w:sz w:val="22"/>
        </w:rPr>
        <w:t xml:space="preserve">, </w:t>
      </w:r>
      <w:r w:rsidRPr="00430019">
        <w:rPr>
          <w:rFonts w:ascii="Cambria" w:hAnsi="Cambria"/>
          <w:b/>
          <w:bCs/>
          <w:noProof/>
          <w:sz w:val="22"/>
        </w:rPr>
        <w:t>Horvath TL</w:t>
      </w:r>
      <w:r w:rsidRPr="00430019">
        <w:rPr>
          <w:rFonts w:ascii="Cambria" w:hAnsi="Cambria"/>
          <w:noProof/>
          <w:sz w:val="22"/>
        </w:rPr>
        <w:t xml:space="preserve">, </w:t>
      </w:r>
      <w:r w:rsidRPr="00430019">
        <w:rPr>
          <w:rFonts w:ascii="Cambria" w:hAnsi="Cambria"/>
          <w:b/>
          <w:bCs/>
          <w:noProof/>
          <w:sz w:val="22"/>
        </w:rPr>
        <w:t>Kahn BB</w:t>
      </w:r>
      <w:r w:rsidRPr="00430019">
        <w:rPr>
          <w:rFonts w:ascii="Cambria" w:hAnsi="Cambria"/>
          <w:noProof/>
          <w:sz w:val="22"/>
        </w:rPr>
        <w:t xml:space="preserve">, </w:t>
      </w:r>
      <w:r w:rsidRPr="00430019">
        <w:rPr>
          <w:rFonts w:ascii="Cambria" w:hAnsi="Cambria"/>
          <w:b/>
          <w:bCs/>
          <w:noProof/>
          <w:sz w:val="22"/>
        </w:rPr>
        <w:t>Kozma SC</w:t>
      </w:r>
      <w:r w:rsidRPr="00430019">
        <w:rPr>
          <w:rFonts w:ascii="Cambria" w:hAnsi="Cambria"/>
          <w:noProof/>
          <w:sz w:val="22"/>
        </w:rPr>
        <w:t xml:space="preserve">, </w:t>
      </w:r>
      <w:r w:rsidRPr="00430019">
        <w:rPr>
          <w:rFonts w:ascii="Cambria" w:hAnsi="Cambria"/>
          <w:b/>
          <w:bCs/>
          <w:noProof/>
          <w:sz w:val="22"/>
        </w:rPr>
        <w:t>Maratos-Flier E</w:t>
      </w:r>
      <w:r w:rsidRPr="00430019">
        <w:rPr>
          <w:rFonts w:ascii="Cambria" w:hAnsi="Cambria"/>
          <w:noProof/>
          <w:sz w:val="22"/>
        </w:rPr>
        <w:t xml:space="preserve">, </w:t>
      </w:r>
      <w:r w:rsidRPr="00430019">
        <w:rPr>
          <w:rFonts w:ascii="Cambria" w:hAnsi="Cambria"/>
          <w:b/>
          <w:bCs/>
          <w:noProof/>
          <w:sz w:val="22"/>
        </w:rPr>
        <w:t>Müller TD</w:t>
      </w:r>
      <w:r w:rsidRPr="00430019">
        <w:rPr>
          <w:rFonts w:ascii="Cambria" w:hAnsi="Cambria"/>
          <w:noProof/>
          <w:sz w:val="22"/>
        </w:rPr>
        <w:t xml:space="preserve">, </w:t>
      </w:r>
      <w:r w:rsidRPr="00430019">
        <w:rPr>
          <w:rFonts w:ascii="Cambria" w:hAnsi="Cambria"/>
          <w:b/>
          <w:bCs/>
          <w:noProof/>
          <w:sz w:val="22"/>
        </w:rPr>
        <w:t>Münzberg H</w:t>
      </w:r>
      <w:r w:rsidRPr="00430019">
        <w:rPr>
          <w:rFonts w:ascii="Cambria" w:hAnsi="Cambria"/>
          <w:noProof/>
          <w:sz w:val="22"/>
        </w:rPr>
        <w:t xml:space="preserve">, </w:t>
      </w:r>
      <w:r w:rsidRPr="00430019">
        <w:rPr>
          <w:rFonts w:ascii="Cambria" w:hAnsi="Cambria"/>
          <w:b/>
          <w:bCs/>
          <w:noProof/>
          <w:sz w:val="22"/>
        </w:rPr>
        <w:t>Pfluger PT</w:t>
      </w:r>
      <w:r w:rsidRPr="00430019">
        <w:rPr>
          <w:rFonts w:ascii="Cambria" w:hAnsi="Cambria"/>
          <w:noProof/>
          <w:sz w:val="22"/>
        </w:rPr>
        <w:t xml:space="preserve">, </w:t>
      </w:r>
      <w:r w:rsidRPr="00430019">
        <w:rPr>
          <w:rFonts w:ascii="Cambria" w:hAnsi="Cambria"/>
          <w:b/>
          <w:bCs/>
          <w:noProof/>
          <w:sz w:val="22"/>
        </w:rPr>
        <w:t>Plum L</w:t>
      </w:r>
      <w:r w:rsidRPr="00430019">
        <w:rPr>
          <w:rFonts w:ascii="Cambria" w:hAnsi="Cambria"/>
          <w:noProof/>
          <w:sz w:val="22"/>
        </w:rPr>
        <w:t xml:space="preserve">, </w:t>
      </w:r>
      <w:r w:rsidRPr="00430019">
        <w:rPr>
          <w:rFonts w:ascii="Cambria" w:hAnsi="Cambria"/>
          <w:b/>
          <w:bCs/>
          <w:noProof/>
          <w:sz w:val="22"/>
        </w:rPr>
        <w:t>Reitman ML</w:t>
      </w:r>
      <w:r w:rsidRPr="00430019">
        <w:rPr>
          <w:rFonts w:ascii="Cambria" w:hAnsi="Cambria"/>
          <w:noProof/>
          <w:sz w:val="22"/>
        </w:rPr>
        <w:t xml:space="preserve">, </w:t>
      </w:r>
      <w:r w:rsidRPr="00430019">
        <w:rPr>
          <w:rFonts w:ascii="Cambria" w:hAnsi="Cambria"/>
          <w:b/>
          <w:bCs/>
          <w:noProof/>
          <w:sz w:val="22"/>
        </w:rPr>
        <w:t>Rahmouni K</w:t>
      </w:r>
      <w:r w:rsidRPr="00430019">
        <w:rPr>
          <w:rFonts w:ascii="Cambria" w:hAnsi="Cambria"/>
          <w:noProof/>
          <w:sz w:val="22"/>
        </w:rPr>
        <w:t xml:space="preserve">, </w:t>
      </w:r>
      <w:r w:rsidRPr="00430019">
        <w:rPr>
          <w:rFonts w:ascii="Cambria" w:hAnsi="Cambria"/>
          <w:b/>
          <w:bCs/>
          <w:noProof/>
          <w:sz w:val="22"/>
        </w:rPr>
        <w:t>Shulman GI</w:t>
      </w:r>
      <w:r w:rsidRPr="00430019">
        <w:rPr>
          <w:rFonts w:ascii="Cambria" w:hAnsi="Cambria"/>
          <w:noProof/>
          <w:sz w:val="22"/>
        </w:rPr>
        <w:t xml:space="preserve">, </w:t>
      </w:r>
      <w:r w:rsidRPr="00430019">
        <w:rPr>
          <w:rFonts w:ascii="Cambria" w:hAnsi="Cambria"/>
          <w:b/>
          <w:bCs/>
          <w:noProof/>
          <w:sz w:val="22"/>
        </w:rPr>
        <w:t>Thomas G</w:t>
      </w:r>
      <w:r w:rsidRPr="00430019">
        <w:rPr>
          <w:rFonts w:ascii="Cambria" w:hAnsi="Cambria"/>
          <w:noProof/>
          <w:sz w:val="22"/>
        </w:rPr>
        <w:t xml:space="preserve">, </w:t>
      </w:r>
      <w:r w:rsidRPr="00430019">
        <w:rPr>
          <w:rFonts w:ascii="Cambria" w:hAnsi="Cambria"/>
          <w:b/>
          <w:bCs/>
          <w:noProof/>
          <w:sz w:val="22"/>
        </w:rPr>
        <w:t>Kahn CR</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A guide to analysis of mouse energy metabolism. </w:t>
      </w:r>
      <w:r w:rsidRPr="00430019">
        <w:rPr>
          <w:rFonts w:ascii="Cambria" w:hAnsi="Cambria"/>
          <w:i/>
          <w:iCs/>
          <w:noProof/>
          <w:sz w:val="22"/>
        </w:rPr>
        <w:t>Nat Methods</w:t>
      </w:r>
      <w:r w:rsidRPr="00430019">
        <w:rPr>
          <w:rFonts w:ascii="Cambria" w:hAnsi="Cambria"/>
          <w:noProof/>
          <w:sz w:val="22"/>
        </w:rPr>
        <w:t xml:space="preserve"> 9: 57–63, 2011.</w:t>
      </w:r>
    </w:p>
    <w:p w14:paraId="1005571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47. </w:t>
      </w:r>
      <w:r w:rsidRPr="00430019">
        <w:rPr>
          <w:rFonts w:ascii="Cambria" w:hAnsi="Cambria"/>
          <w:noProof/>
          <w:sz w:val="22"/>
        </w:rPr>
        <w:tab/>
      </w:r>
      <w:r w:rsidRPr="00430019">
        <w:rPr>
          <w:rFonts w:ascii="Cambria" w:hAnsi="Cambria"/>
          <w:b/>
          <w:bCs/>
          <w:noProof/>
          <w:sz w:val="22"/>
        </w:rPr>
        <w:t>Turton MD</w:t>
      </w:r>
      <w:r w:rsidRPr="00430019">
        <w:rPr>
          <w:rFonts w:ascii="Cambria" w:hAnsi="Cambria"/>
          <w:noProof/>
          <w:sz w:val="22"/>
        </w:rPr>
        <w:t xml:space="preserve">, </w:t>
      </w:r>
      <w:r w:rsidRPr="00430019">
        <w:rPr>
          <w:rFonts w:ascii="Cambria" w:hAnsi="Cambria"/>
          <w:b/>
          <w:bCs/>
          <w:noProof/>
          <w:sz w:val="22"/>
        </w:rPr>
        <w:t>O’Shea D</w:t>
      </w:r>
      <w:r w:rsidRPr="00430019">
        <w:rPr>
          <w:rFonts w:ascii="Cambria" w:hAnsi="Cambria"/>
          <w:noProof/>
          <w:sz w:val="22"/>
        </w:rPr>
        <w:t xml:space="preserve">, </w:t>
      </w:r>
      <w:r w:rsidRPr="00430019">
        <w:rPr>
          <w:rFonts w:ascii="Cambria" w:hAnsi="Cambria"/>
          <w:b/>
          <w:bCs/>
          <w:noProof/>
          <w:sz w:val="22"/>
        </w:rPr>
        <w:t>Gunn I</w:t>
      </w:r>
      <w:r w:rsidRPr="00430019">
        <w:rPr>
          <w:rFonts w:ascii="Cambria" w:hAnsi="Cambria"/>
          <w:noProof/>
          <w:sz w:val="22"/>
        </w:rPr>
        <w:t xml:space="preserve">, </w:t>
      </w:r>
      <w:r w:rsidRPr="00430019">
        <w:rPr>
          <w:rFonts w:ascii="Cambria" w:hAnsi="Cambria"/>
          <w:b/>
          <w:bCs/>
          <w:noProof/>
          <w:sz w:val="22"/>
        </w:rPr>
        <w:t>Beak SA</w:t>
      </w:r>
      <w:r w:rsidRPr="00430019">
        <w:rPr>
          <w:rFonts w:ascii="Cambria" w:hAnsi="Cambria"/>
          <w:noProof/>
          <w:sz w:val="22"/>
        </w:rPr>
        <w:t xml:space="preserve">, </w:t>
      </w:r>
      <w:r w:rsidRPr="00430019">
        <w:rPr>
          <w:rFonts w:ascii="Cambria" w:hAnsi="Cambria"/>
          <w:b/>
          <w:bCs/>
          <w:noProof/>
          <w:sz w:val="22"/>
        </w:rPr>
        <w:t>Edwards CM</w:t>
      </w:r>
      <w:r w:rsidRPr="00430019">
        <w:rPr>
          <w:rFonts w:ascii="Cambria" w:hAnsi="Cambria"/>
          <w:noProof/>
          <w:sz w:val="22"/>
        </w:rPr>
        <w:t xml:space="preserve">, </w:t>
      </w:r>
      <w:r w:rsidRPr="00430019">
        <w:rPr>
          <w:rFonts w:ascii="Cambria" w:hAnsi="Cambria"/>
          <w:b/>
          <w:bCs/>
          <w:noProof/>
          <w:sz w:val="22"/>
        </w:rPr>
        <w:t>Meeran K</w:t>
      </w:r>
      <w:r w:rsidRPr="00430019">
        <w:rPr>
          <w:rFonts w:ascii="Cambria" w:hAnsi="Cambria"/>
          <w:noProof/>
          <w:sz w:val="22"/>
        </w:rPr>
        <w:t xml:space="preserve">, </w:t>
      </w:r>
      <w:r w:rsidRPr="00430019">
        <w:rPr>
          <w:rFonts w:ascii="Cambria" w:hAnsi="Cambria"/>
          <w:b/>
          <w:bCs/>
          <w:noProof/>
          <w:sz w:val="22"/>
        </w:rPr>
        <w:t>Choi SJ</w:t>
      </w:r>
      <w:r w:rsidRPr="00430019">
        <w:rPr>
          <w:rFonts w:ascii="Cambria" w:hAnsi="Cambria"/>
          <w:noProof/>
          <w:sz w:val="22"/>
        </w:rPr>
        <w:t xml:space="preserve">, </w:t>
      </w:r>
      <w:r w:rsidRPr="00430019">
        <w:rPr>
          <w:rFonts w:ascii="Cambria" w:hAnsi="Cambria"/>
          <w:b/>
          <w:bCs/>
          <w:noProof/>
          <w:sz w:val="22"/>
        </w:rPr>
        <w:t>Taylor GM</w:t>
      </w:r>
      <w:r w:rsidRPr="00430019">
        <w:rPr>
          <w:rFonts w:ascii="Cambria" w:hAnsi="Cambria"/>
          <w:noProof/>
          <w:sz w:val="22"/>
        </w:rPr>
        <w:t xml:space="preserve">, </w:t>
      </w:r>
      <w:r w:rsidRPr="00430019">
        <w:rPr>
          <w:rFonts w:ascii="Cambria" w:hAnsi="Cambria"/>
          <w:b/>
          <w:bCs/>
          <w:noProof/>
          <w:sz w:val="22"/>
        </w:rPr>
        <w:t>Heath MM</w:t>
      </w:r>
      <w:r w:rsidRPr="00430019">
        <w:rPr>
          <w:rFonts w:ascii="Cambria" w:hAnsi="Cambria"/>
          <w:noProof/>
          <w:sz w:val="22"/>
        </w:rPr>
        <w:t xml:space="preserve">, </w:t>
      </w:r>
      <w:r w:rsidRPr="00430019">
        <w:rPr>
          <w:rFonts w:ascii="Cambria" w:hAnsi="Cambria"/>
          <w:b/>
          <w:bCs/>
          <w:noProof/>
          <w:sz w:val="22"/>
        </w:rPr>
        <w:t>Lambert PD</w:t>
      </w:r>
      <w:r w:rsidRPr="00430019">
        <w:rPr>
          <w:rFonts w:ascii="Cambria" w:hAnsi="Cambria"/>
          <w:noProof/>
          <w:sz w:val="22"/>
        </w:rPr>
        <w:t xml:space="preserve">, </w:t>
      </w:r>
      <w:r w:rsidRPr="00430019">
        <w:rPr>
          <w:rFonts w:ascii="Cambria" w:hAnsi="Cambria"/>
          <w:b/>
          <w:bCs/>
          <w:noProof/>
          <w:sz w:val="22"/>
        </w:rPr>
        <w:t>Wilding JP</w:t>
      </w:r>
      <w:r w:rsidRPr="00430019">
        <w:rPr>
          <w:rFonts w:ascii="Cambria" w:hAnsi="Cambria"/>
          <w:noProof/>
          <w:sz w:val="22"/>
        </w:rPr>
        <w:t xml:space="preserve">, </w:t>
      </w:r>
      <w:r w:rsidRPr="00430019">
        <w:rPr>
          <w:rFonts w:ascii="Cambria" w:hAnsi="Cambria"/>
          <w:b/>
          <w:bCs/>
          <w:noProof/>
          <w:sz w:val="22"/>
        </w:rPr>
        <w:t>Smith DM</w:t>
      </w:r>
      <w:r w:rsidRPr="00430019">
        <w:rPr>
          <w:rFonts w:ascii="Cambria" w:hAnsi="Cambria"/>
          <w:noProof/>
          <w:sz w:val="22"/>
        </w:rPr>
        <w:t xml:space="preserve">, </w:t>
      </w:r>
      <w:r w:rsidRPr="00430019">
        <w:rPr>
          <w:rFonts w:ascii="Cambria" w:hAnsi="Cambria"/>
          <w:b/>
          <w:bCs/>
          <w:noProof/>
          <w:sz w:val="22"/>
        </w:rPr>
        <w:t>Ghatei MA</w:t>
      </w:r>
      <w:r w:rsidRPr="00430019">
        <w:rPr>
          <w:rFonts w:ascii="Cambria" w:hAnsi="Cambria"/>
          <w:noProof/>
          <w:sz w:val="22"/>
        </w:rPr>
        <w:t xml:space="preserve">, </w:t>
      </w:r>
      <w:r w:rsidRPr="00430019">
        <w:rPr>
          <w:rFonts w:ascii="Cambria" w:hAnsi="Cambria"/>
          <w:b/>
          <w:bCs/>
          <w:noProof/>
          <w:sz w:val="22"/>
        </w:rPr>
        <w:t>Herbert J</w:t>
      </w:r>
      <w:r w:rsidRPr="00430019">
        <w:rPr>
          <w:rFonts w:ascii="Cambria" w:hAnsi="Cambria"/>
          <w:noProof/>
          <w:sz w:val="22"/>
        </w:rPr>
        <w:t xml:space="preserve">, </w:t>
      </w:r>
      <w:r w:rsidRPr="00430019">
        <w:rPr>
          <w:rFonts w:ascii="Cambria" w:hAnsi="Cambria"/>
          <w:b/>
          <w:bCs/>
          <w:noProof/>
          <w:sz w:val="22"/>
        </w:rPr>
        <w:t>Bloom SR</w:t>
      </w:r>
      <w:r w:rsidRPr="00430019">
        <w:rPr>
          <w:rFonts w:ascii="Cambria" w:hAnsi="Cambria"/>
          <w:noProof/>
          <w:sz w:val="22"/>
        </w:rPr>
        <w:t xml:space="preserve">. A role for glucagon-like peptide-1 in the central regulation of feeding. </w:t>
      </w:r>
      <w:r w:rsidRPr="00430019">
        <w:rPr>
          <w:rFonts w:ascii="Cambria" w:hAnsi="Cambria"/>
          <w:i/>
          <w:iCs/>
          <w:noProof/>
          <w:sz w:val="22"/>
        </w:rPr>
        <w:t>Nature</w:t>
      </w:r>
      <w:r w:rsidRPr="00430019">
        <w:rPr>
          <w:rFonts w:ascii="Cambria" w:hAnsi="Cambria"/>
          <w:noProof/>
          <w:sz w:val="22"/>
        </w:rPr>
        <w:t xml:space="preserve"> 379: 69–72, 1996.</w:t>
      </w:r>
    </w:p>
    <w:p w14:paraId="37EBBCD1"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48.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Liu J</w:t>
      </w:r>
      <w:r w:rsidRPr="00430019">
        <w:rPr>
          <w:rFonts w:ascii="Cambria" w:hAnsi="Cambria"/>
          <w:noProof/>
          <w:sz w:val="22"/>
        </w:rPr>
        <w:t xml:space="preserve">, </w:t>
      </w:r>
      <w:r w:rsidRPr="00430019">
        <w:rPr>
          <w:rFonts w:ascii="Cambria" w:hAnsi="Cambria"/>
          <w:b/>
          <w:bCs/>
          <w:noProof/>
          <w:sz w:val="22"/>
        </w:rPr>
        <w:t>Li Y</w:t>
      </w:r>
      <w:r w:rsidRPr="00430019">
        <w:rPr>
          <w:rFonts w:ascii="Cambria" w:hAnsi="Cambria"/>
          <w:noProof/>
          <w:sz w:val="22"/>
        </w:rPr>
        <w:t xml:space="preserve">, </w:t>
      </w:r>
      <w:r w:rsidRPr="00430019">
        <w:rPr>
          <w:rFonts w:ascii="Cambria" w:hAnsi="Cambria"/>
          <w:b/>
          <w:bCs/>
          <w:noProof/>
          <w:sz w:val="22"/>
        </w:rPr>
        <w:t>Wu S</w:t>
      </w:r>
      <w:r w:rsidRPr="00430019">
        <w:rPr>
          <w:rFonts w:ascii="Cambria" w:hAnsi="Cambria"/>
          <w:noProof/>
          <w:sz w:val="22"/>
        </w:rPr>
        <w:t xml:space="preserve">, </w:t>
      </w:r>
      <w:r w:rsidRPr="00430019">
        <w:rPr>
          <w:rFonts w:ascii="Cambria" w:hAnsi="Cambria"/>
          <w:b/>
          <w:bCs/>
          <w:noProof/>
          <w:sz w:val="22"/>
        </w:rPr>
        <w:t>Luo J</w:t>
      </w:r>
      <w:r w:rsidRPr="00430019">
        <w:rPr>
          <w:rFonts w:ascii="Cambria" w:hAnsi="Cambria"/>
          <w:noProof/>
          <w:sz w:val="22"/>
        </w:rPr>
        <w:t xml:space="preserve">, </w:t>
      </w:r>
      <w:r w:rsidRPr="00430019">
        <w:rPr>
          <w:rFonts w:ascii="Cambria" w:hAnsi="Cambria"/>
          <w:b/>
          <w:bCs/>
          <w:noProof/>
          <w:sz w:val="22"/>
        </w:rPr>
        <w:t>Yang H</w:t>
      </w:r>
      <w:r w:rsidRPr="00430019">
        <w:rPr>
          <w:rFonts w:ascii="Cambria" w:hAnsi="Cambria"/>
          <w:noProof/>
          <w:sz w:val="22"/>
        </w:rPr>
        <w:t xml:space="preserve">, </w:t>
      </w:r>
      <w:r w:rsidRPr="00430019">
        <w:rPr>
          <w:rFonts w:ascii="Cambria" w:hAnsi="Cambria"/>
          <w:b/>
          <w:bCs/>
          <w:noProof/>
          <w:sz w:val="22"/>
        </w:rPr>
        <w:t>Subbiah R</w:t>
      </w:r>
      <w:r w:rsidRPr="00430019">
        <w:rPr>
          <w:rFonts w:ascii="Cambria" w:hAnsi="Cambria"/>
          <w:noProof/>
          <w:sz w:val="22"/>
        </w:rPr>
        <w:t xml:space="preserve">, </w:t>
      </w:r>
      <w:r w:rsidRPr="00430019">
        <w:rPr>
          <w:rFonts w:ascii="Cambria" w:hAnsi="Cambria"/>
          <w:b/>
          <w:bCs/>
          <w:noProof/>
          <w:sz w:val="22"/>
        </w:rPr>
        <w:t>Chatham J</w:t>
      </w:r>
      <w:r w:rsidRPr="00430019">
        <w:rPr>
          <w:rFonts w:ascii="Cambria" w:hAnsi="Cambria"/>
          <w:noProof/>
          <w:sz w:val="22"/>
        </w:rPr>
        <w:t xml:space="preserve">, </w:t>
      </w:r>
      <w:r w:rsidRPr="00430019">
        <w:rPr>
          <w:rFonts w:ascii="Cambria" w:hAnsi="Cambria"/>
          <w:b/>
          <w:bCs/>
          <w:noProof/>
          <w:sz w:val="22"/>
        </w:rPr>
        <w:t>Zhelyabovska O</w:t>
      </w:r>
      <w:r w:rsidRPr="00430019">
        <w:rPr>
          <w:rFonts w:ascii="Cambria" w:hAnsi="Cambria"/>
          <w:noProof/>
          <w:sz w:val="22"/>
        </w:rPr>
        <w:t xml:space="preserve">, </w:t>
      </w:r>
      <w:r w:rsidRPr="00430019">
        <w:rPr>
          <w:rFonts w:ascii="Cambria" w:hAnsi="Cambria"/>
          <w:b/>
          <w:bCs/>
          <w:noProof/>
          <w:sz w:val="22"/>
        </w:rPr>
        <w:t>Yang Q</w:t>
      </w:r>
      <w:r w:rsidRPr="00430019">
        <w:rPr>
          <w:rFonts w:ascii="Cambria" w:hAnsi="Cambria"/>
          <w:noProof/>
          <w:sz w:val="22"/>
        </w:rPr>
        <w:t xml:space="preserve">. Peroxisome proliferator-activated receptor δ is an essential transcriptional regulator for </w:t>
      </w:r>
      <w:r w:rsidRPr="00430019">
        <w:rPr>
          <w:rFonts w:ascii="Cambria" w:hAnsi="Cambria"/>
          <w:noProof/>
          <w:sz w:val="22"/>
        </w:rPr>
        <w:lastRenderedPageBreak/>
        <w:t xml:space="preserve">mitochondrial protection and biogenesis in adult heart. </w:t>
      </w:r>
      <w:r w:rsidRPr="00430019">
        <w:rPr>
          <w:rFonts w:ascii="Cambria" w:hAnsi="Cambria"/>
          <w:i/>
          <w:iCs/>
          <w:noProof/>
          <w:sz w:val="22"/>
        </w:rPr>
        <w:t>Circ Res</w:t>
      </w:r>
      <w:r w:rsidRPr="00430019">
        <w:rPr>
          <w:rFonts w:ascii="Cambria" w:hAnsi="Cambria"/>
          <w:noProof/>
          <w:sz w:val="22"/>
        </w:rPr>
        <w:t xml:space="preserve"> 106: 911–919, 2010.</w:t>
      </w:r>
    </w:p>
    <w:p w14:paraId="69B76A20"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49. </w:t>
      </w:r>
      <w:r w:rsidRPr="00430019">
        <w:rPr>
          <w:rFonts w:ascii="Cambria" w:hAnsi="Cambria"/>
          <w:noProof/>
          <w:sz w:val="22"/>
        </w:rPr>
        <w:tab/>
      </w:r>
      <w:r w:rsidRPr="00430019">
        <w:rPr>
          <w:rFonts w:ascii="Cambria" w:hAnsi="Cambria"/>
          <w:b/>
          <w:bCs/>
          <w:noProof/>
          <w:sz w:val="22"/>
        </w:rPr>
        <w:t>Wang P</w:t>
      </w:r>
      <w:r w:rsidRPr="00430019">
        <w:rPr>
          <w:rFonts w:ascii="Cambria" w:hAnsi="Cambria"/>
          <w:noProof/>
          <w:sz w:val="22"/>
        </w:rPr>
        <w:t xml:space="preserve">, </w:t>
      </w:r>
      <w:r w:rsidRPr="00430019">
        <w:rPr>
          <w:rFonts w:ascii="Cambria" w:hAnsi="Cambria"/>
          <w:b/>
          <w:bCs/>
          <w:noProof/>
          <w:sz w:val="22"/>
        </w:rPr>
        <w:t>Thevenot P</w:t>
      </w:r>
      <w:r w:rsidRPr="00430019">
        <w:rPr>
          <w:rFonts w:ascii="Cambria" w:hAnsi="Cambria"/>
          <w:noProof/>
          <w:sz w:val="22"/>
        </w:rPr>
        <w:t xml:space="preserve">, </w:t>
      </w:r>
      <w:r w:rsidRPr="00430019">
        <w:rPr>
          <w:rFonts w:ascii="Cambria" w:hAnsi="Cambria"/>
          <w:b/>
          <w:bCs/>
          <w:noProof/>
          <w:sz w:val="22"/>
        </w:rPr>
        <w:t>Saravia JS</w:t>
      </w:r>
      <w:r w:rsidRPr="00430019">
        <w:rPr>
          <w:rFonts w:ascii="Cambria" w:hAnsi="Cambria"/>
          <w:noProof/>
          <w:sz w:val="22"/>
        </w:rPr>
        <w:t xml:space="preserve">, </w:t>
      </w:r>
      <w:r w:rsidRPr="00430019">
        <w:rPr>
          <w:rFonts w:ascii="Cambria" w:hAnsi="Cambria"/>
          <w:b/>
          <w:bCs/>
          <w:noProof/>
          <w:sz w:val="22"/>
        </w:rPr>
        <w:t>Ahlert T</w:t>
      </w:r>
      <w:r w:rsidRPr="00430019">
        <w:rPr>
          <w:rFonts w:ascii="Cambria" w:hAnsi="Cambria"/>
          <w:noProof/>
          <w:sz w:val="22"/>
        </w:rPr>
        <w:t xml:space="preserve">, </w:t>
      </w:r>
      <w:r w:rsidRPr="00430019">
        <w:rPr>
          <w:rFonts w:ascii="Cambria" w:hAnsi="Cambria"/>
          <w:b/>
          <w:bCs/>
          <w:noProof/>
          <w:sz w:val="22"/>
        </w:rPr>
        <w:t>Cormier SA</w:t>
      </w:r>
      <w:r w:rsidRPr="00430019">
        <w:rPr>
          <w:rFonts w:ascii="Cambria" w:hAnsi="Cambria"/>
          <w:noProof/>
          <w:sz w:val="22"/>
        </w:rPr>
        <w:t xml:space="preserve">. Radical Containing Particles Activate DCs and Enhance Th17 Inflammation in a Mouse Model of Asthma. </w:t>
      </w:r>
      <w:r w:rsidRPr="00430019">
        <w:rPr>
          <w:rFonts w:ascii="Cambria" w:hAnsi="Cambria"/>
          <w:i/>
          <w:iCs/>
          <w:noProof/>
          <w:sz w:val="22"/>
        </w:rPr>
        <w:t>Am J Respir Cell Mol Biol</w:t>
      </w:r>
      <w:r w:rsidRPr="00430019">
        <w:rPr>
          <w:rFonts w:ascii="Cambria" w:hAnsi="Cambria"/>
          <w:noProof/>
          <w:sz w:val="22"/>
        </w:rPr>
        <w:t xml:space="preserve"> 45: 977, 2011.</w:t>
      </w:r>
    </w:p>
    <w:p w14:paraId="3C6F436A"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50. </w:t>
      </w:r>
      <w:r w:rsidRPr="00430019">
        <w:rPr>
          <w:rFonts w:ascii="Cambria" w:hAnsi="Cambria"/>
          <w:noProof/>
          <w:sz w:val="22"/>
        </w:rPr>
        <w:tab/>
      </w:r>
      <w:r w:rsidRPr="00430019">
        <w:rPr>
          <w:rFonts w:ascii="Cambria" w:hAnsi="Cambria"/>
          <w:b/>
          <w:bCs/>
          <w:noProof/>
          <w:sz w:val="22"/>
        </w:rPr>
        <w:t>Westbrook DG</w:t>
      </w:r>
      <w:r w:rsidRPr="00430019">
        <w:rPr>
          <w:rFonts w:ascii="Cambria" w:hAnsi="Cambria"/>
          <w:noProof/>
          <w:sz w:val="22"/>
        </w:rPr>
        <w:t xml:space="preserve">, </w:t>
      </w:r>
      <w:r w:rsidRPr="00430019">
        <w:rPr>
          <w:rFonts w:ascii="Cambria" w:hAnsi="Cambria"/>
          <w:b/>
          <w:bCs/>
          <w:noProof/>
          <w:sz w:val="22"/>
        </w:rPr>
        <w:t>Anderson PG</w:t>
      </w:r>
      <w:r w:rsidRPr="00430019">
        <w:rPr>
          <w:rFonts w:ascii="Cambria" w:hAnsi="Cambria"/>
          <w:noProof/>
          <w:sz w:val="22"/>
        </w:rPr>
        <w:t xml:space="preserve">, </w:t>
      </w:r>
      <w:r w:rsidRPr="00430019">
        <w:rPr>
          <w:rFonts w:ascii="Cambria" w:hAnsi="Cambria"/>
          <w:b/>
          <w:bCs/>
          <w:noProof/>
          <w:sz w:val="22"/>
        </w:rPr>
        <w:t>Pinkerton KE</w:t>
      </w:r>
      <w:r w:rsidRPr="00430019">
        <w:rPr>
          <w:rFonts w:ascii="Cambria" w:hAnsi="Cambria"/>
          <w:noProof/>
          <w:sz w:val="22"/>
        </w:rPr>
        <w:t xml:space="preserve">, </w:t>
      </w:r>
      <w:r w:rsidRPr="00430019">
        <w:rPr>
          <w:rFonts w:ascii="Cambria" w:hAnsi="Cambria"/>
          <w:b/>
          <w:bCs/>
          <w:noProof/>
          <w:sz w:val="22"/>
        </w:rPr>
        <w:t>Ballinger SW</w:t>
      </w:r>
      <w:r w:rsidRPr="00430019">
        <w:rPr>
          <w:rFonts w:ascii="Cambria" w:hAnsi="Cambria"/>
          <w:noProof/>
          <w:sz w:val="22"/>
        </w:rPr>
        <w:t xml:space="preserve">. Perinatal tobacco smoke exposure increases vascular oxidative stress and mitochondrial damage in non-human primates. </w:t>
      </w:r>
      <w:r w:rsidRPr="00430019">
        <w:rPr>
          <w:rFonts w:ascii="Cambria" w:hAnsi="Cambria"/>
          <w:i/>
          <w:iCs/>
          <w:noProof/>
          <w:sz w:val="22"/>
        </w:rPr>
        <w:t>Cardiovasc Toxicol</w:t>
      </w:r>
      <w:r w:rsidRPr="00430019">
        <w:rPr>
          <w:rFonts w:ascii="Cambria" w:hAnsi="Cambria"/>
          <w:noProof/>
          <w:sz w:val="22"/>
        </w:rPr>
        <w:t xml:space="preserve"> 10: 216–226, 2010.</w:t>
      </w:r>
    </w:p>
    <w:p w14:paraId="137A01AB"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51. </w:t>
      </w:r>
      <w:r w:rsidRPr="00430019">
        <w:rPr>
          <w:rFonts w:ascii="Cambria" w:hAnsi="Cambria"/>
          <w:noProof/>
          <w:sz w:val="22"/>
        </w:rPr>
        <w:tab/>
      </w:r>
      <w:r w:rsidRPr="00430019">
        <w:rPr>
          <w:rFonts w:ascii="Cambria" w:hAnsi="Cambria"/>
          <w:b/>
          <w:bCs/>
          <w:noProof/>
          <w:sz w:val="22"/>
        </w:rPr>
        <w:t>Wilson JL</w:t>
      </w:r>
      <w:r w:rsidRPr="00430019">
        <w:rPr>
          <w:rFonts w:ascii="Cambria" w:hAnsi="Cambria"/>
          <w:noProof/>
          <w:sz w:val="22"/>
        </w:rPr>
        <w:t xml:space="preserve">, </w:t>
      </w:r>
      <w:r w:rsidRPr="00430019">
        <w:rPr>
          <w:rFonts w:ascii="Cambria" w:hAnsi="Cambria"/>
          <w:b/>
          <w:bCs/>
          <w:noProof/>
          <w:sz w:val="22"/>
        </w:rPr>
        <w:t>Enriori PJ</w:t>
      </w:r>
      <w:r w:rsidRPr="00430019">
        <w:rPr>
          <w:rFonts w:ascii="Cambria" w:hAnsi="Cambria"/>
          <w:noProof/>
          <w:sz w:val="22"/>
        </w:rPr>
        <w:t xml:space="preserve">. Molecular and Cellular Endocrinology A talk between fat tissue , gut , pancreas and brain to control body weight. </w:t>
      </w:r>
      <w:r w:rsidRPr="00430019">
        <w:rPr>
          <w:rFonts w:ascii="Cambria" w:hAnsi="Cambria"/>
          <w:i/>
          <w:iCs/>
          <w:noProof/>
          <w:sz w:val="22"/>
        </w:rPr>
        <w:t>Mol. Cell. Endocrinol.</w:t>
      </w:r>
      <w:r w:rsidRPr="00430019">
        <w:rPr>
          <w:rFonts w:ascii="Cambria" w:hAnsi="Cambria"/>
          <w:noProof/>
          <w:sz w:val="22"/>
        </w:rPr>
        <w:t xml:space="preserve"> (2015). doi: 10.1016/j.mce.2015.08.022.</w:t>
      </w:r>
    </w:p>
    <w:p w14:paraId="4A9EAD86"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52. </w:t>
      </w:r>
      <w:r w:rsidRPr="00430019">
        <w:rPr>
          <w:rFonts w:ascii="Cambria" w:hAnsi="Cambria"/>
          <w:noProof/>
          <w:sz w:val="22"/>
        </w:rPr>
        <w:tab/>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Liu C</w:t>
      </w:r>
      <w:r w:rsidRPr="00430019">
        <w:rPr>
          <w:rFonts w:ascii="Cambria" w:hAnsi="Cambria"/>
          <w:noProof/>
          <w:sz w:val="22"/>
        </w:rPr>
        <w:t xml:space="preserve">, </w:t>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Tzan K</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Chen L-CC</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Long-term exposure to ambient fine particulate pollution induces insulin resistance and mitochondrial alteration in adipose tissue. </w:t>
      </w:r>
      <w:r w:rsidRPr="00430019">
        <w:rPr>
          <w:rFonts w:ascii="Cambria" w:hAnsi="Cambria"/>
          <w:i/>
          <w:iCs/>
          <w:noProof/>
          <w:sz w:val="22"/>
        </w:rPr>
        <w:t>Toxicol Sci</w:t>
      </w:r>
      <w:r w:rsidRPr="00430019">
        <w:rPr>
          <w:rFonts w:ascii="Cambria" w:hAnsi="Cambria"/>
          <w:noProof/>
          <w:sz w:val="22"/>
        </w:rPr>
        <w:t xml:space="preserve"> 124: 88–98, 2011.</w:t>
      </w:r>
    </w:p>
    <w:p w14:paraId="4473D48E"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53. </w:t>
      </w:r>
      <w:r w:rsidRPr="00430019">
        <w:rPr>
          <w:rFonts w:ascii="Cambria" w:hAnsi="Cambria"/>
          <w:noProof/>
          <w:sz w:val="22"/>
        </w:rPr>
        <w:tab/>
      </w:r>
      <w:r w:rsidRPr="00430019">
        <w:rPr>
          <w:rFonts w:ascii="Cambria" w:hAnsi="Cambria"/>
          <w:b/>
          <w:bCs/>
          <w:noProof/>
          <w:sz w:val="22"/>
        </w:rPr>
        <w:t>Xu Z</w:t>
      </w:r>
      <w:r w:rsidRPr="00430019">
        <w:rPr>
          <w:rFonts w:ascii="Cambria" w:hAnsi="Cambria"/>
          <w:noProof/>
          <w:sz w:val="22"/>
        </w:rPr>
        <w:t xml:space="preserve">, </w:t>
      </w:r>
      <w:r w:rsidRPr="00430019">
        <w:rPr>
          <w:rFonts w:ascii="Cambria" w:hAnsi="Cambria"/>
          <w:b/>
          <w:bCs/>
          <w:noProof/>
          <w:sz w:val="22"/>
        </w:rPr>
        <w:t>Xu X</w:t>
      </w:r>
      <w:r w:rsidRPr="00430019">
        <w:rPr>
          <w:rFonts w:ascii="Cambria" w:hAnsi="Cambria"/>
          <w:noProof/>
          <w:sz w:val="22"/>
        </w:rPr>
        <w:t xml:space="preserve">, </w:t>
      </w:r>
      <w:r w:rsidRPr="00430019">
        <w:rPr>
          <w:rFonts w:ascii="Cambria" w:hAnsi="Cambria"/>
          <w:b/>
          <w:bCs/>
          <w:noProof/>
          <w:sz w:val="22"/>
        </w:rPr>
        <w:t>Zhong M</w:t>
      </w:r>
      <w:r w:rsidRPr="00430019">
        <w:rPr>
          <w:rFonts w:ascii="Cambria" w:hAnsi="Cambria"/>
          <w:noProof/>
          <w:sz w:val="22"/>
        </w:rPr>
        <w:t xml:space="preserve">, </w:t>
      </w:r>
      <w:r w:rsidRPr="00430019">
        <w:rPr>
          <w:rFonts w:ascii="Cambria" w:hAnsi="Cambria"/>
          <w:b/>
          <w:bCs/>
          <w:noProof/>
          <w:sz w:val="22"/>
        </w:rPr>
        <w:t>Hotchkiss IP</w:t>
      </w:r>
      <w:r w:rsidRPr="00430019">
        <w:rPr>
          <w:rFonts w:ascii="Cambria" w:hAnsi="Cambria"/>
          <w:noProof/>
          <w:sz w:val="22"/>
        </w:rPr>
        <w:t xml:space="preserve">, </w:t>
      </w:r>
      <w:r w:rsidRPr="00430019">
        <w:rPr>
          <w:rFonts w:ascii="Cambria" w:hAnsi="Cambria"/>
          <w:b/>
          <w:bCs/>
          <w:noProof/>
          <w:sz w:val="22"/>
        </w:rPr>
        <w:t>Lewandowski RP</w:t>
      </w:r>
      <w:r w:rsidRPr="00430019">
        <w:rPr>
          <w:rFonts w:ascii="Cambria" w:hAnsi="Cambria"/>
          <w:noProof/>
          <w:sz w:val="22"/>
        </w:rPr>
        <w:t xml:space="preserve">, </w:t>
      </w:r>
      <w:r w:rsidRPr="00430019">
        <w:rPr>
          <w:rFonts w:ascii="Cambria" w:hAnsi="Cambria"/>
          <w:b/>
          <w:bCs/>
          <w:noProof/>
          <w:sz w:val="22"/>
        </w:rPr>
        <w:t>Wagner JG</w:t>
      </w:r>
      <w:r w:rsidRPr="00430019">
        <w:rPr>
          <w:rFonts w:ascii="Cambria" w:hAnsi="Cambria"/>
          <w:noProof/>
          <w:sz w:val="22"/>
        </w:rPr>
        <w:t xml:space="preserve">, </w:t>
      </w:r>
      <w:r w:rsidRPr="00430019">
        <w:rPr>
          <w:rFonts w:ascii="Cambria" w:hAnsi="Cambria"/>
          <w:b/>
          <w:bCs/>
          <w:noProof/>
          <w:sz w:val="22"/>
        </w:rPr>
        <w:t>Bramble L a</w:t>
      </w:r>
      <w:r w:rsidRPr="00430019">
        <w:rPr>
          <w:rFonts w:ascii="Cambria" w:hAnsi="Cambria"/>
          <w:noProof/>
          <w:sz w:val="22"/>
        </w:rPr>
        <w:t xml:space="preserve">, </w:t>
      </w:r>
      <w:r w:rsidRPr="00430019">
        <w:rPr>
          <w:rFonts w:ascii="Cambria" w:hAnsi="Cambria"/>
          <w:b/>
          <w:bCs/>
          <w:noProof/>
          <w:sz w:val="22"/>
        </w:rPr>
        <w:t>Yang Y</w:t>
      </w:r>
      <w:r w:rsidRPr="00430019">
        <w:rPr>
          <w:rFonts w:ascii="Cambria" w:hAnsi="Cambria"/>
          <w:noProof/>
          <w:sz w:val="22"/>
        </w:rPr>
        <w:t xml:space="preserve">, </w:t>
      </w:r>
      <w:r w:rsidRPr="00430019">
        <w:rPr>
          <w:rFonts w:ascii="Cambria" w:hAnsi="Cambria"/>
          <w:b/>
          <w:bCs/>
          <w:noProof/>
          <w:sz w:val="22"/>
        </w:rPr>
        <w:t>Wang A</w:t>
      </w:r>
      <w:r w:rsidRPr="00430019">
        <w:rPr>
          <w:rFonts w:ascii="Cambria" w:hAnsi="Cambria"/>
          <w:noProof/>
          <w:sz w:val="22"/>
        </w:rPr>
        <w:t xml:space="preserve">, </w:t>
      </w:r>
      <w:r w:rsidRPr="00430019">
        <w:rPr>
          <w:rFonts w:ascii="Cambria" w:hAnsi="Cambria"/>
          <w:b/>
          <w:bCs/>
          <w:noProof/>
          <w:sz w:val="22"/>
        </w:rPr>
        <w:t>Harkema JR</w:t>
      </w:r>
      <w:r w:rsidRPr="00430019">
        <w:rPr>
          <w:rFonts w:ascii="Cambria" w:hAnsi="Cambria"/>
          <w:noProof/>
          <w:sz w:val="22"/>
        </w:rPr>
        <w:t xml:space="preserve">, </w:t>
      </w:r>
      <w:r w:rsidRPr="00430019">
        <w:rPr>
          <w:rFonts w:ascii="Cambria" w:hAnsi="Cambria"/>
          <w:b/>
          <w:bCs/>
          <w:noProof/>
          <w:sz w:val="22"/>
        </w:rPr>
        <w:t>Lippmann M</w:t>
      </w:r>
      <w:r w:rsidRPr="00430019">
        <w:rPr>
          <w:rFonts w:ascii="Cambria" w:hAnsi="Cambria"/>
          <w:noProof/>
          <w:sz w:val="22"/>
        </w:rPr>
        <w:t xml:space="preserve">, </w:t>
      </w:r>
      <w:r w:rsidRPr="00430019">
        <w:rPr>
          <w:rFonts w:ascii="Cambria" w:hAnsi="Cambria"/>
          <w:b/>
          <w:bCs/>
          <w:noProof/>
          <w:sz w:val="22"/>
        </w:rPr>
        <w:t>Rajagopalan S</w:t>
      </w:r>
      <w:r w:rsidRPr="00430019">
        <w:rPr>
          <w:rFonts w:ascii="Cambria" w:hAnsi="Cambria"/>
          <w:noProof/>
          <w:sz w:val="22"/>
        </w:rPr>
        <w:t xml:space="preserve">, </w:t>
      </w:r>
      <w:r w:rsidRPr="00430019">
        <w:rPr>
          <w:rFonts w:ascii="Cambria" w:hAnsi="Cambria"/>
          <w:b/>
          <w:bCs/>
          <w:noProof/>
          <w:sz w:val="22"/>
        </w:rPr>
        <w:t>Chen L-C</w:t>
      </w:r>
      <w:r w:rsidRPr="00430019">
        <w:rPr>
          <w:rFonts w:ascii="Cambria" w:hAnsi="Cambria"/>
          <w:noProof/>
          <w:sz w:val="22"/>
        </w:rPr>
        <w:t xml:space="preserve">, </w:t>
      </w:r>
      <w:r w:rsidRPr="00430019">
        <w:rPr>
          <w:rFonts w:ascii="Cambria" w:hAnsi="Cambria"/>
          <w:b/>
          <w:bCs/>
          <w:noProof/>
          <w:sz w:val="22"/>
        </w:rPr>
        <w:t>Sun Q</w:t>
      </w:r>
      <w:r w:rsidRPr="00430019">
        <w:rPr>
          <w:rFonts w:ascii="Cambria" w:hAnsi="Cambria"/>
          <w:noProof/>
          <w:sz w:val="22"/>
        </w:rPr>
        <w:t xml:space="preserve">. Ambient particulate air pollution induces oxidative stress and alterations of mitochondria and gene expression in brown and white adipose tissues. </w:t>
      </w:r>
      <w:r w:rsidRPr="00430019">
        <w:rPr>
          <w:rFonts w:ascii="Cambria" w:hAnsi="Cambria"/>
          <w:i/>
          <w:iCs/>
          <w:noProof/>
          <w:sz w:val="22"/>
        </w:rPr>
        <w:t>Part Fibre Toxicol</w:t>
      </w:r>
      <w:r w:rsidRPr="00430019">
        <w:rPr>
          <w:rFonts w:ascii="Cambria" w:hAnsi="Cambria"/>
          <w:noProof/>
          <w:sz w:val="22"/>
        </w:rPr>
        <w:t xml:space="preserve"> 8: 20, 2011.</w:t>
      </w:r>
    </w:p>
    <w:p w14:paraId="2AAE347D" w14:textId="77777777" w:rsidR="00430019" w:rsidRPr="00430019" w:rsidRDefault="00430019" w:rsidP="00430019">
      <w:pPr>
        <w:widowControl w:val="0"/>
        <w:autoSpaceDE w:val="0"/>
        <w:autoSpaceDN w:val="0"/>
        <w:adjustRightInd w:val="0"/>
        <w:spacing w:line="480" w:lineRule="auto"/>
        <w:ind w:left="640" w:hanging="640"/>
        <w:rPr>
          <w:rFonts w:ascii="Cambria" w:hAnsi="Cambria"/>
          <w:noProof/>
          <w:sz w:val="22"/>
        </w:rPr>
      </w:pPr>
      <w:r w:rsidRPr="00430019">
        <w:rPr>
          <w:rFonts w:ascii="Cambria" w:hAnsi="Cambria"/>
          <w:noProof/>
          <w:sz w:val="22"/>
        </w:rPr>
        <w:t xml:space="preserve">54. </w:t>
      </w:r>
      <w:r w:rsidRPr="00430019">
        <w:rPr>
          <w:rFonts w:ascii="Cambria" w:hAnsi="Cambria"/>
          <w:noProof/>
          <w:sz w:val="22"/>
        </w:rPr>
        <w:tab/>
      </w:r>
      <w:r w:rsidRPr="00430019">
        <w:rPr>
          <w:rFonts w:ascii="Cambria" w:hAnsi="Cambria"/>
          <w:b/>
          <w:bCs/>
          <w:noProof/>
          <w:sz w:val="22"/>
        </w:rPr>
        <w:t>Zurlo F</w:t>
      </w:r>
      <w:r w:rsidRPr="00430019">
        <w:rPr>
          <w:rFonts w:ascii="Cambria" w:hAnsi="Cambria"/>
          <w:noProof/>
          <w:sz w:val="22"/>
        </w:rPr>
        <w:t xml:space="preserve">, </w:t>
      </w:r>
      <w:r w:rsidRPr="00430019">
        <w:rPr>
          <w:rFonts w:ascii="Cambria" w:hAnsi="Cambria"/>
          <w:b/>
          <w:bCs/>
          <w:noProof/>
          <w:sz w:val="22"/>
        </w:rPr>
        <w:t>Larson K</w:t>
      </w:r>
      <w:r w:rsidRPr="00430019">
        <w:rPr>
          <w:rFonts w:ascii="Cambria" w:hAnsi="Cambria"/>
          <w:noProof/>
          <w:sz w:val="22"/>
        </w:rPr>
        <w:t xml:space="preserve">, </w:t>
      </w:r>
      <w:r w:rsidRPr="00430019">
        <w:rPr>
          <w:rFonts w:ascii="Cambria" w:hAnsi="Cambria"/>
          <w:b/>
          <w:bCs/>
          <w:noProof/>
          <w:sz w:val="22"/>
        </w:rPr>
        <w:t>Bogardus C</w:t>
      </w:r>
      <w:r w:rsidRPr="00430019">
        <w:rPr>
          <w:rFonts w:ascii="Cambria" w:hAnsi="Cambria"/>
          <w:noProof/>
          <w:sz w:val="22"/>
        </w:rPr>
        <w:t xml:space="preserve">, </w:t>
      </w:r>
      <w:r w:rsidRPr="00430019">
        <w:rPr>
          <w:rFonts w:ascii="Cambria" w:hAnsi="Cambria"/>
          <w:b/>
          <w:bCs/>
          <w:noProof/>
          <w:sz w:val="22"/>
        </w:rPr>
        <w:t>Ravussin E</w:t>
      </w:r>
      <w:r w:rsidRPr="00430019">
        <w:rPr>
          <w:rFonts w:ascii="Cambria" w:hAnsi="Cambria"/>
          <w:noProof/>
          <w:sz w:val="22"/>
        </w:rPr>
        <w:t xml:space="preserve">. Skeletal muscle metabolism is a major determinant of resting energy expenditure. </w:t>
      </w:r>
      <w:r w:rsidRPr="00430019">
        <w:rPr>
          <w:rFonts w:ascii="Cambria" w:hAnsi="Cambria"/>
          <w:i/>
          <w:iCs/>
          <w:noProof/>
          <w:sz w:val="22"/>
        </w:rPr>
        <w:t>J Clin Invest</w:t>
      </w:r>
      <w:r w:rsidRPr="00430019">
        <w:rPr>
          <w:rFonts w:ascii="Cambria" w:hAnsi="Cambria"/>
          <w:noProof/>
          <w:sz w:val="22"/>
        </w:rPr>
        <w:t xml:space="preserve"> 86: 1423, 1990.</w:t>
      </w:r>
    </w:p>
    <w:p w14:paraId="0EBDB7E9" w14:textId="11315D86" w:rsidR="005373B2" w:rsidRDefault="001B3EBF" w:rsidP="00430019">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10576B92" w14:textId="77777777" w:rsidR="00765357" w:rsidRDefault="00765357" w:rsidP="00430019">
      <w:pPr>
        <w:widowControl w:val="0"/>
        <w:autoSpaceDE w:val="0"/>
        <w:autoSpaceDN w:val="0"/>
        <w:adjustRightInd w:val="0"/>
        <w:spacing w:line="480" w:lineRule="auto"/>
        <w:ind w:left="640" w:hanging="640"/>
        <w:rPr>
          <w:sz w:val="22"/>
          <w:szCs w:val="22"/>
        </w:rPr>
      </w:pPr>
    </w:p>
    <w:p w14:paraId="04C67AA3" w14:textId="77777777" w:rsidR="00765357" w:rsidRDefault="00765357" w:rsidP="00430019">
      <w:pPr>
        <w:widowControl w:val="0"/>
        <w:autoSpaceDE w:val="0"/>
        <w:autoSpaceDN w:val="0"/>
        <w:adjustRightInd w:val="0"/>
        <w:spacing w:line="480" w:lineRule="auto"/>
        <w:ind w:left="640" w:hanging="640"/>
        <w:rPr>
          <w:sz w:val="22"/>
          <w:szCs w:val="22"/>
        </w:rPr>
      </w:pPr>
    </w:p>
    <w:p w14:paraId="4D5B7457" w14:textId="77777777" w:rsidR="00765357" w:rsidRDefault="00765357" w:rsidP="00430019">
      <w:pPr>
        <w:widowControl w:val="0"/>
        <w:autoSpaceDE w:val="0"/>
        <w:autoSpaceDN w:val="0"/>
        <w:adjustRightInd w:val="0"/>
        <w:spacing w:line="480" w:lineRule="auto"/>
        <w:ind w:left="640" w:hanging="640"/>
        <w:rPr>
          <w:sz w:val="22"/>
          <w:szCs w:val="22"/>
        </w:rPr>
      </w:pPr>
    </w:p>
    <w:p w14:paraId="488AFF21" w14:textId="77777777" w:rsidR="00765357" w:rsidRDefault="00765357" w:rsidP="00430019">
      <w:pPr>
        <w:widowControl w:val="0"/>
        <w:autoSpaceDE w:val="0"/>
        <w:autoSpaceDN w:val="0"/>
        <w:adjustRightInd w:val="0"/>
        <w:spacing w:line="480" w:lineRule="auto"/>
        <w:ind w:left="640" w:hanging="640"/>
        <w:rPr>
          <w:sz w:val="22"/>
          <w:szCs w:val="22"/>
        </w:rPr>
      </w:pPr>
    </w:p>
    <w:p w14:paraId="176A6072" w14:textId="77777777" w:rsidR="00765357" w:rsidRDefault="00765357" w:rsidP="00430019">
      <w:pPr>
        <w:widowControl w:val="0"/>
        <w:autoSpaceDE w:val="0"/>
        <w:autoSpaceDN w:val="0"/>
        <w:adjustRightInd w:val="0"/>
        <w:spacing w:line="480" w:lineRule="auto"/>
        <w:ind w:left="640" w:hanging="640"/>
        <w:rPr>
          <w:sz w:val="22"/>
          <w:szCs w:val="22"/>
        </w:rPr>
      </w:pPr>
    </w:p>
    <w:p w14:paraId="6702A584" w14:textId="77777777" w:rsidR="00765357" w:rsidRDefault="00765357" w:rsidP="00430019">
      <w:pPr>
        <w:widowControl w:val="0"/>
        <w:autoSpaceDE w:val="0"/>
        <w:autoSpaceDN w:val="0"/>
        <w:adjustRightInd w:val="0"/>
        <w:spacing w:line="480" w:lineRule="auto"/>
        <w:ind w:left="640" w:hanging="640"/>
        <w:rPr>
          <w:sz w:val="22"/>
          <w:szCs w:val="22"/>
        </w:rPr>
      </w:pPr>
    </w:p>
    <w:p w14:paraId="6B94AA51" w14:textId="77777777" w:rsidR="00765357" w:rsidRDefault="00765357" w:rsidP="00430019">
      <w:pPr>
        <w:widowControl w:val="0"/>
        <w:autoSpaceDE w:val="0"/>
        <w:autoSpaceDN w:val="0"/>
        <w:adjustRightInd w:val="0"/>
        <w:spacing w:line="480" w:lineRule="auto"/>
        <w:ind w:left="640" w:hanging="640"/>
        <w:rPr>
          <w:sz w:val="22"/>
          <w:szCs w:val="22"/>
        </w:rPr>
      </w:pPr>
    </w:p>
    <w:p w14:paraId="4156DECF" w14:textId="77777777" w:rsidR="00765357" w:rsidRPr="008B1F90" w:rsidRDefault="00765357" w:rsidP="00430019">
      <w:pPr>
        <w:widowControl w:val="0"/>
        <w:autoSpaceDE w:val="0"/>
        <w:autoSpaceDN w:val="0"/>
        <w:adjustRightInd w:val="0"/>
        <w:spacing w:line="480" w:lineRule="auto"/>
        <w:ind w:left="640" w:hanging="640"/>
        <w:rPr>
          <w:sz w:val="22"/>
          <w:szCs w:val="22"/>
        </w:rPr>
      </w:pP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lastRenderedPageBreak/>
        <w:t>Figure Legends</w:t>
      </w: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hr)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Quantification of ambulatory movement during the light and dark phases. (F) Respiratory exchange ratio of each group.  Saline and cabosil groups were not combined for this analysis as there was a significant reduction in the respiratory exchange ratio for both the cabosil-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n=18, 6 or 14 for MCP230, saline and cabosil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The saline-exposed mice are depicted in black, the cabosil-exposed mice are depicted in white and the MCP230-exposed mice are depicted in grey. Where the saline- and cabosil-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71DB3A9C"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r w:rsidR="002F26E7" w:rsidRPr="008B1F90">
        <w:rPr>
          <w:sz w:val="22"/>
          <w:szCs w:val="22"/>
        </w:rPr>
        <w:t xml:space="preserve">mtDNA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wk of high fat diet as adults. Quadriceps </w:t>
      </w:r>
      <w:r w:rsidR="00BC1E1D">
        <w:rPr>
          <w:sz w:val="22"/>
          <w:szCs w:val="22"/>
        </w:rPr>
        <w:t>PGC-1α</w:t>
      </w:r>
      <w:r w:rsidR="001C6384">
        <w:rPr>
          <w:sz w:val="22"/>
          <w:szCs w:val="22"/>
        </w:rPr>
        <w:t>, LC3</w:t>
      </w:r>
      <w:r w:rsidR="00BC1E1D">
        <w:rPr>
          <w:sz w:val="22"/>
          <w:szCs w:val="22"/>
        </w:rPr>
        <w:t xml:space="preserve">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1C6384">
        <w:rPr>
          <w:sz w:val="22"/>
          <w:szCs w:val="22"/>
        </w:rPr>
        <w:t>-F</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r w:rsidR="005D79CF" w:rsidRPr="00FA1438">
        <w:rPr>
          <w:i/>
          <w:sz w:val="22"/>
          <w:szCs w:val="22"/>
        </w:rPr>
        <w:t>Ppard</w:t>
      </w:r>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r w:rsidR="005D79CF" w:rsidRPr="00FA1438">
        <w:rPr>
          <w:i/>
          <w:sz w:val="22"/>
          <w:szCs w:val="22"/>
        </w:rPr>
        <w:t>Tfam</w:t>
      </w:r>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lastRenderedPageBreak/>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r w:rsidR="00FB2002" w:rsidRPr="00FB2002">
        <w:rPr>
          <w:i/>
          <w:sz w:val="22"/>
          <w:szCs w:val="22"/>
        </w:rPr>
        <w:t>Gclm</w:t>
      </w:r>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02645715"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r w:rsidR="00096A99">
        <w:rPr>
          <w:rFonts w:cs="Arial"/>
          <w:sz w:val="22"/>
          <w:szCs w:val="22"/>
        </w:rPr>
        <w:t xml:space="preserve"> of genomic DNA and mRNA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TTC TTC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r w:rsidRPr="00D60157">
              <w:rPr>
                <w:rFonts w:cs="Arial"/>
                <w:b/>
                <w:i/>
                <w:sz w:val="20"/>
                <w:szCs w:val="20"/>
              </w:rPr>
              <w:t>mt-Cytb</w:t>
            </w:r>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r w:rsidRPr="00D60157">
              <w:rPr>
                <w:rFonts w:cs="Arial"/>
                <w:b/>
                <w:i/>
                <w:sz w:val="20"/>
                <w:szCs w:val="20"/>
              </w:rPr>
              <w:t>Sdha</w:t>
            </w:r>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r w:rsidRPr="00D60157">
              <w:rPr>
                <w:rFonts w:cs="Arial"/>
                <w:b/>
                <w:i/>
                <w:sz w:val="20"/>
                <w:szCs w:val="20"/>
              </w:rPr>
              <w:t>Ppard</w:t>
            </w:r>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CGG AAG AAG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GCT CAT TGT TGT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r w:rsidRPr="00D60157">
              <w:rPr>
                <w:rFonts w:cs="Arial"/>
                <w:b/>
                <w:i/>
                <w:sz w:val="20"/>
                <w:szCs w:val="20"/>
              </w:rPr>
              <w:t>Tfam</w:t>
            </w:r>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r w:rsidRPr="00D60157">
              <w:rPr>
                <w:rFonts w:cs="Arial"/>
                <w:b/>
                <w:i/>
                <w:sz w:val="20"/>
                <w:szCs w:val="20"/>
              </w:rPr>
              <w:t>Gclm</w:t>
            </w:r>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AAG AAG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ridhar Jaligama" w:date="2016-03-24T00:14:00Z" w:initials="SJ">
    <w:p w14:paraId="038E92DC" w14:textId="32463A55" w:rsidR="002B0AF4" w:rsidRDefault="002B0AF4">
      <w:pPr>
        <w:pStyle w:val="CommentText"/>
      </w:pPr>
      <w:r>
        <w:rPr>
          <w:rStyle w:val="CommentReference"/>
        </w:rPr>
        <w:annotationRef/>
      </w:r>
      <w:r w:rsidR="00D47C10">
        <w:t xml:space="preserve">It might be too late </w:t>
      </w:r>
      <w:r w:rsidR="007A323D">
        <w:t xml:space="preserve">to change the title but </w:t>
      </w:r>
      <w:r>
        <w:t xml:space="preserve"> I was wondering if </w:t>
      </w:r>
      <w:r w:rsidR="00D47C10">
        <w:t>we could replace “adult mice” w</w:t>
      </w:r>
      <w:r w:rsidR="00081291">
        <w:t xml:space="preserve">ith “adult offspring” or change the title to </w:t>
      </w:r>
      <w:r w:rsidR="00D47C10">
        <w:t>something like….</w:t>
      </w:r>
    </w:p>
    <w:p w14:paraId="2749244D" w14:textId="77777777" w:rsidR="002B0AF4" w:rsidRDefault="002B0AF4">
      <w:pPr>
        <w:pStyle w:val="CommentText"/>
      </w:pPr>
    </w:p>
    <w:p w14:paraId="448A85F1" w14:textId="1F4FADE3" w:rsidR="002B0AF4" w:rsidRDefault="002B0AF4">
      <w:pPr>
        <w:pStyle w:val="CommentText"/>
        <w:rPr>
          <w:sz w:val="22"/>
          <w:szCs w:val="22"/>
        </w:rPr>
      </w:pPr>
      <w:r>
        <w:t xml:space="preserve">“Maternal exposure to </w:t>
      </w:r>
      <w:r w:rsidRPr="008B1F90">
        <w:rPr>
          <w:sz w:val="22"/>
          <w:szCs w:val="22"/>
        </w:rPr>
        <w:t>environmentally persistent free radicals during gestation lowers energy expenditure and impairs skeletal muscle mitochondrial function in adult</w:t>
      </w:r>
      <w:r>
        <w:rPr>
          <w:sz w:val="22"/>
          <w:szCs w:val="22"/>
        </w:rPr>
        <w:t xml:space="preserve"> offspring”</w:t>
      </w:r>
    </w:p>
    <w:p w14:paraId="4ECE9C08" w14:textId="1A04FF3F" w:rsidR="002B0AF4" w:rsidRDefault="002B0AF4">
      <w:pPr>
        <w:pStyle w:val="CommentText"/>
        <w:rPr>
          <w:sz w:val="22"/>
          <w:szCs w:val="22"/>
        </w:rPr>
      </w:pPr>
      <w:r>
        <w:rPr>
          <w:sz w:val="22"/>
          <w:szCs w:val="22"/>
        </w:rPr>
        <w:t xml:space="preserve"> (Or)</w:t>
      </w:r>
    </w:p>
    <w:p w14:paraId="4CC0C94F" w14:textId="77777777" w:rsidR="002B0AF4" w:rsidRDefault="002B0AF4">
      <w:pPr>
        <w:pStyle w:val="CommentText"/>
        <w:rPr>
          <w:sz w:val="22"/>
          <w:szCs w:val="22"/>
        </w:rPr>
      </w:pPr>
    </w:p>
    <w:p w14:paraId="1AF7C919" w14:textId="4C237EFD" w:rsidR="002B0AF4" w:rsidRDefault="00081291">
      <w:pPr>
        <w:pStyle w:val="CommentText"/>
        <w:rPr>
          <w:sz w:val="22"/>
          <w:szCs w:val="22"/>
        </w:rPr>
      </w:pPr>
      <w:r>
        <w:rPr>
          <w:sz w:val="22"/>
          <w:szCs w:val="22"/>
        </w:rPr>
        <w:t>“</w:t>
      </w:r>
      <w:r w:rsidR="00D47C10">
        <w:rPr>
          <w:sz w:val="22"/>
          <w:szCs w:val="22"/>
        </w:rPr>
        <w:t>Maternal exposure to radical containing ultrafine particulate matter lowers postnatal energy expenditure and impairs skeletal muscle mitochondrial function in</w:t>
      </w:r>
      <w:r>
        <w:rPr>
          <w:sz w:val="22"/>
          <w:szCs w:val="22"/>
        </w:rPr>
        <w:t xml:space="preserve"> the</w:t>
      </w:r>
      <w:r w:rsidR="00D47C10">
        <w:rPr>
          <w:sz w:val="22"/>
          <w:szCs w:val="22"/>
        </w:rPr>
        <w:t xml:space="preserve"> offspring</w:t>
      </w:r>
      <w:r>
        <w:rPr>
          <w:sz w:val="22"/>
          <w:szCs w:val="22"/>
        </w:rPr>
        <w:t>”</w:t>
      </w:r>
      <w:r w:rsidR="00D47C10">
        <w:rPr>
          <w:sz w:val="22"/>
          <w:szCs w:val="22"/>
        </w:rPr>
        <w:t>.</w:t>
      </w:r>
    </w:p>
    <w:p w14:paraId="724A13F6" w14:textId="77777777" w:rsidR="006B2EB8" w:rsidRDefault="006B2EB8">
      <w:pPr>
        <w:pStyle w:val="CommentText"/>
        <w:rPr>
          <w:sz w:val="22"/>
          <w:szCs w:val="22"/>
        </w:rPr>
      </w:pPr>
    </w:p>
    <w:p w14:paraId="1EECAF84" w14:textId="30FDDB52" w:rsidR="006B2EB8" w:rsidRDefault="006B2EB8">
      <w:pPr>
        <w:pStyle w:val="CommentText"/>
      </w:pPr>
      <w:r>
        <w:rPr>
          <w:sz w:val="22"/>
          <w:szCs w:val="22"/>
        </w:rPr>
        <w:t>I also feel that using the word “particulate matter”</w:t>
      </w:r>
      <w:r w:rsidR="0018304E">
        <w:rPr>
          <w:sz w:val="22"/>
          <w:szCs w:val="22"/>
        </w:rPr>
        <w:t xml:space="preserve"> in title would give more visibility.</w:t>
      </w:r>
    </w:p>
  </w:comment>
  <w:comment w:id="2" w:author="Sridhar Jaligama" w:date="2016-03-24T00:33:00Z" w:initials="SJ">
    <w:p w14:paraId="394A47BA" w14:textId="53724B1B" w:rsidR="006B2EB8" w:rsidRDefault="006B2EB8">
      <w:pPr>
        <w:pStyle w:val="CommentText"/>
      </w:pPr>
      <w:r>
        <w:rPr>
          <w:rStyle w:val="CommentReference"/>
        </w:rPr>
        <w:annotationRef/>
      </w:r>
      <w:r>
        <w:t>May be mention the days of gestation on which mice were exposed. Please ignore this comment if you think it’s too many details in the abstract.</w:t>
      </w:r>
    </w:p>
  </w:comment>
  <w:comment w:id="3" w:author="Sridhar Jaligama" w:date="2016-03-24T00:30:00Z" w:initials="SJ">
    <w:p w14:paraId="76781F42" w14:textId="6E07B8D2" w:rsidR="006B2EB8" w:rsidRDefault="006B2EB8">
      <w:pPr>
        <w:pStyle w:val="CommentText"/>
      </w:pPr>
      <w:r>
        <w:rPr>
          <w:rStyle w:val="CommentReference"/>
        </w:rPr>
        <w:annotationRef/>
      </w:r>
      <w:r>
        <w:t>Is there a limit on number of key words? If not can we include “particulate matter” and also may be “obesity”?</w:t>
      </w:r>
    </w:p>
  </w:comment>
  <w:comment w:id="4" w:author="Jaligama, Sridhar" w:date="2016-03-29T11:36:00Z" w:initials="JS">
    <w:p w14:paraId="016EED7F" w14:textId="7C728E45" w:rsidR="008549A5" w:rsidRDefault="008549A5">
      <w:pPr>
        <w:pStyle w:val="CommentText"/>
      </w:pPr>
      <w:r>
        <w:rPr>
          <w:rStyle w:val="CommentReference"/>
        </w:rPr>
        <w:annotationRef/>
      </w:r>
      <w:r>
        <w:t xml:space="preserve">I think this sentence has to go in the next paragraph. It </w:t>
      </w:r>
      <w:r w:rsidR="007A323D">
        <w:t>does not flow with previous sen</w:t>
      </w:r>
      <w:r>
        <w:t>t</w:t>
      </w:r>
      <w:r w:rsidR="007A323D">
        <w:t>e</w:t>
      </w:r>
      <w:r>
        <w:t>nces.</w:t>
      </w:r>
    </w:p>
  </w:comment>
  <w:comment w:id="5" w:author="Stephenson, Erin" w:date="2016-03-22T11:51:00Z" w:initials="SE">
    <w:p w14:paraId="7D4FDC60" w14:textId="01338B42" w:rsidR="00617BF8" w:rsidRDefault="00617BF8">
      <w:pPr>
        <w:pStyle w:val="CommentText"/>
      </w:pPr>
      <w:r>
        <w:rPr>
          <w:rStyle w:val="CommentReference"/>
        </w:rPr>
        <w:annotationRef/>
      </w:r>
      <w:r>
        <w:t>Jezek &amp; Hlavata (2005) Mitochondria in homeostasis of reactive oxygen species in cell, tissues, and organism. Int J Biochem Cell Biol 37(12):2478-503</w:t>
      </w:r>
    </w:p>
  </w:comment>
  <w:comment w:id="6" w:author="Stephenson, Erin" w:date="2016-03-22T14:16:00Z" w:initials="SE">
    <w:p w14:paraId="2386B1C6" w14:textId="2CBA6D65" w:rsidR="002417D6" w:rsidRDefault="002417D6">
      <w:pPr>
        <w:pStyle w:val="CommentText"/>
      </w:pPr>
      <w:r>
        <w:rPr>
          <w:rStyle w:val="CommentReference"/>
        </w:rPr>
        <w:annotationRef/>
      </w:r>
      <w:r>
        <w:t>Dunlop et al (2015) Altered fetal skeletal muscle nutrient metabolism following an adverse in utero environment and the modulation of later life insulin sensitivity. Nutrients 12(7):1202-16</w:t>
      </w:r>
    </w:p>
  </w:comment>
  <w:comment w:id="8" w:author="Jaligama, Sridhar" w:date="2016-03-29T12:05:00Z" w:initials="JS">
    <w:p w14:paraId="40FEA30C" w14:textId="22B100E8" w:rsidR="00CB7293" w:rsidRDefault="00CB7293">
      <w:pPr>
        <w:pStyle w:val="CommentText"/>
      </w:pPr>
      <w:r>
        <w:rPr>
          <w:rStyle w:val="CommentReference"/>
        </w:rPr>
        <w:annotationRef/>
      </w:r>
      <w:r>
        <w:t>Do you mean fasted state here?</w:t>
      </w:r>
    </w:p>
  </w:comment>
  <w:comment w:id="9" w:author="Jaligama, Sridhar" w:date="2016-03-29T12:50:00Z" w:initials="JS">
    <w:p w14:paraId="14BB54D3" w14:textId="748B3530" w:rsidR="0018304E" w:rsidRDefault="0018304E" w:rsidP="0018304E">
      <w:pPr>
        <w:pStyle w:val="CommentText"/>
      </w:pPr>
      <w:r>
        <w:rPr>
          <w:rStyle w:val="CommentReference"/>
        </w:rPr>
        <w:annotationRef/>
      </w:r>
      <w:r>
        <w:t>You mentioned that these responses could be due to oxidative stress</w:t>
      </w:r>
      <w:r w:rsidR="00AD221F">
        <w:t xml:space="preserve">…I think somewhere in the </w:t>
      </w:r>
      <w:r>
        <w:t>discuss</w:t>
      </w:r>
      <w:r w:rsidR="00AD221F">
        <w:t>ion</w:t>
      </w:r>
      <w:r w:rsidR="007A323D">
        <w:t xml:space="preserve"> you need</w:t>
      </w:r>
      <w:r w:rsidR="00AD221F">
        <w:t xml:space="preserve"> mention the</w:t>
      </w:r>
      <w:r>
        <w:t xml:space="preserve"> evidence of systemic oxidative stress in moms after exposure to PM, which would be consistent with upregulation of oxidative stress genes in pups. Please cite Wang et al., “</w:t>
      </w:r>
      <w:hyperlink r:id="rId1" w:history="1">
        <w:r>
          <w:rPr>
            <w:rStyle w:val="Hyperlink"/>
          </w:rPr>
          <w:t>Maternal exposure to combustion generated PM inhibits pulmonary Th1 maturation and concomitantly enhances postnatal asthma development in offspring.</w:t>
        </w:r>
      </w:hyperlink>
      <w:r>
        <w:t>” Which shows evidence of oxidative stress in pregnant moms exposed to PM.</w:t>
      </w:r>
      <w:r w:rsidR="007A323D">
        <w:t xml:space="preserve"> Also, it might go well with the text in discussion which says “</w:t>
      </w:r>
      <w:r w:rsidR="007A323D" w:rsidRPr="008B1F90">
        <w:rPr>
          <w:sz w:val="22"/>
          <w:szCs w:val="22"/>
        </w:rPr>
        <w:t>Given the elevated sensitivity of mitochondria to free radicals and oxidative stress, it is reasonable to hypothesize that during development, EPFR-mediated mitochondrial damage may result in chronic decreases in mitochondrial oxidative function, either directly, via reactive oxygen species</w:t>
      </w:r>
      <w:r w:rsidR="007A323D">
        <w:rPr>
          <w:sz w:val="22"/>
          <w:szCs w:val="22"/>
        </w:rPr>
        <w:t xml:space="preserve"> (ROS)</w:t>
      </w:r>
      <w:r w:rsidR="007A323D" w:rsidRPr="008B1F90">
        <w:rPr>
          <w:sz w:val="22"/>
          <w:szCs w:val="22"/>
        </w:rPr>
        <w:t>, or indirectly, via inflammatory processes</w:t>
      </w:r>
      <w:r w:rsidR="007A323D">
        <w:rPr>
          <w:sz w:val="22"/>
          <w:szCs w:val="22"/>
        </w:rPr>
        <w:t>”</w:t>
      </w:r>
      <w:r w:rsidR="007A323D" w:rsidRPr="008B1F90">
        <w:rPr>
          <w:sz w:val="22"/>
          <w:szCs w:val="22"/>
        </w:rPr>
        <w:t>.</w:t>
      </w:r>
    </w:p>
  </w:comment>
  <w:comment w:id="10" w:author="Jaligama, Sridhar" w:date="2016-03-29T13:24:00Z" w:initials="JS">
    <w:p w14:paraId="31F180D0" w14:textId="029FF5C3" w:rsidR="00624D56" w:rsidRDefault="00624D56">
      <w:pPr>
        <w:pStyle w:val="CommentText"/>
      </w:pPr>
      <w:r>
        <w:rPr>
          <w:rStyle w:val="CommentReference"/>
        </w:rPr>
        <w:annotationRef/>
      </w:r>
      <w:r>
        <w:t xml:space="preserve">I think it’s appropriate to mention here about the oxidative stress in moms  (Wang et al., </w:t>
      </w:r>
      <w:hyperlink r:id="rId2" w:history="1">
        <w:r>
          <w:rPr>
            <w:rStyle w:val="Hyperlink"/>
          </w:rPr>
          <w:t>Maternal exposure to combustion generated PM inhibits pulmonary Th1 maturation and concomitantly enhances postnatal asthma development in offspring.</w:t>
        </w:r>
      </w:hyperlink>
      <w:r>
        <w:rPr>
          <w:rStyle w:val="Hyperlink"/>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CAF84" w15:done="0"/>
  <w15:commentEx w15:paraId="394A47BA" w15:done="0"/>
  <w15:commentEx w15:paraId="76781F42" w15:done="0"/>
  <w15:commentEx w15:paraId="016EED7F" w15:done="0"/>
  <w15:commentEx w15:paraId="7D4FDC60" w15:done="0"/>
  <w15:commentEx w15:paraId="2386B1C6" w15:done="0"/>
  <w15:commentEx w15:paraId="40FEA30C" w15:done="0"/>
  <w15:commentEx w15:paraId="14BB54D3" w15:done="0"/>
  <w15:commentEx w15:paraId="31F180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idhar Jaligama">
    <w15:presenceInfo w15:providerId="Windows Live" w15:userId="5c203607139026cd"/>
  </w15:person>
  <w15:person w15:author="Jaligama, Sridhar">
    <w15:presenceInfo w15:providerId="AD" w15:userId="S-1-5-21-1543255473-1774939808-2802695540-46025"/>
  </w15:person>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2A24"/>
    <w:rsid w:val="0000538F"/>
    <w:rsid w:val="000056A9"/>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57F"/>
    <w:rsid w:val="000807B2"/>
    <w:rsid w:val="00080FEE"/>
    <w:rsid w:val="00081291"/>
    <w:rsid w:val="00081D4E"/>
    <w:rsid w:val="00082495"/>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C97"/>
    <w:rsid w:val="000C7C69"/>
    <w:rsid w:val="000D0EF1"/>
    <w:rsid w:val="000D137A"/>
    <w:rsid w:val="000D1ACD"/>
    <w:rsid w:val="000D3EBA"/>
    <w:rsid w:val="000D4A87"/>
    <w:rsid w:val="000D59B5"/>
    <w:rsid w:val="000D6C77"/>
    <w:rsid w:val="000E37F3"/>
    <w:rsid w:val="000E51A5"/>
    <w:rsid w:val="000E55FB"/>
    <w:rsid w:val="000E65DA"/>
    <w:rsid w:val="000E6C49"/>
    <w:rsid w:val="000F1A6B"/>
    <w:rsid w:val="000F1BB2"/>
    <w:rsid w:val="000F6470"/>
    <w:rsid w:val="000F7FCB"/>
    <w:rsid w:val="00103D39"/>
    <w:rsid w:val="001053F8"/>
    <w:rsid w:val="00105DDF"/>
    <w:rsid w:val="001067B4"/>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373A2"/>
    <w:rsid w:val="00140BB6"/>
    <w:rsid w:val="001417C8"/>
    <w:rsid w:val="00141D7D"/>
    <w:rsid w:val="00144039"/>
    <w:rsid w:val="0014505D"/>
    <w:rsid w:val="00145233"/>
    <w:rsid w:val="00145BFA"/>
    <w:rsid w:val="00146253"/>
    <w:rsid w:val="00146ECC"/>
    <w:rsid w:val="0014706A"/>
    <w:rsid w:val="001478A5"/>
    <w:rsid w:val="00147DCC"/>
    <w:rsid w:val="00150BB4"/>
    <w:rsid w:val="001558B8"/>
    <w:rsid w:val="00155E2E"/>
    <w:rsid w:val="001576F0"/>
    <w:rsid w:val="00157E6E"/>
    <w:rsid w:val="00161A6B"/>
    <w:rsid w:val="00161BD9"/>
    <w:rsid w:val="00163021"/>
    <w:rsid w:val="001631DD"/>
    <w:rsid w:val="00163EE9"/>
    <w:rsid w:val="001640EF"/>
    <w:rsid w:val="001646BA"/>
    <w:rsid w:val="001664E7"/>
    <w:rsid w:val="00171013"/>
    <w:rsid w:val="001749D8"/>
    <w:rsid w:val="00175D51"/>
    <w:rsid w:val="0017693D"/>
    <w:rsid w:val="0017760C"/>
    <w:rsid w:val="0018204C"/>
    <w:rsid w:val="001827FE"/>
    <w:rsid w:val="0018304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384"/>
    <w:rsid w:val="001C6C61"/>
    <w:rsid w:val="001D1BE1"/>
    <w:rsid w:val="001D2279"/>
    <w:rsid w:val="001D3938"/>
    <w:rsid w:val="001D4DDA"/>
    <w:rsid w:val="001E01AC"/>
    <w:rsid w:val="001E09AE"/>
    <w:rsid w:val="001E0F38"/>
    <w:rsid w:val="001E12F3"/>
    <w:rsid w:val="001E1AE7"/>
    <w:rsid w:val="001E6F92"/>
    <w:rsid w:val="001F2E93"/>
    <w:rsid w:val="001F33A5"/>
    <w:rsid w:val="001F3D5E"/>
    <w:rsid w:val="001F59A1"/>
    <w:rsid w:val="001F5BAD"/>
    <w:rsid w:val="001F6320"/>
    <w:rsid w:val="001F6B6D"/>
    <w:rsid w:val="001F72A7"/>
    <w:rsid w:val="001F7975"/>
    <w:rsid w:val="00206B25"/>
    <w:rsid w:val="00207EA1"/>
    <w:rsid w:val="00207FA7"/>
    <w:rsid w:val="00210094"/>
    <w:rsid w:val="00212185"/>
    <w:rsid w:val="00212511"/>
    <w:rsid w:val="00213096"/>
    <w:rsid w:val="002167AD"/>
    <w:rsid w:val="00223477"/>
    <w:rsid w:val="00230B4A"/>
    <w:rsid w:val="00232418"/>
    <w:rsid w:val="0023247F"/>
    <w:rsid w:val="002339CE"/>
    <w:rsid w:val="00233CDC"/>
    <w:rsid w:val="00236B0D"/>
    <w:rsid w:val="00237222"/>
    <w:rsid w:val="002404F1"/>
    <w:rsid w:val="0024092E"/>
    <w:rsid w:val="002417D6"/>
    <w:rsid w:val="0024199D"/>
    <w:rsid w:val="00243797"/>
    <w:rsid w:val="0024386D"/>
    <w:rsid w:val="00245A81"/>
    <w:rsid w:val="00245CF5"/>
    <w:rsid w:val="002475CD"/>
    <w:rsid w:val="002509CB"/>
    <w:rsid w:val="002510C4"/>
    <w:rsid w:val="00255001"/>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0AF4"/>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1EC"/>
    <w:rsid w:val="0030696D"/>
    <w:rsid w:val="003108A4"/>
    <w:rsid w:val="00310EE0"/>
    <w:rsid w:val="00312A9A"/>
    <w:rsid w:val="003142EA"/>
    <w:rsid w:val="00314A96"/>
    <w:rsid w:val="00315758"/>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20E6"/>
    <w:rsid w:val="003845F0"/>
    <w:rsid w:val="00392B58"/>
    <w:rsid w:val="00392E97"/>
    <w:rsid w:val="00395F15"/>
    <w:rsid w:val="003A4037"/>
    <w:rsid w:val="003A7739"/>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08C7"/>
    <w:rsid w:val="004A1350"/>
    <w:rsid w:val="004A2A9D"/>
    <w:rsid w:val="004A415B"/>
    <w:rsid w:val="004A4358"/>
    <w:rsid w:val="004A562E"/>
    <w:rsid w:val="004A756E"/>
    <w:rsid w:val="004A79CA"/>
    <w:rsid w:val="004B0477"/>
    <w:rsid w:val="004B18CE"/>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6DF8"/>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57D88"/>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6BB"/>
    <w:rsid w:val="005B27BD"/>
    <w:rsid w:val="005B394F"/>
    <w:rsid w:val="005B469E"/>
    <w:rsid w:val="005B4773"/>
    <w:rsid w:val="005B6A59"/>
    <w:rsid w:val="005C05E4"/>
    <w:rsid w:val="005C10D5"/>
    <w:rsid w:val="005C12C2"/>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17BF8"/>
    <w:rsid w:val="00620ED0"/>
    <w:rsid w:val="00621B6A"/>
    <w:rsid w:val="00622E03"/>
    <w:rsid w:val="00623739"/>
    <w:rsid w:val="00623F68"/>
    <w:rsid w:val="00624D56"/>
    <w:rsid w:val="00625C45"/>
    <w:rsid w:val="006261CD"/>
    <w:rsid w:val="006264DC"/>
    <w:rsid w:val="00626940"/>
    <w:rsid w:val="0062778A"/>
    <w:rsid w:val="00631F34"/>
    <w:rsid w:val="00632CBB"/>
    <w:rsid w:val="0063519E"/>
    <w:rsid w:val="006356E5"/>
    <w:rsid w:val="00637B25"/>
    <w:rsid w:val="00637C02"/>
    <w:rsid w:val="00642493"/>
    <w:rsid w:val="00644282"/>
    <w:rsid w:val="00650357"/>
    <w:rsid w:val="00652443"/>
    <w:rsid w:val="0065262F"/>
    <w:rsid w:val="00652652"/>
    <w:rsid w:val="006529C8"/>
    <w:rsid w:val="00652ED6"/>
    <w:rsid w:val="00655707"/>
    <w:rsid w:val="00661F8F"/>
    <w:rsid w:val="00663C6E"/>
    <w:rsid w:val="00663FBB"/>
    <w:rsid w:val="006673E9"/>
    <w:rsid w:val="00670D0F"/>
    <w:rsid w:val="006717EC"/>
    <w:rsid w:val="00671AFC"/>
    <w:rsid w:val="00677562"/>
    <w:rsid w:val="006776BE"/>
    <w:rsid w:val="0068206A"/>
    <w:rsid w:val="00684E6F"/>
    <w:rsid w:val="0068650C"/>
    <w:rsid w:val="00690E6B"/>
    <w:rsid w:val="00691583"/>
    <w:rsid w:val="00691BA2"/>
    <w:rsid w:val="00694F22"/>
    <w:rsid w:val="00695979"/>
    <w:rsid w:val="006964D1"/>
    <w:rsid w:val="00696A45"/>
    <w:rsid w:val="006A1A89"/>
    <w:rsid w:val="006A1EF4"/>
    <w:rsid w:val="006A47A3"/>
    <w:rsid w:val="006A50A8"/>
    <w:rsid w:val="006A545F"/>
    <w:rsid w:val="006A6379"/>
    <w:rsid w:val="006A6E74"/>
    <w:rsid w:val="006B2689"/>
    <w:rsid w:val="006B2EB8"/>
    <w:rsid w:val="006B6593"/>
    <w:rsid w:val="006B72B9"/>
    <w:rsid w:val="006B74D4"/>
    <w:rsid w:val="006B76D5"/>
    <w:rsid w:val="006C57BA"/>
    <w:rsid w:val="006D1074"/>
    <w:rsid w:val="006D24D7"/>
    <w:rsid w:val="006D480A"/>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0842"/>
    <w:rsid w:val="007221E6"/>
    <w:rsid w:val="007264C1"/>
    <w:rsid w:val="00731819"/>
    <w:rsid w:val="00731D6B"/>
    <w:rsid w:val="00732614"/>
    <w:rsid w:val="00733B5B"/>
    <w:rsid w:val="00735CE1"/>
    <w:rsid w:val="00737CD3"/>
    <w:rsid w:val="00740101"/>
    <w:rsid w:val="007425D4"/>
    <w:rsid w:val="00743FA3"/>
    <w:rsid w:val="0074546F"/>
    <w:rsid w:val="007463DB"/>
    <w:rsid w:val="007467A7"/>
    <w:rsid w:val="0075219B"/>
    <w:rsid w:val="00754FEB"/>
    <w:rsid w:val="0075649B"/>
    <w:rsid w:val="00765357"/>
    <w:rsid w:val="00766A1F"/>
    <w:rsid w:val="00766DB4"/>
    <w:rsid w:val="00766E8A"/>
    <w:rsid w:val="00771641"/>
    <w:rsid w:val="00772D9A"/>
    <w:rsid w:val="00777ACC"/>
    <w:rsid w:val="00780082"/>
    <w:rsid w:val="007802ED"/>
    <w:rsid w:val="007824ED"/>
    <w:rsid w:val="00787771"/>
    <w:rsid w:val="00787B52"/>
    <w:rsid w:val="00791F80"/>
    <w:rsid w:val="0079285E"/>
    <w:rsid w:val="00794142"/>
    <w:rsid w:val="00795012"/>
    <w:rsid w:val="007A1134"/>
    <w:rsid w:val="007A323D"/>
    <w:rsid w:val="007A42DE"/>
    <w:rsid w:val="007A682A"/>
    <w:rsid w:val="007A7959"/>
    <w:rsid w:val="007A7DA9"/>
    <w:rsid w:val="007B10F3"/>
    <w:rsid w:val="007B1F6F"/>
    <w:rsid w:val="007B2AFE"/>
    <w:rsid w:val="007B4720"/>
    <w:rsid w:val="007B4E0B"/>
    <w:rsid w:val="007B65B7"/>
    <w:rsid w:val="007B6EF9"/>
    <w:rsid w:val="007C1706"/>
    <w:rsid w:val="007C51D0"/>
    <w:rsid w:val="007C567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7F78B8"/>
    <w:rsid w:val="008001F6"/>
    <w:rsid w:val="00800A23"/>
    <w:rsid w:val="0080319A"/>
    <w:rsid w:val="008042E2"/>
    <w:rsid w:val="00804AAC"/>
    <w:rsid w:val="00806C09"/>
    <w:rsid w:val="00811A11"/>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2CC6"/>
    <w:rsid w:val="00853A55"/>
    <w:rsid w:val="00853AF8"/>
    <w:rsid w:val="008549A5"/>
    <w:rsid w:val="00854D1C"/>
    <w:rsid w:val="0085539E"/>
    <w:rsid w:val="00856017"/>
    <w:rsid w:val="00856272"/>
    <w:rsid w:val="00861088"/>
    <w:rsid w:val="008612D1"/>
    <w:rsid w:val="008625C9"/>
    <w:rsid w:val="00862D37"/>
    <w:rsid w:val="00870709"/>
    <w:rsid w:val="00870AD8"/>
    <w:rsid w:val="00871299"/>
    <w:rsid w:val="0087161F"/>
    <w:rsid w:val="00872031"/>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60B7"/>
    <w:rsid w:val="008A7513"/>
    <w:rsid w:val="008A797C"/>
    <w:rsid w:val="008B0FC7"/>
    <w:rsid w:val="008B143D"/>
    <w:rsid w:val="008B1F90"/>
    <w:rsid w:val="008B4674"/>
    <w:rsid w:val="008C2614"/>
    <w:rsid w:val="008C2F0C"/>
    <w:rsid w:val="008C306C"/>
    <w:rsid w:val="008C3CD0"/>
    <w:rsid w:val="008C5F05"/>
    <w:rsid w:val="008C7067"/>
    <w:rsid w:val="008D1C09"/>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0D52"/>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43518"/>
    <w:rsid w:val="009472F9"/>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1C4"/>
    <w:rsid w:val="009C6B00"/>
    <w:rsid w:val="009D0916"/>
    <w:rsid w:val="009D225A"/>
    <w:rsid w:val="009D2C30"/>
    <w:rsid w:val="009D3F44"/>
    <w:rsid w:val="009D405F"/>
    <w:rsid w:val="009D54BB"/>
    <w:rsid w:val="009E18DB"/>
    <w:rsid w:val="009E38B1"/>
    <w:rsid w:val="009E399D"/>
    <w:rsid w:val="009E6805"/>
    <w:rsid w:val="009F5DA5"/>
    <w:rsid w:val="00A00290"/>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221F"/>
    <w:rsid w:val="00AD3E39"/>
    <w:rsid w:val="00AD4748"/>
    <w:rsid w:val="00AD5359"/>
    <w:rsid w:val="00AD5524"/>
    <w:rsid w:val="00AE0961"/>
    <w:rsid w:val="00AE6CAA"/>
    <w:rsid w:val="00AE7258"/>
    <w:rsid w:val="00AF02BF"/>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4B50"/>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4531"/>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2C18"/>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B7293"/>
    <w:rsid w:val="00CC46E5"/>
    <w:rsid w:val="00CC4A4A"/>
    <w:rsid w:val="00CC5C58"/>
    <w:rsid w:val="00CD5E6F"/>
    <w:rsid w:val="00CD60A3"/>
    <w:rsid w:val="00CD7D21"/>
    <w:rsid w:val="00CE0F06"/>
    <w:rsid w:val="00CE2D3B"/>
    <w:rsid w:val="00CF04E9"/>
    <w:rsid w:val="00CF0D67"/>
    <w:rsid w:val="00CF173F"/>
    <w:rsid w:val="00CF5391"/>
    <w:rsid w:val="00CF74EA"/>
    <w:rsid w:val="00CF7DFC"/>
    <w:rsid w:val="00D012F9"/>
    <w:rsid w:val="00D04137"/>
    <w:rsid w:val="00D046FA"/>
    <w:rsid w:val="00D06090"/>
    <w:rsid w:val="00D06C03"/>
    <w:rsid w:val="00D07A92"/>
    <w:rsid w:val="00D10F2A"/>
    <w:rsid w:val="00D120C6"/>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47C10"/>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5BA"/>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56989"/>
    <w:rsid w:val="00E6050E"/>
    <w:rsid w:val="00E6084A"/>
    <w:rsid w:val="00E611CC"/>
    <w:rsid w:val="00E64112"/>
    <w:rsid w:val="00E64396"/>
    <w:rsid w:val="00E6527D"/>
    <w:rsid w:val="00E662BF"/>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D5420"/>
    <w:rsid w:val="00EE01A4"/>
    <w:rsid w:val="00EE13E8"/>
    <w:rsid w:val="00EE3B50"/>
    <w:rsid w:val="00EE4895"/>
    <w:rsid w:val="00EE6DA1"/>
    <w:rsid w:val="00EE799C"/>
    <w:rsid w:val="00EE7A65"/>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544C"/>
    <w:rsid w:val="00F570D1"/>
    <w:rsid w:val="00F6315B"/>
    <w:rsid w:val="00F647E3"/>
    <w:rsid w:val="00F659E1"/>
    <w:rsid w:val="00F664BD"/>
    <w:rsid w:val="00F66BF3"/>
    <w:rsid w:val="00F7055D"/>
    <w:rsid w:val="00F71825"/>
    <w:rsid w:val="00F72277"/>
    <w:rsid w:val="00F728D5"/>
    <w:rsid w:val="00F72C06"/>
    <w:rsid w:val="00F73D0F"/>
    <w:rsid w:val="00F76A93"/>
    <w:rsid w:val="00F8085F"/>
    <w:rsid w:val="00F83FCA"/>
    <w:rsid w:val="00F84242"/>
    <w:rsid w:val="00F84F50"/>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7A3"/>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0E7B"/>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ED31FF60-4295-4D7E-9DF4-8230FB6A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cbi.nlm.nih.gov/pubmed/23856009" TargetMode="External"/><Relationship Id="rId1" Type="http://schemas.openxmlformats.org/officeDocument/2006/relationships/hyperlink" Target="http://www.ncbi.nlm.nih.gov/pubmed/23856009"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bridge9@uthsc.edu"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ridgeslab.github.io/ObesityParticulate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C15BA-E6D7-4ED6-B7A7-47191017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99099</Words>
  <Characters>564867</Characters>
  <Application>Microsoft Office Word</Application>
  <DocSecurity>0</DocSecurity>
  <Lines>4707</Lines>
  <Paragraphs>1325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662641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2</cp:revision>
  <cp:lastPrinted>2016-02-23T18:09:00Z</cp:lastPrinted>
  <dcterms:created xsi:type="dcterms:W3CDTF">2016-03-31T21:47:00Z</dcterms:created>
  <dcterms:modified xsi:type="dcterms:W3CDTF">2016-03-31T21:47:00Z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