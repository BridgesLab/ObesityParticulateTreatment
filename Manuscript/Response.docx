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F45B1" w14:textId="0636BA93" w:rsidR="00C11E96" w:rsidRPr="00CF6519" w:rsidDel="00874130" w:rsidRDefault="00C11E96" w:rsidP="002C21F8">
      <w:pPr>
        <w:rPr>
          <w:ins w:id="0" w:author="Stephenson, Erin" w:date="2016-02-24T13:23:00Z"/>
          <w:del w:id="1" w:author="Dave Bridges" w:date="2016-02-24T13:27:00Z"/>
          <w:rFonts w:ascii="Times New Roman" w:hAnsi="Times New Roman" w:cs="Times New Roman"/>
          <w:sz w:val="20"/>
          <w:szCs w:val="20"/>
          <w:rPrChange w:id="2" w:author="Dave Bridges" w:date="2016-02-24T13:30:00Z">
            <w:rPr>
              <w:ins w:id="3" w:author="Stephenson, Erin" w:date="2016-02-24T13:23:00Z"/>
              <w:del w:id="4" w:author="Dave Bridges" w:date="2016-02-24T13:27:00Z"/>
              <w:b/>
            </w:rPr>
          </w:rPrChange>
        </w:rPr>
      </w:pPr>
      <w:ins w:id="5" w:author="Stephenson, Erin" w:date="2016-02-24T13:23:00Z">
        <w:del w:id="6" w:author="Dave Bridges" w:date="2016-02-24T13:27:00Z">
          <w:r w:rsidRPr="00CF6519" w:rsidDel="00874130">
            <w:rPr>
              <w:rFonts w:ascii="Times New Roman" w:hAnsi="Times New Roman" w:cs="Times New Roman"/>
              <w:sz w:val="20"/>
              <w:szCs w:val="20"/>
              <w:rPrChange w:id="7" w:author="Dave Bridges" w:date="2016-02-24T13:30:00Z">
                <w:rPr>
                  <w:b/>
                </w:rPr>
              </w:rPrChange>
            </w:rPr>
            <w:delText>Dear Editor,</w:delText>
          </w:r>
        </w:del>
      </w:ins>
    </w:p>
    <w:p w14:paraId="5DB1776F" w14:textId="0D22F0D6" w:rsidR="00C11E96" w:rsidRPr="00CF6519" w:rsidRDefault="009E6BB7" w:rsidP="002C21F8">
      <w:pPr>
        <w:rPr>
          <w:ins w:id="8" w:author="Stephenson, Erin" w:date="2016-02-24T13:23:00Z"/>
          <w:rFonts w:ascii="Times New Roman" w:hAnsi="Times New Roman" w:cs="Times New Roman"/>
          <w:sz w:val="20"/>
          <w:szCs w:val="20"/>
          <w:rPrChange w:id="9" w:author="Dave Bridges" w:date="2016-02-24T13:30:00Z">
            <w:rPr>
              <w:ins w:id="10" w:author="Stephenson, Erin" w:date="2016-02-24T13:23:00Z"/>
              <w:b/>
            </w:rPr>
          </w:rPrChange>
        </w:rPr>
      </w:pPr>
      <w:ins w:id="11" w:author="Stephenson, Erin" w:date="2016-02-24T13:23:00Z">
        <w:r w:rsidRPr="00CF6519">
          <w:rPr>
            <w:rFonts w:ascii="Times New Roman" w:hAnsi="Times New Roman" w:cs="Times New Roman"/>
            <w:sz w:val="20"/>
            <w:szCs w:val="20"/>
            <w:rPrChange w:id="12" w:author="Dave Bridges" w:date="2016-02-24T13:30:00Z">
              <w:rPr>
                <w:b/>
              </w:rPr>
            </w:rPrChange>
          </w:rPr>
          <w:t xml:space="preserve">Thank you for giving us an opportunity to respond to the comments made by </w:t>
        </w:r>
      </w:ins>
      <w:r w:rsidR="00874130" w:rsidRPr="00CF6519">
        <w:rPr>
          <w:rFonts w:ascii="Times New Roman" w:hAnsi="Times New Roman" w:cs="Times New Roman"/>
          <w:sz w:val="20"/>
          <w:szCs w:val="20"/>
          <w:rPrChange w:id="13" w:author="Dave Bridges" w:date="2016-02-24T13:30:00Z">
            <w:rPr>
              <w:b/>
            </w:rPr>
          </w:rPrChange>
        </w:rPr>
        <w:t>the</w:t>
      </w:r>
      <w:ins w:id="14" w:author="Stephenson, Erin" w:date="2016-02-24T13:23:00Z">
        <w:r w:rsidR="00F82EAC" w:rsidRPr="00CF6519">
          <w:rPr>
            <w:rFonts w:ascii="Times New Roman" w:hAnsi="Times New Roman" w:cs="Times New Roman"/>
            <w:sz w:val="20"/>
            <w:szCs w:val="20"/>
            <w:rPrChange w:id="15" w:author="Dave Bridges" w:date="2016-02-24T13:30:00Z">
              <w:rPr>
                <w:b/>
              </w:rPr>
            </w:rPrChange>
          </w:rPr>
          <w:t xml:space="preserve"> </w:t>
        </w:r>
        <w:r w:rsidRPr="00CF6519">
          <w:rPr>
            <w:rFonts w:ascii="Times New Roman" w:hAnsi="Times New Roman" w:cs="Times New Roman"/>
            <w:sz w:val="20"/>
            <w:szCs w:val="20"/>
            <w:rPrChange w:id="16" w:author="Dave Bridges" w:date="2016-02-24T13:30:00Z">
              <w:rPr>
                <w:b/>
              </w:rPr>
            </w:rPrChange>
          </w:rPr>
          <w:t xml:space="preserve">reviewers for our </w:t>
        </w:r>
        <w:del w:id="17" w:author="Dave Bridges" w:date="2016-02-24T13:27:00Z">
          <w:r w:rsidRPr="00CF6519" w:rsidDel="00874130">
            <w:rPr>
              <w:rFonts w:ascii="Times New Roman" w:hAnsi="Times New Roman" w:cs="Times New Roman"/>
              <w:sz w:val="20"/>
              <w:szCs w:val="20"/>
              <w:rPrChange w:id="18" w:author="Dave Bridges" w:date="2016-02-24T13:30:00Z">
                <w:rPr>
                  <w:b/>
                </w:rPr>
              </w:rPrChange>
            </w:rPr>
            <w:delText>manuscript titled “</w:delText>
          </w:r>
          <w:r w:rsidR="00AC0E3E" w:rsidRPr="00CF6519" w:rsidDel="00874130">
            <w:rPr>
              <w:rFonts w:ascii="Times New Roman" w:hAnsi="Times New Roman" w:cs="Times New Roman"/>
              <w:sz w:val="20"/>
              <w:szCs w:val="20"/>
              <w:rPrChange w:id="19" w:author="Dave Bridges" w:date="2016-02-24T13:30:00Z">
                <w:rPr>
                  <w:b/>
                </w:rPr>
              </w:rPrChange>
            </w:rPr>
            <w:delText>Exposure to environmentally persistent free radicals during gestation lowers energy expenditure and impairs skeletal muscle mitochondrial function in adult mice”, which we originally submitted to the American Journal of Physiology Endocrinology &amp; Metabolism on December 17</w:delText>
          </w:r>
          <w:r w:rsidR="00AC0E3E" w:rsidRPr="00CF6519" w:rsidDel="00874130">
            <w:rPr>
              <w:rFonts w:ascii="Times New Roman" w:hAnsi="Times New Roman" w:cs="Times New Roman"/>
              <w:sz w:val="20"/>
              <w:szCs w:val="20"/>
              <w:vertAlign w:val="superscript"/>
              <w:rPrChange w:id="20" w:author="Dave Bridges" w:date="2016-02-24T13:30:00Z">
                <w:rPr>
                  <w:b/>
                  <w:vertAlign w:val="superscript"/>
                </w:rPr>
              </w:rPrChange>
            </w:rPr>
            <w:delText>th</w:delText>
          </w:r>
          <w:r w:rsidR="00AC0E3E" w:rsidRPr="00CF6519" w:rsidDel="00874130">
            <w:rPr>
              <w:rFonts w:ascii="Times New Roman" w:hAnsi="Times New Roman" w:cs="Times New Roman"/>
              <w:sz w:val="20"/>
              <w:szCs w:val="20"/>
              <w:rPrChange w:id="21" w:author="Dave Bridges" w:date="2016-02-24T13:30:00Z">
                <w:rPr>
                  <w:b/>
                </w:rPr>
              </w:rPrChange>
            </w:rPr>
            <w:delText xml:space="preserve">, 2015. </w:delText>
          </w:r>
        </w:del>
        <w:r w:rsidR="00425DE1" w:rsidRPr="00CF6519">
          <w:rPr>
            <w:rFonts w:ascii="Times New Roman" w:hAnsi="Times New Roman" w:cs="Times New Roman"/>
            <w:sz w:val="20"/>
            <w:szCs w:val="20"/>
            <w:rPrChange w:id="22" w:author="Dave Bridges" w:date="2016-02-24T13:30:00Z">
              <w:rPr>
                <w:b/>
              </w:rPr>
            </w:rPrChange>
          </w:rPr>
          <w:t xml:space="preserve">We have taken the feedback </w:t>
        </w:r>
        <w:r w:rsidR="00F80CAA" w:rsidRPr="00CF6519">
          <w:rPr>
            <w:rFonts w:ascii="Times New Roman" w:hAnsi="Times New Roman" w:cs="Times New Roman"/>
            <w:sz w:val="20"/>
            <w:szCs w:val="20"/>
            <w:rPrChange w:id="23" w:author="Dave Bridges" w:date="2016-02-24T13:30:00Z">
              <w:rPr>
                <w:b/>
              </w:rPr>
            </w:rPrChange>
          </w:rPr>
          <w:t xml:space="preserve">we received </w:t>
        </w:r>
        <w:r w:rsidR="00425DE1" w:rsidRPr="00CF6519">
          <w:rPr>
            <w:rFonts w:ascii="Times New Roman" w:hAnsi="Times New Roman" w:cs="Times New Roman"/>
            <w:sz w:val="20"/>
            <w:szCs w:val="20"/>
            <w:rPrChange w:id="24" w:author="Dave Bridges" w:date="2016-02-24T13:30:00Z">
              <w:rPr>
                <w:b/>
              </w:rPr>
            </w:rPrChange>
          </w:rPr>
          <w:t>into careful consideration and</w:t>
        </w:r>
      </w:ins>
      <w:ins w:id="25" w:author="Dave Bridges" w:date="2016-02-24T13:27:00Z">
        <w:r w:rsidR="00874130" w:rsidRPr="00CF6519">
          <w:rPr>
            <w:rFonts w:ascii="Times New Roman" w:hAnsi="Times New Roman" w:cs="Times New Roman"/>
            <w:sz w:val="20"/>
            <w:szCs w:val="20"/>
            <w:rPrChange w:id="26" w:author="Dave Bridges" w:date="2016-02-24T13:30:00Z">
              <w:rPr>
                <w:b/>
              </w:rPr>
            </w:rPrChange>
          </w:rPr>
          <w:t xml:space="preserve"> </w:t>
        </w:r>
      </w:ins>
      <w:ins w:id="27" w:author="Stephenson, Erin" w:date="2016-02-24T13:23:00Z">
        <w:del w:id="28" w:author="Dave Bridges" w:date="2016-02-24T13:27:00Z">
          <w:r w:rsidR="00B86387" w:rsidRPr="00CF6519" w:rsidDel="00874130">
            <w:rPr>
              <w:rFonts w:ascii="Times New Roman" w:hAnsi="Times New Roman" w:cs="Times New Roman"/>
              <w:sz w:val="20"/>
              <w:szCs w:val="20"/>
              <w:rPrChange w:id="29" w:author="Dave Bridges" w:date="2016-02-24T13:30:00Z">
                <w:rPr>
                  <w:b/>
                </w:rPr>
              </w:rPrChange>
            </w:rPr>
            <w:delText>, where we felt appropriate,</w:delText>
          </w:r>
          <w:r w:rsidR="00425DE1" w:rsidRPr="00CF6519" w:rsidDel="00874130">
            <w:rPr>
              <w:rFonts w:ascii="Times New Roman" w:hAnsi="Times New Roman" w:cs="Times New Roman"/>
              <w:sz w:val="20"/>
              <w:szCs w:val="20"/>
              <w:rPrChange w:id="30" w:author="Dave Bridges" w:date="2016-02-24T13:30:00Z">
                <w:rPr>
                  <w:b/>
                </w:rPr>
              </w:rPrChange>
            </w:rPr>
            <w:delText xml:space="preserve"> </w:delText>
          </w:r>
        </w:del>
        <w:r w:rsidR="00425DE1" w:rsidRPr="00CF6519">
          <w:rPr>
            <w:rFonts w:ascii="Times New Roman" w:hAnsi="Times New Roman" w:cs="Times New Roman"/>
            <w:sz w:val="20"/>
            <w:szCs w:val="20"/>
            <w:rPrChange w:id="31" w:author="Dave Bridges" w:date="2016-02-24T13:30:00Z">
              <w:rPr>
                <w:b/>
              </w:rPr>
            </w:rPrChange>
          </w:rPr>
          <w:t xml:space="preserve">have amended our manuscript accordingly. </w:t>
        </w:r>
        <w:r w:rsidR="00D078B9" w:rsidRPr="00CF6519">
          <w:rPr>
            <w:rFonts w:ascii="Times New Roman" w:hAnsi="Times New Roman" w:cs="Times New Roman"/>
            <w:sz w:val="20"/>
            <w:szCs w:val="20"/>
            <w:rPrChange w:id="32" w:author="Dave Bridges" w:date="2016-02-24T13:30:00Z">
              <w:rPr>
                <w:b/>
              </w:rPr>
            </w:rPrChange>
          </w:rPr>
          <w:t xml:space="preserve">We believe that our revised submission </w:t>
        </w:r>
        <w:r w:rsidR="0096792B" w:rsidRPr="00CF6519">
          <w:rPr>
            <w:rFonts w:ascii="Times New Roman" w:hAnsi="Times New Roman" w:cs="Times New Roman"/>
            <w:sz w:val="20"/>
            <w:szCs w:val="20"/>
            <w:rPrChange w:id="33" w:author="Dave Bridges" w:date="2016-02-24T13:30:00Z">
              <w:rPr>
                <w:b/>
              </w:rPr>
            </w:rPrChange>
          </w:rPr>
          <w:t xml:space="preserve">appropriately </w:t>
        </w:r>
        <w:r w:rsidR="00D078B9" w:rsidRPr="00CF6519">
          <w:rPr>
            <w:rFonts w:ascii="Times New Roman" w:hAnsi="Times New Roman" w:cs="Times New Roman"/>
            <w:sz w:val="20"/>
            <w:szCs w:val="20"/>
            <w:rPrChange w:id="34" w:author="Dave Bridges" w:date="2016-02-24T13:30:00Z">
              <w:rPr>
                <w:b/>
              </w:rPr>
            </w:rPrChange>
          </w:rPr>
          <w:t xml:space="preserve">addresses the concerns raised by </w:t>
        </w:r>
        <w:r w:rsidR="00F80CAA" w:rsidRPr="00CF6519">
          <w:rPr>
            <w:rFonts w:ascii="Times New Roman" w:hAnsi="Times New Roman" w:cs="Times New Roman"/>
            <w:sz w:val="20"/>
            <w:szCs w:val="20"/>
            <w:rPrChange w:id="35" w:author="Dave Bridges" w:date="2016-02-24T13:30:00Z">
              <w:rPr>
                <w:b/>
              </w:rPr>
            </w:rPrChange>
          </w:rPr>
          <w:t>you and your</w:t>
        </w:r>
        <w:r w:rsidR="00D078B9" w:rsidRPr="00CF6519">
          <w:rPr>
            <w:rFonts w:ascii="Times New Roman" w:hAnsi="Times New Roman" w:cs="Times New Roman"/>
            <w:sz w:val="20"/>
            <w:szCs w:val="20"/>
            <w:rPrChange w:id="36" w:author="Dave Bridges" w:date="2016-02-24T13:30:00Z">
              <w:rPr>
                <w:b/>
              </w:rPr>
            </w:rPrChange>
          </w:rPr>
          <w:t xml:space="preserve"> revi</w:t>
        </w:r>
        <w:r w:rsidR="0096792B" w:rsidRPr="00CF6519">
          <w:rPr>
            <w:rFonts w:ascii="Times New Roman" w:hAnsi="Times New Roman" w:cs="Times New Roman"/>
            <w:sz w:val="20"/>
            <w:szCs w:val="20"/>
            <w:rPrChange w:id="37" w:author="Dave Bridges" w:date="2016-02-24T13:30:00Z">
              <w:rPr>
                <w:b/>
              </w:rPr>
            </w:rPrChange>
          </w:rPr>
          <w:t xml:space="preserve">ewers </w:t>
        </w:r>
        <w:r w:rsidR="00F80CAA" w:rsidRPr="00CF6519">
          <w:rPr>
            <w:rFonts w:ascii="Times New Roman" w:hAnsi="Times New Roman" w:cs="Times New Roman"/>
            <w:sz w:val="20"/>
            <w:szCs w:val="20"/>
            <w:rPrChange w:id="38" w:author="Dave Bridges" w:date="2016-02-24T13:30:00Z">
              <w:rPr>
                <w:b/>
              </w:rPr>
            </w:rPrChange>
          </w:rPr>
          <w:t>during</w:t>
        </w:r>
        <w:r w:rsidR="0096792B" w:rsidRPr="00CF6519">
          <w:rPr>
            <w:rFonts w:ascii="Times New Roman" w:hAnsi="Times New Roman" w:cs="Times New Roman"/>
            <w:sz w:val="20"/>
            <w:szCs w:val="20"/>
            <w:rPrChange w:id="39" w:author="Dave Bridges" w:date="2016-02-24T13:30:00Z">
              <w:rPr>
                <w:b/>
              </w:rPr>
            </w:rPrChange>
          </w:rPr>
          <w:t xml:space="preserve"> the initial review</w:t>
        </w:r>
        <w:r w:rsidR="00F80CAA" w:rsidRPr="00CF6519">
          <w:rPr>
            <w:rFonts w:ascii="Times New Roman" w:hAnsi="Times New Roman" w:cs="Times New Roman"/>
            <w:sz w:val="20"/>
            <w:szCs w:val="20"/>
            <w:rPrChange w:id="40" w:author="Dave Bridges" w:date="2016-02-24T13:30:00Z">
              <w:rPr>
                <w:b/>
              </w:rPr>
            </w:rPrChange>
          </w:rPr>
          <w:t xml:space="preserve"> process</w:t>
        </w:r>
        <w:r w:rsidR="0096792B" w:rsidRPr="00CF6519">
          <w:rPr>
            <w:rFonts w:ascii="Times New Roman" w:hAnsi="Times New Roman" w:cs="Times New Roman"/>
            <w:sz w:val="20"/>
            <w:szCs w:val="20"/>
            <w:rPrChange w:id="41" w:author="Dave Bridges" w:date="2016-02-24T13:30:00Z">
              <w:rPr>
                <w:b/>
              </w:rPr>
            </w:rPrChange>
          </w:rPr>
          <w:t xml:space="preserve">. </w:t>
        </w:r>
        <w:r w:rsidR="00F80CAA" w:rsidRPr="00CF6519">
          <w:rPr>
            <w:rFonts w:ascii="Times New Roman" w:hAnsi="Times New Roman" w:cs="Times New Roman"/>
            <w:sz w:val="20"/>
            <w:szCs w:val="20"/>
            <w:rPrChange w:id="42" w:author="Dave Bridges" w:date="2016-02-24T13:30:00Z">
              <w:rPr>
                <w:b/>
              </w:rPr>
            </w:rPrChange>
          </w:rPr>
          <w:t xml:space="preserve">In </w:t>
        </w:r>
        <w:commentRangeStart w:id="43"/>
        <w:r w:rsidR="00F80CAA" w:rsidRPr="00CF6519">
          <w:rPr>
            <w:rFonts w:ascii="Times New Roman" w:hAnsi="Times New Roman" w:cs="Times New Roman"/>
            <w:sz w:val="20"/>
            <w:szCs w:val="20"/>
            <w:rPrChange w:id="44" w:author="Dave Bridges" w:date="2016-02-24T13:30:00Z">
              <w:rPr>
                <w:b/>
              </w:rPr>
            </w:rPrChange>
          </w:rPr>
          <w:t xml:space="preserve">many </w:t>
        </w:r>
      </w:ins>
      <w:commentRangeEnd w:id="43"/>
      <w:r w:rsidR="00CF6519" w:rsidRPr="00CF6519">
        <w:rPr>
          <w:rStyle w:val="CommentReference"/>
        </w:rPr>
        <w:commentReference w:id="43"/>
      </w:r>
      <w:ins w:id="45" w:author="Stephenson, Erin" w:date="2016-02-24T13:23:00Z">
        <w:r w:rsidR="00F80CAA" w:rsidRPr="00CF6519">
          <w:rPr>
            <w:rFonts w:ascii="Times New Roman" w:hAnsi="Times New Roman" w:cs="Times New Roman"/>
            <w:sz w:val="20"/>
            <w:szCs w:val="20"/>
            <w:rPrChange w:id="46" w:author="Dave Bridges" w:date="2016-02-24T13:30:00Z">
              <w:rPr>
                <w:b/>
              </w:rPr>
            </w:rPrChange>
          </w:rPr>
          <w:t xml:space="preserve">instances we have completed additional experiments to </w:t>
        </w:r>
        <w:proofErr w:type="spellStart"/>
        <w:r w:rsidR="00F80CAA" w:rsidRPr="00CF6519">
          <w:rPr>
            <w:rFonts w:ascii="Times New Roman" w:hAnsi="Times New Roman" w:cs="Times New Roman"/>
            <w:sz w:val="20"/>
            <w:szCs w:val="20"/>
            <w:rPrChange w:id="47" w:author="Dave Bridges" w:date="2016-02-24T13:30:00Z">
              <w:rPr>
                <w:b/>
              </w:rPr>
            </w:rPrChange>
          </w:rPr>
          <w:t>fulfil</w:t>
        </w:r>
        <w:proofErr w:type="spellEnd"/>
        <w:r w:rsidR="00F80CAA" w:rsidRPr="00CF6519">
          <w:rPr>
            <w:rFonts w:ascii="Times New Roman" w:hAnsi="Times New Roman" w:cs="Times New Roman"/>
            <w:sz w:val="20"/>
            <w:szCs w:val="20"/>
            <w:rPrChange w:id="48" w:author="Dave Bridges" w:date="2016-02-24T13:30:00Z">
              <w:rPr>
                <w:b/>
              </w:rPr>
            </w:rPrChange>
          </w:rPr>
          <w:t xml:space="preserve"> requests</w:t>
        </w:r>
        <w:r w:rsidR="002B6051" w:rsidRPr="00CF6519">
          <w:rPr>
            <w:rFonts w:ascii="Times New Roman" w:hAnsi="Times New Roman" w:cs="Times New Roman"/>
            <w:sz w:val="20"/>
            <w:szCs w:val="20"/>
            <w:rPrChange w:id="49" w:author="Dave Bridges" w:date="2016-02-24T13:30:00Z">
              <w:rPr>
                <w:b/>
              </w:rPr>
            </w:rPrChange>
          </w:rPr>
          <w:t xml:space="preserve"> and improve the quality of our paper. </w:t>
        </w:r>
        <w:r w:rsidR="00425DE1" w:rsidRPr="00CF6519">
          <w:rPr>
            <w:rFonts w:ascii="Times New Roman" w:hAnsi="Times New Roman" w:cs="Times New Roman"/>
            <w:sz w:val="20"/>
            <w:szCs w:val="20"/>
            <w:rPrChange w:id="50" w:author="Dave Bridges" w:date="2016-02-24T13:30:00Z">
              <w:rPr>
                <w:b/>
              </w:rPr>
            </w:rPrChange>
          </w:rPr>
          <w:t xml:space="preserve">Please find our direct response to each </w:t>
        </w:r>
        <w:r w:rsidR="0096792B" w:rsidRPr="00CF6519">
          <w:rPr>
            <w:rFonts w:ascii="Times New Roman" w:hAnsi="Times New Roman" w:cs="Times New Roman"/>
            <w:sz w:val="20"/>
            <w:szCs w:val="20"/>
            <w:rPrChange w:id="51" w:author="Dave Bridges" w:date="2016-02-24T13:30:00Z">
              <w:rPr>
                <w:b/>
              </w:rPr>
            </w:rPrChange>
          </w:rPr>
          <w:t>of the comments</w:t>
        </w:r>
        <w:r w:rsidR="00425DE1" w:rsidRPr="00CF6519">
          <w:rPr>
            <w:rFonts w:ascii="Times New Roman" w:hAnsi="Times New Roman" w:cs="Times New Roman"/>
            <w:sz w:val="20"/>
            <w:szCs w:val="20"/>
            <w:rPrChange w:id="52" w:author="Dave Bridges" w:date="2016-02-24T13:30:00Z">
              <w:rPr>
                <w:b/>
              </w:rPr>
            </w:rPrChange>
          </w:rPr>
          <w:t xml:space="preserve"> below</w:t>
        </w:r>
        <w:r w:rsidR="002B6051" w:rsidRPr="00CF6519">
          <w:rPr>
            <w:rFonts w:ascii="Times New Roman" w:hAnsi="Times New Roman" w:cs="Times New Roman"/>
            <w:sz w:val="20"/>
            <w:szCs w:val="20"/>
            <w:rPrChange w:id="53" w:author="Dave Bridges" w:date="2016-02-24T13:30:00Z">
              <w:rPr>
                <w:b/>
              </w:rPr>
            </w:rPrChange>
          </w:rPr>
          <w:t xml:space="preserve">. </w:t>
        </w:r>
        <w:r w:rsidR="00501324" w:rsidRPr="00CF6519">
          <w:rPr>
            <w:rFonts w:ascii="Times New Roman" w:hAnsi="Times New Roman" w:cs="Times New Roman"/>
            <w:sz w:val="20"/>
            <w:szCs w:val="20"/>
            <w:rPrChange w:id="54" w:author="Dave Bridges" w:date="2016-02-24T13:30:00Z">
              <w:rPr>
                <w:b/>
              </w:rPr>
            </w:rPrChange>
          </w:rPr>
          <w:t>We hope you will now find our manuscript suitable for publication. If not, we welcome any further feedback you or your chosen reviewers may have.</w:t>
        </w:r>
      </w:ins>
    </w:p>
    <w:p w14:paraId="7C3FB8E2" w14:textId="685BD92A" w:rsidR="00017BCB" w:rsidRPr="00CF6519" w:rsidDel="00874130" w:rsidRDefault="00FE017A" w:rsidP="002C21F8">
      <w:pPr>
        <w:rPr>
          <w:ins w:id="55" w:author="Stephenson, Erin" w:date="2016-02-24T13:23:00Z"/>
          <w:del w:id="56" w:author="Dave Bridges" w:date="2016-02-24T13:27:00Z"/>
          <w:rFonts w:ascii="Times New Roman" w:hAnsi="Times New Roman" w:cs="Times New Roman"/>
          <w:sz w:val="20"/>
          <w:szCs w:val="20"/>
          <w:rPrChange w:id="57" w:author="Dave Bridges" w:date="2016-02-24T13:30:00Z">
            <w:rPr>
              <w:ins w:id="58" w:author="Stephenson, Erin" w:date="2016-02-24T13:23:00Z"/>
              <w:del w:id="59" w:author="Dave Bridges" w:date="2016-02-24T13:27:00Z"/>
              <w:b/>
            </w:rPr>
          </w:rPrChange>
        </w:rPr>
      </w:pPr>
      <w:ins w:id="60" w:author="Stephenson, Erin" w:date="2016-02-24T13:23:00Z">
        <w:del w:id="61" w:author="Dave Bridges" w:date="2016-02-24T13:27:00Z">
          <w:r w:rsidRPr="00CF6519" w:rsidDel="00874130">
            <w:rPr>
              <w:rFonts w:ascii="Times New Roman" w:hAnsi="Times New Roman" w:cs="Times New Roman"/>
              <w:sz w:val="20"/>
              <w:szCs w:val="20"/>
              <w:rPrChange w:id="62" w:author="Dave Bridges" w:date="2016-02-24T13:30:00Z">
                <w:rPr>
                  <w:b/>
                </w:rPr>
              </w:rPrChange>
            </w:rPr>
            <w:delText>With r</w:delText>
          </w:r>
          <w:r w:rsidR="00817F70" w:rsidRPr="00CF6519" w:rsidDel="00874130">
            <w:rPr>
              <w:rFonts w:ascii="Times New Roman" w:hAnsi="Times New Roman" w:cs="Times New Roman"/>
              <w:sz w:val="20"/>
              <w:szCs w:val="20"/>
              <w:rPrChange w:id="63" w:author="Dave Bridges" w:date="2016-02-24T13:30:00Z">
                <w:rPr>
                  <w:b/>
                </w:rPr>
              </w:rPrChange>
            </w:rPr>
            <w:delText>egards</w:delText>
          </w:r>
        </w:del>
      </w:ins>
    </w:p>
    <w:p w14:paraId="33A4B4F5" w14:textId="77777777" w:rsidR="00817F70" w:rsidRPr="00CF6519" w:rsidRDefault="00817F70" w:rsidP="002C21F8">
      <w:pPr>
        <w:rPr>
          <w:rFonts w:ascii="Times New Roman" w:hAnsi="Times New Roman" w:cs="Times New Roman"/>
          <w:sz w:val="20"/>
          <w:szCs w:val="20"/>
          <w:rPrChange w:id="64" w:author="Dave Bridges" w:date="2016-02-24T13:30:00Z">
            <w:rPr>
              <w:b/>
            </w:rPr>
          </w:rPrChange>
        </w:rPr>
      </w:pPr>
    </w:p>
    <w:p w14:paraId="50BEE269" w14:textId="77777777" w:rsidR="002C21F8" w:rsidRPr="00CF6519" w:rsidRDefault="002C21F8" w:rsidP="002C21F8">
      <w:pPr>
        <w:rPr>
          <w:rFonts w:ascii="Times New Roman" w:hAnsi="Times New Roman" w:cs="Times New Roman"/>
          <w:color w:val="FF0000"/>
          <w:sz w:val="20"/>
          <w:szCs w:val="20"/>
          <w:rPrChange w:id="6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6" w:author="Dave Bridges" w:date="2016-02-24T13:30:00Z">
            <w:rPr>
              <w:color w:val="808080" w:themeColor="background1" w:themeShade="80"/>
            </w:rPr>
          </w:rPrChange>
        </w:rPr>
        <w:t xml:space="preserve">Reviewer comments: </w:t>
      </w:r>
    </w:p>
    <w:p w14:paraId="4600B3F4" w14:textId="77777777" w:rsidR="002C21F8" w:rsidRPr="00CF6519" w:rsidRDefault="002C21F8" w:rsidP="002C21F8">
      <w:pPr>
        <w:rPr>
          <w:rFonts w:ascii="Times New Roman" w:hAnsi="Times New Roman" w:cs="Times New Roman"/>
          <w:color w:val="FF0000"/>
          <w:sz w:val="20"/>
          <w:szCs w:val="20"/>
          <w:rPrChange w:id="6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8" w:author="Dave Bridges" w:date="2016-02-24T13:30:00Z">
            <w:rPr>
              <w:color w:val="808080" w:themeColor="background1" w:themeShade="80"/>
            </w:rPr>
          </w:rPrChange>
        </w:rPr>
        <w:t>Reviewer #1 (Comments to the Author (Required)):</w:t>
      </w:r>
    </w:p>
    <w:p w14:paraId="2404815E" w14:textId="77777777" w:rsidR="002C21F8" w:rsidRPr="00CF6519" w:rsidRDefault="002C21F8" w:rsidP="002C21F8">
      <w:pPr>
        <w:rPr>
          <w:rFonts w:ascii="Times New Roman" w:hAnsi="Times New Roman" w:cs="Times New Roman"/>
          <w:color w:val="FF0000"/>
          <w:sz w:val="20"/>
          <w:szCs w:val="20"/>
          <w:rPrChange w:id="6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0" w:author="Dave Bridges" w:date="2016-02-24T13:30:00Z">
            <w:rPr>
              <w:color w:val="808080" w:themeColor="background1" w:themeShade="80"/>
            </w:rPr>
          </w:rPrChange>
        </w:rPr>
        <w:t xml:space="preserve">In this manuscript, Stephenson et al investigated the effects of in utero exposure to Environmentally Persistent Free Radicals (EPFR's) on growth, metabolism, </w:t>
      </w:r>
      <w:proofErr w:type="gramStart"/>
      <w:r w:rsidRPr="00CF6519">
        <w:rPr>
          <w:rFonts w:ascii="Times New Roman" w:hAnsi="Times New Roman" w:cs="Times New Roman"/>
          <w:color w:val="FF0000"/>
          <w:sz w:val="20"/>
          <w:szCs w:val="20"/>
          <w:rPrChange w:id="71" w:author="Dave Bridges" w:date="2016-02-24T13:30:00Z">
            <w:rPr>
              <w:color w:val="808080" w:themeColor="background1" w:themeShade="80"/>
            </w:rPr>
          </w:rPrChange>
        </w:rPr>
        <w:t>energy</w:t>
      </w:r>
      <w:proofErr w:type="gramEnd"/>
      <w:r w:rsidRPr="00CF6519">
        <w:rPr>
          <w:rFonts w:ascii="Times New Roman" w:hAnsi="Times New Roman" w:cs="Times New Roman"/>
          <w:color w:val="FF0000"/>
          <w:sz w:val="20"/>
          <w:szCs w:val="20"/>
          <w:rPrChange w:id="72" w:author="Dave Bridges" w:date="2016-02-24T13:30:00Z">
            <w:rPr>
              <w:color w:val="808080" w:themeColor="background1" w:themeShade="80"/>
            </w:rPr>
          </w:rPrChange>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14:paraId="5BE3B1F0" w14:textId="77777777" w:rsidR="002C21F8" w:rsidRPr="00CF6519" w:rsidRDefault="002C21F8" w:rsidP="002C21F8">
      <w:pPr>
        <w:rPr>
          <w:rFonts w:ascii="Times New Roman" w:hAnsi="Times New Roman" w:cs="Times New Roman"/>
          <w:color w:val="FF0000"/>
          <w:sz w:val="20"/>
          <w:szCs w:val="20"/>
          <w:rPrChange w:id="7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4" w:author="Dave Bridges" w:date="2016-02-24T13:30:00Z">
            <w:rPr>
              <w:color w:val="808080" w:themeColor="background1" w:themeShade="80"/>
            </w:rPr>
          </w:rPrChange>
        </w:rPr>
        <w:t xml:space="preserve">Comments: </w:t>
      </w:r>
    </w:p>
    <w:p w14:paraId="492E2645" w14:textId="77777777" w:rsidR="002C21F8" w:rsidRPr="00CF6519" w:rsidRDefault="002C21F8" w:rsidP="002C21F8">
      <w:pPr>
        <w:rPr>
          <w:rFonts w:ascii="Times New Roman" w:hAnsi="Times New Roman" w:cs="Times New Roman"/>
          <w:color w:val="FF0000"/>
          <w:sz w:val="20"/>
          <w:szCs w:val="20"/>
          <w:rPrChange w:id="7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6" w:author="Dave Bridges" w:date="2016-02-24T13:30:00Z">
            <w:rPr>
              <w:color w:val="808080" w:themeColor="background1" w:themeShade="80"/>
            </w:rPr>
          </w:rPrChange>
        </w:rPr>
        <w:t xml:space="preserve">The report did not show any signaling data to support alteration in skeletal muscle metabolism or growth. It will be helpful to include some Western blot on </w:t>
      </w:r>
      <w:proofErr w:type="spellStart"/>
      <w:r w:rsidRPr="00CF6519">
        <w:rPr>
          <w:rFonts w:ascii="Times New Roman" w:hAnsi="Times New Roman" w:cs="Times New Roman"/>
          <w:color w:val="FF0000"/>
          <w:sz w:val="20"/>
          <w:szCs w:val="20"/>
          <w:rPrChange w:id="77" w:author="Dave Bridges" w:date="2016-02-24T13:30:00Z">
            <w:rPr>
              <w:color w:val="808080" w:themeColor="background1" w:themeShade="80"/>
            </w:rPr>
          </w:rPrChange>
        </w:rPr>
        <w:t>phospho</w:t>
      </w:r>
      <w:proofErr w:type="spellEnd"/>
      <w:r w:rsidRPr="00CF6519">
        <w:rPr>
          <w:rFonts w:ascii="Times New Roman" w:hAnsi="Times New Roman" w:cs="Times New Roman"/>
          <w:color w:val="FF0000"/>
          <w:sz w:val="20"/>
          <w:szCs w:val="20"/>
          <w:rPrChange w:id="78" w:author="Dave Bridges" w:date="2016-02-24T13:30:00Z">
            <w:rPr>
              <w:color w:val="808080" w:themeColor="background1" w:themeShade="80"/>
            </w:rPr>
          </w:rPrChange>
        </w:rPr>
        <w:t xml:space="preserve">-proteins which are regulated by insulin/ IGF1 (such as </w:t>
      </w:r>
      <w:proofErr w:type="spellStart"/>
      <w:r w:rsidRPr="00CF6519">
        <w:rPr>
          <w:rFonts w:ascii="Times New Roman" w:hAnsi="Times New Roman" w:cs="Times New Roman"/>
          <w:color w:val="FF0000"/>
          <w:sz w:val="20"/>
          <w:szCs w:val="20"/>
          <w:rPrChange w:id="79" w:author="Dave Bridges" w:date="2016-02-24T13:30:00Z">
            <w:rPr>
              <w:color w:val="808080" w:themeColor="background1" w:themeShade="80"/>
            </w:rPr>
          </w:rPrChange>
        </w:rPr>
        <w:t>Akt</w:t>
      </w:r>
      <w:proofErr w:type="spellEnd"/>
      <w:r w:rsidRPr="00CF6519">
        <w:rPr>
          <w:rFonts w:ascii="Times New Roman" w:hAnsi="Times New Roman" w:cs="Times New Roman"/>
          <w:color w:val="FF0000"/>
          <w:sz w:val="20"/>
          <w:szCs w:val="20"/>
          <w:rPrChange w:id="80" w:author="Dave Bridges" w:date="2016-02-24T13:30:00Z">
            <w:rPr>
              <w:color w:val="808080" w:themeColor="background1" w:themeShade="80"/>
            </w:rPr>
          </w:rPrChange>
        </w:rPr>
        <w:t xml:space="preserve"> and p70S6K). </w:t>
      </w:r>
    </w:p>
    <w:p w14:paraId="0A7EF5FE" w14:textId="6BE29942" w:rsidR="002C21F8" w:rsidRPr="00CF6519" w:rsidRDefault="00920538" w:rsidP="002C21F8">
      <w:pPr>
        <w:rPr>
          <w:rFonts w:ascii="Times New Roman" w:hAnsi="Times New Roman" w:cs="Times New Roman"/>
          <w:sz w:val="20"/>
          <w:szCs w:val="20"/>
          <w:rPrChange w:id="81" w:author="Dave Bridges" w:date="2016-02-24T13:30:00Z">
            <w:rPr>
              <w:b/>
            </w:rPr>
          </w:rPrChange>
        </w:rPr>
      </w:pPr>
      <w:ins w:id="82" w:author="Dave Bridges" w:date="2016-02-20T08:49:00Z">
        <w:r w:rsidRPr="00CF6519">
          <w:rPr>
            <w:rFonts w:ascii="Times New Roman" w:hAnsi="Times New Roman" w:cs="Times New Roman"/>
            <w:sz w:val="20"/>
            <w:szCs w:val="20"/>
            <w:rPrChange w:id="83" w:author="Dave Bridges" w:date="2016-02-24T13:30:00Z">
              <w:rPr>
                <w:b/>
              </w:rPr>
            </w:rPrChange>
          </w:rPr>
          <w:t xml:space="preserve">We </w:t>
        </w:r>
      </w:ins>
      <w:del w:id="84" w:author="Dave Bridges" w:date="2016-02-20T08:49:00Z">
        <w:r w:rsidR="002C21F8" w:rsidRPr="00CF6519">
          <w:rPr>
            <w:rFonts w:ascii="Times New Roman" w:hAnsi="Times New Roman" w:cs="Times New Roman"/>
            <w:sz w:val="20"/>
            <w:szCs w:val="20"/>
            <w:rPrChange w:id="85" w:author="Dave Bridges" w:date="2016-02-24T13:30:00Z">
              <w:rPr>
                <w:b/>
              </w:rPr>
            </w:rPrChange>
          </w:rPr>
          <w:delText xml:space="preserve">Response: We </w:delText>
        </w:r>
        <w:r w:rsidR="00E522E8" w:rsidRPr="00CF6519">
          <w:rPr>
            <w:rFonts w:ascii="Times New Roman" w:hAnsi="Times New Roman" w:cs="Times New Roman"/>
            <w:sz w:val="20"/>
            <w:szCs w:val="20"/>
            <w:rPrChange w:id="86" w:author="Dave Bridges" w:date="2016-02-24T13:30:00Z">
              <w:rPr>
                <w:b/>
              </w:rPr>
            </w:rPrChange>
          </w:rPr>
          <w:delText xml:space="preserve">had </w:delText>
        </w:r>
      </w:del>
      <w:r w:rsidR="002C21F8" w:rsidRPr="00CF6519">
        <w:rPr>
          <w:rFonts w:ascii="Times New Roman" w:hAnsi="Times New Roman" w:cs="Times New Roman"/>
          <w:sz w:val="20"/>
          <w:szCs w:val="20"/>
          <w:rPrChange w:id="87" w:author="Dave Bridges" w:date="2016-02-24T13:30:00Z">
            <w:rPr>
              <w:b/>
            </w:rPr>
          </w:rPrChange>
        </w:rPr>
        <w:t xml:space="preserve">measured </w:t>
      </w:r>
      <w:proofErr w:type="spellStart"/>
      <w:r w:rsidR="002C21F8" w:rsidRPr="00CF6519">
        <w:rPr>
          <w:rFonts w:ascii="Times New Roman" w:hAnsi="Times New Roman" w:cs="Times New Roman"/>
          <w:sz w:val="20"/>
          <w:szCs w:val="20"/>
          <w:rPrChange w:id="88" w:author="Dave Bridges" w:date="2016-02-24T13:30:00Z">
            <w:rPr>
              <w:b/>
            </w:rPr>
          </w:rPrChange>
        </w:rPr>
        <w:t>Akt</w:t>
      </w:r>
      <w:proofErr w:type="spellEnd"/>
      <w:r w:rsidR="002C21F8" w:rsidRPr="00CF6519">
        <w:rPr>
          <w:rFonts w:ascii="Times New Roman" w:hAnsi="Times New Roman" w:cs="Times New Roman"/>
          <w:sz w:val="20"/>
          <w:szCs w:val="20"/>
          <w:rPrChange w:id="89" w:author="Dave Bridges" w:date="2016-02-24T13:30:00Z">
            <w:rPr>
              <w:b/>
            </w:rPr>
          </w:rPrChange>
        </w:rPr>
        <w:t xml:space="preserve"> phosphorylation on </w:t>
      </w:r>
      <w:ins w:id="90" w:author="Dave Bridges" w:date="2016-02-24T13:23:00Z">
        <w:r w:rsidR="002C21F8" w:rsidRPr="00CF6519">
          <w:rPr>
            <w:rFonts w:ascii="Times New Roman" w:hAnsi="Times New Roman" w:cs="Times New Roman"/>
            <w:sz w:val="20"/>
            <w:szCs w:val="20"/>
            <w:rPrChange w:id="91" w:author="Dave Bridges" w:date="2016-02-24T13:30:00Z">
              <w:rPr>
                <w:b/>
              </w:rPr>
            </w:rPrChange>
          </w:rPr>
          <w:t>Ser47</w:t>
        </w:r>
      </w:ins>
      <w:ins w:id="92" w:author="Dave Bridges" w:date="2016-02-20T08:49:00Z">
        <w:r w:rsidRPr="00CF6519">
          <w:rPr>
            <w:rFonts w:ascii="Times New Roman" w:hAnsi="Times New Roman" w:cs="Times New Roman"/>
            <w:sz w:val="20"/>
            <w:szCs w:val="20"/>
            <w:rPrChange w:id="93" w:author="Dave Bridges" w:date="2016-02-24T13:30:00Z">
              <w:rPr>
                <w:b/>
              </w:rPr>
            </w:rPrChange>
          </w:rPr>
          <w:t>3</w:t>
        </w:r>
      </w:ins>
      <w:del w:id="94" w:author="Dave Bridges" w:date="2016-02-20T08:49:00Z">
        <w:r w:rsidR="002C21F8" w:rsidRPr="00CF6519" w:rsidDel="00920538">
          <w:rPr>
            <w:rFonts w:ascii="Times New Roman" w:hAnsi="Times New Roman" w:cs="Times New Roman"/>
            <w:sz w:val="20"/>
            <w:szCs w:val="20"/>
            <w:rPrChange w:id="95" w:author="Dave Bridges" w:date="2016-02-24T13:30:00Z">
              <w:rPr>
                <w:b/>
              </w:rPr>
            </w:rPrChange>
          </w:rPr>
          <w:delText>4</w:delText>
        </w:r>
      </w:del>
      <w:del w:id="96" w:author="Dave Bridges" w:date="2016-02-24T13:23:00Z">
        <w:r w:rsidR="002C21F8" w:rsidRPr="00CF6519">
          <w:rPr>
            <w:rFonts w:ascii="Times New Roman" w:hAnsi="Times New Roman" w:cs="Times New Roman"/>
            <w:sz w:val="20"/>
            <w:szCs w:val="20"/>
            <w:rPrChange w:id="97" w:author="Dave Bridges" w:date="2016-02-24T13:30:00Z">
              <w:rPr>
                <w:sz w:val="20"/>
                <w:szCs w:val="20"/>
              </w:rPr>
            </w:rPrChange>
          </w:rPr>
          <w:delText>Ser474</w:delText>
        </w:r>
      </w:del>
      <w:r w:rsidR="002C21F8" w:rsidRPr="00CF6519">
        <w:rPr>
          <w:rFonts w:ascii="Times New Roman" w:hAnsi="Times New Roman" w:cs="Times New Roman"/>
          <w:sz w:val="20"/>
          <w:szCs w:val="20"/>
          <w:rPrChange w:id="98" w:author="Dave Bridges" w:date="2016-02-24T13:30:00Z">
            <w:rPr>
              <w:b/>
            </w:rPr>
          </w:rPrChange>
        </w:rPr>
        <w:t>, S6K phosphorylation on Thr389, and AMPK phosphorylati</w:t>
      </w:r>
      <w:r w:rsidR="001077DD" w:rsidRPr="00CF6519">
        <w:rPr>
          <w:rFonts w:ascii="Times New Roman" w:hAnsi="Times New Roman" w:cs="Times New Roman"/>
          <w:sz w:val="20"/>
          <w:szCs w:val="20"/>
          <w:rPrChange w:id="99" w:author="Dave Bridges" w:date="2016-02-24T13:30:00Z">
            <w:rPr>
              <w:b/>
            </w:rPr>
          </w:rPrChange>
        </w:rPr>
        <w:t>o</w:t>
      </w:r>
      <w:r w:rsidR="002C21F8" w:rsidRPr="00CF6519">
        <w:rPr>
          <w:rFonts w:ascii="Times New Roman" w:hAnsi="Times New Roman" w:cs="Times New Roman"/>
          <w:sz w:val="20"/>
          <w:szCs w:val="20"/>
          <w:rPrChange w:id="100" w:author="Dave Bridges" w:date="2016-02-24T13:30:00Z">
            <w:rPr>
              <w:b/>
            </w:rPr>
          </w:rPrChange>
        </w:rPr>
        <w:t>n on Thr172</w:t>
      </w:r>
      <w:r w:rsidR="00E522E8" w:rsidRPr="00CF6519">
        <w:rPr>
          <w:rFonts w:ascii="Times New Roman" w:hAnsi="Times New Roman" w:cs="Times New Roman"/>
          <w:sz w:val="20"/>
          <w:szCs w:val="20"/>
          <w:rPrChange w:id="101" w:author="Dave Bridges" w:date="2016-02-24T13:30:00Z">
            <w:rPr>
              <w:b/>
            </w:rPr>
          </w:rPrChange>
        </w:rPr>
        <w:t xml:space="preserve"> </w:t>
      </w:r>
      <w:ins w:id="102" w:author="Dave Bridges" w:date="2016-02-20T08:50:00Z">
        <w:r w:rsidRPr="00CF6519">
          <w:rPr>
            <w:rFonts w:ascii="Times New Roman" w:hAnsi="Times New Roman" w:cs="Times New Roman"/>
            <w:sz w:val="20"/>
            <w:szCs w:val="20"/>
            <w:rPrChange w:id="103" w:author="Dave Bridges" w:date="2016-02-24T13:30:00Z">
              <w:rPr>
                <w:b/>
              </w:rPr>
            </w:rPrChange>
          </w:rPr>
          <w:t xml:space="preserve">from quadriceps lysates </w:t>
        </w:r>
      </w:ins>
      <w:r w:rsidR="00E522E8" w:rsidRPr="00CF6519">
        <w:rPr>
          <w:rFonts w:ascii="Times New Roman" w:hAnsi="Times New Roman" w:cs="Times New Roman"/>
          <w:sz w:val="20"/>
          <w:szCs w:val="20"/>
          <w:rPrChange w:id="104" w:author="Dave Bridges" w:date="2016-02-24T13:30:00Z">
            <w:rPr>
              <w:b/>
            </w:rPr>
          </w:rPrChange>
        </w:rPr>
        <w:t xml:space="preserve">via western </w:t>
      </w:r>
      <w:ins w:id="105" w:author="Dave Bridges" w:date="2016-02-24T13:23:00Z">
        <w:r w:rsidR="00E522E8" w:rsidRPr="00CF6519">
          <w:rPr>
            <w:rFonts w:ascii="Times New Roman" w:hAnsi="Times New Roman" w:cs="Times New Roman"/>
            <w:sz w:val="20"/>
            <w:szCs w:val="20"/>
            <w:rPrChange w:id="106" w:author="Dave Bridges" w:date="2016-02-24T13:30:00Z">
              <w:rPr>
                <w:b/>
              </w:rPr>
            </w:rPrChange>
          </w:rPr>
          <w:t>blot</w:t>
        </w:r>
      </w:ins>
      <w:ins w:id="107" w:author="Dave Bridges" w:date="2016-02-20T08:51:00Z">
        <w:r w:rsidRPr="00CF6519">
          <w:rPr>
            <w:rFonts w:ascii="Times New Roman" w:hAnsi="Times New Roman" w:cs="Times New Roman"/>
            <w:sz w:val="20"/>
            <w:szCs w:val="20"/>
            <w:rPrChange w:id="108" w:author="Dave Bridges" w:date="2016-02-24T13:30:00Z">
              <w:rPr>
                <w:b/>
              </w:rPr>
            </w:rPrChange>
          </w:rPr>
          <w:t>ting</w:t>
        </w:r>
      </w:ins>
      <w:del w:id="109" w:author="Dave Bridges" w:date="2016-02-24T13:23:00Z">
        <w:r w:rsidR="00E522E8" w:rsidRPr="00CF6519">
          <w:rPr>
            <w:rFonts w:ascii="Times New Roman" w:hAnsi="Times New Roman" w:cs="Times New Roman"/>
            <w:sz w:val="20"/>
            <w:szCs w:val="20"/>
            <w:rPrChange w:id="110" w:author="Dave Bridges" w:date="2016-02-24T13:30:00Z">
              <w:rPr>
                <w:sz w:val="20"/>
                <w:szCs w:val="20"/>
              </w:rPr>
            </w:rPrChange>
          </w:rPr>
          <w:delText>blot</w:delText>
        </w:r>
      </w:del>
      <w:r w:rsidR="00D32C5B" w:rsidRPr="00CF6519">
        <w:rPr>
          <w:rFonts w:ascii="Times New Roman" w:hAnsi="Times New Roman" w:cs="Times New Roman"/>
          <w:sz w:val="20"/>
          <w:szCs w:val="20"/>
          <w:rPrChange w:id="111" w:author="Dave Bridges" w:date="2016-02-24T13:30:00Z">
            <w:rPr>
              <w:b/>
            </w:rPr>
          </w:rPrChange>
        </w:rPr>
        <w:t xml:space="preserve">. </w:t>
      </w:r>
      <w:del w:id="112" w:author="Dave Bridges" w:date="2016-02-20T08:50:00Z">
        <w:r w:rsidR="00D32C5B" w:rsidRPr="00CF6519">
          <w:rPr>
            <w:rFonts w:ascii="Times New Roman" w:hAnsi="Times New Roman" w:cs="Times New Roman"/>
            <w:sz w:val="20"/>
            <w:szCs w:val="20"/>
            <w:rPrChange w:id="113" w:author="Dave Bridges" w:date="2016-02-24T13:30:00Z">
              <w:rPr>
                <w:b/>
              </w:rPr>
            </w:rPrChange>
          </w:rPr>
          <w:delText xml:space="preserve">We felt that this data did not </w:delText>
        </w:r>
        <w:r w:rsidR="0044379B" w:rsidRPr="00CF6519">
          <w:rPr>
            <w:rFonts w:ascii="Times New Roman" w:hAnsi="Times New Roman" w:cs="Times New Roman"/>
            <w:sz w:val="20"/>
            <w:szCs w:val="20"/>
            <w:rPrChange w:id="114" w:author="Dave Bridges" w:date="2016-02-24T13:30:00Z">
              <w:rPr>
                <w:b/>
              </w:rPr>
            </w:rPrChange>
          </w:rPr>
          <w:delText>add any value to our manuscript</w:delText>
        </w:r>
        <w:r w:rsidR="00D32C5B" w:rsidRPr="00CF6519">
          <w:rPr>
            <w:rFonts w:ascii="Times New Roman" w:hAnsi="Times New Roman" w:cs="Times New Roman"/>
            <w:sz w:val="20"/>
            <w:szCs w:val="20"/>
            <w:rPrChange w:id="115" w:author="Dave Bridges" w:date="2016-02-24T13:30:00Z">
              <w:rPr>
                <w:b/>
              </w:rPr>
            </w:rPrChange>
          </w:rPr>
          <w:delText xml:space="preserve"> as there were no differences </w:delText>
        </w:r>
        <w:r w:rsidR="00E522E8" w:rsidRPr="00CF6519">
          <w:rPr>
            <w:rFonts w:ascii="Times New Roman" w:hAnsi="Times New Roman" w:cs="Times New Roman"/>
            <w:sz w:val="20"/>
            <w:szCs w:val="20"/>
            <w:rPrChange w:id="116" w:author="Dave Bridges" w:date="2016-02-24T13:30:00Z">
              <w:rPr>
                <w:b/>
              </w:rPr>
            </w:rPrChange>
          </w:rPr>
          <w:delText xml:space="preserve">between the groups, </w:delText>
        </w:r>
        <w:r w:rsidR="00D57909" w:rsidRPr="00CF6519">
          <w:rPr>
            <w:rFonts w:ascii="Times New Roman" w:hAnsi="Times New Roman" w:cs="Times New Roman"/>
            <w:sz w:val="20"/>
            <w:szCs w:val="20"/>
            <w:rPrChange w:id="117" w:author="Dave Bridges" w:date="2016-02-24T13:30:00Z">
              <w:rPr>
                <w:b/>
              </w:rPr>
            </w:rPrChange>
          </w:rPr>
          <w:delText>thus</w:delText>
        </w:r>
        <w:r w:rsidR="00E522E8" w:rsidRPr="00CF6519">
          <w:rPr>
            <w:rFonts w:ascii="Times New Roman" w:hAnsi="Times New Roman" w:cs="Times New Roman"/>
            <w:sz w:val="20"/>
            <w:szCs w:val="20"/>
            <w:rPrChange w:id="118" w:author="Dave Bridges" w:date="2016-02-24T13:30:00Z">
              <w:rPr>
                <w:b/>
              </w:rPr>
            </w:rPrChange>
          </w:rPr>
          <w:delText xml:space="preserve"> chose not to include it</w:delText>
        </w:r>
        <w:r w:rsidR="002420C5" w:rsidRPr="00CF6519">
          <w:rPr>
            <w:rFonts w:ascii="Times New Roman" w:hAnsi="Times New Roman" w:cs="Times New Roman"/>
            <w:sz w:val="20"/>
            <w:szCs w:val="20"/>
            <w:rPrChange w:id="119" w:author="Dave Bridges" w:date="2016-02-24T13:30:00Z">
              <w:rPr>
                <w:b/>
              </w:rPr>
            </w:rPrChange>
          </w:rPr>
          <w:delText xml:space="preserve"> in our original submission. </w:delText>
        </w:r>
      </w:del>
      <w:del w:id="120" w:author="Dave Bridges" w:date="2016-02-20T08:49:00Z">
        <w:r w:rsidR="002420C5" w:rsidRPr="00CF6519">
          <w:rPr>
            <w:rFonts w:ascii="Times New Roman" w:hAnsi="Times New Roman" w:cs="Times New Roman"/>
            <w:sz w:val="20"/>
            <w:szCs w:val="20"/>
            <w:rPrChange w:id="121" w:author="Dave Bridges" w:date="2016-02-24T13:30:00Z">
              <w:rPr>
                <w:b/>
              </w:rPr>
            </w:rPrChange>
          </w:rPr>
          <w:delText>This data is included here</w:delText>
        </w:r>
        <w:r w:rsidR="00DB266D" w:rsidRPr="00CF6519">
          <w:rPr>
            <w:rFonts w:ascii="Times New Roman" w:hAnsi="Times New Roman" w:cs="Times New Roman"/>
            <w:sz w:val="20"/>
            <w:szCs w:val="20"/>
            <w:rPrChange w:id="122" w:author="Dave Bridges" w:date="2016-02-24T13:30:00Z">
              <w:rPr>
                <w:b/>
              </w:rPr>
            </w:rPrChange>
          </w:rPr>
          <w:delText xml:space="preserve"> for your convenience</w:delText>
        </w:r>
        <w:r w:rsidR="00D57909" w:rsidRPr="00CF6519">
          <w:rPr>
            <w:rFonts w:ascii="Times New Roman" w:hAnsi="Times New Roman" w:cs="Times New Roman"/>
            <w:sz w:val="20"/>
            <w:szCs w:val="20"/>
            <w:rPrChange w:id="123" w:author="Dave Bridges" w:date="2016-02-24T13:30:00Z">
              <w:rPr>
                <w:b/>
              </w:rPr>
            </w:rPrChange>
          </w:rPr>
          <w:delText>;</w:delText>
        </w:r>
        <w:r w:rsidR="002420C5" w:rsidRPr="00CF6519">
          <w:rPr>
            <w:rFonts w:ascii="Times New Roman" w:hAnsi="Times New Roman" w:cs="Times New Roman"/>
            <w:sz w:val="20"/>
            <w:szCs w:val="20"/>
            <w:rPrChange w:id="124" w:author="Dave Bridges" w:date="2016-02-24T13:30:00Z">
              <w:rPr>
                <w:b/>
              </w:rPr>
            </w:rPrChange>
          </w:rPr>
          <w:delText xml:space="preserve"> however, we </w:delText>
        </w:r>
        <w:r w:rsidR="00906687" w:rsidRPr="00CF6519">
          <w:rPr>
            <w:rFonts w:ascii="Times New Roman" w:hAnsi="Times New Roman" w:cs="Times New Roman"/>
            <w:sz w:val="20"/>
            <w:szCs w:val="20"/>
            <w:rPrChange w:id="125" w:author="Dave Bridges" w:date="2016-02-24T13:30:00Z">
              <w:rPr>
                <w:b/>
              </w:rPr>
            </w:rPrChange>
          </w:rPr>
          <w:delText>maintain</w:delText>
        </w:r>
        <w:r w:rsidR="002420C5" w:rsidRPr="00CF6519">
          <w:rPr>
            <w:rFonts w:ascii="Times New Roman" w:hAnsi="Times New Roman" w:cs="Times New Roman"/>
            <w:sz w:val="20"/>
            <w:szCs w:val="20"/>
            <w:rPrChange w:id="126" w:author="Dave Bridges" w:date="2016-02-24T13:30:00Z">
              <w:rPr>
                <w:b/>
              </w:rPr>
            </w:rPrChange>
          </w:rPr>
          <w:delText xml:space="preserve"> that its inclusion </w:delText>
        </w:r>
        <w:r w:rsidR="00906687" w:rsidRPr="00CF6519">
          <w:rPr>
            <w:rFonts w:ascii="Times New Roman" w:hAnsi="Times New Roman" w:cs="Times New Roman"/>
            <w:sz w:val="20"/>
            <w:szCs w:val="20"/>
            <w:rPrChange w:id="127" w:author="Dave Bridges" w:date="2016-02-24T13:30:00Z">
              <w:rPr>
                <w:b/>
              </w:rPr>
            </w:rPrChange>
          </w:rPr>
          <w:delText xml:space="preserve">would not </w:delText>
        </w:r>
        <w:r w:rsidR="002420C5" w:rsidRPr="00CF6519">
          <w:rPr>
            <w:rFonts w:ascii="Times New Roman" w:hAnsi="Times New Roman" w:cs="Times New Roman"/>
            <w:sz w:val="20"/>
            <w:szCs w:val="20"/>
            <w:rPrChange w:id="128" w:author="Dave Bridges" w:date="2016-02-24T13:30:00Z">
              <w:rPr>
                <w:b/>
              </w:rPr>
            </w:rPrChange>
          </w:rPr>
          <w:delText>add value to the revised submission.</w:delText>
        </w:r>
      </w:del>
      <w:ins w:id="129" w:author="Dave Bridges" w:date="2016-02-20T08:50:00Z">
        <w:r w:rsidRPr="00CF6519">
          <w:rPr>
            <w:rFonts w:ascii="Times New Roman" w:hAnsi="Times New Roman" w:cs="Times New Roman"/>
            <w:sz w:val="20"/>
            <w:szCs w:val="20"/>
            <w:rPrChange w:id="130" w:author="Dave Bridges" w:date="2016-02-24T13:30:00Z">
              <w:rPr>
                <w:b/>
              </w:rPr>
            </w:rPrChange>
          </w:rPr>
          <w:t xml:space="preserve">We have stated the lack of effects on these pathways in the revised manuscript as data not </w:t>
        </w:r>
        <w:commentRangeStart w:id="131"/>
        <w:r w:rsidRPr="00CF6519">
          <w:rPr>
            <w:rFonts w:ascii="Times New Roman" w:hAnsi="Times New Roman" w:cs="Times New Roman"/>
            <w:sz w:val="20"/>
            <w:szCs w:val="20"/>
            <w:rPrChange w:id="132" w:author="Dave Bridges" w:date="2016-02-24T13:30:00Z">
              <w:rPr>
                <w:b/>
              </w:rPr>
            </w:rPrChange>
          </w:rPr>
          <w:t>shown</w:t>
        </w:r>
        <w:commentRangeEnd w:id="131"/>
        <w:r w:rsidRPr="00CF6519">
          <w:rPr>
            <w:rStyle w:val="CommentReference"/>
            <w:rFonts w:ascii="Times New Roman" w:hAnsi="Times New Roman" w:cs="Times New Roman"/>
            <w:sz w:val="20"/>
            <w:szCs w:val="20"/>
            <w:rPrChange w:id="133" w:author="Dave Bridges" w:date="2016-02-24T13:30:00Z">
              <w:rPr>
                <w:rStyle w:val="CommentReference"/>
              </w:rPr>
            </w:rPrChange>
          </w:rPr>
          <w:commentReference w:id="131"/>
        </w:r>
      </w:ins>
      <w:proofErr w:type="gramStart"/>
      <w:ins w:id="135" w:author="Dave Bridges" w:date="2016-02-20T08:49:00Z">
        <w:r w:rsidRPr="00CF6519">
          <w:rPr>
            <w:rFonts w:ascii="Times New Roman" w:hAnsi="Times New Roman" w:cs="Times New Roman"/>
            <w:sz w:val="20"/>
            <w:szCs w:val="20"/>
            <w:rPrChange w:id="136" w:author="Dave Bridges" w:date="2016-02-24T13:30:00Z">
              <w:rPr>
                <w:b/>
              </w:rPr>
            </w:rPrChange>
          </w:rPr>
          <w:t xml:space="preserve"> </w:t>
        </w:r>
      </w:ins>
      <w:ins w:id="137" w:author="Dave Bridges" w:date="2016-02-20T08:51:00Z">
        <w:r w:rsidRPr="00CF6519">
          <w:rPr>
            <w:rFonts w:ascii="Times New Roman" w:hAnsi="Times New Roman" w:cs="Times New Roman"/>
            <w:sz w:val="20"/>
            <w:szCs w:val="20"/>
            <w:rPrChange w:id="138" w:author="Dave Bridges" w:date="2016-02-24T13:30:00Z">
              <w:rPr>
                <w:b/>
              </w:rPr>
            </w:rPrChange>
          </w:rPr>
          <w:t xml:space="preserve"> on</w:t>
        </w:r>
        <w:proofErr w:type="gramEnd"/>
        <w:r w:rsidRPr="00CF6519">
          <w:rPr>
            <w:rFonts w:ascii="Times New Roman" w:hAnsi="Times New Roman" w:cs="Times New Roman"/>
            <w:sz w:val="20"/>
            <w:szCs w:val="20"/>
            <w:rPrChange w:id="139" w:author="Dave Bridges" w:date="2016-02-24T13:30:00Z">
              <w:rPr>
                <w:b/>
              </w:rPr>
            </w:rPrChange>
          </w:rPr>
          <w:t xml:space="preserve"> Line XXX (page XX)</w:t>
        </w:r>
      </w:ins>
    </w:p>
    <w:p w14:paraId="524D8662" w14:textId="77777777" w:rsidR="002C21F8" w:rsidRPr="00CF6519" w:rsidRDefault="00CF6519" w:rsidP="009F5611">
      <w:pPr>
        <w:jc w:val="center"/>
        <w:rPr>
          <w:ins w:id="140" w:author="Dave Bridges" w:date="2016-02-24T13:23:00Z"/>
          <w:rFonts w:ascii="Times New Roman" w:hAnsi="Times New Roman" w:cs="Times New Roman"/>
          <w:sz w:val="20"/>
          <w:szCs w:val="20"/>
          <w:rPrChange w:id="141" w:author="Dave Bridges" w:date="2016-02-24T13:30:00Z">
            <w:rPr>
              <w:ins w:id="142" w:author="Dave Bridges" w:date="2016-02-24T13:23:00Z"/>
            </w:rPr>
          </w:rPrChange>
        </w:rPr>
      </w:pPr>
      <w:commentRangeStart w:id="143"/>
      <w:ins w:id="144" w:author="Dave Bridges" w:date="2016-02-24T13:23:00Z">
        <w:r w:rsidRPr="00CF6519">
          <w:rPr>
            <w:rFonts w:ascii="Times New Roman" w:hAnsi="Times New Roman" w:cs="Times New Roman"/>
            <w:sz w:val="20"/>
            <w:szCs w:val="20"/>
            <w:rPrChange w:id="145" w:author="Dave Bridges" w:date="2016-02-24T13:30:00Z">
              <w:rPr/>
            </w:rPrChange>
          </w:rPr>
          <w:pict w14:anchorId="7C332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0.65pt;height:164.55pt">
              <v:imagedata r:id="rId7" o:title="Muscle insulin signaling westerns"/>
            </v:shape>
          </w:pict>
        </w:r>
        <w:commentRangeEnd w:id="143"/>
        <w:r w:rsidR="00920538" w:rsidRPr="00CF6519">
          <w:rPr>
            <w:rStyle w:val="CommentReference"/>
            <w:rFonts w:ascii="Times New Roman" w:hAnsi="Times New Roman" w:cs="Times New Roman"/>
            <w:sz w:val="20"/>
            <w:szCs w:val="20"/>
            <w:rPrChange w:id="146" w:author="Dave Bridges" w:date="2016-02-24T13:30:00Z">
              <w:rPr>
                <w:rStyle w:val="CommentReference"/>
              </w:rPr>
            </w:rPrChange>
          </w:rPr>
          <w:commentReference w:id="143"/>
        </w:r>
      </w:ins>
    </w:p>
    <w:p w14:paraId="032944EF" w14:textId="77777777" w:rsidR="00B5446F" w:rsidRPr="00CF6519" w:rsidRDefault="00B5446F" w:rsidP="009F5611">
      <w:pPr>
        <w:rPr>
          <w:ins w:id="147" w:author="Dave Bridges" w:date="2016-02-24T13:23:00Z"/>
          <w:rFonts w:ascii="Times New Roman" w:hAnsi="Times New Roman" w:cs="Times New Roman"/>
          <w:color w:val="808080" w:themeColor="background1" w:themeShade="80"/>
          <w:sz w:val="20"/>
          <w:szCs w:val="20"/>
          <w:rPrChange w:id="148" w:author="Dave Bridges" w:date="2016-02-24T13:30:00Z">
            <w:rPr>
              <w:ins w:id="149" w:author="Dave Bridges" w:date="2016-02-24T13:23:00Z"/>
              <w:color w:val="808080" w:themeColor="background1" w:themeShade="80"/>
            </w:rPr>
          </w:rPrChange>
        </w:rPr>
      </w:pPr>
    </w:p>
    <w:p w14:paraId="43AFCB58" w14:textId="77777777" w:rsidR="002C21F8" w:rsidRPr="00CF6519" w:rsidRDefault="00CF6519" w:rsidP="009F5611">
      <w:pPr>
        <w:jc w:val="center"/>
        <w:rPr>
          <w:del w:id="150" w:author="Dave Bridges" w:date="2016-02-24T13:23:00Z"/>
          <w:rFonts w:ascii="Times New Roman" w:hAnsi="Times New Roman" w:cs="Times New Roman"/>
          <w:sz w:val="20"/>
          <w:szCs w:val="20"/>
          <w:rPrChange w:id="151" w:author="Dave Bridges" w:date="2016-02-24T13:30:00Z">
            <w:rPr>
              <w:del w:id="152" w:author="Dave Bridges" w:date="2016-02-24T13:23:00Z"/>
              <w:sz w:val="20"/>
              <w:szCs w:val="20"/>
            </w:rPr>
          </w:rPrChange>
        </w:rPr>
      </w:pPr>
      <w:del w:id="153" w:author="Dave Bridges" w:date="2016-02-24T13:23:00Z">
        <w:r w:rsidRPr="00CF6519">
          <w:rPr>
            <w:rFonts w:ascii="Times New Roman" w:hAnsi="Times New Roman" w:cs="Times New Roman"/>
            <w:sz w:val="20"/>
            <w:szCs w:val="20"/>
            <w:rPrChange w:id="154" w:author="Dave Bridges" w:date="2016-02-24T13:30:00Z">
              <w:rPr>
                <w:sz w:val="20"/>
                <w:szCs w:val="20"/>
              </w:rPr>
            </w:rPrChange>
          </w:rPr>
          <w:pict>
            <v:shape id="_x0000_i1025" type="#_x0000_t75" style="width:160.65pt;height:164.55pt">
              <v:imagedata r:id="rId8" o:title="Muscle insulin signaling westerns"/>
            </v:shape>
          </w:pict>
        </w:r>
      </w:del>
    </w:p>
    <w:p w14:paraId="4A18C00A" w14:textId="77777777" w:rsidR="009F5611" w:rsidRPr="00CF6519" w:rsidRDefault="009F5611" w:rsidP="009F5611">
      <w:pPr>
        <w:rPr>
          <w:rFonts w:ascii="Times New Roman" w:hAnsi="Times New Roman" w:cs="Times New Roman"/>
          <w:color w:val="FF0000"/>
          <w:sz w:val="20"/>
          <w:szCs w:val="20"/>
          <w:rPrChange w:id="15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56" w:author="Dave Bridges" w:date="2016-02-24T13:30:00Z">
            <w:rPr>
              <w:color w:val="808080" w:themeColor="background1" w:themeShade="80"/>
            </w:rPr>
          </w:rPrChange>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14:paraId="328C2E01" w14:textId="15614C37" w:rsidR="00BC6D44" w:rsidRPr="00CF6519" w:rsidRDefault="005059B6" w:rsidP="009F5611">
      <w:pPr>
        <w:rPr>
          <w:rFonts w:ascii="Times New Roman" w:hAnsi="Times New Roman" w:cs="Times New Roman"/>
          <w:sz w:val="20"/>
          <w:szCs w:val="20"/>
          <w:rPrChange w:id="157" w:author="Dave Bridges" w:date="2016-02-24T13:30:00Z">
            <w:rPr>
              <w:b/>
            </w:rPr>
          </w:rPrChange>
        </w:rPr>
      </w:pPr>
      <w:del w:id="158" w:author="Dave Bridges" w:date="2016-02-20T08:52:00Z">
        <w:r w:rsidRPr="00CF6519">
          <w:rPr>
            <w:rFonts w:ascii="Times New Roman" w:hAnsi="Times New Roman" w:cs="Times New Roman"/>
            <w:sz w:val="20"/>
            <w:szCs w:val="20"/>
            <w:rPrChange w:id="159" w:author="Dave Bridges" w:date="2016-02-24T13:30:00Z">
              <w:rPr>
                <w:b/>
              </w:rPr>
            </w:rPrChange>
          </w:rPr>
          <w:delText xml:space="preserve">Response: </w:delText>
        </w:r>
      </w:del>
      <w:r w:rsidR="00C04C0B" w:rsidRPr="00CF6519">
        <w:rPr>
          <w:rFonts w:ascii="Times New Roman" w:hAnsi="Times New Roman" w:cs="Times New Roman"/>
          <w:sz w:val="20"/>
          <w:szCs w:val="20"/>
          <w:rPrChange w:id="160" w:author="Dave Bridges" w:date="2016-02-24T13:30:00Z">
            <w:rPr>
              <w:b/>
            </w:rPr>
          </w:rPrChange>
        </w:rPr>
        <w:t>This is an interesting thought, and we tha</w:t>
      </w:r>
      <w:r w:rsidR="00FB05BF" w:rsidRPr="00CF6519">
        <w:rPr>
          <w:rFonts w:ascii="Times New Roman" w:hAnsi="Times New Roman" w:cs="Times New Roman"/>
          <w:sz w:val="20"/>
          <w:szCs w:val="20"/>
          <w:rPrChange w:id="161" w:author="Dave Bridges" w:date="2016-02-24T13:30:00Z">
            <w:rPr>
              <w:b/>
            </w:rPr>
          </w:rPrChange>
        </w:rPr>
        <w:t>nk this</w:t>
      </w:r>
      <w:r w:rsidR="00C04C0B" w:rsidRPr="00CF6519">
        <w:rPr>
          <w:rFonts w:ascii="Times New Roman" w:hAnsi="Times New Roman" w:cs="Times New Roman"/>
          <w:sz w:val="20"/>
          <w:szCs w:val="20"/>
          <w:rPrChange w:id="162" w:author="Dave Bridges" w:date="2016-02-24T13:30:00Z">
            <w:rPr>
              <w:b/>
            </w:rPr>
          </w:rPrChange>
        </w:rPr>
        <w:t xml:space="preserve"> reviewer for bringing it to our attention. </w:t>
      </w:r>
      <w:r w:rsidR="00FB05BF" w:rsidRPr="00CF6519">
        <w:rPr>
          <w:rFonts w:ascii="Times New Roman" w:hAnsi="Times New Roman" w:cs="Times New Roman"/>
          <w:sz w:val="20"/>
          <w:szCs w:val="20"/>
          <w:rPrChange w:id="163" w:author="Dave Bridges" w:date="2016-02-24T13:30:00Z">
            <w:rPr>
              <w:b/>
            </w:rPr>
          </w:rPrChange>
        </w:rPr>
        <w:t xml:space="preserve">We analyzed the feeding bout data from the metabolic cage experiments and found that the MCP230-exposed mice ate </w:t>
      </w:r>
      <w:del w:id="164" w:author="Dave Bridges" w:date="2016-02-20T08:53:00Z">
        <w:r w:rsidR="00C17BE3" w:rsidRPr="00CF6519">
          <w:rPr>
            <w:rFonts w:ascii="Times New Roman" w:hAnsi="Times New Roman" w:cs="Times New Roman"/>
            <w:sz w:val="20"/>
            <w:szCs w:val="20"/>
            <w:rPrChange w:id="165" w:author="Dave Bridges" w:date="2016-02-24T13:30:00Z">
              <w:rPr>
                <w:b/>
              </w:rPr>
            </w:rPrChange>
          </w:rPr>
          <w:delText xml:space="preserve">ever so </w:delText>
        </w:r>
      </w:del>
      <w:r w:rsidR="00467601" w:rsidRPr="00CF6519">
        <w:rPr>
          <w:rFonts w:ascii="Times New Roman" w:hAnsi="Times New Roman" w:cs="Times New Roman"/>
          <w:sz w:val="20"/>
          <w:szCs w:val="20"/>
          <w:rPrChange w:id="166" w:author="Dave Bridges" w:date="2016-02-24T13:30:00Z">
            <w:rPr>
              <w:b/>
            </w:rPr>
          </w:rPrChange>
        </w:rPr>
        <w:t>slightly smaller meals over s</w:t>
      </w:r>
      <w:r w:rsidR="009D7D6E" w:rsidRPr="00CF6519">
        <w:rPr>
          <w:rFonts w:ascii="Times New Roman" w:hAnsi="Times New Roman" w:cs="Times New Roman"/>
          <w:sz w:val="20"/>
          <w:szCs w:val="20"/>
          <w:rPrChange w:id="167" w:author="Dave Bridges" w:date="2016-02-24T13:30:00Z">
            <w:rPr>
              <w:b/>
            </w:rPr>
          </w:rPrChange>
        </w:rPr>
        <w:t>horter</w:t>
      </w:r>
      <w:r w:rsidR="00467601" w:rsidRPr="00CF6519">
        <w:rPr>
          <w:rFonts w:ascii="Times New Roman" w:hAnsi="Times New Roman" w:cs="Times New Roman"/>
          <w:sz w:val="20"/>
          <w:szCs w:val="20"/>
          <w:rPrChange w:id="168" w:author="Dave Bridges" w:date="2016-02-24T13:30:00Z">
            <w:rPr>
              <w:b/>
            </w:rPr>
          </w:rPrChange>
        </w:rPr>
        <w:t xml:space="preserve"> feeding bout durations</w:t>
      </w:r>
      <w:r w:rsidR="003D1F9C" w:rsidRPr="00CF6519">
        <w:rPr>
          <w:rFonts w:ascii="Times New Roman" w:hAnsi="Times New Roman" w:cs="Times New Roman"/>
          <w:sz w:val="20"/>
          <w:szCs w:val="20"/>
          <w:rPrChange w:id="169" w:author="Dave Bridges" w:date="2016-02-24T13:30:00Z">
            <w:rPr>
              <w:b/>
            </w:rPr>
          </w:rPrChange>
        </w:rPr>
        <w:t>, but not more frequently</w:t>
      </w:r>
      <w:r w:rsidR="00FB05BF" w:rsidRPr="00CF6519">
        <w:rPr>
          <w:rFonts w:ascii="Times New Roman" w:hAnsi="Times New Roman" w:cs="Times New Roman"/>
          <w:sz w:val="20"/>
          <w:szCs w:val="20"/>
          <w:rPrChange w:id="170" w:author="Dave Bridges" w:date="2016-02-24T13:30:00Z">
            <w:rPr>
              <w:b/>
            </w:rPr>
          </w:rPrChange>
        </w:rPr>
        <w:t xml:space="preserve">. </w:t>
      </w:r>
      <w:r w:rsidR="008058DD" w:rsidRPr="00CF6519">
        <w:rPr>
          <w:rFonts w:ascii="Times New Roman" w:hAnsi="Times New Roman" w:cs="Times New Roman"/>
          <w:sz w:val="20"/>
          <w:szCs w:val="20"/>
          <w:rPrChange w:id="171" w:author="Dave Bridges" w:date="2016-02-24T13:30:00Z">
            <w:rPr>
              <w:b/>
            </w:rPr>
          </w:rPrChange>
        </w:rPr>
        <w:t xml:space="preserve">These changes primarily occurred </w:t>
      </w:r>
      <w:r w:rsidR="000926BA" w:rsidRPr="00CF6519">
        <w:rPr>
          <w:rFonts w:ascii="Times New Roman" w:hAnsi="Times New Roman" w:cs="Times New Roman"/>
          <w:sz w:val="20"/>
          <w:szCs w:val="20"/>
          <w:rPrChange w:id="172" w:author="Dave Bridges" w:date="2016-02-24T13:30:00Z">
            <w:rPr>
              <w:b/>
            </w:rPr>
          </w:rPrChange>
        </w:rPr>
        <w:t>dur</w:t>
      </w:r>
      <w:r w:rsidR="008058DD" w:rsidRPr="00CF6519">
        <w:rPr>
          <w:rFonts w:ascii="Times New Roman" w:hAnsi="Times New Roman" w:cs="Times New Roman"/>
          <w:sz w:val="20"/>
          <w:szCs w:val="20"/>
          <w:rPrChange w:id="173" w:author="Dave Bridges" w:date="2016-02-24T13:30:00Z">
            <w:rPr>
              <w:b/>
            </w:rPr>
          </w:rPrChange>
        </w:rPr>
        <w:t xml:space="preserve">ing </w:t>
      </w:r>
      <w:r w:rsidR="00467601" w:rsidRPr="00CF6519">
        <w:rPr>
          <w:rFonts w:ascii="Times New Roman" w:hAnsi="Times New Roman" w:cs="Times New Roman"/>
          <w:sz w:val="20"/>
          <w:szCs w:val="20"/>
          <w:rPrChange w:id="174" w:author="Dave Bridges" w:date="2016-02-24T13:30:00Z">
            <w:rPr>
              <w:b/>
            </w:rPr>
          </w:rPrChange>
        </w:rPr>
        <w:t xml:space="preserve">the light phase; however, </w:t>
      </w:r>
      <w:r w:rsidR="001E5D5F" w:rsidRPr="00CF6519">
        <w:rPr>
          <w:rFonts w:ascii="Times New Roman" w:hAnsi="Times New Roman" w:cs="Times New Roman"/>
          <w:sz w:val="20"/>
          <w:szCs w:val="20"/>
          <w:rPrChange w:id="175" w:author="Dave Bridges" w:date="2016-02-24T13:30:00Z">
            <w:rPr>
              <w:b/>
            </w:rPr>
          </w:rPrChange>
        </w:rPr>
        <w:t xml:space="preserve">since there was a great deal of variation within each group, </w:t>
      </w:r>
      <w:r w:rsidR="00467601" w:rsidRPr="00CF6519">
        <w:rPr>
          <w:rFonts w:ascii="Times New Roman" w:hAnsi="Times New Roman" w:cs="Times New Roman"/>
          <w:sz w:val="20"/>
          <w:szCs w:val="20"/>
          <w:rPrChange w:id="176" w:author="Dave Bridges" w:date="2016-02-24T13:30:00Z">
            <w:rPr>
              <w:b/>
            </w:rPr>
          </w:rPrChange>
        </w:rPr>
        <w:t>neither of these parameters (time length of feeding bout or amount of food consumed</w:t>
      </w:r>
      <w:ins w:id="177" w:author="Stephenson, Erin" w:date="2016-02-24T13:23:00Z">
        <w:r w:rsidR="002239FC" w:rsidRPr="00CF6519">
          <w:rPr>
            <w:rFonts w:ascii="Times New Roman" w:hAnsi="Times New Roman" w:cs="Times New Roman"/>
            <w:sz w:val="20"/>
            <w:szCs w:val="20"/>
            <w:rPrChange w:id="178" w:author="Dave Bridges" w:date="2016-02-24T13:30:00Z">
              <w:rPr>
                <w:sz w:val="20"/>
                <w:szCs w:val="20"/>
              </w:rPr>
            </w:rPrChange>
          </w:rPr>
          <w:t xml:space="preserve"> per bout</w:t>
        </w:r>
      </w:ins>
      <w:r w:rsidR="00467601" w:rsidRPr="00CF6519">
        <w:rPr>
          <w:rFonts w:ascii="Times New Roman" w:hAnsi="Times New Roman" w:cs="Times New Roman"/>
          <w:sz w:val="20"/>
          <w:szCs w:val="20"/>
          <w:rPrChange w:id="179" w:author="Dave Bridges" w:date="2016-02-24T13:30:00Z">
            <w:rPr>
              <w:b/>
            </w:rPr>
          </w:rPrChange>
        </w:rPr>
        <w:t xml:space="preserve">) </w:t>
      </w:r>
      <w:proofErr w:type="gramStart"/>
      <w:r w:rsidR="008058DD" w:rsidRPr="00CF6519">
        <w:rPr>
          <w:rFonts w:ascii="Times New Roman" w:hAnsi="Times New Roman" w:cs="Times New Roman"/>
          <w:sz w:val="20"/>
          <w:szCs w:val="20"/>
          <w:rPrChange w:id="180" w:author="Dave Bridges" w:date="2016-02-24T13:30:00Z">
            <w:rPr>
              <w:b/>
            </w:rPr>
          </w:rPrChange>
        </w:rPr>
        <w:t>were</w:t>
      </w:r>
      <w:proofErr w:type="gramEnd"/>
      <w:r w:rsidR="008058DD" w:rsidRPr="00CF6519">
        <w:rPr>
          <w:rFonts w:ascii="Times New Roman" w:hAnsi="Times New Roman" w:cs="Times New Roman"/>
          <w:sz w:val="20"/>
          <w:szCs w:val="20"/>
          <w:rPrChange w:id="181" w:author="Dave Bridges" w:date="2016-02-24T13:30:00Z">
            <w:rPr>
              <w:b/>
            </w:rPr>
          </w:rPrChange>
        </w:rPr>
        <w:t xml:space="preserve"> </w:t>
      </w:r>
      <w:commentRangeStart w:id="182"/>
      <w:r w:rsidR="008058DD" w:rsidRPr="00CF6519">
        <w:rPr>
          <w:rFonts w:ascii="Times New Roman" w:hAnsi="Times New Roman" w:cs="Times New Roman"/>
          <w:sz w:val="20"/>
          <w:szCs w:val="20"/>
          <w:rPrChange w:id="183" w:author="Dave Bridges" w:date="2016-02-24T13:30:00Z">
            <w:rPr>
              <w:b/>
            </w:rPr>
          </w:rPrChange>
        </w:rPr>
        <w:t xml:space="preserve">statistically </w:t>
      </w:r>
      <w:r w:rsidR="00467601" w:rsidRPr="00CF6519">
        <w:rPr>
          <w:rFonts w:ascii="Times New Roman" w:hAnsi="Times New Roman" w:cs="Times New Roman"/>
          <w:sz w:val="20"/>
          <w:szCs w:val="20"/>
          <w:rPrChange w:id="184" w:author="Dave Bridges" w:date="2016-02-24T13:30:00Z">
            <w:rPr>
              <w:b/>
            </w:rPr>
          </w:rPrChange>
        </w:rPr>
        <w:t>different</w:t>
      </w:r>
      <w:commentRangeEnd w:id="182"/>
      <w:r w:rsidR="006478E8" w:rsidRPr="00CF6519">
        <w:rPr>
          <w:rStyle w:val="CommentReference"/>
          <w:rFonts w:ascii="Times New Roman" w:hAnsi="Times New Roman" w:cs="Times New Roman"/>
          <w:sz w:val="20"/>
          <w:szCs w:val="20"/>
          <w:rPrChange w:id="185" w:author="Dave Bridges" w:date="2016-02-24T13:30:00Z">
            <w:rPr>
              <w:rStyle w:val="CommentReference"/>
            </w:rPr>
          </w:rPrChange>
        </w:rPr>
        <w:commentReference w:id="182"/>
      </w:r>
      <w:r w:rsidR="008058DD" w:rsidRPr="00CF6519">
        <w:rPr>
          <w:rFonts w:ascii="Times New Roman" w:hAnsi="Times New Roman" w:cs="Times New Roman"/>
          <w:sz w:val="20"/>
          <w:szCs w:val="20"/>
          <w:rPrChange w:id="186" w:author="Dave Bridges" w:date="2016-02-24T13:30:00Z">
            <w:rPr>
              <w:b/>
            </w:rPr>
          </w:rPrChange>
        </w:rPr>
        <w:t xml:space="preserve">. </w:t>
      </w:r>
      <w:r w:rsidR="00F1460C" w:rsidRPr="00CF6519">
        <w:rPr>
          <w:rFonts w:ascii="Times New Roman" w:hAnsi="Times New Roman" w:cs="Times New Roman"/>
          <w:sz w:val="20"/>
          <w:szCs w:val="20"/>
          <w:rPrChange w:id="187" w:author="Dave Bridges" w:date="2016-02-24T13:30:00Z">
            <w:rPr>
              <w:b/>
            </w:rPr>
          </w:rPrChange>
        </w:rPr>
        <w:t xml:space="preserve">We </w:t>
      </w:r>
      <w:r w:rsidR="009E53D8" w:rsidRPr="00CF6519">
        <w:rPr>
          <w:rFonts w:ascii="Times New Roman" w:hAnsi="Times New Roman" w:cs="Times New Roman"/>
          <w:sz w:val="20"/>
          <w:szCs w:val="20"/>
          <w:rPrChange w:id="188" w:author="Dave Bridges" w:date="2016-02-24T13:30:00Z">
            <w:rPr>
              <w:b/>
            </w:rPr>
          </w:rPrChange>
        </w:rPr>
        <w:t>have mentioned</w:t>
      </w:r>
      <w:r w:rsidR="008058DD" w:rsidRPr="00CF6519">
        <w:rPr>
          <w:rFonts w:ascii="Times New Roman" w:hAnsi="Times New Roman" w:cs="Times New Roman"/>
          <w:sz w:val="20"/>
          <w:szCs w:val="20"/>
          <w:rPrChange w:id="189" w:author="Dave Bridges" w:date="2016-02-24T13:30:00Z">
            <w:rPr>
              <w:b/>
            </w:rPr>
          </w:rPrChange>
        </w:rPr>
        <w:t xml:space="preserve"> the altered feeding behavior</w:t>
      </w:r>
      <w:r w:rsidR="009D7F83" w:rsidRPr="00CF6519">
        <w:rPr>
          <w:rFonts w:ascii="Times New Roman" w:hAnsi="Times New Roman" w:cs="Times New Roman"/>
          <w:sz w:val="20"/>
          <w:szCs w:val="20"/>
          <w:rPrChange w:id="190" w:author="Dave Bridges" w:date="2016-02-24T13:30:00Z">
            <w:rPr>
              <w:b/>
            </w:rPr>
          </w:rPrChange>
        </w:rPr>
        <w:t xml:space="preserve"> in the revised manuscript.</w:t>
      </w:r>
      <w:r w:rsidR="006D4766" w:rsidRPr="00CF6519">
        <w:rPr>
          <w:rFonts w:ascii="Times New Roman" w:hAnsi="Times New Roman" w:cs="Times New Roman"/>
          <w:sz w:val="20"/>
          <w:szCs w:val="20"/>
          <w:rPrChange w:id="191" w:author="Dave Bridges" w:date="2016-02-24T13:30:00Z">
            <w:rPr>
              <w:b/>
            </w:rPr>
          </w:rPrChange>
        </w:rPr>
        <w:t xml:space="preserve"> </w:t>
      </w:r>
      <w:del w:id="192" w:author="Stephenson, Erin" w:date="2016-02-24T13:23:00Z">
        <w:r w:rsidR="006D4766" w:rsidRPr="00CF6519">
          <w:rPr>
            <w:rFonts w:ascii="Times New Roman" w:hAnsi="Times New Roman" w:cs="Times New Roman"/>
            <w:sz w:val="20"/>
            <w:szCs w:val="20"/>
            <w:rPrChange w:id="193" w:author="Dave Bridges" w:date="2016-02-24T13:30:00Z">
              <w:rPr>
                <w:b/>
              </w:rPr>
            </w:rPrChange>
          </w:rPr>
          <w:delText xml:space="preserve">You can find this </w:delText>
        </w:r>
        <w:r w:rsidR="008058DD" w:rsidRPr="00CF6519">
          <w:rPr>
            <w:rFonts w:ascii="Times New Roman" w:hAnsi="Times New Roman" w:cs="Times New Roman"/>
            <w:sz w:val="20"/>
            <w:szCs w:val="20"/>
            <w:rPrChange w:id="194" w:author="Dave Bridges" w:date="2016-02-24T13:30:00Z">
              <w:rPr>
                <w:b/>
              </w:rPr>
            </w:rPrChange>
          </w:rPr>
          <w:delText>amendment</w:delText>
        </w:r>
        <w:r w:rsidR="006D4766" w:rsidRPr="00CF6519">
          <w:rPr>
            <w:rFonts w:ascii="Times New Roman" w:hAnsi="Times New Roman" w:cs="Times New Roman"/>
            <w:sz w:val="20"/>
            <w:szCs w:val="20"/>
            <w:rPrChange w:id="195" w:author="Dave Bridges" w:date="2016-02-24T13:30:00Z">
              <w:rPr>
                <w:b/>
              </w:rPr>
            </w:rPrChange>
          </w:rPr>
          <w:delText xml:space="preserve"> in</w:delText>
        </w:r>
      </w:del>
      <w:ins w:id="196" w:author="Stephenson, Erin" w:date="2016-02-24T13:23:00Z">
        <w:r w:rsidR="002239FC" w:rsidRPr="00CF6519">
          <w:rPr>
            <w:rFonts w:ascii="Times New Roman" w:hAnsi="Times New Roman" w:cs="Times New Roman"/>
            <w:sz w:val="20"/>
            <w:szCs w:val="20"/>
            <w:rPrChange w:id="197" w:author="Dave Bridges" w:date="2016-02-24T13:30:00Z">
              <w:rPr>
                <w:sz w:val="20"/>
                <w:szCs w:val="20"/>
              </w:rPr>
            </w:rPrChange>
          </w:rPr>
          <w:t>A copy of</w:t>
        </w:r>
      </w:ins>
      <w:r w:rsidR="002239FC" w:rsidRPr="00CF6519">
        <w:rPr>
          <w:rFonts w:ascii="Times New Roman" w:hAnsi="Times New Roman" w:cs="Times New Roman"/>
          <w:sz w:val="20"/>
          <w:szCs w:val="20"/>
          <w:rPrChange w:id="198" w:author="Dave Bridges" w:date="2016-02-24T13:30:00Z">
            <w:rPr>
              <w:b/>
            </w:rPr>
          </w:rPrChange>
        </w:rPr>
        <w:t xml:space="preserve"> the </w:t>
      </w:r>
      <w:del w:id="199" w:author="Stephenson, Erin" w:date="2016-02-24T13:23:00Z">
        <w:r w:rsidR="006D4766" w:rsidRPr="00CF6519">
          <w:rPr>
            <w:rFonts w:ascii="Times New Roman" w:hAnsi="Times New Roman" w:cs="Times New Roman"/>
            <w:sz w:val="20"/>
            <w:szCs w:val="20"/>
            <w:rPrChange w:id="200" w:author="Dave Bridges" w:date="2016-02-24T13:30:00Z">
              <w:rPr>
                <w:b/>
              </w:rPr>
            </w:rPrChange>
          </w:rPr>
          <w:delText>results section</w:delText>
        </w:r>
        <w:r w:rsidR="005C2DDE" w:rsidRPr="00CF6519">
          <w:rPr>
            <w:rFonts w:ascii="Times New Roman" w:hAnsi="Times New Roman" w:cs="Times New Roman"/>
            <w:sz w:val="20"/>
            <w:szCs w:val="20"/>
            <w:rPrChange w:id="201" w:author="Dave Bridges" w:date="2016-02-24T13:30:00Z">
              <w:rPr>
                <w:b/>
              </w:rPr>
            </w:rPrChange>
          </w:rPr>
          <w:delText xml:space="preserve"> on </w:delText>
        </w:r>
        <w:r w:rsidR="000926BA" w:rsidRPr="00CF6519">
          <w:rPr>
            <w:rFonts w:ascii="Times New Roman" w:hAnsi="Times New Roman" w:cs="Times New Roman"/>
            <w:sz w:val="20"/>
            <w:szCs w:val="20"/>
            <w:rPrChange w:id="202" w:author="Dave Bridges" w:date="2016-02-24T13:30:00Z">
              <w:rPr>
                <w:b/>
              </w:rPr>
            </w:rPrChange>
          </w:rPr>
          <w:delText xml:space="preserve">page </w:delText>
        </w:r>
        <w:r w:rsidR="000926BA" w:rsidRPr="00CF6519">
          <w:rPr>
            <w:rFonts w:ascii="Times New Roman" w:hAnsi="Times New Roman" w:cs="Times New Roman"/>
            <w:color w:val="FF0000"/>
            <w:sz w:val="20"/>
            <w:szCs w:val="20"/>
            <w:rPrChange w:id="203" w:author="Dave Bridges" w:date="2016-02-24T13:30:00Z">
              <w:rPr>
                <w:b/>
                <w:color w:val="FF0000"/>
              </w:rPr>
            </w:rPrChange>
          </w:rPr>
          <w:delText xml:space="preserve">XXXXX </w:delText>
        </w:r>
        <w:r w:rsidR="005C2DDE" w:rsidRPr="00CF6519">
          <w:rPr>
            <w:rFonts w:ascii="Times New Roman" w:hAnsi="Times New Roman" w:cs="Times New Roman"/>
            <w:sz w:val="20"/>
            <w:szCs w:val="20"/>
            <w:rPrChange w:id="204" w:author="Dave Bridges" w:date="2016-02-24T13:30:00Z">
              <w:rPr>
                <w:b/>
              </w:rPr>
            </w:rPrChange>
          </w:rPr>
          <w:delText xml:space="preserve">line </w:delText>
        </w:r>
        <w:r w:rsidR="005C2DDE" w:rsidRPr="00CF6519">
          <w:rPr>
            <w:rFonts w:ascii="Times New Roman" w:hAnsi="Times New Roman" w:cs="Times New Roman"/>
            <w:color w:val="FF0000"/>
            <w:sz w:val="20"/>
            <w:szCs w:val="20"/>
            <w:rPrChange w:id="205" w:author="Dave Bridges" w:date="2016-02-24T13:30:00Z">
              <w:rPr>
                <w:b/>
                <w:color w:val="FF0000"/>
              </w:rPr>
            </w:rPrChange>
          </w:rPr>
          <w:delText>XXXXX</w:delText>
        </w:r>
        <w:r w:rsidR="005C2DDE" w:rsidRPr="00CF6519">
          <w:rPr>
            <w:rFonts w:ascii="Times New Roman" w:hAnsi="Times New Roman" w:cs="Times New Roman"/>
            <w:sz w:val="20"/>
            <w:szCs w:val="20"/>
            <w:rPrChange w:id="206" w:author="Dave Bridges" w:date="2016-02-24T13:30:00Z">
              <w:rPr>
                <w:b/>
              </w:rPr>
            </w:rPrChange>
          </w:rPr>
          <w:delText xml:space="preserve"> </w:delText>
        </w:r>
        <w:r w:rsidR="006D4766" w:rsidRPr="00CF6519">
          <w:rPr>
            <w:rFonts w:ascii="Times New Roman" w:hAnsi="Times New Roman" w:cs="Times New Roman"/>
            <w:sz w:val="20"/>
            <w:szCs w:val="20"/>
            <w:rPrChange w:id="207" w:author="Dave Bridges" w:date="2016-02-24T13:30:00Z">
              <w:rPr>
                <w:b/>
              </w:rPr>
            </w:rPrChange>
          </w:rPr>
          <w:delText xml:space="preserve">: </w:delText>
        </w:r>
      </w:del>
      <w:ins w:id="208" w:author="Stephenson, Erin" w:date="2016-02-24T13:23:00Z">
        <w:r w:rsidR="002239FC" w:rsidRPr="00CF6519">
          <w:rPr>
            <w:rFonts w:ascii="Times New Roman" w:hAnsi="Times New Roman" w:cs="Times New Roman"/>
            <w:sz w:val="20"/>
            <w:szCs w:val="20"/>
            <w:rPrChange w:id="209" w:author="Dave Bridges" w:date="2016-02-24T13:30:00Z">
              <w:rPr>
                <w:sz w:val="20"/>
                <w:szCs w:val="20"/>
              </w:rPr>
            </w:rPrChange>
          </w:rPr>
          <w:t>new text also appears here, for your convenience.</w:t>
        </w:r>
      </w:ins>
    </w:p>
    <w:p w14:paraId="46CDA532" w14:textId="77777777" w:rsidR="00C04C0B" w:rsidRPr="00271002" w:rsidRDefault="006D4766" w:rsidP="00BC6D44">
      <w:pPr>
        <w:ind w:left="720"/>
        <w:rPr>
          <w:rFonts w:ascii="Times New Roman" w:hAnsi="Times New Roman" w:cs="Times New Roman"/>
          <w:b/>
          <w:sz w:val="20"/>
          <w:szCs w:val="20"/>
          <w:rPrChange w:id="210" w:author="Dave Bridges" w:date="2016-02-24T13:43:00Z">
            <w:rPr/>
          </w:rPrChange>
        </w:rPr>
      </w:pPr>
      <w:r w:rsidRPr="00271002">
        <w:rPr>
          <w:rFonts w:ascii="Times New Roman" w:hAnsi="Times New Roman" w:cs="Times New Roman"/>
          <w:b/>
          <w:sz w:val="20"/>
          <w:szCs w:val="20"/>
          <w:rPrChange w:id="211" w:author="Dave Bridges" w:date="2016-02-24T13:43:00Z">
            <w:rPr>
              <w:b/>
            </w:rPr>
          </w:rPrChange>
        </w:rPr>
        <w:t>“</w:t>
      </w:r>
      <w:r w:rsidR="00D6526F" w:rsidRPr="00271002">
        <w:rPr>
          <w:rFonts w:ascii="Times New Roman" w:hAnsi="Times New Roman" w:cs="Times New Roman"/>
          <w:b/>
          <w:sz w:val="20"/>
          <w:szCs w:val="20"/>
          <w:rPrChange w:id="212" w:author="Dave Bridges" w:date="2016-02-24T13:43:00Z">
            <w:rPr/>
          </w:rPrChange>
        </w:rPr>
        <w:t xml:space="preserve">During the metabolic cage experiments the MCP230-exposed mice tended to eat less food per feeding bout, whereas each feeding bout also tended to be shorter in duration; however, neither of these parameters were statistically different (data not shown). There were no differences </w:t>
      </w:r>
      <w:r w:rsidR="00A86D06" w:rsidRPr="00271002">
        <w:rPr>
          <w:rFonts w:ascii="Times New Roman" w:hAnsi="Times New Roman" w:cs="Times New Roman"/>
          <w:b/>
          <w:sz w:val="20"/>
          <w:szCs w:val="20"/>
          <w:rPrChange w:id="213" w:author="Dave Bridges" w:date="2016-02-24T13:43:00Z">
            <w:rPr/>
          </w:rPrChange>
        </w:rPr>
        <w:t>between groups for</w:t>
      </w:r>
      <w:r w:rsidR="00D6526F" w:rsidRPr="00271002">
        <w:rPr>
          <w:rFonts w:ascii="Times New Roman" w:hAnsi="Times New Roman" w:cs="Times New Roman"/>
          <w:b/>
          <w:sz w:val="20"/>
          <w:szCs w:val="20"/>
          <w:rPrChange w:id="214" w:author="Dave Bridges" w:date="2016-02-24T13:43:00Z">
            <w:rPr/>
          </w:rPrChange>
        </w:rPr>
        <w:t xml:space="preserve"> the frequency of feeding.</w:t>
      </w:r>
      <w:r w:rsidRPr="00271002">
        <w:rPr>
          <w:rFonts w:ascii="Times New Roman" w:hAnsi="Times New Roman" w:cs="Times New Roman"/>
          <w:b/>
          <w:sz w:val="20"/>
          <w:szCs w:val="20"/>
          <w:rPrChange w:id="215" w:author="Dave Bridges" w:date="2016-02-24T13:43:00Z">
            <w:rPr/>
          </w:rPrChange>
        </w:rPr>
        <w:t>”</w:t>
      </w:r>
      <w:r w:rsidR="00B42B45" w:rsidRPr="00271002">
        <w:rPr>
          <w:rFonts w:ascii="Times New Roman" w:hAnsi="Times New Roman" w:cs="Times New Roman"/>
          <w:b/>
          <w:sz w:val="20"/>
          <w:szCs w:val="20"/>
          <w:rPrChange w:id="216" w:author="Dave Bridges" w:date="2016-02-24T13:43:00Z">
            <w:rPr/>
          </w:rPrChange>
        </w:rPr>
        <w:t xml:space="preserve"> </w:t>
      </w:r>
    </w:p>
    <w:p w14:paraId="5A4737EB" w14:textId="77777777" w:rsidR="002C21F8" w:rsidRPr="00CF6519" w:rsidRDefault="002C21F8" w:rsidP="002C21F8">
      <w:pPr>
        <w:rPr>
          <w:rFonts w:ascii="Times New Roman" w:hAnsi="Times New Roman" w:cs="Times New Roman"/>
          <w:color w:val="FF0000"/>
          <w:sz w:val="20"/>
          <w:szCs w:val="20"/>
          <w:rPrChange w:id="21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218" w:author="Dave Bridges" w:date="2016-02-24T13:30:00Z">
            <w:rPr>
              <w:color w:val="808080" w:themeColor="background1" w:themeShade="80"/>
            </w:rPr>
          </w:rPrChange>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14:paraId="79391A85" w14:textId="05D9EABA" w:rsidR="00D6526F" w:rsidRPr="00CF6519" w:rsidRDefault="004E6BB5" w:rsidP="002C21F8">
      <w:pPr>
        <w:rPr>
          <w:rFonts w:ascii="Times New Roman" w:hAnsi="Times New Roman" w:cs="Times New Roman"/>
          <w:sz w:val="20"/>
          <w:szCs w:val="20"/>
          <w:rPrChange w:id="219" w:author="Dave Bridges" w:date="2016-02-24T13:30:00Z">
            <w:rPr>
              <w:b/>
            </w:rPr>
          </w:rPrChange>
        </w:rPr>
      </w:pPr>
      <w:del w:id="220" w:author="Dave Bridges" w:date="2016-02-20T08:54:00Z">
        <w:r w:rsidRPr="00CF6519">
          <w:rPr>
            <w:rFonts w:ascii="Times New Roman" w:hAnsi="Times New Roman" w:cs="Times New Roman"/>
            <w:sz w:val="20"/>
            <w:szCs w:val="20"/>
            <w:rPrChange w:id="221" w:author="Dave Bridges" w:date="2016-02-24T13:30:00Z">
              <w:rPr>
                <w:b/>
              </w:rPr>
            </w:rPrChange>
          </w:rPr>
          <w:lastRenderedPageBreak/>
          <w:delText xml:space="preserve">Response: </w:delText>
        </w:r>
      </w:del>
      <w:r w:rsidR="00D6526F" w:rsidRPr="00CF6519">
        <w:rPr>
          <w:rFonts w:ascii="Times New Roman" w:hAnsi="Times New Roman" w:cs="Times New Roman"/>
          <w:sz w:val="20"/>
          <w:szCs w:val="20"/>
          <w:rPrChange w:id="222" w:author="Dave Bridges" w:date="2016-02-24T13:30:00Z">
            <w:rPr>
              <w:b/>
            </w:rPr>
          </w:rPrChange>
        </w:rPr>
        <w:t xml:space="preserve">All the </w:t>
      </w:r>
      <w:r w:rsidR="000E045B" w:rsidRPr="00CF6519">
        <w:rPr>
          <w:rFonts w:ascii="Times New Roman" w:hAnsi="Times New Roman" w:cs="Times New Roman"/>
          <w:sz w:val="20"/>
          <w:szCs w:val="20"/>
          <w:rPrChange w:id="223" w:author="Dave Bridges" w:date="2016-02-24T13:30:00Z">
            <w:rPr>
              <w:b/>
            </w:rPr>
          </w:rPrChange>
        </w:rPr>
        <w:t xml:space="preserve">groups of </w:t>
      </w:r>
      <w:r w:rsidR="00D6526F" w:rsidRPr="00CF6519">
        <w:rPr>
          <w:rFonts w:ascii="Times New Roman" w:hAnsi="Times New Roman" w:cs="Times New Roman"/>
          <w:sz w:val="20"/>
          <w:szCs w:val="20"/>
          <w:rPrChange w:id="224" w:author="Dave Bridges" w:date="2016-02-24T13:30:00Z">
            <w:rPr>
              <w:b/>
            </w:rPr>
          </w:rPrChange>
        </w:rPr>
        <w:t>mice received high fat diet from ten weeks of age</w:t>
      </w:r>
      <w:r w:rsidR="000E045B" w:rsidRPr="00CF6519">
        <w:rPr>
          <w:rFonts w:ascii="Times New Roman" w:hAnsi="Times New Roman" w:cs="Times New Roman"/>
          <w:sz w:val="20"/>
          <w:szCs w:val="20"/>
          <w:rPrChange w:id="225" w:author="Dave Bridges" w:date="2016-02-24T13:30:00Z">
            <w:rPr>
              <w:b/>
            </w:rPr>
          </w:rPrChange>
        </w:rPr>
        <w:t xml:space="preserve"> in order to induce obesity</w:t>
      </w:r>
      <w:r w:rsidR="00D6526F" w:rsidRPr="00CF6519">
        <w:rPr>
          <w:rFonts w:ascii="Times New Roman" w:hAnsi="Times New Roman" w:cs="Times New Roman"/>
          <w:sz w:val="20"/>
          <w:szCs w:val="20"/>
          <w:rPrChange w:id="226" w:author="Dave Bridges" w:date="2016-02-24T13:30:00Z">
            <w:rPr>
              <w:b/>
            </w:rPr>
          </w:rPrChange>
        </w:rPr>
        <w:t xml:space="preserve">. </w:t>
      </w:r>
      <w:del w:id="227" w:author="Dave Bridges" w:date="2016-02-20T08:55:00Z">
        <w:r w:rsidR="00D6526F" w:rsidRPr="00CF6519">
          <w:rPr>
            <w:rFonts w:ascii="Times New Roman" w:hAnsi="Times New Roman" w:cs="Times New Roman"/>
            <w:sz w:val="20"/>
            <w:szCs w:val="20"/>
            <w:rPrChange w:id="228" w:author="Dave Bridges" w:date="2016-02-24T13:30:00Z">
              <w:rPr>
                <w:b/>
              </w:rPr>
            </w:rPrChange>
          </w:rPr>
          <w:delText xml:space="preserve">Although we did not measure glucose or insulin levels prior to the high fat diet, </w:delText>
        </w:r>
        <w:r w:rsidR="00D6526F" w:rsidRPr="00CF6519" w:rsidDel="006478E8">
          <w:rPr>
            <w:rFonts w:ascii="Times New Roman" w:hAnsi="Times New Roman" w:cs="Times New Roman"/>
            <w:sz w:val="20"/>
            <w:szCs w:val="20"/>
            <w:rPrChange w:id="229" w:author="Dave Bridges" w:date="2016-02-24T13:30:00Z">
              <w:rPr>
                <w:b/>
              </w:rPr>
            </w:rPrChange>
          </w:rPr>
          <w:delText>the</w:delText>
        </w:r>
      </w:del>
      <w:ins w:id="230" w:author="Dave Bridges" w:date="2016-02-20T08:55:00Z">
        <w:r w:rsidR="006478E8" w:rsidRPr="00CF6519">
          <w:rPr>
            <w:rFonts w:ascii="Times New Roman" w:hAnsi="Times New Roman" w:cs="Times New Roman"/>
            <w:sz w:val="20"/>
            <w:szCs w:val="20"/>
            <w:rPrChange w:id="231" w:author="Dave Bridges" w:date="2016-02-24T13:30:00Z">
              <w:rPr>
                <w:b/>
              </w:rPr>
            </w:rPrChange>
          </w:rPr>
          <w:t>The glucose and insulin</w:t>
        </w:r>
      </w:ins>
      <w:del w:id="232" w:author="Dave Bridges" w:date="2016-02-24T13:23:00Z">
        <w:r w:rsidR="00D6526F" w:rsidRPr="00CF6519">
          <w:rPr>
            <w:rFonts w:ascii="Times New Roman" w:hAnsi="Times New Roman" w:cs="Times New Roman"/>
            <w:sz w:val="20"/>
            <w:szCs w:val="20"/>
            <w:rPrChange w:id="233" w:author="Dave Bridges" w:date="2016-02-24T13:30:00Z">
              <w:rPr>
                <w:sz w:val="20"/>
                <w:szCs w:val="20"/>
              </w:rPr>
            </w:rPrChange>
          </w:rPr>
          <w:delText>the</w:delText>
        </w:r>
      </w:del>
      <w:r w:rsidR="00D6526F" w:rsidRPr="00CF6519">
        <w:rPr>
          <w:rFonts w:ascii="Times New Roman" w:hAnsi="Times New Roman" w:cs="Times New Roman"/>
          <w:sz w:val="20"/>
          <w:szCs w:val="20"/>
          <w:rPrChange w:id="234" w:author="Dave Bridges" w:date="2016-02-24T13:30:00Z">
            <w:rPr>
              <w:b/>
            </w:rPr>
          </w:rPrChange>
        </w:rPr>
        <w:t xml:space="preserve"> values obtained </w:t>
      </w:r>
      <w:r w:rsidR="009A2C46" w:rsidRPr="00CF6519">
        <w:rPr>
          <w:rFonts w:ascii="Times New Roman" w:hAnsi="Times New Roman" w:cs="Times New Roman"/>
          <w:sz w:val="20"/>
          <w:szCs w:val="20"/>
          <w:rPrChange w:id="235" w:author="Dave Bridges" w:date="2016-02-24T13:30:00Z">
            <w:rPr>
              <w:b/>
            </w:rPr>
          </w:rPrChange>
        </w:rPr>
        <w:t xml:space="preserve">for all groups </w:t>
      </w:r>
      <w:r w:rsidR="00D6526F" w:rsidRPr="00CF6519">
        <w:rPr>
          <w:rFonts w:ascii="Times New Roman" w:hAnsi="Times New Roman" w:cs="Times New Roman"/>
          <w:sz w:val="20"/>
          <w:szCs w:val="20"/>
          <w:rPrChange w:id="236" w:author="Dave Bridges" w:date="2016-02-24T13:30:00Z">
            <w:rPr>
              <w:b/>
            </w:rPr>
          </w:rPrChange>
        </w:rPr>
        <w:t>after 12 weeks of high fat diet are</w:t>
      </w:r>
      <w:ins w:id="237" w:author="Dave Bridges" w:date="2016-02-20T08:54:00Z">
        <w:r w:rsidR="006478E8" w:rsidRPr="00CF6519">
          <w:rPr>
            <w:rFonts w:ascii="Times New Roman" w:hAnsi="Times New Roman" w:cs="Times New Roman"/>
            <w:sz w:val="20"/>
            <w:szCs w:val="20"/>
            <w:rPrChange w:id="238" w:author="Dave Bridges" w:date="2016-02-24T13:30:00Z">
              <w:rPr>
                <w:b/>
              </w:rPr>
            </w:rPrChange>
          </w:rPr>
          <w:t xml:space="preserve"> </w:t>
        </w:r>
      </w:ins>
      <w:del w:id="239" w:author="Dave Bridges" w:date="2016-02-20T08:54:00Z">
        <w:r w:rsidR="00D6526F" w:rsidRPr="00CF6519">
          <w:rPr>
            <w:rFonts w:ascii="Times New Roman" w:hAnsi="Times New Roman" w:cs="Times New Roman"/>
            <w:sz w:val="20"/>
            <w:szCs w:val="20"/>
            <w:rPrChange w:id="240" w:author="Dave Bridges" w:date="2016-02-24T13:30:00Z">
              <w:rPr>
                <w:b/>
              </w:rPr>
            </w:rPrChange>
          </w:rPr>
          <w:delText xml:space="preserve">, in our hands, </w:delText>
        </w:r>
      </w:del>
      <w:r w:rsidR="00D6526F" w:rsidRPr="00CF6519">
        <w:rPr>
          <w:rFonts w:ascii="Times New Roman" w:hAnsi="Times New Roman" w:cs="Times New Roman"/>
          <w:sz w:val="20"/>
          <w:szCs w:val="20"/>
          <w:rPrChange w:id="241" w:author="Dave Bridges" w:date="2016-02-24T13:30:00Z">
            <w:rPr>
              <w:b/>
            </w:rPr>
          </w:rPrChange>
        </w:rPr>
        <w:t>elevated compared to that of</w:t>
      </w:r>
      <w:r w:rsidR="000E045B" w:rsidRPr="00CF6519">
        <w:rPr>
          <w:rFonts w:ascii="Times New Roman" w:hAnsi="Times New Roman" w:cs="Times New Roman"/>
          <w:sz w:val="20"/>
          <w:szCs w:val="20"/>
          <w:rPrChange w:id="242" w:author="Dave Bridges" w:date="2016-02-24T13:30:00Z">
            <w:rPr>
              <w:b/>
            </w:rPr>
          </w:rPrChange>
        </w:rPr>
        <w:t xml:space="preserve"> chow mice </w:t>
      </w:r>
      <w:r w:rsidR="00D6526F" w:rsidRPr="00CF6519">
        <w:rPr>
          <w:rFonts w:ascii="Times New Roman" w:hAnsi="Times New Roman" w:cs="Times New Roman"/>
          <w:sz w:val="20"/>
          <w:szCs w:val="20"/>
          <w:rPrChange w:id="243" w:author="Dave Bridges" w:date="2016-02-24T13:30:00Z">
            <w:rPr>
              <w:b/>
            </w:rPr>
          </w:rPrChange>
        </w:rPr>
        <w:t>of a similar age.</w:t>
      </w:r>
      <w:r w:rsidR="000E045B" w:rsidRPr="00CF6519">
        <w:rPr>
          <w:rFonts w:ascii="Times New Roman" w:hAnsi="Times New Roman" w:cs="Times New Roman"/>
          <w:sz w:val="20"/>
          <w:szCs w:val="20"/>
          <w:rPrChange w:id="244" w:author="Dave Bridges" w:date="2016-02-24T13:30:00Z">
            <w:rPr>
              <w:b/>
            </w:rPr>
          </w:rPrChange>
        </w:rPr>
        <w:t xml:space="preserve"> </w:t>
      </w:r>
      <w:del w:id="245" w:author="Dave Bridges" w:date="2016-02-20T08:56:00Z">
        <w:r w:rsidR="00D04676" w:rsidRPr="00CF6519">
          <w:rPr>
            <w:rFonts w:ascii="Times New Roman" w:hAnsi="Times New Roman" w:cs="Times New Roman"/>
            <w:sz w:val="20"/>
            <w:szCs w:val="20"/>
            <w:rPrChange w:id="246" w:author="Dave Bridges" w:date="2016-02-24T13:30:00Z">
              <w:rPr>
                <w:b/>
              </w:rPr>
            </w:rPrChange>
          </w:rPr>
          <w:delText xml:space="preserve">This tells us that </w:delText>
        </w:r>
        <w:r w:rsidR="00D04676" w:rsidRPr="00CF6519" w:rsidDel="006478E8">
          <w:rPr>
            <w:rFonts w:ascii="Times New Roman" w:hAnsi="Times New Roman" w:cs="Times New Roman"/>
            <w:sz w:val="20"/>
            <w:szCs w:val="20"/>
            <w:rPrChange w:id="247" w:author="Dave Bridges" w:date="2016-02-24T13:30:00Z">
              <w:rPr>
                <w:b/>
              </w:rPr>
            </w:rPrChange>
          </w:rPr>
          <w:delText>the</w:delText>
        </w:r>
      </w:del>
      <w:ins w:id="248" w:author="Dave Bridges" w:date="2016-02-20T08:56:00Z">
        <w:r w:rsidR="006478E8" w:rsidRPr="00CF6519">
          <w:rPr>
            <w:rFonts w:ascii="Times New Roman" w:hAnsi="Times New Roman" w:cs="Times New Roman"/>
            <w:sz w:val="20"/>
            <w:szCs w:val="20"/>
            <w:rPrChange w:id="249" w:author="Dave Bridges" w:date="2016-02-24T13:30:00Z">
              <w:rPr>
                <w:b/>
              </w:rPr>
            </w:rPrChange>
          </w:rPr>
          <w:t>Our interpretation is therefore that</w:t>
        </w:r>
      </w:ins>
      <w:del w:id="250" w:author="Dave Bridges" w:date="2016-02-24T13:23:00Z">
        <w:r w:rsidR="00D04676" w:rsidRPr="00CF6519">
          <w:rPr>
            <w:rFonts w:ascii="Times New Roman" w:hAnsi="Times New Roman" w:cs="Times New Roman"/>
            <w:sz w:val="20"/>
            <w:szCs w:val="20"/>
            <w:rPrChange w:id="251" w:author="Dave Bridges" w:date="2016-02-24T13:30:00Z">
              <w:rPr>
                <w:sz w:val="20"/>
                <w:szCs w:val="20"/>
              </w:rPr>
            </w:rPrChange>
          </w:rPr>
          <w:delText>the</w:delText>
        </w:r>
      </w:del>
      <w:r w:rsidR="00D04676" w:rsidRPr="00CF6519">
        <w:rPr>
          <w:rFonts w:ascii="Times New Roman" w:hAnsi="Times New Roman" w:cs="Times New Roman"/>
          <w:sz w:val="20"/>
          <w:szCs w:val="20"/>
          <w:rPrChange w:id="252" w:author="Dave Bridges" w:date="2016-02-24T13:30:00Z">
            <w:rPr>
              <w:b/>
            </w:rPr>
          </w:rPrChange>
        </w:rPr>
        <w:t xml:space="preserve"> high fat diet did have an effect on glucose and insulin levels</w:t>
      </w:r>
      <w:ins w:id="253" w:author="Dave Bridges" w:date="2016-02-20T08:56:00Z">
        <w:r w:rsidR="006478E8" w:rsidRPr="00CF6519">
          <w:rPr>
            <w:rFonts w:ascii="Times New Roman" w:hAnsi="Times New Roman" w:cs="Times New Roman"/>
            <w:sz w:val="20"/>
            <w:szCs w:val="20"/>
            <w:rPrChange w:id="254" w:author="Dave Bridges" w:date="2016-02-24T13:30:00Z">
              <w:rPr>
                <w:b/>
              </w:rPr>
            </w:rPrChange>
          </w:rPr>
          <w:t xml:space="preserve"> </w:t>
        </w:r>
      </w:ins>
      <w:del w:id="255" w:author="Dave Bridges" w:date="2016-02-20T08:56:00Z">
        <w:r w:rsidR="00D04676" w:rsidRPr="00CF6519">
          <w:rPr>
            <w:rFonts w:ascii="Times New Roman" w:hAnsi="Times New Roman" w:cs="Times New Roman"/>
            <w:sz w:val="20"/>
            <w:szCs w:val="20"/>
            <w:rPrChange w:id="256" w:author="Dave Bridges" w:date="2016-02-24T13:30:00Z">
              <w:rPr>
                <w:b/>
              </w:rPr>
            </w:rPrChange>
          </w:rPr>
          <w:delText xml:space="preserve">, yet that there were no </w:delText>
        </w:r>
        <w:r w:rsidR="0056520A" w:rsidRPr="00CF6519">
          <w:rPr>
            <w:rFonts w:ascii="Times New Roman" w:hAnsi="Times New Roman" w:cs="Times New Roman"/>
            <w:sz w:val="20"/>
            <w:szCs w:val="20"/>
            <w:rPrChange w:id="257" w:author="Dave Bridges" w:date="2016-02-24T13:30:00Z">
              <w:rPr>
                <w:b/>
              </w:rPr>
            </w:rPrChange>
          </w:rPr>
          <w:delText>additive effects o</w:delText>
        </w:r>
        <w:r w:rsidR="00D04676" w:rsidRPr="00CF6519">
          <w:rPr>
            <w:rFonts w:ascii="Times New Roman" w:hAnsi="Times New Roman" w:cs="Times New Roman"/>
            <w:sz w:val="20"/>
            <w:szCs w:val="20"/>
            <w:rPrChange w:id="258" w:author="Dave Bridges" w:date="2016-02-24T13:30:00Z">
              <w:rPr>
                <w:b/>
              </w:rPr>
            </w:rPrChange>
          </w:rPr>
          <w:delText xml:space="preserve">n these parameters as a result of </w:delText>
        </w:r>
        <w:r w:rsidR="00D04676" w:rsidRPr="00CF6519" w:rsidDel="006478E8">
          <w:rPr>
            <w:rFonts w:ascii="Times New Roman" w:hAnsi="Times New Roman" w:cs="Times New Roman"/>
            <w:sz w:val="20"/>
            <w:szCs w:val="20"/>
            <w:rPrChange w:id="259" w:author="Dave Bridges" w:date="2016-02-24T13:30:00Z">
              <w:rPr>
                <w:b/>
              </w:rPr>
            </w:rPrChange>
          </w:rPr>
          <w:delText>acute</w:delText>
        </w:r>
      </w:del>
      <w:ins w:id="260" w:author="Dave Bridges" w:date="2016-02-20T08:56:00Z">
        <w:r w:rsidR="006478E8" w:rsidRPr="00CF6519">
          <w:rPr>
            <w:rFonts w:ascii="Times New Roman" w:hAnsi="Times New Roman" w:cs="Times New Roman"/>
            <w:sz w:val="20"/>
            <w:szCs w:val="20"/>
            <w:rPrChange w:id="261" w:author="Dave Bridges" w:date="2016-02-24T13:30:00Z">
              <w:rPr>
                <w:b/>
              </w:rPr>
            </w:rPrChange>
          </w:rPr>
          <w:t>but that this was not modified by</w:t>
        </w:r>
      </w:ins>
      <w:del w:id="262" w:author="Dave Bridges" w:date="2016-02-24T13:23:00Z">
        <w:r w:rsidR="00D04676" w:rsidRPr="00CF6519">
          <w:rPr>
            <w:rFonts w:ascii="Times New Roman" w:hAnsi="Times New Roman" w:cs="Times New Roman"/>
            <w:sz w:val="20"/>
            <w:szCs w:val="20"/>
            <w:rPrChange w:id="263" w:author="Dave Bridges" w:date="2016-02-24T13:30:00Z">
              <w:rPr>
                <w:sz w:val="20"/>
                <w:szCs w:val="20"/>
              </w:rPr>
            </w:rPrChange>
          </w:rPr>
          <w:delText>acute</w:delText>
        </w:r>
      </w:del>
      <w:r w:rsidR="00D04676" w:rsidRPr="00CF6519">
        <w:rPr>
          <w:rFonts w:ascii="Times New Roman" w:hAnsi="Times New Roman" w:cs="Times New Roman"/>
          <w:sz w:val="20"/>
          <w:szCs w:val="20"/>
          <w:rPrChange w:id="264" w:author="Dave Bridges" w:date="2016-02-24T13:30:00Z">
            <w:rPr>
              <w:b/>
            </w:rPr>
          </w:rPrChange>
        </w:rPr>
        <w:t xml:space="preserve"> </w:t>
      </w:r>
      <w:r w:rsidR="00D04676" w:rsidRPr="00CF6519">
        <w:rPr>
          <w:rFonts w:ascii="Times New Roman" w:hAnsi="Times New Roman" w:cs="Times New Roman"/>
          <w:i/>
          <w:sz w:val="20"/>
          <w:szCs w:val="20"/>
          <w:rPrChange w:id="265" w:author="Dave Bridges" w:date="2016-02-24T13:30:00Z">
            <w:rPr>
              <w:b/>
              <w:i/>
            </w:rPr>
          </w:rPrChange>
        </w:rPr>
        <w:t xml:space="preserve">in utero </w:t>
      </w:r>
      <w:r w:rsidR="00D04676" w:rsidRPr="00CF6519">
        <w:rPr>
          <w:rFonts w:ascii="Times New Roman" w:hAnsi="Times New Roman" w:cs="Times New Roman"/>
          <w:sz w:val="20"/>
          <w:szCs w:val="20"/>
          <w:rPrChange w:id="266" w:author="Dave Bridges" w:date="2016-02-24T13:30:00Z">
            <w:rPr>
              <w:b/>
            </w:rPr>
          </w:rPrChange>
        </w:rPr>
        <w:t>particulate exposure.</w:t>
      </w:r>
      <w:r w:rsidR="00211EE2" w:rsidRPr="00CF6519">
        <w:rPr>
          <w:rFonts w:ascii="Times New Roman" w:hAnsi="Times New Roman" w:cs="Times New Roman"/>
          <w:sz w:val="20"/>
          <w:szCs w:val="20"/>
          <w:rPrChange w:id="267" w:author="Dave Bridges" w:date="2016-02-24T13:30:00Z">
            <w:rPr>
              <w:b/>
            </w:rPr>
          </w:rPrChange>
        </w:rPr>
        <w:t xml:space="preserve"> </w:t>
      </w:r>
      <w:r w:rsidR="00205933" w:rsidRPr="00CF6519">
        <w:rPr>
          <w:rFonts w:ascii="Times New Roman" w:hAnsi="Times New Roman" w:cs="Times New Roman"/>
          <w:sz w:val="20"/>
          <w:szCs w:val="20"/>
          <w:rPrChange w:id="268" w:author="Dave Bridges" w:date="2016-02-24T13:30:00Z">
            <w:rPr>
              <w:b/>
            </w:rPr>
          </w:rPrChange>
        </w:rPr>
        <w:t xml:space="preserve">We have emphasized this point in our </w:t>
      </w:r>
      <w:commentRangeStart w:id="269"/>
      <w:r w:rsidR="00205933" w:rsidRPr="00CF6519">
        <w:rPr>
          <w:rFonts w:ascii="Times New Roman" w:hAnsi="Times New Roman" w:cs="Times New Roman"/>
          <w:sz w:val="20"/>
          <w:szCs w:val="20"/>
          <w:rPrChange w:id="270" w:author="Dave Bridges" w:date="2016-02-24T13:30:00Z">
            <w:rPr>
              <w:b/>
            </w:rPr>
          </w:rPrChange>
        </w:rPr>
        <w:t>revised discussion</w:t>
      </w:r>
      <w:commentRangeEnd w:id="269"/>
      <w:r w:rsidR="006478E8" w:rsidRPr="00CF6519">
        <w:rPr>
          <w:rStyle w:val="CommentReference"/>
          <w:rFonts w:ascii="Times New Roman" w:hAnsi="Times New Roman" w:cs="Times New Roman"/>
          <w:sz w:val="20"/>
          <w:szCs w:val="20"/>
          <w:rPrChange w:id="271" w:author="Dave Bridges" w:date="2016-02-24T13:30:00Z">
            <w:rPr>
              <w:rStyle w:val="CommentReference"/>
            </w:rPr>
          </w:rPrChange>
        </w:rPr>
        <w:commentReference w:id="269"/>
      </w:r>
      <w:r w:rsidR="00205933" w:rsidRPr="00CF6519">
        <w:rPr>
          <w:rFonts w:ascii="Times New Roman" w:hAnsi="Times New Roman" w:cs="Times New Roman"/>
          <w:sz w:val="20"/>
          <w:szCs w:val="20"/>
          <w:rPrChange w:id="272" w:author="Dave Bridges" w:date="2016-02-24T13:30:00Z">
            <w:rPr>
              <w:b/>
            </w:rPr>
          </w:rPrChange>
        </w:rPr>
        <w:t xml:space="preserve">. </w:t>
      </w:r>
    </w:p>
    <w:p w14:paraId="1EBB4C97" w14:textId="77777777" w:rsidR="002C21F8" w:rsidRPr="00CF6519" w:rsidRDefault="002C21F8" w:rsidP="002C21F8">
      <w:pPr>
        <w:rPr>
          <w:rFonts w:ascii="Times New Roman" w:hAnsi="Times New Roman" w:cs="Times New Roman"/>
          <w:color w:val="FF0000"/>
          <w:sz w:val="20"/>
          <w:szCs w:val="20"/>
          <w:rPrChange w:id="273" w:author="Dave Bridges" w:date="2016-02-24T13:30:00Z">
            <w:rPr/>
          </w:rPrChange>
        </w:rPr>
      </w:pPr>
      <w:r w:rsidRPr="00CF6519">
        <w:rPr>
          <w:rFonts w:ascii="Times New Roman" w:hAnsi="Times New Roman" w:cs="Times New Roman"/>
          <w:color w:val="FF0000"/>
          <w:sz w:val="20"/>
          <w:szCs w:val="20"/>
          <w:rPrChange w:id="274" w:author="Dave Bridges" w:date="2016-02-24T13:30:00Z">
            <w:rPr>
              <w:color w:val="808080" w:themeColor="background1" w:themeShade="80"/>
            </w:rPr>
          </w:rPrChange>
        </w:rPr>
        <w:t xml:space="preserve">The authors provided </w:t>
      </w:r>
      <w:proofErr w:type="gramStart"/>
      <w:r w:rsidRPr="00CF6519">
        <w:rPr>
          <w:rFonts w:ascii="Times New Roman" w:hAnsi="Times New Roman" w:cs="Times New Roman"/>
          <w:color w:val="FF0000"/>
          <w:sz w:val="20"/>
          <w:szCs w:val="20"/>
          <w:rPrChange w:id="275" w:author="Dave Bridges" w:date="2016-02-24T13:30:00Z">
            <w:rPr>
              <w:color w:val="808080" w:themeColor="background1" w:themeShade="80"/>
            </w:rPr>
          </w:rPrChange>
        </w:rPr>
        <w:t>data which indicated</w:t>
      </w:r>
      <w:proofErr w:type="gramEnd"/>
      <w:r w:rsidRPr="00CF6519">
        <w:rPr>
          <w:rFonts w:ascii="Times New Roman" w:hAnsi="Times New Roman" w:cs="Times New Roman"/>
          <w:color w:val="FF0000"/>
          <w:sz w:val="20"/>
          <w:szCs w:val="20"/>
          <w:rPrChange w:id="276" w:author="Dave Bridges" w:date="2016-02-24T13:30:00Z">
            <w:rPr>
              <w:color w:val="808080" w:themeColor="background1" w:themeShade="80"/>
            </w:rPr>
          </w:rPrChange>
        </w:rPr>
        <w:t xml:space="preserve"> impaired mitochondrial biogenesis. The authors should provide some data on the upstream regulators of mitochondrial biogenesis such as PGC1, PPAR or TFAM to strengthen the data. </w:t>
      </w:r>
    </w:p>
    <w:p w14:paraId="094EC59A" w14:textId="0AEEA248" w:rsidR="003B2B63" w:rsidRPr="00CF6519" w:rsidRDefault="00662FE5" w:rsidP="002C21F8">
      <w:pPr>
        <w:rPr>
          <w:ins w:id="277" w:author="Dave Bridges" w:date="2016-02-20T08:59:00Z"/>
          <w:rFonts w:ascii="Times New Roman" w:hAnsi="Times New Roman" w:cs="Times New Roman"/>
          <w:sz w:val="20"/>
          <w:szCs w:val="20"/>
          <w:rPrChange w:id="278" w:author="Dave Bridges" w:date="2016-02-24T13:30:00Z">
            <w:rPr>
              <w:ins w:id="279" w:author="Dave Bridges" w:date="2016-02-20T08:59:00Z"/>
              <w:b/>
            </w:rPr>
          </w:rPrChange>
        </w:rPr>
      </w:pPr>
      <w:del w:id="280" w:author="Dave Bridges" w:date="2016-02-20T08:56:00Z">
        <w:r w:rsidRPr="00CF6519">
          <w:rPr>
            <w:rFonts w:ascii="Times New Roman" w:hAnsi="Times New Roman" w:cs="Times New Roman"/>
            <w:sz w:val="20"/>
            <w:szCs w:val="20"/>
            <w:rPrChange w:id="281" w:author="Dave Bridges" w:date="2016-02-24T13:30:00Z">
              <w:rPr>
                <w:b/>
              </w:rPr>
            </w:rPrChange>
          </w:rPr>
          <w:delText xml:space="preserve">Response: </w:delText>
        </w:r>
        <w:r w:rsidR="009D7D6E" w:rsidRPr="00CF6519">
          <w:rPr>
            <w:rFonts w:ascii="Times New Roman" w:hAnsi="Times New Roman" w:cs="Times New Roman"/>
            <w:sz w:val="20"/>
            <w:szCs w:val="20"/>
            <w:rPrChange w:id="282" w:author="Dave Bridges" w:date="2016-02-24T13:30:00Z">
              <w:rPr>
                <w:b/>
              </w:rPr>
            </w:rPrChange>
          </w:rPr>
          <w:delText>We thank this reviewer for this suggestion.</w:delText>
        </w:r>
      </w:del>
      <w:del w:id="283" w:author="Dave Bridges" w:date="2016-02-20T08:57:00Z">
        <w:r w:rsidR="009D7D6E" w:rsidRPr="00CF6519">
          <w:rPr>
            <w:rFonts w:ascii="Times New Roman" w:hAnsi="Times New Roman" w:cs="Times New Roman"/>
            <w:sz w:val="20"/>
            <w:szCs w:val="20"/>
            <w:rPrChange w:id="284" w:author="Dave Bridges" w:date="2016-02-24T13:30:00Z">
              <w:rPr>
                <w:b/>
              </w:rPr>
            </w:rPrChange>
          </w:rPr>
          <w:delText xml:space="preserve"> </w:delText>
        </w:r>
      </w:del>
      <w:r w:rsidR="009D7D6E" w:rsidRPr="00CF6519">
        <w:rPr>
          <w:rFonts w:ascii="Times New Roman" w:hAnsi="Times New Roman" w:cs="Times New Roman"/>
          <w:sz w:val="20"/>
          <w:szCs w:val="20"/>
          <w:rPrChange w:id="285" w:author="Dave Bridges" w:date="2016-02-24T13:30:00Z">
            <w:rPr>
              <w:b/>
            </w:rPr>
          </w:rPrChange>
        </w:rPr>
        <w:t xml:space="preserve">We </w:t>
      </w:r>
      <w:del w:id="286" w:author="Dave Bridges" w:date="2016-02-20T08:57:00Z">
        <w:r w:rsidR="009D7D6E" w:rsidRPr="00CF6519">
          <w:rPr>
            <w:rFonts w:ascii="Times New Roman" w:hAnsi="Times New Roman" w:cs="Times New Roman"/>
            <w:sz w:val="20"/>
            <w:szCs w:val="20"/>
            <w:rPrChange w:id="287" w:author="Dave Bridges" w:date="2016-02-24T13:30:00Z">
              <w:rPr>
                <w:b/>
              </w:rPr>
            </w:rPrChange>
          </w:rPr>
          <w:delText xml:space="preserve">have </w:delText>
        </w:r>
        <w:r w:rsidR="009D7D6E" w:rsidRPr="00CF6519" w:rsidDel="003B2B63">
          <w:rPr>
            <w:rFonts w:ascii="Times New Roman" w:hAnsi="Times New Roman" w:cs="Times New Roman"/>
            <w:sz w:val="20"/>
            <w:szCs w:val="20"/>
            <w:rPrChange w:id="288" w:author="Dave Bridges" w:date="2016-02-24T13:30:00Z">
              <w:rPr>
                <w:b/>
              </w:rPr>
            </w:rPrChange>
          </w:rPr>
          <w:delText>analyzed</w:delText>
        </w:r>
      </w:del>
      <w:ins w:id="289" w:author="Dave Bridges" w:date="2016-02-20T08:57:00Z">
        <w:r w:rsidR="003B2B63" w:rsidRPr="00CF6519">
          <w:rPr>
            <w:rFonts w:ascii="Times New Roman" w:hAnsi="Times New Roman" w:cs="Times New Roman"/>
            <w:sz w:val="20"/>
            <w:szCs w:val="20"/>
            <w:rPrChange w:id="290" w:author="Dave Bridges" w:date="2016-02-24T13:30:00Z">
              <w:rPr>
                <w:b/>
              </w:rPr>
            </w:rPrChange>
          </w:rPr>
          <w:t>evaluated</w:t>
        </w:r>
      </w:ins>
      <w:del w:id="291" w:author="Dave Bridges" w:date="2016-02-24T13:23:00Z">
        <w:r w:rsidR="009D7D6E" w:rsidRPr="00CF6519">
          <w:rPr>
            <w:rFonts w:ascii="Times New Roman" w:hAnsi="Times New Roman" w:cs="Times New Roman"/>
            <w:sz w:val="20"/>
            <w:szCs w:val="20"/>
            <w:rPrChange w:id="292" w:author="Dave Bridges" w:date="2016-02-24T13:30:00Z">
              <w:rPr>
                <w:sz w:val="20"/>
                <w:szCs w:val="20"/>
              </w:rPr>
            </w:rPrChange>
          </w:rPr>
          <w:delText>analyzed</w:delText>
        </w:r>
      </w:del>
      <w:r w:rsidR="009D7D6E" w:rsidRPr="00CF6519">
        <w:rPr>
          <w:rFonts w:ascii="Times New Roman" w:hAnsi="Times New Roman" w:cs="Times New Roman"/>
          <w:sz w:val="20"/>
          <w:szCs w:val="20"/>
          <w:rPrChange w:id="293" w:author="Dave Bridges" w:date="2016-02-24T13:30:00Z">
            <w:rPr>
              <w:b/>
            </w:rPr>
          </w:rPrChange>
        </w:rPr>
        <w:t xml:space="preserve"> </w:t>
      </w:r>
      <w:del w:id="294" w:author="Dave Bridges" w:date="2016-02-20T08:57:00Z">
        <w:r w:rsidR="009D7D6E" w:rsidRPr="00CF6519">
          <w:rPr>
            <w:rFonts w:ascii="Times New Roman" w:hAnsi="Times New Roman" w:cs="Times New Roman"/>
            <w:sz w:val="20"/>
            <w:szCs w:val="20"/>
            <w:rPrChange w:id="295" w:author="Dave Bridges" w:date="2016-02-24T13:30:00Z">
              <w:rPr>
                <w:b/>
              </w:rPr>
            </w:rPrChange>
          </w:rPr>
          <w:delText>the</w:delText>
        </w:r>
        <w:r w:rsidR="009D7D6E" w:rsidRPr="00CF6519" w:rsidDel="003B2B63">
          <w:rPr>
            <w:rFonts w:ascii="Times New Roman" w:hAnsi="Times New Roman" w:cs="Times New Roman"/>
            <w:sz w:val="20"/>
            <w:szCs w:val="20"/>
            <w:rPrChange w:id="296" w:author="Dave Bridges" w:date="2016-02-24T13:30:00Z">
              <w:rPr>
                <w:b/>
              </w:rPr>
            </w:rPrChange>
          </w:rPr>
          <w:delText xml:space="preserve"> </w:delText>
        </w:r>
      </w:del>
      <w:ins w:id="297" w:author="Dave Bridges" w:date="2016-02-20T08:57:00Z">
        <w:r w:rsidR="003B2B63" w:rsidRPr="00CF6519">
          <w:rPr>
            <w:rFonts w:ascii="Times New Roman" w:hAnsi="Times New Roman" w:cs="Times New Roman"/>
            <w:sz w:val="20"/>
            <w:szCs w:val="20"/>
            <w:rPrChange w:id="298" w:author="Dave Bridges" w:date="2016-02-24T13:30:00Z">
              <w:rPr>
                <w:b/>
              </w:rPr>
            </w:rPrChange>
          </w:rPr>
          <w:t>several</w:t>
        </w:r>
        <w:r w:rsidR="009D7D6E" w:rsidRPr="00CF6519">
          <w:rPr>
            <w:rFonts w:ascii="Times New Roman" w:hAnsi="Times New Roman" w:cs="Times New Roman"/>
            <w:sz w:val="20"/>
            <w:szCs w:val="20"/>
            <w:rPrChange w:id="299" w:author="Dave Bridges" w:date="2016-02-24T13:30:00Z">
              <w:rPr>
                <w:sz w:val="20"/>
                <w:szCs w:val="20"/>
              </w:rPr>
            </w:rPrChange>
          </w:rPr>
          <w:t xml:space="preserve"> </w:t>
        </w:r>
      </w:ins>
      <w:r w:rsidR="009D7D6E" w:rsidRPr="00CF6519">
        <w:rPr>
          <w:rFonts w:ascii="Times New Roman" w:hAnsi="Times New Roman" w:cs="Times New Roman"/>
          <w:sz w:val="20"/>
          <w:szCs w:val="20"/>
          <w:rPrChange w:id="300" w:author="Dave Bridges" w:date="2016-02-24T13:30:00Z">
            <w:rPr>
              <w:b/>
            </w:rPr>
          </w:rPrChange>
        </w:rPr>
        <w:t>upstream regulators of mitochondrial biogenesis (</w:t>
      </w:r>
      <w:proofErr w:type="spellStart"/>
      <w:r w:rsidR="009D7D6E" w:rsidRPr="00CF6519">
        <w:rPr>
          <w:rFonts w:ascii="Times New Roman" w:hAnsi="Times New Roman" w:cs="Times New Roman"/>
          <w:i/>
          <w:sz w:val="20"/>
          <w:szCs w:val="20"/>
          <w:rPrChange w:id="301" w:author="Dave Bridges" w:date="2016-02-24T13:30:00Z">
            <w:rPr>
              <w:b/>
              <w:i/>
            </w:rPr>
          </w:rPrChange>
        </w:rPr>
        <w:t>Ppard</w:t>
      </w:r>
      <w:proofErr w:type="spellEnd"/>
      <w:r w:rsidR="009D7D6E" w:rsidRPr="00CF6519">
        <w:rPr>
          <w:rFonts w:ascii="Times New Roman" w:hAnsi="Times New Roman" w:cs="Times New Roman"/>
          <w:i/>
          <w:sz w:val="20"/>
          <w:szCs w:val="20"/>
          <w:rPrChange w:id="302" w:author="Dave Bridges" w:date="2016-02-24T13:30:00Z">
            <w:rPr>
              <w:b/>
              <w:i/>
            </w:rPr>
          </w:rPrChange>
        </w:rPr>
        <w:t xml:space="preserve">, Ppargc1a, </w:t>
      </w:r>
      <w:r w:rsidR="000649B9" w:rsidRPr="00CF6519">
        <w:rPr>
          <w:rFonts w:ascii="Times New Roman" w:hAnsi="Times New Roman" w:cs="Times New Roman"/>
          <w:i/>
          <w:sz w:val="20"/>
          <w:szCs w:val="20"/>
          <w:rPrChange w:id="303" w:author="Dave Bridges" w:date="2016-02-24T13:30:00Z">
            <w:rPr>
              <w:b/>
              <w:i/>
            </w:rPr>
          </w:rPrChange>
        </w:rPr>
        <w:t>Ppargc1b, Nrf1, Nfe2l2 and</w:t>
      </w:r>
      <w:r w:rsidR="009D7D6E" w:rsidRPr="00CF6519">
        <w:rPr>
          <w:rFonts w:ascii="Times New Roman" w:hAnsi="Times New Roman" w:cs="Times New Roman"/>
          <w:i/>
          <w:sz w:val="20"/>
          <w:szCs w:val="20"/>
          <w:rPrChange w:id="304" w:author="Dave Bridges" w:date="2016-02-24T13:30:00Z">
            <w:rPr>
              <w:b/>
              <w:i/>
            </w:rPr>
          </w:rPrChange>
        </w:rPr>
        <w:t xml:space="preserve"> </w:t>
      </w:r>
      <w:proofErr w:type="spellStart"/>
      <w:r w:rsidR="009D7D6E" w:rsidRPr="00CF6519">
        <w:rPr>
          <w:rFonts w:ascii="Times New Roman" w:hAnsi="Times New Roman" w:cs="Times New Roman"/>
          <w:i/>
          <w:sz w:val="20"/>
          <w:szCs w:val="20"/>
          <w:rPrChange w:id="305" w:author="Dave Bridges" w:date="2016-02-24T13:30:00Z">
            <w:rPr>
              <w:b/>
              <w:i/>
            </w:rPr>
          </w:rPrChange>
        </w:rPr>
        <w:t>Tfam</w:t>
      </w:r>
      <w:proofErr w:type="spellEnd"/>
      <w:del w:id="306" w:author="Stephenson, Erin" w:date="2016-02-24T13:23:00Z">
        <w:r w:rsidR="00C03552" w:rsidRPr="00CF6519">
          <w:rPr>
            <w:rFonts w:ascii="Times New Roman" w:hAnsi="Times New Roman" w:cs="Times New Roman"/>
            <w:sz w:val="20"/>
            <w:szCs w:val="20"/>
            <w:rPrChange w:id="307" w:author="Dave Bridges" w:date="2016-02-24T13:30:00Z">
              <w:rPr>
                <w:b/>
              </w:rPr>
            </w:rPrChange>
          </w:rPr>
          <w:delText>)</w:delText>
        </w:r>
      </w:del>
      <w:ins w:id="308" w:author="Stephenson, Erin" w:date="2016-02-24T13:23:00Z">
        <w:r w:rsidR="00B52974" w:rsidRPr="00CF6519">
          <w:rPr>
            <w:rFonts w:ascii="Times New Roman" w:hAnsi="Times New Roman" w:cs="Times New Roman"/>
            <w:i/>
            <w:sz w:val="20"/>
            <w:szCs w:val="20"/>
            <w:rPrChange w:id="309" w:author="Dave Bridges" w:date="2016-02-24T13:30:00Z">
              <w:rPr>
                <w:i/>
                <w:sz w:val="20"/>
                <w:szCs w:val="20"/>
              </w:rPr>
            </w:rPrChange>
          </w:rPr>
          <w:t>,</w:t>
        </w:r>
      </w:ins>
      <w:r w:rsidR="00C03552" w:rsidRPr="00CF6519">
        <w:rPr>
          <w:rFonts w:ascii="Times New Roman" w:hAnsi="Times New Roman" w:cs="Times New Roman"/>
          <w:sz w:val="20"/>
          <w:szCs w:val="20"/>
          <w:rPrChange w:id="310" w:author="Dave Bridges" w:date="2016-02-24T13:30:00Z">
            <w:rPr>
              <w:b/>
            </w:rPr>
          </w:rPrChange>
        </w:rPr>
        <w:t xml:space="preserve"> by qPCR</w:t>
      </w:r>
      <w:ins w:id="311" w:author="Dave Bridges" w:date="2016-02-20T08:57:00Z">
        <w:r w:rsidR="00B52974" w:rsidRPr="00CF6519">
          <w:rPr>
            <w:rFonts w:ascii="Times New Roman" w:hAnsi="Times New Roman" w:cs="Times New Roman"/>
            <w:sz w:val="20"/>
            <w:szCs w:val="20"/>
            <w:rPrChange w:id="312" w:author="Dave Bridges" w:date="2016-02-24T13:30:00Z">
              <w:rPr>
                <w:sz w:val="20"/>
                <w:szCs w:val="20"/>
              </w:rPr>
            </w:rPrChange>
          </w:rPr>
          <w:t xml:space="preserve"> </w:t>
        </w:r>
        <w:r w:rsidR="003B2B63" w:rsidRPr="00CF6519">
          <w:rPr>
            <w:rFonts w:ascii="Times New Roman" w:hAnsi="Times New Roman" w:cs="Times New Roman"/>
            <w:sz w:val="20"/>
            <w:szCs w:val="20"/>
            <w:rPrChange w:id="313" w:author="Dave Bridges" w:date="2016-02-24T13:30:00Z">
              <w:rPr>
                <w:b/>
              </w:rPr>
            </w:rPrChange>
          </w:rPr>
          <w:t>from quadriceps lysates</w:t>
        </w:r>
      </w:ins>
      <w:ins w:id="314" w:author="Dave Bridges" w:date="2016-02-24T13:29:00Z">
        <w:r w:rsidR="00CF6519" w:rsidRPr="00CF6519">
          <w:rPr>
            <w:rFonts w:ascii="Times New Roman" w:hAnsi="Times New Roman" w:cs="Times New Roman"/>
            <w:sz w:val="20"/>
            <w:szCs w:val="20"/>
            <w:rPrChange w:id="315" w:author="Dave Bridges" w:date="2016-02-24T13:30:00Z">
              <w:rPr>
                <w:rFonts w:ascii="Times New Roman" w:hAnsi="Times New Roman" w:cs="Times New Roman"/>
                <w:b/>
                <w:sz w:val="20"/>
                <w:szCs w:val="20"/>
              </w:rPr>
            </w:rPrChange>
          </w:rPr>
          <w:t xml:space="preserve"> </w:t>
        </w:r>
      </w:ins>
      <w:ins w:id="316" w:author="Stephenson, Erin" w:date="2016-02-24T13:23:00Z">
        <w:r w:rsidR="00B52974" w:rsidRPr="00CF6519">
          <w:rPr>
            <w:rFonts w:ascii="Times New Roman" w:hAnsi="Times New Roman" w:cs="Times New Roman"/>
            <w:sz w:val="20"/>
            <w:szCs w:val="20"/>
            <w:rPrChange w:id="317" w:author="Dave Bridges" w:date="2016-02-24T13:30:00Z">
              <w:rPr>
                <w:sz w:val="20"/>
                <w:szCs w:val="20"/>
              </w:rPr>
            </w:rPrChange>
          </w:rPr>
          <w:t>and PGC-1a, by western blot)</w:t>
        </w:r>
      </w:ins>
      <w:r w:rsidR="00C03552" w:rsidRPr="00CF6519">
        <w:rPr>
          <w:rFonts w:ascii="Times New Roman" w:hAnsi="Times New Roman" w:cs="Times New Roman"/>
          <w:sz w:val="20"/>
          <w:szCs w:val="20"/>
          <w:rPrChange w:id="318" w:author="Dave Bridges" w:date="2016-02-24T13:30:00Z">
            <w:rPr>
              <w:b/>
            </w:rPr>
          </w:rPrChange>
        </w:rPr>
        <w:t xml:space="preserve"> and found that the MCP230-exposed group had similar mRNA levels to the control group</w:t>
      </w:r>
      <w:r w:rsidR="000649B9" w:rsidRPr="00CF6519">
        <w:rPr>
          <w:rFonts w:ascii="Times New Roman" w:hAnsi="Times New Roman" w:cs="Times New Roman"/>
          <w:sz w:val="20"/>
          <w:szCs w:val="20"/>
          <w:rPrChange w:id="319" w:author="Dave Bridges" w:date="2016-02-24T13:30:00Z">
            <w:rPr>
              <w:b/>
            </w:rPr>
          </w:rPrChange>
        </w:rPr>
        <w:t xml:space="preserve"> for </w:t>
      </w:r>
      <w:r w:rsidR="000649B9" w:rsidRPr="00CF6519">
        <w:rPr>
          <w:rFonts w:ascii="Times New Roman" w:hAnsi="Times New Roman" w:cs="Times New Roman"/>
          <w:i/>
          <w:sz w:val="20"/>
          <w:szCs w:val="20"/>
          <w:rPrChange w:id="320" w:author="Dave Bridges" w:date="2016-02-24T13:30:00Z">
            <w:rPr>
              <w:b/>
              <w:i/>
            </w:rPr>
          </w:rPrChange>
        </w:rPr>
        <w:t xml:space="preserve">Ppargc1a, Nrf1, Nfe2l2 and </w:t>
      </w:r>
      <w:proofErr w:type="spellStart"/>
      <w:r w:rsidR="000649B9" w:rsidRPr="00CF6519">
        <w:rPr>
          <w:rFonts w:ascii="Times New Roman" w:hAnsi="Times New Roman" w:cs="Times New Roman"/>
          <w:i/>
          <w:sz w:val="20"/>
          <w:szCs w:val="20"/>
          <w:rPrChange w:id="321" w:author="Dave Bridges" w:date="2016-02-24T13:30:00Z">
            <w:rPr>
              <w:b/>
              <w:i/>
            </w:rPr>
          </w:rPrChange>
        </w:rPr>
        <w:t>Tfam</w:t>
      </w:r>
      <w:proofErr w:type="spellEnd"/>
      <w:del w:id="322" w:author="Stephenson, Erin" w:date="2016-02-24T13:23:00Z">
        <w:r w:rsidR="00F85C6A" w:rsidRPr="00CF6519">
          <w:rPr>
            <w:rFonts w:ascii="Times New Roman" w:hAnsi="Times New Roman" w:cs="Times New Roman"/>
            <w:sz w:val="20"/>
            <w:szCs w:val="20"/>
            <w:rPrChange w:id="323" w:author="Dave Bridges" w:date="2016-02-24T13:30:00Z">
              <w:rPr>
                <w:b/>
              </w:rPr>
            </w:rPrChange>
          </w:rPr>
          <w:delText>.</w:delText>
        </w:r>
      </w:del>
      <w:ins w:id="324" w:author="Stephenson, Erin" w:date="2016-02-24T13:23:00Z">
        <w:r w:rsidR="00B52974" w:rsidRPr="00CF6519">
          <w:rPr>
            <w:rFonts w:ascii="Times New Roman" w:hAnsi="Times New Roman" w:cs="Times New Roman"/>
            <w:sz w:val="20"/>
            <w:szCs w:val="20"/>
            <w:rPrChange w:id="325" w:author="Dave Bridges" w:date="2016-02-24T13:30:00Z">
              <w:rPr>
                <w:sz w:val="20"/>
                <w:szCs w:val="20"/>
              </w:rPr>
            </w:rPrChange>
          </w:rPr>
          <w:t xml:space="preserve"> and similar PGC-1a protein abundance</w:t>
        </w:r>
        <w:r w:rsidR="00F85C6A" w:rsidRPr="00CF6519">
          <w:rPr>
            <w:rFonts w:ascii="Times New Roman" w:hAnsi="Times New Roman" w:cs="Times New Roman"/>
            <w:sz w:val="20"/>
            <w:szCs w:val="20"/>
            <w:rPrChange w:id="326" w:author="Dave Bridges" w:date="2016-02-24T13:30:00Z">
              <w:rPr>
                <w:sz w:val="20"/>
                <w:szCs w:val="20"/>
              </w:rPr>
            </w:rPrChange>
          </w:rPr>
          <w:t>.</w:t>
        </w:r>
      </w:ins>
      <w:r w:rsidR="00F85C6A" w:rsidRPr="00CF6519">
        <w:rPr>
          <w:rFonts w:ascii="Times New Roman" w:hAnsi="Times New Roman" w:cs="Times New Roman"/>
          <w:sz w:val="20"/>
          <w:szCs w:val="20"/>
          <w:rPrChange w:id="327" w:author="Dave Bridges" w:date="2016-02-24T13:30:00Z">
            <w:rPr>
              <w:b/>
            </w:rPr>
          </w:rPrChange>
        </w:rPr>
        <w:t xml:space="preserve"> We</w:t>
      </w:r>
      <w:r w:rsidR="006B286F" w:rsidRPr="00CF6519">
        <w:rPr>
          <w:rFonts w:ascii="Times New Roman" w:hAnsi="Times New Roman" w:cs="Times New Roman"/>
          <w:sz w:val="20"/>
          <w:szCs w:val="20"/>
          <w:rPrChange w:id="328" w:author="Dave Bridges" w:date="2016-02-24T13:30:00Z">
            <w:rPr>
              <w:b/>
            </w:rPr>
          </w:rPrChange>
        </w:rPr>
        <w:t xml:space="preserve"> </w:t>
      </w:r>
      <w:r w:rsidR="00F85C6A" w:rsidRPr="00CF6519">
        <w:rPr>
          <w:rFonts w:ascii="Times New Roman" w:hAnsi="Times New Roman" w:cs="Times New Roman"/>
          <w:sz w:val="20"/>
          <w:szCs w:val="20"/>
          <w:rPrChange w:id="329" w:author="Dave Bridges" w:date="2016-02-24T13:30:00Z">
            <w:rPr>
              <w:b/>
            </w:rPr>
          </w:rPrChange>
        </w:rPr>
        <w:t>did observe</w:t>
      </w:r>
      <w:r w:rsidR="006B286F" w:rsidRPr="00CF6519">
        <w:rPr>
          <w:rFonts w:ascii="Times New Roman" w:hAnsi="Times New Roman" w:cs="Times New Roman"/>
          <w:sz w:val="20"/>
          <w:szCs w:val="20"/>
          <w:rPrChange w:id="330" w:author="Dave Bridges" w:date="2016-02-24T13:30:00Z">
            <w:rPr>
              <w:b/>
            </w:rPr>
          </w:rPrChange>
        </w:rPr>
        <w:t xml:space="preserve"> </w:t>
      </w:r>
      <w:r w:rsidR="006915F5" w:rsidRPr="00CF6519">
        <w:rPr>
          <w:rFonts w:ascii="Times New Roman" w:hAnsi="Times New Roman" w:cs="Times New Roman"/>
          <w:sz w:val="20"/>
          <w:szCs w:val="20"/>
          <w:rPrChange w:id="331" w:author="Dave Bridges" w:date="2016-02-24T13:30:00Z">
            <w:rPr>
              <w:b/>
            </w:rPr>
          </w:rPrChange>
        </w:rPr>
        <w:t xml:space="preserve">a </w:t>
      </w:r>
      <w:r w:rsidR="006B286F" w:rsidRPr="00CF6519">
        <w:rPr>
          <w:rFonts w:ascii="Times New Roman" w:hAnsi="Times New Roman" w:cs="Times New Roman"/>
          <w:sz w:val="20"/>
          <w:szCs w:val="20"/>
          <w:rPrChange w:id="332" w:author="Dave Bridges" w:date="2016-02-24T13:30:00Z">
            <w:rPr>
              <w:b/>
            </w:rPr>
          </w:rPrChange>
        </w:rPr>
        <w:t>marked</w:t>
      </w:r>
      <w:r w:rsidR="000649B9" w:rsidRPr="00CF6519">
        <w:rPr>
          <w:rFonts w:ascii="Times New Roman" w:hAnsi="Times New Roman" w:cs="Times New Roman"/>
          <w:sz w:val="20"/>
          <w:szCs w:val="20"/>
          <w:rPrChange w:id="333" w:author="Dave Bridges" w:date="2016-02-24T13:30:00Z">
            <w:rPr>
              <w:b/>
            </w:rPr>
          </w:rPrChange>
        </w:rPr>
        <w:t xml:space="preserve"> increase in </w:t>
      </w:r>
      <w:r w:rsidR="006915F5" w:rsidRPr="00CF6519">
        <w:rPr>
          <w:rFonts w:ascii="Times New Roman" w:hAnsi="Times New Roman" w:cs="Times New Roman"/>
          <w:sz w:val="20"/>
          <w:szCs w:val="20"/>
          <w:rPrChange w:id="334" w:author="Dave Bridges" w:date="2016-02-24T13:30:00Z">
            <w:rPr>
              <w:b/>
            </w:rPr>
          </w:rPrChange>
        </w:rPr>
        <w:t xml:space="preserve">both </w:t>
      </w:r>
      <w:proofErr w:type="spellStart"/>
      <w:r w:rsidR="000649B9" w:rsidRPr="00CF6519">
        <w:rPr>
          <w:rFonts w:ascii="Times New Roman" w:hAnsi="Times New Roman" w:cs="Times New Roman"/>
          <w:i/>
          <w:sz w:val="20"/>
          <w:szCs w:val="20"/>
          <w:rPrChange w:id="335" w:author="Dave Bridges" w:date="2016-02-24T13:30:00Z">
            <w:rPr>
              <w:b/>
              <w:i/>
            </w:rPr>
          </w:rPrChange>
        </w:rPr>
        <w:t>Ppard</w:t>
      </w:r>
      <w:proofErr w:type="spellEnd"/>
      <w:r w:rsidR="000649B9" w:rsidRPr="00CF6519">
        <w:rPr>
          <w:rFonts w:ascii="Times New Roman" w:hAnsi="Times New Roman" w:cs="Times New Roman"/>
          <w:sz w:val="20"/>
          <w:szCs w:val="20"/>
          <w:rPrChange w:id="336" w:author="Dave Bridges" w:date="2016-02-24T13:30:00Z">
            <w:rPr>
              <w:b/>
            </w:rPr>
          </w:rPrChange>
        </w:rPr>
        <w:t xml:space="preserve"> and </w:t>
      </w:r>
      <w:r w:rsidR="000649B9" w:rsidRPr="00CF6519">
        <w:rPr>
          <w:rFonts w:ascii="Times New Roman" w:hAnsi="Times New Roman" w:cs="Times New Roman"/>
          <w:i/>
          <w:sz w:val="20"/>
          <w:szCs w:val="20"/>
          <w:rPrChange w:id="337" w:author="Dave Bridges" w:date="2016-02-24T13:30:00Z">
            <w:rPr>
              <w:b/>
              <w:i/>
            </w:rPr>
          </w:rPrChange>
        </w:rPr>
        <w:t>Ppargc1b</w:t>
      </w:r>
      <w:r w:rsidR="006915F5" w:rsidRPr="00CF6519">
        <w:rPr>
          <w:rFonts w:ascii="Times New Roman" w:hAnsi="Times New Roman" w:cs="Times New Roman"/>
          <w:i/>
          <w:sz w:val="20"/>
          <w:szCs w:val="20"/>
          <w:rPrChange w:id="338" w:author="Dave Bridges" w:date="2016-02-24T13:30:00Z">
            <w:rPr>
              <w:b/>
              <w:i/>
            </w:rPr>
          </w:rPrChange>
        </w:rPr>
        <w:t xml:space="preserve"> </w:t>
      </w:r>
      <w:r w:rsidR="006915F5" w:rsidRPr="00CF6519">
        <w:rPr>
          <w:rFonts w:ascii="Times New Roman" w:hAnsi="Times New Roman" w:cs="Times New Roman"/>
          <w:sz w:val="20"/>
          <w:szCs w:val="20"/>
          <w:rPrChange w:id="339" w:author="Dave Bridges" w:date="2016-02-24T13:30:00Z">
            <w:rPr>
              <w:b/>
            </w:rPr>
          </w:rPrChange>
        </w:rPr>
        <w:t>mRNA</w:t>
      </w:r>
      <w:r w:rsidR="001A4F1B" w:rsidRPr="00CF6519">
        <w:rPr>
          <w:rFonts w:ascii="Times New Roman" w:hAnsi="Times New Roman" w:cs="Times New Roman"/>
          <w:sz w:val="20"/>
          <w:szCs w:val="20"/>
          <w:rPrChange w:id="340" w:author="Dave Bridges" w:date="2016-02-24T13:30:00Z">
            <w:rPr>
              <w:b/>
            </w:rPr>
          </w:rPrChange>
        </w:rPr>
        <w:t xml:space="preserve"> in the MCP230-exposed mice</w:t>
      </w:r>
      <w:r w:rsidR="00F85C6A" w:rsidRPr="00CF6519">
        <w:rPr>
          <w:rFonts w:ascii="Times New Roman" w:hAnsi="Times New Roman" w:cs="Times New Roman"/>
          <w:sz w:val="20"/>
          <w:szCs w:val="20"/>
          <w:rPrChange w:id="341" w:author="Dave Bridges" w:date="2016-02-24T13:30:00Z">
            <w:rPr>
              <w:b/>
            </w:rPr>
          </w:rPrChange>
        </w:rPr>
        <w:t>, which is an interesting finding</w:t>
      </w:r>
      <w:r w:rsidR="002D171F" w:rsidRPr="00CF6519">
        <w:rPr>
          <w:rFonts w:ascii="Times New Roman" w:hAnsi="Times New Roman" w:cs="Times New Roman"/>
          <w:sz w:val="20"/>
          <w:szCs w:val="20"/>
          <w:rPrChange w:id="342" w:author="Dave Bridges" w:date="2016-02-24T13:30:00Z">
            <w:rPr>
              <w:b/>
            </w:rPr>
          </w:rPrChange>
        </w:rPr>
        <w:t xml:space="preserve"> given that the mitochondrial transcripts and proteins that we have measured are either down or unaltered by the treatment.</w:t>
      </w:r>
      <w:r w:rsidR="00A831A1" w:rsidRPr="00CF6519">
        <w:rPr>
          <w:rFonts w:ascii="Times New Roman" w:hAnsi="Times New Roman" w:cs="Times New Roman"/>
          <w:sz w:val="20"/>
          <w:szCs w:val="20"/>
          <w:rPrChange w:id="343" w:author="Dave Bridges" w:date="2016-02-24T13:30:00Z">
            <w:rPr>
              <w:b/>
            </w:rPr>
          </w:rPrChange>
        </w:rPr>
        <w:t xml:space="preserve"> </w:t>
      </w:r>
      <w:ins w:id="344" w:author="Dave Bridges" w:date="2016-02-20T08:57:00Z">
        <w:r w:rsidR="003B2B63" w:rsidRPr="00CF6519">
          <w:rPr>
            <w:rFonts w:ascii="Times New Roman" w:hAnsi="Times New Roman" w:cs="Times New Roman"/>
            <w:sz w:val="20"/>
            <w:szCs w:val="20"/>
            <w:rPrChange w:id="345" w:author="Dave Bridges" w:date="2016-02-24T13:30:00Z">
              <w:rPr>
                <w:b/>
              </w:rPr>
            </w:rPrChange>
          </w:rPr>
          <w:t xml:space="preserve">Our interpretation is that these increases in </w:t>
        </w:r>
      </w:ins>
      <w:proofErr w:type="spellStart"/>
      <w:ins w:id="346" w:author="Dave Bridges" w:date="2016-02-20T08:58:00Z">
        <w:r w:rsidR="003B2B63" w:rsidRPr="00CF6519">
          <w:rPr>
            <w:rFonts w:ascii="Times New Roman" w:hAnsi="Times New Roman" w:cs="Times New Roman"/>
            <w:i/>
            <w:sz w:val="20"/>
            <w:szCs w:val="20"/>
            <w:rPrChange w:id="347" w:author="Dave Bridges" w:date="2016-02-24T13:30:00Z">
              <w:rPr>
                <w:b/>
                <w:i/>
              </w:rPr>
            </w:rPrChange>
          </w:rPr>
          <w:t>Pppard</w:t>
        </w:r>
        <w:proofErr w:type="spellEnd"/>
        <w:r w:rsidR="003B2B63" w:rsidRPr="00CF6519">
          <w:rPr>
            <w:rFonts w:ascii="Times New Roman" w:hAnsi="Times New Roman" w:cs="Times New Roman"/>
            <w:i/>
            <w:sz w:val="20"/>
            <w:szCs w:val="20"/>
            <w:rPrChange w:id="348" w:author="Dave Bridges" w:date="2016-02-24T13:30:00Z">
              <w:rPr>
                <w:b/>
                <w:i/>
              </w:rPr>
            </w:rPrChange>
          </w:rPr>
          <w:t xml:space="preserve"> and Ppargc1b </w:t>
        </w:r>
        <w:r w:rsidR="003B2B63" w:rsidRPr="00CF6519">
          <w:rPr>
            <w:rFonts w:ascii="Times New Roman" w:hAnsi="Times New Roman" w:cs="Times New Roman"/>
            <w:sz w:val="20"/>
            <w:szCs w:val="20"/>
            <w:rPrChange w:id="349" w:author="Dave Bridges" w:date="2016-02-24T13:30:00Z">
              <w:rPr>
                <w:b/>
              </w:rPr>
            </w:rPrChange>
          </w:rPr>
          <w:t xml:space="preserve">mRNA levels are compensatory to impaired mitochondrial function in these muscles.  We have described these data and our interpretations on Page XXX line XXX </w:t>
        </w:r>
        <w:commentRangeStart w:id="350"/>
        <w:r w:rsidR="003B2B63" w:rsidRPr="00CF6519">
          <w:rPr>
            <w:rFonts w:ascii="Times New Roman" w:hAnsi="Times New Roman" w:cs="Times New Roman"/>
            <w:sz w:val="20"/>
            <w:szCs w:val="20"/>
            <w:rPrChange w:id="351" w:author="Dave Bridges" w:date="2016-02-24T13:30:00Z">
              <w:rPr>
                <w:b/>
              </w:rPr>
            </w:rPrChange>
          </w:rPr>
          <w:t>as</w:t>
        </w:r>
      </w:ins>
      <w:commentRangeEnd w:id="350"/>
      <w:ins w:id="352" w:author="Dave Bridges" w:date="2016-02-20T08:59:00Z">
        <w:r w:rsidR="003B2B63" w:rsidRPr="00CF6519">
          <w:rPr>
            <w:rStyle w:val="CommentReference"/>
            <w:rFonts w:ascii="Times New Roman" w:hAnsi="Times New Roman" w:cs="Times New Roman"/>
            <w:sz w:val="20"/>
            <w:szCs w:val="20"/>
            <w:rPrChange w:id="353" w:author="Dave Bridges" w:date="2016-02-24T13:30:00Z">
              <w:rPr>
                <w:rStyle w:val="CommentReference"/>
              </w:rPr>
            </w:rPrChange>
          </w:rPr>
          <w:commentReference w:id="350"/>
        </w:r>
      </w:ins>
      <w:ins w:id="355" w:author="Dave Bridges" w:date="2016-02-20T08:58:00Z">
        <w:r w:rsidR="003B2B63" w:rsidRPr="00CF6519">
          <w:rPr>
            <w:rFonts w:ascii="Times New Roman" w:hAnsi="Times New Roman" w:cs="Times New Roman"/>
            <w:sz w:val="20"/>
            <w:szCs w:val="20"/>
            <w:rPrChange w:id="356" w:author="Dave Bridges" w:date="2016-02-24T13:30:00Z">
              <w:rPr>
                <w:b/>
              </w:rPr>
            </w:rPrChange>
          </w:rPr>
          <w:t>:</w:t>
        </w:r>
      </w:ins>
    </w:p>
    <w:p w14:paraId="2DFF60BD" w14:textId="77777777" w:rsidR="003B2B63" w:rsidRPr="00CF6519" w:rsidRDefault="003B2B63" w:rsidP="002C21F8">
      <w:pPr>
        <w:rPr>
          <w:ins w:id="357" w:author="Dave Bridges" w:date="2016-02-20T08:58:00Z"/>
          <w:rFonts w:ascii="Times New Roman" w:hAnsi="Times New Roman" w:cs="Times New Roman"/>
          <w:sz w:val="20"/>
          <w:szCs w:val="20"/>
          <w:rPrChange w:id="358" w:author="Dave Bridges" w:date="2016-02-24T13:30:00Z">
            <w:rPr>
              <w:ins w:id="359" w:author="Dave Bridges" w:date="2016-02-20T08:58:00Z"/>
              <w:b/>
            </w:rPr>
          </w:rPrChange>
        </w:rPr>
      </w:pPr>
    </w:p>
    <w:p w14:paraId="12760278" w14:textId="52BF2081" w:rsidR="002C21F8" w:rsidRPr="00CF6519" w:rsidRDefault="00C03552" w:rsidP="002C21F8">
      <w:pPr>
        <w:rPr>
          <w:rFonts w:ascii="Times New Roman" w:hAnsi="Times New Roman" w:cs="Times New Roman"/>
          <w:sz w:val="20"/>
          <w:szCs w:val="20"/>
          <w:rPrChange w:id="360" w:author="Dave Bridges" w:date="2016-02-24T13:30:00Z">
            <w:rPr>
              <w:b/>
            </w:rPr>
          </w:rPrChange>
        </w:rPr>
      </w:pPr>
      <w:r w:rsidRPr="00CF6519">
        <w:rPr>
          <w:rFonts w:ascii="Times New Roman" w:hAnsi="Times New Roman" w:cs="Times New Roman"/>
          <w:sz w:val="20"/>
          <w:szCs w:val="20"/>
          <w:rPrChange w:id="361" w:author="Dave Bridges" w:date="2016-02-24T13:30:00Z">
            <w:rPr>
              <w:b/>
            </w:rPr>
          </w:rPrChange>
        </w:rPr>
        <w:t>We have included this</w:t>
      </w:r>
      <w:ins w:id="362" w:author="Stephenson, Erin" w:date="2016-02-24T13:23:00Z">
        <w:r w:rsidRPr="00CF6519">
          <w:rPr>
            <w:rFonts w:ascii="Times New Roman" w:hAnsi="Times New Roman" w:cs="Times New Roman"/>
            <w:sz w:val="20"/>
            <w:szCs w:val="20"/>
            <w:rPrChange w:id="363" w:author="Dave Bridges" w:date="2016-02-24T13:30:00Z">
              <w:rPr>
                <w:sz w:val="20"/>
                <w:szCs w:val="20"/>
              </w:rPr>
            </w:rPrChange>
          </w:rPr>
          <w:t xml:space="preserve"> </w:t>
        </w:r>
        <w:r w:rsidR="00220707" w:rsidRPr="00CF6519">
          <w:rPr>
            <w:rFonts w:ascii="Times New Roman" w:hAnsi="Times New Roman" w:cs="Times New Roman"/>
            <w:sz w:val="20"/>
            <w:szCs w:val="20"/>
            <w:rPrChange w:id="364" w:author="Dave Bridges" w:date="2016-02-24T13:30:00Z">
              <w:rPr>
                <w:sz w:val="20"/>
                <w:szCs w:val="20"/>
              </w:rPr>
            </w:rPrChange>
          </w:rPr>
          <w:t>new</w:t>
        </w:r>
      </w:ins>
      <w:r w:rsidR="00220707" w:rsidRPr="00CF6519">
        <w:rPr>
          <w:rFonts w:ascii="Times New Roman" w:hAnsi="Times New Roman" w:cs="Times New Roman"/>
          <w:sz w:val="20"/>
          <w:szCs w:val="20"/>
          <w:rPrChange w:id="365" w:author="Dave Bridges" w:date="2016-02-24T13:30:00Z">
            <w:rPr>
              <w:b/>
            </w:rPr>
          </w:rPrChange>
        </w:rPr>
        <w:t xml:space="preserve"> </w:t>
      </w:r>
      <w:r w:rsidRPr="00CF6519">
        <w:rPr>
          <w:rFonts w:ascii="Times New Roman" w:hAnsi="Times New Roman" w:cs="Times New Roman"/>
          <w:sz w:val="20"/>
          <w:szCs w:val="20"/>
          <w:rPrChange w:id="366" w:author="Dave Bridges" w:date="2016-02-24T13:30:00Z">
            <w:rPr>
              <w:b/>
            </w:rPr>
          </w:rPrChange>
        </w:rPr>
        <w:t xml:space="preserve">data </w:t>
      </w:r>
      <w:r w:rsidR="006B15BB" w:rsidRPr="00CF6519">
        <w:rPr>
          <w:rFonts w:ascii="Times New Roman" w:hAnsi="Times New Roman" w:cs="Times New Roman"/>
          <w:sz w:val="20"/>
          <w:szCs w:val="20"/>
          <w:rPrChange w:id="367" w:author="Dave Bridges" w:date="2016-02-24T13:30:00Z">
            <w:rPr>
              <w:b/>
            </w:rPr>
          </w:rPrChange>
        </w:rPr>
        <w:t xml:space="preserve">as a new figure </w:t>
      </w:r>
      <w:r w:rsidRPr="00CF6519">
        <w:rPr>
          <w:rFonts w:ascii="Times New Roman" w:hAnsi="Times New Roman" w:cs="Times New Roman"/>
          <w:sz w:val="20"/>
          <w:szCs w:val="20"/>
          <w:rPrChange w:id="368" w:author="Dave Bridges" w:date="2016-02-24T13:30:00Z">
            <w:rPr>
              <w:b/>
            </w:rPr>
          </w:rPrChange>
        </w:rPr>
        <w:t xml:space="preserve">in </w:t>
      </w:r>
      <w:r w:rsidR="006B15BB" w:rsidRPr="00CF6519">
        <w:rPr>
          <w:rFonts w:ascii="Times New Roman" w:hAnsi="Times New Roman" w:cs="Times New Roman"/>
          <w:sz w:val="20"/>
          <w:szCs w:val="20"/>
          <w:rPrChange w:id="369" w:author="Dave Bridges" w:date="2016-02-24T13:30:00Z">
            <w:rPr>
              <w:b/>
            </w:rPr>
          </w:rPrChange>
        </w:rPr>
        <w:t>our</w:t>
      </w:r>
      <w:r w:rsidRPr="00CF6519">
        <w:rPr>
          <w:rFonts w:ascii="Times New Roman" w:hAnsi="Times New Roman" w:cs="Times New Roman"/>
          <w:sz w:val="20"/>
          <w:szCs w:val="20"/>
          <w:rPrChange w:id="370" w:author="Dave Bridges" w:date="2016-02-24T13:30:00Z">
            <w:rPr>
              <w:b/>
            </w:rPr>
          </w:rPrChange>
        </w:rPr>
        <w:t xml:space="preserve"> </w:t>
      </w:r>
      <w:r w:rsidR="006B15BB" w:rsidRPr="00CF6519">
        <w:rPr>
          <w:rFonts w:ascii="Times New Roman" w:hAnsi="Times New Roman" w:cs="Times New Roman"/>
          <w:sz w:val="20"/>
          <w:szCs w:val="20"/>
          <w:rPrChange w:id="371" w:author="Dave Bridges" w:date="2016-02-24T13:30:00Z">
            <w:rPr>
              <w:b/>
            </w:rPr>
          </w:rPrChange>
        </w:rPr>
        <w:t xml:space="preserve">revised </w:t>
      </w:r>
      <w:r w:rsidRPr="00CF6519">
        <w:rPr>
          <w:rFonts w:ascii="Times New Roman" w:hAnsi="Times New Roman" w:cs="Times New Roman"/>
          <w:sz w:val="20"/>
          <w:szCs w:val="20"/>
          <w:rPrChange w:id="372" w:author="Dave Bridges" w:date="2016-02-24T13:30:00Z">
            <w:rPr>
              <w:b/>
            </w:rPr>
          </w:rPrChange>
        </w:rPr>
        <w:t>manuscript</w:t>
      </w:r>
      <w:r w:rsidR="002D171F" w:rsidRPr="00CF6519">
        <w:rPr>
          <w:rFonts w:ascii="Times New Roman" w:hAnsi="Times New Roman" w:cs="Times New Roman"/>
          <w:sz w:val="20"/>
          <w:szCs w:val="20"/>
          <w:rPrChange w:id="373" w:author="Dave Bridges" w:date="2016-02-24T13:30:00Z">
            <w:rPr>
              <w:b/>
            </w:rPr>
          </w:rPrChange>
        </w:rPr>
        <w:t xml:space="preserve"> (Figure 6)</w:t>
      </w:r>
      <w:r w:rsidRPr="00CF6519">
        <w:rPr>
          <w:rFonts w:ascii="Times New Roman" w:hAnsi="Times New Roman" w:cs="Times New Roman"/>
          <w:sz w:val="20"/>
          <w:szCs w:val="20"/>
          <w:rPrChange w:id="374" w:author="Dave Bridges" w:date="2016-02-24T13:30:00Z">
            <w:rPr>
              <w:b/>
            </w:rPr>
          </w:rPrChange>
        </w:rPr>
        <w:t>.</w:t>
      </w:r>
      <w:r w:rsidR="001F1AA0" w:rsidRPr="00CF6519">
        <w:rPr>
          <w:rFonts w:ascii="Times New Roman" w:hAnsi="Times New Roman" w:cs="Times New Roman"/>
          <w:sz w:val="20"/>
          <w:szCs w:val="20"/>
          <w:rPrChange w:id="375" w:author="Dave Bridges" w:date="2016-02-24T13:30:00Z">
            <w:rPr>
              <w:b/>
            </w:rPr>
          </w:rPrChange>
        </w:rPr>
        <w:t xml:space="preserve"> This figure is </w:t>
      </w:r>
      <w:r w:rsidR="006B15BB" w:rsidRPr="00CF6519">
        <w:rPr>
          <w:rFonts w:ascii="Times New Roman" w:hAnsi="Times New Roman" w:cs="Times New Roman"/>
          <w:sz w:val="20"/>
          <w:szCs w:val="20"/>
          <w:rPrChange w:id="376" w:author="Dave Bridges" w:date="2016-02-24T13:30:00Z">
            <w:rPr>
              <w:b/>
            </w:rPr>
          </w:rPrChange>
        </w:rPr>
        <w:t xml:space="preserve">also </w:t>
      </w:r>
      <w:r w:rsidR="001F1AA0" w:rsidRPr="00CF6519">
        <w:rPr>
          <w:rFonts w:ascii="Times New Roman" w:hAnsi="Times New Roman" w:cs="Times New Roman"/>
          <w:sz w:val="20"/>
          <w:szCs w:val="20"/>
          <w:rPrChange w:id="377" w:author="Dave Bridges" w:date="2016-02-24T13:30:00Z">
            <w:rPr>
              <w:b/>
            </w:rPr>
          </w:rPrChange>
        </w:rPr>
        <w:t>included here for your convenience.</w:t>
      </w:r>
    </w:p>
    <w:p w14:paraId="54495F41" w14:textId="18591C38" w:rsidR="001F1AA0" w:rsidRPr="00CF6519" w:rsidRDefault="00CF6519" w:rsidP="001F1AA0">
      <w:pPr>
        <w:jc w:val="center"/>
        <w:rPr>
          <w:rFonts w:ascii="Times New Roman" w:hAnsi="Times New Roman" w:cs="Times New Roman"/>
          <w:sz w:val="20"/>
          <w:szCs w:val="20"/>
          <w:rPrChange w:id="378" w:author="Dave Bridges" w:date="2016-02-24T13:30:00Z">
            <w:rPr>
              <w:b/>
            </w:rPr>
          </w:rPrChange>
        </w:rPr>
      </w:pPr>
      <w:ins w:id="379" w:author="Dave Bridges" w:date="2016-02-24T13:23:00Z">
        <w:r w:rsidRPr="00CF6519">
          <w:rPr>
            <w:rFonts w:ascii="Times New Roman" w:hAnsi="Times New Roman" w:cs="Times New Roman"/>
            <w:sz w:val="20"/>
            <w:szCs w:val="20"/>
            <w:rPrChange w:id="380" w:author="Dave Bridges" w:date="2016-02-24T13:30:00Z">
              <w:rPr>
                <w:b/>
              </w:rPr>
            </w:rPrChange>
          </w:rPr>
          <w:pict w14:anchorId="5CB49F88">
            <v:shape id="_x0000_i1030" type="#_x0000_t75" style="width:251.25pt;height:214.05pt">
              <v:imagedata r:id="rId9" o:title="MitoBiogen"/>
            </v:shape>
          </w:pict>
        </w:r>
      </w:ins>
      <w:del w:id="381" w:author="Dave Bridges" w:date="2016-02-24T13:23:00Z">
        <w:r w:rsidRPr="00CF6519">
          <w:rPr>
            <w:rFonts w:ascii="Times New Roman" w:hAnsi="Times New Roman" w:cs="Times New Roman"/>
            <w:sz w:val="20"/>
            <w:szCs w:val="20"/>
            <w:rPrChange w:id="382" w:author="Dave Bridges" w:date="2016-02-24T13:30:00Z">
              <w:rPr>
                <w:sz w:val="20"/>
                <w:szCs w:val="20"/>
              </w:rPr>
            </w:rPrChange>
          </w:rPr>
          <w:pict>
            <v:shape id="_x0000_i1026" type="#_x0000_t75" style="width:250.8pt;height:214.05pt">
              <v:imagedata r:id="rId10" o:title="MitoBiogen"/>
            </v:shape>
          </w:pict>
        </w:r>
      </w:del>
      <w:r w:rsidR="00A831A1" w:rsidRPr="00CF6519">
        <w:rPr>
          <w:rFonts w:ascii="Times New Roman" w:hAnsi="Times New Roman" w:cs="Times New Roman"/>
          <w:sz w:val="20"/>
          <w:szCs w:val="20"/>
          <w:rPrChange w:id="383" w:author="Dave Bridges" w:date="2016-02-24T13:30:00Z">
            <w:rPr/>
          </w:rPrChange>
        </w:rPr>
        <w:t xml:space="preserve"> </w:t>
      </w:r>
    </w:p>
    <w:p w14:paraId="1DD81A28" w14:textId="77777777" w:rsidR="002C21F8" w:rsidRPr="00CF6519" w:rsidRDefault="002C21F8" w:rsidP="002C21F8">
      <w:pPr>
        <w:rPr>
          <w:rFonts w:ascii="Times New Roman" w:hAnsi="Times New Roman" w:cs="Times New Roman"/>
          <w:color w:val="FF0000"/>
          <w:sz w:val="20"/>
          <w:szCs w:val="20"/>
          <w:rPrChange w:id="384"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385" w:author="Dave Bridges" w:date="2016-02-24T13:30:00Z">
            <w:rPr>
              <w:color w:val="808080" w:themeColor="background1" w:themeShade="80"/>
            </w:rPr>
          </w:rPrChange>
        </w:rPr>
        <w:t xml:space="preserve">In Figure 5E, quantification of mitochondrial proteins revealed significant changes in NDUFB8 and ATP5A but the bands in the representative Western blot appeared unaltered (visually). Can the authors provide new analyses or </w:t>
      </w:r>
      <w:proofErr w:type="gramStart"/>
      <w:r w:rsidRPr="00CF6519">
        <w:rPr>
          <w:rFonts w:ascii="Times New Roman" w:hAnsi="Times New Roman" w:cs="Times New Roman"/>
          <w:color w:val="FF0000"/>
          <w:sz w:val="20"/>
          <w:szCs w:val="20"/>
          <w:rPrChange w:id="386" w:author="Dave Bridges" w:date="2016-02-24T13:30:00Z">
            <w:rPr>
              <w:color w:val="808080" w:themeColor="background1" w:themeShade="80"/>
            </w:rPr>
          </w:rPrChange>
        </w:rPr>
        <w:t>blots which</w:t>
      </w:r>
      <w:proofErr w:type="gramEnd"/>
      <w:r w:rsidRPr="00CF6519">
        <w:rPr>
          <w:rFonts w:ascii="Times New Roman" w:hAnsi="Times New Roman" w:cs="Times New Roman"/>
          <w:color w:val="FF0000"/>
          <w:sz w:val="20"/>
          <w:szCs w:val="20"/>
          <w:rPrChange w:id="387" w:author="Dave Bridges" w:date="2016-02-24T13:30:00Z">
            <w:rPr>
              <w:color w:val="808080" w:themeColor="background1" w:themeShade="80"/>
            </w:rPr>
          </w:rPrChange>
        </w:rPr>
        <w:t xml:space="preserve"> are more consistent? What is the significance that only NDUFB8 and ATP5A are elevated at protein level? </w:t>
      </w:r>
    </w:p>
    <w:p w14:paraId="06702655" w14:textId="79F7BCBA" w:rsidR="002C21F8" w:rsidRPr="00CF6519" w:rsidRDefault="00B810EA" w:rsidP="002C21F8">
      <w:pPr>
        <w:rPr>
          <w:rFonts w:ascii="Times New Roman" w:hAnsi="Times New Roman" w:cs="Times New Roman"/>
          <w:sz w:val="20"/>
          <w:szCs w:val="20"/>
          <w:rPrChange w:id="388" w:author="Dave Bridges" w:date="2016-02-24T13:30:00Z">
            <w:rPr>
              <w:b/>
            </w:rPr>
          </w:rPrChange>
        </w:rPr>
      </w:pPr>
      <w:del w:id="389" w:author="Dave Bridges" w:date="2016-02-20T08:59:00Z">
        <w:r w:rsidRPr="00CF6519">
          <w:rPr>
            <w:rFonts w:ascii="Times New Roman" w:hAnsi="Times New Roman" w:cs="Times New Roman"/>
            <w:sz w:val="20"/>
            <w:szCs w:val="20"/>
            <w:rPrChange w:id="390" w:author="Dave Bridges" w:date="2016-02-24T13:30:00Z">
              <w:rPr>
                <w:b/>
              </w:rPr>
            </w:rPrChange>
          </w:rPr>
          <w:delText xml:space="preserve">Response: </w:delText>
        </w:r>
      </w:del>
      <w:del w:id="391" w:author="Dave Bridges" w:date="2016-02-20T09:00:00Z">
        <w:r w:rsidR="00D155D4" w:rsidRPr="00CF6519">
          <w:rPr>
            <w:rFonts w:ascii="Times New Roman" w:hAnsi="Times New Roman" w:cs="Times New Roman"/>
            <w:sz w:val="20"/>
            <w:szCs w:val="20"/>
            <w:rPrChange w:id="392" w:author="Dave Bridges" w:date="2016-02-24T13:30:00Z">
              <w:rPr>
                <w:b/>
              </w:rPr>
            </w:rPrChange>
          </w:rPr>
          <w:delText xml:space="preserve">We thank this reviewer for bringing this to our attention. </w:delText>
        </w:r>
        <w:r w:rsidR="00D155D4" w:rsidRPr="00CF6519" w:rsidDel="003B2B63">
          <w:rPr>
            <w:rFonts w:ascii="Times New Roman" w:hAnsi="Times New Roman" w:cs="Times New Roman"/>
            <w:sz w:val="20"/>
            <w:szCs w:val="20"/>
            <w:rPrChange w:id="393" w:author="Dave Bridges" w:date="2016-02-24T13:30:00Z">
              <w:rPr>
                <w:b/>
              </w:rPr>
            </w:rPrChange>
          </w:rPr>
          <w:delText>After</w:delText>
        </w:r>
      </w:del>
      <w:ins w:id="394" w:author="Dave Bridges" w:date="2016-02-20T09:00:00Z">
        <w:r w:rsidR="003B2B63" w:rsidRPr="00CF6519">
          <w:rPr>
            <w:rFonts w:ascii="Times New Roman" w:hAnsi="Times New Roman" w:cs="Times New Roman"/>
            <w:sz w:val="20"/>
            <w:szCs w:val="20"/>
            <w:rPrChange w:id="395" w:author="Dave Bridges" w:date="2016-02-24T13:30:00Z">
              <w:rPr>
                <w:b/>
              </w:rPr>
            </w:rPrChange>
          </w:rPr>
          <w:t xml:space="preserve">We previously </w:t>
        </w:r>
      </w:ins>
      <w:ins w:id="396" w:author="Dave Bridges" w:date="2016-02-20T09:01:00Z">
        <w:r w:rsidR="003B2B63" w:rsidRPr="00CF6519">
          <w:rPr>
            <w:rFonts w:ascii="Times New Roman" w:hAnsi="Times New Roman" w:cs="Times New Roman"/>
            <w:sz w:val="20"/>
            <w:szCs w:val="20"/>
            <w:rPrChange w:id="397" w:author="Dave Bridges" w:date="2016-02-24T13:30:00Z">
              <w:rPr>
                <w:b/>
              </w:rPr>
            </w:rPrChange>
          </w:rPr>
          <w:t>increases</w:t>
        </w:r>
      </w:ins>
      <w:ins w:id="398" w:author="Dave Bridges" w:date="2016-02-20T09:00:00Z">
        <w:r w:rsidR="003B2B63" w:rsidRPr="00CF6519">
          <w:rPr>
            <w:rFonts w:ascii="Times New Roman" w:hAnsi="Times New Roman" w:cs="Times New Roman"/>
            <w:sz w:val="20"/>
            <w:szCs w:val="20"/>
            <w:rPrChange w:id="399" w:author="Dave Bridges" w:date="2016-02-24T13:30:00Z">
              <w:rPr>
                <w:b/>
              </w:rPr>
            </w:rPrChange>
          </w:rPr>
          <w:t xml:space="preserve"> in NDUFB8/ATP5A pr</w:t>
        </w:r>
      </w:ins>
      <w:ins w:id="400" w:author="Dave Bridges" w:date="2016-02-20T09:01:00Z">
        <w:r w:rsidR="003B2B63" w:rsidRPr="00CF6519">
          <w:rPr>
            <w:rFonts w:ascii="Times New Roman" w:hAnsi="Times New Roman" w:cs="Times New Roman"/>
            <w:sz w:val="20"/>
            <w:szCs w:val="20"/>
            <w:rPrChange w:id="401" w:author="Dave Bridges" w:date="2016-02-24T13:30:00Z">
              <w:rPr>
                <w:b/>
              </w:rPr>
            </w:rPrChange>
          </w:rPr>
          <w:t>oteins that while reached statistical significance were very models.  We</w:t>
        </w:r>
        <w:r w:rsidR="004E7367" w:rsidRPr="00CF6519">
          <w:rPr>
            <w:rFonts w:ascii="Times New Roman" w:hAnsi="Times New Roman" w:cs="Times New Roman"/>
            <w:sz w:val="20"/>
            <w:szCs w:val="20"/>
            <w:rPrChange w:id="402" w:author="Dave Bridges" w:date="2016-02-24T13:30:00Z">
              <w:rPr>
                <w:b/>
              </w:rPr>
            </w:rPrChange>
          </w:rPr>
          <w:t xml:space="preserve"> repeated this analysis</w:t>
        </w:r>
        <w:r w:rsidR="003B2B63" w:rsidRPr="00CF6519">
          <w:rPr>
            <w:rFonts w:ascii="Times New Roman" w:hAnsi="Times New Roman" w:cs="Times New Roman"/>
            <w:sz w:val="20"/>
            <w:szCs w:val="20"/>
            <w:rPrChange w:id="403" w:author="Dave Bridges" w:date="2016-02-24T13:30:00Z">
              <w:rPr>
                <w:b/>
              </w:rPr>
            </w:rPrChange>
          </w:rPr>
          <w:t xml:space="preserve"> </w:t>
        </w:r>
      </w:ins>
      <w:del w:id="404" w:author="Dave Bridges" w:date="2016-02-24T13:23:00Z">
        <w:r w:rsidR="00D155D4" w:rsidRPr="00CF6519">
          <w:rPr>
            <w:rFonts w:ascii="Times New Roman" w:hAnsi="Times New Roman" w:cs="Times New Roman"/>
            <w:sz w:val="20"/>
            <w:szCs w:val="20"/>
            <w:rPrChange w:id="405" w:author="Dave Bridges" w:date="2016-02-24T13:30:00Z">
              <w:rPr>
                <w:sz w:val="20"/>
                <w:szCs w:val="20"/>
              </w:rPr>
            </w:rPrChange>
          </w:rPr>
          <w:delText>After</w:delText>
        </w:r>
      </w:del>
      <w:del w:id="406" w:author="Dave Bridges" w:date="2016-02-20T09:02:00Z">
        <w:r w:rsidR="00D155D4" w:rsidRPr="00CF6519">
          <w:rPr>
            <w:rFonts w:ascii="Times New Roman" w:hAnsi="Times New Roman" w:cs="Times New Roman"/>
            <w:sz w:val="20"/>
            <w:szCs w:val="20"/>
            <w:rPrChange w:id="407" w:author="Dave Bridges" w:date="2016-02-24T13:30:00Z">
              <w:rPr>
                <w:b/>
              </w:rPr>
            </w:rPrChange>
          </w:rPr>
          <w:delText xml:space="preserve"> re-running the western blots for the</w:delText>
        </w:r>
        <w:r w:rsidR="00044A53" w:rsidRPr="00CF6519">
          <w:rPr>
            <w:rFonts w:ascii="Times New Roman" w:hAnsi="Times New Roman" w:cs="Times New Roman"/>
            <w:sz w:val="20"/>
            <w:szCs w:val="20"/>
            <w:rPrChange w:id="408" w:author="Dave Bridges" w:date="2016-02-24T13:30:00Z">
              <w:rPr>
                <w:b/>
              </w:rPr>
            </w:rPrChange>
          </w:rPr>
          <w:delText>se same</w:delText>
        </w:r>
        <w:r w:rsidR="00D155D4" w:rsidRPr="00CF6519">
          <w:rPr>
            <w:rFonts w:ascii="Times New Roman" w:hAnsi="Times New Roman" w:cs="Times New Roman"/>
            <w:sz w:val="20"/>
            <w:szCs w:val="20"/>
            <w:rPrChange w:id="409" w:author="Dave Bridges" w:date="2016-02-24T13:30:00Z">
              <w:rPr>
                <w:b/>
              </w:rPr>
            </w:rPrChange>
          </w:rPr>
          <w:delText xml:space="preserve"> OXPHOS proteins </w:delText>
        </w:r>
      </w:del>
      <w:r w:rsidR="006623C7" w:rsidRPr="00CF6519">
        <w:rPr>
          <w:rFonts w:ascii="Times New Roman" w:hAnsi="Times New Roman" w:cs="Times New Roman"/>
          <w:sz w:val="20"/>
          <w:szCs w:val="20"/>
          <w:rPrChange w:id="410" w:author="Dave Bridges" w:date="2016-02-24T13:30:00Z">
            <w:rPr>
              <w:b/>
            </w:rPr>
          </w:rPrChange>
        </w:rPr>
        <w:t xml:space="preserve">with </w:t>
      </w:r>
      <w:r w:rsidR="00044A53" w:rsidRPr="00CF6519">
        <w:rPr>
          <w:rFonts w:ascii="Times New Roman" w:hAnsi="Times New Roman" w:cs="Times New Roman"/>
          <w:sz w:val="20"/>
          <w:szCs w:val="20"/>
          <w:rPrChange w:id="411" w:author="Dave Bridges" w:date="2016-02-24T13:30:00Z">
            <w:rPr>
              <w:b/>
            </w:rPr>
          </w:rPrChange>
        </w:rPr>
        <w:t xml:space="preserve">a </w:t>
      </w:r>
      <w:del w:id="412" w:author="Dave Bridges" w:date="2016-02-20T09:00:00Z">
        <w:r w:rsidR="00044A53" w:rsidRPr="00CF6519">
          <w:rPr>
            <w:rFonts w:ascii="Times New Roman" w:hAnsi="Times New Roman" w:cs="Times New Roman"/>
            <w:sz w:val="20"/>
            <w:szCs w:val="20"/>
            <w:rPrChange w:id="413" w:author="Dave Bridges" w:date="2016-02-24T13:30:00Z">
              <w:rPr>
                <w:b/>
              </w:rPr>
            </w:rPrChange>
          </w:rPr>
          <w:delText xml:space="preserve">higher </w:delText>
        </w:r>
      </w:del>
      <w:ins w:id="414" w:author="Dave Bridges" w:date="2016-02-20T09:00:00Z">
        <w:r w:rsidR="003B2B63" w:rsidRPr="00CF6519">
          <w:rPr>
            <w:rFonts w:ascii="Times New Roman" w:hAnsi="Times New Roman" w:cs="Times New Roman"/>
            <w:sz w:val="20"/>
            <w:szCs w:val="20"/>
            <w:rPrChange w:id="415" w:author="Dave Bridges" w:date="2016-02-24T13:30:00Z">
              <w:rPr>
                <w:b/>
              </w:rPr>
            </w:rPrChange>
          </w:rPr>
          <w:t xml:space="preserve">larger </w:t>
        </w:r>
      </w:ins>
      <w:r w:rsidR="00044A53" w:rsidRPr="00CF6519">
        <w:rPr>
          <w:rFonts w:ascii="Times New Roman" w:hAnsi="Times New Roman" w:cs="Times New Roman"/>
          <w:sz w:val="20"/>
          <w:szCs w:val="20"/>
          <w:rPrChange w:id="416" w:author="Dave Bridges" w:date="2016-02-24T13:30:00Z">
            <w:rPr>
              <w:b/>
            </w:rPr>
          </w:rPrChange>
        </w:rPr>
        <w:t>number of samples</w:t>
      </w:r>
      <w:ins w:id="417" w:author="Dave Bridges" w:date="2016-02-20T09:00:00Z">
        <w:r w:rsidR="003B2B63" w:rsidRPr="00CF6519">
          <w:rPr>
            <w:rFonts w:ascii="Times New Roman" w:hAnsi="Times New Roman" w:cs="Times New Roman"/>
            <w:sz w:val="20"/>
            <w:szCs w:val="20"/>
            <w:rPrChange w:id="418" w:author="Dave Bridges" w:date="2016-02-24T13:30:00Z">
              <w:rPr>
                <w:b/>
              </w:rPr>
            </w:rPrChange>
          </w:rPr>
          <w:t xml:space="preserve"> (n=XX up from previous n =)</w:t>
        </w:r>
      </w:ins>
      <w:ins w:id="419" w:author="Dave Bridges" w:date="2016-02-24T13:23:00Z">
        <w:r w:rsidR="006623C7" w:rsidRPr="00CF6519">
          <w:rPr>
            <w:rFonts w:ascii="Times New Roman" w:hAnsi="Times New Roman" w:cs="Times New Roman"/>
            <w:sz w:val="20"/>
            <w:szCs w:val="20"/>
            <w:rPrChange w:id="420" w:author="Dave Bridges" w:date="2016-02-24T13:30:00Z">
              <w:rPr>
                <w:b/>
              </w:rPr>
            </w:rPrChange>
          </w:rPr>
          <w:t>,</w:t>
        </w:r>
      </w:ins>
      <w:del w:id="421" w:author="Dave Bridges" w:date="2016-02-24T13:23:00Z">
        <w:r w:rsidR="006623C7" w:rsidRPr="00CF6519">
          <w:rPr>
            <w:rFonts w:ascii="Times New Roman" w:hAnsi="Times New Roman" w:cs="Times New Roman"/>
            <w:sz w:val="20"/>
            <w:szCs w:val="20"/>
            <w:rPrChange w:id="422" w:author="Dave Bridges" w:date="2016-02-24T13:30:00Z">
              <w:rPr>
                <w:sz w:val="20"/>
                <w:szCs w:val="20"/>
              </w:rPr>
            </w:rPrChange>
          </w:rPr>
          <w:delText>,</w:delText>
        </w:r>
      </w:del>
      <w:r w:rsidR="00D155D4" w:rsidRPr="00CF6519">
        <w:rPr>
          <w:rFonts w:ascii="Times New Roman" w:hAnsi="Times New Roman" w:cs="Times New Roman"/>
          <w:sz w:val="20"/>
          <w:szCs w:val="20"/>
          <w:rPrChange w:id="423" w:author="Dave Bridges" w:date="2016-02-24T13:30:00Z">
            <w:rPr>
              <w:b/>
            </w:rPr>
          </w:rPrChange>
        </w:rPr>
        <w:t xml:space="preserve"> </w:t>
      </w:r>
      <w:r w:rsidR="00150398" w:rsidRPr="00CF6519">
        <w:rPr>
          <w:rFonts w:ascii="Times New Roman" w:hAnsi="Times New Roman" w:cs="Times New Roman"/>
          <w:sz w:val="20"/>
          <w:szCs w:val="20"/>
          <w:rPrChange w:id="424" w:author="Dave Bridges" w:date="2016-02-24T13:30:00Z">
            <w:rPr>
              <w:b/>
            </w:rPr>
          </w:rPrChange>
        </w:rPr>
        <w:t>a</w:t>
      </w:r>
      <w:r w:rsidR="006623C7" w:rsidRPr="00CF6519">
        <w:rPr>
          <w:rFonts w:ascii="Times New Roman" w:hAnsi="Times New Roman" w:cs="Times New Roman"/>
          <w:sz w:val="20"/>
          <w:szCs w:val="20"/>
          <w:rPrChange w:id="425" w:author="Dave Bridges" w:date="2016-02-24T13:30:00Z">
            <w:rPr>
              <w:b/>
            </w:rPr>
          </w:rPrChange>
        </w:rPr>
        <w:t>s well as</w:t>
      </w:r>
      <w:r w:rsidR="00150398" w:rsidRPr="00CF6519">
        <w:rPr>
          <w:rFonts w:ascii="Times New Roman" w:hAnsi="Times New Roman" w:cs="Times New Roman"/>
          <w:sz w:val="20"/>
          <w:szCs w:val="20"/>
          <w:rPrChange w:id="426" w:author="Dave Bridges" w:date="2016-02-24T13:30:00Z">
            <w:rPr>
              <w:b/>
            </w:rPr>
          </w:rPrChange>
        </w:rPr>
        <w:t xml:space="preserve"> </w:t>
      </w:r>
      <w:r w:rsidR="00906687" w:rsidRPr="00CF6519">
        <w:rPr>
          <w:rFonts w:ascii="Times New Roman" w:hAnsi="Times New Roman" w:cs="Times New Roman"/>
          <w:sz w:val="20"/>
          <w:szCs w:val="20"/>
          <w:rPrChange w:id="427" w:author="Dave Bridges" w:date="2016-02-24T13:30:00Z">
            <w:rPr>
              <w:b/>
            </w:rPr>
          </w:rPrChange>
        </w:rPr>
        <w:t>blot</w:t>
      </w:r>
      <w:r w:rsidR="008A6A79" w:rsidRPr="00CF6519">
        <w:rPr>
          <w:rFonts w:ascii="Times New Roman" w:hAnsi="Times New Roman" w:cs="Times New Roman"/>
          <w:sz w:val="20"/>
          <w:szCs w:val="20"/>
          <w:rPrChange w:id="428" w:author="Dave Bridges" w:date="2016-02-24T13:30:00Z">
            <w:rPr>
              <w:b/>
            </w:rPr>
          </w:rPrChange>
        </w:rPr>
        <w:t>ting</w:t>
      </w:r>
      <w:r w:rsidR="00906687" w:rsidRPr="00CF6519">
        <w:rPr>
          <w:rFonts w:ascii="Times New Roman" w:hAnsi="Times New Roman" w:cs="Times New Roman"/>
          <w:sz w:val="20"/>
          <w:szCs w:val="20"/>
          <w:rPrChange w:id="429" w:author="Dave Bridges" w:date="2016-02-24T13:30:00Z">
            <w:rPr>
              <w:b/>
            </w:rPr>
          </w:rPrChange>
        </w:rPr>
        <w:t xml:space="preserve"> for </w:t>
      </w:r>
      <w:r w:rsidR="00150398" w:rsidRPr="00CF6519">
        <w:rPr>
          <w:rFonts w:ascii="Times New Roman" w:hAnsi="Times New Roman" w:cs="Times New Roman"/>
          <w:sz w:val="20"/>
          <w:szCs w:val="20"/>
          <w:rPrChange w:id="430" w:author="Dave Bridges" w:date="2016-02-24T13:30:00Z">
            <w:rPr>
              <w:b/>
            </w:rPr>
          </w:rPrChange>
        </w:rPr>
        <w:t xml:space="preserve">PGC-1α, </w:t>
      </w:r>
      <w:r w:rsidR="00F919EB" w:rsidRPr="00CF6519">
        <w:rPr>
          <w:rFonts w:ascii="Times New Roman" w:hAnsi="Times New Roman" w:cs="Times New Roman"/>
          <w:sz w:val="20"/>
          <w:szCs w:val="20"/>
          <w:rPrChange w:id="431" w:author="Dave Bridges" w:date="2016-02-24T13:30:00Z">
            <w:rPr>
              <w:b/>
            </w:rPr>
          </w:rPrChange>
        </w:rPr>
        <w:t>we</w:t>
      </w:r>
      <w:r w:rsidR="00D155D4" w:rsidRPr="00CF6519">
        <w:rPr>
          <w:rFonts w:ascii="Times New Roman" w:hAnsi="Times New Roman" w:cs="Times New Roman"/>
          <w:sz w:val="20"/>
          <w:szCs w:val="20"/>
          <w:rPrChange w:id="432" w:author="Dave Bridges" w:date="2016-02-24T13:30:00Z">
            <w:rPr>
              <w:b/>
            </w:rPr>
          </w:rPrChange>
        </w:rPr>
        <w:t xml:space="preserve"> found that there are no longer statistically significant differences </w:t>
      </w:r>
      <w:r w:rsidR="00044A53" w:rsidRPr="00CF6519">
        <w:rPr>
          <w:rFonts w:ascii="Times New Roman" w:hAnsi="Times New Roman" w:cs="Times New Roman"/>
          <w:sz w:val="20"/>
          <w:szCs w:val="20"/>
          <w:rPrChange w:id="433" w:author="Dave Bridges" w:date="2016-02-24T13:30:00Z">
            <w:rPr>
              <w:b/>
            </w:rPr>
          </w:rPrChange>
        </w:rPr>
        <w:t xml:space="preserve">between the groups for any of the </w:t>
      </w:r>
      <w:r w:rsidR="00906687" w:rsidRPr="00CF6519">
        <w:rPr>
          <w:rFonts w:ascii="Times New Roman" w:hAnsi="Times New Roman" w:cs="Times New Roman"/>
          <w:sz w:val="20"/>
          <w:szCs w:val="20"/>
          <w:rPrChange w:id="434" w:author="Dave Bridges" w:date="2016-02-24T13:30:00Z">
            <w:rPr>
              <w:b/>
            </w:rPr>
          </w:rPrChange>
        </w:rPr>
        <w:t xml:space="preserve">mitochondrial OXPHOS </w:t>
      </w:r>
      <w:r w:rsidR="00044A53" w:rsidRPr="00CF6519">
        <w:rPr>
          <w:rFonts w:ascii="Times New Roman" w:hAnsi="Times New Roman" w:cs="Times New Roman"/>
          <w:sz w:val="20"/>
          <w:szCs w:val="20"/>
          <w:rPrChange w:id="435" w:author="Dave Bridges" w:date="2016-02-24T13:30:00Z">
            <w:rPr>
              <w:b/>
            </w:rPr>
          </w:rPrChange>
        </w:rPr>
        <w:t>proteins</w:t>
      </w:r>
      <w:r w:rsidR="00906687" w:rsidRPr="00CF6519">
        <w:rPr>
          <w:rFonts w:ascii="Times New Roman" w:hAnsi="Times New Roman" w:cs="Times New Roman"/>
          <w:sz w:val="20"/>
          <w:szCs w:val="20"/>
          <w:rPrChange w:id="436" w:author="Dave Bridges" w:date="2016-02-24T13:30:00Z">
            <w:rPr>
              <w:b/>
            </w:rPr>
          </w:rPrChange>
        </w:rPr>
        <w:t xml:space="preserve"> we have measured</w:t>
      </w:r>
      <w:r w:rsidR="00D155D4" w:rsidRPr="00CF6519">
        <w:rPr>
          <w:rFonts w:ascii="Times New Roman" w:hAnsi="Times New Roman" w:cs="Times New Roman"/>
          <w:sz w:val="20"/>
          <w:szCs w:val="20"/>
          <w:rPrChange w:id="437" w:author="Dave Bridges" w:date="2016-02-24T13:30:00Z">
            <w:rPr>
              <w:b/>
            </w:rPr>
          </w:rPrChange>
        </w:rPr>
        <w:t xml:space="preserve">. </w:t>
      </w:r>
      <w:r w:rsidR="00F919EB" w:rsidRPr="00CF6519">
        <w:rPr>
          <w:rFonts w:ascii="Times New Roman" w:hAnsi="Times New Roman" w:cs="Times New Roman"/>
          <w:sz w:val="20"/>
          <w:szCs w:val="20"/>
          <w:rPrChange w:id="438" w:author="Dave Bridges" w:date="2016-02-24T13:30:00Z">
            <w:rPr>
              <w:b/>
            </w:rPr>
          </w:rPrChange>
        </w:rPr>
        <w:t>We have amended the manuscript</w:t>
      </w:r>
      <w:r w:rsidR="00E83471" w:rsidRPr="00CF6519">
        <w:rPr>
          <w:rFonts w:ascii="Times New Roman" w:hAnsi="Times New Roman" w:cs="Times New Roman"/>
          <w:sz w:val="20"/>
          <w:szCs w:val="20"/>
          <w:rPrChange w:id="439" w:author="Dave Bridges" w:date="2016-02-24T13:30:00Z">
            <w:rPr>
              <w:b/>
            </w:rPr>
          </w:rPrChange>
        </w:rPr>
        <w:t>/</w:t>
      </w:r>
      <w:r w:rsidR="006623C7" w:rsidRPr="00CF6519">
        <w:rPr>
          <w:rFonts w:ascii="Times New Roman" w:hAnsi="Times New Roman" w:cs="Times New Roman"/>
          <w:sz w:val="20"/>
          <w:szCs w:val="20"/>
          <w:rPrChange w:id="440" w:author="Dave Bridges" w:date="2016-02-24T13:30:00Z">
            <w:rPr>
              <w:b/>
            </w:rPr>
          </w:rPrChange>
        </w:rPr>
        <w:t>Figure 6 D &amp; E</w:t>
      </w:r>
      <w:r w:rsidR="00F919EB" w:rsidRPr="00CF6519">
        <w:rPr>
          <w:rFonts w:ascii="Times New Roman" w:hAnsi="Times New Roman" w:cs="Times New Roman"/>
          <w:sz w:val="20"/>
          <w:szCs w:val="20"/>
          <w:rPrChange w:id="441" w:author="Dave Bridges" w:date="2016-02-24T13:30:00Z">
            <w:rPr>
              <w:b/>
            </w:rPr>
          </w:rPrChange>
        </w:rPr>
        <w:t xml:space="preserve"> accordingly. </w:t>
      </w:r>
      <w:ins w:id="442" w:author="Dave Bridges" w:date="2016-02-20T09:00:00Z">
        <w:r w:rsidR="003B2B63" w:rsidRPr="00CF6519">
          <w:rPr>
            <w:rFonts w:ascii="Times New Roman" w:hAnsi="Times New Roman" w:cs="Times New Roman"/>
            <w:sz w:val="20"/>
            <w:szCs w:val="20"/>
            <w:rPrChange w:id="443" w:author="Dave Bridges" w:date="2016-02-24T13:30:00Z">
              <w:rPr>
                <w:b/>
              </w:rPr>
            </w:rPrChange>
          </w:rPr>
          <w:t>We have removed all statements regarding reductions of these proteins</w:t>
        </w:r>
      </w:ins>
      <w:ins w:id="444" w:author="Dave Bridges" w:date="2016-02-20T09:02:00Z">
        <w:r w:rsidR="004E7367" w:rsidRPr="00CF6519">
          <w:rPr>
            <w:rFonts w:ascii="Times New Roman" w:hAnsi="Times New Roman" w:cs="Times New Roman"/>
            <w:sz w:val="20"/>
            <w:szCs w:val="20"/>
            <w:rPrChange w:id="445" w:author="Dave Bridges" w:date="2016-02-24T13:30:00Z">
              <w:rPr>
                <w:b/>
              </w:rPr>
            </w:rPrChange>
          </w:rPr>
          <w:t xml:space="preserve">.  </w:t>
        </w:r>
      </w:ins>
      <w:r w:rsidR="004E07E1" w:rsidRPr="00CF6519">
        <w:rPr>
          <w:rFonts w:ascii="Times New Roman" w:hAnsi="Times New Roman" w:cs="Times New Roman"/>
          <w:sz w:val="20"/>
          <w:szCs w:val="20"/>
          <w:rPrChange w:id="446" w:author="Dave Bridges" w:date="2016-02-24T13:30:00Z">
            <w:rPr>
              <w:b/>
            </w:rPr>
          </w:rPrChange>
        </w:rPr>
        <w:t>N</w:t>
      </w:r>
      <w:r w:rsidR="00E83471" w:rsidRPr="00CF6519">
        <w:rPr>
          <w:rFonts w:ascii="Times New Roman" w:hAnsi="Times New Roman" w:cs="Times New Roman"/>
          <w:sz w:val="20"/>
          <w:szCs w:val="20"/>
          <w:rPrChange w:id="447" w:author="Dave Bridges" w:date="2016-02-24T13:30:00Z">
            <w:rPr>
              <w:b/>
            </w:rPr>
          </w:rPrChange>
        </w:rPr>
        <w:t>ew representative blot</w:t>
      </w:r>
      <w:r w:rsidR="004E07E1" w:rsidRPr="00CF6519">
        <w:rPr>
          <w:rFonts w:ascii="Times New Roman" w:hAnsi="Times New Roman" w:cs="Times New Roman"/>
          <w:sz w:val="20"/>
          <w:szCs w:val="20"/>
          <w:rPrChange w:id="448" w:author="Dave Bridges" w:date="2016-02-24T13:30:00Z">
            <w:rPr>
              <w:b/>
            </w:rPr>
          </w:rPrChange>
        </w:rPr>
        <w:t>s</w:t>
      </w:r>
      <w:r w:rsidR="00E83471" w:rsidRPr="00CF6519">
        <w:rPr>
          <w:rFonts w:ascii="Times New Roman" w:hAnsi="Times New Roman" w:cs="Times New Roman"/>
          <w:sz w:val="20"/>
          <w:szCs w:val="20"/>
          <w:rPrChange w:id="449" w:author="Dave Bridges" w:date="2016-02-24T13:30:00Z">
            <w:rPr>
              <w:b/>
            </w:rPr>
          </w:rPrChange>
        </w:rPr>
        <w:t xml:space="preserve"> and quantification are also included here for your convenience. </w:t>
      </w:r>
    </w:p>
    <w:p w14:paraId="177B4E64" w14:textId="77777777" w:rsidR="00F919EB" w:rsidRPr="00CF6519" w:rsidRDefault="006623C7" w:rsidP="00FA7FBA">
      <w:pPr>
        <w:jc w:val="center"/>
        <w:rPr>
          <w:rFonts w:ascii="Times New Roman" w:hAnsi="Times New Roman" w:cs="Times New Roman"/>
          <w:sz w:val="20"/>
          <w:szCs w:val="20"/>
          <w:rPrChange w:id="450" w:author="Dave Bridges" w:date="2016-02-24T13:30:00Z">
            <w:rPr/>
          </w:rPrChange>
        </w:rPr>
      </w:pPr>
      <w:r w:rsidRPr="00CF6519">
        <w:rPr>
          <w:rFonts w:ascii="Times New Roman" w:hAnsi="Times New Roman" w:cs="Times New Roman"/>
          <w:color w:val="808080" w:themeColor="background1" w:themeShade="80"/>
          <w:sz w:val="20"/>
          <w:szCs w:val="20"/>
          <w:rPrChange w:id="451" w:author="Dave Bridges" w:date="2016-02-24T13:30:00Z">
            <w:rPr>
              <w:color w:val="808080" w:themeColor="background1" w:themeShade="80"/>
            </w:rPr>
          </w:rPrChange>
        </w:rPr>
        <w:drawing>
          <wp:inline distT="0" distB="0" distL="0" distR="0">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14:paraId="707B1F0D" w14:textId="77777777" w:rsidR="00F03830" w:rsidRPr="00CF6519" w:rsidRDefault="00F03830" w:rsidP="002C21F8">
      <w:pPr>
        <w:rPr>
          <w:rFonts w:ascii="Times New Roman" w:hAnsi="Times New Roman" w:cs="Times New Roman"/>
          <w:sz w:val="20"/>
          <w:szCs w:val="20"/>
          <w:rPrChange w:id="452" w:author="Dave Bridges" w:date="2016-02-24T13:30:00Z">
            <w:rPr/>
          </w:rPrChange>
        </w:rPr>
      </w:pPr>
    </w:p>
    <w:p w14:paraId="3E6335ED" w14:textId="77777777" w:rsidR="002C21F8" w:rsidRPr="00CF6519" w:rsidRDefault="002C21F8" w:rsidP="002C21F8">
      <w:pPr>
        <w:rPr>
          <w:rFonts w:ascii="Times New Roman" w:hAnsi="Times New Roman" w:cs="Times New Roman"/>
          <w:color w:val="FF0000"/>
          <w:sz w:val="20"/>
          <w:szCs w:val="20"/>
          <w:rPrChange w:id="45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54" w:author="Dave Bridges" w:date="2016-02-24T13:30:00Z">
            <w:rPr>
              <w:color w:val="808080" w:themeColor="background1" w:themeShade="80"/>
            </w:rPr>
          </w:rPrChange>
        </w:rPr>
        <w:t>Reviewer #2 (Comments to the Author (Required)):</w:t>
      </w:r>
    </w:p>
    <w:p w14:paraId="7F1896D7" w14:textId="77777777" w:rsidR="002C21F8" w:rsidRPr="00CF6519" w:rsidRDefault="002C21F8" w:rsidP="002C21F8">
      <w:pPr>
        <w:rPr>
          <w:rFonts w:ascii="Times New Roman" w:hAnsi="Times New Roman" w:cs="Times New Roman"/>
          <w:color w:val="FF0000"/>
          <w:sz w:val="20"/>
          <w:szCs w:val="20"/>
          <w:rPrChange w:id="45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56" w:author="Dave Bridges" w:date="2016-02-24T13:30:00Z">
            <w:rPr>
              <w:color w:val="808080" w:themeColor="background1" w:themeShade="80"/>
            </w:rPr>
          </w:rPrChange>
        </w:rPr>
        <w:lastRenderedPageBreak/>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14:paraId="6D5FBCD3" w14:textId="77777777" w:rsidR="002C21F8" w:rsidRPr="00CF6519" w:rsidRDefault="002C21F8" w:rsidP="002C21F8">
      <w:pPr>
        <w:rPr>
          <w:rFonts w:ascii="Times New Roman" w:hAnsi="Times New Roman" w:cs="Times New Roman"/>
          <w:color w:val="FF0000"/>
          <w:sz w:val="20"/>
          <w:szCs w:val="20"/>
          <w:rPrChange w:id="45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58" w:author="Dave Bridges" w:date="2016-02-24T13:30:00Z">
            <w:rPr>
              <w:color w:val="808080" w:themeColor="background1" w:themeShade="80"/>
            </w:rPr>
          </w:rPrChange>
        </w:rPr>
        <w:t xml:space="preserve">Major </w:t>
      </w:r>
    </w:p>
    <w:p w14:paraId="0CDBDB46" w14:textId="77777777" w:rsidR="00447FAB" w:rsidRPr="00CF6519" w:rsidRDefault="002C21F8" w:rsidP="002C21F8">
      <w:pPr>
        <w:rPr>
          <w:rFonts w:ascii="Times New Roman" w:hAnsi="Times New Roman" w:cs="Times New Roman"/>
          <w:color w:val="FF0000"/>
          <w:sz w:val="20"/>
          <w:szCs w:val="20"/>
          <w:rPrChange w:id="45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460" w:author="Dave Bridges" w:date="2016-02-24T13:30:00Z">
            <w:rPr>
              <w:color w:val="808080" w:themeColor="background1" w:themeShade="80"/>
            </w:rPr>
          </w:rPrChange>
        </w:rPr>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14:paraId="6977C034" w14:textId="67630F15" w:rsidR="00D05356" w:rsidRPr="00CF6519" w:rsidRDefault="00284D01" w:rsidP="002C21F8">
      <w:pPr>
        <w:rPr>
          <w:rFonts w:ascii="Times New Roman" w:hAnsi="Times New Roman" w:cs="Times New Roman"/>
          <w:sz w:val="20"/>
          <w:szCs w:val="20"/>
          <w:rPrChange w:id="461" w:author="Dave Bridges" w:date="2016-02-24T13:30:00Z">
            <w:rPr>
              <w:b/>
            </w:rPr>
          </w:rPrChange>
        </w:rPr>
      </w:pPr>
      <w:ins w:id="462" w:author="Dave Bridges" w:date="2016-02-24T13:32:00Z">
        <w:r>
          <w:rPr>
            <w:rFonts w:ascii="Times New Roman" w:hAnsi="Times New Roman" w:cs="Times New Roman"/>
            <w:sz w:val="20"/>
            <w:szCs w:val="20"/>
          </w:rPr>
          <w:t>This is an interesting point, however we decided to focus our manuscript on changes in energy metabolism</w:t>
        </w:r>
      </w:ins>
      <w:ins w:id="463" w:author="Dave Bridges" w:date="2016-02-24T13:38:00Z">
        <w:r w:rsidR="00467ED6">
          <w:rPr>
            <w:rFonts w:ascii="Times New Roman" w:hAnsi="Times New Roman" w:cs="Times New Roman"/>
            <w:sz w:val="20"/>
            <w:szCs w:val="20"/>
          </w:rPr>
          <w:t xml:space="preserve"> as</w:t>
        </w:r>
      </w:ins>
      <w:ins w:id="464" w:author="Dave Bridges" w:date="2016-02-24T13:32:00Z">
        <w:r>
          <w:rPr>
            <w:rFonts w:ascii="Times New Roman" w:hAnsi="Times New Roman" w:cs="Times New Roman"/>
            <w:sz w:val="20"/>
            <w:szCs w:val="20"/>
          </w:rPr>
          <w:t xml:space="preserve">.  The lack of evidence of impaired insulin sensitivity with increased weight gain is interesting, but </w:t>
        </w:r>
      </w:ins>
      <w:ins w:id="465" w:author="Dave Bridges" w:date="2016-02-24T13:33:00Z">
        <w:r>
          <w:rPr>
            <w:rFonts w:ascii="Times New Roman" w:hAnsi="Times New Roman" w:cs="Times New Roman"/>
            <w:sz w:val="20"/>
            <w:szCs w:val="20"/>
          </w:rPr>
          <w:t xml:space="preserve">potentially </w:t>
        </w:r>
      </w:ins>
      <w:ins w:id="466" w:author="Dave Bridges" w:date="2016-02-24T13:32:00Z">
        <w:r>
          <w:rPr>
            <w:rFonts w:ascii="Times New Roman" w:hAnsi="Times New Roman" w:cs="Times New Roman"/>
            <w:sz w:val="20"/>
            <w:szCs w:val="20"/>
          </w:rPr>
          <w:t>confounded by the</w:t>
        </w:r>
      </w:ins>
      <w:ins w:id="467" w:author="Dave Bridges" w:date="2016-02-24T13:33:00Z">
        <w:r>
          <w:rPr>
            <w:rFonts w:ascii="Times New Roman" w:hAnsi="Times New Roman" w:cs="Times New Roman"/>
            <w:sz w:val="20"/>
            <w:szCs w:val="20"/>
          </w:rPr>
          <w:t xml:space="preserve"> differences in fat mass.  To indirectly address this point, we present</w:t>
        </w:r>
      </w:ins>
      <w:ins w:id="468" w:author="Dave Bridges" w:date="2016-02-24T13:34:00Z">
        <w:r>
          <w:rPr>
            <w:rFonts w:ascii="Times New Roman" w:hAnsi="Times New Roman" w:cs="Times New Roman"/>
            <w:sz w:val="20"/>
            <w:szCs w:val="20"/>
          </w:rPr>
          <w:t xml:space="preserve"> data showing that </w:t>
        </w:r>
        <w:proofErr w:type="spellStart"/>
        <w:r>
          <w:rPr>
            <w:rFonts w:ascii="Times New Roman" w:hAnsi="Times New Roman" w:cs="Times New Roman"/>
            <w:sz w:val="20"/>
            <w:szCs w:val="20"/>
          </w:rPr>
          <w:t>Akt</w:t>
        </w:r>
        <w:proofErr w:type="spellEnd"/>
        <w:r>
          <w:rPr>
            <w:rFonts w:ascii="Times New Roman" w:hAnsi="Times New Roman" w:cs="Times New Roman"/>
            <w:sz w:val="20"/>
            <w:szCs w:val="20"/>
          </w:rPr>
          <w:t xml:space="preserve"> phosphorylation is unchanged (see re</w:t>
        </w:r>
        <w:r w:rsidR="00467ED6">
          <w:rPr>
            <w:rFonts w:ascii="Times New Roman" w:hAnsi="Times New Roman" w:cs="Times New Roman"/>
            <w:sz w:val="20"/>
            <w:szCs w:val="20"/>
          </w:rPr>
          <w:t>sponse #1 to reviewer #1).  We also now present data showing that</w:t>
        </w:r>
        <w:r>
          <w:rPr>
            <w:rFonts w:ascii="Times New Roman" w:hAnsi="Times New Roman" w:cs="Times New Roman"/>
            <w:sz w:val="20"/>
            <w:szCs w:val="20"/>
          </w:rPr>
          <w:t xml:space="preserve"> </w:t>
        </w:r>
      </w:ins>
      <w:del w:id="469" w:author="Dave Bridges" w:date="2016-02-24T13:32:00Z">
        <w:r w:rsidR="00D4628A" w:rsidRPr="00CF6519" w:rsidDel="00284D01">
          <w:rPr>
            <w:rFonts w:ascii="Times New Roman" w:hAnsi="Times New Roman" w:cs="Times New Roman"/>
            <w:sz w:val="20"/>
            <w:szCs w:val="20"/>
            <w:rPrChange w:id="470" w:author="Dave Bridges" w:date="2016-02-24T13:30:00Z">
              <w:rPr>
                <w:b/>
              </w:rPr>
            </w:rPrChange>
          </w:rPr>
          <w:delText xml:space="preserve">Response: </w:delText>
        </w:r>
      </w:del>
      <w:del w:id="471" w:author="Dave Bridges" w:date="2016-02-24T13:34:00Z">
        <w:r w:rsidR="00D05356" w:rsidRPr="00CF6519" w:rsidDel="00284D01">
          <w:rPr>
            <w:rFonts w:ascii="Times New Roman" w:hAnsi="Times New Roman" w:cs="Times New Roman"/>
            <w:sz w:val="20"/>
            <w:szCs w:val="20"/>
            <w:rPrChange w:id="472" w:author="Dave Bridges" w:date="2016-02-24T13:30:00Z">
              <w:rPr>
                <w:b/>
              </w:rPr>
            </w:rPrChange>
          </w:rPr>
          <w:delText>We chose not to complete insulin or glucose tolerance tests on these mice a</w:delText>
        </w:r>
        <w:r w:rsidR="00DE559B" w:rsidRPr="00CF6519" w:rsidDel="00284D01">
          <w:rPr>
            <w:rFonts w:ascii="Times New Roman" w:hAnsi="Times New Roman" w:cs="Times New Roman"/>
            <w:sz w:val="20"/>
            <w:szCs w:val="20"/>
            <w:rPrChange w:id="473" w:author="Dave Bridges" w:date="2016-02-24T13:30:00Z">
              <w:rPr>
                <w:b/>
              </w:rPr>
            </w:rPrChange>
          </w:rPr>
          <w:delText>fter finding that</w:delText>
        </w:r>
      </w:del>
      <w:del w:id="474" w:author="Dave Bridges" w:date="2016-02-24T13:40:00Z">
        <w:r w:rsidR="00DE559B" w:rsidRPr="00CF6519" w:rsidDel="00467ED6">
          <w:rPr>
            <w:rFonts w:ascii="Times New Roman" w:hAnsi="Times New Roman" w:cs="Times New Roman"/>
            <w:sz w:val="20"/>
            <w:szCs w:val="20"/>
            <w:rPrChange w:id="475" w:author="Dave Bridges" w:date="2016-02-24T13:30:00Z">
              <w:rPr>
                <w:b/>
              </w:rPr>
            </w:rPrChange>
          </w:rPr>
          <w:delText xml:space="preserve"> </w:delText>
        </w:r>
      </w:del>
      <w:r w:rsidR="00D05356" w:rsidRPr="00CF6519">
        <w:rPr>
          <w:rFonts w:ascii="Times New Roman" w:hAnsi="Times New Roman" w:cs="Times New Roman"/>
          <w:sz w:val="20"/>
          <w:szCs w:val="20"/>
          <w:rPrChange w:id="476" w:author="Dave Bridges" w:date="2016-02-24T13:30:00Z">
            <w:rPr>
              <w:b/>
            </w:rPr>
          </w:rPrChange>
        </w:rPr>
        <w:t xml:space="preserve">the </w:t>
      </w:r>
      <w:del w:id="477" w:author="Dave Bridges" w:date="2016-02-24T13:34:00Z">
        <w:r w:rsidR="00D05356" w:rsidRPr="00CF6519" w:rsidDel="00284D01">
          <w:rPr>
            <w:rFonts w:ascii="Times New Roman" w:hAnsi="Times New Roman" w:cs="Times New Roman"/>
            <w:sz w:val="20"/>
            <w:szCs w:val="20"/>
            <w:rPrChange w:id="478" w:author="Dave Bridges" w:date="2016-02-24T13:30:00Z">
              <w:rPr>
                <w:b/>
              </w:rPr>
            </w:rPrChange>
          </w:rPr>
          <w:delText xml:space="preserve">different </w:delText>
        </w:r>
      </w:del>
      <w:r w:rsidR="00D05356" w:rsidRPr="00CF6519">
        <w:rPr>
          <w:rFonts w:ascii="Times New Roman" w:hAnsi="Times New Roman" w:cs="Times New Roman"/>
          <w:sz w:val="20"/>
          <w:szCs w:val="20"/>
          <w:rPrChange w:id="479" w:author="Dave Bridges" w:date="2016-02-24T13:30:00Z">
            <w:rPr>
              <w:b/>
            </w:rPr>
          </w:rPrChange>
        </w:rPr>
        <w:t xml:space="preserve">groups </w:t>
      </w:r>
      <w:r w:rsidR="007F7F98" w:rsidRPr="00CF6519">
        <w:rPr>
          <w:rFonts w:ascii="Times New Roman" w:hAnsi="Times New Roman" w:cs="Times New Roman"/>
          <w:sz w:val="20"/>
          <w:szCs w:val="20"/>
          <w:rPrChange w:id="480" w:author="Dave Bridges" w:date="2016-02-24T13:30:00Z">
            <w:rPr>
              <w:b/>
            </w:rPr>
          </w:rPrChange>
        </w:rPr>
        <w:t>had similar</w:t>
      </w:r>
      <w:r w:rsidR="00D05356" w:rsidRPr="00CF6519">
        <w:rPr>
          <w:rFonts w:ascii="Times New Roman" w:hAnsi="Times New Roman" w:cs="Times New Roman"/>
          <w:sz w:val="20"/>
          <w:szCs w:val="20"/>
          <w:rPrChange w:id="481" w:author="Dave Bridges" w:date="2016-02-24T13:30:00Z">
            <w:rPr>
              <w:b/>
            </w:rPr>
          </w:rPrChange>
        </w:rPr>
        <w:t xml:space="preserve"> </w:t>
      </w:r>
      <w:commentRangeStart w:id="482"/>
      <w:r w:rsidR="00D05356" w:rsidRPr="00CF6519">
        <w:rPr>
          <w:rFonts w:ascii="Times New Roman" w:hAnsi="Times New Roman" w:cs="Times New Roman"/>
          <w:sz w:val="20"/>
          <w:szCs w:val="20"/>
          <w:rPrChange w:id="483" w:author="Dave Bridges" w:date="2016-02-24T13:30:00Z">
            <w:rPr>
              <w:b/>
            </w:rPr>
          </w:rPrChange>
        </w:rPr>
        <w:t>HOMA</w:t>
      </w:r>
      <w:r w:rsidR="007F7F98" w:rsidRPr="00CF6519">
        <w:rPr>
          <w:rFonts w:ascii="Times New Roman" w:hAnsi="Times New Roman" w:cs="Times New Roman"/>
          <w:sz w:val="20"/>
          <w:szCs w:val="20"/>
          <w:rPrChange w:id="484" w:author="Dave Bridges" w:date="2016-02-24T13:30:00Z">
            <w:rPr>
              <w:b/>
            </w:rPr>
          </w:rPrChange>
        </w:rPr>
        <w:t>-IR</w:t>
      </w:r>
      <w:r w:rsidR="00D05356" w:rsidRPr="00CF6519">
        <w:rPr>
          <w:rFonts w:ascii="Times New Roman" w:hAnsi="Times New Roman" w:cs="Times New Roman"/>
          <w:sz w:val="20"/>
          <w:szCs w:val="20"/>
          <w:rPrChange w:id="485" w:author="Dave Bridges" w:date="2016-02-24T13:30:00Z">
            <w:rPr>
              <w:b/>
            </w:rPr>
          </w:rPrChange>
        </w:rPr>
        <w:t xml:space="preserve"> values</w:t>
      </w:r>
      <w:r w:rsidR="004476FC" w:rsidRPr="00CF6519">
        <w:rPr>
          <w:rFonts w:ascii="Times New Roman" w:hAnsi="Times New Roman" w:cs="Times New Roman"/>
          <w:sz w:val="20"/>
          <w:szCs w:val="20"/>
          <w:rPrChange w:id="486" w:author="Dave Bridges" w:date="2016-02-24T13:30:00Z">
            <w:rPr>
              <w:b/>
            </w:rPr>
          </w:rPrChange>
        </w:rPr>
        <w:t xml:space="preserve"> </w:t>
      </w:r>
      <w:commentRangeEnd w:id="482"/>
      <w:r w:rsidR="00467ED6">
        <w:rPr>
          <w:rStyle w:val="CommentReference"/>
        </w:rPr>
        <w:commentReference w:id="482"/>
      </w:r>
      <w:r w:rsidR="004476FC" w:rsidRPr="00CF6519">
        <w:rPr>
          <w:rFonts w:ascii="Times New Roman" w:hAnsi="Times New Roman" w:cs="Times New Roman"/>
          <w:sz w:val="20"/>
          <w:szCs w:val="20"/>
          <w:rPrChange w:id="487" w:author="Dave Bridges" w:date="2016-02-24T13:30:00Z">
            <w:rPr>
              <w:b/>
            </w:rPr>
          </w:rPrChange>
        </w:rPr>
        <w:t>(</w:t>
      </w:r>
      <w:del w:id="488" w:author="Dave Bridges" w:date="2016-02-24T13:41:00Z">
        <w:r w:rsidR="004476FC" w:rsidRPr="00CF6519" w:rsidDel="00467ED6">
          <w:rPr>
            <w:rFonts w:ascii="Times New Roman" w:hAnsi="Times New Roman" w:cs="Times New Roman"/>
            <w:sz w:val="20"/>
            <w:szCs w:val="20"/>
            <w:rPrChange w:id="489" w:author="Dave Bridges" w:date="2016-02-24T13:30:00Z">
              <w:rPr>
                <w:b/>
              </w:rPr>
            </w:rPrChange>
          </w:rPr>
          <w:delText xml:space="preserve">Mean ± SE HOMA-IR was </w:delText>
        </w:r>
      </w:del>
      <w:r w:rsidR="004476FC" w:rsidRPr="00CF6519">
        <w:rPr>
          <w:rFonts w:ascii="Times New Roman" w:hAnsi="Times New Roman" w:cs="Times New Roman"/>
          <w:sz w:val="20"/>
          <w:szCs w:val="20"/>
          <w:rPrChange w:id="490" w:author="Dave Bridges" w:date="2016-02-24T13:30:00Z">
            <w:rPr>
              <w:b/>
            </w:rPr>
          </w:rPrChange>
        </w:rPr>
        <w:t>12.77 ± 1.29 for the control group versus 12.14 ± 0.96 for the MCP230 group</w:t>
      </w:r>
      <w:ins w:id="491" w:author="Dave Bridges" w:date="2016-02-24T13:41:00Z">
        <w:r w:rsidR="00467ED6">
          <w:rPr>
            <w:rFonts w:ascii="Times New Roman" w:hAnsi="Times New Roman" w:cs="Times New Roman"/>
            <w:sz w:val="20"/>
            <w:szCs w:val="20"/>
          </w:rPr>
          <w:t>; p=</w:t>
        </w:r>
        <w:commentRangeStart w:id="492"/>
        <w:r w:rsidR="00467ED6">
          <w:rPr>
            <w:rFonts w:ascii="Times New Roman" w:hAnsi="Times New Roman" w:cs="Times New Roman"/>
            <w:sz w:val="20"/>
            <w:szCs w:val="20"/>
          </w:rPr>
          <w:t>XX</w:t>
        </w:r>
      </w:ins>
      <w:ins w:id="493" w:author="Dave Bridges" w:date="2016-02-24T13:40:00Z">
        <w:r w:rsidR="00467ED6">
          <w:rPr>
            <w:rFonts w:ascii="Times New Roman" w:hAnsi="Times New Roman" w:cs="Times New Roman"/>
            <w:sz w:val="20"/>
            <w:szCs w:val="20"/>
          </w:rPr>
          <w:t xml:space="preserve"> </w:t>
        </w:r>
      </w:ins>
      <w:commentRangeEnd w:id="492"/>
      <w:ins w:id="494" w:author="Dave Bridges" w:date="2016-02-24T13:41:00Z">
        <w:r w:rsidR="00467ED6">
          <w:rPr>
            <w:rStyle w:val="CommentReference"/>
          </w:rPr>
          <w:commentReference w:id="492"/>
        </w:r>
      </w:ins>
      <w:ins w:id="496" w:author="Dave Bridges" w:date="2016-02-24T13:40:00Z">
        <w:r w:rsidR="00467ED6">
          <w:rPr>
            <w:rFonts w:ascii="Times New Roman" w:hAnsi="Times New Roman" w:cs="Times New Roman"/>
            <w:sz w:val="20"/>
            <w:szCs w:val="20"/>
          </w:rPr>
          <w:t xml:space="preserve">in Figure </w:t>
        </w:r>
        <w:commentRangeStart w:id="497"/>
        <w:r w:rsidR="00467ED6">
          <w:rPr>
            <w:rFonts w:ascii="Times New Roman" w:hAnsi="Times New Roman" w:cs="Times New Roman"/>
            <w:sz w:val="20"/>
            <w:szCs w:val="20"/>
          </w:rPr>
          <w:t>3C</w:t>
        </w:r>
      </w:ins>
      <w:commentRangeEnd w:id="497"/>
      <w:ins w:id="498" w:author="Dave Bridges" w:date="2016-02-24T13:41:00Z">
        <w:r w:rsidR="00467ED6">
          <w:rPr>
            <w:rStyle w:val="CommentReference"/>
          </w:rPr>
          <w:commentReference w:id="497"/>
        </w:r>
      </w:ins>
      <w:r w:rsidR="005F5A05" w:rsidRPr="00CF6519">
        <w:rPr>
          <w:rFonts w:ascii="Times New Roman" w:hAnsi="Times New Roman" w:cs="Times New Roman"/>
          <w:sz w:val="20"/>
          <w:szCs w:val="20"/>
          <w:rPrChange w:id="500" w:author="Dave Bridges" w:date="2016-02-24T13:30:00Z">
            <w:rPr>
              <w:b/>
            </w:rPr>
          </w:rPrChange>
        </w:rPr>
        <w:t>)</w:t>
      </w:r>
      <w:r w:rsidR="007F7F98" w:rsidRPr="00CF6519">
        <w:rPr>
          <w:rFonts w:ascii="Times New Roman" w:hAnsi="Times New Roman" w:cs="Times New Roman"/>
          <w:sz w:val="20"/>
          <w:szCs w:val="20"/>
          <w:rPrChange w:id="501" w:author="Dave Bridges" w:date="2016-02-24T13:30:00Z">
            <w:rPr>
              <w:b/>
            </w:rPr>
          </w:rPrChange>
        </w:rPr>
        <w:t>. W</w:t>
      </w:r>
      <w:r w:rsidR="00736B1A" w:rsidRPr="00CF6519">
        <w:rPr>
          <w:rFonts w:ascii="Times New Roman" w:hAnsi="Times New Roman" w:cs="Times New Roman"/>
          <w:sz w:val="20"/>
          <w:szCs w:val="20"/>
          <w:rPrChange w:id="502" w:author="Dave Bridges" w:date="2016-02-24T13:30:00Z">
            <w:rPr>
              <w:b/>
            </w:rPr>
          </w:rPrChange>
        </w:rPr>
        <w:t xml:space="preserve">e acknowledge that this </w:t>
      </w:r>
      <w:r w:rsidR="009173E0" w:rsidRPr="00CF6519">
        <w:rPr>
          <w:rFonts w:ascii="Times New Roman" w:hAnsi="Times New Roman" w:cs="Times New Roman"/>
          <w:sz w:val="20"/>
          <w:szCs w:val="20"/>
          <w:rPrChange w:id="503" w:author="Dave Bridges" w:date="2016-02-24T13:30:00Z">
            <w:rPr>
              <w:b/>
            </w:rPr>
          </w:rPrChange>
        </w:rPr>
        <w:t xml:space="preserve">limits </w:t>
      </w:r>
      <w:r w:rsidR="00736B1A" w:rsidRPr="00CF6519">
        <w:rPr>
          <w:rFonts w:ascii="Times New Roman" w:hAnsi="Times New Roman" w:cs="Times New Roman"/>
          <w:sz w:val="20"/>
          <w:szCs w:val="20"/>
          <w:rPrChange w:id="504" w:author="Dave Bridges" w:date="2016-02-24T13:30:00Z">
            <w:rPr>
              <w:b/>
            </w:rPr>
          </w:rPrChange>
        </w:rPr>
        <w:t xml:space="preserve">our </w:t>
      </w:r>
      <w:r w:rsidR="00E86E89" w:rsidRPr="00CF6519">
        <w:rPr>
          <w:rFonts w:ascii="Times New Roman" w:hAnsi="Times New Roman" w:cs="Times New Roman"/>
          <w:sz w:val="20"/>
          <w:szCs w:val="20"/>
          <w:rPrChange w:id="505" w:author="Dave Bridges" w:date="2016-02-24T13:30:00Z">
            <w:rPr>
              <w:b/>
            </w:rPr>
          </w:rPrChange>
        </w:rPr>
        <w:t>ability to evaluate</w:t>
      </w:r>
      <w:r w:rsidR="00736B1A" w:rsidRPr="00CF6519">
        <w:rPr>
          <w:rFonts w:ascii="Times New Roman" w:hAnsi="Times New Roman" w:cs="Times New Roman"/>
          <w:sz w:val="20"/>
          <w:szCs w:val="20"/>
          <w:rPrChange w:id="506" w:author="Dave Bridges" w:date="2016-02-24T13:30:00Z">
            <w:rPr>
              <w:b/>
            </w:rPr>
          </w:rPrChange>
        </w:rPr>
        <w:t xml:space="preserve"> </w:t>
      </w:r>
      <w:del w:id="507" w:author="Stephenson, Erin" w:date="2016-02-24T13:23:00Z">
        <w:r w:rsidR="007F7F98" w:rsidRPr="00CF6519">
          <w:rPr>
            <w:rFonts w:ascii="Times New Roman" w:hAnsi="Times New Roman" w:cs="Times New Roman"/>
            <w:sz w:val="20"/>
            <w:szCs w:val="20"/>
            <w:rPrChange w:id="508" w:author="Dave Bridges" w:date="2016-02-24T13:30:00Z">
              <w:rPr>
                <w:b/>
              </w:rPr>
            </w:rPrChange>
          </w:rPr>
          <w:delText xml:space="preserve">the </w:delText>
        </w:r>
      </w:del>
      <w:proofErr w:type="spellStart"/>
      <w:r w:rsidR="00736B1A" w:rsidRPr="00CF6519">
        <w:rPr>
          <w:rFonts w:ascii="Times New Roman" w:hAnsi="Times New Roman" w:cs="Times New Roman"/>
          <w:sz w:val="20"/>
          <w:szCs w:val="20"/>
          <w:rPrChange w:id="509" w:author="Dave Bridges" w:date="2016-02-24T13:30:00Z">
            <w:rPr>
              <w:b/>
            </w:rPr>
          </w:rPrChange>
        </w:rPr>
        <w:t>glycemia</w:t>
      </w:r>
      <w:proofErr w:type="spellEnd"/>
      <w:r w:rsidR="00736B1A" w:rsidRPr="00CF6519">
        <w:rPr>
          <w:rFonts w:ascii="Times New Roman" w:hAnsi="Times New Roman" w:cs="Times New Roman"/>
          <w:sz w:val="20"/>
          <w:szCs w:val="20"/>
          <w:rPrChange w:id="510" w:author="Dave Bridges" w:date="2016-02-24T13:30:00Z">
            <w:rPr>
              <w:b/>
            </w:rPr>
          </w:rPrChange>
        </w:rPr>
        <w:t xml:space="preserve">/insulin sensitivity </w:t>
      </w:r>
      <w:del w:id="511" w:author="Stephenson, Erin" w:date="2016-02-24T13:23:00Z">
        <w:r w:rsidR="007F7F98" w:rsidRPr="00CF6519">
          <w:rPr>
            <w:rFonts w:ascii="Times New Roman" w:hAnsi="Times New Roman" w:cs="Times New Roman"/>
            <w:sz w:val="20"/>
            <w:szCs w:val="20"/>
            <w:rPrChange w:id="512" w:author="Dave Bridges" w:date="2016-02-24T13:30:00Z">
              <w:rPr>
                <w:b/>
              </w:rPr>
            </w:rPrChange>
          </w:rPr>
          <w:delText>of</w:delText>
        </w:r>
      </w:del>
      <w:ins w:id="513" w:author="Stephenson, Erin" w:date="2016-02-24T13:23:00Z">
        <w:r w:rsidR="006D7844" w:rsidRPr="00CF6519">
          <w:rPr>
            <w:rFonts w:ascii="Times New Roman" w:hAnsi="Times New Roman" w:cs="Times New Roman"/>
            <w:sz w:val="20"/>
            <w:szCs w:val="20"/>
            <w:rPrChange w:id="514" w:author="Dave Bridges" w:date="2016-02-24T13:30:00Z">
              <w:rPr>
                <w:sz w:val="20"/>
                <w:szCs w:val="20"/>
              </w:rPr>
            </w:rPrChange>
          </w:rPr>
          <w:t>in</w:t>
        </w:r>
      </w:ins>
      <w:r w:rsidR="006D7844" w:rsidRPr="00CF6519">
        <w:rPr>
          <w:rFonts w:ascii="Times New Roman" w:hAnsi="Times New Roman" w:cs="Times New Roman"/>
          <w:sz w:val="20"/>
          <w:szCs w:val="20"/>
          <w:rPrChange w:id="515" w:author="Dave Bridges" w:date="2016-02-24T13:30:00Z">
            <w:rPr>
              <w:b/>
            </w:rPr>
          </w:rPrChange>
        </w:rPr>
        <w:t xml:space="preserve"> </w:t>
      </w:r>
      <w:r w:rsidR="00736B1A" w:rsidRPr="00CF6519">
        <w:rPr>
          <w:rFonts w:ascii="Times New Roman" w:hAnsi="Times New Roman" w:cs="Times New Roman"/>
          <w:sz w:val="20"/>
          <w:szCs w:val="20"/>
          <w:rPrChange w:id="516" w:author="Dave Bridges" w:date="2016-02-24T13:30:00Z">
            <w:rPr>
              <w:b/>
            </w:rPr>
          </w:rPrChange>
        </w:rPr>
        <w:t>these mice</w:t>
      </w:r>
      <w:ins w:id="517" w:author="Dave Bridges" w:date="2016-02-24T13:30:00Z">
        <w:r w:rsidR="00CF6519" w:rsidRPr="00CF6519">
          <w:rPr>
            <w:rFonts w:ascii="Times New Roman" w:hAnsi="Times New Roman" w:cs="Times New Roman"/>
            <w:sz w:val="20"/>
            <w:szCs w:val="20"/>
          </w:rPr>
          <w:t xml:space="preserve"> and </w:t>
        </w:r>
      </w:ins>
      <w:ins w:id="518" w:author="Dave Bridges" w:date="2016-02-24T13:35:00Z">
        <w:r>
          <w:rPr>
            <w:rFonts w:ascii="Times New Roman" w:hAnsi="Times New Roman" w:cs="Times New Roman"/>
            <w:sz w:val="20"/>
            <w:szCs w:val="20"/>
          </w:rPr>
          <w:t>indicated this caveat in our revised</w:t>
        </w:r>
      </w:ins>
      <w:ins w:id="519" w:author="Dave Bridges" w:date="2016-02-24T13:31:00Z">
        <w:r>
          <w:rPr>
            <w:rFonts w:ascii="Times New Roman" w:hAnsi="Times New Roman" w:cs="Times New Roman"/>
            <w:sz w:val="20"/>
            <w:szCs w:val="20"/>
          </w:rPr>
          <w:t xml:space="preserve"> </w:t>
        </w:r>
      </w:ins>
      <w:ins w:id="520" w:author="Dave Bridges" w:date="2016-02-24T13:43:00Z">
        <w:r w:rsidR="00271002">
          <w:rPr>
            <w:rFonts w:ascii="Times New Roman" w:hAnsi="Times New Roman" w:cs="Times New Roman"/>
            <w:sz w:val="20"/>
            <w:szCs w:val="20"/>
          </w:rPr>
          <w:t>results</w:t>
        </w:r>
      </w:ins>
      <w:ins w:id="521" w:author="Dave Bridges" w:date="2016-02-24T13:31:00Z">
        <w:r>
          <w:rPr>
            <w:rFonts w:ascii="Times New Roman" w:hAnsi="Times New Roman" w:cs="Times New Roman"/>
            <w:sz w:val="20"/>
            <w:szCs w:val="20"/>
          </w:rPr>
          <w:t xml:space="preserve"> section</w:t>
        </w:r>
      </w:ins>
      <w:ins w:id="522" w:author="Dave Bridges" w:date="2016-02-24T13:43:00Z">
        <w:r w:rsidR="00271002">
          <w:rPr>
            <w:rFonts w:ascii="Times New Roman" w:hAnsi="Times New Roman" w:cs="Times New Roman"/>
            <w:sz w:val="20"/>
            <w:szCs w:val="20"/>
          </w:rPr>
          <w:t xml:space="preserve"> </w:t>
        </w:r>
      </w:ins>
      <w:ins w:id="523" w:author="Dave Bridges" w:date="2016-02-24T13:44:00Z">
        <w:r w:rsidR="00271002">
          <w:rPr>
            <w:rFonts w:ascii="Times New Roman" w:hAnsi="Times New Roman" w:cs="Times New Roman"/>
            <w:sz w:val="20"/>
            <w:szCs w:val="20"/>
          </w:rPr>
          <w:t>(line XX on page XX)</w:t>
        </w:r>
      </w:ins>
      <w:ins w:id="524" w:author="Dave Bridges" w:date="2016-02-24T13:41:00Z">
        <w:r w:rsidR="00271002">
          <w:rPr>
            <w:rFonts w:ascii="Times New Roman" w:hAnsi="Times New Roman" w:cs="Times New Roman"/>
            <w:sz w:val="20"/>
            <w:szCs w:val="20"/>
          </w:rPr>
          <w:t>:</w:t>
        </w:r>
      </w:ins>
      <w:del w:id="525" w:author="Dave Bridges" w:date="2016-02-24T13:35:00Z">
        <w:r w:rsidR="00D05356" w:rsidRPr="00CF6519" w:rsidDel="00284D01">
          <w:rPr>
            <w:rFonts w:ascii="Times New Roman" w:hAnsi="Times New Roman" w:cs="Times New Roman"/>
            <w:sz w:val="20"/>
            <w:szCs w:val="20"/>
            <w:rPrChange w:id="526" w:author="Dave Bridges" w:date="2016-02-24T13:30:00Z">
              <w:rPr>
                <w:b/>
              </w:rPr>
            </w:rPrChange>
          </w:rPr>
          <w:delText>.</w:delText>
        </w:r>
      </w:del>
      <w:del w:id="527" w:author="Dave Bridges" w:date="2016-02-24T13:41:00Z">
        <w:r w:rsidR="00D05356" w:rsidRPr="00CF6519" w:rsidDel="00271002">
          <w:rPr>
            <w:rFonts w:ascii="Times New Roman" w:hAnsi="Times New Roman" w:cs="Times New Roman"/>
            <w:sz w:val="20"/>
            <w:szCs w:val="20"/>
            <w:rPrChange w:id="528" w:author="Dave Bridges" w:date="2016-02-24T13:30:00Z">
              <w:rPr>
                <w:b/>
              </w:rPr>
            </w:rPrChange>
          </w:rPr>
          <w:delText xml:space="preserve"> </w:delText>
        </w:r>
      </w:del>
      <w:del w:id="529" w:author="Dave Bridges" w:date="2016-02-24T13:35:00Z">
        <w:r w:rsidR="00C9233B" w:rsidRPr="00CF6519" w:rsidDel="00284D01">
          <w:rPr>
            <w:rFonts w:ascii="Times New Roman" w:hAnsi="Times New Roman" w:cs="Times New Roman"/>
            <w:sz w:val="20"/>
            <w:szCs w:val="20"/>
            <w:rPrChange w:id="530" w:author="Dave Bridges" w:date="2016-02-24T13:30:00Z">
              <w:rPr>
                <w:b/>
              </w:rPr>
            </w:rPrChange>
          </w:rPr>
          <w:delText xml:space="preserve">However, given that the HOMA-IR values were not different and not </w:delText>
        </w:r>
        <w:r w:rsidR="005A2FD4" w:rsidRPr="00CF6519" w:rsidDel="00284D01">
          <w:rPr>
            <w:rFonts w:ascii="Times New Roman" w:hAnsi="Times New Roman" w:cs="Times New Roman"/>
            <w:sz w:val="20"/>
            <w:szCs w:val="20"/>
            <w:rPrChange w:id="531" w:author="Dave Bridges" w:date="2016-02-24T13:30:00Z">
              <w:rPr>
                <w:b/>
              </w:rPr>
            </w:rPrChange>
          </w:rPr>
          <w:delText>unusually</w:delText>
        </w:r>
        <w:r w:rsidR="00C9233B" w:rsidRPr="00CF6519" w:rsidDel="00284D01">
          <w:rPr>
            <w:rFonts w:ascii="Times New Roman" w:hAnsi="Times New Roman" w:cs="Times New Roman"/>
            <w:sz w:val="20"/>
            <w:szCs w:val="20"/>
            <w:rPrChange w:id="532" w:author="Dave Bridges" w:date="2016-02-24T13:30:00Z">
              <w:rPr>
                <w:b/>
              </w:rPr>
            </w:rPrChange>
          </w:rPr>
          <w:delText xml:space="preserve"> high</w:delText>
        </w:r>
        <w:r w:rsidR="000C32E4" w:rsidRPr="00CF6519" w:rsidDel="00284D01">
          <w:rPr>
            <w:rFonts w:ascii="Times New Roman" w:hAnsi="Times New Roman" w:cs="Times New Roman"/>
            <w:sz w:val="20"/>
            <w:szCs w:val="20"/>
            <w:rPrChange w:id="533" w:author="Dave Bridges" w:date="2016-02-24T13:30:00Z">
              <w:rPr>
                <w:b/>
              </w:rPr>
            </w:rPrChange>
          </w:rPr>
          <w:delText>/low</w:delText>
        </w:r>
        <w:r w:rsidR="00C9233B" w:rsidRPr="00CF6519" w:rsidDel="00284D01">
          <w:rPr>
            <w:rFonts w:ascii="Times New Roman" w:hAnsi="Times New Roman" w:cs="Times New Roman"/>
            <w:sz w:val="20"/>
            <w:szCs w:val="20"/>
            <w:rPrChange w:id="534" w:author="Dave Bridges" w:date="2016-02-24T13:30:00Z">
              <w:rPr>
                <w:b/>
              </w:rPr>
            </w:rPrChange>
          </w:rPr>
          <w:delText xml:space="preserve"> for mice on high fat diet, we </w:delText>
        </w:r>
        <w:r w:rsidR="00151045" w:rsidRPr="00CF6519" w:rsidDel="00284D01">
          <w:rPr>
            <w:rFonts w:ascii="Times New Roman" w:hAnsi="Times New Roman" w:cs="Times New Roman"/>
            <w:sz w:val="20"/>
            <w:szCs w:val="20"/>
            <w:rPrChange w:id="535" w:author="Dave Bridges" w:date="2016-02-24T13:30:00Z">
              <w:rPr>
                <w:b/>
              </w:rPr>
            </w:rPrChange>
          </w:rPr>
          <w:delText>decided that completing</w:delText>
        </w:r>
        <w:r w:rsidR="005F5A05" w:rsidRPr="00CF6519" w:rsidDel="00284D01">
          <w:rPr>
            <w:rFonts w:ascii="Times New Roman" w:hAnsi="Times New Roman" w:cs="Times New Roman"/>
            <w:sz w:val="20"/>
            <w:szCs w:val="20"/>
            <w:rPrChange w:id="536" w:author="Dave Bridges" w:date="2016-02-24T13:30:00Z">
              <w:rPr>
                <w:b/>
              </w:rPr>
            </w:rPrChange>
          </w:rPr>
          <w:delText xml:space="preserve"> insulin and/or glucose tolerance tests</w:delText>
        </w:r>
        <w:r w:rsidR="00151045" w:rsidRPr="00CF6519" w:rsidDel="00284D01">
          <w:rPr>
            <w:rFonts w:ascii="Times New Roman" w:hAnsi="Times New Roman" w:cs="Times New Roman"/>
            <w:sz w:val="20"/>
            <w:szCs w:val="20"/>
            <w:rPrChange w:id="537" w:author="Dave Bridges" w:date="2016-02-24T13:30:00Z">
              <w:rPr>
                <w:b/>
              </w:rPr>
            </w:rPrChange>
          </w:rPr>
          <w:delText xml:space="preserve"> </w:delText>
        </w:r>
        <w:r w:rsidR="00323908" w:rsidRPr="00CF6519" w:rsidDel="00284D01">
          <w:rPr>
            <w:rFonts w:ascii="Times New Roman" w:hAnsi="Times New Roman" w:cs="Times New Roman"/>
            <w:sz w:val="20"/>
            <w:szCs w:val="20"/>
            <w:rPrChange w:id="538" w:author="Dave Bridges" w:date="2016-02-24T13:30:00Z">
              <w:rPr>
                <w:b/>
              </w:rPr>
            </w:rPrChange>
          </w:rPr>
          <w:delText xml:space="preserve">was </w:delText>
        </w:r>
      </w:del>
      <w:del w:id="539" w:author="Dave Bridges" w:date="2016-02-24T13:32:00Z">
        <w:r w:rsidR="00323908" w:rsidRPr="00CF6519" w:rsidDel="00284D01">
          <w:rPr>
            <w:rFonts w:ascii="Times New Roman" w:hAnsi="Times New Roman" w:cs="Times New Roman"/>
            <w:sz w:val="20"/>
            <w:szCs w:val="20"/>
            <w:rPrChange w:id="540" w:author="Dave Bridges" w:date="2016-02-24T13:30:00Z">
              <w:rPr>
                <w:b/>
              </w:rPr>
            </w:rPrChange>
          </w:rPr>
          <w:delText xml:space="preserve">unlikely to add any further value to our study and </w:delText>
        </w:r>
        <w:r w:rsidR="00151045" w:rsidRPr="00CF6519" w:rsidDel="00284D01">
          <w:rPr>
            <w:rFonts w:ascii="Times New Roman" w:hAnsi="Times New Roman" w:cs="Times New Roman"/>
            <w:sz w:val="20"/>
            <w:szCs w:val="20"/>
            <w:rPrChange w:id="541" w:author="Dave Bridges" w:date="2016-02-24T13:30:00Z">
              <w:rPr>
                <w:b/>
              </w:rPr>
            </w:rPrChange>
          </w:rPr>
          <w:delText>would burden the mice with unnecessary stress</w:delText>
        </w:r>
        <w:r w:rsidR="00323908" w:rsidRPr="00CF6519" w:rsidDel="00284D01">
          <w:rPr>
            <w:rFonts w:ascii="Times New Roman" w:hAnsi="Times New Roman" w:cs="Times New Roman"/>
            <w:sz w:val="20"/>
            <w:szCs w:val="20"/>
            <w:rPrChange w:id="542" w:author="Dave Bridges" w:date="2016-02-24T13:30:00Z">
              <w:rPr>
                <w:b/>
              </w:rPr>
            </w:rPrChange>
          </w:rPr>
          <w:delText xml:space="preserve"> and </w:delText>
        </w:r>
        <w:r w:rsidR="009173E0" w:rsidRPr="00CF6519" w:rsidDel="00284D01">
          <w:rPr>
            <w:rFonts w:ascii="Times New Roman" w:hAnsi="Times New Roman" w:cs="Times New Roman"/>
            <w:sz w:val="20"/>
            <w:szCs w:val="20"/>
            <w:rPrChange w:id="543" w:author="Dave Bridges" w:date="2016-02-24T13:30:00Z">
              <w:rPr>
                <w:b/>
              </w:rPr>
            </w:rPrChange>
          </w:rPr>
          <w:delText>periods of fasting</w:delText>
        </w:r>
        <w:r w:rsidR="00151045" w:rsidRPr="00CF6519" w:rsidDel="00284D01">
          <w:rPr>
            <w:rFonts w:ascii="Times New Roman" w:hAnsi="Times New Roman" w:cs="Times New Roman"/>
            <w:sz w:val="20"/>
            <w:szCs w:val="20"/>
            <w:rPrChange w:id="544" w:author="Dave Bridges" w:date="2016-02-24T13:30:00Z">
              <w:rPr>
                <w:b/>
              </w:rPr>
            </w:rPrChange>
          </w:rPr>
          <w:delText xml:space="preserve"> </w:delText>
        </w:r>
        <w:r w:rsidR="00323908" w:rsidRPr="00CF6519" w:rsidDel="00284D01">
          <w:rPr>
            <w:rFonts w:ascii="Times New Roman" w:hAnsi="Times New Roman" w:cs="Times New Roman"/>
            <w:sz w:val="20"/>
            <w:szCs w:val="20"/>
            <w:rPrChange w:id="545" w:author="Dave Bridges" w:date="2016-02-24T13:30:00Z">
              <w:rPr>
                <w:b/>
              </w:rPr>
            </w:rPrChange>
          </w:rPr>
          <w:delText>that may affect the outcome of other measures that were more relevant to our hypothesis</w:delText>
        </w:r>
        <w:r w:rsidR="00C9233B" w:rsidRPr="00CF6519" w:rsidDel="00284D01">
          <w:rPr>
            <w:rFonts w:ascii="Times New Roman" w:hAnsi="Times New Roman" w:cs="Times New Roman"/>
            <w:sz w:val="20"/>
            <w:szCs w:val="20"/>
            <w:rPrChange w:id="546" w:author="Dave Bridges" w:date="2016-02-24T13:30:00Z">
              <w:rPr>
                <w:b/>
              </w:rPr>
            </w:rPrChange>
          </w:rPr>
          <w:delText>.</w:delText>
        </w:r>
      </w:del>
      <w:del w:id="547" w:author="Dave Bridges" w:date="2016-02-24T13:35:00Z">
        <w:r w:rsidR="00B7543F" w:rsidRPr="00CF6519" w:rsidDel="00284D01">
          <w:rPr>
            <w:rFonts w:ascii="Times New Roman" w:hAnsi="Times New Roman" w:cs="Times New Roman"/>
            <w:sz w:val="20"/>
            <w:szCs w:val="20"/>
            <w:rPrChange w:id="548" w:author="Dave Bridges" w:date="2016-02-24T13:30:00Z">
              <w:rPr>
                <w:b/>
              </w:rPr>
            </w:rPrChange>
          </w:rPr>
          <w:delText xml:space="preserve"> We maintain that this is not a sign</w:delText>
        </w:r>
        <w:r w:rsidR="00890BFC" w:rsidRPr="00CF6519" w:rsidDel="00284D01">
          <w:rPr>
            <w:rFonts w:ascii="Times New Roman" w:hAnsi="Times New Roman" w:cs="Times New Roman"/>
            <w:sz w:val="20"/>
            <w:szCs w:val="20"/>
            <w:rPrChange w:id="549" w:author="Dave Bridges" w:date="2016-02-24T13:30:00Z">
              <w:rPr>
                <w:b/>
              </w:rPr>
            </w:rPrChange>
          </w:rPr>
          <w:delText>ificant limitation to our study</w:delText>
        </w:r>
        <w:r w:rsidR="00B7543F" w:rsidRPr="00CF6519" w:rsidDel="00284D01">
          <w:rPr>
            <w:rFonts w:ascii="Times New Roman" w:hAnsi="Times New Roman" w:cs="Times New Roman"/>
            <w:sz w:val="20"/>
            <w:szCs w:val="20"/>
            <w:rPrChange w:id="550" w:author="Dave Bridges" w:date="2016-02-24T13:30:00Z">
              <w:rPr>
                <w:b/>
              </w:rPr>
            </w:rPrChange>
          </w:rPr>
          <w:delText xml:space="preserve"> </w:delText>
        </w:r>
        <w:r w:rsidR="00890BFC" w:rsidRPr="00CF6519" w:rsidDel="00284D01">
          <w:rPr>
            <w:rFonts w:ascii="Times New Roman" w:hAnsi="Times New Roman" w:cs="Times New Roman"/>
            <w:sz w:val="20"/>
            <w:szCs w:val="20"/>
            <w:rPrChange w:id="551" w:author="Dave Bridges" w:date="2016-02-24T13:30:00Z">
              <w:rPr>
                <w:b/>
              </w:rPr>
            </w:rPrChange>
          </w:rPr>
          <w:delText>since</w:delText>
        </w:r>
        <w:r w:rsidR="008321B4" w:rsidRPr="00CF6519" w:rsidDel="00284D01">
          <w:rPr>
            <w:rFonts w:ascii="Times New Roman" w:hAnsi="Times New Roman" w:cs="Times New Roman"/>
            <w:sz w:val="20"/>
            <w:szCs w:val="20"/>
            <w:rPrChange w:id="552" w:author="Dave Bridges" w:date="2016-02-24T13:30:00Z">
              <w:rPr>
                <w:b/>
              </w:rPr>
            </w:rPrChange>
          </w:rPr>
          <w:delText xml:space="preserve"> all our experimental groups received </w:delText>
        </w:r>
        <w:r w:rsidR="00C82DC8" w:rsidRPr="00CF6519" w:rsidDel="00284D01">
          <w:rPr>
            <w:rFonts w:ascii="Times New Roman" w:hAnsi="Times New Roman" w:cs="Times New Roman"/>
            <w:sz w:val="20"/>
            <w:szCs w:val="20"/>
            <w:rPrChange w:id="553" w:author="Dave Bridges" w:date="2016-02-24T13:30:00Z">
              <w:rPr>
                <w:b/>
              </w:rPr>
            </w:rPrChange>
          </w:rPr>
          <w:delText xml:space="preserve">an identical </w:delText>
        </w:r>
        <w:r w:rsidR="008321B4" w:rsidRPr="00CF6519" w:rsidDel="00284D01">
          <w:rPr>
            <w:rFonts w:ascii="Times New Roman" w:hAnsi="Times New Roman" w:cs="Times New Roman"/>
            <w:sz w:val="20"/>
            <w:szCs w:val="20"/>
            <w:rPrChange w:id="554" w:author="Dave Bridges" w:date="2016-02-24T13:30:00Z">
              <w:rPr>
                <w:b/>
              </w:rPr>
            </w:rPrChange>
          </w:rPr>
          <w:delText xml:space="preserve">high fat diet for </w:delText>
        </w:r>
        <w:r w:rsidR="00C82DC8" w:rsidRPr="00CF6519" w:rsidDel="00284D01">
          <w:rPr>
            <w:rFonts w:ascii="Times New Roman" w:hAnsi="Times New Roman" w:cs="Times New Roman"/>
            <w:sz w:val="20"/>
            <w:szCs w:val="20"/>
            <w:rPrChange w:id="555" w:author="Dave Bridges" w:date="2016-02-24T13:30:00Z">
              <w:rPr>
                <w:b/>
              </w:rPr>
            </w:rPrChange>
          </w:rPr>
          <w:delText xml:space="preserve">the same </w:delText>
        </w:r>
        <w:r w:rsidR="008321B4" w:rsidRPr="00CF6519" w:rsidDel="00284D01">
          <w:rPr>
            <w:rFonts w:ascii="Times New Roman" w:hAnsi="Times New Roman" w:cs="Times New Roman"/>
            <w:sz w:val="20"/>
            <w:szCs w:val="20"/>
            <w:rPrChange w:id="556" w:author="Dave Bridges" w:date="2016-02-24T13:30:00Z">
              <w:rPr>
                <w:b/>
              </w:rPr>
            </w:rPrChange>
          </w:rPr>
          <w:delText>period</w:delText>
        </w:r>
        <w:r w:rsidR="00C82DC8" w:rsidRPr="00CF6519" w:rsidDel="00284D01">
          <w:rPr>
            <w:rFonts w:ascii="Times New Roman" w:hAnsi="Times New Roman" w:cs="Times New Roman"/>
            <w:sz w:val="20"/>
            <w:szCs w:val="20"/>
            <w:rPrChange w:id="557" w:author="Dave Bridges" w:date="2016-02-24T13:30:00Z">
              <w:rPr>
                <w:b/>
              </w:rPr>
            </w:rPrChange>
          </w:rPr>
          <w:delText xml:space="preserve"> of time</w:delText>
        </w:r>
        <w:r w:rsidR="00890BFC" w:rsidRPr="00CF6519" w:rsidDel="00284D01">
          <w:rPr>
            <w:rFonts w:ascii="Times New Roman" w:hAnsi="Times New Roman" w:cs="Times New Roman"/>
            <w:sz w:val="20"/>
            <w:szCs w:val="20"/>
            <w:rPrChange w:id="558" w:author="Dave Bridges" w:date="2016-02-24T13:30:00Z">
              <w:rPr>
                <w:b/>
              </w:rPr>
            </w:rPrChange>
          </w:rPr>
          <w:delText xml:space="preserve"> and all mice responded metabolically appropriately to the high fat diet</w:delText>
        </w:r>
        <w:r w:rsidR="00C82DC8" w:rsidRPr="00CF6519" w:rsidDel="00284D01">
          <w:rPr>
            <w:rFonts w:ascii="Times New Roman" w:hAnsi="Times New Roman" w:cs="Times New Roman"/>
            <w:sz w:val="20"/>
            <w:szCs w:val="20"/>
            <w:rPrChange w:id="559" w:author="Dave Bridges" w:date="2016-02-24T13:30:00Z">
              <w:rPr>
                <w:b/>
              </w:rPr>
            </w:rPrChange>
          </w:rPr>
          <w:delText>.</w:delText>
        </w:r>
        <w:r w:rsidR="00C9233B" w:rsidRPr="00CF6519" w:rsidDel="00284D01">
          <w:rPr>
            <w:rFonts w:ascii="Times New Roman" w:hAnsi="Times New Roman" w:cs="Times New Roman"/>
            <w:sz w:val="20"/>
            <w:szCs w:val="20"/>
            <w:rPrChange w:id="560" w:author="Dave Bridges" w:date="2016-02-24T13:30:00Z">
              <w:rPr>
                <w:b/>
              </w:rPr>
            </w:rPrChange>
          </w:rPr>
          <w:delText xml:space="preserve"> </w:delText>
        </w:r>
      </w:del>
      <w:del w:id="561" w:author="Dave Bridges" w:date="2016-02-24T13:41:00Z">
        <w:r w:rsidR="003E45CD" w:rsidRPr="00CF6519" w:rsidDel="00271002">
          <w:rPr>
            <w:rFonts w:ascii="Times New Roman" w:hAnsi="Times New Roman" w:cs="Times New Roman"/>
            <w:sz w:val="20"/>
            <w:szCs w:val="20"/>
            <w:rPrChange w:id="562" w:author="Dave Bridges" w:date="2016-02-24T13:30:00Z">
              <w:rPr>
                <w:b/>
              </w:rPr>
            </w:rPrChange>
          </w:rPr>
          <w:delText>That said, i</w:delText>
        </w:r>
        <w:r w:rsidR="00366CA6" w:rsidRPr="00CF6519" w:rsidDel="00271002">
          <w:rPr>
            <w:rFonts w:ascii="Times New Roman" w:hAnsi="Times New Roman" w:cs="Times New Roman"/>
            <w:sz w:val="20"/>
            <w:szCs w:val="20"/>
            <w:rPrChange w:id="563" w:author="Dave Bridges" w:date="2016-02-24T13:30:00Z">
              <w:rPr>
                <w:b/>
              </w:rPr>
            </w:rPrChange>
          </w:rPr>
          <w:delText xml:space="preserve">n our revised manuscript we have included </w:delText>
        </w:r>
        <w:r w:rsidR="007F7F98" w:rsidRPr="00CF6519" w:rsidDel="00271002">
          <w:rPr>
            <w:rFonts w:ascii="Times New Roman" w:hAnsi="Times New Roman" w:cs="Times New Roman"/>
            <w:sz w:val="20"/>
            <w:szCs w:val="20"/>
            <w:rPrChange w:id="564" w:author="Dave Bridges" w:date="2016-02-24T13:30:00Z">
              <w:rPr>
                <w:b/>
              </w:rPr>
            </w:rPrChange>
          </w:rPr>
          <w:delText>the HOMA-IR</w:delText>
        </w:r>
        <w:r w:rsidR="00EA4A33" w:rsidRPr="00CF6519" w:rsidDel="00271002">
          <w:rPr>
            <w:rFonts w:ascii="Times New Roman" w:hAnsi="Times New Roman" w:cs="Times New Roman"/>
            <w:sz w:val="20"/>
            <w:szCs w:val="20"/>
            <w:rPrChange w:id="565" w:author="Dave Bridges" w:date="2016-02-24T13:30:00Z">
              <w:rPr>
                <w:b/>
              </w:rPr>
            </w:rPrChange>
          </w:rPr>
          <w:delText xml:space="preserve"> values </w:delText>
        </w:r>
        <w:r w:rsidR="007F7F98" w:rsidRPr="00CF6519" w:rsidDel="00271002">
          <w:rPr>
            <w:rFonts w:ascii="Times New Roman" w:hAnsi="Times New Roman" w:cs="Times New Roman"/>
            <w:sz w:val="20"/>
            <w:szCs w:val="20"/>
            <w:rPrChange w:id="566" w:author="Dave Bridges" w:date="2016-02-24T13:30:00Z">
              <w:rPr>
                <w:b/>
              </w:rPr>
            </w:rPrChange>
          </w:rPr>
          <w:delText>and acknowledge</w:delText>
        </w:r>
        <w:r w:rsidR="00110E12" w:rsidRPr="00CF6519" w:rsidDel="00271002">
          <w:rPr>
            <w:rFonts w:ascii="Times New Roman" w:hAnsi="Times New Roman" w:cs="Times New Roman"/>
            <w:sz w:val="20"/>
            <w:szCs w:val="20"/>
            <w:rPrChange w:id="567" w:author="Dave Bridges" w:date="2016-02-24T13:30:00Z">
              <w:rPr>
                <w:b/>
              </w:rPr>
            </w:rPrChange>
          </w:rPr>
          <w:delText xml:space="preserve"> that</w:delText>
        </w:r>
        <w:r w:rsidR="007F7F98" w:rsidRPr="00CF6519" w:rsidDel="00271002">
          <w:rPr>
            <w:rFonts w:ascii="Times New Roman" w:hAnsi="Times New Roman" w:cs="Times New Roman"/>
            <w:sz w:val="20"/>
            <w:szCs w:val="20"/>
            <w:rPrChange w:id="568" w:author="Dave Bridges" w:date="2016-02-24T13:30:00Z">
              <w:rPr>
                <w:b/>
              </w:rPr>
            </w:rPrChange>
          </w:rPr>
          <w:delText xml:space="preserve"> th</w:delText>
        </w:r>
        <w:r w:rsidR="003E45CD" w:rsidRPr="00CF6519" w:rsidDel="00271002">
          <w:rPr>
            <w:rFonts w:ascii="Times New Roman" w:hAnsi="Times New Roman" w:cs="Times New Roman"/>
            <w:sz w:val="20"/>
            <w:szCs w:val="20"/>
            <w:rPrChange w:id="569" w:author="Dave Bridges" w:date="2016-02-24T13:30:00Z">
              <w:rPr>
                <w:b/>
              </w:rPr>
            </w:rPrChange>
          </w:rPr>
          <w:delText xml:space="preserve">e lack of more robust measures of insulin sensitivity/glucose tolerance </w:delText>
        </w:r>
        <w:r w:rsidR="00110E12" w:rsidRPr="00CF6519" w:rsidDel="00271002">
          <w:rPr>
            <w:rFonts w:ascii="Times New Roman" w:hAnsi="Times New Roman" w:cs="Times New Roman"/>
            <w:sz w:val="20"/>
            <w:szCs w:val="20"/>
            <w:rPrChange w:id="570" w:author="Dave Bridges" w:date="2016-02-24T13:30:00Z">
              <w:rPr>
                <w:b/>
              </w:rPr>
            </w:rPrChange>
          </w:rPr>
          <w:delText>are</w:delText>
        </w:r>
        <w:r w:rsidR="003E45CD" w:rsidRPr="00CF6519" w:rsidDel="00271002">
          <w:rPr>
            <w:rFonts w:ascii="Times New Roman" w:hAnsi="Times New Roman" w:cs="Times New Roman"/>
            <w:sz w:val="20"/>
            <w:szCs w:val="20"/>
            <w:rPrChange w:id="571" w:author="Dave Bridges" w:date="2016-02-24T13:30:00Z">
              <w:rPr>
                <w:b/>
              </w:rPr>
            </w:rPrChange>
          </w:rPr>
          <w:delText xml:space="preserve"> </w:delText>
        </w:r>
        <w:r w:rsidR="00110E12" w:rsidRPr="00CF6519" w:rsidDel="00271002">
          <w:rPr>
            <w:rFonts w:ascii="Times New Roman" w:hAnsi="Times New Roman" w:cs="Times New Roman"/>
            <w:sz w:val="20"/>
            <w:szCs w:val="20"/>
            <w:rPrChange w:id="572" w:author="Dave Bridges" w:date="2016-02-24T13:30:00Z">
              <w:rPr>
                <w:b/>
              </w:rPr>
            </w:rPrChange>
          </w:rPr>
          <w:delText>limitations.</w:delText>
        </w:r>
        <w:r w:rsidR="00A931E1" w:rsidRPr="00CF6519" w:rsidDel="00271002">
          <w:rPr>
            <w:rFonts w:ascii="Times New Roman" w:hAnsi="Times New Roman" w:cs="Times New Roman"/>
            <w:sz w:val="20"/>
            <w:szCs w:val="20"/>
            <w:rPrChange w:id="573" w:author="Dave Bridges" w:date="2016-02-24T13:30:00Z">
              <w:rPr>
                <w:b/>
              </w:rPr>
            </w:rPrChange>
          </w:rPr>
          <w:delText xml:space="preserve"> The amendments to the manuscript are reflected here for your convenience. </w:delText>
        </w:r>
      </w:del>
    </w:p>
    <w:p w14:paraId="32157870" w14:textId="3704DB5B" w:rsidR="00EA4A33" w:rsidRPr="00271002" w:rsidRDefault="00A931E1" w:rsidP="00EA4A33">
      <w:pPr>
        <w:ind w:left="720"/>
        <w:rPr>
          <w:rFonts w:ascii="Times New Roman" w:hAnsi="Times New Roman" w:cs="Times New Roman"/>
          <w:b/>
          <w:sz w:val="20"/>
          <w:szCs w:val="20"/>
          <w:rPrChange w:id="574" w:author="Dave Bridges" w:date="2016-02-24T13:43:00Z">
            <w:rPr/>
          </w:rPrChange>
        </w:rPr>
      </w:pPr>
      <w:del w:id="575" w:author="Stephenson, Erin" w:date="2016-02-24T13:23:00Z">
        <w:r w:rsidRPr="00271002">
          <w:rPr>
            <w:rFonts w:ascii="Times New Roman" w:hAnsi="Times New Roman" w:cs="Times New Roman"/>
            <w:b/>
            <w:sz w:val="20"/>
            <w:szCs w:val="20"/>
            <w:rPrChange w:id="576" w:author="Dave Bridges" w:date="2016-02-24T13:43:00Z">
              <w:rPr/>
            </w:rPrChange>
          </w:rPr>
          <w:delText xml:space="preserve">Page </w:delText>
        </w:r>
        <w:r w:rsidRPr="00271002">
          <w:rPr>
            <w:rFonts w:ascii="Times New Roman" w:hAnsi="Times New Roman" w:cs="Times New Roman"/>
            <w:b/>
            <w:color w:val="FF0000"/>
            <w:sz w:val="20"/>
            <w:szCs w:val="20"/>
            <w:rPrChange w:id="577" w:author="Dave Bridges" w:date="2016-02-24T13:43:00Z">
              <w:rPr>
                <w:color w:val="FF0000"/>
              </w:rPr>
            </w:rPrChange>
          </w:rPr>
          <w:delText>XXXX</w:delText>
        </w:r>
        <w:r w:rsidRPr="00271002">
          <w:rPr>
            <w:rFonts w:ascii="Times New Roman" w:hAnsi="Times New Roman" w:cs="Times New Roman"/>
            <w:b/>
            <w:sz w:val="20"/>
            <w:szCs w:val="20"/>
            <w:rPrChange w:id="578" w:author="Dave Bridges" w:date="2016-02-24T13:43:00Z">
              <w:rPr/>
            </w:rPrChange>
          </w:rPr>
          <w:delText xml:space="preserve"> Line </w:delText>
        </w:r>
        <w:r w:rsidRPr="00271002">
          <w:rPr>
            <w:rFonts w:ascii="Times New Roman" w:hAnsi="Times New Roman" w:cs="Times New Roman"/>
            <w:b/>
            <w:color w:val="FF0000"/>
            <w:sz w:val="20"/>
            <w:szCs w:val="20"/>
            <w:rPrChange w:id="579" w:author="Dave Bridges" w:date="2016-02-24T13:43:00Z">
              <w:rPr>
                <w:color w:val="FF0000"/>
              </w:rPr>
            </w:rPrChange>
          </w:rPr>
          <w:delText>XXXX</w:delText>
        </w:r>
      </w:del>
      <w:r w:rsidRPr="00271002">
        <w:rPr>
          <w:rFonts w:ascii="Times New Roman" w:hAnsi="Times New Roman" w:cs="Times New Roman"/>
          <w:b/>
          <w:sz w:val="20"/>
          <w:szCs w:val="20"/>
          <w:rPrChange w:id="580" w:author="Dave Bridges" w:date="2016-02-24T13:43:00Z">
            <w:rPr/>
          </w:rPrChange>
        </w:rPr>
        <w:t xml:space="preserve"> </w:t>
      </w:r>
      <w:r w:rsidR="00EA4A33" w:rsidRPr="00271002">
        <w:rPr>
          <w:rFonts w:ascii="Times New Roman" w:hAnsi="Times New Roman" w:cs="Times New Roman"/>
          <w:b/>
          <w:sz w:val="20"/>
          <w:szCs w:val="20"/>
          <w:rPrChange w:id="581" w:author="Dave Bridges" w:date="2016-02-24T13:43:00Z">
            <w:rPr/>
          </w:rPrChange>
        </w:rPr>
        <w:t>“Calculation of the HOMA-IR revealed that both the saline and MCP230-exposed groups had similar</w:t>
      </w:r>
      <w:ins w:id="582" w:author="Dave Bridges" w:date="2016-02-24T13:35:00Z">
        <w:r w:rsidR="00284D01" w:rsidRPr="00271002">
          <w:rPr>
            <w:rFonts w:ascii="Times New Roman" w:hAnsi="Times New Roman" w:cs="Times New Roman"/>
            <w:b/>
            <w:sz w:val="20"/>
            <w:szCs w:val="20"/>
            <w:rPrChange w:id="583" w:author="Dave Bridges" w:date="2016-02-24T13:43:00Z">
              <w:rPr>
                <w:rFonts w:ascii="Times New Roman" w:hAnsi="Times New Roman" w:cs="Times New Roman"/>
                <w:sz w:val="20"/>
                <w:szCs w:val="20"/>
              </w:rPr>
            </w:rPrChange>
          </w:rPr>
          <w:t xml:space="preserve"> </w:t>
        </w:r>
      </w:ins>
      <w:del w:id="584" w:author="Dave Bridges" w:date="2016-02-24T13:35:00Z">
        <w:r w:rsidR="00EA4A33" w:rsidRPr="00271002" w:rsidDel="00284D01">
          <w:rPr>
            <w:rFonts w:ascii="Times New Roman" w:hAnsi="Times New Roman" w:cs="Times New Roman"/>
            <w:b/>
            <w:sz w:val="20"/>
            <w:szCs w:val="20"/>
            <w:rPrChange w:id="585" w:author="Dave Bridges" w:date="2016-02-24T13:43:00Z">
              <w:rPr/>
            </w:rPrChange>
          </w:rPr>
          <w:delText xml:space="preserve"> insulin sensitivity (</w:delText>
        </w:r>
      </w:del>
      <w:r w:rsidR="00EA4A33" w:rsidRPr="00271002">
        <w:rPr>
          <w:rFonts w:ascii="Times New Roman" w:hAnsi="Times New Roman" w:cs="Times New Roman"/>
          <w:b/>
          <w:sz w:val="20"/>
          <w:szCs w:val="20"/>
          <w:rPrChange w:id="586" w:author="Dave Bridges" w:date="2016-02-24T13:43:00Z">
            <w:rPr/>
          </w:rPrChange>
        </w:rPr>
        <w:t xml:space="preserve">HOMA-IR values of 12.77 ± 1.29 and 12.14 ± 0.96 for Saline and MCP230, respectively; </w:t>
      </w:r>
      <w:commentRangeStart w:id="587"/>
      <w:r w:rsidR="00EA4A33" w:rsidRPr="00271002">
        <w:rPr>
          <w:rFonts w:ascii="Times New Roman" w:hAnsi="Times New Roman" w:cs="Times New Roman"/>
          <w:b/>
          <w:sz w:val="20"/>
          <w:szCs w:val="20"/>
          <w:rPrChange w:id="588" w:author="Dave Bridges" w:date="2016-02-24T13:43:00Z">
            <w:rPr/>
          </w:rPrChange>
        </w:rPr>
        <w:t>p&gt;0.05</w:t>
      </w:r>
      <w:commentRangeEnd w:id="587"/>
      <w:r w:rsidR="00284D01" w:rsidRPr="00271002">
        <w:rPr>
          <w:rStyle w:val="CommentReference"/>
          <w:b/>
          <w:rPrChange w:id="589" w:author="Dave Bridges" w:date="2016-02-24T13:43:00Z">
            <w:rPr>
              <w:rStyle w:val="CommentReference"/>
            </w:rPr>
          </w:rPrChange>
        </w:rPr>
        <w:commentReference w:id="587"/>
      </w:r>
      <w:ins w:id="590" w:author="Dave Bridges" w:date="2016-02-24T13:44:00Z">
        <w:r w:rsidR="00271002">
          <w:rPr>
            <w:rFonts w:ascii="Times New Roman" w:hAnsi="Times New Roman" w:cs="Times New Roman"/>
            <w:b/>
            <w:sz w:val="20"/>
            <w:szCs w:val="20"/>
          </w:rPr>
          <w:t>, Figure 3C</w:t>
        </w:r>
      </w:ins>
      <w:r w:rsidR="00EA4A33" w:rsidRPr="00271002">
        <w:rPr>
          <w:rFonts w:ascii="Times New Roman" w:hAnsi="Times New Roman" w:cs="Times New Roman"/>
          <w:b/>
          <w:sz w:val="20"/>
          <w:szCs w:val="20"/>
          <w:rPrChange w:id="591" w:author="Dave Bridges" w:date="2016-02-24T13:43:00Z">
            <w:rPr/>
          </w:rPrChange>
        </w:rPr>
        <w:t>).</w:t>
      </w:r>
      <w:ins w:id="592" w:author="Dave Bridges" w:date="2016-02-24T13:36:00Z">
        <w:r w:rsidR="00284D01" w:rsidRPr="00271002">
          <w:rPr>
            <w:rFonts w:ascii="Times New Roman" w:hAnsi="Times New Roman" w:cs="Times New Roman"/>
            <w:b/>
            <w:sz w:val="20"/>
            <w:szCs w:val="20"/>
            <w:rPrChange w:id="593" w:author="Dave Bridges" w:date="2016-02-24T13:43:00Z">
              <w:rPr>
                <w:rFonts w:ascii="Times New Roman" w:hAnsi="Times New Roman" w:cs="Times New Roman"/>
                <w:sz w:val="20"/>
                <w:szCs w:val="20"/>
              </w:rPr>
            </w:rPrChange>
          </w:rPr>
          <w:t xml:space="preserve">  </w:t>
        </w:r>
        <w:commentRangeStart w:id="594"/>
        <w:r w:rsidR="00284D01" w:rsidRPr="00271002">
          <w:rPr>
            <w:rFonts w:ascii="Times New Roman" w:hAnsi="Times New Roman" w:cs="Times New Roman"/>
            <w:b/>
            <w:sz w:val="20"/>
            <w:szCs w:val="20"/>
            <w:rPrChange w:id="595" w:author="Dave Bridges" w:date="2016-02-24T13:43:00Z">
              <w:rPr>
                <w:rFonts w:ascii="Times New Roman" w:hAnsi="Times New Roman" w:cs="Times New Roman"/>
                <w:sz w:val="20"/>
                <w:szCs w:val="20"/>
              </w:rPr>
            </w:rPrChange>
          </w:rPr>
          <w:t>Consistent with this, we</w:t>
        </w:r>
        <w:r w:rsidR="00467ED6" w:rsidRPr="00271002">
          <w:rPr>
            <w:rFonts w:ascii="Times New Roman" w:hAnsi="Times New Roman" w:cs="Times New Roman"/>
            <w:b/>
            <w:sz w:val="20"/>
            <w:szCs w:val="20"/>
            <w:rPrChange w:id="596" w:author="Dave Bridges" w:date="2016-02-24T13:43:00Z">
              <w:rPr>
                <w:rFonts w:ascii="Times New Roman" w:hAnsi="Times New Roman" w:cs="Times New Roman"/>
                <w:sz w:val="20"/>
                <w:szCs w:val="20"/>
              </w:rPr>
            </w:rPrChange>
          </w:rPr>
          <w:t xml:space="preserve"> observed no changes in the levels of fasted </w:t>
        </w:r>
        <w:proofErr w:type="spellStart"/>
        <w:r w:rsidR="00467ED6" w:rsidRPr="00271002">
          <w:rPr>
            <w:rFonts w:ascii="Times New Roman" w:hAnsi="Times New Roman" w:cs="Times New Roman"/>
            <w:b/>
            <w:sz w:val="20"/>
            <w:szCs w:val="20"/>
            <w:rPrChange w:id="597" w:author="Dave Bridges" w:date="2016-02-24T13:43:00Z">
              <w:rPr>
                <w:rFonts w:ascii="Times New Roman" w:hAnsi="Times New Roman" w:cs="Times New Roman"/>
                <w:sz w:val="20"/>
                <w:szCs w:val="20"/>
              </w:rPr>
            </w:rPrChange>
          </w:rPr>
          <w:t>Akt</w:t>
        </w:r>
        <w:proofErr w:type="spellEnd"/>
        <w:r w:rsidR="00467ED6" w:rsidRPr="00271002">
          <w:rPr>
            <w:rFonts w:ascii="Times New Roman" w:hAnsi="Times New Roman" w:cs="Times New Roman"/>
            <w:b/>
            <w:sz w:val="20"/>
            <w:szCs w:val="20"/>
            <w:rPrChange w:id="598" w:author="Dave Bridges" w:date="2016-02-24T13:43:00Z">
              <w:rPr>
                <w:rFonts w:ascii="Times New Roman" w:hAnsi="Times New Roman" w:cs="Times New Roman"/>
                <w:sz w:val="20"/>
                <w:szCs w:val="20"/>
              </w:rPr>
            </w:rPrChange>
          </w:rPr>
          <w:t xml:space="preserve"> phosphorylation in muscle tissue (data not shown)</w:t>
        </w:r>
      </w:ins>
      <w:r w:rsidR="00EA4A33" w:rsidRPr="00271002">
        <w:rPr>
          <w:rFonts w:ascii="Times New Roman" w:hAnsi="Times New Roman" w:cs="Times New Roman"/>
          <w:b/>
          <w:sz w:val="20"/>
          <w:szCs w:val="20"/>
          <w:rPrChange w:id="599" w:author="Dave Bridges" w:date="2016-02-24T13:43:00Z">
            <w:rPr/>
          </w:rPrChange>
        </w:rPr>
        <w:t>”</w:t>
      </w:r>
      <w:commentRangeEnd w:id="594"/>
      <w:r w:rsidR="00467ED6" w:rsidRPr="00271002">
        <w:rPr>
          <w:rStyle w:val="CommentReference"/>
          <w:b/>
          <w:rPrChange w:id="600" w:author="Dave Bridges" w:date="2016-02-24T13:43:00Z">
            <w:rPr>
              <w:rStyle w:val="CommentReference"/>
            </w:rPr>
          </w:rPrChange>
        </w:rPr>
        <w:commentReference w:id="594"/>
      </w:r>
    </w:p>
    <w:p w14:paraId="7CBA2997" w14:textId="78276924" w:rsidR="00EA4A33" w:rsidRPr="00CF6519" w:rsidRDefault="00EA4A33" w:rsidP="00271002">
      <w:pPr>
        <w:rPr>
          <w:rFonts w:ascii="Times New Roman" w:hAnsi="Times New Roman" w:cs="Times New Roman"/>
          <w:sz w:val="20"/>
          <w:szCs w:val="20"/>
          <w:rPrChange w:id="601" w:author="Dave Bridges" w:date="2016-02-24T13:30:00Z">
            <w:rPr/>
          </w:rPrChange>
        </w:rPr>
      </w:pPr>
      <w:del w:id="602" w:author="Dave Bridges" w:date="2016-02-24T13:42:00Z">
        <w:r w:rsidRPr="00CF6519" w:rsidDel="00271002">
          <w:rPr>
            <w:rFonts w:ascii="Times New Roman" w:hAnsi="Times New Roman" w:cs="Times New Roman"/>
            <w:sz w:val="20"/>
            <w:szCs w:val="20"/>
            <w:rPrChange w:id="603" w:author="Dave Bridges" w:date="2016-02-24T13:30:00Z">
              <w:rPr/>
            </w:rPrChange>
          </w:rPr>
          <w:tab/>
        </w:r>
      </w:del>
      <w:del w:id="604" w:author="Dave Bridges" w:date="2016-02-24T13:41:00Z">
        <w:r w:rsidRPr="00CF6519" w:rsidDel="00271002">
          <w:rPr>
            <w:rFonts w:ascii="Times New Roman" w:hAnsi="Times New Roman" w:cs="Times New Roman"/>
            <w:sz w:val="20"/>
            <w:szCs w:val="20"/>
            <w:rPrChange w:id="605" w:author="Dave Bridges" w:date="2016-02-24T13:30:00Z">
              <w:rPr/>
            </w:rPrChange>
          </w:rPr>
          <w:delText>AND</w:delText>
        </w:r>
      </w:del>
      <w:ins w:id="606" w:author="Dave Bridges" w:date="2016-02-24T13:41:00Z">
        <w:r w:rsidR="00271002">
          <w:rPr>
            <w:rFonts w:ascii="Times New Roman" w:hAnsi="Times New Roman" w:cs="Times New Roman"/>
            <w:sz w:val="20"/>
            <w:szCs w:val="20"/>
          </w:rPr>
          <w:t>In the discussion</w:t>
        </w:r>
      </w:ins>
      <w:ins w:id="607" w:author="Dave Bridges" w:date="2016-02-24T13:43:00Z">
        <w:r w:rsidR="00271002">
          <w:rPr>
            <w:rFonts w:ascii="Times New Roman" w:hAnsi="Times New Roman" w:cs="Times New Roman"/>
            <w:sz w:val="20"/>
            <w:szCs w:val="20"/>
          </w:rPr>
          <w:t xml:space="preserve"> (line XX on page XX)</w:t>
        </w:r>
      </w:ins>
      <w:ins w:id="608" w:author="Dave Bridges" w:date="2016-02-24T13:42:00Z">
        <w:r w:rsidR="00271002">
          <w:rPr>
            <w:rFonts w:ascii="Times New Roman" w:hAnsi="Times New Roman" w:cs="Times New Roman"/>
            <w:sz w:val="20"/>
            <w:szCs w:val="20"/>
          </w:rPr>
          <w:t>:</w:t>
        </w:r>
      </w:ins>
      <w:r w:rsidR="00366CA6" w:rsidRPr="00CF6519">
        <w:rPr>
          <w:rFonts w:ascii="Times New Roman" w:hAnsi="Times New Roman" w:cs="Times New Roman"/>
          <w:sz w:val="20"/>
          <w:szCs w:val="20"/>
          <w:rPrChange w:id="609" w:author="Dave Bridges" w:date="2016-02-24T13:30:00Z">
            <w:rPr/>
          </w:rPrChange>
        </w:rPr>
        <w:tab/>
      </w:r>
    </w:p>
    <w:p w14:paraId="0CDA7BF2" w14:textId="00210DE1" w:rsidR="00366CA6" w:rsidRPr="00271002" w:rsidRDefault="00406C60" w:rsidP="00406C60">
      <w:pPr>
        <w:ind w:left="720"/>
        <w:rPr>
          <w:rFonts w:ascii="Times New Roman" w:hAnsi="Times New Roman" w:cs="Times New Roman"/>
          <w:b/>
          <w:sz w:val="20"/>
          <w:szCs w:val="20"/>
          <w:rPrChange w:id="610" w:author="Dave Bridges" w:date="2016-02-24T13:43:00Z">
            <w:rPr/>
          </w:rPrChange>
        </w:rPr>
      </w:pPr>
      <w:del w:id="611" w:author="Stephenson, Erin" w:date="2016-02-24T13:23:00Z">
        <w:r w:rsidRPr="00271002">
          <w:rPr>
            <w:rFonts w:ascii="Times New Roman" w:hAnsi="Times New Roman" w:cs="Times New Roman"/>
            <w:b/>
            <w:sz w:val="20"/>
            <w:szCs w:val="20"/>
            <w:rPrChange w:id="612" w:author="Dave Bridges" w:date="2016-02-24T13:43:00Z">
              <w:rPr/>
            </w:rPrChange>
          </w:rPr>
          <w:delText xml:space="preserve">Page </w:delText>
        </w:r>
        <w:r w:rsidRPr="00271002">
          <w:rPr>
            <w:rFonts w:ascii="Times New Roman" w:hAnsi="Times New Roman" w:cs="Times New Roman"/>
            <w:b/>
            <w:color w:val="FF0000"/>
            <w:sz w:val="20"/>
            <w:szCs w:val="20"/>
            <w:rPrChange w:id="613" w:author="Dave Bridges" w:date="2016-02-24T13:43:00Z">
              <w:rPr>
                <w:color w:val="FF0000"/>
              </w:rPr>
            </w:rPrChange>
          </w:rPr>
          <w:delText>XXXX</w:delText>
        </w:r>
        <w:r w:rsidRPr="00271002">
          <w:rPr>
            <w:rFonts w:ascii="Times New Roman" w:hAnsi="Times New Roman" w:cs="Times New Roman"/>
            <w:b/>
            <w:sz w:val="20"/>
            <w:szCs w:val="20"/>
            <w:rPrChange w:id="614" w:author="Dave Bridges" w:date="2016-02-24T13:43:00Z">
              <w:rPr/>
            </w:rPrChange>
          </w:rPr>
          <w:delText xml:space="preserve"> Line </w:delText>
        </w:r>
        <w:r w:rsidRPr="00271002">
          <w:rPr>
            <w:rFonts w:ascii="Times New Roman" w:hAnsi="Times New Roman" w:cs="Times New Roman"/>
            <w:b/>
            <w:color w:val="FF0000"/>
            <w:sz w:val="20"/>
            <w:szCs w:val="20"/>
            <w:rPrChange w:id="615" w:author="Dave Bridges" w:date="2016-02-24T13:43:00Z">
              <w:rPr>
                <w:color w:val="FF0000"/>
              </w:rPr>
            </w:rPrChange>
          </w:rPr>
          <w:delText>XXXX</w:delText>
        </w:r>
      </w:del>
      <w:r w:rsidRPr="00271002">
        <w:rPr>
          <w:rFonts w:ascii="Times New Roman" w:hAnsi="Times New Roman" w:cs="Times New Roman"/>
          <w:b/>
          <w:sz w:val="20"/>
          <w:szCs w:val="20"/>
          <w:rPrChange w:id="616" w:author="Dave Bridges" w:date="2016-02-24T13:43:00Z">
            <w:rPr/>
          </w:rPrChange>
        </w:rPr>
        <w:t xml:space="preserve"> </w:t>
      </w:r>
      <w:r w:rsidR="00366CA6" w:rsidRPr="00271002">
        <w:rPr>
          <w:rFonts w:ascii="Times New Roman" w:hAnsi="Times New Roman" w:cs="Times New Roman"/>
          <w:b/>
          <w:sz w:val="20"/>
          <w:szCs w:val="20"/>
          <w:rPrChange w:id="617" w:author="Dave Bridges" w:date="2016-02-24T13:43:00Z">
            <w:rPr/>
          </w:rPrChange>
        </w:rPr>
        <w:t>“</w:t>
      </w:r>
      <w:r w:rsidR="00602D31" w:rsidRPr="00271002">
        <w:rPr>
          <w:rFonts w:ascii="Times New Roman" w:hAnsi="Times New Roman" w:cs="Times New Roman"/>
          <w:b/>
          <w:sz w:val="20"/>
          <w:szCs w:val="20"/>
          <w:rPrChange w:id="618" w:author="Dave Bridges" w:date="2016-02-24T13:43:00Z">
            <w:rPr/>
          </w:rPrChange>
        </w:rPr>
        <w:t>In contrast to previous studies that use chronic pollution models (1, 5, 9, 33, 35), we did not observe any indications that glycemic control was impaired to a greater extent in MCP230 exposed mice compared to the control groups (there were no differences in fasting glucose</w:t>
      </w:r>
      <w:proofErr w:type="gramStart"/>
      <w:ins w:id="619" w:author="Dave Bridges" w:date="2016-02-24T13:42:00Z">
        <w:r w:rsidR="00271002" w:rsidRPr="00271002">
          <w:rPr>
            <w:rFonts w:ascii="Times New Roman" w:hAnsi="Times New Roman" w:cs="Times New Roman"/>
            <w:b/>
            <w:sz w:val="20"/>
            <w:szCs w:val="20"/>
            <w:rPrChange w:id="620" w:author="Dave Bridges" w:date="2016-02-24T13:43:00Z">
              <w:rPr>
                <w:rFonts w:ascii="Times New Roman" w:hAnsi="Times New Roman" w:cs="Times New Roman"/>
                <w:sz w:val="20"/>
                <w:szCs w:val="20"/>
              </w:rPr>
            </w:rPrChange>
          </w:rPr>
          <w:t xml:space="preserve">, </w:t>
        </w:r>
      </w:ins>
      <w:r w:rsidR="00602D31" w:rsidRPr="00271002">
        <w:rPr>
          <w:rFonts w:ascii="Times New Roman" w:hAnsi="Times New Roman" w:cs="Times New Roman"/>
          <w:b/>
          <w:sz w:val="20"/>
          <w:szCs w:val="20"/>
          <w:rPrChange w:id="621" w:author="Dave Bridges" w:date="2016-02-24T13:43:00Z">
            <w:rPr/>
          </w:rPrChange>
        </w:rPr>
        <w:t xml:space="preserve"> </w:t>
      </w:r>
      <w:proofErr w:type="gramEnd"/>
      <w:del w:id="622" w:author="Dave Bridges" w:date="2016-02-24T13:42:00Z">
        <w:r w:rsidR="00602D31" w:rsidRPr="00271002" w:rsidDel="00271002">
          <w:rPr>
            <w:rFonts w:ascii="Times New Roman" w:hAnsi="Times New Roman" w:cs="Times New Roman"/>
            <w:b/>
            <w:sz w:val="20"/>
            <w:szCs w:val="20"/>
            <w:rPrChange w:id="623" w:author="Dave Bridges" w:date="2016-02-24T13:43:00Z">
              <w:rPr/>
            </w:rPrChange>
          </w:rPr>
          <w:delText xml:space="preserve">or fasting/fed </w:delText>
        </w:r>
      </w:del>
      <w:r w:rsidR="00602D31" w:rsidRPr="00271002">
        <w:rPr>
          <w:rFonts w:ascii="Times New Roman" w:hAnsi="Times New Roman" w:cs="Times New Roman"/>
          <w:b/>
          <w:sz w:val="20"/>
          <w:szCs w:val="20"/>
          <w:rPrChange w:id="624" w:author="Dave Bridges" w:date="2016-02-24T13:43:00Z">
            <w:rPr/>
          </w:rPrChange>
        </w:rPr>
        <w:t>insulin</w:t>
      </w:r>
      <w:ins w:id="625" w:author="Dave Bridges" w:date="2016-02-24T13:42:00Z">
        <w:r w:rsidR="00271002" w:rsidRPr="00271002">
          <w:rPr>
            <w:rFonts w:ascii="Times New Roman" w:hAnsi="Times New Roman" w:cs="Times New Roman"/>
            <w:b/>
            <w:sz w:val="20"/>
            <w:szCs w:val="20"/>
            <w:rPrChange w:id="626" w:author="Dave Bridges" w:date="2016-02-24T13:43:00Z">
              <w:rPr>
                <w:rFonts w:ascii="Times New Roman" w:hAnsi="Times New Roman" w:cs="Times New Roman"/>
                <w:sz w:val="20"/>
                <w:szCs w:val="20"/>
              </w:rPr>
            </w:rPrChange>
          </w:rPr>
          <w:t>, HOMA-IR score</w:t>
        </w:r>
      </w:ins>
      <w:r w:rsidR="00602D31" w:rsidRPr="00271002">
        <w:rPr>
          <w:rFonts w:ascii="Times New Roman" w:hAnsi="Times New Roman" w:cs="Times New Roman"/>
          <w:b/>
          <w:sz w:val="20"/>
          <w:szCs w:val="20"/>
          <w:rPrChange w:id="627" w:author="Dave Bridges" w:date="2016-02-24T13:43:00Z">
            <w:rPr/>
          </w:rPrChange>
        </w:rPr>
        <w:t xml:space="preserve"> </w:t>
      </w:r>
      <w:ins w:id="628" w:author="Dave Bridges" w:date="2016-02-24T13:39:00Z">
        <w:r w:rsidR="00467ED6" w:rsidRPr="00271002">
          <w:rPr>
            <w:rFonts w:ascii="Times New Roman" w:hAnsi="Times New Roman" w:cs="Times New Roman"/>
            <w:b/>
            <w:sz w:val="20"/>
            <w:szCs w:val="20"/>
            <w:rPrChange w:id="629" w:author="Dave Bridges" w:date="2016-02-24T13:43:00Z">
              <w:rPr>
                <w:rFonts w:ascii="Times New Roman" w:hAnsi="Times New Roman" w:cs="Times New Roman"/>
                <w:sz w:val="20"/>
                <w:szCs w:val="20"/>
              </w:rPr>
            </w:rPrChange>
          </w:rPr>
          <w:t xml:space="preserve">or </w:t>
        </w:r>
        <w:proofErr w:type="spellStart"/>
        <w:r w:rsidR="00467ED6" w:rsidRPr="00271002">
          <w:rPr>
            <w:rFonts w:ascii="Times New Roman" w:hAnsi="Times New Roman" w:cs="Times New Roman"/>
            <w:b/>
            <w:sz w:val="20"/>
            <w:szCs w:val="20"/>
            <w:rPrChange w:id="630" w:author="Dave Bridges" w:date="2016-02-24T13:43:00Z">
              <w:rPr>
                <w:rFonts w:ascii="Times New Roman" w:hAnsi="Times New Roman" w:cs="Times New Roman"/>
                <w:sz w:val="20"/>
                <w:szCs w:val="20"/>
              </w:rPr>
            </w:rPrChange>
          </w:rPr>
          <w:t>Akt</w:t>
        </w:r>
        <w:proofErr w:type="spellEnd"/>
        <w:r w:rsidR="00467ED6" w:rsidRPr="00271002">
          <w:rPr>
            <w:rFonts w:ascii="Times New Roman" w:hAnsi="Times New Roman" w:cs="Times New Roman"/>
            <w:b/>
            <w:sz w:val="20"/>
            <w:szCs w:val="20"/>
            <w:rPrChange w:id="631" w:author="Dave Bridges" w:date="2016-02-24T13:43:00Z">
              <w:rPr>
                <w:rFonts w:ascii="Times New Roman" w:hAnsi="Times New Roman" w:cs="Times New Roman"/>
                <w:sz w:val="20"/>
                <w:szCs w:val="20"/>
              </w:rPr>
            </w:rPrChange>
          </w:rPr>
          <w:t xml:space="preserve"> phosphorylation in muscle tissue </w:t>
        </w:r>
      </w:ins>
      <w:del w:id="632" w:author="Dave Bridges" w:date="2016-02-24T13:39:00Z">
        <w:r w:rsidR="00602D31" w:rsidRPr="00271002" w:rsidDel="00467ED6">
          <w:rPr>
            <w:rFonts w:ascii="Times New Roman" w:hAnsi="Times New Roman" w:cs="Times New Roman"/>
            <w:b/>
            <w:sz w:val="20"/>
            <w:szCs w:val="20"/>
            <w:rPrChange w:id="633" w:author="Dave Bridges" w:date="2016-02-24T13:43:00Z">
              <w:rPr/>
            </w:rPrChange>
          </w:rPr>
          <w:delText>concentrations relative to the saline or cabosil exposed mice</w:delText>
        </w:r>
      </w:del>
      <w:ins w:id="634" w:author="Dave Bridges" w:date="2016-02-24T13:37:00Z">
        <w:r w:rsidR="00467ED6" w:rsidRPr="00271002">
          <w:rPr>
            <w:rFonts w:ascii="Times New Roman" w:hAnsi="Times New Roman" w:cs="Times New Roman"/>
            <w:b/>
            <w:sz w:val="20"/>
            <w:szCs w:val="20"/>
            <w:rPrChange w:id="635" w:author="Dave Bridges" w:date="2016-02-24T13:43:00Z">
              <w:rPr>
                <w:rFonts w:ascii="Times New Roman" w:hAnsi="Times New Roman" w:cs="Times New Roman"/>
                <w:sz w:val="20"/>
                <w:szCs w:val="20"/>
              </w:rPr>
            </w:rPrChange>
          </w:rPr>
          <w:t>(</w:t>
        </w:r>
      </w:ins>
      <w:del w:id="636" w:author="Dave Bridges" w:date="2016-02-24T13:37:00Z">
        <w:r w:rsidR="00602D31" w:rsidRPr="00271002" w:rsidDel="00467ED6">
          <w:rPr>
            <w:rFonts w:ascii="Times New Roman" w:hAnsi="Times New Roman" w:cs="Times New Roman"/>
            <w:b/>
            <w:sz w:val="20"/>
            <w:szCs w:val="20"/>
            <w:rPrChange w:id="637" w:author="Dave Bridges" w:date="2016-02-24T13:43:00Z">
              <w:rPr/>
            </w:rPrChange>
          </w:rPr>
          <w:delText xml:space="preserve">, </w:delText>
        </w:r>
      </w:del>
      <w:r w:rsidR="00602D31" w:rsidRPr="00271002">
        <w:rPr>
          <w:rFonts w:ascii="Times New Roman" w:hAnsi="Times New Roman" w:cs="Times New Roman"/>
          <w:b/>
          <w:sz w:val="20"/>
          <w:szCs w:val="20"/>
          <w:rPrChange w:id="638" w:author="Dave Bridges" w:date="2016-02-24T13:43:00Z">
            <w:rPr/>
          </w:rPrChange>
        </w:rPr>
        <w:t>Figure 3A</w:t>
      </w:r>
      <w:del w:id="639" w:author="Dave Bridges" w:date="2016-02-24T13:42:00Z">
        <w:r w:rsidR="00602D31" w:rsidRPr="00271002" w:rsidDel="00271002">
          <w:rPr>
            <w:rFonts w:ascii="Times New Roman" w:hAnsi="Times New Roman" w:cs="Times New Roman"/>
            <w:b/>
            <w:sz w:val="20"/>
            <w:szCs w:val="20"/>
            <w:rPrChange w:id="640" w:author="Dave Bridges" w:date="2016-02-24T13:43:00Z">
              <w:rPr/>
            </w:rPrChange>
          </w:rPr>
          <w:delText xml:space="preserve"> and B</w:delText>
        </w:r>
      </w:del>
      <w:ins w:id="641" w:author="Dave Bridges" w:date="2016-02-24T13:42:00Z">
        <w:r w:rsidR="00271002" w:rsidRPr="00271002">
          <w:rPr>
            <w:rFonts w:ascii="Times New Roman" w:hAnsi="Times New Roman" w:cs="Times New Roman"/>
            <w:b/>
            <w:sz w:val="20"/>
            <w:szCs w:val="20"/>
            <w:rPrChange w:id="642" w:author="Dave Bridges" w:date="2016-02-24T13:43:00Z">
              <w:rPr>
                <w:rFonts w:ascii="Times New Roman" w:hAnsi="Times New Roman" w:cs="Times New Roman"/>
                <w:sz w:val="20"/>
                <w:szCs w:val="20"/>
              </w:rPr>
            </w:rPrChange>
          </w:rPr>
          <w:t>-C</w:t>
        </w:r>
      </w:ins>
      <w:del w:id="643" w:author="Dave Bridges" w:date="2016-02-24T13:42:00Z">
        <w:r w:rsidR="00602D31" w:rsidRPr="00271002" w:rsidDel="00271002">
          <w:rPr>
            <w:rFonts w:ascii="Times New Roman" w:hAnsi="Times New Roman" w:cs="Times New Roman"/>
            <w:b/>
            <w:sz w:val="20"/>
            <w:szCs w:val="20"/>
            <w:rPrChange w:id="644" w:author="Dave Bridges" w:date="2016-02-24T13:43:00Z">
              <w:rPr/>
            </w:rPrChange>
          </w:rPr>
          <w:delText>; nor were there differences in the HOMA-IR</w:delText>
        </w:r>
      </w:del>
      <w:r w:rsidR="00602D31" w:rsidRPr="00271002">
        <w:rPr>
          <w:rFonts w:ascii="Times New Roman" w:hAnsi="Times New Roman" w:cs="Times New Roman"/>
          <w:b/>
          <w:sz w:val="20"/>
          <w:szCs w:val="20"/>
          <w:rPrChange w:id="645" w:author="Dave Bridges" w:date="2016-02-24T13:43:00Z">
            <w:rPr/>
          </w:rPrChange>
        </w:rPr>
        <w:t xml:space="preserve">). </w:t>
      </w:r>
      <w:del w:id="646" w:author="Dave Bridges" w:date="2016-02-24T13:38:00Z">
        <w:r w:rsidR="00602D31" w:rsidRPr="00271002" w:rsidDel="00467ED6">
          <w:rPr>
            <w:rFonts w:ascii="Times New Roman" w:hAnsi="Times New Roman" w:cs="Times New Roman"/>
            <w:b/>
            <w:sz w:val="20"/>
            <w:szCs w:val="20"/>
            <w:rPrChange w:id="647" w:author="Dave Bridges" w:date="2016-02-24T13:43:00Z">
              <w:rPr/>
            </w:rPrChange>
          </w:rPr>
          <w:delText xml:space="preserve">It should be noted that all of the mice in this study received the high fat diet in order to induce obesity and its metabolic effects and although we did not measure fasting glucose or insulin concentrations prior to the change in diet, the fasting glucose and insulin concentrations of all mice post-high fat diet were elevated compared to chow-fed mice of a similar age </w:delText>
        </w:r>
        <w:r w:rsidR="00602D31" w:rsidRPr="00271002" w:rsidDel="00467ED6">
          <w:rPr>
            <w:rFonts w:ascii="Times New Roman" w:hAnsi="Times New Roman" w:cs="Times New Roman"/>
            <w:b/>
            <w:color w:val="FF0000"/>
            <w:sz w:val="20"/>
            <w:szCs w:val="20"/>
            <w:rPrChange w:id="648" w:author="Dave Bridges" w:date="2016-02-24T13:43:00Z">
              <w:rPr>
                <w:color w:val="FF0000"/>
              </w:rPr>
            </w:rPrChange>
          </w:rPr>
          <w:delText>PROB NEED SOME REFS HERE</w:delText>
        </w:r>
        <w:r w:rsidR="00602D31" w:rsidRPr="00271002" w:rsidDel="00467ED6">
          <w:rPr>
            <w:rFonts w:ascii="Times New Roman" w:hAnsi="Times New Roman" w:cs="Times New Roman"/>
            <w:b/>
            <w:sz w:val="20"/>
            <w:szCs w:val="20"/>
            <w:rPrChange w:id="649" w:author="Dave Bridges" w:date="2016-02-24T13:43:00Z">
              <w:rPr/>
            </w:rPrChange>
          </w:rPr>
          <w:delText>.</w:delText>
        </w:r>
      </w:del>
      <w:ins w:id="650" w:author="Stephenson, Erin" w:date="2016-02-24T13:23:00Z">
        <w:del w:id="651" w:author="Dave Bridges" w:date="2016-02-24T13:38:00Z">
          <w:r w:rsidR="00602D31" w:rsidRPr="00271002" w:rsidDel="00467ED6">
            <w:rPr>
              <w:rFonts w:ascii="Times New Roman" w:hAnsi="Times New Roman" w:cs="Times New Roman"/>
              <w:b/>
              <w:sz w:val="20"/>
              <w:szCs w:val="20"/>
              <w:rPrChange w:id="652" w:author="Dave Bridges" w:date="2016-02-24T13:43:00Z">
                <w:rPr>
                  <w:sz w:val="20"/>
                  <w:szCs w:val="20"/>
                </w:rPr>
              </w:rPrChange>
            </w:rPr>
            <w:delText>.</w:delText>
          </w:r>
        </w:del>
      </w:ins>
      <w:del w:id="653" w:author="Dave Bridges" w:date="2016-02-24T13:38:00Z">
        <w:r w:rsidR="00602D31" w:rsidRPr="00271002" w:rsidDel="00467ED6">
          <w:rPr>
            <w:rFonts w:ascii="Times New Roman" w:hAnsi="Times New Roman" w:cs="Times New Roman"/>
            <w:b/>
            <w:sz w:val="20"/>
            <w:szCs w:val="20"/>
            <w:rPrChange w:id="654" w:author="Dave Bridges" w:date="2016-02-24T13:43:00Z">
              <w:rPr/>
            </w:rPrChange>
          </w:rPr>
          <w:delText xml:space="preserve"> Given that fasting insulin and glucose (and therefore HOMA-IR) did not differ between the groups, we opted not to complete more robust measures of insulin sensitivity, which</w:delText>
        </w:r>
      </w:del>
      <w:ins w:id="655" w:author="Dave Bridges" w:date="2016-02-24T13:38:00Z">
        <w:r w:rsidR="00467ED6" w:rsidRPr="00271002">
          <w:rPr>
            <w:rFonts w:ascii="Times New Roman" w:hAnsi="Times New Roman" w:cs="Times New Roman"/>
            <w:b/>
            <w:sz w:val="20"/>
            <w:szCs w:val="20"/>
            <w:rPrChange w:id="656" w:author="Dave Bridges" w:date="2016-02-24T13:43:00Z">
              <w:rPr>
                <w:rFonts w:ascii="Times New Roman" w:hAnsi="Times New Roman" w:cs="Times New Roman"/>
                <w:sz w:val="20"/>
                <w:szCs w:val="20"/>
              </w:rPr>
            </w:rPrChange>
          </w:rPr>
          <w:t>We did not measure insulin sensitivity directly, which</w:t>
        </w:r>
      </w:ins>
      <w:r w:rsidR="00602D31" w:rsidRPr="00271002">
        <w:rPr>
          <w:rFonts w:ascii="Times New Roman" w:hAnsi="Times New Roman" w:cs="Times New Roman"/>
          <w:b/>
          <w:sz w:val="20"/>
          <w:szCs w:val="20"/>
          <w:rPrChange w:id="657" w:author="Dave Bridges" w:date="2016-02-24T13:43:00Z">
            <w:rPr/>
          </w:rPrChange>
        </w:rPr>
        <w:t xml:space="preserve"> </w:t>
      </w:r>
      <w:del w:id="658" w:author="Dave Bridges" w:date="2016-02-24T13:38:00Z">
        <w:r w:rsidR="00602D31" w:rsidRPr="00271002" w:rsidDel="00467ED6">
          <w:rPr>
            <w:rFonts w:ascii="Times New Roman" w:hAnsi="Times New Roman" w:cs="Times New Roman"/>
            <w:b/>
            <w:sz w:val="20"/>
            <w:szCs w:val="20"/>
            <w:rPrChange w:id="659" w:author="Dave Bridges" w:date="2016-02-24T13:43:00Z">
              <w:rPr/>
            </w:rPrChange>
          </w:rPr>
          <w:delText xml:space="preserve">we acknowledge </w:delText>
        </w:r>
      </w:del>
      <w:r w:rsidR="00602D31" w:rsidRPr="00271002">
        <w:rPr>
          <w:rFonts w:ascii="Times New Roman" w:hAnsi="Times New Roman" w:cs="Times New Roman"/>
          <w:b/>
          <w:sz w:val="20"/>
          <w:szCs w:val="20"/>
          <w:rPrChange w:id="660" w:author="Dave Bridges" w:date="2016-02-24T13:43:00Z">
            <w:rPr/>
          </w:rPrChange>
        </w:rPr>
        <w:t xml:space="preserve">limits our ability to make any strong conclusions about the effects of acute </w:t>
      </w:r>
      <w:r w:rsidR="00602D31" w:rsidRPr="00271002">
        <w:rPr>
          <w:rFonts w:ascii="Times New Roman" w:hAnsi="Times New Roman" w:cs="Times New Roman"/>
          <w:b/>
          <w:i/>
          <w:sz w:val="20"/>
          <w:szCs w:val="20"/>
          <w:rPrChange w:id="661" w:author="Dave Bridges" w:date="2016-02-24T13:43:00Z">
            <w:rPr>
              <w:i/>
            </w:rPr>
          </w:rPrChange>
        </w:rPr>
        <w:t>in utero</w:t>
      </w:r>
      <w:r w:rsidR="00602D31" w:rsidRPr="00271002">
        <w:rPr>
          <w:rFonts w:ascii="Times New Roman" w:hAnsi="Times New Roman" w:cs="Times New Roman"/>
          <w:b/>
          <w:sz w:val="20"/>
          <w:szCs w:val="20"/>
          <w:rPrChange w:id="662" w:author="Dave Bridges" w:date="2016-02-24T13:43:00Z">
            <w:rPr/>
          </w:rPrChange>
        </w:rPr>
        <w:t xml:space="preserve"> PM exposure on insulin sensitivity. </w:t>
      </w:r>
      <w:del w:id="663" w:author="Dave Bridges" w:date="2016-02-24T13:43:00Z">
        <w:r w:rsidR="00602D31" w:rsidRPr="00271002" w:rsidDel="00271002">
          <w:rPr>
            <w:rFonts w:ascii="Times New Roman" w:hAnsi="Times New Roman" w:cs="Times New Roman"/>
            <w:b/>
            <w:sz w:val="20"/>
            <w:szCs w:val="20"/>
            <w:rPrChange w:id="664" w:author="Dave Bridges" w:date="2016-02-24T13:43:00Z">
              <w:rPr/>
            </w:rPrChange>
          </w:rPr>
          <w:delText>That said, our data indicates that MCP230-exposure did not exacerbate the well-known effects of high fat diet on glycemic control,</w:delText>
        </w:r>
      </w:del>
      <w:ins w:id="665" w:author="Dave Bridges" w:date="2016-02-24T13:43:00Z">
        <w:r w:rsidR="00271002" w:rsidRPr="00271002">
          <w:rPr>
            <w:rFonts w:ascii="Times New Roman" w:hAnsi="Times New Roman" w:cs="Times New Roman"/>
            <w:b/>
            <w:sz w:val="20"/>
            <w:szCs w:val="20"/>
            <w:rPrChange w:id="666" w:author="Dave Bridges" w:date="2016-02-24T13:43:00Z">
              <w:rPr>
                <w:rFonts w:ascii="Times New Roman" w:hAnsi="Times New Roman" w:cs="Times New Roman"/>
                <w:sz w:val="20"/>
                <w:szCs w:val="20"/>
              </w:rPr>
            </w:rPrChange>
          </w:rPr>
          <w:t>This</w:t>
        </w:r>
      </w:ins>
      <w:r w:rsidR="00602D31" w:rsidRPr="00271002">
        <w:rPr>
          <w:rFonts w:ascii="Times New Roman" w:hAnsi="Times New Roman" w:cs="Times New Roman"/>
          <w:b/>
          <w:sz w:val="20"/>
          <w:szCs w:val="20"/>
          <w:rPrChange w:id="667" w:author="Dave Bridges" w:date="2016-02-24T13:43:00Z">
            <w:rPr/>
          </w:rPrChange>
        </w:rPr>
        <w:t xml:space="preserve"> suggest</w:t>
      </w:r>
      <w:ins w:id="668" w:author="Dave Bridges" w:date="2016-02-24T13:43:00Z">
        <w:r w:rsidR="00271002" w:rsidRPr="00271002">
          <w:rPr>
            <w:rFonts w:ascii="Times New Roman" w:hAnsi="Times New Roman" w:cs="Times New Roman"/>
            <w:b/>
            <w:sz w:val="20"/>
            <w:szCs w:val="20"/>
            <w:rPrChange w:id="669" w:author="Dave Bridges" w:date="2016-02-24T13:43:00Z">
              <w:rPr>
                <w:rFonts w:ascii="Times New Roman" w:hAnsi="Times New Roman" w:cs="Times New Roman"/>
                <w:sz w:val="20"/>
                <w:szCs w:val="20"/>
              </w:rPr>
            </w:rPrChange>
          </w:rPr>
          <w:t>s</w:t>
        </w:r>
      </w:ins>
      <w:del w:id="670" w:author="Dave Bridges" w:date="2016-02-24T13:43:00Z">
        <w:r w:rsidR="00602D31" w:rsidRPr="00271002" w:rsidDel="00271002">
          <w:rPr>
            <w:rFonts w:ascii="Times New Roman" w:hAnsi="Times New Roman" w:cs="Times New Roman"/>
            <w:b/>
            <w:sz w:val="20"/>
            <w:szCs w:val="20"/>
            <w:rPrChange w:id="671" w:author="Dave Bridges" w:date="2016-02-24T13:43:00Z">
              <w:rPr/>
            </w:rPrChange>
          </w:rPr>
          <w:delText>ing</w:delText>
        </w:r>
      </w:del>
      <w:r w:rsidR="00602D31" w:rsidRPr="00271002">
        <w:rPr>
          <w:rFonts w:ascii="Times New Roman" w:hAnsi="Times New Roman" w:cs="Times New Roman"/>
          <w:b/>
          <w:sz w:val="20"/>
          <w:szCs w:val="20"/>
          <w:rPrChange w:id="672" w:author="Dave Bridges" w:date="2016-02-24T13:43:00Z">
            <w:rPr/>
          </w:rPrChange>
        </w:rPr>
        <w:t xml:space="preserve"> that the effects of acute gestational particulate exposure may not mimic the effects of chronic exposure, and the risk profiles and mechanisms associated with these exposures may differ.</w:t>
      </w:r>
      <w:r w:rsidRPr="00271002">
        <w:rPr>
          <w:rFonts w:ascii="Times New Roman" w:hAnsi="Times New Roman" w:cs="Times New Roman"/>
          <w:b/>
          <w:sz w:val="20"/>
          <w:szCs w:val="20"/>
          <w:rPrChange w:id="673" w:author="Dave Bridges" w:date="2016-02-24T13:43:00Z">
            <w:rPr/>
          </w:rPrChange>
        </w:rPr>
        <w:t>”</w:t>
      </w:r>
    </w:p>
    <w:p w14:paraId="34D1B095" w14:textId="77777777" w:rsidR="00447FAB" w:rsidRPr="00CF6519" w:rsidRDefault="00447FAB" w:rsidP="00447FAB">
      <w:pPr>
        <w:rPr>
          <w:rFonts w:ascii="Times New Roman" w:hAnsi="Times New Roman" w:cs="Times New Roman"/>
          <w:color w:val="FF0000"/>
          <w:sz w:val="20"/>
          <w:szCs w:val="20"/>
          <w:rPrChange w:id="674"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675" w:author="Dave Bridges" w:date="2016-02-24T13:30:00Z">
            <w:rPr>
              <w:color w:val="808080" w:themeColor="background1" w:themeShade="80"/>
            </w:rPr>
          </w:rPrChange>
        </w:rPr>
        <w:t xml:space="preserve">Additionally, ex vivo measurements of muscle insulin-stimulated glucose uptake would inform on whether the increase adiposity alters skeletal muscle insulin sensitivity. </w:t>
      </w:r>
    </w:p>
    <w:p w14:paraId="6B700A69" w14:textId="6B82E35E" w:rsidR="00447FAB" w:rsidRPr="00CF6519" w:rsidRDefault="001E169F" w:rsidP="00447FAB">
      <w:pPr>
        <w:rPr>
          <w:rFonts w:ascii="Times New Roman" w:hAnsi="Times New Roman" w:cs="Times New Roman"/>
          <w:sz w:val="20"/>
          <w:szCs w:val="20"/>
          <w:rPrChange w:id="676" w:author="Dave Bridges" w:date="2016-02-24T13:30:00Z">
            <w:rPr>
              <w:b/>
            </w:rPr>
          </w:rPrChange>
        </w:rPr>
      </w:pPr>
      <w:del w:id="677" w:author="Dave Bridges" w:date="2016-02-24T13:44:00Z">
        <w:r w:rsidRPr="00CF6519" w:rsidDel="00412EB2">
          <w:rPr>
            <w:rFonts w:ascii="Times New Roman" w:hAnsi="Times New Roman" w:cs="Times New Roman"/>
            <w:sz w:val="20"/>
            <w:szCs w:val="20"/>
            <w:rPrChange w:id="678" w:author="Dave Bridges" w:date="2016-02-24T13:30:00Z">
              <w:rPr>
                <w:b/>
              </w:rPr>
            </w:rPrChange>
          </w:rPr>
          <w:delText xml:space="preserve">Response: </w:delText>
        </w:r>
        <w:r w:rsidR="00420B3D" w:rsidRPr="00CF6519" w:rsidDel="00412EB2">
          <w:rPr>
            <w:rFonts w:ascii="Times New Roman" w:hAnsi="Times New Roman" w:cs="Times New Roman"/>
            <w:sz w:val="20"/>
            <w:szCs w:val="20"/>
            <w:rPrChange w:id="679" w:author="Dave Bridges" w:date="2016-02-24T13:30:00Z">
              <w:rPr>
                <w:b/>
              </w:rPr>
            </w:rPrChange>
          </w:rPr>
          <w:delText>Although this may be</w:delText>
        </w:r>
      </w:del>
      <w:ins w:id="680" w:author="Dave Bridges" w:date="2016-02-24T13:44:00Z">
        <w:r w:rsidR="00412EB2">
          <w:rPr>
            <w:rFonts w:ascii="Times New Roman" w:hAnsi="Times New Roman" w:cs="Times New Roman"/>
            <w:sz w:val="20"/>
            <w:szCs w:val="20"/>
          </w:rPr>
          <w:t>This is</w:t>
        </w:r>
      </w:ins>
      <w:r w:rsidR="00420B3D" w:rsidRPr="00CF6519">
        <w:rPr>
          <w:rFonts w:ascii="Times New Roman" w:hAnsi="Times New Roman" w:cs="Times New Roman"/>
          <w:sz w:val="20"/>
          <w:szCs w:val="20"/>
          <w:rPrChange w:id="681" w:author="Dave Bridges" w:date="2016-02-24T13:30:00Z">
            <w:rPr>
              <w:b/>
            </w:rPr>
          </w:rPrChange>
        </w:rPr>
        <w:t xml:space="preserve"> an interesting avenue of study for future studies</w:t>
      </w:r>
      <w:r w:rsidR="006A49F7" w:rsidRPr="00CF6519">
        <w:rPr>
          <w:rFonts w:ascii="Times New Roman" w:hAnsi="Times New Roman" w:cs="Times New Roman"/>
          <w:sz w:val="20"/>
          <w:szCs w:val="20"/>
          <w:rPrChange w:id="682" w:author="Dave Bridges" w:date="2016-02-24T13:30:00Z">
            <w:rPr>
              <w:b/>
            </w:rPr>
          </w:rPrChange>
        </w:rPr>
        <w:t xml:space="preserve"> in this area</w:t>
      </w:r>
      <w:r w:rsidR="00420B3D" w:rsidRPr="00CF6519">
        <w:rPr>
          <w:rFonts w:ascii="Times New Roman" w:hAnsi="Times New Roman" w:cs="Times New Roman"/>
          <w:sz w:val="20"/>
          <w:szCs w:val="20"/>
          <w:rPrChange w:id="683" w:author="Dave Bridges" w:date="2016-02-24T13:30:00Z">
            <w:rPr>
              <w:b/>
            </w:rPr>
          </w:rPrChange>
        </w:rPr>
        <w:t xml:space="preserve">, we do not think that measurements of </w:t>
      </w:r>
      <w:r w:rsidR="00420B3D" w:rsidRPr="00CF6519">
        <w:rPr>
          <w:rFonts w:ascii="Times New Roman" w:hAnsi="Times New Roman" w:cs="Times New Roman"/>
          <w:i/>
          <w:sz w:val="20"/>
          <w:szCs w:val="20"/>
          <w:rPrChange w:id="684" w:author="Dave Bridges" w:date="2016-02-24T13:30:00Z">
            <w:rPr>
              <w:b/>
              <w:i/>
            </w:rPr>
          </w:rPrChange>
        </w:rPr>
        <w:t>ex vivo</w:t>
      </w:r>
      <w:r w:rsidR="00420B3D" w:rsidRPr="00CF6519">
        <w:rPr>
          <w:rFonts w:ascii="Times New Roman" w:hAnsi="Times New Roman" w:cs="Times New Roman"/>
          <w:sz w:val="20"/>
          <w:szCs w:val="20"/>
          <w:rPrChange w:id="685" w:author="Dave Bridges" w:date="2016-02-24T13:30:00Z">
            <w:rPr>
              <w:b/>
            </w:rPr>
          </w:rPrChange>
        </w:rPr>
        <w:t xml:space="preserve"> skeletal muscle glucose uptake </w:t>
      </w:r>
      <w:del w:id="686" w:author="Dave Bridges" w:date="2016-02-24T13:44:00Z">
        <w:r w:rsidR="00420B3D" w:rsidRPr="00CF6519" w:rsidDel="00412EB2">
          <w:rPr>
            <w:rFonts w:ascii="Times New Roman" w:hAnsi="Times New Roman" w:cs="Times New Roman"/>
            <w:sz w:val="20"/>
            <w:szCs w:val="20"/>
            <w:rPrChange w:id="687" w:author="Dave Bridges" w:date="2016-02-24T13:30:00Z">
              <w:rPr>
                <w:b/>
              </w:rPr>
            </w:rPrChange>
          </w:rPr>
          <w:delText xml:space="preserve">are of direct relevance to the hypothesis we are testing here. </w:delText>
        </w:r>
        <w:r w:rsidR="008321B4" w:rsidRPr="00CF6519" w:rsidDel="00412EB2">
          <w:rPr>
            <w:rFonts w:ascii="Times New Roman" w:hAnsi="Times New Roman" w:cs="Times New Roman"/>
            <w:sz w:val="20"/>
            <w:szCs w:val="20"/>
            <w:rPrChange w:id="688" w:author="Dave Bridges" w:date="2016-02-24T13:30:00Z">
              <w:rPr>
                <w:b/>
              </w:rPr>
            </w:rPrChange>
          </w:rPr>
          <w:delText xml:space="preserve">It is well known that high fat diets can alter skeletal muscle </w:delText>
        </w:r>
        <w:r w:rsidR="00283FD9" w:rsidRPr="00CF6519" w:rsidDel="00412EB2">
          <w:rPr>
            <w:rFonts w:ascii="Times New Roman" w:hAnsi="Times New Roman" w:cs="Times New Roman"/>
            <w:sz w:val="20"/>
            <w:szCs w:val="20"/>
            <w:rPrChange w:id="689" w:author="Dave Bridges" w:date="2016-02-24T13:30:00Z">
              <w:rPr>
                <w:b/>
              </w:rPr>
            </w:rPrChange>
          </w:rPr>
          <w:delText>glucose uptake</w:delText>
        </w:r>
        <w:r w:rsidR="008321B4" w:rsidRPr="00CF6519" w:rsidDel="00412EB2">
          <w:rPr>
            <w:rFonts w:ascii="Times New Roman" w:hAnsi="Times New Roman" w:cs="Times New Roman"/>
            <w:sz w:val="20"/>
            <w:szCs w:val="20"/>
            <w:rPrChange w:id="690" w:author="Dave Bridges" w:date="2016-02-24T13:30:00Z">
              <w:rPr>
                <w:b/>
              </w:rPr>
            </w:rPrChange>
          </w:rPr>
          <w:delText xml:space="preserve">. </w:delText>
        </w:r>
        <w:r w:rsidR="006A49F7" w:rsidRPr="00CF6519" w:rsidDel="00412EB2">
          <w:rPr>
            <w:rFonts w:ascii="Times New Roman" w:hAnsi="Times New Roman" w:cs="Times New Roman"/>
            <w:sz w:val="20"/>
            <w:szCs w:val="20"/>
            <w:rPrChange w:id="691" w:author="Dave Bridges" w:date="2016-02-24T13:30:00Z">
              <w:rPr>
                <w:b/>
              </w:rPr>
            </w:rPrChange>
          </w:rPr>
          <w:delText>Based on our current protocol, all</w:delText>
        </w:r>
        <w:r w:rsidR="008321B4" w:rsidRPr="00CF6519" w:rsidDel="00412EB2">
          <w:rPr>
            <w:rFonts w:ascii="Times New Roman" w:hAnsi="Times New Roman" w:cs="Times New Roman"/>
            <w:sz w:val="20"/>
            <w:szCs w:val="20"/>
            <w:rPrChange w:id="692" w:author="Dave Bridges" w:date="2016-02-24T13:30:00Z">
              <w:rPr>
                <w:b/>
              </w:rPr>
            </w:rPrChange>
          </w:rPr>
          <w:delText xml:space="preserve"> experimental groups received </w:delText>
        </w:r>
        <w:r w:rsidR="000E6B41" w:rsidRPr="00CF6519" w:rsidDel="00412EB2">
          <w:rPr>
            <w:rFonts w:ascii="Times New Roman" w:hAnsi="Times New Roman" w:cs="Times New Roman"/>
            <w:sz w:val="20"/>
            <w:szCs w:val="20"/>
            <w:rPrChange w:id="693" w:author="Dave Bridges" w:date="2016-02-24T13:30:00Z">
              <w:rPr>
                <w:b/>
              </w:rPr>
            </w:rPrChange>
          </w:rPr>
          <w:delText xml:space="preserve">high fat diet </w:delText>
        </w:r>
        <w:r w:rsidR="006A49F7" w:rsidRPr="00CF6519" w:rsidDel="00412EB2">
          <w:rPr>
            <w:rFonts w:ascii="Times New Roman" w:hAnsi="Times New Roman" w:cs="Times New Roman"/>
            <w:sz w:val="20"/>
            <w:szCs w:val="20"/>
            <w:rPrChange w:id="694" w:author="Dave Bridges" w:date="2016-02-24T13:30:00Z">
              <w:rPr>
                <w:b/>
              </w:rPr>
            </w:rPrChange>
          </w:rPr>
          <w:delText>to induce obesity</w:delText>
        </w:r>
        <w:r w:rsidR="008620BB" w:rsidRPr="00CF6519" w:rsidDel="00412EB2">
          <w:rPr>
            <w:rFonts w:ascii="Times New Roman" w:hAnsi="Times New Roman" w:cs="Times New Roman"/>
            <w:sz w:val="20"/>
            <w:szCs w:val="20"/>
            <w:rPrChange w:id="695" w:author="Dave Bridges" w:date="2016-02-24T13:30:00Z">
              <w:rPr>
                <w:b/>
              </w:rPr>
            </w:rPrChange>
          </w:rPr>
          <w:delText xml:space="preserve"> </w:delText>
        </w:r>
        <w:r w:rsidR="000E6B41" w:rsidRPr="00CF6519" w:rsidDel="00412EB2">
          <w:rPr>
            <w:rFonts w:ascii="Times New Roman" w:hAnsi="Times New Roman" w:cs="Times New Roman"/>
            <w:sz w:val="20"/>
            <w:szCs w:val="20"/>
            <w:rPrChange w:id="696" w:author="Dave Bridges" w:date="2016-02-24T13:30:00Z">
              <w:rPr>
                <w:b/>
              </w:rPr>
            </w:rPrChange>
          </w:rPr>
          <w:delText>and</w:delText>
        </w:r>
        <w:r w:rsidR="006A49F7" w:rsidRPr="00CF6519" w:rsidDel="00412EB2">
          <w:rPr>
            <w:rFonts w:ascii="Times New Roman" w:hAnsi="Times New Roman" w:cs="Times New Roman"/>
            <w:sz w:val="20"/>
            <w:szCs w:val="20"/>
            <w:rPrChange w:id="697" w:author="Dave Bridges" w:date="2016-02-24T13:30:00Z">
              <w:rPr>
                <w:b/>
              </w:rPr>
            </w:rPrChange>
          </w:rPr>
          <w:delText>, although limited</w:delText>
        </w:r>
      </w:del>
      <w:ins w:id="698" w:author="Stephenson, Erin" w:date="2016-02-24T13:23:00Z">
        <w:del w:id="699" w:author="Dave Bridges" w:date="2016-02-24T13:44:00Z">
          <w:r w:rsidR="00FD797A" w:rsidRPr="00CF6519" w:rsidDel="00412EB2">
            <w:rPr>
              <w:rFonts w:ascii="Times New Roman" w:hAnsi="Times New Roman" w:cs="Times New Roman"/>
              <w:sz w:val="20"/>
              <w:szCs w:val="20"/>
              <w:rPrChange w:id="700" w:author="Dave Bridges" w:date="2016-02-24T13:30:00Z">
                <w:rPr>
                  <w:sz w:val="20"/>
                  <w:szCs w:val="20"/>
                </w:rPr>
              </w:rPrChange>
            </w:rPr>
            <w:delText xml:space="preserve"> to the outcome measures reported here</w:delText>
          </w:r>
        </w:del>
      </w:ins>
      <w:del w:id="701" w:author="Dave Bridges" w:date="2016-02-24T13:44:00Z">
        <w:r w:rsidR="006A49F7" w:rsidRPr="00CF6519" w:rsidDel="00412EB2">
          <w:rPr>
            <w:rFonts w:ascii="Times New Roman" w:hAnsi="Times New Roman" w:cs="Times New Roman"/>
            <w:sz w:val="20"/>
            <w:szCs w:val="20"/>
            <w:rPrChange w:id="702" w:author="Dave Bridges" w:date="2016-02-24T13:30:00Z">
              <w:rPr>
                <w:b/>
              </w:rPr>
            </w:rPrChange>
          </w:rPr>
          <w:delText>,</w:delText>
        </w:r>
        <w:r w:rsidR="000E6B41" w:rsidRPr="00CF6519" w:rsidDel="00412EB2">
          <w:rPr>
            <w:rFonts w:ascii="Times New Roman" w:hAnsi="Times New Roman" w:cs="Times New Roman"/>
            <w:sz w:val="20"/>
            <w:szCs w:val="20"/>
            <w:rPrChange w:id="703" w:author="Dave Bridges" w:date="2016-02-24T13:30:00Z">
              <w:rPr>
                <w:b/>
              </w:rPr>
            </w:rPrChange>
          </w:rPr>
          <w:delText xml:space="preserve"> </w:delText>
        </w:r>
        <w:r w:rsidR="006A49F7" w:rsidRPr="00CF6519" w:rsidDel="00412EB2">
          <w:rPr>
            <w:rFonts w:ascii="Times New Roman" w:hAnsi="Times New Roman" w:cs="Times New Roman"/>
            <w:sz w:val="20"/>
            <w:szCs w:val="20"/>
            <w:rPrChange w:id="704" w:author="Dave Bridges" w:date="2016-02-24T13:30:00Z">
              <w:rPr>
                <w:b/>
              </w:rPr>
            </w:rPrChange>
          </w:rPr>
          <w:delText xml:space="preserve">all mice responded similarly in </w:delText>
        </w:r>
        <w:r w:rsidR="000E6B41" w:rsidRPr="00CF6519" w:rsidDel="00412EB2">
          <w:rPr>
            <w:rFonts w:ascii="Times New Roman" w:hAnsi="Times New Roman" w:cs="Times New Roman"/>
            <w:sz w:val="20"/>
            <w:szCs w:val="20"/>
            <w:rPrChange w:id="705" w:author="Dave Bridges" w:date="2016-02-24T13:30:00Z">
              <w:rPr>
                <w:b/>
              </w:rPr>
            </w:rPrChange>
          </w:rPr>
          <w:delText xml:space="preserve">serum markers of insulin </w:delText>
        </w:r>
        <w:r w:rsidR="005630CB" w:rsidRPr="00CF6519" w:rsidDel="00412EB2">
          <w:rPr>
            <w:rFonts w:ascii="Times New Roman" w:hAnsi="Times New Roman" w:cs="Times New Roman"/>
            <w:sz w:val="20"/>
            <w:szCs w:val="20"/>
            <w:rPrChange w:id="706" w:author="Dave Bridges" w:date="2016-02-24T13:30:00Z">
              <w:rPr>
                <w:b/>
              </w:rPr>
            </w:rPrChange>
          </w:rPr>
          <w:delText>resistance</w:delText>
        </w:r>
      </w:del>
      <w:ins w:id="707" w:author="Dave Bridges" w:date="2016-02-24T13:45:00Z">
        <w:r w:rsidR="00412EB2">
          <w:rPr>
            <w:rFonts w:ascii="Times New Roman" w:hAnsi="Times New Roman" w:cs="Times New Roman"/>
            <w:sz w:val="20"/>
            <w:szCs w:val="20"/>
          </w:rPr>
          <w:t>would substantially alter our conclusions.</w:t>
        </w:r>
      </w:ins>
      <w:del w:id="708" w:author="Dave Bridges" w:date="2016-02-24T13:44:00Z">
        <w:r w:rsidR="006A49F7" w:rsidRPr="00CF6519" w:rsidDel="00412EB2">
          <w:rPr>
            <w:rFonts w:ascii="Times New Roman" w:hAnsi="Times New Roman" w:cs="Times New Roman"/>
            <w:sz w:val="20"/>
            <w:szCs w:val="20"/>
            <w:rPrChange w:id="709" w:author="Dave Bridges" w:date="2016-02-24T13:30:00Z">
              <w:rPr>
                <w:b/>
              </w:rPr>
            </w:rPrChange>
          </w:rPr>
          <w:delText>.</w:delText>
        </w:r>
      </w:del>
      <w:r w:rsidR="006A49F7" w:rsidRPr="00CF6519">
        <w:rPr>
          <w:rFonts w:ascii="Times New Roman" w:hAnsi="Times New Roman" w:cs="Times New Roman"/>
          <w:sz w:val="20"/>
          <w:szCs w:val="20"/>
          <w:rPrChange w:id="710" w:author="Dave Bridges" w:date="2016-02-24T13:30:00Z">
            <w:rPr>
              <w:b/>
            </w:rPr>
          </w:rPrChange>
        </w:rPr>
        <w:t xml:space="preserve"> </w:t>
      </w:r>
      <w:ins w:id="711" w:author="Dave Bridges" w:date="2016-02-24T13:45:00Z">
        <w:r w:rsidR="00412EB2">
          <w:rPr>
            <w:rFonts w:ascii="Times New Roman" w:hAnsi="Times New Roman" w:cs="Times New Roman"/>
            <w:sz w:val="20"/>
            <w:szCs w:val="20"/>
          </w:rPr>
          <w:t>As described above, i</w:t>
        </w:r>
      </w:ins>
      <w:del w:id="712" w:author="Dave Bridges" w:date="2016-02-24T13:45:00Z">
        <w:r w:rsidR="008620BB" w:rsidRPr="00CF6519" w:rsidDel="00412EB2">
          <w:rPr>
            <w:rFonts w:ascii="Times New Roman" w:hAnsi="Times New Roman" w:cs="Times New Roman"/>
            <w:sz w:val="20"/>
            <w:szCs w:val="20"/>
            <w:rPrChange w:id="713" w:author="Dave Bridges" w:date="2016-02-24T13:30:00Z">
              <w:rPr>
                <w:b/>
              </w:rPr>
            </w:rPrChange>
          </w:rPr>
          <w:delText>I</w:delText>
        </w:r>
      </w:del>
      <w:r w:rsidR="008620BB" w:rsidRPr="00CF6519">
        <w:rPr>
          <w:rFonts w:ascii="Times New Roman" w:hAnsi="Times New Roman" w:cs="Times New Roman"/>
          <w:sz w:val="20"/>
          <w:szCs w:val="20"/>
          <w:rPrChange w:id="714" w:author="Dave Bridges" w:date="2016-02-24T13:30:00Z">
            <w:rPr>
              <w:b/>
            </w:rPr>
          </w:rPrChange>
        </w:rPr>
        <w:t xml:space="preserve">t </w:t>
      </w:r>
      <w:del w:id="715" w:author="Dave Bridges" w:date="2016-02-24T13:45:00Z">
        <w:r w:rsidR="008620BB" w:rsidRPr="00CF6519" w:rsidDel="00412EB2">
          <w:rPr>
            <w:rFonts w:ascii="Times New Roman" w:hAnsi="Times New Roman" w:cs="Times New Roman"/>
            <w:sz w:val="20"/>
            <w:szCs w:val="20"/>
            <w:rPrChange w:id="716" w:author="Dave Bridges" w:date="2016-02-24T13:30:00Z">
              <w:rPr>
                <w:b/>
              </w:rPr>
            </w:rPrChange>
          </w:rPr>
          <w:delText>may</w:delText>
        </w:r>
        <w:r w:rsidR="00D7754A" w:rsidRPr="00CF6519" w:rsidDel="00412EB2">
          <w:rPr>
            <w:rFonts w:ascii="Times New Roman" w:hAnsi="Times New Roman" w:cs="Times New Roman"/>
            <w:sz w:val="20"/>
            <w:szCs w:val="20"/>
            <w:rPrChange w:id="717" w:author="Dave Bridges" w:date="2016-02-24T13:30:00Z">
              <w:rPr>
                <w:b/>
              </w:rPr>
            </w:rPrChange>
          </w:rPr>
          <w:delText xml:space="preserve"> also</w:delText>
        </w:r>
        <w:r w:rsidR="008620BB" w:rsidRPr="00CF6519" w:rsidDel="00412EB2">
          <w:rPr>
            <w:rFonts w:ascii="Times New Roman" w:hAnsi="Times New Roman" w:cs="Times New Roman"/>
            <w:sz w:val="20"/>
            <w:szCs w:val="20"/>
            <w:rPrChange w:id="718" w:author="Dave Bridges" w:date="2016-02-24T13:30:00Z">
              <w:rPr>
                <w:b/>
              </w:rPr>
            </w:rPrChange>
          </w:rPr>
          <w:delText xml:space="preserve"> be</w:delText>
        </w:r>
      </w:del>
      <w:ins w:id="719" w:author="Dave Bridges" w:date="2016-02-24T13:45:00Z">
        <w:r w:rsidR="00412EB2">
          <w:rPr>
            <w:rFonts w:ascii="Times New Roman" w:hAnsi="Times New Roman" w:cs="Times New Roman"/>
            <w:sz w:val="20"/>
            <w:szCs w:val="20"/>
          </w:rPr>
          <w:t>is</w:t>
        </w:r>
      </w:ins>
      <w:r w:rsidR="008620BB" w:rsidRPr="00CF6519">
        <w:rPr>
          <w:rFonts w:ascii="Times New Roman" w:hAnsi="Times New Roman" w:cs="Times New Roman"/>
          <w:sz w:val="20"/>
          <w:szCs w:val="20"/>
          <w:rPrChange w:id="720" w:author="Dave Bridges" w:date="2016-02-24T13:30:00Z">
            <w:rPr>
              <w:b/>
            </w:rPr>
          </w:rPrChange>
        </w:rPr>
        <w:t xml:space="preserve"> worth noting that </w:t>
      </w:r>
      <w:r w:rsidR="006A49F7" w:rsidRPr="00CF6519">
        <w:rPr>
          <w:rFonts w:ascii="Times New Roman" w:hAnsi="Times New Roman" w:cs="Times New Roman"/>
          <w:sz w:val="20"/>
          <w:szCs w:val="20"/>
          <w:rPrChange w:id="721" w:author="Dave Bridges" w:date="2016-02-24T13:30:00Z">
            <w:rPr>
              <w:b/>
            </w:rPr>
          </w:rPrChange>
        </w:rPr>
        <w:t xml:space="preserve">skeletal muscle </w:t>
      </w:r>
      <w:proofErr w:type="spellStart"/>
      <w:r w:rsidR="008620BB" w:rsidRPr="00CF6519">
        <w:rPr>
          <w:rFonts w:ascii="Times New Roman" w:hAnsi="Times New Roman" w:cs="Times New Roman"/>
          <w:sz w:val="20"/>
          <w:szCs w:val="20"/>
          <w:rPrChange w:id="722" w:author="Dave Bridges" w:date="2016-02-24T13:30:00Z">
            <w:rPr>
              <w:b/>
            </w:rPr>
          </w:rPrChange>
        </w:rPr>
        <w:t>Akt</w:t>
      </w:r>
      <w:proofErr w:type="spellEnd"/>
      <w:r w:rsidR="008620BB" w:rsidRPr="00CF6519">
        <w:rPr>
          <w:rFonts w:ascii="Times New Roman" w:hAnsi="Times New Roman" w:cs="Times New Roman"/>
          <w:sz w:val="20"/>
          <w:szCs w:val="20"/>
          <w:rPrChange w:id="723" w:author="Dave Bridges" w:date="2016-02-24T13:30:00Z">
            <w:rPr>
              <w:b/>
            </w:rPr>
          </w:rPrChange>
        </w:rPr>
        <w:t xml:space="preserve"> phosphorylation was not different between the groups</w:t>
      </w:r>
      <w:del w:id="724" w:author="Dave Bridges" w:date="2016-02-24T13:45:00Z">
        <w:r w:rsidR="007C0B45" w:rsidRPr="00CF6519" w:rsidDel="00412EB2">
          <w:rPr>
            <w:rFonts w:ascii="Times New Roman" w:hAnsi="Times New Roman" w:cs="Times New Roman"/>
            <w:sz w:val="20"/>
            <w:szCs w:val="20"/>
            <w:rPrChange w:id="725" w:author="Dave Bridges" w:date="2016-02-24T13:30:00Z">
              <w:rPr>
                <w:b/>
              </w:rPr>
            </w:rPrChange>
          </w:rPr>
          <w:delText xml:space="preserve"> (this is shown in </w:delText>
        </w:r>
        <w:r w:rsidR="002F2FAB" w:rsidRPr="00CF6519" w:rsidDel="00412EB2">
          <w:rPr>
            <w:rFonts w:ascii="Times New Roman" w:hAnsi="Times New Roman" w:cs="Times New Roman"/>
            <w:sz w:val="20"/>
            <w:szCs w:val="20"/>
            <w:rPrChange w:id="726" w:author="Dave Bridges" w:date="2016-02-24T13:30:00Z">
              <w:rPr>
                <w:b/>
              </w:rPr>
            </w:rPrChange>
          </w:rPr>
          <w:delText>the first</w:delText>
        </w:r>
        <w:r w:rsidR="007C0B45" w:rsidRPr="00CF6519" w:rsidDel="00412EB2">
          <w:rPr>
            <w:rFonts w:ascii="Times New Roman" w:hAnsi="Times New Roman" w:cs="Times New Roman"/>
            <w:sz w:val="20"/>
            <w:szCs w:val="20"/>
            <w:rPrChange w:id="727" w:author="Dave Bridges" w:date="2016-02-24T13:30:00Z">
              <w:rPr>
                <w:b/>
              </w:rPr>
            </w:rPrChange>
          </w:rPr>
          <w:delText xml:space="preserve"> figure provided above)</w:delText>
        </w:r>
        <w:r w:rsidR="008620BB" w:rsidRPr="00CF6519" w:rsidDel="00412EB2">
          <w:rPr>
            <w:rFonts w:ascii="Times New Roman" w:hAnsi="Times New Roman" w:cs="Times New Roman"/>
            <w:sz w:val="20"/>
            <w:szCs w:val="20"/>
            <w:rPrChange w:id="728" w:author="Dave Bridges" w:date="2016-02-24T13:30:00Z">
              <w:rPr>
                <w:b/>
              </w:rPr>
            </w:rPrChange>
          </w:rPr>
          <w:delText>, although we acknowledge that this was not measured under insulin-stimulated conditions.</w:delText>
        </w:r>
      </w:del>
      <w:ins w:id="729" w:author="Dave Bridges" w:date="2016-02-24T13:45:00Z">
        <w:r w:rsidR="00412EB2">
          <w:rPr>
            <w:rFonts w:ascii="Times New Roman" w:hAnsi="Times New Roman" w:cs="Times New Roman"/>
            <w:sz w:val="20"/>
            <w:szCs w:val="20"/>
          </w:rPr>
          <w:t>.</w:t>
        </w:r>
      </w:ins>
      <w:r w:rsidR="008620BB" w:rsidRPr="00CF6519">
        <w:rPr>
          <w:rFonts w:ascii="Times New Roman" w:hAnsi="Times New Roman" w:cs="Times New Roman"/>
          <w:sz w:val="20"/>
          <w:szCs w:val="20"/>
          <w:rPrChange w:id="730" w:author="Dave Bridges" w:date="2016-02-24T13:30:00Z">
            <w:rPr>
              <w:b/>
            </w:rPr>
          </w:rPrChange>
        </w:rPr>
        <w:t xml:space="preserve"> </w:t>
      </w:r>
    </w:p>
    <w:p w14:paraId="444C4685" w14:textId="77777777" w:rsidR="00447FAB" w:rsidRPr="00CF6519" w:rsidRDefault="00447FAB" w:rsidP="00447FAB">
      <w:pPr>
        <w:rPr>
          <w:rFonts w:ascii="Times New Roman" w:hAnsi="Times New Roman" w:cs="Times New Roman"/>
          <w:color w:val="FF0000"/>
          <w:sz w:val="20"/>
          <w:szCs w:val="20"/>
          <w:rPrChange w:id="73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32" w:author="Dave Bridges" w:date="2016-02-24T13:30:00Z">
            <w:rPr>
              <w:color w:val="808080" w:themeColor="background1" w:themeShade="80"/>
            </w:rPr>
          </w:rPrChange>
        </w:rPr>
        <w:t xml:space="preserve">Also - how long was the fast for Figure 3 data? </w:t>
      </w:r>
    </w:p>
    <w:p w14:paraId="3D3A3734" w14:textId="41752497" w:rsidR="00447FAB" w:rsidRPr="00CF6519" w:rsidRDefault="00EC011A" w:rsidP="00447FAB">
      <w:pPr>
        <w:rPr>
          <w:rFonts w:ascii="Times New Roman" w:hAnsi="Times New Roman" w:cs="Times New Roman"/>
          <w:sz w:val="20"/>
          <w:szCs w:val="20"/>
          <w:rPrChange w:id="733" w:author="Dave Bridges" w:date="2016-02-24T13:30:00Z">
            <w:rPr>
              <w:b/>
            </w:rPr>
          </w:rPrChange>
        </w:rPr>
      </w:pPr>
      <w:del w:id="734" w:author="Dave Bridges" w:date="2016-02-24T13:46:00Z">
        <w:r w:rsidRPr="00CF6519" w:rsidDel="00412EB2">
          <w:rPr>
            <w:rFonts w:ascii="Times New Roman" w:hAnsi="Times New Roman" w:cs="Times New Roman"/>
            <w:sz w:val="20"/>
            <w:szCs w:val="20"/>
            <w:rPrChange w:id="735" w:author="Dave Bridges" w:date="2016-02-24T13:30:00Z">
              <w:rPr>
                <w:b/>
              </w:rPr>
            </w:rPrChange>
          </w:rPr>
          <w:delText xml:space="preserve">Response: </w:delText>
        </w:r>
      </w:del>
      <w:r w:rsidR="00F15D13" w:rsidRPr="00CF6519">
        <w:rPr>
          <w:rFonts w:ascii="Times New Roman" w:hAnsi="Times New Roman" w:cs="Times New Roman"/>
          <w:sz w:val="20"/>
          <w:szCs w:val="20"/>
          <w:rPrChange w:id="736" w:author="Dave Bridges" w:date="2016-02-24T13:30:00Z">
            <w:rPr>
              <w:b/>
            </w:rPr>
          </w:rPrChange>
        </w:rPr>
        <w:t xml:space="preserve">Blood was collected in the </w:t>
      </w:r>
      <w:commentRangeStart w:id="737"/>
      <w:r w:rsidR="00F15D13" w:rsidRPr="00CF6519">
        <w:rPr>
          <w:rFonts w:ascii="Times New Roman" w:hAnsi="Times New Roman" w:cs="Times New Roman"/>
          <w:sz w:val="20"/>
          <w:szCs w:val="20"/>
          <w:rPrChange w:id="738" w:author="Dave Bridges" w:date="2016-02-24T13:30:00Z">
            <w:rPr>
              <w:b/>
            </w:rPr>
          </w:rPrChange>
        </w:rPr>
        <w:t xml:space="preserve">fed state and </w:t>
      </w:r>
      <w:r w:rsidR="00820959" w:rsidRPr="00CF6519">
        <w:rPr>
          <w:rFonts w:ascii="Times New Roman" w:hAnsi="Times New Roman" w:cs="Times New Roman"/>
          <w:sz w:val="20"/>
          <w:szCs w:val="20"/>
          <w:rPrChange w:id="739" w:author="Dave Bridges" w:date="2016-02-24T13:30:00Z">
            <w:rPr>
              <w:b/>
            </w:rPr>
          </w:rPrChange>
        </w:rPr>
        <w:t xml:space="preserve">again </w:t>
      </w:r>
      <w:r w:rsidR="00F15D13" w:rsidRPr="00CF6519">
        <w:rPr>
          <w:rFonts w:ascii="Times New Roman" w:hAnsi="Times New Roman" w:cs="Times New Roman"/>
          <w:sz w:val="20"/>
          <w:szCs w:val="20"/>
          <w:rPrChange w:id="740" w:author="Dave Bridges" w:date="2016-02-24T13:30:00Z">
            <w:rPr>
              <w:b/>
            </w:rPr>
          </w:rPrChange>
        </w:rPr>
        <w:t xml:space="preserve">after a </w:t>
      </w:r>
      <w:r w:rsidR="001A18DF" w:rsidRPr="00CF6519">
        <w:rPr>
          <w:rFonts w:ascii="Times New Roman" w:hAnsi="Times New Roman" w:cs="Times New Roman"/>
          <w:sz w:val="20"/>
          <w:szCs w:val="20"/>
          <w:rPrChange w:id="741" w:author="Dave Bridges" w:date="2016-02-24T13:30:00Z">
            <w:rPr>
              <w:b/>
            </w:rPr>
          </w:rPrChange>
        </w:rPr>
        <w:t>1</w:t>
      </w:r>
      <w:r w:rsidR="00F15D13" w:rsidRPr="00CF6519">
        <w:rPr>
          <w:rFonts w:ascii="Times New Roman" w:hAnsi="Times New Roman" w:cs="Times New Roman"/>
          <w:sz w:val="20"/>
          <w:szCs w:val="20"/>
          <w:rPrChange w:id="742" w:author="Dave Bridges" w:date="2016-02-24T13:30:00Z">
            <w:rPr>
              <w:b/>
            </w:rPr>
          </w:rPrChange>
        </w:rPr>
        <w:t xml:space="preserve">6 hour fast. </w:t>
      </w:r>
      <w:commentRangeEnd w:id="737"/>
      <w:r w:rsidR="00412EB2">
        <w:rPr>
          <w:rStyle w:val="CommentReference"/>
        </w:rPr>
        <w:commentReference w:id="737"/>
      </w:r>
    </w:p>
    <w:p w14:paraId="7D64AC64" w14:textId="77777777" w:rsidR="002C21F8" w:rsidRPr="00CF6519" w:rsidRDefault="002C21F8" w:rsidP="002C21F8">
      <w:pPr>
        <w:rPr>
          <w:rFonts w:ascii="Times New Roman" w:hAnsi="Times New Roman" w:cs="Times New Roman"/>
          <w:color w:val="FF0000"/>
          <w:sz w:val="20"/>
          <w:szCs w:val="20"/>
          <w:rPrChange w:id="74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44" w:author="Dave Bridges" w:date="2016-02-24T13:30:00Z">
            <w:rPr>
              <w:color w:val="808080" w:themeColor="background1" w:themeShade="80"/>
            </w:rPr>
          </w:rPrChange>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14:paraId="1A3664C1" w14:textId="570E2D4D" w:rsidR="00DA709B" w:rsidRPr="00CF6519" w:rsidRDefault="003C55BD" w:rsidP="002C21F8">
      <w:pPr>
        <w:rPr>
          <w:rFonts w:ascii="Times New Roman" w:hAnsi="Times New Roman" w:cs="Times New Roman"/>
          <w:sz w:val="20"/>
          <w:szCs w:val="20"/>
          <w:rPrChange w:id="745" w:author="Dave Bridges" w:date="2016-02-24T13:30:00Z">
            <w:rPr>
              <w:b/>
            </w:rPr>
          </w:rPrChange>
        </w:rPr>
      </w:pPr>
      <w:del w:id="746" w:author="Dave Bridges" w:date="2016-02-24T13:46:00Z">
        <w:r w:rsidRPr="00CF6519" w:rsidDel="00412EB2">
          <w:rPr>
            <w:rFonts w:ascii="Times New Roman" w:hAnsi="Times New Roman" w:cs="Times New Roman"/>
            <w:sz w:val="20"/>
            <w:szCs w:val="20"/>
            <w:rPrChange w:id="747" w:author="Dave Bridges" w:date="2016-02-24T13:30:00Z">
              <w:rPr>
                <w:b/>
              </w:rPr>
            </w:rPrChange>
          </w:rPr>
          <w:delText xml:space="preserve">Response: </w:delText>
        </w:r>
      </w:del>
      <w:r w:rsidR="009F185A" w:rsidRPr="00CF6519">
        <w:rPr>
          <w:rFonts w:ascii="Times New Roman" w:hAnsi="Times New Roman" w:cs="Times New Roman"/>
          <w:sz w:val="20"/>
          <w:szCs w:val="20"/>
          <w:rPrChange w:id="748" w:author="Dave Bridges" w:date="2016-02-24T13:30:00Z">
            <w:rPr>
              <w:b/>
            </w:rPr>
          </w:rPrChange>
        </w:rPr>
        <w:t xml:space="preserve">The metabolic cage experiments were performed in the </w:t>
      </w:r>
      <w:del w:id="749" w:author="Dave Bridges" w:date="2016-02-24T13:46:00Z">
        <w:r w:rsidR="00286A4D" w:rsidRPr="00CF6519" w:rsidDel="00412EB2">
          <w:rPr>
            <w:rFonts w:ascii="Times New Roman" w:hAnsi="Times New Roman" w:cs="Times New Roman"/>
            <w:sz w:val="20"/>
            <w:szCs w:val="20"/>
            <w:rPrChange w:id="750" w:author="Dave Bridges" w:date="2016-02-24T13:30:00Z">
              <w:rPr>
                <w:b/>
              </w:rPr>
            </w:rPrChange>
          </w:rPr>
          <w:delText xml:space="preserve">exact </w:delText>
        </w:r>
      </w:del>
      <w:r w:rsidR="009F185A" w:rsidRPr="00CF6519">
        <w:rPr>
          <w:rFonts w:ascii="Times New Roman" w:hAnsi="Times New Roman" w:cs="Times New Roman"/>
          <w:sz w:val="20"/>
          <w:szCs w:val="20"/>
          <w:rPrChange w:id="751" w:author="Dave Bridges" w:date="2016-02-24T13:30:00Z">
            <w:rPr>
              <w:b/>
            </w:rPr>
          </w:rPrChange>
        </w:rPr>
        <w:t>same mice that received the high fat diet, only prior to the</w:t>
      </w:r>
      <w:r w:rsidR="00286A4D" w:rsidRPr="00CF6519">
        <w:rPr>
          <w:rFonts w:ascii="Times New Roman" w:hAnsi="Times New Roman" w:cs="Times New Roman"/>
          <w:sz w:val="20"/>
          <w:szCs w:val="20"/>
          <w:rPrChange w:id="752" w:author="Dave Bridges" w:date="2016-02-24T13:30:00Z">
            <w:rPr>
              <w:b/>
            </w:rPr>
          </w:rPrChange>
        </w:rPr>
        <w:t>se</w:t>
      </w:r>
      <w:r w:rsidR="009F185A" w:rsidRPr="00CF6519">
        <w:rPr>
          <w:rFonts w:ascii="Times New Roman" w:hAnsi="Times New Roman" w:cs="Times New Roman"/>
          <w:sz w:val="20"/>
          <w:szCs w:val="20"/>
          <w:rPrChange w:id="753" w:author="Dave Bridges" w:date="2016-02-24T13:30:00Z">
            <w:rPr>
              <w:b/>
            </w:rPr>
          </w:rPrChange>
        </w:rPr>
        <w:t xml:space="preserve"> mice going on </w:t>
      </w:r>
      <w:r w:rsidR="00286A4D" w:rsidRPr="00CF6519">
        <w:rPr>
          <w:rFonts w:ascii="Times New Roman" w:hAnsi="Times New Roman" w:cs="Times New Roman"/>
          <w:sz w:val="20"/>
          <w:szCs w:val="20"/>
          <w:rPrChange w:id="754" w:author="Dave Bridges" w:date="2016-02-24T13:30:00Z">
            <w:rPr>
              <w:b/>
            </w:rPr>
          </w:rPrChange>
        </w:rPr>
        <w:t xml:space="preserve">the </w:t>
      </w:r>
      <w:r w:rsidR="009F185A" w:rsidRPr="00CF6519">
        <w:rPr>
          <w:rFonts w:ascii="Times New Roman" w:hAnsi="Times New Roman" w:cs="Times New Roman"/>
          <w:sz w:val="20"/>
          <w:szCs w:val="20"/>
          <w:rPrChange w:id="755" w:author="Dave Bridges" w:date="2016-02-24T13:30:00Z">
            <w:rPr>
              <w:b/>
            </w:rPr>
          </w:rPrChange>
        </w:rPr>
        <w:t xml:space="preserve">high fat diet. </w:t>
      </w:r>
      <w:r w:rsidR="0000692A" w:rsidRPr="00CF6519">
        <w:rPr>
          <w:rFonts w:ascii="Times New Roman" w:hAnsi="Times New Roman" w:cs="Times New Roman"/>
          <w:sz w:val="20"/>
          <w:szCs w:val="20"/>
          <w:rPrChange w:id="756" w:author="Dave Bridges" w:date="2016-02-24T13:30:00Z">
            <w:rPr>
              <w:b/>
            </w:rPr>
          </w:rPrChange>
        </w:rPr>
        <w:t xml:space="preserve">Therefore, </w:t>
      </w:r>
      <w:r w:rsidR="00225044" w:rsidRPr="00CF6519">
        <w:rPr>
          <w:rFonts w:ascii="Times New Roman" w:hAnsi="Times New Roman" w:cs="Times New Roman"/>
          <w:sz w:val="20"/>
          <w:szCs w:val="20"/>
          <w:rPrChange w:id="757" w:author="Dave Bridges" w:date="2016-02-24T13:30:00Z">
            <w:rPr>
              <w:b/>
            </w:rPr>
          </w:rPrChange>
        </w:rPr>
        <w:t>the VO</w:t>
      </w:r>
      <w:r w:rsidR="00225044" w:rsidRPr="00CF6519">
        <w:rPr>
          <w:rFonts w:ascii="Times New Roman" w:hAnsi="Times New Roman" w:cs="Times New Roman"/>
          <w:sz w:val="20"/>
          <w:szCs w:val="20"/>
          <w:vertAlign w:val="subscript"/>
          <w:rPrChange w:id="758" w:author="Dave Bridges" w:date="2016-02-24T13:30:00Z">
            <w:rPr>
              <w:b/>
              <w:vertAlign w:val="subscript"/>
            </w:rPr>
          </w:rPrChange>
        </w:rPr>
        <w:t>2</w:t>
      </w:r>
      <w:r w:rsidR="00225044" w:rsidRPr="00CF6519">
        <w:rPr>
          <w:rFonts w:ascii="Times New Roman" w:hAnsi="Times New Roman" w:cs="Times New Roman"/>
          <w:sz w:val="20"/>
          <w:szCs w:val="20"/>
          <w:rPrChange w:id="759" w:author="Dave Bridges" w:date="2016-02-24T13:30:00Z">
            <w:rPr>
              <w:b/>
            </w:rPr>
          </w:rPrChange>
        </w:rPr>
        <w:t xml:space="preserve">/energy expenditure phenotype was present </w:t>
      </w:r>
      <w:r w:rsidR="0080748A" w:rsidRPr="00CF6519">
        <w:rPr>
          <w:rFonts w:ascii="Times New Roman" w:hAnsi="Times New Roman" w:cs="Times New Roman"/>
          <w:sz w:val="20"/>
          <w:szCs w:val="20"/>
          <w:rPrChange w:id="760" w:author="Dave Bridges" w:date="2016-02-24T13:30:00Z">
            <w:rPr>
              <w:b/>
            </w:rPr>
          </w:rPrChange>
        </w:rPr>
        <w:t xml:space="preserve">in the </w:t>
      </w:r>
      <w:r w:rsidR="00444BDA" w:rsidRPr="00CF6519">
        <w:rPr>
          <w:rFonts w:ascii="Times New Roman" w:hAnsi="Times New Roman" w:cs="Times New Roman"/>
          <w:sz w:val="20"/>
          <w:szCs w:val="20"/>
          <w:rPrChange w:id="761" w:author="Dave Bridges" w:date="2016-02-24T13:30:00Z">
            <w:rPr>
              <w:b/>
            </w:rPr>
          </w:rPrChange>
        </w:rPr>
        <w:t>MCP230-exposed mice</w:t>
      </w:r>
      <w:r w:rsidR="0080748A" w:rsidRPr="00CF6519">
        <w:rPr>
          <w:rFonts w:ascii="Times New Roman" w:hAnsi="Times New Roman" w:cs="Times New Roman"/>
          <w:sz w:val="20"/>
          <w:szCs w:val="20"/>
          <w:rPrChange w:id="762" w:author="Dave Bridges" w:date="2016-02-24T13:30:00Z">
            <w:rPr>
              <w:b/>
            </w:rPr>
          </w:rPrChange>
        </w:rPr>
        <w:t xml:space="preserve"> </w:t>
      </w:r>
      <w:r w:rsidR="0000692A" w:rsidRPr="00CF6519">
        <w:rPr>
          <w:rFonts w:ascii="Times New Roman" w:hAnsi="Times New Roman" w:cs="Times New Roman"/>
          <w:sz w:val="20"/>
          <w:szCs w:val="20"/>
          <w:rPrChange w:id="763" w:author="Dave Bridges" w:date="2016-02-24T13:30:00Z">
            <w:rPr>
              <w:b/>
            </w:rPr>
          </w:rPrChange>
        </w:rPr>
        <w:t>prior to the induction of obesity.</w:t>
      </w:r>
      <w:r w:rsidR="009F185A" w:rsidRPr="00CF6519">
        <w:rPr>
          <w:rFonts w:ascii="Times New Roman" w:hAnsi="Times New Roman" w:cs="Times New Roman"/>
          <w:sz w:val="20"/>
          <w:szCs w:val="20"/>
          <w:rPrChange w:id="764" w:author="Dave Bridges" w:date="2016-02-24T13:30:00Z">
            <w:rPr>
              <w:b/>
            </w:rPr>
          </w:rPrChange>
        </w:rPr>
        <w:t xml:space="preserve"> </w:t>
      </w:r>
      <w:del w:id="765" w:author="Dave Bridges" w:date="2016-02-24T13:46:00Z">
        <w:r w:rsidR="009F185A" w:rsidRPr="00CF6519" w:rsidDel="00412EB2">
          <w:rPr>
            <w:rFonts w:ascii="Times New Roman" w:hAnsi="Times New Roman" w:cs="Times New Roman"/>
            <w:sz w:val="20"/>
            <w:szCs w:val="20"/>
            <w:rPrChange w:id="766" w:author="Dave Bridges" w:date="2016-02-24T13:30:00Z">
              <w:rPr>
                <w:b/>
              </w:rPr>
            </w:rPrChange>
          </w:rPr>
          <w:delText xml:space="preserve">As the effects of </w:delText>
        </w:r>
        <w:r w:rsidR="00286A4D" w:rsidRPr="00CF6519" w:rsidDel="00412EB2">
          <w:rPr>
            <w:rFonts w:ascii="Times New Roman" w:hAnsi="Times New Roman" w:cs="Times New Roman"/>
            <w:sz w:val="20"/>
            <w:szCs w:val="20"/>
            <w:rPrChange w:id="767" w:author="Dave Bridges" w:date="2016-02-24T13:30:00Z">
              <w:rPr>
                <w:b/>
              </w:rPr>
            </w:rPrChange>
          </w:rPr>
          <w:delText xml:space="preserve">high fat diet-induced </w:delText>
        </w:r>
        <w:r w:rsidR="009F185A" w:rsidRPr="00CF6519" w:rsidDel="00412EB2">
          <w:rPr>
            <w:rFonts w:ascii="Times New Roman" w:hAnsi="Times New Roman" w:cs="Times New Roman"/>
            <w:sz w:val="20"/>
            <w:szCs w:val="20"/>
            <w:rPrChange w:id="768" w:author="Dave Bridges" w:date="2016-02-24T13:30:00Z">
              <w:rPr>
                <w:b/>
              </w:rPr>
            </w:rPrChange>
          </w:rPr>
          <w:delText xml:space="preserve">obesity </w:delText>
        </w:r>
        <w:r w:rsidR="0080748A" w:rsidRPr="00CF6519" w:rsidDel="00412EB2">
          <w:rPr>
            <w:rFonts w:ascii="Times New Roman" w:hAnsi="Times New Roman" w:cs="Times New Roman"/>
            <w:sz w:val="20"/>
            <w:szCs w:val="20"/>
            <w:rPrChange w:id="769" w:author="Dave Bridges" w:date="2016-02-24T13:30:00Z">
              <w:rPr>
                <w:b/>
              </w:rPr>
            </w:rPrChange>
          </w:rPr>
          <w:delText>on energy expenditure</w:delText>
        </w:r>
        <w:r w:rsidR="009F185A" w:rsidRPr="00CF6519" w:rsidDel="00412EB2">
          <w:rPr>
            <w:rFonts w:ascii="Times New Roman" w:hAnsi="Times New Roman" w:cs="Times New Roman"/>
            <w:sz w:val="20"/>
            <w:szCs w:val="20"/>
            <w:rPrChange w:id="770" w:author="Dave Bridges" w:date="2016-02-24T13:30:00Z">
              <w:rPr>
                <w:b/>
              </w:rPr>
            </w:rPrChange>
          </w:rPr>
          <w:delText xml:space="preserve"> weren’t our major focus, we did not repeat the </w:delText>
        </w:r>
        <w:r w:rsidR="00286A4D" w:rsidRPr="00CF6519" w:rsidDel="00412EB2">
          <w:rPr>
            <w:rFonts w:ascii="Times New Roman" w:hAnsi="Times New Roman" w:cs="Times New Roman"/>
            <w:sz w:val="20"/>
            <w:szCs w:val="20"/>
            <w:rPrChange w:id="771" w:author="Dave Bridges" w:date="2016-02-24T13:30:00Z">
              <w:rPr>
                <w:b/>
              </w:rPr>
            </w:rPrChange>
          </w:rPr>
          <w:delText xml:space="preserve">metabolic cage </w:delText>
        </w:r>
        <w:r w:rsidR="009F185A" w:rsidRPr="00CF6519" w:rsidDel="00412EB2">
          <w:rPr>
            <w:rFonts w:ascii="Times New Roman" w:hAnsi="Times New Roman" w:cs="Times New Roman"/>
            <w:sz w:val="20"/>
            <w:szCs w:val="20"/>
            <w:rPrChange w:id="772" w:author="Dave Bridges" w:date="2016-02-24T13:30:00Z">
              <w:rPr>
                <w:b/>
              </w:rPr>
            </w:rPrChange>
          </w:rPr>
          <w:delText>experiments post-high fat diet</w:delText>
        </w:r>
        <w:r w:rsidR="008839B2" w:rsidRPr="00CF6519" w:rsidDel="00412EB2">
          <w:rPr>
            <w:rFonts w:ascii="Times New Roman" w:hAnsi="Times New Roman" w:cs="Times New Roman"/>
            <w:sz w:val="20"/>
            <w:szCs w:val="20"/>
            <w:rPrChange w:id="773" w:author="Dave Bridges" w:date="2016-02-24T13:30:00Z">
              <w:rPr>
                <w:b/>
              </w:rPr>
            </w:rPrChange>
          </w:rPr>
          <w:delText>,</w:delText>
        </w:r>
        <w:r w:rsidR="00797200" w:rsidRPr="00CF6519" w:rsidDel="00412EB2">
          <w:rPr>
            <w:rFonts w:ascii="Times New Roman" w:hAnsi="Times New Roman" w:cs="Times New Roman"/>
            <w:sz w:val="20"/>
            <w:szCs w:val="20"/>
            <w:rPrChange w:id="774" w:author="Dave Bridges" w:date="2016-02-24T13:30:00Z">
              <w:rPr>
                <w:b/>
              </w:rPr>
            </w:rPrChange>
          </w:rPr>
          <w:delText xml:space="preserve"> as we did not think that this data would have provided us with any new information</w:delText>
        </w:r>
        <w:r w:rsidR="009F185A" w:rsidRPr="00CF6519" w:rsidDel="00412EB2">
          <w:rPr>
            <w:rFonts w:ascii="Times New Roman" w:hAnsi="Times New Roman" w:cs="Times New Roman"/>
            <w:sz w:val="20"/>
            <w:szCs w:val="20"/>
            <w:rPrChange w:id="775" w:author="Dave Bridges" w:date="2016-02-24T13:30:00Z">
              <w:rPr>
                <w:b/>
              </w:rPr>
            </w:rPrChange>
          </w:rPr>
          <w:delText xml:space="preserve">. </w:delText>
        </w:r>
      </w:del>
      <w:del w:id="776" w:author="Dave Bridges" w:date="2016-02-24T13:47:00Z">
        <w:r w:rsidR="00B74327" w:rsidRPr="00CF6519" w:rsidDel="00CF2D55">
          <w:rPr>
            <w:rFonts w:ascii="Times New Roman" w:hAnsi="Times New Roman" w:cs="Times New Roman"/>
            <w:sz w:val="20"/>
            <w:szCs w:val="20"/>
            <w:rPrChange w:id="777" w:author="Dave Bridges" w:date="2016-02-24T13:30:00Z">
              <w:rPr>
                <w:b/>
              </w:rPr>
            </w:rPrChange>
          </w:rPr>
          <w:delText>We acknowledge that this</w:delText>
        </w:r>
        <w:r w:rsidR="009F185A" w:rsidRPr="00CF6519" w:rsidDel="00CF2D55">
          <w:rPr>
            <w:rFonts w:ascii="Times New Roman" w:hAnsi="Times New Roman" w:cs="Times New Roman"/>
            <w:sz w:val="20"/>
            <w:szCs w:val="20"/>
            <w:rPrChange w:id="778" w:author="Dave Bridges" w:date="2016-02-24T13:30:00Z">
              <w:rPr>
                <w:b/>
              </w:rPr>
            </w:rPrChange>
          </w:rPr>
          <w:delText xml:space="preserve"> data </w:delText>
        </w:r>
        <w:r w:rsidR="008839B2" w:rsidRPr="00CF6519" w:rsidDel="00CF2D55">
          <w:rPr>
            <w:rFonts w:ascii="Times New Roman" w:hAnsi="Times New Roman" w:cs="Times New Roman"/>
            <w:sz w:val="20"/>
            <w:szCs w:val="20"/>
            <w:rPrChange w:id="779" w:author="Dave Bridges" w:date="2016-02-24T13:30:00Z">
              <w:rPr>
                <w:b/>
              </w:rPr>
            </w:rPrChange>
          </w:rPr>
          <w:delText>may</w:delText>
        </w:r>
        <w:r w:rsidR="00783494" w:rsidRPr="00CF6519" w:rsidDel="00CF2D55">
          <w:rPr>
            <w:rFonts w:ascii="Times New Roman" w:hAnsi="Times New Roman" w:cs="Times New Roman"/>
            <w:sz w:val="20"/>
            <w:szCs w:val="20"/>
            <w:rPrChange w:id="780" w:author="Dave Bridges" w:date="2016-02-24T13:30:00Z">
              <w:rPr>
                <w:b/>
              </w:rPr>
            </w:rPrChange>
          </w:rPr>
          <w:delText xml:space="preserve"> </w:delText>
        </w:r>
        <w:r w:rsidR="00B74327" w:rsidRPr="00CF6519" w:rsidDel="00CF2D55">
          <w:rPr>
            <w:rFonts w:ascii="Times New Roman" w:hAnsi="Times New Roman" w:cs="Times New Roman"/>
            <w:sz w:val="20"/>
            <w:szCs w:val="20"/>
            <w:rPrChange w:id="781" w:author="Dave Bridges" w:date="2016-02-24T13:30:00Z">
              <w:rPr>
                <w:b/>
              </w:rPr>
            </w:rPrChange>
          </w:rPr>
          <w:delText>be u</w:delText>
        </w:r>
        <w:r w:rsidR="009F185A" w:rsidRPr="00CF6519" w:rsidDel="00CF2D55">
          <w:rPr>
            <w:rFonts w:ascii="Times New Roman" w:hAnsi="Times New Roman" w:cs="Times New Roman"/>
            <w:sz w:val="20"/>
            <w:szCs w:val="20"/>
            <w:rPrChange w:id="782" w:author="Dave Bridges" w:date="2016-02-24T13:30:00Z">
              <w:rPr>
                <w:b/>
              </w:rPr>
            </w:rPrChange>
          </w:rPr>
          <w:delText xml:space="preserve">seful and it is an oversight on our part that we did not repeat the metabolic cage experiments at the end of the study. </w:delText>
        </w:r>
      </w:del>
      <w:ins w:id="783" w:author="Dave Bridges" w:date="2016-02-24T13:47:00Z">
        <w:r w:rsidR="00CF2D55">
          <w:rPr>
            <w:rFonts w:ascii="Times New Roman" w:hAnsi="Times New Roman" w:cs="Times New Roman"/>
            <w:sz w:val="20"/>
            <w:szCs w:val="20"/>
          </w:rPr>
          <w:t xml:space="preserve">Whether MCP230-induced changes in mitochondrial function the pre-HFD </w:t>
        </w:r>
      </w:ins>
      <w:ins w:id="784" w:author="Dave Bridges" w:date="2016-02-24T13:49:00Z">
        <w:r w:rsidR="00CF2D55">
          <w:rPr>
            <w:rFonts w:ascii="Times New Roman" w:hAnsi="Times New Roman" w:cs="Times New Roman"/>
            <w:sz w:val="20"/>
            <w:szCs w:val="20"/>
          </w:rPr>
          <w:t xml:space="preserve">is an interesting question, but we are not able to repeat those experiments in the time provided.  </w:t>
        </w:r>
      </w:ins>
      <w:del w:id="785" w:author="Dave Bridges" w:date="2016-02-24T13:49:00Z">
        <w:r w:rsidR="004069DF" w:rsidRPr="00CF6519" w:rsidDel="00CF2D55">
          <w:rPr>
            <w:rFonts w:ascii="Times New Roman" w:hAnsi="Times New Roman" w:cs="Times New Roman"/>
            <w:sz w:val="20"/>
            <w:szCs w:val="20"/>
            <w:rPrChange w:id="786" w:author="Dave Bridges" w:date="2016-02-24T13:30:00Z">
              <w:rPr>
                <w:b/>
              </w:rPr>
            </w:rPrChange>
          </w:rPr>
          <w:delText xml:space="preserve">However, we do not think it is </w:delText>
        </w:r>
        <w:r w:rsidR="00F37C23" w:rsidRPr="00CF6519" w:rsidDel="00CF2D55">
          <w:rPr>
            <w:rFonts w:ascii="Times New Roman" w:hAnsi="Times New Roman" w:cs="Times New Roman"/>
            <w:sz w:val="20"/>
            <w:szCs w:val="20"/>
            <w:rPrChange w:id="787" w:author="Dave Bridges" w:date="2016-02-24T13:30:00Z">
              <w:rPr>
                <w:b/>
              </w:rPr>
            </w:rPrChange>
          </w:rPr>
          <w:delText>too much of a disconnect</w:delText>
        </w:r>
        <w:r w:rsidR="004069DF" w:rsidRPr="00CF6519" w:rsidDel="00CF2D55">
          <w:rPr>
            <w:rFonts w:ascii="Times New Roman" w:hAnsi="Times New Roman" w:cs="Times New Roman"/>
            <w:sz w:val="20"/>
            <w:szCs w:val="20"/>
            <w:rPrChange w:id="788" w:author="Dave Bridges" w:date="2016-02-24T13:30:00Z">
              <w:rPr>
                <w:b/>
              </w:rPr>
            </w:rPrChange>
          </w:rPr>
          <w:delText xml:space="preserve"> to </w:delText>
        </w:r>
        <w:r w:rsidR="00F37C23" w:rsidRPr="00CF6519" w:rsidDel="00CF2D55">
          <w:rPr>
            <w:rFonts w:ascii="Times New Roman" w:hAnsi="Times New Roman" w:cs="Times New Roman"/>
            <w:sz w:val="20"/>
            <w:szCs w:val="20"/>
            <w:rPrChange w:id="789" w:author="Dave Bridges" w:date="2016-02-24T13:30:00Z">
              <w:rPr>
                <w:b/>
              </w:rPr>
            </w:rPrChange>
          </w:rPr>
          <w:delText xml:space="preserve">not be able to </w:delText>
        </w:r>
        <w:r w:rsidR="004069DF" w:rsidRPr="00CF6519" w:rsidDel="00CF2D55">
          <w:rPr>
            <w:rFonts w:ascii="Times New Roman" w:hAnsi="Times New Roman" w:cs="Times New Roman"/>
            <w:sz w:val="20"/>
            <w:szCs w:val="20"/>
            <w:rPrChange w:id="790" w:author="Dave Bridges" w:date="2016-02-24T13:30:00Z">
              <w:rPr>
                <w:b/>
              </w:rPr>
            </w:rPrChange>
          </w:rPr>
          <w:delText>discuss the possibility that these findings are related.</w:delText>
        </w:r>
      </w:del>
      <w:ins w:id="791" w:author="Dave Bridges" w:date="2016-02-24T13:49:00Z">
        <w:r w:rsidR="00CF2D55">
          <w:rPr>
            <w:rFonts w:ascii="Times New Roman" w:hAnsi="Times New Roman" w:cs="Times New Roman"/>
            <w:sz w:val="20"/>
            <w:szCs w:val="20"/>
          </w:rPr>
          <w:t xml:space="preserve">We have noted this caveat in the revised </w:t>
        </w:r>
        <w:commentRangeStart w:id="792"/>
        <w:r w:rsidR="00CF2D55">
          <w:rPr>
            <w:rFonts w:ascii="Times New Roman" w:hAnsi="Times New Roman" w:cs="Times New Roman"/>
            <w:sz w:val="20"/>
            <w:szCs w:val="20"/>
          </w:rPr>
          <w:t>discussion section</w:t>
        </w:r>
      </w:ins>
      <w:commentRangeEnd w:id="792"/>
      <w:ins w:id="793" w:author="Dave Bridges" w:date="2016-02-24T13:50:00Z">
        <w:r w:rsidR="00CF2D55">
          <w:rPr>
            <w:rStyle w:val="CommentReference"/>
          </w:rPr>
          <w:commentReference w:id="792"/>
        </w:r>
      </w:ins>
    </w:p>
    <w:p w14:paraId="33C3ED4C" w14:textId="77777777" w:rsidR="00AA28FB" w:rsidRPr="00CF6519" w:rsidRDefault="002C21F8" w:rsidP="002C21F8">
      <w:pPr>
        <w:rPr>
          <w:rFonts w:ascii="Times New Roman" w:hAnsi="Times New Roman" w:cs="Times New Roman"/>
          <w:color w:val="FF0000"/>
          <w:sz w:val="20"/>
          <w:szCs w:val="20"/>
          <w:rPrChange w:id="79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796" w:author="Dave Bridges" w:date="2016-02-24T13:30:00Z">
            <w:rPr>
              <w:color w:val="808080" w:themeColor="background1" w:themeShade="80"/>
            </w:rPr>
          </w:rPrChange>
        </w:rPr>
        <w:t xml:space="preserve">3) It is unclear why only VO2 is provided to explain energy expenditure. Please provide the Kcal data in addition to presenting the units in line 226-228. </w:t>
      </w:r>
    </w:p>
    <w:p w14:paraId="1A91B677" w14:textId="77777777" w:rsidR="00CF2D55" w:rsidRDefault="00AA28FB" w:rsidP="002C21F8">
      <w:pPr>
        <w:rPr>
          <w:ins w:id="797" w:author="Dave Bridges" w:date="2016-02-24T13:48:00Z"/>
          <w:rFonts w:ascii="Times New Roman" w:hAnsi="Times New Roman" w:cs="Times New Roman"/>
          <w:sz w:val="20"/>
          <w:szCs w:val="20"/>
        </w:rPr>
      </w:pPr>
      <w:r w:rsidRPr="00CF6519">
        <w:rPr>
          <w:rFonts w:ascii="Times New Roman" w:hAnsi="Times New Roman" w:cs="Times New Roman"/>
          <w:sz w:val="20"/>
          <w:szCs w:val="20"/>
          <w:rPrChange w:id="798" w:author="Dave Bridges" w:date="2016-02-24T13:30:00Z">
            <w:rPr>
              <w:b/>
            </w:rPr>
          </w:rPrChange>
        </w:rPr>
        <w:t xml:space="preserve">Response: </w:t>
      </w:r>
      <w:r w:rsidR="00FB081B" w:rsidRPr="00CF6519">
        <w:rPr>
          <w:rFonts w:ascii="Times New Roman" w:hAnsi="Times New Roman" w:cs="Times New Roman"/>
          <w:sz w:val="20"/>
          <w:szCs w:val="20"/>
          <w:rPrChange w:id="799" w:author="Dave Bridges" w:date="2016-02-24T13:30:00Z">
            <w:rPr>
              <w:b/>
            </w:rPr>
          </w:rPrChange>
        </w:rPr>
        <w:t>We have revised the manuscript to</w:t>
      </w:r>
      <w:r w:rsidRPr="00CF6519">
        <w:rPr>
          <w:rFonts w:ascii="Times New Roman" w:hAnsi="Times New Roman" w:cs="Times New Roman"/>
          <w:sz w:val="20"/>
          <w:szCs w:val="20"/>
          <w:rPrChange w:id="800" w:author="Dave Bridges" w:date="2016-02-24T13:30:00Z">
            <w:rPr>
              <w:b/>
            </w:rPr>
          </w:rPrChange>
        </w:rPr>
        <w:t xml:space="preserve"> also</w:t>
      </w:r>
      <w:r w:rsidR="00FB081B" w:rsidRPr="00CF6519">
        <w:rPr>
          <w:rFonts w:ascii="Times New Roman" w:hAnsi="Times New Roman" w:cs="Times New Roman"/>
          <w:sz w:val="20"/>
          <w:szCs w:val="20"/>
          <w:rPrChange w:id="801" w:author="Dave Bridges" w:date="2016-02-24T13:30:00Z">
            <w:rPr>
              <w:b/>
            </w:rPr>
          </w:rPrChange>
        </w:rPr>
        <w:t xml:space="preserve"> include </w:t>
      </w:r>
      <w:r w:rsidRPr="00CF6519">
        <w:rPr>
          <w:rFonts w:ascii="Times New Roman" w:hAnsi="Times New Roman" w:cs="Times New Roman"/>
          <w:sz w:val="20"/>
          <w:szCs w:val="20"/>
          <w:rPrChange w:id="802" w:author="Dave Bridges" w:date="2016-02-24T13:30:00Z">
            <w:rPr>
              <w:b/>
            </w:rPr>
          </w:rPrChange>
        </w:rPr>
        <w:t>energy expenditure expressed in watts</w:t>
      </w:r>
      <w:ins w:id="803" w:author="Dave Bridges" w:date="2016-02-24T13:48:00Z">
        <w:r w:rsidR="00CF2D55">
          <w:rPr>
            <w:rFonts w:ascii="Times New Roman" w:hAnsi="Times New Roman" w:cs="Times New Roman"/>
            <w:sz w:val="20"/>
            <w:szCs w:val="20"/>
          </w:rPr>
          <w:t xml:space="preserve"> based on calculations now described in the methods section:</w:t>
        </w:r>
      </w:ins>
    </w:p>
    <w:p w14:paraId="36D0A3F4" w14:textId="26ECB3FF" w:rsidR="00CF2D55" w:rsidRDefault="00CF2D55" w:rsidP="002C21F8">
      <w:pPr>
        <w:rPr>
          <w:ins w:id="804" w:author="Dave Bridges" w:date="2016-02-24T13:48:00Z"/>
          <w:rFonts w:ascii="Times New Roman" w:hAnsi="Times New Roman" w:cs="Times New Roman"/>
          <w:sz w:val="20"/>
          <w:szCs w:val="20"/>
        </w:rPr>
      </w:pPr>
      <w:commentRangeStart w:id="805"/>
      <w:ins w:id="806" w:author="Dave Bridges" w:date="2016-02-24T13:50:00Z">
        <w:r>
          <w:rPr>
            <w:rFonts w:ascii="Times New Roman" w:hAnsi="Times New Roman" w:cs="Times New Roman"/>
            <w:sz w:val="20"/>
            <w:szCs w:val="20"/>
          </w:rPr>
          <w:t>ADD</w:t>
        </w:r>
        <w:commentRangeEnd w:id="805"/>
        <w:r>
          <w:rPr>
            <w:rStyle w:val="CommentReference"/>
          </w:rPr>
          <w:commentReference w:id="805"/>
        </w:r>
      </w:ins>
    </w:p>
    <w:p w14:paraId="7E734463" w14:textId="76413BAC" w:rsidR="00732323" w:rsidRPr="00CF6519" w:rsidRDefault="00CF2D55" w:rsidP="002C21F8">
      <w:pPr>
        <w:rPr>
          <w:rFonts w:ascii="Times New Roman" w:hAnsi="Times New Roman" w:cs="Times New Roman"/>
          <w:sz w:val="20"/>
          <w:szCs w:val="20"/>
          <w:rPrChange w:id="808" w:author="Dave Bridges" w:date="2016-02-24T13:30:00Z">
            <w:rPr>
              <w:b/>
            </w:rPr>
          </w:rPrChange>
        </w:rPr>
      </w:pPr>
      <w:ins w:id="809" w:author="Dave Bridges" w:date="2016-02-24T13:47:00Z">
        <w:r>
          <w:rPr>
            <w:rFonts w:ascii="Times New Roman" w:hAnsi="Times New Roman" w:cs="Times New Roman"/>
            <w:sz w:val="20"/>
            <w:szCs w:val="20"/>
          </w:rPr>
          <w:t>.</w:t>
        </w:r>
      </w:ins>
      <w:del w:id="810" w:author="Dave Bridges" w:date="2016-02-24T13:47:00Z">
        <w:r w:rsidR="00732323" w:rsidRPr="00CF6519" w:rsidDel="00CF2D55">
          <w:rPr>
            <w:rFonts w:ascii="Times New Roman" w:hAnsi="Times New Roman" w:cs="Times New Roman"/>
            <w:sz w:val="20"/>
            <w:szCs w:val="20"/>
            <w:rPrChange w:id="811" w:author="Dave Bridges" w:date="2016-02-24T13:30:00Z">
              <w:rPr>
                <w:b/>
              </w:rPr>
            </w:rPrChange>
          </w:rPr>
          <w:delText xml:space="preserve"> (as this is the SI unit)</w:delText>
        </w:r>
        <w:r w:rsidR="00786EC5" w:rsidRPr="00CF6519" w:rsidDel="00CF2D55">
          <w:rPr>
            <w:rFonts w:ascii="Times New Roman" w:hAnsi="Times New Roman" w:cs="Times New Roman"/>
            <w:sz w:val="20"/>
            <w:szCs w:val="20"/>
            <w:rPrChange w:id="812" w:author="Dave Bridges" w:date="2016-02-24T13:30:00Z">
              <w:rPr>
                <w:b/>
              </w:rPr>
            </w:rPrChange>
          </w:rPr>
          <w:delText xml:space="preserve">. </w:delText>
        </w:r>
      </w:del>
      <w:r w:rsidR="00FB081B" w:rsidRPr="00CF6519">
        <w:rPr>
          <w:rFonts w:ascii="Times New Roman" w:hAnsi="Times New Roman" w:cs="Times New Roman"/>
          <w:sz w:val="20"/>
          <w:szCs w:val="20"/>
          <w:rPrChange w:id="813" w:author="Dave Bridges" w:date="2016-02-24T13:30:00Z">
            <w:rPr>
              <w:b/>
            </w:rPr>
          </w:rPrChange>
        </w:rPr>
        <w:t>The revised figure</w:t>
      </w:r>
      <w:ins w:id="814" w:author="Dave Bridges" w:date="2016-02-24T13:48:00Z">
        <w:r>
          <w:rPr>
            <w:rFonts w:ascii="Times New Roman" w:hAnsi="Times New Roman" w:cs="Times New Roman"/>
            <w:sz w:val="20"/>
            <w:szCs w:val="20"/>
          </w:rPr>
          <w:t>, now Figure 4C/D</w:t>
        </w:r>
      </w:ins>
      <w:r w:rsidR="00FB081B" w:rsidRPr="00CF6519">
        <w:rPr>
          <w:rFonts w:ascii="Times New Roman" w:hAnsi="Times New Roman" w:cs="Times New Roman"/>
          <w:sz w:val="20"/>
          <w:szCs w:val="20"/>
          <w:rPrChange w:id="815" w:author="Dave Bridges" w:date="2016-02-24T13:30:00Z">
            <w:rPr>
              <w:b/>
            </w:rPr>
          </w:rPrChange>
        </w:rPr>
        <w:t xml:space="preserve"> is presented here for your convenience. </w:t>
      </w:r>
    </w:p>
    <w:p w14:paraId="556701D4" w14:textId="77777777" w:rsidR="005D5960" w:rsidRPr="00CF6519" w:rsidRDefault="00CF6519" w:rsidP="00732323">
      <w:pPr>
        <w:jc w:val="center"/>
        <w:rPr>
          <w:ins w:id="816" w:author="Dave Bridges" w:date="2016-02-24T13:23:00Z"/>
          <w:rFonts w:ascii="Times New Roman" w:hAnsi="Times New Roman" w:cs="Times New Roman"/>
          <w:sz w:val="20"/>
          <w:szCs w:val="20"/>
          <w:rPrChange w:id="817" w:author="Dave Bridges" w:date="2016-02-24T13:30:00Z">
            <w:rPr>
              <w:ins w:id="818" w:author="Dave Bridges" w:date="2016-02-24T13:23:00Z"/>
              <w:b/>
            </w:rPr>
          </w:rPrChange>
        </w:rPr>
      </w:pPr>
      <w:commentRangeStart w:id="819"/>
      <w:ins w:id="820" w:author="Dave Bridges" w:date="2016-02-24T13:23:00Z">
        <w:r w:rsidRPr="00CF6519">
          <w:rPr>
            <w:rFonts w:ascii="Times New Roman" w:hAnsi="Times New Roman" w:cs="Times New Roman"/>
            <w:sz w:val="20"/>
            <w:szCs w:val="20"/>
            <w:rPrChange w:id="821" w:author="Dave Bridges" w:date="2016-02-24T13:30:00Z">
              <w:rPr>
                <w:b/>
              </w:rPr>
            </w:rPrChange>
          </w:rPr>
          <w:lastRenderedPageBreak/>
          <w:pict w14:anchorId="3CB06031">
            <v:shape id="_x0000_i1031" type="#_x0000_t75" style="width:267.45pt;height:187.6pt">
              <v:imagedata r:id="rId12" o:title="VO2 &amp; mWatts"/>
            </v:shape>
          </w:pict>
        </w:r>
      </w:ins>
      <w:commentRangeEnd w:id="819"/>
      <w:ins w:id="822" w:author="Dave Bridges" w:date="2016-02-24T13:51:00Z">
        <w:r w:rsidR="00CF2D55">
          <w:rPr>
            <w:rStyle w:val="CommentReference"/>
          </w:rPr>
          <w:commentReference w:id="819"/>
        </w:r>
      </w:ins>
    </w:p>
    <w:p w14:paraId="27138A9E" w14:textId="77777777" w:rsidR="005D5960" w:rsidRPr="00CF6519" w:rsidRDefault="00CF6519" w:rsidP="00732323">
      <w:pPr>
        <w:jc w:val="center"/>
        <w:rPr>
          <w:del w:id="824" w:author="Dave Bridges" w:date="2016-02-24T13:23:00Z"/>
          <w:rFonts w:ascii="Times New Roman" w:hAnsi="Times New Roman" w:cs="Times New Roman"/>
          <w:sz w:val="20"/>
          <w:szCs w:val="20"/>
          <w:rPrChange w:id="825" w:author="Dave Bridges" w:date="2016-02-24T13:30:00Z">
            <w:rPr>
              <w:del w:id="826" w:author="Dave Bridges" w:date="2016-02-24T13:23:00Z"/>
              <w:sz w:val="20"/>
              <w:szCs w:val="20"/>
            </w:rPr>
          </w:rPrChange>
        </w:rPr>
      </w:pPr>
      <w:del w:id="827" w:author="Dave Bridges" w:date="2016-02-24T13:23:00Z">
        <w:r w:rsidRPr="00CF6519">
          <w:rPr>
            <w:rFonts w:ascii="Times New Roman" w:hAnsi="Times New Roman" w:cs="Times New Roman"/>
            <w:sz w:val="20"/>
            <w:szCs w:val="20"/>
            <w:rPrChange w:id="828" w:author="Dave Bridges" w:date="2016-02-24T13:30:00Z">
              <w:rPr>
                <w:sz w:val="20"/>
                <w:szCs w:val="20"/>
              </w:rPr>
            </w:rPrChange>
          </w:rPr>
          <w:pict>
            <v:shape id="_x0000_i1027" type="#_x0000_t75" style="width:266.95pt;height:187.6pt">
              <v:imagedata r:id="rId13" o:title="VO2 &amp; mWatts"/>
            </v:shape>
          </w:pict>
        </w:r>
      </w:del>
    </w:p>
    <w:p w14:paraId="33B9A498" w14:textId="77777777" w:rsidR="006D030B" w:rsidRPr="00CF6519" w:rsidRDefault="006D030B" w:rsidP="006D030B">
      <w:pPr>
        <w:rPr>
          <w:rFonts w:ascii="Times New Roman" w:hAnsi="Times New Roman" w:cs="Times New Roman"/>
          <w:color w:val="FF0000"/>
          <w:sz w:val="20"/>
          <w:szCs w:val="20"/>
          <w:rPrChange w:id="82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830" w:author="Dave Bridges" w:date="2016-02-24T13:30:00Z">
            <w:rPr>
              <w:color w:val="808080" w:themeColor="background1" w:themeShade="80"/>
            </w:rPr>
          </w:rPrChange>
        </w:rPr>
        <w:t xml:space="preserve">Also - considering energy expenditure is lower, analysis of uncoupling proteins in skeletal muscle and adipose depots may help inform on the mechanism. </w:t>
      </w:r>
    </w:p>
    <w:p w14:paraId="73EC22D9" w14:textId="11FBEA7F" w:rsidR="00FB081B" w:rsidRPr="00CF6519" w:rsidRDefault="00CB038A" w:rsidP="002C21F8">
      <w:pPr>
        <w:rPr>
          <w:rFonts w:ascii="Times New Roman" w:hAnsi="Times New Roman" w:cs="Times New Roman"/>
          <w:sz w:val="20"/>
          <w:szCs w:val="20"/>
          <w:rPrChange w:id="831" w:author="Dave Bridges" w:date="2016-02-24T13:30:00Z">
            <w:rPr>
              <w:b/>
            </w:rPr>
          </w:rPrChange>
        </w:rPr>
      </w:pPr>
      <w:del w:id="832" w:author="Dave Bridges" w:date="2016-02-24T13:51:00Z">
        <w:r w:rsidRPr="00CF6519" w:rsidDel="00CF2D55">
          <w:rPr>
            <w:rFonts w:ascii="Times New Roman" w:hAnsi="Times New Roman" w:cs="Times New Roman"/>
            <w:sz w:val="20"/>
            <w:szCs w:val="20"/>
            <w:rPrChange w:id="833" w:author="Dave Bridges" w:date="2016-02-24T13:30:00Z">
              <w:rPr>
                <w:b/>
              </w:rPr>
            </w:rPrChange>
          </w:rPr>
          <w:delText xml:space="preserve">Response: </w:delText>
        </w:r>
      </w:del>
      <w:r w:rsidR="00FB081B" w:rsidRPr="00CF6519">
        <w:rPr>
          <w:rFonts w:ascii="Times New Roman" w:hAnsi="Times New Roman" w:cs="Times New Roman"/>
          <w:sz w:val="20"/>
          <w:szCs w:val="20"/>
          <w:rPrChange w:id="834" w:author="Dave Bridges" w:date="2016-02-24T13:30:00Z">
            <w:rPr>
              <w:b/>
            </w:rPr>
          </w:rPrChange>
        </w:rPr>
        <w:t xml:space="preserve">We have </w:t>
      </w:r>
      <w:del w:id="835" w:author="Stephenson, Erin" w:date="2016-02-24T13:23:00Z">
        <w:r w:rsidR="00FB081B" w:rsidRPr="00CF6519">
          <w:rPr>
            <w:rFonts w:ascii="Times New Roman" w:hAnsi="Times New Roman" w:cs="Times New Roman"/>
            <w:sz w:val="20"/>
            <w:szCs w:val="20"/>
            <w:rPrChange w:id="836" w:author="Dave Bridges" w:date="2016-02-24T13:30:00Z">
              <w:rPr>
                <w:b/>
              </w:rPr>
            </w:rPrChange>
          </w:rPr>
          <w:delText xml:space="preserve">also </w:delText>
        </w:r>
      </w:del>
      <w:r w:rsidR="00FB081B" w:rsidRPr="00CF6519">
        <w:rPr>
          <w:rFonts w:ascii="Times New Roman" w:hAnsi="Times New Roman" w:cs="Times New Roman"/>
          <w:sz w:val="20"/>
          <w:szCs w:val="20"/>
          <w:rPrChange w:id="837" w:author="Dave Bridges" w:date="2016-02-24T13:30:00Z">
            <w:rPr>
              <w:b/>
            </w:rPr>
          </w:rPrChange>
        </w:rPr>
        <w:t xml:space="preserve">looked at uncoupling proteins in the muscle and </w:t>
      </w:r>
      <w:proofErr w:type="spellStart"/>
      <w:r w:rsidR="00FB081B" w:rsidRPr="00CF6519">
        <w:rPr>
          <w:rFonts w:ascii="Times New Roman" w:hAnsi="Times New Roman" w:cs="Times New Roman"/>
          <w:sz w:val="20"/>
          <w:szCs w:val="20"/>
          <w:rPrChange w:id="838" w:author="Dave Bridges" w:date="2016-02-24T13:30:00Z">
            <w:rPr>
              <w:b/>
            </w:rPr>
          </w:rPrChange>
        </w:rPr>
        <w:t>epididymal</w:t>
      </w:r>
      <w:proofErr w:type="spellEnd"/>
      <w:r w:rsidR="00FB081B" w:rsidRPr="00CF6519">
        <w:rPr>
          <w:rFonts w:ascii="Times New Roman" w:hAnsi="Times New Roman" w:cs="Times New Roman"/>
          <w:sz w:val="20"/>
          <w:szCs w:val="20"/>
          <w:rPrChange w:id="839" w:author="Dave Bridges" w:date="2016-02-24T13:30:00Z">
            <w:rPr>
              <w:b/>
            </w:rPr>
          </w:rPrChange>
        </w:rPr>
        <w:t xml:space="preserve"> adipose tissue. We observed an increase in muscle </w:t>
      </w:r>
      <w:del w:id="840" w:author="Stephenson, Erin" w:date="2016-02-24T13:23:00Z">
        <w:r w:rsidR="00FB081B" w:rsidRPr="00CF6519">
          <w:rPr>
            <w:rFonts w:ascii="Times New Roman" w:hAnsi="Times New Roman" w:cs="Times New Roman"/>
            <w:sz w:val="20"/>
            <w:szCs w:val="20"/>
            <w:rPrChange w:id="841" w:author="Dave Bridges" w:date="2016-02-24T13:30:00Z">
              <w:rPr>
                <w:b/>
              </w:rPr>
            </w:rPrChange>
          </w:rPr>
          <w:delText>UCP2</w:delText>
        </w:r>
      </w:del>
      <w:ins w:id="842" w:author="Stephenson, Erin" w:date="2016-02-24T13:23:00Z">
        <w:r w:rsidR="00FB081B" w:rsidRPr="00CF6519">
          <w:rPr>
            <w:rFonts w:ascii="Times New Roman" w:hAnsi="Times New Roman" w:cs="Times New Roman"/>
            <w:i/>
            <w:sz w:val="20"/>
            <w:szCs w:val="20"/>
            <w:rPrChange w:id="843" w:author="Dave Bridges" w:date="2016-02-24T13:30:00Z">
              <w:rPr>
                <w:i/>
                <w:sz w:val="20"/>
                <w:szCs w:val="20"/>
              </w:rPr>
            </w:rPrChange>
          </w:rPr>
          <w:t>U</w:t>
        </w:r>
        <w:r w:rsidR="00F104E7" w:rsidRPr="00CF6519">
          <w:rPr>
            <w:rFonts w:ascii="Times New Roman" w:hAnsi="Times New Roman" w:cs="Times New Roman"/>
            <w:i/>
            <w:sz w:val="20"/>
            <w:szCs w:val="20"/>
            <w:rPrChange w:id="844" w:author="Dave Bridges" w:date="2016-02-24T13:30:00Z">
              <w:rPr>
                <w:i/>
                <w:sz w:val="20"/>
                <w:szCs w:val="20"/>
              </w:rPr>
            </w:rPrChange>
          </w:rPr>
          <w:t>cp2</w:t>
        </w:r>
        <w:r w:rsidR="00FB081B" w:rsidRPr="00CF6519">
          <w:rPr>
            <w:rFonts w:ascii="Times New Roman" w:hAnsi="Times New Roman" w:cs="Times New Roman"/>
            <w:sz w:val="20"/>
            <w:szCs w:val="20"/>
            <w:rPrChange w:id="845" w:author="Dave Bridges" w:date="2016-02-24T13:30:00Z">
              <w:rPr>
                <w:sz w:val="20"/>
                <w:szCs w:val="20"/>
              </w:rPr>
            </w:rPrChange>
          </w:rPr>
          <w:t xml:space="preserve"> </w:t>
        </w:r>
        <w:r w:rsidR="00F104E7" w:rsidRPr="00CF6519">
          <w:rPr>
            <w:rFonts w:ascii="Times New Roman" w:hAnsi="Times New Roman" w:cs="Times New Roman"/>
            <w:sz w:val="20"/>
            <w:szCs w:val="20"/>
            <w:rPrChange w:id="846" w:author="Dave Bridges" w:date="2016-02-24T13:30:00Z">
              <w:rPr>
                <w:sz w:val="20"/>
                <w:szCs w:val="20"/>
              </w:rPr>
            </w:rPrChange>
          </w:rPr>
          <w:t>mRNA</w:t>
        </w:r>
      </w:ins>
      <w:r w:rsidR="00F104E7" w:rsidRPr="00CF6519">
        <w:rPr>
          <w:rFonts w:ascii="Times New Roman" w:hAnsi="Times New Roman" w:cs="Times New Roman"/>
          <w:sz w:val="20"/>
          <w:szCs w:val="20"/>
          <w:rPrChange w:id="847" w:author="Dave Bridges" w:date="2016-02-24T13:30:00Z">
            <w:rPr>
              <w:b/>
            </w:rPr>
          </w:rPrChange>
        </w:rPr>
        <w:t xml:space="preserve"> </w:t>
      </w:r>
      <w:r w:rsidR="00FB081B" w:rsidRPr="00CF6519">
        <w:rPr>
          <w:rFonts w:ascii="Times New Roman" w:hAnsi="Times New Roman" w:cs="Times New Roman"/>
          <w:sz w:val="20"/>
          <w:szCs w:val="20"/>
          <w:rPrChange w:id="848" w:author="Dave Bridges" w:date="2016-02-24T13:30:00Z">
            <w:rPr>
              <w:b/>
            </w:rPr>
          </w:rPrChange>
        </w:rPr>
        <w:t>in the MCP230-exposed mice</w:t>
      </w:r>
      <w:r w:rsidR="00EC3546" w:rsidRPr="00CF6519">
        <w:rPr>
          <w:rFonts w:ascii="Times New Roman" w:hAnsi="Times New Roman" w:cs="Times New Roman"/>
          <w:sz w:val="20"/>
          <w:szCs w:val="20"/>
          <w:rPrChange w:id="849" w:author="Dave Bridges" w:date="2016-02-24T13:30:00Z">
            <w:rPr>
              <w:b/>
            </w:rPr>
          </w:rPrChange>
        </w:rPr>
        <w:t xml:space="preserve"> and a small </w:t>
      </w:r>
      <w:del w:id="850" w:author="Stephenson, Erin" w:date="2016-02-24T13:23:00Z">
        <w:r w:rsidR="00EC3546" w:rsidRPr="00CF6519">
          <w:rPr>
            <w:rFonts w:ascii="Times New Roman" w:hAnsi="Times New Roman" w:cs="Times New Roman"/>
            <w:sz w:val="20"/>
            <w:szCs w:val="20"/>
            <w:rPrChange w:id="851" w:author="Dave Bridges" w:date="2016-02-24T13:30:00Z">
              <w:rPr>
                <w:b/>
              </w:rPr>
            </w:rPrChange>
          </w:rPr>
          <w:delText>increase</w:delText>
        </w:r>
      </w:del>
      <w:ins w:id="852" w:author="Stephenson, Erin" w:date="2016-02-24T13:23:00Z">
        <w:r w:rsidR="009F2E79" w:rsidRPr="00CF6519">
          <w:rPr>
            <w:rFonts w:ascii="Times New Roman" w:hAnsi="Times New Roman" w:cs="Times New Roman"/>
            <w:sz w:val="20"/>
            <w:szCs w:val="20"/>
            <w:rPrChange w:id="853" w:author="Dave Bridges" w:date="2016-02-24T13:30:00Z">
              <w:rPr>
                <w:sz w:val="20"/>
                <w:szCs w:val="20"/>
              </w:rPr>
            </w:rPrChange>
          </w:rPr>
          <w:t>de</w:t>
        </w:r>
        <w:r w:rsidR="00EC3546" w:rsidRPr="00CF6519">
          <w:rPr>
            <w:rFonts w:ascii="Times New Roman" w:hAnsi="Times New Roman" w:cs="Times New Roman"/>
            <w:sz w:val="20"/>
            <w:szCs w:val="20"/>
            <w:rPrChange w:id="854" w:author="Dave Bridges" w:date="2016-02-24T13:30:00Z">
              <w:rPr>
                <w:sz w:val="20"/>
                <w:szCs w:val="20"/>
              </w:rPr>
            </w:rPrChange>
          </w:rPr>
          <w:t>crease</w:t>
        </w:r>
      </w:ins>
      <w:r w:rsidR="00EC3546" w:rsidRPr="00CF6519">
        <w:rPr>
          <w:rFonts w:ascii="Times New Roman" w:hAnsi="Times New Roman" w:cs="Times New Roman"/>
          <w:sz w:val="20"/>
          <w:szCs w:val="20"/>
          <w:rPrChange w:id="855" w:author="Dave Bridges" w:date="2016-02-24T13:30:00Z">
            <w:rPr>
              <w:b/>
            </w:rPr>
          </w:rPrChange>
        </w:rPr>
        <w:t xml:space="preserve"> in </w:t>
      </w:r>
      <w:del w:id="856" w:author="Stephenson, Erin" w:date="2016-02-24T13:23:00Z">
        <w:r w:rsidR="00EC3546" w:rsidRPr="00CF6519">
          <w:rPr>
            <w:rFonts w:ascii="Times New Roman" w:hAnsi="Times New Roman" w:cs="Times New Roman"/>
            <w:sz w:val="20"/>
            <w:szCs w:val="20"/>
            <w:rPrChange w:id="857" w:author="Dave Bridges" w:date="2016-02-24T13:30:00Z">
              <w:rPr>
                <w:b/>
              </w:rPr>
            </w:rPrChange>
          </w:rPr>
          <w:delText>UCP1</w:delText>
        </w:r>
      </w:del>
      <w:ins w:id="858" w:author="Stephenson, Erin" w:date="2016-02-24T13:23:00Z">
        <w:r w:rsidR="00EC3546" w:rsidRPr="00CF6519">
          <w:rPr>
            <w:rFonts w:ascii="Times New Roman" w:hAnsi="Times New Roman" w:cs="Times New Roman"/>
            <w:i/>
            <w:sz w:val="20"/>
            <w:szCs w:val="20"/>
            <w:rPrChange w:id="859" w:author="Dave Bridges" w:date="2016-02-24T13:30:00Z">
              <w:rPr>
                <w:i/>
                <w:sz w:val="20"/>
                <w:szCs w:val="20"/>
              </w:rPr>
            </w:rPrChange>
          </w:rPr>
          <w:t>U</w:t>
        </w:r>
        <w:r w:rsidR="00F104E7" w:rsidRPr="00CF6519">
          <w:rPr>
            <w:rFonts w:ascii="Times New Roman" w:hAnsi="Times New Roman" w:cs="Times New Roman"/>
            <w:i/>
            <w:sz w:val="20"/>
            <w:szCs w:val="20"/>
            <w:rPrChange w:id="860" w:author="Dave Bridges" w:date="2016-02-24T13:30:00Z">
              <w:rPr>
                <w:i/>
                <w:sz w:val="20"/>
                <w:szCs w:val="20"/>
              </w:rPr>
            </w:rPrChange>
          </w:rPr>
          <w:t>cp</w:t>
        </w:r>
        <w:r w:rsidR="00EC3546" w:rsidRPr="00CF6519">
          <w:rPr>
            <w:rFonts w:ascii="Times New Roman" w:hAnsi="Times New Roman" w:cs="Times New Roman"/>
            <w:i/>
            <w:sz w:val="20"/>
            <w:szCs w:val="20"/>
            <w:rPrChange w:id="861" w:author="Dave Bridges" w:date="2016-02-24T13:30:00Z">
              <w:rPr>
                <w:i/>
                <w:sz w:val="20"/>
                <w:szCs w:val="20"/>
              </w:rPr>
            </w:rPrChange>
          </w:rPr>
          <w:t>1</w:t>
        </w:r>
        <w:r w:rsidR="00EC3546" w:rsidRPr="00CF6519">
          <w:rPr>
            <w:rFonts w:ascii="Times New Roman" w:hAnsi="Times New Roman" w:cs="Times New Roman"/>
            <w:sz w:val="20"/>
            <w:szCs w:val="20"/>
            <w:rPrChange w:id="862" w:author="Dave Bridges" w:date="2016-02-24T13:30:00Z">
              <w:rPr>
                <w:sz w:val="20"/>
                <w:szCs w:val="20"/>
              </w:rPr>
            </w:rPrChange>
          </w:rPr>
          <w:t xml:space="preserve"> </w:t>
        </w:r>
        <w:r w:rsidR="00F104E7" w:rsidRPr="00CF6519">
          <w:rPr>
            <w:rFonts w:ascii="Times New Roman" w:hAnsi="Times New Roman" w:cs="Times New Roman"/>
            <w:sz w:val="20"/>
            <w:szCs w:val="20"/>
            <w:rPrChange w:id="863" w:author="Dave Bridges" w:date="2016-02-24T13:30:00Z">
              <w:rPr>
                <w:sz w:val="20"/>
                <w:szCs w:val="20"/>
              </w:rPr>
            </w:rPrChange>
          </w:rPr>
          <w:t>mRNA</w:t>
        </w:r>
      </w:ins>
      <w:r w:rsidR="00F104E7" w:rsidRPr="00CF6519">
        <w:rPr>
          <w:rFonts w:ascii="Times New Roman" w:hAnsi="Times New Roman" w:cs="Times New Roman"/>
          <w:sz w:val="20"/>
          <w:szCs w:val="20"/>
          <w:rPrChange w:id="864" w:author="Dave Bridges" w:date="2016-02-24T13:30:00Z">
            <w:rPr>
              <w:b/>
            </w:rPr>
          </w:rPrChange>
        </w:rPr>
        <w:t xml:space="preserve"> </w:t>
      </w:r>
      <w:r w:rsidR="00EC3546" w:rsidRPr="00CF6519">
        <w:rPr>
          <w:rFonts w:ascii="Times New Roman" w:hAnsi="Times New Roman" w:cs="Times New Roman"/>
          <w:sz w:val="20"/>
          <w:szCs w:val="20"/>
          <w:rPrChange w:id="865" w:author="Dave Bridges" w:date="2016-02-24T13:30:00Z">
            <w:rPr>
              <w:b/>
            </w:rPr>
          </w:rPrChange>
        </w:rPr>
        <w:t xml:space="preserve">in the </w:t>
      </w:r>
      <w:proofErr w:type="spellStart"/>
      <w:r w:rsidR="00EC3546" w:rsidRPr="00CF6519">
        <w:rPr>
          <w:rFonts w:ascii="Times New Roman" w:hAnsi="Times New Roman" w:cs="Times New Roman"/>
          <w:sz w:val="20"/>
          <w:szCs w:val="20"/>
          <w:rPrChange w:id="866" w:author="Dave Bridges" w:date="2016-02-24T13:30:00Z">
            <w:rPr>
              <w:b/>
            </w:rPr>
          </w:rPrChange>
        </w:rPr>
        <w:t>eWAT</w:t>
      </w:r>
      <w:proofErr w:type="spellEnd"/>
      <w:del w:id="867" w:author="Stephenson, Erin" w:date="2016-02-24T13:23:00Z">
        <w:r w:rsidR="00FB081B" w:rsidRPr="00CF6519">
          <w:rPr>
            <w:rFonts w:ascii="Times New Roman" w:hAnsi="Times New Roman" w:cs="Times New Roman"/>
            <w:sz w:val="20"/>
            <w:szCs w:val="20"/>
            <w:rPrChange w:id="868" w:author="Dave Bridges" w:date="2016-02-24T13:30:00Z">
              <w:rPr>
                <w:b/>
              </w:rPr>
            </w:rPrChange>
          </w:rPr>
          <w:delText>.</w:delText>
        </w:r>
      </w:del>
      <w:ins w:id="869" w:author="Stephenson, Erin" w:date="2016-02-24T13:23:00Z">
        <w:del w:id="870" w:author="Dave Bridges" w:date="2016-02-24T13:51:00Z">
          <w:r w:rsidR="009F2E79" w:rsidRPr="00CF6519" w:rsidDel="00CF2D55">
            <w:rPr>
              <w:rFonts w:ascii="Times New Roman" w:hAnsi="Times New Roman" w:cs="Times New Roman"/>
              <w:sz w:val="20"/>
              <w:szCs w:val="20"/>
              <w:rPrChange w:id="871" w:author="Dave Bridges" w:date="2016-02-24T13:30:00Z">
                <w:rPr>
                  <w:sz w:val="20"/>
                  <w:szCs w:val="20"/>
                </w:rPr>
              </w:rPrChange>
            </w:rPr>
            <w:delText xml:space="preserve"> (although </w:delText>
          </w:r>
          <w:r w:rsidR="00E4198C" w:rsidRPr="00CF6519" w:rsidDel="00CF2D55">
            <w:rPr>
              <w:rFonts w:ascii="Times New Roman" w:hAnsi="Times New Roman" w:cs="Times New Roman"/>
              <w:sz w:val="20"/>
              <w:szCs w:val="20"/>
              <w:rPrChange w:id="872" w:author="Dave Bridges" w:date="2016-02-24T13:30:00Z">
                <w:rPr>
                  <w:sz w:val="20"/>
                  <w:szCs w:val="20"/>
                </w:rPr>
              </w:rPrChange>
            </w:rPr>
            <w:delText xml:space="preserve">given that </w:delText>
          </w:r>
          <w:r w:rsidR="009F2E79" w:rsidRPr="00CF6519" w:rsidDel="00CF2D55">
            <w:rPr>
              <w:rFonts w:ascii="Times New Roman" w:hAnsi="Times New Roman" w:cs="Times New Roman"/>
              <w:i/>
              <w:sz w:val="20"/>
              <w:szCs w:val="20"/>
              <w:rPrChange w:id="873" w:author="Dave Bridges" w:date="2016-02-24T13:30:00Z">
                <w:rPr>
                  <w:i/>
                  <w:sz w:val="20"/>
                  <w:szCs w:val="20"/>
                </w:rPr>
              </w:rPrChange>
            </w:rPr>
            <w:delText>Ucp1</w:delText>
          </w:r>
          <w:r w:rsidR="009F2E79" w:rsidRPr="00CF6519" w:rsidDel="00CF2D55">
            <w:rPr>
              <w:rFonts w:ascii="Times New Roman" w:hAnsi="Times New Roman" w:cs="Times New Roman"/>
              <w:sz w:val="20"/>
              <w:szCs w:val="20"/>
              <w:rPrChange w:id="874" w:author="Dave Bridges" w:date="2016-02-24T13:30:00Z">
                <w:rPr>
                  <w:sz w:val="20"/>
                  <w:szCs w:val="20"/>
                </w:rPr>
              </w:rPrChange>
            </w:rPr>
            <w:delText xml:space="preserve"> was not highly expressed </w:delText>
          </w:r>
          <w:r w:rsidR="00E4198C" w:rsidRPr="00CF6519" w:rsidDel="00CF2D55">
            <w:rPr>
              <w:rFonts w:ascii="Times New Roman" w:hAnsi="Times New Roman" w:cs="Times New Roman"/>
              <w:sz w:val="20"/>
              <w:szCs w:val="20"/>
              <w:rPrChange w:id="875" w:author="Dave Bridges" w:date="2016-02-24T13:30:00Z">
                <w:rPr>
                  <w:sz w:val="20"/>
                  <w:szCs w:val="20"/>
                </w:rPr>
              </w:rPrChange>
            </w:rPr>
            <w:delText>in eWAT, it’s somewhat lower expression is</w:delText>
          </w:r>
          <w:r w:rsidR="009F2E79" w:rsidRPr="00CF6519" w:rsidDel="00CF2D55">
            <w:rPr>
              <w:rFonts w:ascii="Times New Roman" w:hAnsi="Times New Roman" w:cs="Times New Roman"/>
              <w:sz w:val="20"/>
              <w:szCs w:val="20"/>
              <w:rPrChange w:id="876" w:author="Dave Bridges" w:date="2016-02-24T13:30:00Z">
                <w:rPr>
                  <w:sz w:val="20"/>
                  <w:szCs w:val="20"/>
                </w:rPr>
              </w:rPrChange>
            </w:rPr>
            <w:delText xml:space="preserve"> unlikely to be entirely responsible for the reduced energy expenditure observed in the MCP230-exposed mice)</w:delText>
          </w:r>
        </w:del>
        <w:r w:rsidR="00FB081B" w:rsidRPr="00CF6519">
          <w:rPr>
            <w:rFonts w:ascii="Times New Roman" w:hAnsi="Times New Roman" w:cs="Times New Roman"/>
            <w:sz w:val="20"/>
            <w:szCs w:val="20"/>
            <w:rPrChange w:id="877" w:author="Dave Bridges" w:date="2016-02-24T13:30:00Z">
              <w:rPr>
                <w:sz w:val="20"/>
                <w:szCs w:val="20"/>
              </w:rPr>
            </w:rPrChange>
          </w:rPr>
          <w:t>.</w:t>
        </w:r>
      </w:ins>
      <w:r w:rsidR="00EC3546" w:rsidRPr="00CF6519">
        <w:rPr>
          <w:rFonts w:ascii="Times New Roman" w:hAnsi="Times New Roman" w:cs="Times New Roman"/>
          <w:sz w:val="20"/>
          <w:szCs w:val="20"/>
          <w:rPrChange w:id="878" w:author="Dave Bridges" w:date="2016-02-24T13:30:00Z">
            <w:rPr>
              <w:b/>
            </w:rPr>
          </w:rPrChange>
        </w:rPr>
        <w:t xml:space="preserve"> There were no other changes in UCPs</w:t>
      </w:r>
      <w:del w:id="879" w:author="Stephenson, Erin" w:date="2016-02-24T13:23:00Z">
        <w:r w:rsidR="00EC3546" w:rsidRPr="00CF6519">
          <w:rPr>
            <w:rFonts w:ascii="Times New Roman" w:hAnsi="Times New Roman" w:cs="Times New Roman"/>
            <w:sz w:val="20"/>
            <w:szCs w:val="20"/>
            <w:rPrChange w:id="880" w:author="Dave Bridges" w:date="2016-02-24T13:30:00Z">
              <w:rPr>
                <w:b/>
              </w:rPr>
            </w:rPrChange>
          </w:rPr>
          <w:delText>.</w:delText>
        </w:r>
        <w:r w:rsidR="00FB081B" w:rsidRPr="00CF6519">
          <w:rPr>
            <w:rFonts w:ascii="Times New Roman" w:hAnsi="Times New Roman" w:cs="Times New Roman"/>
            <w:sz w:val="20"/>
            <w:szCs w:val="20"/>
            <w:rPrChange w:id="881" w:author="Dave Bridges" w:date="2016-02-24T13:30:00Z">
              <w:rPr>
                <w:b/>
              </w:rPr>
            </w:rPrChange>
          </w:rPr>
          <w:delText xml:space="preserve"> </w:delText>
        </w:r>
        <w:r w:rsidR="005E3ECA" w:rsidRPr="00CF6519">
          <w:rPr>
            <w:rFonts w:ascii="Times New Roman" w:hAnsi="Times New Roman" w:cs="Times New Roman"/>
            <w:sz w:val="20"/>
            <w:szCs w:val="20"/>
            <w:rPrChange w:id="882" w:author="Dave Bridges" w:date="2016-02-24T13:30:00Z">
              <w:rPr>
                <w:b/>
              </w:rPr>
            </w:rPrChange>
          </w:rPr>
          <w:delText xml:space="preserve">As </w:delText>
        </w:r>
        <w:r w:rsidR="00803BAC" w:rsidRPr="00CF6519">
          <w:rPr>
            <w:rFonts w:ascii="Times New Roman" w:hAnsi="Times New Roman" w:cs="Times New Roman"/>
            <w:sz w:val="20"/>
            <w:szCs w:val="20"/>
            <w:rPrChange w:id="883" w:author="Dave Bridges" w:date="2016-02-24T13:30:00Z">
              <w:rPr>
                <w:b/>
              </w:rPr>
            </w:rPrChange>
          </w:rPr>
          <w:delText xml:space="preserve">skeletal muscle </w:delText>
        </w:r>
        <w:r w:rsidR="005E3ECA" w:rsidRPr="00CF6519">
          <w:rPr>
            <w:rFonts w:ascii="Times New Roman" w:hAnsi="Times New Roman" w:cs="Times New Roman"/>
            <w:sz w:val="20"/>
            <w:szCs w:val="20"/>
            <w:rPrChange w:id="884" w:author="Dave Bridges" w:date="2016-02-24T13:30:00Z">
              <w:rPr>
                <w:b/>
              </w:rPr>
            </w:rPrChange>
          </w:rPr>
          <w:delText>UCP2 and UCP3 are relevant to our oxidative stress hypothesis</w:delText>
        </w:r>
        <w:r w:rsidR="0052503C" w:rsidRPr="00CF6519">
          <w:rPr>
            <w:rFonts w:ascii="Times New Roman" w:hAnsi="Times New Roman" w:cs="Times New Roman"/>
            <w:sz w:val="20"/>
            <w:szCs w:val="20"/>
            <w:rPrChange w:id="885" w:author="Dave Bridges" w:date="2016-02-24T13:30:00Z">
              <w:rPr>
                <w:b/>
              </w:rPr>
            </w:rPrChange>
          </w:rPr>
          <w:delText xml:space="preserve"> (which we have expanded on in the revised manuscript)</w:delText>
        </w:r>
        <w:r w:rsidR="005E3ECA" w:rsidRPr="00CF6519">
          <w:rPr>
            <w:rFonts w:ascii="Times New Roman" w:hAnsi="Times New Roman" w:cs="Times New Roman"/>
            <w:sz w:val="20"/>
            <w:szCs w:val="20"/>
            <w:rPrChange w:id="886" w:author="Dave Bridges" w:date="2016-02-24T13:30:00Z">
              <w:rPr>
                <w:b/>
              </w:rPr>
            </w:rPrChange>
          </w:rPr>
          <w:delText>, we have included this data in our revised manuscript.</w:delText>
        </w:r>
      </w:del>
      <w:ins w:id="887" w:author="Stephenson, Erin" w:date="2016-02-24T13:23:00Z">
        <w:r w:rsidR="00F104E7" w:rsidRPr="00CF6519">
          <w:rPr>
            <w:rFonts w:ascii="Times New Roman" w:hAnsi="Times New Roman" w:cs="Times New Roman"/>
            <w:sz w:val="20"/>
            <w:szCs w:val="20"/>
            <w:rPrChange w:id="888" w:author="Dave Bridges" w:date="2016-02-24T13:30:00Z">
              <w:rPr>
                <w:sz w:val="20"/>
                <w:szCs w:val="20"/>
              </w:rPr>
            </w:rPrChange>
          </w:rPr>
          <w:t xml:space="preserve"> (</w:t>
        </w:r>
        <w:r w:rsidR="00F104E7" w:rsidRPr="00CF6519">
          <w:rPr>
            <w:rFonts w:ascii="Times New Roman" w:hAnsi="Times New Roman" w:cs="Times New Roman"/>
            <w:i/>
            <w:sz w:val="20"/>
            <w:szCs w:val="20"/>
            <w:rPrChange w:id="889" w:author="Dave Bridges" w:date="2016-02-24T13:30:00Z">
              <w:rPr>
                <w:i/>
                <w:sz w:val="20"/>
                <w:szCs w:val="20"/>
              </w:rPr>
            </w:rPrChange>
          </w:rPr>
          <w:t xml:space="preserve">Ucp3 </w:t>
        </w:r>
        <w:r w:rsidR="00F104E7" w:rsidRPr="00CF6519">
          <w:rPr>
            <w:rFonts w:ascii="Times New Roman" w:hAnsi="Times New Roman" w:cs="Times New Roman"/>
            <w:sz w:val="20"/>
            <w:szCs w:val="20"/>
            <w:rPrChange w:id="890" w:author="Dave Bridges" w:date="2016-02-24T13:30:00Z">
              <w:rPr>
                <w:sz w:val="20"/>
                <w:szCs w:val="20"/>
              </w:rPr>
            </w:rPrChange>
          </w:rPr>
          <w:t xml:space="preserve">mRNA </w:t>
        </w:r>
        <w:del w:id="891" w:author="Dave Bridges" w:date="2016-02-24T13:52:00Z">
          <w:r w:rsidR="00F104E7" w:rsidRPr="00CF6519" w:rsidDel="00F13769">
            <w:rPr>
              <w:rFonts w:ascii="Times New Roman" w:hAnsi="Times New Roman" w:cs="Times New Roman"/>
              <w:sz w:val="20"/>
              <w:szCs w:val="20"/>
              <w:rPrChange w:id="892" w:author="Dave Bridges" w:date="2016-02-24T13:30:00Z">
                <w:rPr>
                  <w:sz w:val="20"/>
                  <w:szCs w:val="20"/>
                </w:rPr>
              </w:rPrChange>
            </w:rPr>
            <w:delText>was unaffected</w:delText>
          </w:r>
        </w:del>
      </w:ins>
      <w:ins w:id="893" w:author="Dave Bridges" w:date="2016-02-24T13:52:00Z">
        <w:r w:rsidR="00F13769">
          <w:rPr>
            <w:rFonts w:ascii="Times New Roman" w:hAnsi="Times New Roman" w:cs="Times New Roman"/>
            <w:sz w:val="20"/>
            <w:szCs w:val="20"/>
          </w:rPr>
          <w:t>was not significantly altered</w:t>
        </w:r>
      </w:ins>
      <w:ins w:id="894" w:author="Dave Bridges" w:date="2016-02-24T13:51:00Z">
        <w:r w:rsidR="00CF2D55">
          <w:rPr>
            <w:rFonts w:ascii="Times New Roman" w:hAnsi="Times New Roman" w:cs="Times New Roman"/>
            <w:sz w:val="20"/>
            <w:szCs w:val="20"/>
          </w:rPr>
          <w:t xml:space="preserve"> in musc</w:t>
        </w:r>
        <w:r w:rsidR="00F13769">
          <w:rPr>
            <w:rFonts w:ascii="Times New Roman" w:hAnsi="Times New Roman" w:cs="Times New Roman"/>
            <w:sz w:val="20"/>
            <w:szCs w:val="20"/>
          </w:rPr>
          <w:t>le lysates</w:t>
        </w:r>
      </w:ins>
      <w:ins w:id="895" w:author="Stephenson, Erin" w:date="2016-02-24T13:23:00Z">
        <w:r w:rsidR="00F104E7" w:rsidRPr="00CF6519">
          <w:rPr>
            <w:rFonts w:ascii="Times New Roman" w:hAnsi="Times New Roman" w:cs="Times New Roman"/>
            <w:sz w:val="20"/>
            <w:szCs w:val="20"/>
            <w:rPrChange w:id="896" w:author="Dave Bridges" w:date="2016-02-24T13:30:00Z">
              <w:rPr>
                <w:sz w:val="20"/>
                <w:szCs w:val="20"/>
              </w:rPr>
            </w:rPrChange>
          </w:rPr>
          <w:t>)</w:t>
        </w:r>
        <w:r w:rsidR="00EC3546" w:rsidRPr="00CF6519">
          <w:rPr>
            <w:rFonts w:ascii="Times New Roman" w:hAnsi="Times New Roman" w:cs="Times New Roman"/>
            <w:sz w:val="20"/>
            <w:szCs w:val="20"/>
            <w:rPrChange w:id="897" w:author="Dave Bridges" w:date="2016-02-24T13:30:00Z">
              <w:rPr>
                <w:sz w:val="20"/>
                <w:szCs w:val="20"/>
              </w:rPr>
            </w:rPrChange>
          </w:rPr>
          <w:t>.</w:t>
        </w:r>
      </w:ins>
      <w:r w:rsidR="00FB081B" w:rsidRPr="00CF6519">
        <w:rPr>
          <w:rFonts w:ascii="Times New Roman" w:hAnsi="Times New Roman" w:cs="Times New Roman"/>
          <w:sz w:val="20"/>
          <w:szCs w:val="20"/>
          <w:rPrChange w:id="898" w:author="Dave Bridges" w:date="2016-02-24T13:30:00Z">
            <w:rPr>
              <w:b/>
            </w:rPr>
          </w:rPrChange>
        </w:rPr>
        <w:t xml:space="preserve"> </w:t>
      </w:r>
      <w:ins w:id="899" w:author="Dave Bridges" w:date="2016-02-24T13:52:00Z">
        <w:r w:rsidR="00F13769">
          <w:rPr>
            <w:rFonts w:ascii="Times New Roman" w:hAnsi="Times New Roman" w:cs="Times New Roman"/>
            <w:sz w:val="20"/>
            <w:szCs w:val="20"/>
          </w:rPr>
          <w:t xml:space="preserve">Based on these new data, </w:t>
        </w:r>
      </w:ins>
      <w:del w:id="900" w:author="Dave Bridges" w:date="2016-02-24T13:52:00Z">
        <w:r w:rsidR="004916B6" w:rsidRPr="00CF6519" w:rsidDel="00F13769">
          <w:rPr>
            <w:rFonts w:ascii="Times New Roman" w:hAnsi="Times New Roman" w:cs="Times New Roman"/>
            <w:sz w:val="20"/>
            <w:szCs w:val="20"/>
            <w:rPrChange w:id="901" w:author="Dave Bridges" w:date="2016-02-24T13:30:00Z">
              <w:rPr>
                <w:b/>
              </w:rPr>
            </w:rPrChange>
          </w:rPr>
          <w:delText>W</w:delText>
        </w:r>
        <w:r w:rsidR="00803BAC" w:rsidRPr="00CF6519" w:rsidDel="00F13769">
          <w:rPr>
            <w:rFonts w:ascii="Times New Roman" w:hAnsi="Times New Roman" w:cs="Times New Roman"/>
            <w:sz w:val="20"/>
            <w:szCs w:val="20"/>
            <w:rPrChange w:id="902" w:author="Dave Bridges" w:date="2016-02-24T13:30:00Z">
              <w:rPr>
                <w:b/>
              </w:rPr>
            </w:rPrChange>
          </w:rPr>
          <w:delText xml:space="preserve">e </w:delText>
        </w:r>
      </w:del>
      <w:ins w:id="903" w:author="Dave Bridges" w:date="2016-02-24T13:52:00Z">
        <w:r w:rsidR="00F13769">
          <w:rPr>
            <w:rFonts w:ascii="Times New Roman" w:hAnsi="Times New Roman" w:cs="Times New Roman"/>
            <w:sz w:val="20"/>
            <w:szCs w:val="20"/>
          </w:rPr>
          <w:t>we</w:t>
        </w:r>
        <w:r w:rsidR="00F13769" w:rsidRPr="00CF6519">
          <w:rPr>
            <w:rFonts w:ascii="Times New Roman" w:hAnsi="Times New Roman" w:cs="Times New Roman"/>
            <w:sz w:val="20"/>
            <w:szCs w:val="20"/>
            <w:rPrChange w:id="904" w:author="Dave Bridges" w:date="2016-02-24T13:30:00Z">
              <w:rPr>
                <w:b/>
              </w:rPr>
            </w:rPrChange>
          </w:rPr>
          <w:t xml:space="preserve"> </w:t>
        </w:r>
      </w:ins>
      <w:r w:rsidR="00803BAC" w:rsidRPr="00CF6519">
        <w:rPr>
          <w:rFonts w:ascii="Times New Roman" w:hAnsi="Times New Roman" w:cs="Times New Roman"/>
          <w:sz w:val="20"/>
          <w:szCs w:val="20"/>
          <w:rPrChange w:id="905" w:author="Dave Bridges" w:date="2016-02-24T13:30:00Z">
            <w:rPr>
              <w:b/>
            </w:rPr>
          </w:rPrChange>
        </w:rPr>
        <w:t xml:space="preserve">do not think that </w:t>
      </w:r>
      <w:del w:id="906" w:author="Dave Bridges" w:date="2016-02-24T13:53:00Z">
        <w:r w:rsidR="00803BAC" w:rsidRPr="00CF6519" w:rsidDel="00F13769">
          <w:rPr>
            <w:rFonts w:ascii="Times New Roman" w:hAnsi="Times New Roman" w:cs="Times New Roman"/>
            <w:sz w:val="20"/>
            <w:szCs w:val="20"/>
            <w:rPrChange w:id="907" w:author="Dave Bridges" w:date="2016-02-24T13:30:00Z">
              <w:rPr>
                <w:b/>
              </w:rPr>
            </w:rPrChange>
          </w:rPr>
          <w:delText xml:space="preserve">changes </w:delText>
        </w:r>
      </w:del>
      <w:ins w:id="908" w:author="Dave Bridges" w:date="2016-02-24T13:53:00Z">
        <w:r w:rsidR="00F13769">
          <w:rPr>
            <w:rFonts w:ascii="Times New Roman" w:hAnsi="Times New Roman" w:cs="Times New Roman"/>
            <w:sz w:val="20"/>
            <w:szCs w:val="20"/>
          </w:rPr>
          <w:t>decreases</w:t>
        </w:r>
        <w:r w:rsidR="00F13769" w:rsidRPr="00CF6519">
          <w:rPr>
            <w:rFonts w:ascii="Times New Roman" w:hAnsi="Times New Roman" w:cs="Times New Roman"/>
            <w:sz w:val="20"/>
            <w:szCs w:val="20"/>
            <w:rPrChange w:id="909" w:author="Dave Bridges" w:date="2016-02-24T13:30:00Z">
              <w:rPr>
                <w:b/>
              </w:rPr>
            </w:rPrChange>
          </w:rPr>
          <w:t xml:space="preserve"> </w:t>
        </w:r>
      </w:ins>
      <w:r w:rsidR="00803BAC" w:rsidRPr="00CF6519">
        <w:rPr>
          <w:rFonts w:ascii="Times New Roman" w:hAnsi="Times New Roman" w:cs="Times New Roman"/>
          <w:sz w:val="20"/>
          <w:szCs w:val="20"/>
          <w:rPrChange w:id="910" w:author="Dave Bridges" w:date="2016-02-24T13:30:00Z">
            <w:rPr>
              <w:b/>
            </w:rPr>
          </w:rPrChange>
        </w:rPr>
        <w:t>in UCP</w:t>
      </w:r>
      <w:r w:rsidR="0052503C" w:rsidRPr="00CF6519">
        <w:rPr>
          <w:rFonts w:ascii="Times New Roman" w:hAnsi="Times New Roman" w:cs="Times New Roman"/>
          <w:sz w:val="20"/>
          <w:szCs w:val="20"/>
          <w:rPrChange w:id="911" w:author="Dave Bridges" w:date="2016-02-24T13:30:00Z">
            <w:rPr>
              <w:b/>
            </w:rPr>
          </w:rPrChange>
        </w:rPr>
        <w:t>’s</w:t>
      </w:r>
      <w:r w:rsidR="00803BAC" w:rsidRPr="00CF6519">
        <w:rPr>
          <w:rFonts w:ascii="Times New Roman" w:hAnsi="Times New Roman" w:cs="Times New Roman"/>
          <w:sz w:val="20"/>
          <w:szCs w:val="20"/>
          <w:rPrChange w:id="912" w:author="Dave Bridges" w:date="2016-02-24T13:30:00Z">
            <w:rPr>
              <w:b/>
            </w:rPr>
          </w:rPrChange>
        </w:rPr>
        <w:t xml:space="preserve"> are able to</w:t>
      </w:r>
      <w:r w:rsidR="005C499A" w:rsidRPr="00CF6519">
        <w:rPr>
          <w:rFonts w:ascii="Times New Roman" w:hAnsi="Times New Roman" w:cs="Times New Roman"/>
          <w:sz w:val="20"/>
          <w:szCs w:val="20"/>
          <w:rPrChange w:id="913" w:author="Dave Bridges" w:date="2016-02-24T13:30:00Z">
            <w:rPr>
              <w:b/>
            </w:rPr>
          </w:rPrChange>
        </w:rPr>
        <w:t xml:space="preserve"> </w:t>
      </w:r>
      <w:r w:rsidR="00803BAC" w:rsidRPr="00CF6519">
        <w:rPr>
          <w:rFonts w:ascii="Times New Roman" w:hAnsi="Times New Roman" w:cs="Times New Roman"/>
          <w:sz w:val="20"/>
          <w:szCs w:val="20"/>
          <w:rPrChange w:id="914" w:author="Dave Bridges" w:date="2016-02-24T13:30:00Z">
            <w:rPr>
              <w:b/>
            </w:rPr>
          </w:rPrChange>
        </w:rPr>
        <w:t>explain the reduction in energy expenditure</w:t>
      </w:r>
      <w:r w:rsidR="004916B6" w:rsidRPr="00CF6519">
        <w:rPr>
          <w:rFonts w:ascii="Times New Roman" w:hAnsi="Times New Roman" w:cs="Times New Roman"/>
          <w:sz w:val="20"/>
          <w:szCs w:val="20"/>
          <w:rPrChange w:id="915" w:author="Dave Bridges" w:date="2016-02-24T13:30:00Z">
            <w:rPr>
              <w:b/>
            </w:rPr>
          </w:rPrChange>
        </w:rPr>
        <w:t xml:space="preserve"> </w:t>
      </w:r>
      <w:del w:id="916" w:author="Dave Bridges" w:date="2016-02-24T13:52:00Z">
        <w:r w:rsidR="004916B6" w:rsidRPr="00CF6519" w:rsidDel="00F13769">
          <w:rPr>
            <w:rFonts w:ascii="Times New Roman" w:hAnsi="Times New Roman" w:cs="Times New Roman"/>
            <w:sz w:val="20"/>
            <w:szCs w:val="20"/>
            <w:rPrChange w:id="917" w:author="Dave Bridges" w:date="2016-02-24T13:30:00Z">
              <w:rPr>
                <w:b/>
              </w:rPr>
            </w:rPrChange>
          </w:rPr>
          <w:delText xml:space="preserve">we </w:delText>
        </w:r>
      </w:del>
      <w:r w:rsidR="004916B6" w:rsidRPr="00CF6519">
        <w:rPr>
          <w:rFonts w:ascii="Times New Roman" w:hAnsi="Times New Roman" w:cs="Times New Roman"/>
          <w:sz w:val="20"/>
          <w:szCs w:val="20"/>
          <w:rPrChange w:id="918" w:author="Dave Bridges" w:date="2016-02-24T13:30:00Z">
            <w:rPr>
              <w:b/>
            </w:rPr>
          </w:rPrChange>
        </w:rPr>
        <w:t>observe</w:t>
      </w:r>
      <w:ins w:id="919" w:author="Dave Bridges" w:date="2016-02-24T13:53:00Z">
        <w:r w:rsidR="00F13769">
          <w:rPr>
            <w:rFonts w:ascii="Times New Roman" w:hAnsi="Times New Roman" w:cs="Times New Roman"/>
            <w:sz w:val="20"/>
            <w:szCs w:val="20"/>
          </w:rPr>
          <w:t>d</w:t>
        </w:r>
      </w:ins>
      <w:r w:rsidR="00803BAC" w:rsidRPr="00CF6519">
        <w:rPr>
          <w:rFonts w:ascii="Times New Roman" w:hAnsi="Times New Roman" w:cs="Times New Roman"/>
          <w:sz w:val="20"/>
          <w:szCs w:val="20"/>
          <w:rPrChange w:id="920" w:author="Dave Bridges" w:date="2016-02-24T13:30:00Z">
            <w:rPr>
              <w:b/>
            </w:rPr>
          </w:rPrChange>
        </w:rPr>
        <w:t xml:space="preserve"> in the </w:t>
      </w:r>
      <w:r w:rsidR="004916B6" w:rsidRPr="00CF6519">
        <w:rPr>
          <w:rFonts w:ascii="Times New Roman" w:hAnsi="Times New Roman" w:cs="Times New Roman"/>
          <w:sz w:val="20"/>
          <w:szCs w:val="20"/>
          <w:rPrChange w:id="921" w:author="Dave Bridges" w:date="2016-02-24T13:30:00Z">
            <w:rPr>
              <w:b/>
            </w:rPr>
          </w:rPrChange>
        </w:rPr>
        <w:t>MCP230-exposed</w:t>
      </w:r>
      <w:r w:rsidR="00803BAC" w:rsidRPr="00CF6519">
        <w:rPr>
          <w:rFonts w:ascii="Times New Roman" w:hAnsi="Times New Roman" w:cs="Times New Roman"/>
          <w:sz w:val="20"/>
          <w:szCs w:val="20"/>
          <w:rPrChange w:id="922" w:author="Dave Bridges" w:date="2016-02-24T13:30:00Z">
            <w:rPr>
              <w:b/>
            </w:rPr>
          </w:rPrChange>
        </w:rPr>
        <w:t xml:space="preserve"> mice</w:t>
      </w:r>
      <w:r w:rsidR="00567DBA" w:rsidRPr="00CF6519">
        <w:rPr>
          <w:rFonts w:ascii="Times New Roman" w:hAnsi="Times New Roman" w:cs="Times New Roman"/>
          <w:sz w:val="20"/>
          <w:szCs w:val="20"/>
          <w:rPrChange w:id="923" w:author="Dave Bridges" w:date="2016-02-24T13:30:00Z">
            <w:rPr>
              <w:b/>
            </w:rPr>
          </w:rPrChange>
        </w:rPr>
        <w:t xml:space="preserve">, as increased uncoupling </w:t>
      </w:r>
      <w:ins w:id="924" w:author="Stephenson, Erin" w:date="2016-02-24T13:23:00Z">
        <w:r w:rsidR="00FF2565" w:rsidRPr="00CF6519">
          <w:rPr>
            <w:rFonts w:ascii="Times New Roman" w:hAnsi="Times New Roman" w:cs="Times New Roman"/>
            <w:sz w:val="20"/>
            <w:szCs w:val="20"/>
            <w:rPrChange w:id="925" w:author="Dave Bridges" w:date="2016-02-24T13:30:00Z">
              <w:rPr>
                <w:sz w:val="20"/>
                <w:szCs w:val="20"/>
              </w:rPr>
            </w:rPrChange>
          </w:rPr>
          <w:t xml:space="preserve">in muscle </w:t>
        </w:r>
      </w:ins>
      <w:r w:rsidR="00567DBA" w:rsidRPr="00CF6519">
        <w:rPr>
          <w:rFonts w:ascii="Times New Roman" w:hAnsi="Times New Roman" w:cs="Times New Roman"/>
          <w:sz w:val="20"/>
          <w:szCs w:val="20"/>
          <w:rPrChange w:id="926" w:author="Dave Bridges" w:date="2016-02-24T13:30:00Z">
            <w:rPr>
              <w:b/>
            </w:rPr>
          </w:rPrChange>
        </w:rPr>
        <w:t>would be expected to increase O</w:t>
      </w:r>
      <w:r w:rsidR="00567DBA" w:rsidRPr="00CF6519">
        <w:rPr>
          <w:rFonts w:ascii="Times New Roman" w:hAnsi="Times New Roman" w:cs="Times New Roman"/>
          <w:sz w:val="20"/>
          <w:szCs w:val="20"/>
          <w:vertAlign w:val="subscript"/>
          <w:rPrChange w:id="927" w:author="Dave Bridges" w:date="2016-02-24T13:30:00Z">
            <w:rPr>
              <w:b/>
              <w:vertAlign w:val="subscript"/>
            </w:rPr>
          </w:rPrChange>
        </w:rPr>
        <w:t>2</w:t>
      </w:r>
      <w:r w:rsidR="00567DBA" w:rsidRPr="00CF6519">
        <w:rPr>
          <w:rFonts w:ascii="Times New Roman" w:hAnsi="Times New Roman" w:cs="Times New Roman"/>
          <w:sz w:val="20"/>
          <w:szCs w:val="20"/>
          <w:rPrChange w:id="928" w:author="Dave Bridges" w:date="2016-02-24T13:30:00Z">
            <w:rPr>
              <w:b/>
            </w:rPr>
          </w:rPrChange>
        </w:rPr>
        <w:t xml:space="preserve"> consumption</w:t>
      </w:r>
      <w:r w:rsidR="0040489E" w:rsidRPr="00CF6519">
        <w:rPr>
          <w:rFonts w:ascii="Times New Roman" w:hAnsi="Times New Roman" w:cs="Times New Roman"/>
          <w:sz w:val="20"/>
          <w:szCs w:val="20"/>
          <w:rPrChange w:id="929" w:author="Dave Bridges" w:date="2016-02-24T13:30:00Z">
            <w:rPr>
              <w:b/>
            </w:rPr>
          </w:rPrChange>
        </w:rPr>
        <w:t>, rather than cause a reduction</w:t>
      </w:r>
      <w:r w:rsidR="009F2E79" w:rsidRPr="00CF6519">
        <w:rPr>
          <w:rFonts w:ascii="Times New Roman" w:hAnsi="Times New Roman" w:cs="Times New Roman"/>
          <w:sz w:val="20"/>
          <w:szCs w:val="20"/>
          <w:rPrChange w:id="930" w:author="Dave Bridges" w:date="2016-02-24T13:30:00Z">
            <w:rPr>
              <w:b/>
            </w:rPr>
          </w:rPrChange>
        </w:rPr>
        <w:t xml:space="preserve">. </w:t>
      </w:r>
      <w:ins w:id="931" w:author="Stephenson, Erin" w:date="2016-02-24T13:23:00Z">
        <w:r w:rsidR="00FF2565" w:rsidRPr="00CF6519">
          <w:rPr>
            <w:rFonts w:ascii="Times New Roman" w:hAnsi="Times New Roman" w:cs="Times New Roman"/>
            <w:sz w:val="20"/>
            <w:szCs w:val="20"/>
            <w:rPrChange w:id="932" w:author="Dave Bridges" w:date="2016-02-24T13:30:00Z">
              <w:rPr>
                <w:sz w:val="20"/>
                <w:szCs w:val="20"/>
              </w:rPr>
            </w:rPrChange>
          </w:rPr>
          <w:t xml:space="preserve">As skeletal muscle </w:t>
        </w:r>
        <w:r w:rsidR="00FF2565" w:rsidRPr="00CF6519">
          <w:rPr>
            <w:rFonts w:ascii="Times New Roman" w:hAnsi="Times New Roman" w:cs="Times New Roman"/>
            <w:i/>
            <w:sz w:val="20"/>
            <w:szCs w:val="20"/>
            <w:rPrChange w:id="933" w:author="Dave Bridges" w:date="2016-02-24T13:30:00Z">
              <w:rPr>
                <w:i/>
                <w:sz w:val="20"/>
                <w:szCs w:val="20"/>
              </w:rPr>
            </w:rPrChange>
          </w:rPr>
          <w:t>Ucp2</w:t>
        </w:r>
        <w:r w:rsidR="00FF2565" w:rsidRPr="00CF6519">
          <w:rPr>
            <w:rFonts w:ascii="Times New Roman" w:hAnsi="Times New Roman" w:cs="Times New Roman"/>
            <w:sz w:val="20"/>
            <w:szCs w:val="20"/>
            <w:rPrChange w:id="934" w:author="Dave Bridges" w:date="2016-02-24T13:30:00Z">
              <w:rPr>
                <w:sz w:val="20"/>
                <w:szCs w:val="20"/>
              </w:rPr>
            </w:rPrChange>
          </w:rPr>
          <w:t xml:space="preserve"> and </w:t>
        </w:r>
        <w:r w:rsidR="00FF2565" w:rsidRPr="00CF6519">
          <w:rPr>
            <w:rFonts w:ascii="Times New Roman" w:hAnsi="Times New Roman" w:cs="Times New Roman"/>
            <w:i/>
            <w:sz w:val="20"/>
            <w:szCs w:val="20"/>
            <w:rPrChange w:id="935" w:author="Dave Bridges" w:date="2016-02-24T13:30:00Z">
              <w:rPr>
                <w:i/>
                <w:sz w:val="20"/>
                <w:szCs w:val="20"/>
              </w:rPr>
            </w:rPrChange>
          </w:rPr>
          <w:t>Ucp3</w:t>
        </w:r>
        <w:r w:rsidR="00FF2565" w:rsidRPr="00CF6519">
          <w:rPr>
            <w:rFonts w:ascii="Times New Roman" w:hAnsi="Times New Roman" w:cs="Times New Roman"/>
            <w:sz w:val="20"/>
            <w:szCs w:val="20"/>
            <w:rPrChange w:id="936" w:author="Dave Bridges" w:date="2016-02-24T13:30:00Z">
              <w:rPr>
                <w:sz w:val="20"/>
                <w:szCs w:val="20"/>
              </w:rPr>
            </w:rPrChange>
          </w:rPr>
          <w:t xml:space="preserve"> are relevant to our oxidative stress </w:t>
        </w:r>
        <w:del w:id="937" w:author="Dave Bridges" w:date="2016-02-24T13:53:00Z">
          <w:r w:rsidR="00FF2565" w:rsidRPr="00CF6519" w:rsidDel="00064C2C">
            <w:rPr>
              <w:rFonts w:ascii="Times New Roman" w:hAnsi="Times New Roman" w:cs="Times New Roman"/>
              <w:sz w:val="20"/>
              <w:szCs w:val="20"/>
              <w:rPrChange w:id="938" w:author="Dave Bridges" w:date="2016-02-24T13:30:00Z">
                <w:rPr>
                  <w:sz w:val="20"/>
                  <w:szCs w:val="20"/>
                </w:rPr>
              </w:rPrChange>
            </w:rPr>
            <w:delText>hypothesis</w:delText>
          </w:r>
        </w:del>
      </w:ins>
      <w:ins w:id="939" w:author="Dave Bridges" w:date="2016-02-24T13:53:00Z">
        <w:r w:rsidR="00064C2C">
          <w:rPr>
            <w:rFonts w:ascii="Times New Roman" w:hAnsi="Times New Roman" w:cs="Times New Roman"/>
            <w:sz w:val="20"/>
            <w:szCs w:val="20"/>
          </w:rPr>
          <w:t>data</w:t>
        </w:r>
      </w:ins>
      <w:ins w:id="940" w:author="Stephenson, Erin" w:date="2016-02-24T13:23:00Z">
        <w:r w:rsidR="00FF2565" w:rsidRPr="00CF6519">
          <w:rPr>
            <w:rFonts w:ascii="Times New Roman" w:hAnsi="Times New Roman" w:cs="Times New Roman"/>
            <w:sz w:val="20"/>
            <w:szCs w:val="20"/>
            <w:rPrChange w:id="941" w:author="Dave Bridges" w:date="2016-02-24T13:30:00Z">
              <w:rPr>
                <w:sz w:val="20"/>
                <w:szCs w:val="20"/>
              </w:rPr>
            </w:rPrChange>
          </w:rPr>
          <w:t xml:space="preserve"> (which we have expanded upon in the revised manuscript), we have included this data in our revised submission. </w:t>
        </w:r>
      </w:ins>
      <w:r w:rsidR="00FF2565" w:rsidRPr="00CF6519">
        <w:rPr>
          <w:rFonts w:ascii="Times New Roman" w:hAnsi="Times New Roman" w:cs="Times New Roman"/>
          <w:sz w:val="20"/>
          <w:szCs w:val="20"/>
          <w:rPrChange w:id="942" w:author="Dave Bridges" w:date="2016-02-24T13:30:00Z">
            <w:rPr>
              <w:b/>
            </w:rPr>
          </w:rPrChange>
        </w:rPr>
        <w:t xml:space="preserve">The new figure is </w:t>
      </w:r>
      <w:ins w:id="943" w:author="Stephenson, Erin" w:date="2016-02-24T13:23:00Z">
        <w:r w:rsidR="008336ED" w:rsidRPr="00CF6519">
          <w:rPr>
            <w:rFonts w:ascii="Times New Roman" w:hAnsi="Times New Roman" w:cs="Times New Roman"/>
            <w:sz w:val="20"/>
            <w:szCs w:val="20"/>
            <w:rPrChange w:id="944" w:author="Dave Bridges" w:date="2016-02-24T13:30:00Z">
              <w:rPr>
                <w:sz w:val="20"/>
                <w:szCs w:val="20"/>
              </w:rPr>
            </w:rPrChange>
          </w:rPr>
          <w:t xml:space="preserve">also </w:t>
        </w:r>
      </w:ins>
      <w:r w:rsidR="00FF2565" w:rsidRPr="00CF6519">
        <w:rPr>
          <w:rFonts w:ascii="Times New Roman" w:hAnsi="Times New Roman" w:cs="Times New Roman"/>
          <w:sz w:val="20"/>
          <w:szCs w:val="20"/>
          <w:rPrChange w:id="945" w:author="Dave Bridges" w:date="2016-02-24T13:30:00Z">
            <w:rPr>
              <w:b/>
            </w:rPr>
          </w:rPrChange>
        </w:rPr>
        <w:t>reported here, for your convenience.</w:t>
      </w:r>
      <w:del w:id="946" w:author="Stephenson, Erin" w:date="2016-02-24T13:23:00Z">
        <w:r w:rsidR="00567DBA" w:rsidRPr="00CF6519">
          <w:rPr>
            <w:rFonts w:ascii="Times New Roman" w:hAnsi="Times New Roman" w:cs="Times New Roman"/>
            <w:sz w:val="20"/>
            <w:szCs w:val="20"/>
            <w:rPrChange w:id="947" w:author="Dave Bridges" w:date="2016-02-24T13:30:00Z">
              <w:rPr>
                <w:b/>
              </w:rPr>
            </w:rPrChange>
          </w:rPr>
          <w:delText xml:space="preserve"> </w:delText>
        </w:r>
      </w:del>
    </w:p>
    <w:p w14:paraId="4501D18C" w14:textId="77777777" w:rsidR="005E3ECA" w:rsidRPr="00CF6519" w:rsidRDefault="00E10752" w:rsidP="00730695">
      <w:pPr>
        <w:jc w:val="center"/>
        <w:rPr>
          <w:rFonts w:ascii="Times New Roman" w:hAnsi="Times New Roman" w:cs="Times New Roman"/>
          <w:color w:val="FF0000"/>
          <w:sz w:val="20"/>
          <w:szCs w:val="20"/>
          <w:rPrChange w:id="948" w:author="Dave Bridges" w:date="2016-02-24T13:30:00Z">
            <w:rPr>
              <w:b/>
              <w:color w:val="FF0000"/>
            </w:rPr>
          </w:rPrChange>
        </w:rPr>
      </w:pPr>
      <w:r w:rsidRPr="00CF6519">
        <w:rPr>
          <w:rFonts w:ascii="Times New Roman" w:hAnsi="Times New Roman" w:cs="Times New Roman"/>
          <w:color w:val="FF0000"/>
          <w:sz w:val="20"/>
          <w:szCs w:val="20"/>
          <w:rPrChange w:id="949" w:author="Dave Bridges" w:date="2016-02-24T13:30:00Z">
            <w:rPr>
              <w:b/>
              <w:color w:val="FF0000"/>
            </w:rPr>
          </w:rPrChange>
        </w:rPr>
        <w:drawing>
          <wp:inline distT="0" distB="0" distL="0" distR="0">
            <wp:extent cx="3270250" cy="1428750"/>
            <wp:effectExtent l="0" t="0" r="6350" b="0"/>
            <wp:docPr id="2" name="Picture 2" descr="C:\Users\esteph16\AppData\Local\Microsoft\Windows\INetCache\Content.Word\Antioxidant def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ph16\AppData\Local\Microsoft\Windows\INetCache\Content.Word\Antioxidant defen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428750"/>
                    </a:xfrm>
                    <a:prstGeom prst="rect">
                      <a:avLst/>
                    </a:prstGeom>
                    <a:noFill/>
                    <a:ln>
                      <a:noFill/>
                    </a:ln>
                  </pic:spPr>
                </pic:pic>
              </a:graphicData>
            </a:graphic>
          </wp:inline>
        </w:drawing>
      </w:r>
    </w:p>
    <w:p w14:paraId="71D0C54B" w14:textId="77777777" w:rsidR="00B43776" w:rsidRPr="00CF6519" w:rsidRDefault="002C21F8" w:rsidP="00B43776">
      <w:pPr>
        <w:rPr>
          <w:rFonts w:ascii="Times New Roman" w:hAnsi="Times New Roman" w:cs="Times New Roman"/>
          <w:color w:val="FF0000"/>
          <w:sz w:val="20"/>
          <w:szCs w:val="20"/>
          <w:rPrChange w:id="950"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951" w:author="Dave Bridges" w:date="2016-02-24T13:30:00Z">
            <w:rPr>
              <w:color w:val="808080" w:themeColor="background1" w:themeShade="80"/>
            </w:rPr>
          </w:rPrChange>
        </w:rPr>
        <w:t xml:space="preserve">4) Based on the RER data - it seems that the </w:t>
      </w:r>
      <w:proofErr w:type="spellStart"/>
      <w:r w:rsidRPr="00CF6519">
        <w:rPr>
          <w:rFonts w:ascii="Times New Roman" w:hAnsi="Times New Roman" w:cs="Times New Roman"/>
          <w:color w:val="FF0000"/>
          <w:sz w:val="20"/>
          <w:szCs w:val="20"/>
          <w:rPrChange w:id="952" w:author="Dave Bridges" w:date="2016-02-24T13:30:00Z">
            <w:rPr>
              <w:color w:val="808080" w:themeColor="background1" w:themeShade="80"/>
            </w:rPr>
          </w:rPrChange>
        </w:rPr>
        <w:t>Cabosil</w:t>
      </w:r>
      <w:proofErr w:type="spellEnd"/>
      <w:r w:rsidRPr="00CF6519">
        <w:rPr>
          <w:rFonts w:ascii="Times New Roman" w:hAnsi="Times New Roman" w:cs="Times New Roman"/>
          <w:color w:val="FF0000"/>
          <w:sz w:val="20"/>
          <w:szCs w:val="20"/>
          <w:rPrChange w:id="953" w:author="Dave Bridges" w:date="2016-02-24T13:30:00Z">
            <w:rPr>
              <w:color w:val="808080" w:themeColor="background1" w:themeShade="80"/>
            </w:rPr>
          </w:rPrChange>
        </w:rPr>
        <w:t xml:space="preserve"> control alters energy metabolism independent of the EPFR as the </w:t>
      </w:r>
      <w:proofErr w:type="spellStart"/>
      <w:r w:rsidRPr="00CF6519">
        <w:rPr>
          <w:rFonts w:ascii="Times New Roman" w:hAnsi="Times New Roman" w:cs="Times New Roman"/>
          <w:color w:val="FF0000"/>
          <w:sz w:val="20"/>
          <w:szCs w:val="20"/>
          <w:rPrChange w:id="954" w:author="Dave Bridges" w:date="2016-02-24T13:30:00Z">
            <w:rPr>
              <w:color w:val="808080" w:themeColor="background1" w:themeShade="80"/>
            </w:rPr>
          </w:rPrChange>
        </w:rPr>
        <w:t>Cabosil</w:t>
      </w:r>
      <w:proofErr w:type="spellEnd"/>
      <w:r w:rsidRPr="00CF6519">
        <w:rPr>
          <w:rFonts w:ascii="Times New Roman" w:hAnsi="Times New Roman" w:cs="Times New Roman"/>
          <w:color w:val="FF0000"/>
          <w:sz w:val="20"/>
          <w:szCs w:val="20"/>
          <w:rPrChange w:id="955" w:author="Dave Bridges" w:date="2016-02-24T13:30:00Z">
            <w:rPr>
              <w:color w:val="808080" w:themeColor="background1" w:themeShade="80"/>
            </w:rPr>
          </w:rPrChange>
        </w:rPr>
        <w:t xml:space="preserve"> group and the MCP230 group both show increases in fat oxidation (or decreases in carbohydrate oxidation) compared to saline. Thus, it is pertinent to ensure that the </w:t>
      </w:r>
      <w:proofErr w:type="spellStart"/>
      <w:r w:rsidRPr="00CF6519">
        <w:rPr>
          <w:rFonts w:ascii="Times New Roman" w:hAnsi="Times New Roman" w:cs="Times New Roman"/>
          <w:color w:val="FF0000"/>
          <w:sz w:val="20"/>
          <w:szCs w:val="20"/>
          <w:rPrChange w:id="956" w:author="Dave Bridges" w:date="2016-02-24T13:30:00Z">
            <w:rPr>
              <w:color w:val="808080" w:themeColor="background1" w:themeShade="80"/>
            </w:rPr>
          </w:rPrChange>
        </w:rPr>
        <w:t>Cabosil</w:t>
      </w:r>
      <w:proofErr w:type="spellEnd"/>
      <w:r w:rsidRPr="00CF6519">
        <w:rPr>
          <w:rFonts w:ascii="Times New Roman" w:hAnsi="Times New Roman" w:cs="Times New Roman"/>
          <w:color w:val="FF0000"/>
          <w:sz w:val="20"/>
          <w:szCs w:val="20"/>
          <w:rPrChange w:id="957" w:author="Dave Bridges" w:date="2016-02-24T13:30:00Z">
            <w:rPr>
              <w:color w:val="808080" w:themeColor="background1" w:themeShade="80"/>
            </w:rPr>
          </w:rPrChange>
        </w:rPr>
        <w:t xml:space="preserve"> is not a confounding variable. </w:t>
      </w:r>
      <w:moveToRangeStart w:id="958" w:author="Stephenson, Erin" w:date="2016-02-24T13:23:00Z" w:name="move317939535"/>
      <w:moveTo w:id="959" w:author="Stephenson, Erin" w:date="2016-02-24T13:23:00Z">
        <w:r w:rsidR="00B43776" w:rsidRPr="00CF6519">
          <w:rPr>
            <w:rFonts w:ascii="Times New Roman" w:hAnsi="Times New Roman" w:cs="Times New Roman"/>
            <w:color w:val="FF0000"/>
            <w:sz w:val="20"/>
            <w:szCs w:val="20"/>
            <w:rPrChange w:id="960" w:author="Dave Bridges" w:date="2016-02-24T13:30:00Z">
              <w:rPr>
                <w:color w:val="808080" w:themeColor="background1" w:themeShade="80"/>
              </w:rPr>
            </w:rPrChange>
          </w:rPr>
          <w:t xml:space="preserve">Also, why is the VO2 graph and the ambulatory movement graph </w:t>
        </w:r>
        <w:proofErr w:type="spellStart"/>
        <w:r w:rsidR="00B43776" w:rsidRPr="00CF6519">
          <w:rPr>
            <w:rFonts w:ascii="Times New Roman" w:hAnsi="Times New Roman" w:cs="Times New Roman"/>
            <w:color w:val="FF0000"/>
            <w:sz w:val="20"/>
            <w:szCs w:val="20"/>
            <w:rPrChange w:id="961" w:author="Dave Bridges" w:date="2016-02-24T13:30:00Z">
              <w:rPr>
                <w:color w:val="808080" w:themeColor="background1" w:themeShade="80"/>
              </w:rPr>
            </w:rPrChange>
          </w:rPr>
          <w:t>labelled</w:t>
        </w:r>
        <w:proofErr w:type="spellEnd"/>
        <w:r w:rsidR="00B43776" w:rsidRPr="00CF6519">
          <w:rPr>
            <w:rFonts w:ascii="Times New Roman" w:hAnsi="Times New Roman" w:cs="Times New Roman"/>
            <w:color w:val="FF0000"/>
            <w:sz w:val="20"/>
            <w:szCs w:val="20"/>
            <w:rPrChange w:id="962" w:author="Dave Bridges" w:date="2016-02-24T13:30:00Z">
              <w:rPr>
                <w:color w:val="808080" w:themeColor="background1" w:themeShade="80"/>
              </w:rPr>
            </w:rPrChange>
          </w:rPr>
          <w:t xml:space="preserve"> as both Saline and </w:t>
        </w:r>
        <w:proofErr w:type="spellStart"/>
        <w:r w:rsidR="00B43776" w:rsidRPr="00CF6519">
          <w:rPr>
            <w:rFonts w:ascii="Times New Roman" w:hAnsi="Times New Roman" w:cs="Times New Roman"/>
            <w:color w:val="FF0000"/>
            <w:sz w:val="20"/>
            <w:szCs w:val="20"/>
            <w:rPrChange w:id="963" w:author="Dave Bridges" w:date="2016-02-24T13:30:00Z">
              <w:rPr>
                <w:color w:val="808080" w:themeColor="background1" w:themeShade="80"/>
              </w:rPr>
            </w:rPrChange>
          </w:rPr>
          <w:t>Cabosil</w:t>
        </w:r>
        <w:proofErr w:type="spellEnd"/>
        <w:r w:rsidR="00B43776" w:rsidRPr="00CF6519">
          <w:rPr>
            <w:rFonts w:ascii="Times New Roman" w:hAnsi="Times New Roman" w:cs="Times New Roman"/>
            <w:color w:val="FF0000"/>
            <w:sz w:val="20"/>
            <w:szCs w:val="20"/>
            <w:rPrChange w:id="964" w:author="Dave Bridges" w:date="2016-02-24T13:30:00Z">
              <w:rPr>
                <w:color w:val="808080" w:themeColor="background1" w:themeShade="80"/>
              </w:rPr>
            </w:rPrChange>
          </w:rPr>
          <w:t xml:space="preserve"> while the RER is </w:t>
        </w:r>
        <w:proofErr w:type="spellStart"/>
        <w:r w:rsidR="00B43776" w:rsidRPr="00CF6519">
          <w:rPr>
            <w:rFonts w:ascii="Times New Roman" w:hAnsi="Times New Roman" w:cs="Times New Roman"/>
            <w:color w:val="FF0000"/>
            <w:sz w:val="20"/>
            <w:szCs w:val="20"/>
            <w:rPrChange w:id="965" w:author="Dave Bridges" w:date="2016-02-24T13:30:00Z">
              <w:rPr>
                <w:color w:val="808080" w:themeColor="background1" w:themeShade="80"/>
              </w:rPr>
            </w:rPrChange>
          </w:rPr>
          <w:t>labelled</w:t>
        </w:r>
        <w:proofErr w:type="spellEnd"/>
        <w:r w:rsidR="00B43776" w:rsidRPr="00CF6519">
          <w:rPr>
            <w:rFonts w:ascii="Times New Roman" w:hAnsi="Times New Roman" w:cs="Times New Roman"/>
            <w:color w:val="FF0000"/>
            <w:sz w:val="20"/>
            <w:szCs w:val="20"/>
            <w:rPrChange w:id="966" w:author="Dave Bridges" w:date="2016-02-24T13:30:00Z">
              <w:rPr>
                <w:color w:val="808080" w:themeColor="background1" w:themeShade="80"/>
              </w:rPr>
            </w:rPrChange>
          </w:rPr>
          <w:t xml:space="preserve"> as 3 groups? It is unclear what is happening here. </w:t>
        </w:r>
      </w:moveTo>
    </w:p>
    <w:moveToRangeEnd w:id="958"/>
    <w:p w14:paraId="712DBB7D" w14:textId="77777777" w:rsidR="003106E3" w:rsidRPr="00CF6519" w:rsidRDefault="003106E3" w:rsidP="002C21F8">
      <w:pPr>
        <w:rPr>
          <w:rFonts w:ascii="Times New Roman" w:hAnsi="Times New Roman" w:cs="Times New Roman"/>
          <w:color w:val="FF0000"/>
          <w:sz w:val="20"/>
          <w:szCs w:val="20"/>
          <w:rPrChange w:id="967" w:author="Dave Bridges" w:date="2016-02-24T13:30:00Z">
            <w:rPr>
              <w:color w:val="808080" w:themeColor="background1" w:themeShade="80"/>
            </w:rPr>
          </w:rPrChange>
        </w:rPr>
      </w:pPr>
    </w:p>
    <w:p w14:paraId="1BA21247" w14:textId="1A247409" w:rsidR="003106E3" w:rsidRPr="00CF6519" w:rsidRDefault="003106E3" w:rsidP="002C21F8">
      <w:pPr>
        <w:rPr>
          <w:del w:id="968" w:author="Stephenson, Erin" w:date="2016-02-24T13:23:00Z"/>
          <w:rFonts w:ascii="Times New Roman" w:hAnsi="Times New Roman" w:cs="Times New Roman"/>
          <w:sz w:val="20"/>
          <w:szCs w:val="20"/>
          <w:rPrChange w:id="969" w:author="Dave Bridges" w:date="2016-02-24T13:30:00Z">
            <w:rPr>
              <w:del w:id="970" w:author="Stephenson, Erin" w:date="2016-02-24T13:23:00Z"/>
              <w:b/>
            </w:rPr>
          </w:rPrChange>
        </w:rPr>
      </w:pPr>
      <w:del w:id="971" w:author="Dave Bridges" w:date="2016-02-24T13:54:00Z">
        <w:r w:rsidRPr="00CF6519" w:rsidDel="004E4A4C">
          <w:rPr>
            <w:rFonts w:ascii="Times New Roman" w:hAnsi="Times New Roman" w:cs="Times New Roman"/>
            <w:sz w:val="20"/>
            <w:szCs w:val="20"/>
            <w:rPrChange w:id="972" w:author="Dave Bridges" w:date="2016-02-24T13:30:00Z">
              <w:rPr>
                <w:b/>
              </w:rPr>
            </w:rPrChange>
          </w:rPr>
          <w:delText xml:space="preserve">Response: </w:delText>
        </w:r>
      </w:del>
      <w:r w:rsidRPr="00CF6519">
        <w:rPr>
          <w:rFonts w:ascii="Times New Roman" w:hAnsi="Times New Roman" w:cs="Times New Roman"/>
          <w:sz w:val="20"/>
          <w:szCs w:val="20"/>
          <w:rPrChange w:id="973" w:author="Dave Bridges" w:date="2016-02-24T13:30:00Z">
            <w:rPr>
              <w:b/>
            </w:rPr>
          </w:rPrChange>
        </w:rPr>
        <w:t xml:space="preserve">Where all three groups were studied, we have analyzed all three groups separately to ensure that there was no effect of </w:t>
      </w:r>
      <w:proofErr w:type="spellStart"/>
      <w:r w:rsidRPr="00CF6519">
        <w:rPr>
          <w:rFonts w:ascii="Times New Roman" w:hAnsi="Times New Roman" w:cs="Times New Roman"/>
          <w:sz w:val="20"/>
          <w:szCs w:val="20"/>
          <w:rPrChange w:id="974" w:author="Dave Bridges" w:date="2016-02-24T13:30:00Z">
            <w:rPr>
              <w:b/>
            </w:rPr>
          </w:rPrChange>
        </w:rPr>
        <w:t>cabosil</w:t>
      </w:r>
      <w:proofErr w:type="spellEnd"/>
      <w:r w:rsidRPr="00CF6519">
        <w:rPr>
          <w:rFonts w:ascii="Times New Roman" w:hAnsi="Times New Roman" w:cs="Times New Roman"/>
          <w:sz w:val="20"/>
          <w:szCs w:val="20"/>
          <w:rPrChange w:id="975" w:author="Dave Bridges" w:date="2016-02-24T13:30:00Z">
            <w:rPr>
              <w:b/>
            </w:rPr>
          </w:rPrChange>
        </w:rPr>
        <w:t xml:space="preserve">. The only instance where </w:t>
      </w:r>
      <w:proofErr w:type="spellStart"/>
      <w:r w:rsidRPr="00CF6519">
        <w:rPr>
          <w:rFonts w:ascii="Times New Roman" w:hAnsi="Times New Roman" w:cs="Times New Roman"/>
          <w:sz w:val="20"/>
          <w:szCs w:val="20"/>
          <w:rPrChange w:id="976" w:author="Dave Bridges" w:date="2016-02-24T13:30:00Z">
            <w:rPr>
              <w:b/>
            </w:rPr>
          </w:rPrChange>
        </w:rPr>
        <w:t>cabosil</w:t>
      </w:r>
      <w:proofErr w:type="spellEnd"/>
      <w:r w:rsidRPr="00CF6519">
        <w:rPr>
          <w:rFonts w:ascii="Times New Roman" w:hAnsi="Times New Roman" w:cs="Times New Roman"/>
          <w:sz w:val="20"/>
          <w:szCs w:val="20"/>
          <w:rPrChange w:id="977" w:author="Dave Bridges" w:date="2016-02-24T13:30:00Z">
            <w:rPr>
              <w:b/>
            </w:rPr>
          </w:rPrChange>
        </w:rPr>
        <w:t xml:space="preserve"> responded differently to the saline group was for RER. Because of this, in the paper we have presented the RER data for the three groups individually. Where parameters were not different between </w:t>
      </w:r>
      <w:proofErr w:type="spellStart"/>
      <w:r w:rsidRPr="00CF6519">
        <w:rPr>
          <w:rFonts w:ascii="Times New Roman" w:hAnsi="Times New Roman" w:cs="Times New Roman"/>
          <w:sz w:val="20"/>
          <w:szCs w:val="20"/>
          <w:rPrChange w:id="978" w:author="Dave Bridges" w:date="2016-02-24T13:30:00Z">
            <w:rPr>
              <w:b/>
            </w:rPr>
          </w:rPrChange>
        </w:rPr>
        <w:t>cabosil</w:t>
      </w:r>
      <w:proofErr w:type="spellEnd"/>
      <w:r w:rsidRPr="00CF6519">
        <w:rPr>
          <w:rFonts w:ascii="Times New Roman" w:hAnsi="Times New Roman" w:cs="Times New Roman"/>
          <w:sz w:val="20"/>
          <w:szCs w:val="20"/>
          <w:rPrChange w:id="979" w:author="Dave Bridges" w:date="2016-02-24T13:30:00Z">
            <w:rPr>
              <w:b/>
            </w:rPr>
          </w:rPrChange>
        </w:rPr>
        <w:t xml:space="preserve"> and saline</w:t>
      </w:r>
      <w:r w:rsidR="00686C35" w:rsidRPr="00CF6519">
        <w:rPr>
          <w:rFonts w:ascii="Times New Roman" w:hAnsi="Times New Roman" w:cs="Times New Roman"/>
          <w:sz w:val="20"/>
          <w:szCs w:val="20"/>
          <w:rPrChange w:id="980" w:author="Dave Bridges" w:date="2016-02-24T13:30:00Z">
            <w:rPr>
              <w:b/>
            </w:rPr>
          </w:rPrChange>
        </w:rPr>
        <w:t xml:space="preserve"> (all other measurements)</w:t>
      </w:r>
      <w:r w:rsidRPr="00CF6519">
        <w:rPr>
          <w:rFonts w:ascii="Times New Roman" w:hAnsi="Times New Roman" w:cs="Times New Roman"/>
          <w:sz w:val="20"/>
          <w:szCs w:val="20"/>
          <w:rPrChange w:id="981" w:author="Dave Bridges" w:date="2016-02-24T13:30:00Z">
            <w:rPr>
              <w:b/>
            </w:rPr>
          </w:rPrChange>
        </w:rPr>
        <w:t xml:space="preserve">, we combined the groups in order to increase statistical power. </w:t>
      </w:r>
    </w:p>
    <w:p w14:paraId="33A3F68D" w14:textId="77777777" w:rsidR="00B43776" w:rsidRPr="00CF6519" w:rsidRDefault="00B43776" w:rsidP="00B43776">
      <w:pPr>
        <w:rPr>
          <w:rFonts w:ascii="Times New Roman" w:hAnsi="Times New Roman" w:cs="Times New Roman"/>
          <w:color w:val="FF0000"/>
          <w:sz w:val="20"/>
          <w:szCs w:val="20"/>
          <w:rPrChange w:id="982" w:author="Dave Bridges" w:date="2016-02-24T13:30:00Z">
            <w:rPr>
              <w:color w:val="808080" w:themeColor="background1" w:themeShade="80"/>
            </w:rPr>
          </w:rPrChange>
        </w:rPr>
      </w:pPr>
      <w:moveFromRangeStart w:id="983" w:author="Stephenson, Erin" w:date="2016-02-24T13:23:00Z" w:name="move317939535"/>
      <w:moveFrom w:id="984" w:author="Stephenson, Erin" w:date="2016-02-24T13:23:00Z">
        <w:r w:rsidRPr="00CF6519">
          <w:rPr>
            <w:rFonts w:ascii="Times New Roman" w:hAnsi="Times New Roman" w:cs="Times New Roman"/>
            <w:color w:val="FF0000"/>
            <w:sz w:val="20"/>
            <w:szCs w:val="20"/>
            <w:rPrChange w:id="985" w:author="Dave Bridges" w:date="2016-02-24T13:30:00Z">
              <w:rPr>
                <w:color w:val="808080" w:themeColor="background1" w:themeShade="80"/>
              </w:rPr>
            </w:rPrChange>
          </w:rPr>
          <w:t xml:space="preserve">Also, why is the VO2 graph and the ambulatory movement graph labelled as both Saline and Cabosil while the RER is labelled as 3 groups? It is unclear what is happening here. </w:t>
        </w:r>
      </w:moveFrom>
    </w:p>
    <w:moveFromRangeEnd w:id="983"/>
    <w:p w14:paraId="027EA453" w14:textId="0555CBC2" w:rsidR="005D5960" w:rsidRPr="00CF6519" w:rsidRDefault="009D4337" w:rsidP="002C21F8">
      <w:pPr>
        <w:rPr>
          <w:rFonts w:ascii="Times New Roman" w:hAnsi="Times New Roman" w:cs="Times New Roman"/>
          <w:sz w:val="20"/>
          <w:szCs w:val="20"/>
          <w:rPrChange w:id="986" w:author="Dave Bridges" w:date="2016-02-24T13:30:00Z">
            <w:rPr>
              <w:b/>
            </w:rPr>
          </w:rPrChange>
        </w:rPr>
      </w:pPr>
      <w:del w:id="987" w:author="Stephenson, Erin" w:date="2016-02-24T13:23:00Z">
        <w:r w:rsidRPr="00CF6519">
          <w:rPr>
            <w:rFonts w:ascii="Times New Roman" w:hAnsi="Times New Roman" w:cs="Times New Roman"/>
            <w:sz w:val="20"/>
            <w:szCs w:val="20"/>
            <w:rPrChange w:id="988" w:author="Dave Bridges" w:date="2016-02-24T13:30:00Z">
              <w:rPr>
                <w:b/>
              </w:rPr>
            </w:rPrChange>
          </w:rPr>
          <w:delText>Response: As mentioned above, i</w:delText>
        </w:r>
        <w:r w:rsidR="001C3D34" w:rsidRPr="00CF6519">
          <w:rPr>
            <w:rFonts w:ascii="Times New Roman" w:hAnsi="Times New Roman" w:cs="Times New Roman"/>
            <w:sz w:val="20"/>
            <w:szCs w:val="20"/>
            <w:rPrChange w:id="989" w:author="Dave Bridges" w:date="2016-02-24T13:30:00Z">
              <w:rPr>
                <w:b/>
              </w:rPr>
            </w:rPrChange>
          </w:rPr>
          <w:delText>n the instance of RER, cabosil had an effect</w:delText>
        </w:r>
        <w:r w:rsidRPr="00CF6519">
          <w:rPr>
            <w:rFonts w:ascii="Times New Roman" w:hAnsi="Times New Roman" w:cs="Times New Roman"/>
            <w:sz w:val="20"/>
            <w:szCs w:val="20"/>
            <w:rPrChange w:id="990" w:author="Dave Bridges" w:date="2016-02-24T13:30:00Z">
              <w:rPr>
                <w:b/>
              </w:rPr>
            </w:rPrChange>
          </w:rPr>
          <w:delText xml:space="preserve"> which was different to saline yet similar to MCP230-exposure. Since the observed reduction in RER seen in the MCP230 group is likely due to cabosil, rather than the </w:delText>
        </w:r>
        <w:r w:rsidR="00B60614" w:rsidRPr="00CF6519">
          <w:rPr>
            <w:rFonts w:ascii="Times New Roman" w:hAnsi="Times New Roman" w:cs="Times New Roman"/>
            <w:sz w:val="20"/>
            <w:szCs w:val="20"/>
            <w:rPrChange w:id="991" w:author="Dave Bridges" w:date="2016-02-24T13:30:00Z">
              <w:rPr>
                <w:b/>
              </w:rPr>
            </w:rPrChange>
          </w:rPr>
          <w:delText>EFPR</w:delText>
        </w:r>
        <w:r w:rsidRPr="00CF6519">
          <w:rPr>
            <w:rFonts w:ascii="Times New Roman" w:hAnsi="Times New Roman" w:cs="Times New Roman"/>
            <w:sz w:val="20"/>
            <w:szCs w:val="20"/>
            <w:rPrChange w:id="992" w:author="Dave Bridges" w:date="2016-02-24T13:30:00Z">
              <w:rPr>
                <w:b/>
              </w:rPr>
            </w:rPrChange>
          </w:rPr>
          <w:delText xml:space="preserve"> </w:delText>
        </w:r>
        <w:r w:rsidRPr="00CF6519">
          <w:rPr>
            <w:rFonts w:ascii="Times New Roman" w:hAnsi="Times New Roman" w:cs="Times New Roman"/>
            <w:i/>
            <w:sz w:val="20"/>
            <w:szCs w:val="20"/>
            <w:rPrChange w:id="993" w:author="Dave Bridges" w:date="2016-02-24T13:30:00Z">
              <w:rPr>
                <w:b/>
                <w:i/>
              </w:rPr>
            </w:rPrChange>
          </w:rPr>
          <w:delText>per se</w:delText>
        </w:r>
        <w:r w:rsidRPr="00CF6519">
          <w:rPr>
            <w:rFonts w:ascii="Times New Roman" w:hAnsi="Times New Roman" w:cs="Times New Roman"/>
            <w:sz w:val="20"/>
            <w:szCs w:val="20"/>
            <w:rPrChange w:id="994" w:author="Dave Bridges" w:date="2016-02-24T13:30:00Z">
              <w:rPr>
                <w:b/>
              </w:rPr>
            </w:rPrChange>
          </w:rPr>
          <w:delText>, we have presented this data as three separate groups.</w:delText>
        </w:r>
        <w:r w:rsidR="001C3D34" w:rsidRPr="00CF6519">
          <w:rPr>
            <w:rFonts w:ascii="Times New Roman" w:hAnsi="Times New Roman" w:cs="Times New Roman"/>
            <w:sz w:val="20"/>
            <w:szCs w:val="20"/>
            <w:rPrChange w:id="995" w:author="Dave Bridges" w:date="2016-02-24T13:30:00Z">
              <w:rPr>
                <w:b/>
              </w:rPr>
            </w:rPrChange>
          </w:rPr>
          <w:delText xml:space="preserve"> </w:delText>
        </w:r>
        <w:r w:rsidR="00D62550" w:rsidRPr="00CF6519">
          <w:rPr>
            <w:rFonts w:ascii="Times New Roman" w:hAnsi="Times New Roman" w:cs="Times New Roman"/>
            <w:sz w:val="20"/>
            <w:szCs w:val="20"/>
            <w:rPrChange w:id="996" w:author="Dave Bridges" w:date="2016-02-24T13:30:00Z">
              <w:rPr>
                <w:b/>
              </w:rPr>
            </w:rPrChange>
          </w:rPr>
          <w:delText xml:space="preserve">However, </w:delText>
        </w:r>
        <w:r w:rsidRPr="00CF6519">
          <w:rPr>
            <w:rFonts w:ascii="Times New Roman" w:hAnsi="Times New Roman" w:cs="Times New Roman"/>
            <w:sz w:val="20"/>
            <w:szCs w:val="20"/>
            <w:rPrChange w:id="997" w:author="Dave Bridges" w:date="2016-02-24T13:30:00Z">
              <w:rPr>
                <w:b/>
              </w:rPr>
            </w:rPrChange>
          </w:rPr>
          <w:delText xml:space="preserve">since </w:delText>
        </w:r>
        <w:r w:rsidR="00D62550" w:rsidRPr="00CF6519">
          <w:rPr>
            <w:rFonts w:ascii="Times New Roman" w:hAnsi="Times New Roman" w:cs="Times New Roman"/>
            <w:sz w:val="20"/>
            <w:szCs w:val="20"/>
            <w:rPrChange w:id="998" w:author="Dave Bridges" w:date="2016-02-24T13:30:00Z">
              <w:rPr>
                <w:b/>
              </w:rPr>
            </w:rPrChange>
          </w:rPr>
          <w:delText xml:space="preserve">no effect of cabosil </w:delText>
        </w:r>
        <w:r w:rsidRPr="00CF6519">
          <w:rPr>
            <w:rFonts w:ascii="Times New Roman" w:hAnsi="Times New Roman" w:cs="Times New Roman"/>
            <w:sz w:val="20"/>
            <w:szCs w:val="20"/>
            <w:rPrChange w:id="999" w:author="Dave Bridges" w:date="2016-02-24T13:30:00Z">
              <w:rPr>
                <w:b/>
              </w:rPr>
            </w:rPrChange>
          </w:rPr>
          <w:delText>was observed in any of the other variables</w:delText>
        </w:r>
        <w:r w:rsidR="00B60614" w:rsidRPr="00CF6519">
          <w:rPr>
            <w:rFonts w:ascii="Times New Roman" w:hAnsi="Times New Roman" w:cs="Times New Roman"/>
            <w:sz w:val="20"/>
            <w:szCs w:val="20"/>
            <w:rPrChange w:id="1000" w:author="Dave Bridges" w:date="2016-02-24T13:30:00Z">
              <w:rPr>
                <w:b/>
              </w:rPr>
            </w:rPrChange>
          </w:rPr>
          <w:delText xml:space="preserve"> measured</w:delText>
        </w:r>
        <w:r w:rsidR="00D54BE0" w:rsidRPr="00CF6519">
          <w:rPr>
            <w:rFonts w:ascii="Times New Roman" w:hAnsi="Times New Roman" w:cs="Times New Roman"/>
            <w:sz w:val="20"/>
            <w:szCs w:val="20"/>
            <w:rPrChange w:id="1001" w:author="Dave Bridges" w:date="2016-02-24T13:30:00Z">
              <w:rPr>
                <w:b/>
              </w:rPr>
            </w:rPrChange>
          </w:rPr>
          <w:delText xml:space="preserve"> (see figure below)</w:delText>
        </w:r>
        <w:r w:rsidR="00B60614" w:rsidRPr="00CF6519">
          <w:rPr>
            <w:rFonts w:ascii="Times New Roman" w:hAnsi="Times New Roman" w:cs="Times New Roman"/>
            <w:sz w:val="20"/>
            <w:szCs w:val="20"/>
            <w:rPrChange w:id="1002" w:author="Dave Bridges" w:date="2016-02-24T13:30:00Z">
              <w:rPr>
                <w:b/>
              </w:rPr>
            </w:rPrChange>
          </w:rPr>
          <w:delText>, we have combined the groups as a single control group</w:delText>
        </w:r>
        <w:r w:rsidR="00D62550" w:rsidRPr="00CF6519">
          <w:rPr>
            <w:rFonts w:ascii="Times New Roman" w:hAnsi="Times New Roman" w:cs="Times New Roman"/>
            <w:sz w:val="20"/>
            <w:szCs w:val="20"/>
            <w:rPrChange w:id="1003" w:author="Dave Bridges" w:date="2016-02-24T13:30:00Z">
              <w:rPr>
                <w:b/>
              </w:rPr>
            </w:rPrChange>
          </w:rPr>
          <w:delText>.</w:delText>
        </w:r>
        <w:r w:rsidR="00B60614" w:rsidRPr="00CF6519">
          <w:rPr>
            <w:rFonts w:ascii="Times New Roman" w:hAnsi="Times New Roman" w:cs="Times New Roman"/>
            <w:sz w:val="20"/>
            <w:szCs w:val="20"/>
            <w:rPrChange w:id="1004" w:author="Dave Bridges" w:date="2016-02-24T13:30:00Z">
              <w:rPr>
                <w:b/>
              </w:rPr>
            </w:rPrChange>
          </w:rPr>
          <w:delText xml:space="preserve"> </w:delText>
        </w:r>
      </w:del>
      <w:r w:rsidR="00B43776" w:rsidRPr="00CF6519">
        <w:rPr>
          <w:rFonts w:ascii="Times New Roman" w:hAnsi="Times New Roman" w:cs="Times New Roman"/>
          <w:sz w:val="20"/>
          <w:szCs w:val="20"/>
          <w:rPrChange w:id="1005" w:author="Dave Bridges" w:date="2016-02-24T13:30:00Z">
            <w:rPr>
              <w:b/>
            </w:rPr>
          </w:rPrChange>
        </w:rPr>
        <w:t xml:space="preserve">This </w:t>
      </w:r>
      <w:del w:id="1006" w:author="Dave Bridges" w:date="2016-02-24T13:54:00Z">
        <w:r w:rsidR="00B43776" w:rsidRPr="00CF6519" w:rsidDel="004E4A4C">
          <w:rPr>
            <w:rFonts w:ascii="Times New Roman" w:hAnsi="Times New Roman" w:cs="Times New Roman"/>
            <w:sz w:val="20"/>
            <w:szCs w:val="20"/>
            <w:rPrChange w:id="1007" w:author="Dave Bridges" w:date="2016-02-24T13:30:00Z">
              <w:rPr>
                <w:b/>
              </w:rPr>
            </w:rPrChange>
          </w:rPr>
          <w:delText xml:space="preserve">was </w:delText>
        </w:r>
      </w:del>
      <w:ins w:id="1008" w:author="Dave Bridges" w:date="2016-02-24T13:54:00Z">
        <w:r w:rsidR="004E4A4C">
          <w:rPr>
            <w:rFonts w:ascii="Times New Roman" w:hAnsi="Times New Roman" w:cs="Times New Roman"/>
            <w:sz w:val="20"/>
            <w:szCs w:val="20"/>
          </w:rPr>
          <w:t>is</w:t>
        </w:r>
        <w:r w:rsidR="004E4A4C" w:rsidRPr="00CF6519">
          <w:rPr>
            <w:rFonts w:ascii="Times New Roman" w:hAnsi="Times New Roman" w:cs="Times New Roman"/>
            <w:sz w:val="20"/>
            <w:szCs w:val="20"/>
            <w:rPrChange w:id="1009" w:author="Dave Bridges" w:date="2016-02-24T13:30:00Z">
              <w:rPr>
                <w:b/>
              </w:rPr>
            </w:rPrChange>
          </w:rPr>
          <w:t xml:space="preserve"> </w:t>
        </w:r>
      </w:ins>
      <w:r w:rsidR="00B43776" w:rsidRPr="00CF6519">
        <w:rPr>
          <w:rFonts w:ascii="Times New Roman" w:hAnsi="Times New Roman" w:cs="Times New Roman"/>
          <w:sz w:val="20"/>
          <w:szCs w:val="20"/>
          <w:rPrChange w:id="1010" w:author="Dave Bridges" w:date="2016-02-24T13:30:00Z">
            <w:rPr>
              <w:b/>
            </w:rPr>
          </w:rPrChange>
        </w:rPr>
        <w:t xml:space="preserve">explicitly stated in the statistics paragraph of the methods section in our </w:t>
      </w:r>
      <w:commentRangeStart w:id="1011"/>
      <w:del w:id="1012" w:author="Dave Bridges" w:date="2016-02-24T13:54:00Z">
        <w:r w:rsidR="00B43776" w:rsidRPr="00CF6519" w:rsidDel="004E4A4C">
          <w:rPr>
            <w:rFonts w:ascii="Times New Roman" w:hAnsi="Times New Roman" w:cs="Times New Roman"/>
            <w:sz w:val="20"/>
            <w:szCs w:val="20"/>
            <w:rPrChange w:id="1013" w:author="Dave Bridges" w:date="2016-02-24T13:30:00Z">
              <w:rPr>
                <w:b/>
              </w:rPr>
            </w:rPrChange>
          </w:rPr>
          <w:delText xml:space="preserve">original </w:delText>
        </w:r>
      </w:del>
      <w:ins w:id="1014" w:author="Dave Bridges" w:date="2016-02-24T13:54:00Z">
        <w:r w:rsidR="004E4A4C">
          <w:rPr>
            <w:rFonts w:ascii="Times New Roman" w:hAnsi="Times New Roman" w:cs="Times New Roman"/>
            <w:sz w:val="20"/>
            <w:szCs w:val="20"/>
          </w:rPr>
          <w:t>revised manuscript</w:t>
        </w:r>
        <w:commentRangeEnd w:id="1011"/>
        <w:r w:rsidR="004E4A4C">
          <w:rPr>
            <w:rStyle w:val="CommentReference"/>
          </w:rPr>
          <w:commentReference w:id="1011"/>
        </w:r>
      </w:ins>
      <w:del w:id="1016" w:author="Dave Bridges" w:date="2016-02-24T13:54:00Z">
        <w:r w:rsidR="00B43776" w:rsidRPr="00CF6519" w:rsidDel="004E4A4C">
          <w:rPr>
            <w:rFonts w:ascii="Times New Roman" w:hAnsi="Times New Roman" w:cs="Times New Roman"/>
            <w:sz w:val="20"/>
            <w:szCs w:val="20"/>
            <w:rPrChange w:id="1017" w:author="Dave Bridges" w:date="2016-02-24T13:30:00Z">
              <w:rPr>
                <w:b/>
              </w:rPr>
            </w:rPrChange>
          </w:rPr>
          <w:delText>submission</w:delText>
        </w:r>
      </w:del>
      <w:r w:rsidR="00B43776" w:rsidRPr="00CF6519">
        <w:rPr>
          <w:rFonts w:ascii="Times New Roman" w:hAnsi="Times New Roman" w:cs="Times New Roman"/>
          <w:sz w:val="20"/>
          <w:szCs w:val="20"/>
          <w:rPrChange w:id="1018" w:author="Dave Bridges" w:date="2016-02-24T13:30:00Z">
            <w:rPr>
              <w:b/>
            </w:rPr>
          </w:rPrChange>
        </w:rPr>
        <w:t xml:space="preserve">. </w:t>
      </w:r>
      <w:ins w:id="1019" w:author="Stephenson, Erin" w:date="2016-02-24T13:23:00Z">
        <w:r w:rsidR="00B43776" w:rsidRPr="00CF6519">
          <w:rPr>
            <w:rFonts w:ascii="Times New Roman" w:hAnsi="Times New Roman" w:cs="Times New Roman"/>
            <w:sz w:val="20"/>
            <w:szCs w:val="20"/>
            <w:rPrChange w:id="1020" w:author="Dave Bridges" w:date="2016-02-24T13:30:00Z">
              <w:rPr>
                <w:sz w:val="20"/>
                <w:szCs w:val="20"/>
              </w:rPr>
            </w:rPrChange>
          </w:rPr>
          <w:t xml:space="preserve">As you can see from the figure below, the </w:t>
        </w:r>
        <w:proofErr w:type="spellStart"/>
        <w:r w:rsidR="00B43776" w:rsidRPr="00CF6519">
          <w:rPr>
            <w:rFonts w:ascii="Times New Roman" w:hAnsi="Times New Roman" w:cs="Times New Roman"/>
            <w:sz w:val="20"/>
            <w:szCs w:val="20"/>
            <w:rPrChange w:id="1021" w:author="Dave Bridges" w:date="2016-02-24T13:30:00Z">
              <w:rPr>
                <w:sz w:val="20"/>
                <w:szCs w:val="20"/>
              </w:rPr>
            </w:rPrChange>
          </w:rPr>
          <w:t>cabosil</w:t>
        </w:r>
        <w:proofErr w:type="spellEnd"/>
        <w:r w:rsidR="00B43776" w:rsidRPr="00CF6519">
          <w:rPr>
            <w:rFonts w:ascii="Times New Roman" w:hAnsi="Times New Roman" w:cs="Times New Roman"/>
            <w:sz w:val="20"/>
            <w:szCs w:val="20"/>
            <w:rPrChange w:id="1022" w:author="Dave Bridges" w:date="2016-02-24T13:30:00Z">
              <w:rPr>
                <w:sz w:val="20"/>
                <w:szCs w:val="20"/>
              </w:rPr>
            </w:rPrChange>
          </w:rPr>
          <w:t xml:space="preserve"> and saline group had similar responses for other metabolic cage measurements</w:t>
        </w:r>
        <w:r w:rsidR="00685D33" w:rsidRPr="00CF6519">
          <w:rPr>
            <w:rFonts w:ascii="Times New Roman" w:hAnsi="Times New Roman" w:cs="Times New Roman"/>
            <w:sz w:val="20"/>
            <w:szCs w:val="20"/>
            <w:rPrChange w:id="1023" w:author="Dave Bridges" w:date="2016-02-24T13:30:00Z">
              <w:rPr>
                <w:sz w:val="20"/>
                <w:szCs w:val="20"/>
              </w:rPr>
            </w:rPrChange>
          </w:rPr>
          <w:t>, and thus were combined in the figures we present in the manuscript</w:t>
        </w:r>
        <w:r w:rsidR="00B43776" w:rsidRPr="00CF6519">
          <w:rPr>
            <w:rFonts w:ascii="Times New Roman" w:hAnsi="Times New Roman" w:cs="Times New Roman"/>
            <w:sz w:val="20"/>
            <w:szCs w:val="20"/>
            <w:rPrChange w:id="1024" w:author="Dave Bridges" w:date="2016-02-24T13:30:00Z">
              <w:rPr>
                <w:sz w:val="20"/>
                <w:szCs w:val="20"/>
              </w:rPr>
            </w:rPrChange>
          </w:rPr>
          <w:t xml:space="preserve">. </w:t>
        </w:r>
      </w:ins>
      <w:del w:id="1025" w:author="Dave Bridges" w:date="2016-02-24T13:54:00Z">
        <w:r w:rsidR="00854FAC" w:rsidRPr="00CF6519" w:rsidDel="004E4A4C">
          <w:rPr>
            <w:rFonts w:ascii="Times New Roman" w:hAnsi="Times New Roman" w:cs="Times New Roman"/>
            <w:sz w:val="20"/>
            <w:szCs w:val="20"/>
            <w:rPrChange w:id="1026" w:author="Dave Bridges" w:date="2016-02-24T13:30:00Z">
              <w:rPr>
                <w:b/>
              </w:rPr>
            </w:rPrChange>
          </w:rPr>
          <w:delText>We hope this cl</w:delText>
        </w:r>
        <w:r w:rsidR="004055DD" w:rsidRPr="00CF6519" w:rsidDel="004E4A4C">
          <w:rPr>
            <w:rFonts w:ascii="Times New Roman" w:hAnsi="Times New Roman" w:cs="Times New Roman"/>
            <w:sz w:val="20"/>
            <w:szCs w:val="20"/>
            <w:rPrChange w:id="1027" w:author="Dave Bridges" w:date="2016-02-24T13:30:00Z">
              <w:rPr>
                <w:b/>
              </w:rPr>
            </w:rPrChange>
          </w:rPr>
          <w:delText xml:space="preserve">ears up </w:delText>
        </w:r>
        <w:r w:rsidR="00854FAC" w:rsidRPr="00CF6519" w:rsidDel="004E4A4C">
          <w:rPr>
            <w:rFonts w:ascii="Times New Roman" w:hAnsi="Times New Roman" w:cs="Times New Roman"/>
            <w:sz w:val="20"/>
            <w:szCs w:val="20"/>
            <w:rPrChange w:id="1028" w:author="Dave Bridges" w:date="2016-02-24T13:30:00Z">
              <w:rPr>
                <w:b/>
              </w:rPr>
            </w:rPrChange>
          </w:rPr>
          <w:delText>any confusion this reviewer has</w:delText>
        </w:r>
        <w:r w:rsidR="004055DD" w:rsidRPr="00CF6519" w:rsidDel="004E4A4C">
          <w:rPr>
            <w:rFonts w:ascii="Times New Roman" w:hAnsi="Times New Roman" w:cs="Times New Roman"/>
            <w:sz w:val="20"/>
            <w:szCs w:val="20"/>
            <w:rPrChange w:id="1029" w:author="Dave Bridges" w:date="2016-02-24T13:30:00Z">
              <w:rPr>
                <w:b/>
              </w:rPr>
            </w:rPrChange>
          </w:rPr>
          <w:delText xml:space="preserve"> about the way our data has been presented</w:delText>
        </w:r>
        <w:r w:rsidR="00FE0517" w:rsidRPr="00CF6519" w:rsidDel="004E4A4C">
          <w:rPr>
            <w:rFonts w:ascii="Times New Roman" w:hAnsi="Times New Roman" w:cs="Times New Roman"/>
            <w:sz w:val="20"/>
            <w:szCs w:val="20"/>
            <w:rPrChange w:id="1030" w:author="Dave Bridges" w:date="2016-02-24T13:30:00Z">
              <w:rPr>
                <w:b/>
              </w:rPr>
            </w:rPrChange>
          </w:rPr>
          <w:delText>.</w:delText>
        </w:r>
        <w:r w:rsidR="00D54BE0" w:rsidRPr="00CF6519" w:rsidDel="004E4A4C">
          <w:rPr>
            <w:rFonts w:ascii="Times New Roman" w:hAnsi="Times New Roman" w:cs="Times New Roman"/>
            <w:sz w:val="20"/>
            <w:szCs w:val="20"/>
            <w:rPrChange w:id="1031" w:author="Dave Bridges" w:date="2016-02-24T13:30:00Z">
              <w:rPr>
                <w:b/>
              </w:rPr>
            </w:rPrChange>
          </w:rPr>
          <w:delText xml:space="preserve"> </w:delText>
        </w:r>
      </w:del>
    </w:p>
    <w:p w14:paraId="5650E7D3" w14:textId="77777777" w:rsidR="001D26BC" w:rsidRPr="00CF6519" w:rsidRDefault="00CF6519" w:rsidP="001D26BC">
      <w:pPr>
        <w:jc w:val="center"/>
        <w:rPr>
          <w:ins w:id="1032" w:author="Dave Bridges" w:date="2016-02-24T13:23:00Z"/>
          <w:rFonts w:ascii="Times New Roman" w:hAnsi="Times New Roman" w:cs="Times New Roman"/>
          <w:sz w:val="20"/>
          <w:szCs w:val="20"/>
          <w:rPrChange w:id="1033" w:author="Dave Bridges" w:date="2016-02-24T13:30:00Z">
            <w:rPr>
              <w:ins w:id="1034" w:author="Dave Bridges" w:date="2016-02-24T13:23:00Z"/>
              <w:b/>
            </w:rPr>
          </w:rPrChange>
        </w:rPr>
      </w:pPr>
      <w:ins w:id="1035" w:author="Dave Bridges" w:date="2016-02-24T13:23:00Z">
        <w:r w:rsidRPr="00CF6519">
          <w:rPr>
            <w:rFonts w:ascii="Times New Roman" w:hAnsi="Times New Roman" w:cs="Times New Roman"/>
            <w:sz w:val="20"/>
            <w:szCs w:val="20"/>
            <w:rPrChange w:id="1036" w:author="Dave Bridges" w:date="2016-02-24T13:30:00Z">
              <w:rPr>
                <w:b/>
              </w:rPr>
            </w:rPrChange>
          </w:rPr>
          <w:lastRenderedPageBreak/>
          <w:pict w14:anchorId="70E68388">
            <v:shape id="_x0000_i1032" type="#_x0000_t75" style="width:361.95pt;height:133.2pt">
              <v:imagedata r:id="rId15" o:title="Three groups"/>
            </v:shape>
          </w:pict>
        </w:r>
      </w:ins>
    </w:p>
    <w:p w14:paraId="4F72A5A5" w14:textId="77777777" w:rsidR="001D26BC" w:rsidRPr="00CF6519" w:rsidRDefault="00CF6519" w:rsidP="001D26BC">
      <w:pPr>
        <w:jc w:val="center"/>
        <w:rPr>
          <w:del w:id="1037" w:author="Dave Bridges" w:date="2016-02-24T13:23:00Z"/>
          <w:rFonts w:ascii="Times New Roman" w:hAnsi="Times New Roman" w:cs="Times New Roman"/>
          <w:sz w:val="20"/>
          <w:szCs w:val="20"/>
          <w:rPrChange w:id="1038" w:author="Dave Bridges" w:date="2016-02-24T13:30:00Z">
            <w:rPr>
              <w:del w:id="1039" w:author="Dave Bridges" w:date="2016-02-24T13:23:00Z"/>
              <w:sz w:val="20"/>
              <w:szCs w:val="20"/>
            </w:rPr>
          </w:rPrChange>
        </w:rPr>
      </w:pPr>
      <w:del w:id="1040" w:author="Dave Bridges" w:date="2016-02-24T13:23:00Z">
        <w:r w:rsidRPr="00CF6519">
          <w:rPr>
            <w:rFonts w:ascii="Times New Roman" w:hAnsi="Times New Roman" w:cs="Times New Roman"/>
            <w:sz w:val="20"/>
            <w:szCs w:val="20"/>
            <w:rPrChange w:id="1041" w:author="Dave Bridges" w:date="2016-02-24T13:30:00Z">
              <w:rPr>
                <w:sz w:val="20"/>
                <w:szCs w:val="20"/>
              </w:rPr>
            </w:rPrChange>
          </w:rPr>
          <w:pict>
            <v:shape id="_x0000_i1028" type="#_x0000_t75" style="width:361.95pt;height:133.7pt">
              <v:imagedata r:id="rId16" o:title="Three groups"/>
            </v:shape>
          </w:pict>
        </w:r>
      </w:del>
    </w:p>
    <w:p w14:paraId="7C498C33" w14:textId="77777777" w:rsidR="002C21F8" w:rsidRPr="00CF6519" w:rsidRDefault="002C21F8" w:rsidP="002C21F8">
      <w:pPr>
        <w:rPr>
          <w:rFonts w:ascii="Times New Roman" w:hAnsi="Times New Roman" w:cs="Times New Roman"/>
          <w:color w:val="FF0000"/>
          <w:sz w:val="20"/>
          <w:szCs w:val="20"/>
          <w:rPrChange w:id="104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043" w:author="Dave Bridges" w:date="2016-02-24T13:30:00Z">
            <w:rPr>
              <w:color w:val="808080" w:themeColor="background1" w:themeShade="80"/>
            </w:rPr>
          </w:rPrChange>
        </w:rPr>
        <w:t xml:space="preserve">5) The fact that mitochondrial protein expression does not correlate with citrate synthase activity is interestingly and should be further addressed. Functional experiments in freshly isolated mitochondria or </w:t>
      </w:r>
      <w:proofErr w:type="spellStart"/>
      <w:r w:rsidRPr="00CF6519">
        <w:rPr>
          <w:rFonts w:ascii="Times New Roman" w:hAnsi="Times New Roman" w:cs="Times New Roman"/>
          <w:color w:val="FF0000"/>
          <w:sz w:val="20"/>
          <w:szCs w:val="20"/>
          <w:rPrChange w:id="1044" w:author="Dave Bridges" w:date="2016-02-24T13:30:00Z">
            <w:rPr>
              <w:color w:val="808080" w:themeColor="background1" w:themeShade="80"/>
            </w:rPr>
          </w:rPrChange>
        </w:rPr>
        <w:t>permeabilized</w:t>
      </w:r>
      <w:proofErr w:type="spellEnd"/>
      <w:r w:rsidRPr="00CF6519">
        <w:rPr>
          <w:rFonts w:ascii="Times New Roman" w:hAnsi="Times New Roman" w:cs="Times New Roman"/>
          <w:color w:val="FF0000"/>
          <w:sz w:val="20"/>
          <w:szCs w:val="20"/>
          <w:rPrChange w:id="1045" w:author="Dave Bridges" w:date="2016-02-24T13:30:00Z">
            <w:rPr>
              <w:color w:val="808080" w:themeColor="background1" w:themeShade="80"/>
            </w:rPr>
          </w:rPrChange>
        </w:rPr>
        <w:t xml:space="preserve"> </w:t>
      </w:r>
      <w:proofErr w:type="spellStart"/>
      <w:r w:rsidRPr="00CF6519">
        <w:rPr>
          <w:rFonts w:ascii="Times New Roman" w:hAnsi="Times New Roman" w:cs="Times New Roman"/>
          <w:color w:val="FF0000"/>
          <w:sz w:val="20"/>
          <w:szCs w:val="20"/>
          <w:rPrChange w:id="1046" w:author="Dave Bridges" w:date="2016-02-24T13:30:00Z">
            <w:rPr>
              <w:color w:val="808080" w:themeColor="background1" w:themeShade="80"/>
            </w:rPr>
          </w:rPrChange>
        </w:rPr>
        <w:t>myofibres</w:t>
      </w:r>
      <w:proofErr w:type="spellEnd"/>
      <w:r w:rsidRPr="00CF6519">
        <w:rPr>
          <w:rFonts w:ascii="Times New Roman" w:hAnsi="Times New Roman" w:cs="Times New Roman"/>
          <w:color w:val="FF0000"/>
          <w:sz w:val="20"/>
          <w:szCs w:val="20"/>
          <w:rPrChange w:id="1047" w:author="Dave Bridges" w:date="2016-02-24T13:30:00Z">
            <w:rPr>
              <w:color w:val="808080" w:themeColor="background1" w:themeShade="80"/>
            </w:rPr>
          </w:rPrChange>
        </w:rPr>
        <w:t xml:space="preserve"> would be important to investigate the functional significance of these differences. </w:t>
      </w:r>
    </w:p>
    <w:p w14:paraId="2C946888" w14:textId="565F6D92" w:rsidR="00900B55" w:rsidRPr="00CF6519" w:rsidRDefault="00D17122" w:rsidP="002C21F8">
      <w:pPr>
        <w:rPr>
          <w:rFonts w:ascii="Times New Roman" w:hAnsi="Times New Roman" w:cs="Times New Roman"/>
          <w:sz w:val="20"/>
          <w:szCs w:val="20"/>
          <w:rPrChange w:id="1048" w:author="Dave Bridges" w:date="2016-02-24T13:30:00Z">
            <w:rPr>
              <w:b/>
            </w:rPr>
          </w:rPrChange>
        </w:rPr>
      </w:pPr>
      <w:del w:id="1049" w:author="Dave Bridges" w:date="2016-02-24T13:55:00Z">
        <w:r w:rsidRPr="00CF6519" w:rsidDel="0063152A">
          <w:rPr>
            <w:rFonts w:ascii="Times New Roman" w:hAnsi="Times New Roman" w:cs="Times New Roman"/>
            <w:sz w:val="20"/>
            <w:szCs w:val="20"/>
            <w:rPrChange w:id="1050" w:author="Dave Bridges" w:date="2016-02-24T13:30:00Z">
              <w:rPr>
                <w:b/>
              </w:rPr>
            </w:rPrChange>
          </w:rPr>
          <w:delText xml:space="preserve">Response: </w:delText>
        </w:r>
      </w:del>
      <w:r w:rsidR="00767738" w:rsidRPr="00CF6519">
        <w:rPr>
          <w:rFonts w:ascii="Times New Roman" w:hAnsi="Times New Roman" w:cs="Times New Roman"/>
          <w:sz w:val="20"/>
          <w:szCs w:val="20"/>
          <w:rPrChange w:id="1051" w:author="Dave Bridges" w:date="2016-02-24T13:30:00Z">
            <w:rPr>
              <w:b/>
            </w:rPr>
          </w:rPrChange>
        </w:rPr>
        <w:t xml:space="preserve">We do not think that it is surprising that citrate synthase activity is reduced but the </w:t>
      </w:r>
      <w:proofErr w:type="spellStart"/>
      <w:r w:rsidR="00767738" w:rsidRPr="00CF6519">
        <w:rPr>
          <w:rFonts w:ascii="Times New Roman" w:hAnsi="Times New Roman" w:cs="Times New Roman"/>
          <w:sz w:val="20"/>
          <w:szCs w:val="20"/>
          <w:rPrChange w:id="1052" w:author="Dave Bridges" w:date="2016-02-24T13:30:00Z">
            <w:rPr>
              <w:b/>
            </w:rPr>
          </w:rPrChange>
        </w:rPr>
        <w:t>oxphos</w:t>
      </w:r>
      <w:proofErr w:type="spellEnd"/>
      <w:r w:rsidR="00767738" w:rsidRPr="00CF6519">
        <w:rPr>
          <w:rFonts w:ascii="Times New Roman" w:hAnsi="Times New Roman" w:cs="Times New Roman"/>
          <w:sz w:val="20"/>
          <w:szCs w:val="20"/>
          <w:rPrChange w:id="1053" w:author="Dave Bridges" w:date="2016-02-24T13:30:00Z">
            <w:rPr>
              <w:b/>
            </w:rPr>
          </w:rPrChange>
        </w:rPr>
        <w:t xml:space="preserve"> proteins are unchanged by MCP230 exposure. Enzyme activity can be modulated by many factors other than their level of protein expression. Indeed, it is know</w:t>
      </w:r>
      <w:ins w:id="1054" w:author="Dave Bridges" w:date="2016-02-24T13:55:00Z">
        <w:r w:rsidR="0063152A">
          <w:rPr>
            <w:rFonts w:ascii="Times New Roman" w:hAnsi="Times New Roman" w:cs="Times New Roman"/>
            <w:sz w:val="20"/>
            <w:szCs w:val="20"/>
          </w:rPr>
          <w:t>n</w:t>
        </w:r>
      </w:ins>
      <w:r w:rsidR="00767738" w:rsidRPr="00CF6519">
        <w:rPr>
          <w:rFonts w:ascii="Times New Roman" w:hAnsi="Times New Roman" w:cs="Times New Roman"/>
          <w:sz w:val="20"/>
          <w:szCs w:val="20"/>
          <w:rPrChange w:id="1055" w:author="Dave Bridges" w:date="2016-02-24T13:30:00Z">
            <w:rPr>
              <w:b/>
            </w:rPr>
          </w:rPrChange>
        </w:rPr>
        <w:t xml:space="preserve"> that mitochondrial enzymes are susceptible to post-translational changes that limit their activity, particularly during periods of cell stress. </w:t>
      </w:r>
      <w:del w:id="1056" w:author="Dave Bridges" w:date="2016-02-24T13:55:00Z">
        <w:r w:rsidR="00272B0A" w:rsidRPr="00CF6519" w:rsidDel="0063152A">
          <w:rPr>
            <w:rFonts w:ascii="Times New Roman" w:hAnsi="Times New Roman" w:cs="Times New Roman"/>
            <w:sz w:val="20"/>
            <w:szCs w:val="20"/>
            <w:rPrChange w:id="1057" w:author="Dave Bridges" w:date="2016-02-24T13:30:00Z">
              <w:rPr>
                <w:b/>
              </w:rPr>
            </w:rPrChange>
          </w:rPr>
          <w:delText>We acknowledge that r</w:delText>
        </w:r>
        <w:r w:rsidR="00767738" w:rsidRPr="00CF6519" w:rsidDel="0063152A">
          <w:rPr>
            <w:rFonts w:ascii="Times New Roman" w:hAnsi="Times New Roman" w:cs="Times New Roman"/>
            <w:sz w:val="20"/>
            <w:szCs w:val="20"/>
            <w:rPrChange w:id="1058" w:author="Dave Bridges" w:date="2016-02-24T13:30:00Z">
              <w:rPr>
                <w:b/>
              </w:rPr>
            </w:rPrChange>
          </w:rPr>
          <w:delText>eporting citrate synthase activity as our only functional measure of mitochondrial energy meta</w:delText>
        </w:r>
        <w:r w:rsidR="00B3708F" w:rsidRPr="00CF6519" w:rsidDel="0063152A">
          <w:rPr>
            <w:rFonts w:ascii="Times New Roman" w:hAnsi="Times New Roman" w:cs="Times New Roman"/>
            <w:sz w:val="20"/>
            <w:szCs w:val="20"/>
            <w:rPrChange w:id="1059" w:author="Dave Bridges" w:date="2016-02-24T13:30:00Z">
              <w:rPr>
                <w:b/>
              </w:rPr>
            </w:rPrChange>
          </w:rPr>
          <w:delText>bolism is an obvious limitation</w:delText>
        </w:r>
        <w:r w:rsidR="00767738" w:rsidRPr="00CF6519" w:rsidDel="0063152A">
          <w:rPr>
            <w:rFonts w:ascii="Times New Roman" w:hAnsi="Times New Roman" w:cs="Times New Roman"/>
            <w:sz w:val="20"/>
            <w:szCs w:val="20"/>
            <w:rPrChange w:id="1060" w:author="Dave Bridges" w:date="2016-02-24T13:30:00Z">
              <w:rPr>
                <w:b/>
              </w:rPr>
            </w:rPrChange>
          </w:rPr>
          <w:delText xml:space="preserve"> </w:delText>
        </w:r>
        <w:r w:rsidR="00272B0A" w:rsidRPr="00CF6519" w:rsidDel="0063152A">
          <w:rPr>
            <w:rFonts w:ascii="Times New Roman" w:hAnsi="Times New Roman" w:cs="Times New Roman"/>
            <w:sz w:val="20"/>
            <w:szCs w:val="20"/>
            <w:rPrChange w:id="1061" w:author="Dave Bridges" w:date="2016-02-24T13:30:00Z">
              <w:rPr>
                <w:b/>
              </w:rPr>
            </w:rPrChange>
          </w:rPr>
          <w:delText>(</w:delText>
        </w:r>
      </w:del>
      <w:ins w:id="1062" w:author="Stephenson, Erin" w:date="2016-02-24T13:23:00Z">
        <w:del w:id="1063" w:author="Dave Bridges" w:date="2016-02-24T13:55:00Z">
          <w:r w:rsidR="00B3708F" w:rsidRPr="00CF6519" w:rsidDel="0063152A">
            <w:rPr>
              <w:rFonts w:ascii="Times New Roman" w:hAnsi="Times New Roman" w:cs="Times New Roman"/>
              <w:sz w:val="20"/>
              <w:szCs w:val="20"/>
              <w:rPrChange w:id="1064" w:author="Dave Bridges" w:date="2016-02-24T13:30:00Z">
                <w:rPr>
                  <w:sz w:val="20"/>
                  <w:szCs w:val="20"/>
                </w:rPr>
              </w:rPrChange>
            </w:rPr>
            <w:delText xml:space="preserve">. </w:delText>
          </w:r>
        </w:del>
        <w:del w:id="1065" w:author="Dave Bridges" w:date="2016-02-24T13:56:00Z">
          <w:r w:rsidR="00B3708F" w:rsidRPr="00CF6519" w:rsidDel="0063152A">
            <w:rPr>
              <w:rFonts w:ascii="Times New Roman" w:hAnsi="Times New Roman" w:cs="Times New Roman"/>
              <w:sz w:val="20"/>
              <w:szCs w:val="20"/>
              <w:rPrChange w:id="1066" w:author="Dave Bridges" w:date="2016-02-24T13:30:00Z">
                <w:rPr>
                  <w:sz w:val="20"/>
                  <w:szCs w:val="20"/>
                </w:rPr>
              </w:rPrChange>
            </w:rPr>
            <w:delText xml:space="preserve">Indeed, </w:delText>
          </w:r>
        </w:del>
      </w:ins>
      <w:del w:id="1067" w:author="Dave Bridges" w:date="2016-02-24T13:56:00Z">
        <w:r w:rsidR="00767738" w:rsidRPr="00CF6519" w:rsidDel="0063152A">
          <w:rPr>
            <w:rFonts w:ascii="Times New Roman" w:hAnsi="Times New Roman" w:cs="Times New Roman"/>
            <w:sz w:val="20"/>
            <w:szCs w:val="20"/>
            <w:rPrChange w:id="1068" w:author="Dave Bridges" w:date="2016-02-24T13:30:00Z">
              <w:rPr>
                <w:b/>
              </w:rPr>
            </w:rPrChange>
          </w:rPr>
          <w:delText>more functional experiments is something that we have carefully considered</w:delText>
        </w:r>
        <w:r w:rsidR="005D5BFC" w:rsidRPr="00CF6519" w:rsidDel="0063152A">
          <w:rPr>
            <w:rFonts w:ascii="Times New Roman" w:hAnsi="Times New Roman" w:cs="Times New Roman"/>
            <w:sz w:val="20"/>
            <w:szCs w:val="20"/>
            <w:rPrChange w:id="1069" w:author="Dave Bridges" w:date="2016-02-24T13:30:00Z">
              <w:rPr>
                <w:b/>
              </w:rPr>
            </w:rPrChange>
          </w:rPr>
          <w:delText xml:space="preserve"> and</w:delText>
        </w:r>
      </w:del>
      <w:ins w:id="1070" w:author="Stephenson, Erin" w:date="2016-02-24T13:23:00Z">
        <w:del w:id="1071" w:author="Dave Bridges" w:date="2016-02-24T13:56:00Z">
          <w:r w:rsidR="00B3708F" w:rsidRPr="00CF6519" w:rsidDel="0063152A">
            <w:rPr>
              <w:rFonts w:ascii="Times New Roman" w:hAnsi="Times New Roman" w:cs="Times New Roman"/>
              <w:sz w:val="20"/>
              <w:szCs w:val="20"/>
              <w:rPrChange w:id="1072" w:author="Dave Bridges" w:date="2016-02-24T13:30:00Z">
                <w:rPr>
                  <w:sz w:val="20"/>
                  <w:szCs w:val="20"/>
                </w:rPr>
              </w:rPrChange>
            </w:rPr>
            <w:delText>but</w:delText>
          </w:r>
        </w:del>
      </w:ins>
      <w:del w:id="1073" w:author="Dave Bridges" w:date="2016-02-24T13:56:00Z">
        <w:r w:rsidR="00B3708F" w:rsidRPr="00CF6519" w:rsidDel="0063152A">
          <w:rPr>
            <w:rFonts w:ascii="Times New Roman" w:hAnsi="Times New Roman" w:cs="Times New Roman"/>
            <w:sz w:val="20"/>
            <w:szCs w:val="20"/>
            <w:rPrChange w:id="1074" w:author="Dave Bridges" w:date="2016-02-24T13:30:00Z">
              <w:rPr>
                <w:b/>
              </w:rPr>
            </w:rPrChange>
          </w:rPr>
          <w:delText xml:space="preserve"> </w:delText>
        </w:r>
        <w:r w:rsidR="005D5BFC" w:rsidRPr="00CF6519" w:rsidDel="0063152A">
          <w:rPr>
            <w:rFonts w:ascii="Times New Roman" w:hAnsi="Times New Roman" w:cs="Times New Roman"/>
            <w:sz w:val="20"/>
            <w:szCs w:val="20"/>
            <w:rPrChange w:id="1075" w:author="Dave Bridges" w:date="2016-02-24T13:30:00Z">
              <w:rPr>
                <w:b/>
              </w:rPr>
            </w:rPrChange>
          </w:rPr>
          <w:delText>decided against</w:delText>
        </w:r>
        <w:r w:rsidR="00272B0A" w:rsidRPr="00CF6519" w:rsidDel="0063152A">
          <w:rPr>
            <w:rFonts w:ascii="Times New Roman" w:hAnsi="Times New Roman" w:cs="Times New Roman"/>
            <w:sz w:val="20"/>
            <w:szCs w:val="20"/>
            <w:rPrChange w:id="1076" w:author="Dave Bridges" w:date="2016-02-24T13:30:00Z">
              <w:rPr>
                <w:b/>
              </w:rPr>
            </w:rPrChange>
          </w:rPr>
          <w:delText>)</w:delText>
        </w:r>
        <w:r w:rsidR="000956B3" w:rsidRPr="00CF6519" w:rsidDel="0063152A">
          <w:rPr>
            <w:rFonts w:ascii="Times New Roman" w:hAnsi="Times New Roman" w:cs="Times New Roman"/>
            <w:sz w:val="20"/>
            <w:szCs w:val="20"/>
            <w:rPrChange w:id="1077" w:author="Dave Bridges" w:date="2016-02-24T13:30:00Z">
              <w:rPr>
                <w:b/>
              </w:rPr>
            </w:rPrChange>
          </w:rPr>
          <w:delText>;</w:delText>
        </w:r>
      </w:del>
      <w:ins w:id="1078" w:author="Stephenson, Erin" w:date="2016-02-24T13:23:00Z">
        <w:del w:id="1079" w:author="Dave Bridges" w:date="2016-02-24T13:56:00Z">
          <w:r w:rsidR="000956B3" w:rsidRPr="00CF6519" w:rsidDel="0063152A">
            <w:rPr>
              <w:rFonts w:ascii="Times New Roman" w:hAnsi="Times New Roman" w:cs="Times New Roman"/>
              <w:sz w:val="20"/>
              <w:szCs w:val="20"/>
              <w:rPrChange w:id="1080" w:author="Dave Bridges" w:date="2016-02-24T13:30:00Z">
                <w:rPr>
                  <w:sz w:val="20"/>
                  <w:szCs w:val="20"/>
                </w:rPr>
              </w:rPrChange>
            </w:rPr>
            <w:delText>;</w:delText>
          </w:r>
        </w:del>
      </w:ins>
      <w:del w:id="1081" w:author="Dave Bridges" w:date="2016-02-24T13:56:00Z">
        <w:r w:rsidR="000956B3" w:rsidRPr="00CF6519" w:rsidDel="0063152A">
          <w:rPr>
            <w:rFonts w:ascii="Times New Roman" w:hAnsi="Times New Roman" w:cs="Times New Roman"/>
            <w:sz w:val="20"/>
            <w:szCs w:val="20"/>
            <w:rPrChange w:id="1082" w:author="Dave Bridges" w:date="2016-02-24T13:30:00Z">
              <w:rPr>
                <w:b/>
              </w:rPr>
            </w:rPrChange>
          </w:rPr>
          <w:delText xml:space="preserve"> </w:delText>
        </w:r>
        <w:r w:rsidR="00767738" w:rsidRPr="00CF6519" w:rsidDel="0063152A">
          <w:rPr>
            <w:rFonts w:ascii="Times New Roman" w:hAnsi="Times New Roman" w:cs="Times New Roman"/>
            <w:sz w:val="20"/>
            <w:szCs w:val="20"/>
            <w:rPrChange w:id="1083" w:author="Dave Bridges" w:date="2016-02-24T13:30:00Z">
              <w:rPr>
                <w:b/>
              </w:rPr>
            </w:rPrChange>
          </w:rPr>
          <w:delText xml:space="preserve">however, we do not think that our paper suffers for not including such work. In our revised manuscript we cite the study by </w:delText>
        </w:r>
        <w:r w:rsidR="000956B3" w:rsidRPr="00CF6519" w:rsidDel="0063152A">
          <w:rPr>
            <w:rFonts w:ascii="Times New Roman" w:hAnsi="Times New Roman" w:cs="Times New Roman"/>
            <w:sz w:val="20"/>
            <w:szCs w:val="20"/>
            <w:rPrChange w:id="1084" w:author="Dave Bridges" w:date="2016-02-24T13:30:00Z">
              <w:rPr>
                <w:b/>
              </w:rPr>
            </w:rPrChange>
          </w:rPr>
          <w:delText xml:space="preserve">Siegel </w:delText>
        </w:r>
        <w:r w:rsidR="000956B3" w:rsidRPr="00CF6519" w:rsidDel="0063152A">
          <w:rPr>
            <w:rFonts w:ascii="Times New Roman" w:hAnsi="Times New Roman" w:cs="Times New Roman"/>
            <w:i/>
            <w:sz w:val="20"/>
            <w:szCs w:val="20"/>
            <w:rPrChange w:id="1085" w:author="Dave Bridges" w:date="2016-02-24T13:30:00Z">
              <w:rPr>
                <w:b/>
                <w:i/>
              </w:rPr>
            </w:rPrChange>
          </w:rPr>
          <w:delText>et al</w:delText>
        </w:r>
        <w:r w:rsidR="000956B3" w:rsidRPr="00CF6519" w:rsidDel="0063152A">
          <w:rPr>
            <w:rFonts w:ascii="Times New Roman" w:hAnsi="Times New Roman" w:cs="Times New Roman"/>
            <w:sz w:val="20"/>
            <w:szCs w:val="20"/>
            <w:rPrChange w:id="1086" w:author="Dave Bridges" w:date="2016-02-24T13:30:00Z">
              <w:rPr>
                <w:b/>
              </w:rPr>
            </w:rPrChange>
          </w:rPr>
          <w:delText xml:space="preserve"> (</w:delText>
        </w:r>
        <w:r w:rsidR="00767738" w:rsidRPr="00CF6519" w:rsidDel="0063152A">
          <w:rPr>
            <w:rFonts w:ascii="Times New Roman" w:hAnsi="Times New Roman" w:cs="Times New Roman"/>
            <w:sz w:val="20"/>
            <w:szCs w:val="20"/>
            <w:rPrChange w:id="1087" w:author="Dave Bridges" w:date="2016-02-24T13:30:00Z">
              <w:rPr>
                <w:b/>
              </w:rPr>
            </w:rPrChange>
          </w:rPr>
          <w:delText xml:space="preserve">2011, </w:delText>
        </w:r>
        <w:r w:rsidR="000956B3" w:rsidRPr="00CF6519" w:rsidDel="0063152A">
          <w:rPr>
            <w:rFonts w:ascii="Times New Roman" w:hAnsi="Times New Roman" w:cs="Times New Roman"/>
            <w:sz w:val="20"/>
            <w:szCs w:val="20"/>
            <w:rPrChange w:id="1088" w:author="Dave Bridges" w:date="2016-02-24T13:30:00Z">
              <w:rPr>
                <w:b/>
              </w:rPr>
            </w:rPrChange>
          </w:rPr>
          <w:delText>PLoS ONE 6(11):e26963)</w:delText>
        </w:r>
        <w:r w:rsidR="00767738" w:rsidRPr="00CF6519" w:rsidDel="0063152A">
          <w:rPr>
            <w:rFonts w:ascii="Times New Roman" w:hAnsi="Times New Roman" w:cs="Times New Roman"/>
            <w:sz w:val="20"/>
            <w:szCs w:val="20"/>
            <w:rPrChange w:id="1089" w:author="Dave Bridges" w:date="2016-02-24T13:30:00Z">
              <w:rPr>
                <w:b/>
              </w:rPr>
            </w:rPrChange>
          </w:rPr>
          <w:delText xml:space="preserve">, who </w:delText>
        </w:r>
        <w:r w:rsidR="00474684" w:rsidRPr="00CF6519" w:rsidDel="0063152A">
          <w:rPr>
            <w:rFonts w:ascii="Times New Roman" w:hAnsi="Times New Roman" w:cs="Times New Roman"/>
            <w:sz w:val="20"/>
            <w:szCs w:val="20"/>
            <w:rPrChange w:id="1090" w:author="Dave Bridges" w:date="2016-02-24T13:30:00Z">
              <w:rPr>
                <w:b/>
              </w:rPr>
            </w:rPrChange>
          </w:rPr>
          <w:delText>show that mild oxidative stress reduces</w:delText>
        </w:r>
        <w:r w:rsidR="00272B0A" w:rsidRPr="00CF6519" w:rsidDel="0063152A">
          <w:rPr>
            <w:rFonts w:ascii="Times New Roman" w:hAnsi="Times New Roman" w:cs="Times New Roman"/>
            <w:sz w:val="20"/>
            <w:szCs w:val="20"/>
            <w:rPrChange w:id="1091" w:author="Dave Bridges" w:date="2016-02-24T13:30:00Z">
              <w:rPr>
                <w:b/>
              </w:rPr>
            </w:rPrChange>
          </w:rPr>
          <w:delText xml:space="preserve"> skeletal muscle</w:delText>
        </w:r>
        <w:r w:rsidR="00474684" w:rsidRPr="00CF6519" w:rsidDel="0063152A">
          <w:rPr>
            <w:rFonts w:ascii="Times New Roman" w:hAnsi="Times New Roman" w:cs="Times New Roman"/>
            <w:sz w:val="20"/>
            <w:szCs w:val="20"/>
            <w:rPrChange w:id="1092" w:author="Dave Bridges" w:date="2016-02-24T13:30:00Z">
              <w:rPr>
                <w:b/>
              </w:rPr>
            </w:rPrChange>
          </w:rPr>
          <w:delText xml:space="preserve"> mitochondrial coupling (and thus ATP production) </w:delText>
        </w:r>
        <w:r w:rsidR="00474684" w:rsidRPr="00CF6519" w:rsidDel="0063152A">
          <w:rPr>
            <w:rFonts w:ascii="Times New Roman" w:hAnsi="Times New Roman" w:cs="Times New Roman"/>
            <w:i/>
            <w:sz w:val="20"/>
            <w:szCs w:val="20"/>
            <w:rPrChange w:id="1093" w:author="Dave Bridges" w:date="2016-02-24T13:30:00Z">
              <w:rPr>
                <w:b/>
                <w:i/>
              </w:rPr>
            </w:rPrChange>
          </w:rPr>
          <w:delText>in vivo</w:delText>
        </w:r>
        <w:r w:rsidR="00474684" w:rsidRPr="00CF6519" w:rsidDel="0063152A">
          <w:rPr>
            <w:rFonts w:ascii="Times New Roman" w:hAnsi="Times New Roman" w:cs="Times New Roman"/>
            <w:sz w:val="20"/>
            <w:szCs w:val="20"/>
            <w:rPrChange w:id="1094" w:author="Dave Bridges" w:date="2016-02-24T13:30:00Z">
              <w:rPr>
                <w:b/>
              </w:rPr>
            </w:rPrChange>
          </w:rPr>
          <w:delText xml:space="preserve">, yet </w:delText>
        </w:r>
        <w:r w:rsidR="00474684" w:rsidRPr="00CF6519" w:rsidDel="0063152A">
          <w:rPr>
            <w:rFonts w:ascii="Times New Roman" w:hAnsi="Times New Roman" w:cs="Times New Roman"/>
            <w:i/>
            <w:sz w:val="20"/>
            <w:szCs w:val="20"/>
            <w:rPrChange w:id="1095" w:author="Dave Bridges" w:date="2016-02-24T13:30:00Z">
              <w:rPr>
                <w:b/>
                <w:i/>
              </w:rPr>
            </w:rPrChange>
          </w:rPr>
          <w:delText>ex vivo</w:delText>
        </w:r>
        <w:r w:rsidR="00474684" w:rsidRPr="00CF6519" w:rsidDel="0063152A">
          <w:rPr>
            <w:rFonts w:ascii="Times New Roman" w:hAnsi="Times New Roman" w:cs="Times New Roman"/>
            <w:sz w:val="20"/>
            <w:szCs w:val="20"/>
            <w:rPrChange w:id="1096" w:author="Dave Bridges" w:date="2016-02-24T13:30:00Z">
              <w:rPr>
                <w:b/>
              </w:rPr>
            </w:rPrChange>
          </w:rPr>
          <w:delText xml:space="preserve"> functional experiments show no deficits in the capacity of the respiratory chain enzymes and normal levels of OXPHOS protein expression. </w:delText>
        </w:r>
        <w:r w:rsidR="002F7FB7" w:rsidRPr="00CF6519" w:rsidDel="0063152A">
          <w:rPr>
            <w:rFonts w:ascii="Times New Roman" w:hAnsi="Times New Roman" w:cs="Times New Roman"/>
            <w:sz w:val="20"/>
            <w:szCs w:val="20"/>
            <w:rPrChange w:id="1097" w:author="Dave Bridges" w:date="2016-02-24T13:30:00Z">
              <w:rPr>
                <w:b/>
              </w:rPr>
            </w:rPrChange>
          </w:rPr>
          <w:delText xml:space="preserve">This is in line with our findings that MCP230 exposure reduces citrate synthase activity but </w:delText>
        </w:r>
        <w:r w:rsidR="002D476F" w:rsidRPr="00CF6519" w:rsidDel="0063152A">
          <w:rPr>
            <w:rFonts w:ascii="Times New Roman" w:hAnsi="Times New Roman" w:cs="Times New Roman"/>
            <w:sz w:val="20"/>
            <w:szCs w:val="20"/>
            <w:rPrChange w:id="1098" w:author="Dave Bridges" w:date="2016-02-24T13:30:00Z">
              <w:rPr>
                <w:b/>
              </w:rPr>
            </w:rPrChange>
          </w:rPr>
          <w:delText>does not reduce</w:delText>
        </w:r>
        <w:r w:rsidR="002F7FB7" w:rsidRPr="00CF6519" w:rsidDel="0063152A">
          <w:rPr>
            <w:rFonts w:ascii="Times New Roman" w:hAnsi="Times New Roman" w:cs="Times New Roman"/>
            <w:sz w:val="20"/>
            <w:szCs w:val="20"/>
            <w:rPrChange w:id="1099" w:author="Dave Bridges" w:date="2016-02-24T13:30:00Z">
              <w:rPr>
                <w:b/>
              </w:rPr>
            </w:rPrChange>
          </w:rPr>
          <w:delText xml:space="preserve"> mitochondrial protein abundance or the expression levels of the upstream regulators of mitochondrial biogenesis.</w:delText>
        </w:r>
      </w:del>
      <w:ins w:id="1100" w:author="Dave Bridges" w:date="2016-02-24T13:56:00Z">
        <w:r w:rsidR="0063152A">
          <w:rPr>
            <w:rFonts w:ascii="Times New Roman" w:hAnsi="Times New Roman" w:cs="Times New Roman"/>
            <w:sz w:val="20"/>
            <w:szCs w:val="20"/>
          </w:rPr>
          <w:t xml:space="preserve">As described above (reviewer 1, comment </w:t>
        </w:r>
      </w:ins>
      <w:ins w:id="1101" w:author="Dave Bridges" w:date="2016-02-24T13:57:00Z">
        <w:r w:rsidR="0063152A">
          <w:rPr>
            <w:rFonts w:ascii="Times New Roman" w:hAnsi="Times New Roman" w:cs="Times New Roman"/>
            <w:sz w:val="20"/>
            <w:szCs w:val="20"/>
          </w:rPr>
          <w:t>5)</w:t>
        </w:r>
        <w:r w:rsidR="00D732B4">
          <w:rPr>
            <w:rFonts w:ascii="Times New Roman" w:hAnsi="Times New Roman" w:cs="Times New Roman"/>
            <w:sz w:val="20"/>
            <w:szCs w:val="20"/>
          </w:rPr>
          <w:t xml:space="preserve"> we have provided better data showing that OXPHOS protein levels are unchanged</w:t>
        </w:r>
      </w:ins>
      <w:ins w:id="1102" w:author="Dave Bridges" w:date="2016-02-24T13:58:00Z">
        <w:r w:rsidR="00D732B4">
          <w:rPr>
            <w:rFonts w:ascii="Times New Roman" w:hAnsi="Times New Roman" w:cs="Times New Roman"/>
            <w:sz w:val="20"/>
            <w:szCs w:val="20"/>
          </w:rPr>
          <w:t xml:space="preserve"> in these lysates</w:t>
        </w:r>
      </w:ins>
      <w:ins w:id="1103" w:author="Dave Bridges" w:date="2016-02-24T13:57:00Z">
        <w:r w:rsidR="00D732B4">
          <w:rPr>
            <w:rFonts w:ascii="Times New Roman" w:hAnsi="Times New Roman" w:cs="Times New Roman"/>
            <w:sz w:val="20"/>
            <w:szCs w:val="20"/>
          </w:rPr>
          <w:t>.  In our revised discussion we speculate that</w:t>
        </w:r>
      </w:ins>
      <w:ins w:id="1104" w:author="Dave Bridges" w:date="2016-02-24T13:58:00Z">
        <w:r w:rsidR="00D732B4">
          <w:rPr>
            <w:rFonts w:ascii="Times New Roman" w:hAnsi="Times New Roman" w:cs="Times New Roman"/>
            <w:sz w:val="20"/>
            <w:szCs w:val="20"/>
          </w:rPr>
          <w:t xml:space="preserve"> oxidative stress may alter the function of these proteins.  </w:t>
        </w:r>
      </w:ins>
      <w:ins w:id="1105" w:author="Dave Bridges" w:date="2016-02-24T13:57:00Z">
        <w:r w:rsidR="00D732B4">
          <w:rPr>
            <w:rFonts w:ascii="Times New Roman" w:hAnsi="Times New Roman" w:cs="Times New Roman"/>
            <w:sz w:val="20"/>
            <w:szCs w:val="20"/>
          </w:rPr>
          <w:t xml:space="preserve"> </w:t>
        </w:r>
      </w:ins>
      <w:r w:rsidR="000956B3" w:rsidRPr="00CF6519">
        <w:rPr>
          <w:rFonts w:ascii="Times New Roman" w:hAnsi="Times New Roman" w:cs="Times New Roman"/>
          <w:sz w:val="20"/>
          <w:szCs w:val="20"/>
          <w:rPrChange w:id="1106" w:author="Dave Bridges" w:date="2016-02-24T13:30:00Z">
            <w:rPr>
              <w:b/>
            </w:rPr>
          </w:rPrChange>
        </w:rPr>
        <w:t xml:space="preserve"> </w:t>
      </w:r>
    </w:p>
    <w:p w14:paraId="547AE160" w14:textId="77777777" w:rsidR="002C21F8" w:rsidRPr="00CF6519" w:rsidRDefault="002C21F8" w:rsidP="002C21F8">
      <w:pPr>
        <w:rPr>
          <w:rFonts w:ascii="Times New Roman" w:hAnsi="Times New Roman" w:cs="Times New Roman"/>
          <w:color w:val="FF0000"/>
          <w:sz w:val="20"/>
          <w:szCs w:val="20"/>
          <w:rPrChange w:id="110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08" w:author="Dave Bridges" w:date="2016-02-24T13:30:00Z">
            <w:rPr>
              <w:color w:val="808080" w:themeColor="background1" w:themeShade="80"/>
            </w:rPr>
          </w:rPrChange>
        </w:rPr>
        <w:t xml:space="preserve">Minor </w:t>
      </w:r>
    </w:p>
    <w:p w14:paraId="09251404" w14:textId="77777777" w:rsidR="002C21F8" w:rsidRPr="00CF6519" w:rsidRDefault="002C21F8" w:rsidP="002C21F8">
      <w:pPr>
        <w:rPr>
          <w:rFonts w:ascii="Times New Roman" w:hAnsi="Times New Roman" w:cs="Times New Roman"/>
          <w:color w:val="FF0000"/>
          <w:sz w:val="20"/>
          <w:szCs w:val="20"/>
          <w:rPrChange w:id="110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10" w:author="Dave Bridges" w:date="2016-02-24T13:30:00Z">
            <w:rPr>
              <w:color w:val="808080" w:themeColor="background1" w:themeShade="80"/>
            </w:rPr>
          </w:rPrChange>
        </w:rPr>
        <w:t xml:space="preserve">Figure 3A y-axis is unusual </w:t>
      </w:r>
    </w:p>
    <w:p w14:paraId="6E7DA5C2" w14:textId="1F586B4A" w:rsidR="005D5960" w:rsidRPr="00CF6519" w:rsidRDefault="00FD0171" w:rsidP="002C21F8">
      <w:pPr>
        <w:rPr>
          <w:rFonts w:ascii="Times New Roman" w:hAnsi="Times New Roman" w:cs="Times New Roman"/>
          <w:sz w:val="20"/>
          <w:szCs w:val="20"/>
          <w:rPrChange w:id="1111" w:author="Dave Bridges" w:date="2016-02-24T13:30:00Z">
            <w:rPr>
              <w:b/>
            </w:rPr>
          </w:rPrChange>
        </w:rPr>
      </w:pPr>
      <w:del w:id="1112" w:author="Dave Bridges" w:date="2016-02-24T13:58:00Z">
        <w:r w:rsidRPr="00CF6519" w:rsidDel="00D732B4">
          <w:rPr>
            <w:rFonts w:ascii="Times New Roman" w:hAnsi="Times New Roman" w:cs="Times New Roman"/>
            <w:sz w:val="20"/>
            <w:szCs w:val="20"/>
            <w:rPrChange w:id="1113" w:author="Dave Bridges" w:date="2016-02-24T13:30:00Z">
              <w:rPr>
                <w:b/>
              </w:rPr>
            </w:rPrChange>
          </w:rPr>
          <w:delText xml:space="preserve">Response: </w:delText>
        </w:r>
        <w:r w:rsidR="001D623D" w:rsidRPr="00CF6519" w:rsidDel="00D732B4">
          <w:rPr>
            <w:rFonts w:ascii="Times New Roman" w:hAnsi="Times New Roman" w:cs="Times New Roman"/>
            <w:sz w:val="20"/>
            <w:szCs w:val="20"/>
            <w:rPrChange w:id="1114" w:author="Dave Bridges" w:date="2016-02-24T13:30:00Z">
              <w:rPr>
                <w:b/>
              </w:rPr>
            </w:rPrChange>
          </w:rPr>
          <w:delText xml:space="preserve">We would like to thank this reviewer for pointing </w:delText>
        </w:r>
        <w:r w:rsidR="006C27BF" w:rsidRPr="00CF6519" w:rsidDel="00D732B4">
          <w:rPr>
            <w:rFonts w:ascii="Times New Roman" w:hAnsi="Times New Roman" w:cs="Times New Roman"/>
            <w:sz w:val="20"/>
            <w:szCs w:val="20"/>
            <w:rPrChange w:id="1115" w:author="Dave Bridges" w:date="2016-02-24T13:30:00Z">
              <w:rPr>
                <w:b/>
              </w:rPr>
            </w:rPrChange>
          </w:rPr>
          <w:delText>out th</w:delText>
        </w:r>
        <w:r w:rsidR="0012620B" w:rsidRPr="00CF6519" w:rsidDel="00D732B4">
          <w:rPr>
            <w:rFonts w:ascii="Times New Roman" w:hAnsi="Times New Roman" w:cs="Times New Roman"/>
            <w:sz w:val="20"/>
            <w:szCs w:val="20"/>
            <w:rPrChange w:id="1116" w:author="Dave Bridges" w:date="2016-02-24T13:30:00Z">
              <w:rPr>
                <w:b/>
              </w:rPr>
            </w:rPrChange>
          </w:rPr>
          <w:delText>e</w:delText>
        </w:r>
        <w:r w:rsidR="0047658E" w:rsidRPr="00CF6519" w:rsidDel="00D732B4">
          <w:rPr>
            <w:rFonts w:ascii="Times New Roman" w:hAnsi="Times New Roman" w:cs="Times New Roman"/>
            <w:sz w:val="20"/>
            <w:szCs w:val="20"/>
            <w:rPrChange w:id="1117" w:author="Dave Bridges" w:date="2016-02-24T13:30:00Z">
              <w:rPr>
                <w:b/>
              </w:rPr>
            </w:rPrChange>
          </w:rPr>
          <w:delText xml:space="preserve"> formatting </w:delText>
        </w:r>
        <w:r w:rsidR="006C27BF" w:rsidRPr="00CF6519" w:rsidDel="00D732B4">
          <w:rPr>
            <w:rFonts w:ascii="Times New Roman" w:hAnsi="Times New Roman" w:cs="Times New Roman"/>
            <w:sz w:val="20"/>
            <w:szCs w:val="20"/>
            <w:rPrChange w:id="1118" w:author="Dave Bridges" w:date="2016-02-24T13:30:00Z">
              <w:rPr>
                <w:b/>
              </w:rPr>
            </w:rPrChange>
          </w:rPr>
          <w:delText>flaw</w:delText>
        </w:r>
        <w:r w:rsidR="0012620B" w:rsidRPr="00CF6519" w:rsidDel="00D732B4">
          <w:rPr>
            <w:rFonts w:ascii="Times New Roman" w:hAnsi="Times New Roman" w:cs="Times New Roman"/>
            <w:sz w:val="20"/>
            <w:szCs w:val="20"/>
            <w:rPrChange w:id="1119" w:author="Dave Bridges" w:date="2016-02-24T13:30:00Z">
              <w:rPr>
                <w:b/>
              </w:rPr>
            </w:rPrChange>
          </w:rPr>
          <w:delText xml:space="preserve"> on this figure</w:delText>
        </w:r>
        <w:r w:rsidR="001D623D" w:rsidRPr="00CF6519" w:rsidDel="00D732B4">
          <w:rPr>
            <w:rFonts w:ascii="Times New Roman" w:hAnsi="Times New Roman" w:cs="Times New Roman"/>
            <w:sz w:val="20"/>
            <w:szCs w:val="20"/>
            <w:rPrChange w:id="1120" w:author="Dave Bridges" w:date="2016-02-24T13:30:00Z">
              <w:rPr>
                <w:b/>
              </w:rPr>
            </w:rPrChange>
          </w:rPr>
          <w:delText>. We</w:delText>
        </w:r>
        <w:r w:rsidR="006C27BF" w:rsidRPr="00CF6519" w:rsidDel="00D732B4">
          <w:rPr>
            <w:rFonts w:ascii="Times New Roman" w:hAnsi="Times New Roman" w:cs="Times New Roman"/>
            <w:sz w:val="20"/>
            <w:szCs w:val="20"/>
            <w:rPrChange w:id="1121" w:author="Dave Bridges" w:date="2016-02-24T13:30:00Z">
              <w:rPr>
                <w:b/>
              </w:rPr>
            </w:rPrChange>
          </w:rPr>
          <w:delText xml:space="preserve"> previously</w:delText>
        </w:r>
        <w:r w:rsidR="001D623D" w:rsidRPr="00CF6519" w:rsidDel="00D732B4">
          <w:rPr>
            <w:rFonts w:ascii="Times New Roman" w:hAnsi="Times New Roman" w:cs="Times New Roman"/>
            <w:sz w:val="20"/>
            <w:szCs w:val="20"/>
            <w:rPrChange w:id="1122" w:author="Dave Bridges" w:date="2016-02-24T13:30:00Z">
              <w:rPr>
                <w:b/>
              </w:rPr>
            </w:rPrChange>
          </w:rPr>
          <w:delText xml:space="preserve"> had not noticed that the y-axis on Figure 3A did not extend as far as the bars of the graph. </w:delText>
        </w:r>
      </w:del>
      <w:r w:rsidR="001D623D" w:rsidRPr="00CF6519">
        <w:rPr>
          <w:rFonts w:ascii="Times New Roman" w:hAnsi="Times New Roman" w:cs="Times New Roman"/>
          <w:sz w:val="20"/>
          <w:szCs w:val="20"/>
          <w:rPrChange w:id="1123" w:author="Dave Bridges" w:date="2016-02-24T13:30:00Z">
            <w:rPr>
              <w:b/>
            </w:rPr>
          </w:rPrChange>
        </w:rPr>
        <w:t>We have amended the figure so that the axis extends out to 200 mg/</w:t>
      </w:r>
      <w:proofErr w:type="spellStart"/>
      <w:r w:rsidR="001D623D" w:rsidRPr="00CF6519">
        <w:rPr>
          <w:rFonts w:ascii="Times New Roman" w:hAnsi="Times New Roman" w:cs="Times New Roman"/>
          <w:sz w:val="20"/>
          <w:szCs w:val="20"/>
          <w:rPrChange w:id="1124" w:author="Dave Bridges" w:date="2016-02-24T13:30:00Z">
            <w:rPr>
              <w:b/>
            </w:rPr>
          </w:rPrChange>
        </w:rPr>
        <w:t>dL</w:t>
      </w:r>
      <w:proofErr w:type="spellEnd"/>
      <w:r w:rsidR="001D623D" w:rsidRPr="00CF6519">
        <w:rPr>
          <w:rFonts w:ascii="Times New Roman" w:hAnsi="Times New Roman" w:cs="Times New Roman"/>
          <w:sz w:val="20"/>
          <w:szCs w:val="20"/>
          <w:rPrChange w:id="1125" w:author="Dave Bridges" w:date="2016-02-24T13:30:00Z">
            <w:rPr>
              <w:b/>
            </w:rPr>
          </w:rPrChange>
        </w:rPr>
        <w:t xml:space="preserve">. </w:t>
      </w:r>
    </w:p>
    <w:p w14:paraId="654CE82E" w14:textId="77777777" w:rsidR="002C21F8" w:rsidRPr="00CF6519" w:rsidRDefault="002C21F8" w:rsidP="002C21F8">
      <w:pPr>
        <w:rPr>
          <w:rFonts w:ascii="Times New Roman" w:hAnsi="Times New Roman" w:cs="Times New Roman"/>
          <w:color w:val="FF0000"/>
          <w:sz w:val="20"/>
          <w:szCs w:val="20"/>
          <w:rPrChange w:id="1126"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27" w:author="Dave Bridges" w:date="2016-02-24T13:30:00Z">
            <w:rPr>
              <w:color w:val="808080" w:themeColor="background1" w:themeShade="80"/>
            </w:rPr>
          </w:rPrChange>
        </w:rPr>
        <w:t xml:space="preserve">What is the dose of EPFR compared to how much a human would be exposed to? </w:t>
      </w:r>
    </w:p>
    <w:p w14:paraId="52740B58" w14:textId="7235B912" w:rsidR="000B6FAB" w:rsidRDefault="00FD0171" w:rsidP="000B6FAB">
      <w:pPr>
        <w:rPr>
          <w:ins w:id="1128" w:author="Dave Bridges" w:date="2016-02-24T13:58:00Z"/>
          <w:rFonts w:ascii="Times New Roman" w:hAnsi="Times New Roman" w:cs="Times New Roman"/>
          <w:sz w:val="20"/>
          <w:szCs w:val="20"/>
        </w:rPr>
      </w:pPr>
      <w:del w:id="1129" w:author="Dave Bridges" w:date="2016-02-24T13:58:00Z">
        <w:r w:rsidRPr="00CF6519" w:rsidDel="00D732B4">
          <w:rPr>
            <w:rFonts w:ascii="Times New Roman" w:hAnsi="Times New Roman" w:cs="Times New Roman"/>
            <w:sz w:val="20"/>
            <w:szCs w:val="20"/>
            <w:rPrChange w:id="1130" w:author="Dave Bridges" w:date="2016-02-24T13:30:00Z">
              <w:rPr>
                <w:b/>
              </w:rPr>
            </w:rPrChange>
          </w:rPr>
          <w:delText xml:space="preserve">Response: </w:delText>
        </w:r>
      </w:del>
      <w:r w:rsidR="00ED3117" w:rsidRPr="00CF6519">
        <w:rPr>
          <w:rFonts w:ascii="Times New Roman" w:hAnsi="Times New Roman" w:cs="Times New Roman"/>
          <w:sz w:val="20"/>
          <w:szCs w:val="20"/>
          <w:rPrChange w:id="1131" w:author="Dave Bridges" w:date="2016-02-24T13:30:00Z">
            <w:rPr>
              <w:b/>
            </w:rPr>
          </w:rPrChange>
        </w:rPr>
        <w:t>Each</w:t>
      </w:r>
      <w:r w:rsidR="0029340D" w:rsidRPr="00CF6519">
        <w:rPr>
          <w:rFonts w:ascii="Times New Roman" w:hAnsi="Times New Roman" w:cs="Times New Roman"/>
          <w:sz w:val="20"/>
          <w:szCs w:val="20"/>
          <w:rPrChange w:id="1132" w:author="Dave Bridges" w:date="2016-02-24T13:30:00Z">
            <w:rPr>
              <w:b/>
            </w:rPr>
          </w:rPrChange>
        </w:rPr>
        <w:t xml:space="preserve"> exposure is equivalent to a human breathing 200 </w:t>
      </w:r>
      <w:proofErr w:type="spellStart"/>
      <w:r w:rsidR="0029340D" w:rsidRPr="00CF6519">
        <w:rPr>
          <w:rFonts w:ascii="Times New Roman" w:hAnsi="Times New Roman" w:cs="Times New Roman"/>
          <w:sz w:val="20"/>
          <w:szCs w:val="20"/>
          <w:rPrChange w:id="1133" w:author="Dave Bridges" w:date="2016-02-24T13:30:00Z">
            <w:rPr>
              <w:b/>
            </w:rPr>
          </w:rPrChange>
        </w:rPr>
        <w:t>ug</w:t>
      </w:r>
      <w:proofErr w:type="spellEnd"/>
      <w:r w:rsidR="0029340D" w:rsidRPr="00CF6519">
        <w:rPr>
          <w:rFonts w:ascii="Times New Roman" w:hAnsi="Times New Roman" w:cs="Times New Roman"/>
          <w:sz w:val="20"/>
          <w:szCs w:val="20"/>
          <w:rPrChange w:id="1134" w:author="Dave Bridges" w:date="2016-02-24T13:30:00Z">
            <w:rPr>
              <w:b/>
            </w:rPr>
          </w:rPrChange>
        </w:rPr>
        <w:t>/m3 (</w:t>
      </w:r>
      <w:r w:rsidR="00ED3117" w:rsidRPr="00CF6519">
        <w:rPr>
          <w:rFonts w:ascii="Times New Roman" w:hAnsi="Times New Roman" w:cs="Times New Roman"/>
          <w:sz w:val="20"/>
          <w:szCs w:val="20"/>
          <w:rPrChange w:id="1135" w:author="Dave Bridges" w:date="2016-02-24T13:30:00Z">
            <w:rPr>
              <w:b/>
            </w:rPr>
          </w:rPrChange>
        </w:rPr>
        <w:t xml:space="preserve">which is the </w:t>
      </w:r>
      <w:r w:rsidR="0030549A" w:rsidRPr="00CF6519">
        <w:rPr>
          <w:rFonts w:ascii="Times New Roman" w:hAnsi="Times New Roman" w:cs="Times New Roman"/>
          <w:sz w:val="20"/>
          <w:szCs w:val="20"/>
          <w:rPrChange w:id="1136" w:author="Dave Bridges" w:date="2016-02-24T13:30:00Z">
            <w:rPr>
              <w:b/>
            </w:rPr>
          </w:rPrChange>
        </w:rPr>
        <w:t xml:space="preserve">amount a human would inhale </w:t>
      </w:r>
      <w:r w:rsidR="00ED3117" w:rsidRPr="00CF6519">
        <w:rPr>
          <w:rFonts w:ascii="Times New Roman" w:hAnsi="Times New Roman" w:cs="Times New Roman"/>
          <w:sz w:val="20"/>
          <w:szCs w:val="20"/>
          <w:rPrChange w:id="1137" w:author="Dave Bridges" w:date="2016-02-24T13:30:00Z">
            <w:rPr>
              <w:b/>
            </w:rPr>
          </w:rPrChange>
        </w:rPr>
        <w:t xml:space="preserve">on </w:t>
      </w:r>
      <w:r w:rsidR="0029340D" w:rsidRPr="00CF6519">
        <w:rPr>
          <w:rFonts w:ascii="Times New Roman" w:hAnsi="Times New Roman" w:cs="Times New Roman"/>
          <w:sz w:val="20"/>
          <w:szCs w:val="20"/>
          <w:rPrChange w:id="1138" w:author="Dave Bridges" w:date="2016-02-24T13:30:00Z">
            <w:rPr>
              <w:b/>
            </w:rPr>
          </w:rPrChange>
        </w:rPr>
        <w:t xml:space="preserve">a typical day in </w:t>
      </w:r>
      <w:r w:rsidR="00ED3117" w:rsidRPr="00CF6519">
        <w:rPr>
          <w:rFonts w:ascii="Times New Roman" w:hAnsi="Times New Roman" w:cs="Times New Roman"/>
          <w:sz w:val="20"/>
          <w:szCs w:val="20"/>
          <w:rPrChange w:id="1139" w:author="Dave Bridges" w:date="2016-02-24T13:30:00Z">
            <w:rPr>
              <w:b/>
            </w:rPr>
          </w:rPrChange>
        </w:rPr>
        <w:t xml:space="preserve">a city such as </w:t>
      </w:r>
      <w:r w:rsidR="0029340D" w:rsidRPr="00CF6519">
        <w:rPr>
          <w:rFonts w:ascii="Times New Roman" w:hAnsi="Times New Roman" w:cs="Times New Roman"/>
          <w:sz w:val="20"/>
          <w:szCs w:val="20"/>
          <w:rPrChange w:id="1140" w:author="Dave Bridges" w:date="2016-02-24T13:30:00Z">
            <w:rPr>
              <w:b/>
            </w:rPr>
          </w:rPrChange>
        </w:rPr>
        <w:t>L</w:t>
      </w:r>
      <w:r w:rsidR="00ED3117" w:rsidRPr="00CF6519">
        <w:rPr>
          <w:rFonts w:ascii="Times New Roman" w:hAnsi="Times New Roman" w:cs="Times New Roman"/>
          <w:sz w:val="20"/>
          <w:szCs w:val="20"/>
          <w:rPrChange w:id="1141" w:author="Dave Bridges" w:date="2016-02-24T13:30:00Z">
            <w:rPr>
              <w:b/>
            </w:rPr>
          </w:rPrChange>
        </w:rPr>
        <w:t xml:space="preserve">os </w:t>
      </w:r>
      <w:r w:rsidR="0029340D" w:rsidRPr="00CF6519">
        <w:rPr>
          <w:rFonts w:ascii="Times New Roman" w:hAnsi="Times New Roman" w:cs="Times New Roman"/>
          <w:sz w:val="20"/>
          <w:szCs w:val="20"/>
          <w:rPrChange w:id="1142" w:author="Dave Bridges" w:date="2016-02-24T13:30:00Z">
            <w:rPr>
              <w:b/>
            </w:rPr>
          </w:rPrChange>
        </w:rPr>
        <w:t>A</w:t>
      </w:r>
      <w:r w:rsidR="00ED3117" w:rsidRPr="00CF6519">
        <w:rPr>
          <w:rFonts w:ascii="Times New Roman" w:hAnsi="Times New Roman" w:cs="Times New Roman"/>
          <w:sz w:val="20"/>
          <w:szCs w:val="20"/>
          <w:rPrChange w:id="1143" w:author="Dave Bridges" w:date="2016-02-24T13:30:00Z">
            <w:rPr>
              <w:b/>
            </w:rPr>
          </w:rPrChange>
        </w:rPr>
        <w:t>ngeles</w:t>
      </w:r>
      <w:r w:rsidR="0029340D" w:rsidRPr="00CF6519">
        <w:rPr>
          <w:rFonts w:ascii="Times New Roman" w:hAnsi="Times New Roman" w:cs="Times New Roman"/>
          <w:sz w:val="20"/>
          <w:szCs w:val="20"/>
          <w:rPrChange w:id="1144" w:author="Dave Bridges" w:date="2016-02-24T13:30:00Z">
            <w:rPr>
              <w:b/>
            </w:rPr>
          </w:rPrChange>
        </w:rPr>
        <w:t>)</w:t>
      </w:r>
      <w:r w:rsidR="00ED3117" w:rsidRPr="00CF6519">
        <w:rPr>
          <w:rFonts w:ascii="Times New Roman" w:hAnsi="Times New Roman" w:cs="Times New Roman"/>
          <w:sz w:val="20"/>
          <w:szCs w:val="20"/>
          <w:rPrChange w:id="1145" w:author="Dave Bridges" w:date="2016-02-24T13:30:00Z">
            <w:rPr>
              <w:b/>
            </w:rPr>
          </w:rPrChange>
        </w:rPr>
        <w:t>.</w:t>
      </w:r>
      <w:r w:rsidR="000B6FAB" w:rsidRPr="00CF6519">
        <w:rPr>
          <w:rFonts w:ascii="Times New Roman" w:hAnsi="Times New Roman" w:cs="Times New Roman"/>
          <w:sz w:val="20"/>
          <w:szCs w:val="20"/>
          <w:rPrChange w:id="1146" w:author="Dave Bridges" w:date="2016-02-24T13:30:00Z">
            <w:rPr>
              <w:b/>
            </w:rPr>
          </w:rPrChange>
        </w:rPr>
        <w:t xml:space="preserve"> </w:t>
      </w:r>
      <w:r w:rsidR="009D130A" w:rsidRPr="00CF6519">
        <w:rPr>
          <w:rFonts w:ascii="Times New Roman" w:hAnsi="Times New Roman" w:cs="Times New Roman"/>
          <w:sz w:val="20"/>
          <w:szCs w:val="20"/>
          <w:rPrChange w:id="1147" w:author="Dave Bridges" w:date="2016-02-24T13:30:00Z">
            <w:rPr>
              <w:b/>
            </w:rPr>
          </w:rPrChange>
        </w:rPr>
        <w:t xml:space="preserve">These values were obtained based on modeling calculations using MPPD software (version 2.0). </w:t>
      </w:r>
      <w:r w:rsidR="00FA45EF" w:rsidRPr="00CF6519">
        <w:rPr>
          <w:rFonts w:ascii="Times New Roman" w:hAnsi="Times New Roman" w:cs="Times New Roman"/>
          <w:sz w:val="20"/>
          <w:szCs w:val="20"/>
          <w:rPrChange w:id="1148" w:author="Dave Bridges" w:date="2016-02-24T13:30:00Z">
            <w:rPr>
              <w:b/>
            </w:rPr>
          </w:rPrChange>
        </w:rPr>
        <w:t>For further details on how this is calculated, we refer you to</w:t>
      </w:r>
      <w:r w:rsidR="009D130A" w:rsidRPr="00CF6519">
        <w:rPr>
          <w:rFonts w:ascii="Times New Roman" w:hAnsi="Times New Roman" w:cs="Times New Roman"/>
          <w:sz w:val="20"/>
          <w:szCs w:val="20"/>
          <w:rPrChange w:id="1149" w:author="Dave Bridges" w:date="2016-02-24T13:30:00Z">
            <w:rPr>
              <w:b/>
            </w:rPr>
          </w:rPrChange>
        </w:rPr>
        <w:t xml:space="preserve"> </w:t>
      </w:r>
      <w:r w:rsidR="00FA45EF" w:rsidRPr="00CF6519">
        <w:rPr>
          <w:rFonts w:ascii="Times New Roman" w:hAnsi="Times New Roman" w:cs="Times New Roman"/>
          <w:sz w:val="20"/>
          <w:szCs w:val="20"/>
          <w:rPrChange w:id="1150" w:author="Dave Bridges" w:date="2016-02-24T13:30:00Z">
            <w:rPr>
              <w:b/>
            </w:rPr>
          </w:rPrChange>
        </w:rPr>
        <w:t xml:space="preserve">the </w:t>
      </w:r>
      <w:r w:rsidR="009D130A" w:rsidRPr="00CF6519">
        <w:rPr>
          <w:rFonts w:ascii="Times New Roman" w:hAnsi="Times New Roman" w:cs="Times New Roman"/>
          <w:sz w:val="20"/>
          <w:szCs w:val="20"/>
          <w:rPrChange w:id="1151" w:author="Dave Bridges" w:date="2016-02-24T13:30:00Z">
            <w:rPr>
              <w:b/>
            </w:rPr>
          </w:rPrChange>
        </w:rPr>
        <w:t xml:space="preserve">supplementary methods </w:t>
      </w:r>
      <w:r w:rsidR="00764E65" w:rsidRPr="00CF6519">
        <w:rPr>
          <w:rFonts w:ascii="Times New Roman" w:hAnsi="Times New Roman" w:cs="Times New Roman"/>
          <w:sz w:val="20"/>
          <w:szCs w:val="20"/>
          <w:rPrChange w:id="1152" w:author="Dave Bridges" w:date="2016-02-24T13:30:00Z">
            <w:rPr>
              <w:b/>
            </w:rPr>
          </w:rPrChange>
        </w:rPr>
        <w:t>for</w:t>
      </w:r>
      <w:r w:rsidR="000B6FAB" w:rsidRPr="00CF6519">
        <w:rPr>
          <w:rFonts w:ascii="Times New Roman" w:hAnsi="Times New Roman" w:cs="Times New Roman"/>
          <w:sz w:val="20"/>
          <w:szCs w:val="20"/>
          <w:rPrChange w:id="1153" w:author="Dave Bridges" w:date="2016-02-24T13:30:00Z">
            <w:rPr>
              <w:b/>
            </w:rPr>
          </w:rPrChange>
        </w:rPr>
        <w:t xml:space="preserve"> </w:t>
      </w:r>
      <w:proofErr w:type="spellStart"/>
      <w:r w:rsidR="000B6FAB" w:rsidRPr="00CF6519">
        <w:rPr>
          <w:rFonts w:ascii="Times New Roman" w:hAnsi="Times New Roman" w:cs="Times New Roman"/>
          <w:sz w:val="20"/>
          <w:szCs w:val="20"/>
          <w:rPrChange w:id="1154" w:author="Dave Bridges" w:date="2016-02-24T13:30:00Z">
            <w:rPr>
              <w:b/>
            </w:rPr>
          </w:rPrChange>
        </w:rPr>
        <w:t>Saravia</w:t>
      </w:r>
      <w:proofErr w:type="spellEnd"/>
      <w:r w:rsidR="000B6FAB" w:rsidRPr="00CF6519">
        <w:rPr>
          <w:rFonts w:ascii="Times New Roman" w:hAnsi="Times New Roman" w:cs="Times New Roman"/>
          <w:sz w:val="20"/>
          <w:szCs w:val="20"/>
          <w:rPrChange w:id="1155" w:author="Dave Bridges" w:date="2016-02-24T13:30:00Z">
            <w:rPr>
              <w:b/>
            </w:rPr>
          </w:rPrChange>
        </w:rPr>
        <w:t xml:space="preserve"> </w:t>
      </w:r>
      <w:r w:rsidR="000B6FAB" w:rsidRPr="00CF6519">
        <w:rPr>
          <w:rFonts w:ascii="Times New Roman" w:hAnsi="Times New Roman" w:cs="Times New Roman"/>
          <w:i/>
          <w:sz w:val="20"/>
          <w:szCs w:val="20"/>
          <w:rPrChange w:id="1156" w:author="Dave Bridges" w:date="2016-02-24T13:30:00Z">
            <w:rPr>
              <w:b/>
              <w:i/>
            </w:rPr>
          </w:rPrChange>
        </w:rPr>
        <w:t>et al</w:t>
      </w:r>
      <w:r w:rsidR="000B6FAB" w:rsidRPr="00CF6519">
        <w:rPr>
          <w:rFonts w:ascii="Times New Roman" w:hAnsi="Times New Roman" w:cs="Times New Roman"/>
          <w:sz w:val="20"/>
          <w:szCs w:val="20"/>
          <w:rPrChange w:id="1157" w:author="Dave Bridges" w:date="2016-02-24T13:30:00Z">
            <w:rPr>
              <w:b/>
            </w:rPr>
          </w:rPrChange>
        </w:rPr>
        <w:t>., Mucosal Immunology (2014) 7, 694–704; doi</w:t>
      </w:r>
      <w:proofErr w:type="gramStart"/>
      <w:r w:rsidR="000B6FAB" w:rsidRPr="00CF6519">
        <w:rPr>
          <w:rFonts w:ascii="Times New Roman" w:hAnsi="Times New Roman" w:cs="Times New Roman"/>
          <w:sz w:val="20"/>
          <w:szCs w:val="20"/>
          <w:rPrChange w:id="1158" w:author="Dave Bridges" w:date="2016-02-24T13:30:00Z">
            <w:rPr>
              <w:b/>
            </w:rPr>
          </w:rPrChange>
        </w:rPr>
        <w:t>:10.1038</w:t>
      </w:r>
      <w:proofErr w:type="gramEnd"/>
      <w:r w:rsidR="000B6FAB" w:rsidRPr="00CF6519">
        <w:rPr>
          <w:rFonts w:ascii="Times New Roman" w:hAnsi="Times New Roman" w:cs="Times New Roman"/>
          <w:sz w:val="20"/>
          <w:szCs w:val="20"/>
          <w:rPrChange w:id="1159" w:author="Dave Bridges" w:date="2016-02-24T13:30:00Z">
            <w:rPr>
              <w:b/>
            </w:rPr>
          </w:rPrChange>
        </w:rPr>
        <w:t xml:space="preserve">/mi.2013.88. </w:t>
      </w:r>
      <w:ins w:id="1160" w:author="Dave Bridges" w:date="2016-02-24T13:58:00Z">
        <w:r w:rsidR="00D732B4">
          <w:rPr>
            <w:rFonts w:ascii="Times New Roman" w:hAnsi="Times New Roman" w:cs="Times New Roman"/>
            <w:sz w:val="20"/>
            <w:szCs w:val="20"/>
          </w:rPr>
          <w:t xml:space="preserve">  This has been included in the revised discussion section as:</w:t>
        </w:r>
      </w:ins>
    </w:p>
    <w:p w14:paraId="0EB93512" w14:textId="77777777" w:rsidR="00D732B4" w:rsidRDefault="00D732B4" w:rsidP="000B6FAB">
      <w:pPr>
        <w:rPr>
          <w:ins w:id="1161" w:author="Dave Bridges" w:date="2016-02-24T13:59:00Z"/>
          <w:rFonts w:ascii="Times New Roman" w:hAnsi="Times New Roman" w:cs="Times New Roman"/>
          <w:sz w:val="20"/>
          <w:szCs w:val="20"/>
        </w:rPr>
      </w:pPr>
    </w:p>
    <w:p w14:paraId="1209D6F6" w14:textId="1E8852BE" w:rsidR="00D732B4" w:rsidRPr="00CF6519" w:rsidRDefault="00D732B4" w:rsidP="000B6FAB">
      <w:pPr>
        <w:rPr>
          <w:rFonts w:ascii="Times New Roman" w:hAnsi="Times New Roman" w:cs="Times New Roman"/>
          <w:sz w:val="20"/>
          <w:szCs w:val="20"/>
          <w:rPrChange w:id="1162" w:author="Dave Bridges" w:date="2016-02-24T13:30:00Z">
            <w:rPr/>
          </w:rPrChange>
        </w:rPr>
      </w:pPr>
      <w:commentRangeStart w:id="1163"/>
      <w:ins w:id="1164" w:author="Dave Bridges" w:date="2016-02-24T13:59:00Z">
        <w:r>
          <w:rPr>
            <w:rFonts w:ascii="Times New Roman" w:hAnsi="Times New Roman" w:cs="Times New Roman"/>
            <w:sz w:val="20"/>
            <w:szCs w:val="20"/>
          </w:rPr>
          <w:t>ADD</w:t>
        </w:r>
        <w:commentRangeEnd w:id="1163"/>
        <w:r>
          <w:rPr>
            <w:rStyle w:val="CommentReference"/>
          </w:rPr>
          <w:commentReference w:id="1163"/>
        </w:r>
      </w:ins>
    </w:p>
    <w:p w14:paraId="48E4189E" w14:textId="77777777" w:rsidR="00F56553" w:rsidRPr="00CF6519" w:rsidDel="00440F99" w:rsidRDefault="00F56553" w:rsidP="002C21F8">
      <w:pPr>
        <w:rPr>
          <w:del w:id="1166" w:author="Dave Bridges" w:date="2016-02-24T13:59:00Z"/>
          <w:rFonts w:ascii="Times New Roman" w:hAnsi="Times New Roman" w:cs="Times New Roman"/>
          <w:color w:val="FF0000"/>
          <w:sz w:val="20"/>
          <w:szCs w:val="20"/>
          <w:rPrChange w:id="1167" w:author="Dave Bridges" w:date="2016-02-24T13:30:00Z">
            <w:rPr>
              <w:del w:id="1168" w:author="Dave Bridges" w:date="2016-02-24T13:59:00Z"/>
            </w:rPr>
          </w:rPrChange>
        </w:rPr>
      </w:pPr>
    </w:p>
    <w:p w14:paraId="71914395" w14:textId="77777777" w:rsidR="00F56553" w:rsidRPr="00CF6519" w:rsidDel="00440F99" w:rsidRDefault="00F56553" w:rsidP="002C21F8">
      <w:pPr>
        <w:rPr>
          <w:ins w:id="1169" w:author="Stephenson, Erin" w:date="2016-02-24T13:23:00Z"/>
          <w:del w:id="1170" w:author="Dave Bridges" w:date="2016-02-24T13:59:00Z"/>
          <w:rFonts w:ascii="Times New Roman" w:hAnsi="Times New Roman" w:cs="Times New Roman"/>
          <w:color w:val="FF0000"/>
          <w:sz w:val="20"/>
          <w:szCs w:val="20"/>
          <w:rPrChange w:id="1171" w:author="Dave Bridges" w:date="2016-02-24T13:30:00Z">
            <w:rPr>
              <w:ins w:id="1172" w:author="Stephenson, Erin" w:date="2016-02-24T13:23:00Z"/>
              <w:del w:id="1173" w:author="Dave Bridges" w:date="2016-02-24T13:59:00Z"/>
              <w:color w:val="FF0000"/>
              <w:sz w:val="20"/>
              <w:szCs w:val="20"/>
            </w:rPr>
          </w:rPrChange>
        </w:rPr>
      </w:pPr>
    </w:p>
    <w:p w14:paraId="6CDA9154" w14:textId="77777777" w:rsidR="00F56553" w:rsidRPr="00CF6519" w:rsidDel="00440F99" w:rsidRDefault="00F56553" w:rsidP="002C21F8">
      <w:pPr>
        <w:rPr>
          <w:ins w:id="1174" w:author="Stephenson, Erin" w:date="2016-02-24T13:23:00Z"/>
          <w:del w:id="1175" w:author="Dave Bridges" w:date="2016-02-24T13:59:00Z"/>
          <w:rFonts w:ascii="Times New Roman" w:hAnsi="Times New Roman" w:cs="Times New Roman"/>
          <w:color w:val="FF0000"/>
          <w:sz w:val="20"/>
          <w:szCs w:val="20"/>
          <w:rPrChange w:id="1176" w:author="Dave Bridges" w:date="2016-02-24T13:30:00Z">
            <w:rPr>
              <w:ins w:id="1177" w:author="Stephenson, Erin" w:date="2016-02-24T13:23:00Z"/>
              <w:del w:id="1178" w:author="Dave Bridges" w:date="2016-02-24T13:59:00Z"/>
              <w:color w:val="FF0000"/>
              <w:sz w:val="20"/>
              <w:szCs w:val="20"/>
            </w:rPr>
          </w:rPrChange>
        </w:rPr>
      </w:pPr>
    </w:p>
    <w:p w14:paraId="18063A6E" w14:textId="77777777" w:rsidR="00F56553" w:rsidRPr="00CF6519" w:rsidDel="00440F99" w:rsidRDefault="00F56553" w:rsidP="002C21F8">
      <w:pPr>
        <w:rPr>
          <w:ins w:id="1179" w:author="Stephenson, Erin" w:date="2016-02-24T13:23:00Z"/>
          <w:del w:id="1180" w:author="Dave Bridges" w:date="2016-02-24T13:59:00Z"/>
          <w:rFonts w:ascii="Times New Roman" w:hAnsi="Times New Roman" w:cs="Times New Roman"/>
          <w:color w:val="FF0000"/>
          <w:sz w:val="20"/>
          <w:szCs w:val="20"/>
          <w:rPrChange w:id="1181" w:author="Dave Bridges" w:date="2016-02-24T13:30:00Z">
            <w:rPr>
              <w:ins w:id="1182" w:author="Stephenson, Erin" w:date="2016-02-24T13:23:00Z"/>
              <w:del w:id="1183" w:author="Dave Bridges" w:date="2016-02-24T13:59:00Z"/>
              <w:color w:val="FF0000"/>
              <w:sz w:val="20"/>
              <w:szCs w:val="20"/>
            </w:rPr>
          </w:rPrChange>
        </w:rPr>
      </w:pPr>
    </w:p>
    <w:p w14:paraId="41FC4BA1" w14:textId="77777777" w:rsidR="00F56553" w:rsidRPr="00CF6519" w:rsidRDefault="00F56553" w:rsidP="002C21F8">
      <w:pPr>
        <w:rPr>
          <w:ins w:id="1184" w:author="Stephenson, Erin" w:date="2016-02-24T13:23:00Z"/>
          <w:rFonts w:ascii="Times New Roman" w:hAnsi="Times New Roman" w:cs="Times New Roman"/>
          <w:color w:val="FF0000"/>
          <w:sz w:val="20"/>
          <w:szCs w:val="20"/>
          <w:rPrChange w:id="1185" w:author="Dave Bridges" w:date="2016-02-24T13:30:00Z">
            <w:rPr>
              <w:ins w:id="1186" w:author="Stephenson, Erin" w:date="2016-02-24T13:23:00Z"/>
              <w:color w:val="FF0000"/>
              <w:sz w:val="20"/>
              <w:szCs w:val="20"/>
            </w:rPr>
          </w:rPrChange>
        </w:rPr>
      </w:pPr>
    </w:p>
    <w:p w14:paraId="06EE25C6" w14:textId="77777777" w:rsidR="002C21F8" w:rsidRPr="00CF6519" w:rsidRDefault="002C21F8" w:rsidP="002C21F8">
      <w:pPr>
        <w:rPr>
          <w:rFonts w:ascii="Times New Roman" w:hAnsi="Times New Roman" w:cs="Times New Roman"/>
          <w:color w:val="FF0000"/>
          <w:sz w:val="20"/>
          <w:szCs w:val="20"/>
          <w:rPrChange w:id="1187"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88" w:author="Dave Bridges" w:date="2016-02-24T13:30:00Z">
            <w:rPr>
              <w:color w:val="808080" w:themeColor="background1" w:themeShade="80"/>
            </w:rPr>
          </w:rPrChange>
        </w:rPr>
        <w:t>Reviewer #3 (Comments to the Author (Required)):</w:t>
      </w:r>
    </w:p>
    <w:p w14:paraId="792BDEF0" w14:textId="77777777" w:rsidR="002C21F8" w:rsidRPr="00CF6519" w:rsidRDefault="002C21F8" w:rsidP="002C21F8">
      <w:pPr>
        <w:rPr>
          <w:rFonts w:ascii="Times New Roman" w:hAnsi="Times New Roman" w:cs="Times New Roman"/>
          <w:color w:val="FF0000"/>
          <w:sz w:val="20"/>
          <w:szCs w:val="20"/>
          <w:rPrChange w:id="1189"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190" w:author="Dave Bridges" w:date="2016-02-24T13:30:00Z">
            <w:rPr>
              <w:color w:val="808080" w:themeColor="background1" w:themeShade="80"/>
            </w:rPr>
          </w:rPrChange>
        </w:rP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14:paraId="23149E5E" w14:textId="77777777" w:rsidR="00C40704" w:rsidRPr="00CF6519" w:rsidDel="00440F99" w:rsidRDefault="002C21F8" w:rsidP="002C21F8">
      <w:pPr>
        <w:rPr>
          <w:del w:id="1191" w:author="Dave Bridges" w:date="2016-02-24T14:00:00Z"/>
          <w:rFonts w:ascii="Times New Roman" w:hAnsi="Times New Roman" w:cs="Times New Roman"/>
          <w:color w:val="FF0000"/>
          <w:sz w:val="20"/>
          <w:szCs w:val="20"/>
          <w:rPrChange w:id="1192" w:author="Dave Bridges" w:date="2016-02-24T13:30:00Z">
            <w:rPr>
              <w:del w:id="1193" w:author="Dave Bridges" w:date="2016-02-24T14:00:00Z"/>
              <w:color w:val="808080" w:themeColor="background1" w:themeShade="80"/>
            </w:rPr>
          </w:rPrChange>
        </w:rPr>
      </w:pPr>
      <w:r w:rsidRPr="00CF6519">
        <w:rPr>
          <w:rFonts w:ascii="Times New Roman" w:hAnsi="Times New Roman" w:cs="Times New Roman"/>
          <w:color w:val="FF0000"/>
          <w:sz w:val="20"/>
          <w:szCs w:val="20"/>
          <w:rPrChange w:id="1194" w:author="Dave Bridges" w:date="2016-02-24T13:30:00Z">
            <w:rPr>
              <w:color w:val="808080" w:themeColor="background1" w:themeShade="80"/>
            </w:rPr>
          </w:rPrChange>
        </w:rPr>
        <w:t xml:space="preserve">Although, the hypotheses are important the submission suffers from an incomplete assessment of mitochondria and lacks any attempt to provide a mechanism to explain the outcome. </w:t>
      </w:r>
    </w:p>
    <w:p w14:paraId="690C3551" w14:textId="62EC2AE6" w:rsidR="00C40704" w:rsidRPr="00CF6519" w:rsidDel="00440F99" w:rsidRDefault="00C40704" w:rsidP="00C40704">
      <w:pPr>
        <w:rPr>
          <w:del w:id="1195" w:author="Dave Bridges" w:date="2016-02-24T14:00:00Z"/>
          <w:rFonts w:ascii="Times New Roman" w:hAnsi="Times New Roman" w:cs="Times New Roman"/>
          <w:sz w:val="20"/>
          <w:szCs w:val="20"/>
          <w:rPrChange w:id="1196" w:author="Dave Bridges" w:date="2016-02-24T13:30:00Z">
            <w:rPr>
              <w:del w:id="1197" w:author="Dave Bridges" w:date="2016-02-24T14:00:00Z"/>
              <w:b/>
            </w:rPr>
          </w:rPrChange>
        </w:rPr>
      </w:pPr>
      <w:del w:id="1198" w:author="Dave Bridges" w:date="2016-02-24T14:00:00Z">
        <w:r w:rsidRPr="00CF6519" w:rsidDel="00440F99">
          <w:rPr>
            <w:rFonts w:ascii="Times New Roman" w:hAnsi="Times New Roman" w:cs="Times New Roman"/>
            <w:sz w:val="20"/>
            <w:szCs w:val="20"/>
            <w:rPrChange w:id="1199" w:author="Dave Bridges" w:date="2016-02-24T13:30:00Z">
              <w:rPr>
                <w:b/>
              </w:rPr>
            </w:rPrChange>
          </w:rPr>
          <w:delText xml:space="preserve">Response: We disagree with this reviewer in their suggestion that we have not proposed a mechanism to explain the outcome. We have suggested that oxidative stress may play a role, and in our revised submission we have emphasized this </w:delText>
        </w:r>
        <w:r w:rsidR="00FF7735" w:rsidRPr="00CF6519" w:rsidDel="00440F99">
          <w:rPr>
            <w:rFonts w:ascii="Times New Roman" w:hAnsi="Times New Roman" w:cs="Times New Roman"/>
            <w:sz w:val="20"/>
            <w:szCs w:val="20"/>
            <w:rPrChange w:id="1200" w:author="Dave Bridges" w:date="2016-02-24T13:30:00Z">
              <w:rPr>
                <w:b/>
              </w:rPr>
            </w:rPrChange>
          </w:rPr>
          <w:delText xml:space="preserve">further </w:delText>
        </w:r>
        <w:r w:rsidRPr="00CF6519" w:rsidDel="00440F99">
          <w:rPr>
            <w:rFonts w:ascii="Times New Roman" w:hAnsi="Times New Roman" w:cs="Times New Roman"/>
            <w:sz w:val="20"/>
            <w:szCs w:val="20"/>
            <w:rPrChange w:id="1201" w:author="Dave Bridges" w:date="2016-02-24T13:30:00Z">
              <w:rPr>
                <w:b/>
              </w:rPr>
            </w:rPrChange>
          </w:rPr>
          <w:delText xml:space="preserve">and provide more data in support of this suggestion. </w:delText>
        </w:r>
      </w:del>
      <w:ins w:id="1202" w:author="Stephenson, Erin" w:date="2016-02-24T13:23:00Z">
        <w:del w:id="1203" w:author="Dave Bridges" w:date="2016-02-24T14:00:00Z">
          <w:r w:rsidR="00CA2AA1" w:rsidRPr="00CF6519" w:rsidDel="00440F99">
            <w:rPr>
              <w:rFonts w:ascii="Times New Roman" w:hAnsi="Times New Roman" w:cs="Times New Roman"/>
              <w:sz w:val="20"/>
              <w:szCs w:val="20"/>
              <w:rPrChange w:id="1204" w:author="Dave Bridges" w:date="2016-02-24T13:30:00Z">
                <w:rPr>
                  <w:sz w:val="20"/>
                  <w:szCs w:val="20"/>
                </w:rPr>
              </w:rPrChange>
            </w:rPr>
            <w:delText>We have planned follow up studies that will address our proposal that oxidative stress plays a mechanistic role</w:delText>
          </w:r>
          <w:r w:rsidR="00BD0960" w:rsidRPr="00CF6519" w:rsidDel="00440F99">
            <w:rPr>
              <w:rFonts w:ascii="Times New Roman" w:hAnsi="Times New Roman" w:cs="Times New Roman"/>
              <w:sz w:val="20"/>
              <w:szCs w:val="20"/>
              <w:rPrChange w:id="1205" w:author="Dave Bridges" w:date="2016-02-24T13:30:00Z">
                <w:rPr>
                  <w:sz w:val="20"/>
                  <w:szCs w:val="20"/>
                </w:rPr>
              </w:rPrChange>
            </w:rPr>
            <w:delText>;</w:delText>
          </w:r>
          <w:r w:rsidR="00CA2AA1" w:rsidRPr="00CF6519" w:rsidDel="00440F99">
            <w:rPr>
              <w:rFonts w:ascii="Times New Roman" w:hAnsi="Times New Roman" w:cs="Times New Roman"/>
              <w:sz w:val="20"/>
              <w:szCs w:val="20"/>
              <w:rPrChange w:id="1206" w:author="Dave Bridges" w:date="2016-02-24T13:30:00Z">
                <w:rPr>
                  <w:sz w:val="20"/>
                  <w:szCs w:val="20"/>
                </w:rPr>
              </w:rPrChange>
            </w:rPr>
            <w:delText xml:space="preserve"> however</w:delText>
          </w:r>
          <w:r w:rsidR="00BD0960" w:rsidRPr="00CF6519" w:rsidDel="00440F99">
            <w:rPr>
              <w:rFonts w:ascii="Times New Roman" w:hAnsi="Times New Roman" w:cs="Times New Roman"/>
              <w:sz w:val="20"/>
              <w:szCs w:val="20"/>
              <w:rPrChange w:id="1207" w:author="Dave Bridges" w:date="2016-02-24T13:30:00Z">
                <w:rPr>
                  <w:sz w:val="20"/>
                  <w:szCs w:val="20"/>
                </w:rPr>
              </w:rPrChange>
            </w:rPr>
            <w:delText>, although related,</w:delText>
          </w:r>
          <w:r w:rsidR="00CA2AA1" w:rsidRPr="00CF6519" w:rsidDel="00440F99">
            <w:rPr>
              <w:rFonts w:ascii="Times New Roman" w:hAnsi="Times New Roman" w:cs="Times New Roman"/>
              <w:sz w:val="20"/>
              <w:szCs w:val="20"/>
              <w:rPrChange w:id="1208" w:author="Dave Bridges" w:date="2016-02-24T13:30:00Z">
                <w:rPr>
                  <w:sz w:val="20"/>
                  <w:szCs w:val="20"/>
                </w:rPr>
              </w:rPrChange>
            </w:rPr>
            <w:delText xml:space="preserve"> the work entailed is well beyond the scope of </w:delText>
          </w:r>
          <w:r w:rsidR="00BD0960" w:rsidRPr="00CF6519" w:rsidDel="00440F99">
            <w:rPr>
              <w:rFonts w:ascii="Times New Roman" w:hAnsi="Times New Roman" w:cs="Times New Roman"/>
              <w:sz w:val="20"/>
              <w:szCs w:val="20"/>
              <w:rPrChange w:id="1209" w:author="Dave Bridges" w:date="2016-02-24T13:30:00Z">
                <w:rPr>
                  <w:sz w:val="20"/>
                  <w:szCs w:val="20"/>
                </w:rPr>
              </w:rPrChange>
            </w:rPr>
            <w:delText>the work we are reporting here</w:delText>
          </w:r>
          <w:r w:rsidR="00CA2AA1" w:rsidRPr="00CF6519" w:rsidDel="00440F99">
            <w:rPr>
              <w:rFonts w:ascii="Times New Roman" w:hAnsi="Times New Roman" w:cs="Times New Roman"/>
              <w:sz w:val="20"/>
              <w:szCs w:val="20"/>
              <w:rPrChange w:id="1210" w:author="Dave Bridges" w:date="2016-02-24T13:30:00Z">
                <w:rPr>
                  <w:sz w:val="20"/>
                  <w:szCs w:val="20"/>
                </w:rPr>
              </w:rPrChange>
            </w:rPr>
            <w:delText xml:space="preserve">.  </w:delText>
          </w:r>
        </w:del>
      </w:ins>
    </w:p>
    <w:p w14:paraId="146654F9" w14:textId="77777777" w:rsidR="0082320E" w:rsidRPr="00CF6519" w:rsidRDefault="002C21F8" w:rsidP="0082320E">
      <w:pPr>
        <w:rPr>
          <w:ins w:id="1211" w:author="Stephenson, Erin" w:date="2016-02-24T13:23:00Z"/>
          <w:rFonts w:ascii="Times New Roman" w:hAnsi="Times New Roman" w:cs="Times New Roman"/>
          <w:color w:val="FF0000"/>
          <w:sz w:val="20"/>
          <w:szCs w:val="20"/>
          <w:rPrChange w:id="1212" w:author="Dave Bridges" w:date="2016-02-24T13:30:00Z">
            <w:rPr>
              <w:ins w:id="1213" w:author="Stephenson, Erin" w:date="2016-02-24T13:23:00Z"/>
              <w:color w:val="FF0000"/>
              <w:sz w:val="20"/>
              <w:szCs w:val="20"/>
            </w:rPr>
          </w:rPrChange>
        </w:rPr>
      </w:pPr>
      <w:r w:rsidRPr="00CF6519">
        <w:rPr>
          <w:rFonts w:ascii="Times New Roman" w:hAnsi="Times New Roman" w:cs="Times New Roman"/>
          <w:color w:val="FF0000"/>
          <w:sz w:val="20"/>
          <w:szCs w:val="20"/>
          <w:rPrChange w:id="1214" w:author="Dave Bridges" w:date="2016-02-24T13:30:00Z">
            <w:rPr>
              <w:color w:val="808080" w:themeColor="background1" w:themeShade="80"/>
            </w:rPr>
          </w:rPrChange>
        </w:rPr>
        <w:t xml:space="preserve">It is further challenging to determine if the effect of EPFR is a direct or a secondary effect on the skeletal muscle. </w:t>
      </w:r>
    </w:p>
    <w:p w14:paraId="34D68131" w14:textId="00EC8DEF" w:rsidR="00C40704" w:rsidRDefault="00C40704" w:rsidP="00C40704">
      <w:pPr>
        <w:rPr>
          <w:ins w:id="1215" w:author="Dave Bridges" w:date="2016-02-24T14:00:00Z"/>
          <w:rFonts w:ascii="Times New Roman" w:hAnsi="Times New Roman" w:cs="Times New Roman"/>
          <w:sz w:val="20"/>
          <w:szCs w:val="20"/>
        </w:rPr>
      </w:pPr>
      <w:ins w:id="1216" w:author="Stephenson, Erin" w:date="2016-02-24T13:23:00Z">
        <w:del w:id="1217" w:author="Dave Bridges" w:date="2016-02-24T14:00:00Z">
          <w:r w:rsidRPr="00CF6519" w:rsidDel="00440F99">
            <w:rPr>
              <w:rFonts w:ascii="Times New Roman" w:hAnsi="Times New Roman" w:cs="Times New Roman"/>
              <w:sz w:val="20"/>
              <w:szCs w:val="20"/>
              <w:rPrChange w:id="1218" w:author="Dave Bridges" w:date="2016-02-24T13:30:00Z">
                <w:rPr>
                  <w:sz w:val="20"/>
                  <w:szCs w:val="20"/>
                </w:rPr>
              </w:rPrChange>
            </w:rPr>
            <w:delText xml:space="preserve">Response: </w:delText>
          </w:r>
        </w:del>
        <w:r w:rsidR="00D939F9" w:rsidRPr="00CF6519">
          <w:rPr>
            <w:rFonts w:ascii="Times New Roman" w:hAnsi="Times New Roman" w:cs="Times New Roman"/>
            <w:sz w:val="20"/>
            <w:szCs w:val="20"/>
            <w:rPrChange w:id="1219" w:author="Dave Bridges" w:date="2016-02-24T13:30:00Z">
              <w:rPr>
                <w:sz w:val="20"/>
                <w:szCs w:val="20"/>
              </w:rPr>
            </w:rPrChange>
          </w:rPr>
          <w:t>This in its self is an interesting question, albeit one that is an entirely different question</w:t>
        </w:r>
        <w:r w:rsidR="005E5DC2" w:rsidRPr="00CF6519">
          <w:rPr>
            <w:rFonts w:ascii="Times New Roman" w:hAnsi="Times New Roman" w:cs="Times New Roman"/>
            <w:sz w:val="20"/>
            <w:szCs w:val="20"/>
            <w:rPrChange w:id="1220" w:author="Dave Bridges" w:date="2016-02-24T13:30:00Z">
              <w:rPr>
                <w:sz w:val="20"/>
                <w:szCs w:val="20"/>
              </w:rPr>
            </w:rPrChange>
          </w:rPr>
          <w:t xml:space="preserve"> to the one we have set out to address</w:t>
        </w:r>
        <w:r w:rsidR="00D939F9" w:rsidRPr="00CF6519">
          <w:rPr>
            <w:rFonts w:ascii="Times New Roman" w:hAnsi="Times New Roman" w:cs="Times New Roman"/>
            <w:sz w:val="20"/>
            <w:szCs w:val="20"/>
            <w:rPrChange w:id="1221" w:author="Dave Bridges" w:date="2016-02-24T13:30:00Z">
              <w:rPr>
                <w:sz w:val="20"/>
                <w:szCs w:val="20"/>
              </w:rPr>
            </w:rPrChange>
          </w:rPr>
          <w:t xml:space="preserve">. </w:t>
        </w:r>
        <w:r w:rsidR="002C5D8D" w:rsidRPr="00CF6519">
          <w:rPr>
            <w:rFonts w:ascii="Times New Roman" w:hAnsi="Times New Roman" w:cs="Times New Roman"/>
            <w:sz w:val="20"/>
            <w:szCs w:val="20"/>
            <w:rPrChange w:id="1222" w:author="Dave Bridges" w:date="2016-02-24T13:30:00Z">
              <w:rPr>
                <w:sz w:val="20"/>
                <w:szCs w:val="20"/>
              </w:rPr>
            </w:rPrChange>
          </w:rPr>
          <w:t>That said</w:t>
        </w:r>
        <w:proofErr w:type="gramStart"/>
        <w:r w:rsidR="002C5D8D" w:rsidRPr="00CF6519">
          <w:rPr>
            <w:rFonts w:ascii="Times New Roman" w:hAnsi="Times New Roman" w:cs="Times New Roman"/>
            <w:sz w:val="20"/>
            <w:szCs w:val="20"/>
            <w:rPrChange w:id="1223" w:author="Dave Bridges" w:date="2016-02-24T13:30:00Z">
              <w:rPr>
                <w:sz w:val="20"/>
                <w:szCs w:val="20"/>
              </w:rPr>
            </w:rPrChange>
          </w:rPr>
          <w:t>,</w:t>
        </w:r>
        <w:proofErr w:type="gramEnd"/>
        <w:r w:rsidR="002C5D8D" w:rsidRPr="00CF6519">
          <w:rPr>
            <w:rFonts w:ascii="Times New Roman" w:hAnsi="Times New Roman" w:cs="Times New Roman"/>
            <w:sz w:val="20"/>
            <w:szCs w:val="20"/>
            <w:rPrChange w:id="1224" w:author="Dave Bridges" w:date="2016-02-24T13:30:00Z">
              <w:rPr>
                <w:sz w:val="20"/>
                <w:szCs w:val="20"/>
              </w:rPr>
            </w:rPrChange>
          </w:rPr>
          <w:t xml:space="preserve"> it is still a question we have considered. </w:t>
        </w:r>
        <w:r w:rsidRPr="00CF6519">
          <w:rPr>
            <w:rFonts w:ascii="Times New Roman" w:hAnsi="Times New Roman" w:cs="Times New Roman"/>
            <w:sz w:val="20"/>
            <w:szCs w:val="20"/>
            <w:rPrChange w:id="1225" w:author="Dave Bridges" w:date="2016-02-24T13:30:00Z">
              <w:rPr>
                <w:sz w:val="20"/>
                <w:szCs w:val="20"/>
              </w:rPr>
            </w:rPrChange>
          </w:rPr>
          <w:t xml:space="preserve">As our protocol stands, </w:t>
        </w:r>
        <w:r w:rsidR="00BF538F" w:rsidRPr="00CF6519">
          <w:rPr>
            <w:rFonts w:ascii="Times New Roman" w:hAnsi="Times New Roman" w:cs="Times New Roman"/>
            <w:sz w:val="20"/>
            <w:szCs w:val="20"/>
            <w:rPrChange w:id="1226" w:author="Dave Bridges" w:date="2016-02-24T13:30:00Z">
              <w:rPr>
                <w:sz w:val="20"/>
                <w:szCs w:val="20"/>
              </w:rPr>
            </w:rPrChange>
          </w:rPr>
          <w:t xml:space="preserve">it is </w:t>
        </w:r>
        <w:r w:rsidRPr="00CF6519">
          <w:rPr>
            <w:rFonts w:ascii="Times New Roman" w:hAnsi="Times New Roman" w:cs="Times New Roman"/>
            <w:sz w:val="20"/>
            <w:szCs w:val="20"/>
            <w:rPrChange w:id="1227" w:author="Dave Bridges" w:date="2016-02-24T13:30:00Z">
              <w:rPr>
                <w:sz w:val="20"/>
                <w:szCs w:val="20"/>
              </w:rPr>
            </w:rPrChange>
          </w:rPr>
          <w:t xml:space="preserve">the mothers of the mice we </w:t>
        </w:r>
        <w:r w:rsidR="00BF538F" w:rsidRPr="00CF6519">
          <w:rPr>
            <w:rFonts w:ascii="Times New Roman" w:hAnsi="Times New Roman" w:cs="Times New Roman"/>
            <w:sz w:val="20"/>
            <w:szCs w:val="20"/>
            <w:rPrChange w:id="1228" w:author="Dave Bridges" w:date="2016-02-24T13:30:00Z">
              <w:rPr>
                <w:sz w:val="20"/>
                <w:szCs w:val="20"/>
              </w:rPr>
            </w:rPrChange>
          </w:rPr>
          <w:t>are studying that</w:t>
        </w:r>
        <w:r w:rsidRPr="00CF6519">
          <w:rPr>
            <w:rFonts w:ascii="Times New Roman" w:hAnsi="Times New Roman" w:cs="Times New Roman"/>
            <w:sz w:val="20"/>
            <w:szCs w:val="20"/>
            <w:rPrChange w:id="1229" w:author="Dave Bridges" w:date="2016-02-24T13:30:00Z">
              <w:rPr>
                <w:sz w:val="20"/>
                <w:szCs w:val="20"/>
              </w:rPr>
            </w:rPrChange>
          </w:rPr>
          <w:t xml:space="preserve"> are treated directly with the particulate</w:t>
        </w:r>
        <w:r w:rsidR="00D939F9" w:rsidRPr="00CF6519">
          <w:rPr>
            <w:rFonts w:ascii="Times New Roman" w:hAnsi="Times New Roman" w:cs="Times New Roman"/>
            <w:sz w:val="20"/>
            <w:szCs w:val="20"/>
            <w:rPrChange w:id="1230" w:author="Dave Bridges" w:date="2016-02-24T13:30:00Z">
              <w:rPr>
                <w:sz w:val="20"/>
                <w:szCs w:val="20"/>
              </w:rPr>
            </w:rPrChange>
          </w:rPr>
          <w:t xml:space="preserve">, </w:t>
        </w:r>
        <w:r w:rsidRPr="00CF6519">
          <w:rPr>
            <w:rFonts w:ascii="Times New Roman" w:hAnsi="Times New Roman" w:cs="Times New Roman"/>
            <w:sz w:val="20"/>
            <w:szCs w:val="20"/>
            <w:rPrChange w:id="1231" w:author="Dave Bridges" w:date="2016-02-24T13:30:00Z">
              <w:rPr>
                <w:sz w:val="20"/>
                <w:szCs w:val="20"/>
              </w:rPr>
            </w:rPrChange>
          </w:rPr>
          <w:t xml:space="preserve">not the offspring themselves. </w:t>
        </w:r>
        <w:r w:rsidR="00BF538F" w:rsidRPr="00CF6519">
          <w:rPr>
            <w:rFonts w:ascii="Times New Roman" w:hAnsi="Times New Roman" w:cs="Times New Roman"/>
            <w:sz w:val="20"/>
            <w:szCs w:val="20"/>
            <w:rPrChange w:id="1232" w:author="Dave Bridges" w:date="2016-02-24T13:30:00Z">
              <w:rPr>
                <w:sz w:val="20"/>
                <w:szCs w:val="20"/>
              </w:rPr>
            </w:rPrChange>
          </w:rPr>
          <w:t xml:space="preserve">Thus, it is </w:t>
        </w:r>
        <w:r w:rsidR="00D939F9" w:rsidRPr="00CF6519">
          <w:rPr>
            <w:rFonts w:ascii="Times New Roman" w:hAnsi="Times New Roman" w:cs="Times New Roman"/>
            <w:sz w:val="20"/>
            <w:szCs w:val="20"/>
            <w:rPrChange w:id="1233" w:author="Dave Bridges" w:date="2016-02-24T13:30:00Z">
              <w:rPr>
                <w:sz w:val="20"/>
                <w:szCs w:val="20"/>
              </w:rPr>
            </w:rPrChange>
          </w:rPr>
          <w:t>possible</w:t>
        </w:r>
        <w:r w:rsidR="00BF538F" w:rsidRPr="00CF6519">
          <w:rPr>
            <w:rFonts w:ascii="Times New Roman" w:hAnsi="Times New Roman" w:cs="Times New Roman"/>
            <w:sz w:val="20"/>
            <w:szCs w:val="20"/>
            <w:rPrChange w:id="1234" w:author="Dave Bridges" w:date="2016-02-24T13:30:00Z">
              <w:rPr>
                <w:sz w:val="20"/>
                <w:szCs w:val="20"/>
              </w:rPr>
            </w:rPrChange>
          </w:rPr>
          <w:t xml:space="preserve"> that all the effects we see </w:t>
        </w:r>
        <w:r w:rsidR="00D939F9" w:rsidRPr="00CF6519">
          <w:rPr>
            <w:rFonts w:ascii="Times New Roman" w:hAnsi="Times New Roman" w:cs="Times New Roman"/>
            <w:sz w:val="20"/>
            <w:szCs w:val="20"/>
            <w:rPrChange w:id="1235" w:author="Dave Bridges" w:date="2016-02-24T13:30:00Z">
              <w:rPr>
                <w:sz w:val="20"/>
                <w:szCs w:val="20"/>
              </w:rPr>
            </w:rPrChange>
          </w:rPr>
          <w:t xml:space="preserve">in the muscle (and elsewhere) </w:t>
        </w:r>
        <w:r w:rsidR="00BF538F" w:rsidRPr="00CF6519">
          <w:rPr>
            <w:rFonts w:ascii="Times New Roman" w:hAnsi="Times New Roman" w:cs="Times New Roman"/>
            <w:sz w:val="20"/>
            <w:szCs w:val="20"/>
            <w:rPrChange w:id="1236" w:author="Dave Bridges" w:date="2016-02-24T13:30:00Z">
              <w:rPr>
                <w:sz w:val="20"/>
                <w:szCs w:val="20"/>
              </w:rPr>
            </w:rPrChange>
          </w:rPr>
          <w:t>occ</w:t>
        </w:r>
        <w:r w:rsidR="005F278D" w:rsidRPr="00CF6519">
          <w:rPr>
            <w:rFonts w:ascii="Times New Roman" w:hAnsi="Times New Roman" w:cs="Times New Roman"/>
            <w:sz w:val="20"/>
            <w:szCs w:val="20"/>
            <w:rPrChange w:id="1237" w:author="Dave Bridges" w:date="2016-02-24T13:30:00Z">
              <w:rPr>
                <w:sz w:val="20"/>
                <w:szCs w:val="20"/>
              </w:rPr>
            </w:rPrChange>
          </w:rPr>
          <w:t>ur indirectly</w:t>
        </w:r>
        <w:r w:rsidR="00D939F9" w:rsidRPr="00CF6519">
          <w:rPr>
            <w:rFonts w:ascii="Times New Roman" w:hAnsi="Times New Roman" w:cs="Times New Roman"/>
            <w:sz w:val="20"/>
            <w:szCs w:val="20"/>
            <w:rPrChange w:id="1238" w:author="Dave Bridges" w:date="2016-02-24T13:30:00Z">
              <w:rPr>
                <w:sz w:val="20"/>
                <w:szCs w:val="20"/>
              </w:rPr>
            </w:rPrChange>
          </w:rPr>
          <w:t>,</w:t>
        </w:r>
        <w:r w:rsidR="005F278D" w:rsidRPr="00CF6519">
          <w:rPr>
            <w:rFonts w:ascii="Times New Roman" w:hAnsi="Times New Roman" w:cs="Times New Roman"/>
            <w:sz w:val="20"/>
            <w:szCs w:val="20"/>
            <w:rPrChange w:id="1239" w:author="Dave Bridges" w:date="2016-02-24T13:30:00Z">
              <w:rPr>
                <w:sz w:val="20"/>
                <w:szCs w:val="20"/>
              </w:rPr>
            </w:rPrChange>
          </w:rPr>
          <w:t xml:space="preserve"> as the particulate may not come into dir</w:t>
        </w:r>
        <w:r w:rsidR="00D939F9" w:rsidRPr="00CF6519">
          <w:rPr>
            <w:rFonts w:ascii="Times New Roman" w:hAnsi="Times New Roman" w:cs="Times New Roman"/>
            <w:sz w:val="20"/>
            <w:szCs w:val="20"/>
            <w:rPrChange w:id="1240" w:author="Dave Bridges" w:date="2016-02-24T13:30:00Z">
              <w:rPr>
                <w:sz w:val="20"/>
                <w:szCs w:val="20"/>
              </w:rPr>
            </w:rPrChange>
          </w:rPr>
          <w:t xml:space="preserve">ect contact with the offspring at all. Whether or not the particulate crosses the placenta to exert its effects on the offspring </w:t>
        </w:r>
        <w:r w:rsidR="005E5DC2" w:rsidRPr="00CF6519">
          <w:rPr>
            <w:rFonts w:ascii="Times New Roman" w:hAnsi="Times New Roman" w:cs="Times New Roman"/>
            <w:sz w:val="20"/>
            <w:szCs w:val="20"/>
            <w:rPrChange w:id="1241" w:author="Dave Bridges" w:date="2016-02-24T13:30:00Z">
              <w:rPr>
                <w:sz w:val="20"/>
                <w:szCs w:val="20"/>
              </w:rPr>
            </w:rPrChange>
          </w:rPr>
          <w:t>is</w:t>
        </w:r>
        <w:r w:rsidR="00D939F9" w:rsidRPr="00CF6519">
          <w:rPr>
            <w:rFonts w:ascii="Times New Roman" w:hAnsi="Times New Roman" w:cs="Times New Roman"/>
            <w:sz w:val="20"/>
            <w:szCs w:val="20"/>
            <w:rPrChange w:id="1242" w:author="Dave Bridges" w:date="2016-02-24T13:30:00Z">
              <w:rPr>
                <w:sz w:val="20"/>
                <w:szCs w:val="20"/>
              </w:rPr>
            </w:rPrChange>
          </w:rPr>
          <w:t xml:space="preserve"> incredibly difficult to determine</w:t>
        </w:r>
      </w:ins>
      <w:ins w:id="1243" w:author="Dave Bridges" w:date="2016-02-24T14:00:00Z">
        <w:r w:rsidR="00440F99">
          <w:rPr>
            <w:rFonts w:ascii="Times New Roman" w:hAnsi="Times New Roman" w:cs="Times New Roman"/>
            <w:sz w:val="20"/>
            <w:szCs w:val="20"/>
          </w:rPr>
          <w:t>.</w:t>
        </w:r>
      </w:ins>
      <w:ins w:id="1244" w:author="Stephenson, Erin" w:date="2016-02-24T13:23:00Z">
        <w:del w:id="1245" w:author="Dave Bridges" w:date="2016-02-24T14:00:00Z">
          <w:r w:rsidR="00D939F9" w:rsidRPr="00CF6519" w:rsidDel="00440F99">
            <w:rPr>
              <w:rFonts w:ascii="Times New Roman" w:hAnsi="Times New Roman" w:cs="Times New Roman"/>
              <w:sz w:val="20"/>
              <w:szCs w:val="20"/>
              <w:rPrChange w:id="1246" w:author="Dave Bridges" w:date="2016-02-24T13:30:00Z">
                <w:rPr>
                  <w:sz w:val="20"/>
                  <w:szCs w:val="20"/>
                </w:rPr>
              </w:rPrChange>
            </w:rPr>
            <w:delText xml:space="preserve"> for many reasons</w:delText>
          </w:r>
        </w:del>
        <w:r w:rsidR="00D939F9" w:rsidRPr="00CF6519">
          <w:rPr>
            <w:rFonts w:ascii="Times New Roman" w:hAnsi="Times New Roman" w:cs="Times New Roman"/>
            <w:sz w:val="20"/>
            <w:szCs w:val="20"/>
            <w:rPrChange w:id="1247" w:author="Dave Bridges" w:date="2016-02-24T13:30:00Z">
              <w:rPr>
                <w:sz w:val="20"/>
                <w:szCs w:val="20"/>
              </w:rPr>
            </w:rPrChange>
          </w:rPr>
          <w:t xml:space="preserve">. </w:t>
        </w:r>
        <w:r w:rsidR="005E5DC2" w:rsidRPr="00CF6519">
          <w:rPr>
            <w:rFonts w:ascii="Times New Roman" w:hAnsi="Times New Roman" w:cs="Times New Roman"/>
            <w:sz w:val="20"/>
            <w:szCs w:val="20"/>
            <w:rPrChange w:id="1248" w:author="Dave Bridges" w:date="2016-02-24T13:30:00Z">
              <w:rPr>
                <w:sz w:val="20"/>
                <w:szCs w:val="20"/>
              </w:rPr>
            </w:rPrChange>
          </w:rPr>
          <w:t xml:space="preserve">However, we did make an attempt to assess a candidate pathway in the </w:t>
        </w:r>
        <w:proofErr w:type="gramStart"/>
        <w:r w:rsidR="005E5DC2" w:rsidRPr="00CF6519">
          <w:rPr>
            <w:rFonts w:ascii="Times New Roman" w:hAnsi="Times New Roman" w:cs="Times New Roman"/>
            <w:sz w:val="20"/>
            <w:szCs w:val="20"/>
            <w:rPrChange w:id="1249" w:author="Dave Bridges" w:date="2016-02-24T13:30:00Z">
              <w:rPr>
                <w:sz w:val="20"/>
                <w:szCs w:val="20"/>
              </w:rPr>
            </w:rPrChange>
          </w:rPr>
          <w:t>muscle which</w:t>
        </w:r>
        <w:proofErr w:type="gramEnd"/>
        <w:r w:rsidR="005E5DC2" w:rsidRPr="00CF6519">
          <w:rPr>
            <w:rFonts w:ascii="Times New Roman" w:hAnsi="Times New Roman" w:cs="Times New Roman"/>
            <w:sz w:val="20"/>
            <w:szCs w:val="20"/>
            <w:rPrChange w:id="1250" w:author="Dave Bridges" w:date="2016-02-24T13:30:00Z">
              <w:rPr>
                <w:sz w:val="20"/>
                <w:szCs w:val="20"/>
              </w:rPr>
            </w:rPrChange>
          </w:rPr>
          <w:t xml:space="preserve"> might indicate if there were direct effects. </w:t>
        </w:r>
        <w:del w:id="1251" w:author="Dave Bridges" w:date="2016-02-24T14:00:00Z">
          <w:r w:rsidR="0080266A" w:rsidRPr="00CF6519" w:rsidDel="00440F99">
            <w:rPr>
              <w:rFonts w:ascii="Times New Roman" w:hAnsi="Times New Roman" w:cs="Times New Roman"/>
              <w:sz w:val="20"/>
              <w:szCs w:val="20"/>
              <w:rPrChange w:id="1252" w:author="Dave Bridges" w:date="2016-02-24T13:30:00Z">
                <w:rPr>
                  <w:sz w:val="20"/>
                  <w:szCs w:val="20"/>
                </w:rPr>
              </w:rPrChange>
            </w:rPr>
            <w:delText>Our assessment of a</w:delText>
          </w:r>
          <w:r w:rsidR="00442C2D" w:rsidRPr="00CF6519" w:rsidDel="00440F99">
            <w:rPr>
              <w:rFonts w:ascii="Times New Roman" w:hAnsi="Times New Roman" w:cs="Times New Roman"/>
              <w:sz w:val="20"/>
              <w:szCs w:val="20"/>
              <w:rPrChange w:id="1253" w:author="Dave Bridges" w:date="2016-02-24T13:30:00Z">
                <w:rPr>
                  <w:sz w:val="20"/>
                  <w:szCs w:val="20"/>
                </w:rPr>
              </w:rPrChange>
            </w:rPr>
            <w:delText xml:space="preserve">ryl hydrocarbon signaling as a potential mechanism through which </w:delText>
          </w:r>
          <w:r w:rsidR="0080266A" w:rsidRPr="00CF6519" w:rsidDel="00440F99">
            <w:rPr>
              <w:rFonts w:ascii="Times New Roman" w:hAnsi="Times New Roman" w:cs="Times New Roman"/>
              <w:sz w:val="20"/>
              <w:szCs w:val="20"/>
              <w:rPrChange w:id="1254" w:author="Dave Bridges" w:date="2016-02-24T13:30:00Z">
                <w:rPr>
                  <w:sz w:val="20"/>
                  <w:szCs w:val="20"/>
                </w:rPr>
              </w:rPrChange>
            </w:rPr>
            <w:delText>MCP230</w:delText>
          </w:r>
          <w:r w:rsidR="00442C2D" w:rsidRPr="00CF6519" w:rsidDel="00440F99">
            <w:rPr>
              <w:rFonts w:ascii="Times New Roman" w:hAnsi="Times New Roman" w:cs="Times New Roman"/>
              <w:sz w:val="20"/>
              <w:szCs w:val="20"/>
              <w:rPrChange w:id="1255" w:author="Dave Bridges" w:date="2016-02-24T13:30:00Z">
                <w:rPr>
                  <w:sz w:val="20"/>
                  <w:szCs w:val="20"/>
                </w:rPr>
              </w:rPrChange>
            </w:rPr>
            <w:delText xml:space="preserve"> may </w:delText>
          </w:r>
          <w:r w:rsidR="0080266A" w:rsidRPr="00CF6519" w:rsidDel="00440F99">
            <w:rPr>
              <w:rFonts w:ascii="Times New Roman" w:hAnsi="Times New Roman" w:cs="Times New Roman"/>
              <w:sz w:val="20"/>
              <w:szCs w:val="20"/>
              <w:rPrChange w:id="1256" w:author="Dave Bridges" w:date="2016-02-24T13:30:00Z">
                <w:rPr>
                  <w:sz w:val="20"/>
                  <w:szCs w:val="20"/>
                </w:rPr>
              </w:rPrChange>
            </w:rPr>
            <w:delText xml:space="preserve">exert its actions in the muscle was not compelling (i.e., </w:delText>
          </w:r>
          <w:r w:rsidR="00B9752C" w:rsidRPr="00CF6519" w:rsidDel="00440F99">
            <w:rPr>
              <w:rFonts w:ascii="Times New Roman" w:hAnsi="Times New Roman" w:cs="Times New Roman"/>
              <w:sz w:val="20"/>
              <w:szCs w:val="20"/>
              <w:rPrChange w:id="1257" w:author="Dave Bridges" w:date="2016-02-24T13:30:00Z">
                <w:rPr>
                  <w:sz w:val="20"/>
                  <w:szCs w:val="20"/>
                </w:rPr>
              </w:rPrChange>
            </w:rPr>
            <w:delText>not different or not detectable</w:delText>
          </w:r>
          <w:r w:rsidR="0080266A" w:rsidRPr="00CF6519" w:rsidDel="00440F99">
            <w:rPr>
              <w:rFonts w:ascii="Times New Roman" w:hAnsi="Times New Roman" w:cs="Times New Roman"/>
              <w:sz w:val="20"/>
              <w:szCs w:val="20"/>
              <w:rPrChange w:id="1258" w:author="Dave Bridges" w:date="2016-02-24T13:30:00Z">
                <w:rPr>
                  <w:sz w:val="20"/>
                  <w:szCs w:val="20"/>
                </w:rPr>
              </w:rPrChange>
            </w:rPr>
            <w:delText>)</w:delText>
          </w:r>
          <w:r w:rsidR="00442C2D" w:rsidRPr="00CF6519" w:rsidDel="00440F99">
            <w:rPr>
              <w:rFonts w:ascii="Times New Roman" w:hAnsi="Times New Roman" w:cs="Times New Roman"/>
              <w:sz w:val="20"/>
              <w:szCs w:val="20"/>
              <w:rPrChange w:id="1259" w:author="Dave Bridges" w:date="2016-02-24T13:30:00Z">
                <w:rPr>
                  <w:sz w:val="20"/>
                  <w:szCs w:val="20"/>
                </w:rPr>
              </w:rPrChange>
            </w:rPr>
            <w:delText>.</w:delText>
          </w:r>
          <w:r w:rsidR="0082320E" w:rsidRPr="00CF6519" w:rsidDel="00440F99">
            <w:rPr>
              <w:rFonts w:ascii="Times New Roman" w:hAnsi="Times New Roman" w:cs="Times New Roman"/>
              <w:sz w:val="20"/>
              <w:szCs w:val="20"/>
              <w:rPrChange w:id="1260" w:author="Dave Bridges" w:date="2016-02-24T13:30:00Z">
                <w:rPr>
                  <w:sz w:val="20"/>
                  <w:szCs w:val="20"/>
                </w:rPr>
              </w:rPrChange>
            </w:rPr>
            <w:delText xml:space="preserve"> </w:delText>
          </w:r>
          <w:r w:rsidR="00B9752C" w:rsidRPr="00CF6519" w:rsidDel="00440F99">
            <w:rPr>
              <w:rFonts w:ascii="Times New Roman" w:hAnsi="Times New Roman" w:cs="Times New Roman"/>
              <w:sz w:val="20"/>
              <w:szCs w:val="20"/>
              <w:rPrChange w:id="1261" w:author="Dave Bridges" w:date="2016-02-24T13:30:00Z">
                <w:rPr>
                  <w:sz w:val="20"/>
                  <w:szCs w:val="20"/>
                </w:rPr>
              </w:rPrChange>
            </w:rPr>
            <w:delText xml:space="preserve">We did not feel that </w:delText>
          </w:r>
          <w:r w:rsidR="00942A9F" w:rsidRPr="00CF6519" w:rsidDel="00440F99">
            <w:rPr>
              <w:rFonts w:ascii="Times New Roman" w:hAnsi="Times New Roman" w:cs="Times New Roman"/>
              <w:sz w:val="20"/>
              <w:szCs w:val="20"/>
              <w:rPrChange w:id="1262" w:author="Dave Bridges" w:date="2016-02-24T13:30:00Z">
                <w:rPr>
                  <w:sz w:val="20"/>
                  <w:szCs w:val="20"/>
                </w:rPr>
              </w:rPrChange>
            </w:rPr>
            <w:delText xml:space="preserve">this </w:delText>
          </w:r>
          <w:r w:rsidR="00B9752C" w:rsidRPr="00CF6519" w:rsidDel="00440F99">
            <w:rPr>
              <w:rFonts w:ascii="Times New Roman" w:hAnsi="Times New Roman" w:cs="Times New Roman"/>
              <w:sz w:val="20"/>
              <w:szCs w:val="20"/>
              <w:rPrChange w:id="1263" w:author="Dave Bridges" w:date="2016-02-24T13:30:00Z">
                <w:rPr>
                  <w:sz w:val="20"/>
                  <w:szCs w:val="20"/>
                </w:rPr>
              </w:rPrChange>
            </w:rPr>
            <w:delText xml:space="preserve">negative data </w:delText>
          </w:r>
          <w:r w:rsidR="00942A9F" w:rsidRPr="00CF6519" w:rsidDel="00440F99">
            <w:rPr>
              <w:rFonts w:ascii="Times New Roman" w:hAnsi="Times New Roman" w:cs="Times New Roman"/>
              <w:sz w:val="20"/>
              <w:szCs w:val="20"/>
              <w:rPrChange w:id="1264" w:author="Dave Bridges" w:date="2016-02-24T13:30:00Z">
                <w:rPr>
                  <w:sz w:val="20"/>
                  <w:szCs w:val="20"/>
                </w:rPr>
              </w:rPrChange>
            </w:rPr>
            <w:delText>would add</w:delText>
          </w:r>
          <w:r w:rsidR="00B9752C" w:rsidRPr="00CF6519" w:rsidDel="00440F99">
            <w:rPr>
              <w:rFonts w:ascii="Times New Roman" w:hAnsi="Times New Roman" w:cs="Times New Roman"/>
              <w:sz w:val="20"/>
              <w:szCs w:val="20"/>
              <w:rPrChange w:id="1265" w:author="Dave Bridges" w:date="2016-02-24T13:30:00Z">
                <w:rPr>
                  <w:sz w:val="20"/>
                  <w:szCs w:val="20"/>
                </w:rPr>
              </w:rPrChange>
            </w:rPr>
            <w:delText xml:space="preserve"> value to our manuscript, thus opted not to include it.</w:delText>
          </w:r>
        </w:del>
      </w:ins>
      <w:ins w:id="1266" w:author="Dave Bridges" w:date="2016-02-24T14:00:00Z">
        <w:r w:rsidR="00440F99">
          <w:rPr>
            <w:rFonts w:ascii="Times New Roman" w:hAnsi="Times New Roman" w:cs="Times New Roman"/>
            <w:sz w:val="20"/>
            <w:szCs w:val="20"/>
          </w:rPr>
          <w:t>We have stated this explicitly in the revised manuscript:</w:t>
        </w:r>
      </w:ins>
    </w:p>
    <w:p w14:paraId="5FA749C7" w14:textId="50ED566D" w:rsidR="00440F99" w:rsidRPr="00CF6519" w:rsidRDefault="00440F99" w:rsidP="00C40704">
      <w:pPr>
        <w:rPr>
          <w:ins w:id="1267" w:author="Stephenson, Erin" w:date="2016-02-24T13:23:00Z"/>
          <w:rFonts w:ascii="Times New Roman" w:hAnsi="Times New Roman" w:cs="Times New Roman"/>
          <w:sz w:val="20"/>
          <w:szCs w:val="20"/>
          <w:rPrChange w:id="1268" w:author="Dave Bridges" w:date="2016-02-24T13:30:00Z">
            <w:rPr>
              <w:ins w:id="1269" w:author="Stephenson, Erin" w:date="2016-02-24T13:23:00Z"/>
              <w:sz w:val="20"/>
              <w:szCs w:val="20"/>
            </w:rPr>
          </w:rPrChange>
        </w:rPr>
      </w:pPr>
      <w:ins w:id="1270" w:author="Dave Bridges" w:date="2016-02-24T14:01:00Z">
        <w:r>
          <w:rPr>
            <w:rFonts w:ascii="Times New Roman" w:hAnsi="Times New Roman" w:cs="Times New Roman"/>
            <w:sz w:val="20"/>
            <w:szCs w:val="20"/>
          </w:rPr>
          <w:t>SAY SOMETHING ABOUT THIS CAVEAT</w:t>
        </w:r>
      </w:ins>
    </w:p>
    <w:p w14:paraId="2426F923" w14:textId="77777777" w:rsidR="00760742" w:rsidRPr="00CF6519" w:rsidRDefault="00645DCB" w:rsidP="002C21F8">
      <w:pPr>
        <w:rPr>
          <w:rFonts w:ascii="Times New Roman" w:hAnsi="Times New Roman" w:cs="Times New Roman"/>
          <w:color w:val="FF0000"/>
          <w:sz w:val="20"/>
          <w:szCs w:val="20"/>
          <w:rPrChange w:id="127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272" w:author="Dave Bridges" w:date="2016-02-24T13:30:00Z">
            <w:rPr>
              <w:color w:val="808080" w:themeColor="background1" w:themeShade="80"/>
            </w:rPr>
          </w:rPrChange>
        </w:rPr>
        <w:t>Overall, the manuscript is largely dependent on mRNA and protein measures as a surrogate for functional measures, which significantly reduces the enthusiasm for the i</w:t>
      </w:r>
      <w:r w:rsidR="00760742" w:rsidRPr="00CF6519">
        <w:rPr>
          <w:rFonts w:ascii="Times New Roman" w:hAnsi="Times New Roman" w:cs="Times New Roman"/>
          <w:color w:val="FF0000"/>
          <w:sz w:val="20"/>
          <w:szCs w:val="20"/>
          <w:rPrChange w:id="1273" w:author="Dave Bridges" w:date="2016-02-24T13:30:00Z">
            <w:rPr>
              <w:color w:val="808080" w:themeColor="background1" w:themeShade="80"/>
            </w:rPr>
          </w:rPrChange>
        </w:rPr>
        <w:t xml:space="preserve">deas that drive the submission. </w:t>
      </w:r>
    </w:p>
    <w:p w14:paraId="0630805F" w14:textId="14C5796E" w:rsidR="0088435F" w:rsidRPr="00CF6519" w:rsidRDefault="00C40704" w:rsidP="002C21F8">
      <w:pPr>
        <w:rPr>
          <w:rFonts w:ascii="Times New Roman" w:hAnsi="Times New Roman" w:cs="Times New Roman"/>
          <w:sz w:val="20"/>
          <w:szCs w:val="20"/>
          <w:rPrChange w:id="1274" w:author="Dave Bridges" w:date="2016-02-24T13:30:00Z">
            <w:rPr>
              <w:b/>
            </w:rPr>
          </w:rPrChange>
        </w:rPr>
      </w:pPr>
      <w:del w:id="1275" w:author="Stephenson, Erin" w:date="2016-02-24T13:23:00Z">
        <w:r w:rsidRPr="00CF6519">
          <w:rPr>
            <w:rFonts w:ascii="Times New Roman" w:hAnsi="Times New Roman" w:cs="Times New Roman"/>
            <w:sz w:val="20"/>
            <w:szCs w:val="20"/>
            <w:rPrChange w:id="1276" w:author="Dave Bridges" w:date="2016-02-24T13:30:00Z">
              <w:rPr>
                <w:b/>
              </w:rPr>
            </w:rPrChange>
          </w:rPr>
          <w:delText xml:space="preserve">Response: As our protocol stands, </w:delText>
        </w:r>
        <w:r w:rsidR="00BF538F" w:rsidRPr="00CF6519">
          <w:rPr>
            <w:rFonts w:ascii="Times New Roman" w:hAnsi="Times New Roman" w:cs="Times New Roman"/>
            <w:sz w:val="20"/>
            <w:szCs w:val="20"/>
            <w:rPrChange w:id="1277" w:author="Dave Bridges" w:date="2016-02-24T13:30:00Z">
              <w:rPr>
                <w:b/>
              </w:rPr>
            </w:rPrChange>
          </w:rPr>
          <w:delText xml:space="preserve">it is </w:delText>
        </w:r>
        <w:r w:rsidRPr="00CF6519">
          <w:rPr>
            <w:rFonts w:ascii="Times New Roman" w:hAnsi="Times New Roman" w:cs="Times New Roman"/>
            <w:sz w:val="20"/>
            <w:szCs w:val="20"/>
            <w:rPrChange w:id="1278" w:author="Dave Bridges" w:date="2016-02-24T13:30:00Z">
              <w:rPr>
                <w:b/>
              </w:rPr>
            </w:rPrChange>
          </w:rPr>
          <w:delText xml:space="preserve">the mothers of the mice we </w:delText>
        </w:r>
        <w:r w:rsidR="00BF538F" w:rsidRPr="00CF6519">
          <w:rPr>
            <w:rFonts w:ascii="Times New Roman" w:hAnsi="Times New Roman" w:cs="Times New Roman"/>
            <w:sz w:val="20"/>
            <w:szCs w:val="20"/>
            <w:rPrChange w:id="1279" w:author="Dave Bridges" w:date="2016-02-24T13:30:00Z">
              <w:rPr>
                <w:b/>
              </w:rPr>
            </w:rPrChange>
          </w:rPr>
          <w:delText>are studying that</w:delText>
        </w:r>
        <w:r w:rsidRPr="00CF6519">
          <w:rPr>
            <w:rFonts w:ascii="Times New Roman" w:hAnsi="Times New Roman" w:cs="Times New Roman"/>
            <w:sz w:val="20"/>
            <w:szCs w:val="20"/>
            <w:rPrChange w:id="1280" w:author="Dave Bridges" w:date="2016-02-24T13:30:00Z">
              <w:rPr>
                <w:b/>
              </w:rPr>
            </w:rPrChange>
          </w:rPr>
          <w:delText xml:space="preserve"> are treated directly with the particulate and </w:delText>
        </w:r>
        <w:r w:rsidR="00FF7735" w:rsidRPr="00CF6519">
          <w:rPr>
            <w:rFonts w:ascii="Times New Roman" w:hAnsi="Times New Roman" w:cs="Times New Roman"/>
            <w:i/>
            <w:sz w:val="20"/>
            <w:szCs w:val="20"/>
            <w:rPrChange w:id="1281" w:author="Dave Bridges" w:date="2016-02-24T13:30:00Z">
              <w:rPr>
                <w:b/>
                <w:i/>
              </w:rPr>
            </w:rPrChange>
          </w:rPr>
          <w:delText>in utero</w:delText>
        </w:r>
        <w:r w:rsidR="00FF7735" w:rsidRPr="00CF6519">
          <w:rPr>
            <w:rFonts w:ascii="Times New Roman" w:hAnsi="Times New Roman" w:cs="Times New Roman"/>
            <w:sz w:val="20"/>
            <w:szCs w:val="20"/>
            <w:rPrChange w:id="1282" w:author="Dave Bridges" w:date="2016-02-24T13:30:00Z">
              <w:rPr>
                <w:b/>
              </w:rPr>
            </w:rPrChange>
          </w:rPr>
          <w:delText xml:space="preserve"> </w:delText>
        </w:r>
        <w:r w:rsidRPr="00CF6519">
          <w:rPr>
            <w:rFonts w:ascii="Times New Roman" w:hAnsi="Times New Roman" w:cs="Times New Roman"/>
            <w:sz w:val="20"/>
            <w:szCs w:val="20"/>
            <w:rPrChange w:id="1283" w:author="Dave Bridges" w:date="2016-02-24T13:30:00Z">
              <w:rPr>
                <w:b/>
              </w:rPr>
            </w:rPrChange>
          </w:rPr>
          <w:delText xml:space="preserve">not the offspring themselves. </w:delText>
        </w:r>
        <w:r w:rsidR="00BF538F" w:rsidRPr="00CF6519">
          <w:rPr>
            <w:rFonts w:ascii="Times New Roman" w:hAnsi="Times New Roman" w:cs="Times New Roman"/>
            <w:sz w:val="20"/>
            <w:szCs w:val="20"/>
            <w:rPrChange w:id="1284" w:author="Dave Bridges" w:date="2016-02-24T13:30:00Z">
              <w:rPr>
                <w:b/>
              </w:rPr>
            </w:rPrChange>
          </w:rPr>
          <w:delText>Thus, it is highly likely that all the effects we see occ</w:delText>
        </w:r>
        <w:r w:rsidR="005F278D" w:rsidRPr="00CF6519">
          <w:rPr>
            <w:rFonts w:ascii="Times New Roman" w:hAnsi="Times New Roman" w:cs="Times New Roman"/>
            <w:sz w:val="20"/>
            <w:szCs w:val="20"/>
            <w:rPrChange w:id="1285" w:author="Dave Bridges" w:date="2016-02-24T13:30:00Z">
              <w:rPr>
                <w:b/>
              </w:rPr>
            </w:rPrChange>
          </w:rPr>
          <w:delText xml:space="preserve">ur indirectly as the particulate may not come into direct contact with the offspring. </w:delText>
        </w:r>
        <w:r w:rsidR="00F85605" w:rsidRPr="00CF6519">
          <w:rPr>
            <w:rFonts w:ascii="Times New Roman" w:hAnsi="Times New Roman" w:cs="Times New Roman"/>
            <w:sz w:val="20"/>
            <w:szCs w:val="20"/>
            <w:rPrChange w:id="1286" w:author="Dave Bridges" w:date="2016-02-24T13:30:00Z">
              <w:rPr>
                <w:b/>
              </w:rPr>
            </w:rPrChange>
          </w:rPr>
          <w:delText>This in its self is an interesting question, albeit one that is an entirely different question.</w:delText>
        </w:r>
        <w:r w:rsidR="00442C2D" w:rsidRPr="00CF6519">
          <w:rPr>
            <w:rFonts w:ascii="Times New Roman" w:hAnsi="Times New Roman" w:cs="Times New Roman"/>
            <w:sz w:val="20"/>
            <w:szCs w:val="20"/>
            <w:rPrChange w:id="1287" w:author="Dave Bridges" w:date="2016-02-24T13:30:00Z">
              <w:rPr>
                <w:b/>
              </w:rPr>
            </w:rPrChange>
          </w:rPr>
          <w:delText xml:space="preserve"> We did, however, assess aryl hydrocarbon signaling as a potential mechanism through which such a particulate may act. As far as our data indicates, this pathway was not induced in response to the acute, indirect MCP230 exposure.</w:delText>
        </w:r>
      </w:del>
      <w:ins w:id="1288" w:author="Stephenson, Erin" w:date="2016-02-24T13:23:00Z">
        <w:del w:id="1289" w:author="Dave Bridges" w:date="2016-02-24T14:01:00Z">
          <w:r w:rsidR="0088435F" w:rsidRPr="00CF6519" w:rsidDel="00440F99">
            <w:rPr>
              <w:rFonts w:ascii="Times New Roman" w:hAnsi="Times New Roman" w:cs="Times New Roman"/>
              <w:sz w:val="20"/>
              <w:szCs w:val="20"/>
              <w:rPrChange w:id="1290" w:author="Dave Bridges" w:date="2016-02-24T13:30:00Z">
                <w:rPr>
                  <w:sz w:val="20"/>
                  <w:szCs w:val="20"/>
                </w:rPr>
              </w:rPrChange>
            </w:rPr>
            <w:delText>Response: Respectfully, we disa</w:delText>
          </w:r>
          <w:r w:rsidR="00D165E9" w:rsidRPr="00CF6519" w:rsidDel="00440F99">
            <w:rPr>
              <w:rFonts w:ascii="Times New Roman" w:hAnsi="Times New Roman" w:cs="Times New Roman"/>
              <w:sz w:val="20"/>
              <w:szCs w:val="20"/>
              <w:rPrChange w:id="1291" w:author="Dave Bridges" w:date="2016-02-24T13:30:00Z">
                <w:rPr>
                  <w:sz w:val="20"/>
                  <w:szCs w:val="20"/>
                </w:rPr>
              </w:rPrChange>
            </w:rPr>
            <w:delText xml:space="preserve">gree. </w:delText>
          </w:r>
        </w:del>
        <w:r w:rsidR="00D165E9" w:rsidRPr="00CF6519">
          <w:rPr>
            <w:rFonts w:ascii="Times New Roman" w:hAnsi="Times New Roman" w:cs="Times New Roman"/>
            <w:sz w:val="20"/>
            <w:szCs w:val="20"/>
            <w:rPrChange w:id="1292" w:author="Dave Bridges" w:date="2016-02-24T13:30:00Z">
              <w:rPr>
                <w:sz w:val="20"/>
                <w:szCs w:val="20"/>
              </w:rPr>
            </w:rPrChange>
          </w:rPr>
          <w:t xml:space="preserve">Our </w:t>
        </w:r>
      </w:ins>
      <w:ins w:id="1293" w:author="Dave Bridges" w:date="2016-02-24T14:01:00Z">
        <w:r w:rsidR="00440F99">
          <w:rPr>
            <w:rFonts w:ascii="Times New Roman" w:hAnsi="Times New Roman" w:cs="Times New Roman"/>
            <w:sz w:val="20"/>
            <w:szCs w:val="20"/>
          </w:rPr>
          <w:t xml:space="preserve">revised </w:t>
        </w:r>
      </w:ins>
      <w:ins w:id="1294" w:author="Stephenson, Erin" w:date="2016-02-24T13:23:00Z">
        <w:r w:rsidR="00D165E9" w:rsidRPr="00CF6519">
          <w:rPr>
            <w:rFonts w:ascii="Times New Roman" w:hAnsi="Times New Roman" w:cs="Times New Roman"/>
            <w:sz w:val="20"/>
            <w:szCs w:val="20"/>
            <w:rPrChange w:id="1295" w:author="Dave Bridges" w:date="2016-02-24T13:30:00Z">
              <w:rPr>
                <w:sz w:val="20"/>
                <w:szCs w:val="20"/>
              </w:rPr>
            </w:rPrChange>
          </w:rPr>
          <w:t>manuscript</w:t>
        </w:r>
      </w:ins>
      <w:ins w:id="1296" w:author="Dave Bridges" w:date="2016-02-24T14:01:00Z">
        <w:r w:rsidR="00440F99">
          <w:rPr>
            <w:rFonts w:ascii="Times New Roman" w:hAnsi="Times New Roman" w:cs="Times New Roman"/>
            <w:sz w:val="20"/>
            <w:szCs w:val="20"/>
          </w:rPr>
          <w:t xml:space="preserve"> now</w:t>
        </w:r>
      </w:ins>
      <w:ins w:id="1297" w:author="Stephenson, Erin" w:date="2016-02-24T13:23:00Z">
        <w:r w:rsidR="00D165E9" w:rsidRPr="00CF6519">
          <w:rPr>
            <w:rFonts w:ascii="Times New Roman" w:hAnsi="Times New Roman" w:cs="Times New Roman"/>
            <w:sz w:val="20"/>
            <w:szCs w:val="20"/>
            <w:rPrChange w:id="1298" w:author="Dave Bridges" w:date="2016-02-24T13:30:00Z">
              <w:rPr>
                <w:sz w:val="20"/>
                <w:szCs w:val="20"/>
              </w:rPr>
            </w:rPrChange>
          </w:rPr>
          <w:t xml:space="preserve"> provides</w:t>
        </w:r>
      </w:ins>
      <w:ins w:id="1299" w:author="Dave Bridges" w:date="2016-02-24T14:01:00Z">
        <w:r w:rsidR="00440F99">
          <w:rPr>
            <w:rFonts w:ascii="Times New Roman" w:hAnsi="Times New Roman" w:cs="Times New Roman"/>
            <w:sz w:val="20"/>
            <w:szCs w:val="20"/>
          </w:rPr>
          <w:t xml:space="preserve"> new</w:t>
        </w:r>
      </w:ins>
      <w:ins w:id="1300" w:author="Stephenson, Erin" w:date="2016-02-24T13:23:00Z">
        <w:r w:rsidR="00D165E9" w:rsidRPr="00CF6519">
          <w:rPr>
            <w:rFonts w:ascii="Times New Roman" w:hAnsi="Times New Roman" w:cs="Times New Roman"/>
            <w:sz w:val="20"/>
            <w:szCs w:val="20"/>
            <w:rPrChange w:id="1301" w:author="Dave Bridges" w:date="2016-02-24T13:30:00Z">
              <w:rPr>
                <w:sz w:val="20"/>
                <w:szCs w:val="20"/>
              </w:rPr>
            </w:rPrChange>
          </w:rPr>
          <w:t xml:space="preserve"> </w:t>
        </w:r>
        <w:r w:rsidR="0088435F" w:rsidRPr="00CF6519">
          <w:rPr>
            <w:rFonts w:ascii="Times New Roman" w:hAnsi="Times New Roman" w:cs="Times New Roman"/>
            <w:i/>
            <w:sz w:val="20"/>
            <w:szCs w:val="20"/>
            <w:rPrChange w:id="1302" w:author="Dave Bridges" w:date="2016-02-24T13:30:00Z">
              <w:rPr>
                <w:i/>
                <w:sz w:val="20"/>
                <w:szCs w:val="20"/>
              </w:rPr>
            </w:rPrChange>
          </w:rPr>
          <w:t>in vivo</w:t>
        </w:r>
        <w:r w:rsidR="0088435F" w:rsidRPr="00CF6519">
          <w:rPr>
            <w:rFonts w:ascii="Times New Roman" w:hAnsi="Times New Roman" w:cs="Times New Roman"/>
            <w:sz w:val="20"/>
            <w:szCs w:val="20"/>
            <w:rPrChange w:id="1303" w:author="Dave Bridges" w:date="2016-02-24T13:30:00Z">
              <w:rPr>
                <w:sz w:val="20"/>
                <w:szCs w:val="20"/>
              </w:rPr>
            </w:rPrChange>
          </w:rPr>
          <w:t>, functional data as well as the skeletal muscle mRNA and protein measurements.</w:t>
        </w:r>
      </w:ins>
      <w:r w:rsidR="0088435F" w:rsidRPr="00CF6519">
        <w:rPr>
          <w:rFonts w:ascii="Times New Roman" w:hAnsi="Times New Roman" w:cs="Times New Roman"/>
          <w:sz w:val="20"/>
          <w:szCs w:val="20"/>
          <w:rPrChange w:id="1304" w:author="Dave Bridges" w:date="2016-02-24T13:30:00Z">
            <w:rPr>
              <w:b/>
            </w:rPr>
          </w:rPrChange>
        </w:rPr>
        <w:t xml:space="preserve"> </w:t>
      </w:r>
    </w:p>
    <w:p w14:paraId="0DB96906" w14:textId="77777777" w:rsidR="002C21F8" w:rsidRPr="00CF6519" w:rsidRDefault="002C21F8" w:rsidP="002C21F8">
      <w:pPr>
        <w:rPr>
          <w:rFonts w:ascii="Times New Roman" w:hAnsi="Times New Roman" w:cs="Times New Roman"/>
          <w:color w:val="FF0000"/>
          <w:sz w:val="20"/>
          <w:szCs w:val="20"/>
          <w:rPrChange w:id="1305"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306" w:author="Dave Bridges" w:date="2016-02-24T13:30:00Z">
            <w:rPr>
              <w:color w:val="808080" w:themeColor="background1" w:themeShade="80"/>
            </w:rPr>
          </w:rPrChange>
        </w:rPr>
        <w:lastRenderedPageBreak/>
        <w:t xml:space="preserve">No functional data provided for the mitochondria (i.e. mitochondrial respiration). When considering the defined hypotheses it would seem these measures are necessary. </w:t>
      </w:r>
    </w:p>
    <w:p w14:paraId="5B9A2CC6" w14:textId="77777777" w:rsidR="005957A6" w:rsidRDefault="001E734A" w:rsidP="00760742">
      <w:pPr>
        <w:rPr>
          <w:ins w:id="1307" w:author="Dave Bridges" w:date="2016-02-24T14:05:00Z"/>
          <w:rFonts w:ascii="Times New Roman" w:hAnsi="Times New Roman" w:cs="Times New Roman"/>
          <w:sz w:val="20"/>
          <w:szCs w:val="20"/>
        </w:rPr>
      </w:pPr>
      <w:del w:id="1308" w:author="Dave Bridges" w:date="2016-02-24T14:01:00Z">
        <w:r w:rsidRPr="00CF6519" w:rsidDel="00440F99">
          <w:rPr>
            <w:rFonts w:ascii="Times New Roman" w:hAnsi="Times New Roman" w:cs="Times New Roman"/>
            <w:sz w:val="20"/>
            <w:szCs w:val="20"/>
            <w:rPrChange w:id="1309" w:author="Dave Bridges" w:date="2016-02-24T13:30:00Z">
              <w:rPr>
                <w:b/>
              </w:rPr>
            </w:rPrChange>
          </w:rPr>
          <w:delText xml:space="preserve">Response: </w:delText>
        </w:r>
      </w:del>
      <w:r w:rsidRPr="00CF6519">
        <w:rPr>
          <w:rFonts w:ascii="Times New Roman" w:hAnsi="Times New Roman" w:cs="Times New Roman"/>
          <w:sz w:val="20"/>
          <w:szCs w:val="20"/>
          <w:rPrChange w:id="1310" w:author="Dave Bridges" w:date="2016-02-24T13:30:00Z">
            <w:rPr>
              <w:b/>
            </w:rPr>
          </w:rPrChange>
        </w:rPr>
        <w:t xml:space="preserve">We present citrate synthase activity as </w:t>
      </w:r>
      <w:r w:rsidR="00686829" w:rsidRPr="00CF6519">
        <w:rPr>
          <w:rFonts w:ascii="Times New Roman" w:hAnsi="Times New Roman" w:cs="Times New Roman"/>
          <w:sz w:val="20"/>
          <w:szCs w:val="20"/>
          <w:rPrChange w:id="1311" w:author="Dave Bridges" w:date="2016-02-24T13:30:00Z">
            <w:rPr>
              <w:b/>
            </w:rPr>
          </w:rPrChange>
        </w:rPr>
        <w:t>a</w:t>
      </w:r>
      <w:r w:rsidRPr="00CF6519">
        <w:rPr>
          <w:rFonts w:ascii="Times New Roman" w:hAnsi="Times New Roman" w:cs="Times New Roman"/>
          <w:sz w:val="20"/>
          <w:szCs w:val="20"/>
          <w:rPrChange w:id="1312" w:author="Dave Bridges" w:date="2016-02-24T13:30:00Z">
            <w:rPr>
              <w:b/>
            </w:rPr>
          </w:rPrChange>
        </w:rPr>
        <w:t xml:space="preserve"> functional measure of mitochondrial activity</w:t>
      </w:r>
      <w:ins w:id="1313" w:author="Dave Bridges" w:date="2016-02-24T14:05:00Z">
        <w:r w:rsidR="005957A6">
          <w:rPr>
            <w:rFonts w:ascii="Times New Roman" w:hAnsi="Times New Roman" w:cs="Times New Roman"/>
            <w:sz w:val="20"/>
            <w:szCs w:val="20"/>
          </w:rPr>
          <w:t>, which is congruent with changes in whole body energy expenditure</w:t>
        </w:r>
      </w:ins>
      <w:r w:rsidRPr="00CF6519">
        <w:rPr>
          <w:rFonts w:ascii="Times New Roman" w:hAnsi="Times New Roman" w:cs="Times New Roman"/>
          <w:sz w:val="20"/>
          <w:szCs w:val="20"/>
          <w:rPrChange w:id="1314" w:author="Dave Bridges" w:date="2016-02-24T13:30:00Z">
            <w:rPr>
              <w:b/>
            </w:rPr>
          </w:rPrChange>
        </w:rPr>
        <w:t xml:space="preserve">. We acknowledge that this is not </w:t>
      </w:r>
      <w:r w:rsidR="004A4A11" w:rsidRPr="00CF6519">
        <w:rPr>
          <w:rFonts w:ascii="Times New Roman" w:hAnsi="Times New Roman" w:cs="Times New Roman"/>
          <w:sz w:val="20"/>
          <w:szCs w:val="20"/>
          <w:rPrChange w:id="1315" w:author="Dave Bridges" w:date="2016-02-24T13:30:00Z">
            <w:rPr>
              <w:b/>
            </w:rPr>
          </w:rPrChange>
        </w:rPr>
        <w:t xml:space="preserve">as thorough of an assessment of mitochondrial function as </w:t>
      </w:r>
      <w:ins w:id="1316" w:author="Dave Bridges" w:date="2016-02-24T14:02:00Z">
        <w:r w:rsidR="00440F99">
          <w:rPr>
            <w:rFonts w:ascii="Times New Roman" w:hAnsi="Times New Roman" w:cs="Times New Roman"/>
            <w:sz w:val="20"/>
            <w:szCs w:val="20"/>
          </w:rPr>
          <w:t xml:space="preserve">some </w:t>
        </w:r>
      </w:ins>
      <w:r w:rsidR="004A4A11" w:rsidRPr="00CF6519">
        <w:rPr>
          <w:rFonts w:ascii="Times New Roman" w:hAnsi="Times New Roman" w:cs="Times New Roman"/>
          <w:sz w:val="20"/>
          <w:szCs w:val="20"/>
          <w:rPrChange w:id="1317" w:author="Dave Bridges" w:date="2016-02-24T13:30:00Z">
            <w:rPr>
              <w:b/>
            </w:rPr>
          </w:rPrChange>
        </w:rPr>
        <w:t xml:space="preserve">other studies in the published literature; however </w:t>
      </w:r>
      <w:del w:id="1318" w:author="Dave Bridges" w:date="2016-02-24T14:02:00Z">
        <w:r w:rsidR="004A4A11" w:rsidRPr="00CF6519" w:rsidDel="00440F99">
          <w:rPr>
            <w:rFonts w:ascii="Times New Roman" w:hAnsi="Times New Roman" w:cs="Times New Roman"/>
            <w:sz w:val="20"/>
            <w:szCs w:val="20"/>
            <w:rPrChange w:id="1319" w:author="Dave Bridges" w:date="2016-02-24T13:30:00Z">
              <w:rPr>
                <w:b/>
              </w:rPr>
            </w:rPrChange>
          </w:rPr>
          <w:delText>we do not think that our submission suffers for opting not to includ</w:delText>
        </w:r>
        <w:r w:rsidR="00F004C1" w:rsidRPr="00CF6519" w:rsidDel="00440F99">
          <w:rPr>
            <w:rFonts w:ascii="Times New Roman" w:hAnsi="Times New Roman" w:cs="Times New Roman"/>
            <w:sz w:val="20"/>
            <w:szCs w:val="20"/>
            <w:rPrChange w:id="1320" w:author="Dave Bridges" w:date="2016-02-24T13:30:00Z">
              <w:rPr>
                <w:b/>
              </w:rPr>
            </w:rPrChange>
          </w:rPr>
          <w:delText xml:space="preserve">e </w:delText>
        </w:r>
      </w:del>
      <w:r w:rsidR="00F004C1" w:rsidRPr="00CF6519">
        <w:rPr>
          <w:rFonts w:ascii="Times New Roman" w:hAnsi="Times New Roman" w:cs="Times New Roman"/>
          <w:sz w:val="20"/>
          <w:szCs w:val="20"/>
          <w:rPrChange w:id="1321" w:author="Dave Bridges" w:date="2016-02-24T13:30:00Z">
            <w:rPr>
              <w:b/>
            </w:rPr>
          </w:rPrChange>
        </w:rPr>
        <w:t xml:space="preserve">such </w:t>
      </w:r>
      <w:del w:id="1322" w:author="Stephenson, Erin" w:date="2016-02-24T13:23:00Z">
        <w:r w:rsidR="004A4A11" w:rsidRPr="00CF6519">
          <w:rPr>
            <w:rFonts w:ascii="Times New Roman" w:hAnsi="Times New Roman" w:cs="Times New Roman"/>
            <w:sz w:val="20"/>
            <w:szCs w:val="20"/>
            <w:rPrChange w:id="1323" w:author="Dave Bridges" w:date="2016-02-24T13:30:00Z">
              <w:rPr>
                <w:b/>
              </w:rPr>
            </w:rPrChange>
          </w:rPr>
          <w:delText xml:space="preserve">an analysis. </w:delText>
        </w:r>
      </w:del>
      <w:ins w:id="1324" w:author="Stephenson, Erin" w:date="2016-02-24T13:23:00Z">
        <w:r w:rsidR="004A4A11" w:rsidRPr="00CF6519">
          <w:rPr>
            <w:rFonts w:ascii="Times New Roman" w:hAnsi="Times New Roman" w:cs="Times New Roman"/>
            <w:sz w:val="20"/>
            <w:szCs w:val="20"/>
            <w:rPrChange w:id="1325" w:author="Dave Bridges" w:date="2016-02-24T13:30:00Z">
              <w:rPr>
                <w:sz w:val="20"/>
                <w:szCs w:val="20"/>
              </w:rPr>
            </w:rPrChange>
          </w:rPr>
          <w:t>analys</w:t>
        </w:r>
        <w:r w:rsidR="00F004C1" w:rsidRPr="00CF6519">
          <w:rPr>
            <w:rFonts w:ascii="Times New Roman" w:hAnsi="Times New Roman" w:cs="Times New Roman"/>
            <w:sz w:val="20"/>
            <w:szCs w:val="20"/>
            <w:rPrChange w:id="1326" w:author="Dave Bridges" w:date="2016-02-24T13:30:00Z">
              <w:rPr>
                <w:sz w:val="20"/>
                <w:szCs w:val="20"/>
              </w:rPr>
            </w:rPrChange>
          </w:rPr>
          <w:t>e</w:t>
        </w:r>
        <w:r w:rsidR="004A4A11" w:rsidRPr="00CF6519">
          <w:rPr>
            <w:rFonts w:ascii="Times New Roman" w:hAnsi="Times New Roman" w:cs="Times New Roman"/>
            <w:sz w:val="20"/>
            <w:szCs w:val="20"/>
            <w:rPrChange w:id="1327" w:author="Dave Bridges" w:date="2016-02-24T13:30:00Z">
              <w:rPr>
                <w:sz w:val="20"/>
                <w:szCs w:val="20"/>
              </w:rPr>
            </w:rPrChange>
          </w:rPr>
          <w:t>s</w:t>
        </w:r>
      </w:ins>
      <w:ins w:id="1328" w:author="Dave Bridges" w:date="2016-02-24T14:02:00Z">
        <w:r w:rsidR="00440F99">
          <w:rPr>
            <w:rFonts w:ascii="Times New Roman" w:hAnsi="Times New Roman" w:cs="Times New Roman"/>
            <w:sz w:val="20"/>
            <w:szCs w:val="20"/>
          </w:rPr>
          <w:t xml:space="preserve"> are </w:t>
        </w:r>
      </w:ins>
      <w:ins w:id="1329" w:author="Stephenson, Erin" w:date="2016-02-24T13:23:00Z">
        <w:r w:rsidR="004A4A11" w:rsidRPr="00CF6519">
          <w:rPr>
            <w:rFonts w:ascii="Times New Roman" w:hAnsi="Times New Roman" w:cs="Times New Roman"/>
            <w:sz w:val="20"/>
            <w:szCs w:val="20"/>
            <w:rPrChange w:id="1330" w:author="Dave Bridges" w:date="2016-02-24T13:30:00Z">
              <w:rPr>
                <w:sz w:val="20"/>
                <w:szCs w:val="20"/>
              </w:rPr>
            </w:rPrChange>
          </w:rPr>
          <w:t>.</w:t>
        </w:r>
      </w:ins>
      <w:ins w:id="1331" w:author="Dave Bridges" w:date="2016-02-24T14:03:00Z">
        <w:r w:rsidR="005957A6">
          <w:rPr>
            <w:rFonts w:ascii="Times New Roman" w:hAnsi="Times New Roman" w:cs="Times New Roman"/>
            <w:sz w:val="20"/>
            <w:szCs w:val="20"/>
          </w:rPr>
          <w:t xml:space="preserve">not possible in the resubmission time frame.  </w:t>
        </w:r>
      </w:ins>
      <w:ins w:id="1332" w:author="Dave Bridges" w:date="2016-02-24T14:04:00Z">
        <w:r w:rsidR="005957A6">
          <w:rPr>
            <w:rFonts w:ascii="Times New Roman" w:hAnsi="Times New Roman" w:cs="Times New Roman"/>
            <w:sz w:val="20"/>
            <w:szCs w:val="20"/>
          </w:rPr>
          <w:t>In the revised manuscript, we</w:t>
        </w:r>
      </w:ins>
      <w:ins w:id="1333" w:author="Dave Bridges" w:date="2016-02-24T14:03:00Z">
        <w:r w:rsidR="005957A6">
          <w:rPr>
            <w:rFonts w:ascii="Times New Roman" w:hAnsi="Times New Roman" w:cs="Times New Roman"/>
            <w:sz w:val="20"/>
            <w:szCs w:val="20"/>
          </w:rPr>
          <w:t xml:space="preserve"> have provided more molecular data regarding </w:t>
        </w:r>
      </w:ins>
      <w:ins w:id="1334" w:author="Dave Bridges" w:date="2016-02-24T14:04:00Z">
        <w:r w:rsidR="005957A6">
          <w:rPr>
            <w:rFonts w:ascii="Times New Roman" w:hAnsi="Times New Roman" w:cs="Times New Roman"/>
            <w:sz w:val="20"/>
            <w:szCs w:val="20"/>
          </w:rPr>
          <w:t xml:space="preserve">mitochondrial biogenesis pathways, oxidative stress and </w:t>
        </w:r>
      </w:ins>
      <w:ins w:id="1335" w:author="Dave Bridges" w:date="2016-02-24T14:03:00Z">
        <w:r w:rsidR="005957A6">
          <w:rPr>
            <w:rFonts w:ascii="Times New Roman" w:hAnsi="Times New Roman" w:cs="Times New Roman"/>
            <w:sz w:val="20"/>
            <w:szCs w:val="20"/>
          </w:rPr>
          <w:t xml:space="preserve">mitochondrial protein levels, as described above.  We have added the </w:t>
        </w:r>
      </w:ins>
      <w:ins w:id="1336" w:author="Dave Bridges" w:date="2016-02-24T14:05:00Z">
        <w:r w:rsidR="005957A6">
          <w:rPr>
            <w:rFonts w:ascii="Times New Roman" w:hAnsi="Times New Roman" w:cs="Times New Roman"/>
            <w:sz w:val="20"/>
            <w:szCs w:val="20"/>
          </w:rPr>
          <w:t>caveat</w:t>
        </w:r>
      </w:ins>
      <w:ins w:id="1337" w:author="Dave Bridges" w:date="2016-02-24T14:03:00Z">
        <w:r w:rsidR="005957A6">
          <w:rPr>
            <w:rFonts w:ascii="Times New Roman" w:hAnsi="Times New Roman" w:cs="Times New Roman"/>
            <w:sz w:val="20"/>
            <w:szCs w:val="20"/>
          </w:rPr>
          <w:t xml:space="preserve"> </w:t>
        </w:r>
      </w:ins>
      <w:ins w:id="1338" w:author="Dave Bridges" w:date="2016-02-24T14:05:00Z">
        <w:r w:rsidR="005957A6">
          <w:rPr>
            <w:rFonts w:ascii="Times New Roman" w:hAnsi="Times New Roman" w:cs="Times New Roman"/>
            <w:sz w:val="20"/>
            <w:szCs w:val="20"/>
          </w:rPr>
          <w:t>of no direct measurements of isolated muscle function to the revised discussion:</w:t>
        </w:r>
      </w:ins>
    </w:p>
    <w:p w14:paraId="1CFEBA9D" w14:textId="566798B3" w:rsidR="00760742" w:rsidRPr="00CF6519" w:rsidRDefault="005957A6" w:rsidP="00760742">
      <w:pPr>
        <w:rPr>
          <w:rFonts w:ascii="Times New Roman" w:hAnsi="Times New Roman" w:cs="Times New Roman"/>
          <w:sz w:val="20"/>
          <w:szCs w:val="20"/>
          <w:rPrChange w:id="1339" w:author="Dave Bridges" w:date="2016-02-24T13:30:00Z">
            <w:rPr>
              <w:b/>
            </w:rPr>
          </w:rPrChange>
        </w:rPr>
      </w:pPr>
      <w:ins w:id="1340" w:author="Dave Bridges" w:date="2016-02-24T14:06:00Z">
        <w:r>
          <w:rPr>
            <w:rFonts w:ascii="Times New Roman" w:hAnsi="Times New Roman" w:cs="Times New Roman"/>
            <w:sz w:val="20"/>
            <w:szCs w:val="20"/>
          </w:rPr>
          <w:t>ADD</w:t>
        </w:r>
      </w:ins>
      <w:ins w:id="1341" w:author="Stephenson, Erin" w:date="2016-02-24T13:23:00Z">
        <w:r w:rsidR="004A4A11" w:rsidRPr="00CF6519">
          <w:rPr>
            <w:rFonts w:ascii="Times New Roman" w:hAnsi="Times New Roman" w:cs="Times New Roman"/>
            <w:sz w:val="20"/>
            <w:szCs w:val="20"/>
            <w:rPrChange w:id="1342" w:author="Dave Bridges" w:date="2016-02-24T13:30:00Z">
              <w:rPr>
                <w:sz w:val="20"/>
                <w:szCs w:val="20"/>
              </w:rPr>
            </w:rPrChange>
          </w:rPr>
          <w:t xml:space="preserve"> </w:t>
        </w:r>
        <w:del w:id="1343" w:author="Dave Bridges" w:date="2016-02-24T14:03:00Z">
          <w:r w:rsidR="00760742" w:rsidRPr="00CF6519" w:rsidDel="004237FA">
            <w:rPr>
              <w:rFonts w:ascii="Times New Roman" w:hAnsi="Times New Roman" w:cs="Times New Roman"/>
              <w:sz w:val="20"/>
              <w:szCs w:val="20"/>
              <w:rPrChange w:id="1344" w:author="Dave Bridges" w:date="2016-02-24T13:30:00Z">
                <w:rPr>
                  <w:sz w:val="20"/>
                  <w:szCs w:val="20"/>
                </w:rPr>
              </w:rPrChange>
            </w:rPr>
            <w:delText xml:space="preserve">Indeed, as mentioned in an earlier response, previous work (Siegel </w:delText>
          </w:r>
          <w:r w:rsidR="00760742" w:rsidRPr="00CF6519" w:rsidDel="004237FA">
            <w:rPr>
              <w:rFonts w:ascii="Times New Roman" w:hAnsi="Times New Roman" w:cs="Times New Roman"/>
              <w:i/>
              <w:sz w:val="20"/>
              <w:szCs w:val="20"/>
              <w:rPrChange w:id="1345" w:author="Dave Bridges" w:date="2016-02-24T13:30:00Z">
                <w:rPr>
                  <w:i/>
                  <w:sz w:val="20"/>
                  <w:szCs w:val="20"/>
                </w:rPr>
              </w:rPrChange>
            </w:rPr>
            <w:delText>et al</w:delText>
          </w:r>
          <w:r w:rsidR="00760742" w:rsidRPr="00CF6519" w:rsidDel="004237FA">
            <w:rPr>
              <w:rFonts w:ascii="Times New Roman" w:hAnsi="Times New Roman" w:cs="Times New Roman"/>
              <w:sz w:val="20"/>
              <w:szCs w:val="20"/>
              <w:rPrChange w:id="1346" w:author="Dave Bridges" w:date="2016-02-24T13:30:00Z">
                <w:rPr>
                  <w:sz w:val="20"/>
                  <w:szCs w:val="20"/>
                </w:rPr>
              </w:rPrChange>
            </w:rPr>
            <w:delText xml:space="preserve">., 2011, PLoS ONE 6(11):e26963), demonstrates that mild oxidative stress reduces skeletal muscle mitochondrial coupling (and thus ATP production) </w:delText>
          </w:r>
          <w:r w:rsidR="00760742" w:rsidRPr="00CF6519" w:rsidDel="004237FA">
            <w:rPr>
              <w:rFonts w:ascii="Times New Roman" w:hAnsi="Times New Roman" w:cs="Times New Roman"/>
              <w:i/>
              <w:sz w:val="20"/>
              <w:szCs w:val="20"/>
              <w:rPrChange w:id="1347" w:author="Dave Bridges" w:date="2016-02-24T13:30:00Z">
                <w:rPr>
                  <w:i/>
                  <w:sz w:val="20"/>
                  <w:szCs w:val="20"/>
                </w:rPr>
              </w:rPrChange>
            </w:rPr>
            <w:delText>in vivo</w:delText>
          </w:r>
          <w:r w:rsidR="00760742" w:rsidRPr="00CF6519" w:rsidDel="004237FA">
            <w:rPr>
              <w:rFonts w:ascii="Times New Roman" w:hAnsi="Times New Roman" w:cs="Times New Roman"/>
              <w:sz w:val="20"/>
              <w:szCs w:val="20"/>
              <w:rPrChange w:id="1348" w:author="Dave Bridges" w:date="2016-02-24T13:30:00Z">
                <w:rPr>
                  <w:sz w:val="20"/>
                  <w:szCs w:val="20"/>
                </w:rPr>
              </w:rPrChange>
            </w:rPr>
            <w:delText xml:space="preserve">, yet </w:delText>
          </w:r>
          <w:r w:rsidR="00760742" w:rsidRPr="00CF6519" w:rsidDel="004237FA">
            <w:rPr>
              <w:rFonts w:ascii="Times New Roman" w:hAnsi="Times New Roman" w:cs="Times New Roman"/>
              <w:i/>
              <w:sz w:val="20"/>
              <w:szCs w:val="20"/>
              <w:rPrChange w:id="1349" w:author="Dave Bridges" w:date="2016-02-24T13:30:00Z">
                <w:rPr>
                  <w:i/>
                  <w:sz w:val="20"/>
                  <w:szCs w:val="20"/>
                </w:rPr>
              </w:rPrChange>
            </w:rPr>
            <w:delText>ex vivo</w:delText>
          </w:r>
          <w:r w:rsidR="00760742" w:rsidRPr="00CF6519" w:rsidDel="004237FA">
            <w:rPr>
              <w:rFonts w:ascii="Times New Roman" w:hAnsi="Times New Roman" w:cs="Times New Roman"/>
              <w:sz w:val="20"/>
              <w:szCs w:val="20"/>
              <w:rPrChange w:id="1350" w:author="Dave Bridges" w:date="2016-02-24T13:30:00Z">
                <w:rPr>
                  <w:sz w:val="20"/>
                  <w:szCs w:val="20"/>
                </w:rPr>
              </w:rPrChange>
            </w:rPr>
            <w:delText xml:space="preserve"> functional experiments show no deficits in the capacity of the respiratory chain enzymes and normal levels of OXPHOS protein expression. This is in line with our findings that MCP230 exposure reduces citrate synthase activity but does not reduce mitochondrial protein abundance or the expression levels of the upstream regulators of mitochondrial biogenesis.</w:delText>
          </w:r>
        </w:del>
      </w:ins>
    </w:p>
    <w:p w14:paraId="7349CBAF" w14:textId="77777777" w:rsidR="002C21F8" w:rsidRPr="00CF6519" w:rsidRDefault="002C21F8" w:rsidP="002C21F8">
      <w:pPr>
        <w:rPr>
          <w:rFonts w:ascii="Times New Roman" w:hAnsi="Times New Roman" w:cs="Times New Roman"/>
          <w:color w:val="FF0000"/>
          <w:sz w:val="20"/>
          <w:szCs w:val="20"/>
          <w:rPrChange w:id="1351"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352" w:author="Dave Bridges" w:date="2016-02-24T13:30:00Z">
            <w:rPr>
              <w:color w:val="808080" w:themeColor="background1" w:themeShade="80"/>
            </w:rPr>
          </w:rPrChange>
        </w:rPr>
        <w:t xml:space="preserve">In the same line of thinking, the discussion provides extended discussions on oxidative stress, yet the submission does not provide a single measure of oxidative stress. </w:t>
      </w:r>
    </w:p>
    <w:p w14:paraId="7117F0AE" w14:textId="0A26A6C3" w:rsidR="002C21F8" w:rsidRPr="00CF6519" w:rsidRDefault="00686829" w:rsidP="002C21F8">
      <w:pPr>
        <w:rPr>
          <w:rFonts w:ascii="Times New Roman" w:hAnsi="Times New Roman" w:cs="Times New Roman"/>
          <w:sz w:val="20"/>
          <w:szCs w:val="20"/>
          <w:rPrChange w:id="1353" w:author="Dave Bridges" w:date="2016-02-24T13:30:00Z">
            <w:rPr>
              <w:b/>
            </w:rPr>
          </w:rPrChange>
        </w:rPr>
      </w:pPr>
      <w:commentRangeStart w:id="1354"/>
      <w:del w:id="1355" w:author="Dave Bridges" w:date="2016-02-24T14:06:00Z">
        <w:r w:rsidRPr="00CF6519" w:rsidDel="005957A6">
          <w:rPr>
            <w:rFonts w:ascii="Times New Roman" w:hAnsi="Times New Roman" w:cs="Times New Roman"/>
            <w:sz w:val="20"/>
            <w:szCs w:val="20"/>
            <w:rPrChange w:id="1356" w:author="Dave Bridges" w:date="2016-02-24T13:30:00Z">
              <w:rPr>
                <w:b/>
              </w:rPr>
            </w:rPrChange>
          </w:rPr>
          <w:delText xml:space="preserve">Response: </w:delText>
        </w:r>
      </w:del>
      <w:r w:rsidR="00BF538F" w:rsidRPr="00CF6519">
        <w:rPr>
          <w:rFonts w:ascii="Times New Roman" w:hAnsi="Times New Roman" w:cs="Times New Roman"/>
          <w:sz w:val="20"/>
          <w:szCs w:val="20"/>
          <w:rPrChange w:id="1357" w:author="Dave Bridges" w:date="2016-02-24T13:30:00Z">
            <w:rPr>
              <w:b/>
            </w:rPr>
          </w:rPrChange>
        </w:rPr>
        <w:t>We agree with this reviewer and have extended our findings in the revised manuscrip</w:t>
      </w:r>
      <w:r w:rsidR="00D165E9" w:rsidRPr="00CF6519">
        <w:rPr>
          <w:rFonts w:ascii="Times New Roman" w:hAnsi="Times New Roman" w:cs="Times New Roman"/>
          <w:sz w:val="20"/>
          <w:szCs w:val="20"/>
          <w:rPrChange w:id="1358" w:author="Dave Bridges" w:date="2016-02-24T13:30:00Z">
            <w:rPr>
              <w:b/>
            </w:rPr>
          </w:rPrChange>
        </w:rPr>
        <w:t>t to include measurement of</w:t>
      </w:r>
      <w:r w:rsidR="00BF538F" w:rsidRPr="00CF6519">
        <w:rPr>
          <w:rFonts w:ascii="Times New Roman" w:hAnsi="Times New Roman" w:cs="Times New Roman"/>
          <w:sz w:val="20"/>
          <w:szCs w:val="20"/>
          <w:rPrChange w:id="1359" w:author="Dave Bridges" w:date="2016-02-24T13:30:00Z">
            <w:rPr>
              <w:b/>
            </w:rPr>
          </w:rPrChange>
        </w:rPr>
        <w:t xml:space="preserve"> </w:t>
      </w:r>
      <w:del w:id="1360" w:author="Stephenson, Erin" w:date="2016-02-24T13:23:00Z">
        <w:r w:rsidR="00BF538F" w:rsidRPr="00CF6519">
          <w:rPr>
            <w:rFonts w:ascii="Times New Roman" w:hAnsi="Times New Roman" w:cs="Times New Roman"/>
            <w:sz w:val="20"/>
            <w:szCs w:val="20"/>
            <w:rPrChange w:id="1361" w:author="Dave Bridges" w:date="2016-02-24T13:30:00Z">
              <w:rPr>
                <w:b/>
              </w:rPr>
            </w:rPrChange>
          </w:rPr>
          <w:delText xml:space="preserve">the expression of </w:delText>
        </w:r>
      </w:del>
      <w:r w:rsidR="00BF538F" w:rsidRPr="00CF6519">
        <w:rPr>
          <w:rFonts w:ascii="Times New Roman" w:hAnsi="Times New Roman" w:cs="Times New Roman"/>
          <w:sz w:val="20"/>
          <w:szCs w:val="20"/>
          <w:rPrChange w:id="1362" w:author="Dave Bridges" w:date="2016-02-24T13:30:00Z">
            <w:rPr>
              <w:b/>
            </w:rPr>
          </w:rPrChange>
        </w:rPr>
        <w:t>genes</w:t>
      </w:r>
      <w:r w:rsidR="00D165E9" w:rsidRPr="00CF6519">
        <w:rPr>
          <w:rFonts w:ascii="Times New Roman" w:hAnsi="Times New Roman" w:cs="Times New Roman"/>
          <w:sz w:val="20"/>
          <w:szCs w:val="20"/>
          <w:rPrChange w:id="1363" w:author="Dave Bridges" w:date="2016-02-24T13:30:00Z">
            <w:rPr>
              <w:b/>
            </w:rPr>
          </w:rPrChange>
        </w:rPr>
        <w:t xml:space="preserve"> </w:t>
      </w:r>
      <w:ins w:id="1364" w:author="Stephenson, Erin" w:date="2016-02-24T13:23:00Z">
        <w:r w:rsidR="00D165E9" w:rsidRPr="00CF6519">
          <w:rPr>
            <w:rFonts w:ascii="Times New Roman" w:hAnsi="Times New Roman" w:cs="Times New Roman"/>
            <w:sz w:val="20"/>
            <w:szCs w:val="20"/>
            <w:rPrChange w:id="1365" w:author="Dave Bridges" w:date="2016-02-24T13:30:00Z">
              <w:rPr>
                <w:sz w:val="20"/>
                <w:szCs w:val="20"/>
              </w:rPr>
            </w:rPrChange>
          </w:rPr>
          <w:t>known to be</w:t>
        </w:r>
        <w:r w:rsidR="00BF538F" w:rsidRPr="00CF6519">
          <w:rPr>
            <w:rFonts w:ascii="Times New Roman" w:hAnsi="Times New Roman" w:cs="Times New Roman"/>
            <w:sz w:val="20"/>
            <w:szCs w:val="20"/>
            <w:rPrChange w:id="1366" w:author="Dave Bridges" w:date="2016-02-24T13:30:00Z">
              <w:rPr>
                <w:sz w:val="20"/>
                <w:szCs w:val="20"/>
              </w:rPr>
            </w:rPrChange>
          </w:rPr>
          <w:t xml:space="preserve"> </w:t>
        </w:r>
      </w:ins>
      <w:proofErr w:type="spellStart"/>
      <w:r w:rsidR="00BF538F" w:rsidRPr="00CF6519">
        <w:rPr>
          <w:rFonts w:ascii="Times New Roman" w:hAnsi="Times New Roman" w:cs="Times New Roman"/>
          <w:sz w:val="20"/>
          <w:szCs w:val="20"/>
          <w:rPrChange w:id="1367" w:author="Dave Bridges" w:date="2016-02-24T13:30:00Z">
            <w:rPr>
              <w:b/>
            </w:rPr>
          </w:rPrChange>
        </w:rPr>
        <w:t>upregulated</w:t>
      </w:r>
      <w:proofErr w:type="spellEnd"/>
      <w:r w:rsidR="00BF538F" w:rsidRPr="00CF6519">
        <w:rPr>
          <w:rFonts w:ascii="Times New Roman" w:hAnsi="Times New Roman" w:cs="Times New Roman"/>
          <w:sz w:val="20"/>
          <w:szCs w:val="20"/>
          <w:rPrChange w:id="1368" w:author="Dave Bridges" w:date="2016-02-24T13:30:00Z">
            <w:rPr>
              <w:b/>
            </w:rPr>
          </w:rPrChange>
        </w:rPr>
        <w:t xml:space="preserve"> </w:t>
      </w:r>
      <w:del w:id="1369" w:author="Stephenson, Erin" w:date="2016-02-24T13:23:00Z">
        <w:r w:rsidR="00BF538F" w:rsidRPr="00CF6519">
          <w:rPr>
            <w:rFonts w:ascii="Times New Roman" w:hAnsi="Times New Roman" w:cs="Times New Roman"/>
            <w:sz w:val="20"/>
            <w:szCs w:val="20"/>
            <w:rPrChange w:id="1370" w:author="Dave Bridges" w:date="2016-02-24T13:30:00Z">
              <w:rPr>
                <w:b/>
              </w:rPr>
            </w:rPrChange>
          </w:rPr>
          <w:delText>during periods of</w:delText>
        </w:r>
      </w:del>
      <w:ins w:id="1371" w:author="Stephenson, Erin" w:date="2016-02-24T13:23:00Z">
        <w:r w:rsidR="00D165E9" w:rsidRPr="00CF6519">
          <w:rPr>
            <w:rFonts w:ascii="Times New Roman" w:hAnsi="Times New Roman" w:cs="Times New Roman"/>
            <w:sz w:val="20"/>
            <w:szCs w:val="20"/>
            <w:rPrChange w:id="1372" w:author="Dave Bridges" w:date="2016-02-24T13:30:00Z">
              <w:rPr>
                <w:sz w:val="20"/>
                <w:szCs w:val="20"/>
              </w:rPr>
            </w:rPrChange>
          </w:rPr>
          <w:t>in response to</w:t>
        </w:r>
      </w:ins>
      <w:r w:rsidR="007D60D0" w:rsidRPr="00CF6519">
        <w:rPr>
          <w:rFonts w:ascii="Times New Roman" w:hAnsi="Times New Roman" w:cs="Times New Roman"/>
          <w:sz w:val="20"/>
          <w:szCs w:val="20"/>
          <w:rPrChange w:id="1373" w:author="Dave Bridges" w:date="2016-02-24T13:30:00Z">
            <w:rPr>
              <w:b/>
            </w:rPr>
          </w:rPrChange>
        </w:rPr>
        <w:t xml:space="preserve"> oxidative stress. </w:t>
      </w:r>
      <w:del w:id="1374" w:author="Stephenson, Erin" w:date="2016-02-24T13:23:00Z">
        <w:r w:rsidR="00BF538F" w:rsidRPr="00CF6519">
          <w:rPr>
            <w:rFonts w:ascii="Times New Roman" w:hAnsi="Times New Roman" w:cs="Times New Roman"/>
            <w:sz w:val="20"/>
            <w:szCs w:val="20"/>
            <w:rPrChange w:id="1375" w:author="Dave Bridges" w:date="2016-02-24T13:30:00Z">
              <w:rPr>
                <w:b/>
              </w:rPr>
            </w:rPrChange>
          </w:rPr>
          <w:delText>The</w:delText>
        </w:r>
      </w:del>
      <w:ins w:id="1376" w:author="Stephenson, Erin" w:date="2016-02-24T13:23:00Z">
        <w:del w:id="1377" w:author="Dave Bridges" w:date="2016-02-24T14:06:00Z">
          <w:r w:rsidR="007D60D0" w:rsidRPr="00CF6519" w:rsidDel="005957A6">
            <w:rPr>
              <w:rFonts w:ascii="Times New Roman" w:hAnsi="Times New Roman" w:cs="Times New Roman"/>
              <w:sz w:val="20"/>
              <w:szCs w:val="20"/>
              <w:rPrChange w:id="1378" w:author="Dave Bridges" w:date="2016-02-24T13:30:00Z">
                <w:rPr>
                  <w:sz w:val="20"/>
                  <w:szCs w:val="20"/>
                </w:rPr>
              </w:rPrChange>
            </w:rPr>
            <w:delText>For ease of review, t</w:delText>
          </w:r>
          <w:r w:rsidR="00BF538F" w:rsidRPr="00CF6519" w:rsidDel="005957A6">
            <w:rPr>
              <w:rFonts w:ascii="Times New Roman" w:hAnsi="Times New Roman" w:cs="Times New Roman"/>
              <w:sz w:val="20"/>
              <w:szCs w:val="20"/>
              <w:rPrChange w:id="1379" w:author="Dave Bridges" w:date="2016-02-24T13:30:00Z">
                <w:rPr>
                  <w:sz w:val="20"/>
                  <w:szCs w:val="20"/>
                </w:rPr>
              </w:rPrChange>
            </w:rPr>
            <w:delText>he</w:delText>
          </w:r>
        </w:del>
      </w:ins>
      <w:del w:id="1380" w:author="Dave Bridges" w:date="2016-02-24T14:06:00Z">
        <w:r w:rsidR="00BF538F" w:rsidRPr="00CF6519" w:rsidDel="005957A6">
          <w:rPr>
            <w:rFonts w:ascii="Times New Roman" w:hAnsi="Times New Roman" w:cs="Times New Roman"/>
            <w:sz w:val="20"/>
            <w:szCs w:val="20"/>
            <w:rPrChange w:id="1381" w:author="Dave Bridges" w:date="2016-02-24T13:30:00Z">
              <w:rPr>
                <w:b/>
              </w:rPr>
            </w:rPrChange>
          </w:rPr>
          <w:delText xml:space="preserve"> new figure appears earlier in this response letter.</w:delText>
        </w:r>
      </w:del>
      <w:commentRangeEnd w:id="1354"/>
      <w:r w:rsidR="005957A6">
        <w:rPr>
          <w:rStyle w:val="CommentReference"/>
        </w:rPr>
        <w:commentReference w:id="1354"/>
      </w:r>
    </w:p>
    <w:p w14:paraId="3E794A02" w14:textId="77777777" w:rsidR="002C21F8" w:rsidRPr="00CF6519" w:rsidRDefault="002C21F8" w:rsidP="002C21F8">
      <w:pPr>
        <w:rPr>
          <w:rFonts w:ascii="Times New Roman" w:hAnsi="Times New Roman" w:cs="Times New Roman"/>
          <w:color w:val="FF0000"/>
          <w:sz w:val="20"/>
          <w:szCs w:val="20"/>
          <w:rPrChange w:id="1382"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383" w:author="Dave Bridges" w:date="2016-02-24T13:30:00Z">
            <w:rPr>
              <w:color w:val="808080" w:themeColor="background1" w:themeShade="80"/>
            </w:rPr>
          </w:rPrChange>
        </w:rPr>
        <w:t xml:space="preserve">Also, there is a disconnect between the </w:t>
      </w:r>
      <w:proofErr w:type="spellStart"/>
      <w:r w:rsidRPr="00CF6519">
        <w:rPr>
          <w:rFonts w:ascii="Times New Roman" w:hAnsi="Times New Roman" w:cs="Times New Roman"/>
          <w:color w:val="FF0000"/>
          <w:sz w:val="20"/>
          <w:szCs w:val="20"/>
          <w:rPrChange w:id="1384" w:author="Dave Bridges" w:date="2016-02-24T13:30:00Z">
            <w:rPr>
              <w:color w:val="808080" w:themeColor="background1" w:themeShade="80"/>
            </w:rPr>
          </w:rPrChange>
        </w:rPr>
        <w:t>mtDNA</w:t>
      </w:r>
      <w:proofErr w:type="spellEnd"/>
      <w:r w:rsidRPr="00CF6519">
        <w:rPr>
          <w:rFonts w:ascii="Times New Roman" w:hAnsi="Times New Roman" w:cs="Times New Roman"/>
          <w:color w:val="FF0000"/>
          <w:sz w:val="20"/>
          <w:szCs w:val="20"/>
          <w:rPrChange w:id="1385" w:author="Dave Bridges" w:date="2016-02-24T13:30:00Z">
            <w:rPr>
              <w:color w:val="808080" w:themeColor="background1" w:themeShade="80"/>
            </w:rPr>
          </w:rPrChange>
        </w:rPr>
        <w:t xml:space="preserve"> results and the results obtained using the OXPHOS antibody with no clear explanation over why this may have occurred. Functional data or EM imaging likely would clear this up. </w:t>
      </w:r>
    </w:p>
    <w:p w14:paraId="4E18FFE0" w14:textId="134BB45A" w:rsidR="002C21F8" w:rsidRPr="00CF6519" w:rsidRDefault="00686829" w:rsidP="002C21F8">
      <w:pPr>
        <w:rPr>
          <w:rFonts w:ascii="Times New Roman" w:hAnsi="Times New Roman" w:cs="Times New Roman"/>
          <w:sz w:val="20"/>
          <w:szCs w:val="20"/>
          <w:rPrChange w:id="1386" w:author="Dave Bridges" w:date="2016-02-24T13:30:00Z">
            <w:rPr>
              <w:b/>
            </w:rPr>
          </w:rPrChange>
        </w:rPr>
      </w:pPr>
      <w:del w:id="1387" w:author="Dave Bridges" w:date="2016-02-24T14:06:00Z">
        <w:r w:rsidRPr="00CF6519" w:rsidDel="005957A6">
          <w:rPr>
            <w:rFonts w:ascii="Times New Roman" w:hAnsi="Times New Roman" w:cs="Times New Roman"/>
            <w:sz w:val="20"/>
            <w:szCs w:val="20"/>
            <w:rPrChange w:id="1388" w:author="Dave Bridges" w:date="2016-02-24T13:30:00Z">
              <w:rPr>
                <w:b/>
              </w:rPr>
            </w:rPrChange>
          </w:rPr>
          <w:delText>Response:</w:delText>
        </w:r>
        <w:r w:rsidR="00BF538F" w:rsidRPr="00CF6519" w:rsidDel="005957A6">
          <w:rPr>
            <w:rFonts w:ascii="Times New Roman" w:hAnsi="Times New Roman" w:cs="Times New Roman"/>
            <w:sz w:val="20"/>
            <w:szCs w:val="20"/>
            <w:rPrChange w:id="1389" w:author="Dave Bridges" w:date="2016-02-24T13:30:00Z">
              <w:rPr>
                <w:b/>
              </w:rPr>
            </w:rPrChange>
          </w:rPr>
          <w:delText xml:space="preserve"> </w:delText>
        </w:r>
      </w:del>
      <w:r w:rsidR="00BF538F" w:rsidRPr="00CF6519">
        <w:rPr>
          <w:rFonts w:ascii="Times New Roman" w:hAnsi="Times New Roman" w:cs="Times New Roman"/>
          <w:sz w:val="20"/>
          <w:szCs w:val="20"/>
          <w:rPrChange w:id="1390" w:author="Dave Bridges" w:date="2016-02-24T13:30:00Z">
            <w:rPr>
              <w:b/>
            </w:rPr>
          </w:rPrChange>
        </w:rPr>
        <w:t>We have added to our di</w:t>
      </w:r>
      <w:r w:rsidR="000C73C1" w:rsidRPr="00CF6519">
        <w:rPr>
          <w:rFonts w:ascii="Times New Roman" w:hAnsi="Times New Roman" w:cs="Times New Roman"/>
          <w:sz w:val="20"/>
          <w:szCs w:val="20"/>
          <w:rPrChange w:id="1391" w:author="Dave Bridges" w:date="2016-02-24T13:30:00Z">
            <w:rPr>
              <w:b/>
            </w:rPr>
          </w:rPrChange>
        </w:rPr>
        <w:t>scussion about this disconnect</w:t>
      </w:r>
      <w:del w:id="1392" w:author="Stephenson, Erin" w:date="2016-02-24T13:23:00Z">
        <w:r w:rsidR="00BF538F" w:rsidRPr="00CF6519">
          <w:rPr>
            <w:rFonts w:ascii="Times New Roman" w:hAnsi="Times New Roman" w:cs="Times New Roman"/>
            <w:sz w:val="20"/>
            <w:szCs w:val="20"/>
            <w:rPrChange w:id="1393" w:author="Dave Bridges" w:date="2016-02-24T13:30:00Z">
              <w:rPr>
                <w:b/>
              </w:rPr>
            </w:rPrChange>
          </w:rPr>
          <w:delText xml:space="preserve">. Please see our earlier response justifying why we don’t think our paper suffers for </w:delText>
        </w:r>
        <w:r w:rsidR="00C868AB" w:rsidRPr="00CF6519">
          <w:rPr>
            <w:rFonts w:ascii="Times New Roman" w:hAnsi="Times New Roman" w:cs="Times New Roman"/>
            <w:sz w:val="20"/>
            <w:szCs w:val="20"/>
            <w:rPrChange w:id="1394" w:author="Dave Bridges" w:date="2016-02-24T13:30:00Z">
              <w:rPr>
                <w:b/>
              </w:rPr>
            </w:rPrChange>
          </w:rPr>
          <w:delText>lacking</w:delText>
        </w:r>
        <w:r w:rsidR="00BF538F" w:rsidRPr="00CF6519">
          <w:rPr>
            <w:rFonts w:ascii="Times New Roman" w:hAnsi="Times New Roman" w:cs="Times New Roman"/>
            <w:sz w:val="20"/>
            <w:szCs w:val="20"/>
            <w:rPrChange w:id="1395" w:author="Dave Bridges" w:date="2016-02-24T13:30:00Z">
              <w:rPr>
                <w:b/>
              </w:rPr>
            </w:rPrChange>
          </w:rPr>
          <w:delText xml:space="preserve"> more extensive functional measurements</w:delText>
        </w:r>
      </w:del>
      <w:ins w:id="1396" w:author="Stephenson, Erin" w:date="2016-02-24T13:23:00Z">
        <w:r w:rsidR="000C73C1" w:rsidRPr="00CF6519">
          <w:rPr>
            <w:rFonts w:ascii="Times New Roman" w:hAnsi="Times New Roman" w:cs="Times New Roman"/>
            <w:sz w:val="20"/>
            <w:szCs w:val="20"/>
            <w:rPrChange w:id="1397" w:author="Dave Bridges" w:date="2016-02-24T13:30:00Z">
              <w:rPr>
                <w:sz w:val="20"/>
                <w:szCs w:val="20"/>
              </w:rPr>
            </w:rPrChange>
          </w:rPr>
          <w:t xml:space="preserve"> and followed up with new analyses of the upstream regulators of mitochondrial biogenesis (see figure included in an </w:t>
        </w:r>
        <w:commentRangeStart w:id="1398"/>
        <w:r w:rsidR="000C73C1" w:rsidRPr="00CF6519">
          <w:rPr>
            <w:rFonts w:ascii="Times New Roman" w:hAnsi="Times New Roman" w:cs="Times New Roman"/>
            <w:sz w:val="20"/>
            <w:szCs w:val="20"/>
            <w:rPrChange w:id="1399" w:author="Dave Bridges" w:date="2016-02-24T13:30:00Z">
              <w:rPr>
                <w:sz w:val="20"/>
                <w:szCs w:val="20"/>
              </w:rPr>
            </w:rPrChange>
          </w:rPr>
          <w:t>earlier response here</w:t>
        </w:r>
      </w:ins>
      <w:commentRangeEnd w:id="1398"/>
      <w:r w:rsidR="005957A6">
        <w:rPr>
          <w:rStyle w:val="CommentReference"/>
        </w:rPr>
        <w:commentReference w:id="1398"/>
      </w:r>
      <w:ins w:id="1400" w:author="Stephenson, Erin" w:date="2016-02-24T13:23:00Z">
        <w:r w:rsidR="000C73C1" w:rsidRPr="00CF6519">
          <w:rPr>
            <w:rFonts w:ascii="Times New Roman" w:hAnsi="Times New Roman" w:cs="Times New Roman"/>
            <w:sz w:val="20"/>
            <w:szCs w:val="20"/>
            <w:rPrChange w:id="1401" w:author="Dave Bridges" w:date="2016-02-24T13:30:00Z">
              <w:rPr>
                <w:sz w:val="20"/>
                <w:szCs w:val="20"/>
              </w:rPr>
            </w:rPrChange>
          </w:rPr>
          <w:t>). As we explain above, we do not think additional functional experiments would provide us with any new information and cite the work of Siegel et al (2011) as to what we think is happening</w:t>
        </w:r>
      </w:ins>
      <w:r w:rsidR="000C73C1" w:rsidRPr="00CF6519">
        <w:rPr>
          <w:rFonts w:ascii="Times New Roman" w:hAnsi="Times New Roman" w:cs="Times New Roman"/>
          <w:sz w:val="20"/>
          <w:szCs w:val="20"/>
          <w:rPrChange w:id="1402" w:author="Dave Bridges" w:date="2016-02-24T13:30:00Z">
            <w:rPr>
              <w:b/>
            </w:rPr>
          </w:rPrChange>
        </w:rPr>
        <w:t>.</w:t>
      </w:r>
    </w:p>
    <w:p w14:paraId="301D035A" w14:textId="77777777" w:rsidR="002C21F8" w:rsidRPr="00CF6519" w:rsidRDefault="002C21F8" w:rsidP="002C21F8">
      <w:pPr>
        <w:rPr>
          <w:rFonts w:ascii="Times New Roman" w:hAnsi="Times New Roman" w:cs="Times New Roman"/>
          <w:color w:val="FF0000"/>
          <w:sz w:val="20"/>
          <w:szCs w:val="20"/>
          <w:rPrChange w:id="140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404" w:author="Dave Bridges" w:date="2016-02-24T13:30:00Z">
            <w:rPr>
              <w:color w:val="808080" w:themeColor="background1" w:themeShade="80"/>
            </w:rPr>
          </w:rPrChange>
        </w:rPr>
        <w:t xml:space="preserve">Providing some sort of intervention that targets the skeletal muscle mitochondria to prevent the overall phenotype induced by the EPFR would significantly strengthen the study. </w:t>
      </w:r>
    </w:p>
    <w:p w14:paraId="64165867" w14:textId="1A29B993" w:rsidR="001E734A" w:rsidRPr="00CF6519" w:rsidRDefault="00686829" w:rsidP="002C21F8">
      <w:pPr>
        <w:rPr>
          <w:rFonts w:ascii="Times New Roman" w:hAnsi="Times New Roman" w:cs="Times New Roman"/>
          <w:sz w:val="20"/>
          <w:szCs w:val="20"/>
          <w:rPrChange w:id="1405" w:author="Dave Bridges" w:date="2016-02-24T13:30:00Z">
            <w:rPr>
              <w:b/>
            </w:rPr>
          </w:rPrChange>
        </w:rPr>
      </w:pPr>
      <w:del w:id="1406" w:author="Dave Bridges" w:date="2016-02-24T14:07:00Z">
        <w:r w:rsidRPr="00CF6519" w:rsidDel="005957A6">
          <w:rPr>
            <w:rFonts w:ascii="Times New Roman" w:hAnsi="Times New Roman" w:cs="Times New Roman"/>
            <w:sz w:val="20"/>
            <w:szCs w:val="20"/>
            <w:rPrChange w:id="1407" w:author="Dave Bridges" w:date="2016-02-24T13:30:00Z">
              <w:rPr>
                <w:b/>
              </w:rPr>
            </w:rPrChange>
          </w:rPr>
          <w:delText>Response:</w:delText>
        </w:r>
        <w:r w:rsidR="00BF538F" w:rsidRPr="00CF6519" w:rsidDel="005957A6">
          <w:rPr>
            <w:rFonts w:ascii="Times New Roman" w:hAnsi="Times New Roman" w:cs="Times New Roman"/>
            <w:sz w:val="20"/>
            <w:szCs w:val="20"/>
            <w:rPrChange w:id="1408" w:author="Dave Bridges" w:date="2016-02-24T13:30:00Z">
              <w:rPr>
                <w:b/>
              </w:rPr>
            </w:rPrChange>
          </w:rPr>
          <w:delText xml:space="preserve"> </w:delText>
        </w:r>
      </w:del>
      <w:r w:rsidR="00B94C97" w:rsidRPr="00CF6519">
        <w:rPr>
          <w:rFonts w:ascii="Times New Roman" w:hAnsi="Times New Roman" w:cs="Times New Roman"/>
          <w:sz w:val="20"/>
          <w:szCs w:val="20"/>
          <w:rPrChange w:id="1409" w:author="Dave Bridges" w:date="2016-02-24T13:30:00Z">
            <w:rPr>
              <w:b/>
            </w:rPr>
          </w:rPrChange>
        </w:rPr>
        <w:t>We have a follow up study planned that tests our oxidative stress hypothesis</w:t>
      </w:r>
      <w:r w:rsidR="00E16731" w:rsidRPr="00CF6519">
        <w:rPr>
          <w:rFonts w:ascii="Times New Roman" w:hAnsi="Times New Roman" w:cs="Times New Roman"/>
          <w:sz w:val="20"/>
          <w:szCs w:val="20"/>
          <w:rPrChange w:id="1410" w:author="Dave Bridges" w:date="2016-02-24T13:30:00Z">
            <w:rPr>
              <w:b/>
            </w:rPr>
          </w:rPrChange>
        </w:rPr>
        <w:t xml:space="preserve"> and aims to prevent the phenotype we report in this manuscript</w:t>
      </w:r>
      <w:r w:rsidR="00B94C97" w:rsidRPr="00CF6519">
        <w:rPr>
          <w:rFonts w:ascii="Times New Roman" w:hAnsi="Times New Roman" w:cs="Times New Roman"/>
          <w:sz w:val="20"/>
          <w:szCs w:val="20"/>
          <w:rPrChange w:id="1411" w:author="Dave Bridges" w:date="2016-02-24T13:30:00Z">
            <w:rPr>
              <w:b/>
            </w:rPr>
          </w:rPrChange>
        </w:rPr>
        <w:t xml:space="preserve">. This </w:t>
      </w:r>
      <w:r w:rsidR="00E16731" w:rsidRPr="00CF6519">
        <w:rPr>
          <w:rFonts w:ascii="Times New Roman" w:hAnsi="Times New Roman" w:cs="Times New Roman"/>
          <w:sz w:val="20"/>
          <w:szCs w:val="20"/>
          <w:rPrChange w:id="1412" w:author="Dave Bridges" w:date="2016-02-24T13:30:00Z">
            <w:rPr>
              <w:b/>
            </w:rPr>
          </w:rPrChange>
        </w:rPr>
        <w:t xml:space="preserve">newer </w:t>
      </w:r>
      <w:r w:rsidR="00B94C97" w:rsidRPr="00CF6519">
        <w:rPr>
          <w:rFonts w:ascii="Times New Roman" w:hAnsi="Times New Roman" w:cs="Times New Roman"/>
          <w:sz w:val="20"/>
          <w:szCs w:val="20"/>
          <w:rPrChange w:id="1413" w:author="Dave Bridges" w:date="2016-02-24T13:30:00Z">
            <w:rPr>
              <w:b/>
            </w:rPr>
          </w:rPrChange>
        </w:rPr>
        <w:t xml:space="preserve">work, while </w:t>
      </w:r>
      <w:r w:rsidR="00E16731" w:rsidRPr="00CF6519">
        <w:rPr>
          <w:rFonts w:ascii="Times New Roman" w:hAnsi="Times New Roman" w:cs="Times New Roman"/>
          <w:sz w:val="20"/>
          <w:szCs w:val="20"/>
          <w:rPrChange w:id="1414" w:author="Dave Bridges" w:date="2016-02-24T13:30:00Z">
            <w:rPr>
              <w:b/>
            </w:rPr>
          </w:rPrChange>
        </w:rPr>
        <w:t xml:space="preserve">closely </w:t>
      </w:r>
      <w:r w:rsidR="00B94C97" w:rsidRPr="00CF6519">
        <w:rPr>
          <w:rFonts w:ascii="Times New Roman" w:hAnsi="Times New Roman" w:cs="Times New Roman"/>
          <w:sz w:val="20"/>
          <w:szCs w:val="20"/>
          <w:rPrChange w:id="1415" w:author="Dave Bridges" w:date="2016-02-24T13:30:00Z">
            <w:rPr>
              <w:b/>
            </w:rPr>
          </w:rPrChange>
        </w:rPr>
        <w:t>related, is well beyond the scope of the current study</w:t>
      </w:r>
      <w:r w:rsidR="00E16731" w:rsidRPr="00CF6519">
        <w:rPr>
          <w:rFonts w:ascii="Times New Roman" w:hAnsi="Times New Roman" w:cs="Times New Roman"/>
          <w:sz w:val="20"/>
          <w:szCs w:val="20"/>
          <w:rPrChange w:id="1416" w:author="Dave Bridges" w:date="2016-02-24T13:30:00Z">
            <w:rPr>
              <w:b/>
            </w:rPr>
          </w:rPrChange>
        </w:rPr>
        <w:t xml:space="preserve"> and </w:t>
      </w:r>
      <w:ins w:id="1417" w:author="Dave Bridges" w:date="2016-02-24T14:07:00Z">
        <w:r w:rsidR="00617955">
          <w:rPr>
            <w:rFonts w:ascii="Times New Roman" w:hAnsi="Times New Roman" w:cs="Times New Roman"/>
            <w:sz w:val="20"/>
            <w:szCs w:val="20"/>
          </w:rPr>
          <w:t xml:space="preserve">we believe </w:t>
        </w:r>
      </w:ins>
      <w:r w:rsidR="00E16731" w:rsidRPr="00CF6519">
        <w:rPr>
          <w:rFonts w:ascii="Times New Roman" w:hAnsi="Times New Roman" w:cs="Times New Roman"/>
          <w:sz w:val="20"/>
          <w:szCs w:val="20"/>
          <w:rPrChange w:id="1418" w:author="Dave Bridges" w:date="2016-02-24T13:30:00Z">
            <w:rPr>
              <w:b/>
            </w:rPr>
          </w:rPrChange>
        </w:rPr>
        <w:t>is better served as an entirely separate report</w:t>
      </w:r>
      <w:r w:rsidR="00B94C97" w:rsidRPr="00CF6519">
        <w:rPr>
          <w:rFonts w:ascii="Times New Roman" w:hAnsi="Times New Roman" w:cs="Times New Roman"/>
          <w:sz w:val="20"/>
          <w:szCs w:val="20"/>
          <w:rPrChange w:id="1419" w:author="Dave Bridges" w:date="2016-02-24T13:30:00Z">
            <w:rPr>
              <w:b/>
            </w:rPr>
          </w:rPrChange>
        </w:rPr>
        <w:t>.</w:t>
      </w:r>
      <w:r w:rsidR="00E16731" w:rsidRPr="00CF6519">
        <w:rPr>
          <w:rFonts w:ascii="Times New Roman" w:hAnsi="Times New Roman" w:cs="Times New Roman"/>
          <w:sz w:val="20"/>
          <w:szCs w:val="20"/>
          <w:rPrChange w:id="1420" w:author="Dave Bridges" w:date="2016-02-24T13:30:00Z">
            <w:rPr>
              <w:b/>
            </w:rPr>
          </w:rPrChange>
        </w:rPr>
        <w:t xml:space="preserve"> </w:t>
      </w:r>
      <w:r w:rsidR="00B94C97" w:rsidRPr="00CF6519">
        <w:rPr>
          <w:rFonts w:ascii="Times New Roman" w:hAnsi="Times New Roman" w:cs="Times New Roman"/>
          <w:sz w:val="20"/>
          <w:szCs w:val="20"/>
          <w:rPrChange w:id="1421" w:author="Dave Bridges" w:date="2016-02-24T13:30:00Z">
            <w:rPr>
              <w:b/>
            </w:rPr>
          </w:rPrChange>
        </w:rPr>
        <w:t xml:space="preserve"> </w:t>
      </w:r>
      <w:ins w:id="1422" w:author="Dave Bridges" w:date="2016-02-24T14:07:00Z">
        <w:r w:rsidR="00617955">
          <w:rPr>
            <w:rFonts w:ascii="Times New Roman" w:hAnsi="Times New Roman" w:cs="Times New Roman"/>
            <w:sz w:val="20"/>
            <w:szCs w:val="20"/>
          </w:rPr>
          <w:t>We have amended our discussion to state that while oxidative stress is one potential mechanism, this report does not conclusively prove that hypothesis to be true.</w:t>
        </w:r>
      </w:ins>
    </w:p>
    <w:p w14:paraId="484A56E9" w14:textId="77777777" w:rsidR="002C21F8" w:rsidRPr="00CF6519" w:rsidRDefault="002C21F8" w:rsidP="002C21F8">
      <w:pPr>
        <w:rPr>
          <w:rFonts w:ascii="Times New Roman" w:hAnsi="Times New Roman" w:cs="Times New Roman"/>
          <w:color w:val="FF0000"/>
          <w:sz w:val="20"/>
          <w:szCs w:val="20"/>
          <w:rPrChange w:id="1423" w:author="Dave Bridges" w:date="2016-02-24T13:30:00Z">
            <w:rPr>
              <w:color w:val="808080" w:themeColor="background1" w:themeShade="80"/>
            </w:rPr>
          </w:rPrChange>
        </w:rPr>
      </w:pPr>
      <w:r w:rsidRPr="00CF6519">
        <w:rPr>
          <w:rFonts w:ascii="Times New Roman" w:hAnsi="Times New Roman" w:cs="Times New Roman"/>
          <w:color w:val="FF0000"/>
          <w:sz w:val="20"/>
          <w:szCs w:val="20"/>
          <w:rPrChange w:id="1424" w:author="Dave Bridges" w:date="2016-02-24T13:30:00Z">
            <w:rPr>
              <w:color w:val="808080" w:themeColor="background1" w:themeShade="80"/>
            </w:rPr>
          </w:rPrChange>
        </w:rPr>
        <w:t xml:space="preserve">Finally, the purpose of the idea was to determine if the animals develop a form of </w:t>
      </w:r>
      <w:commentRangeStart w:id="1425"/>
      <w:r w:rsidRPr="00CF6519">
        <w:rPr>
          <w:rFonts w:ascii="Times New Roman" w:hAnsi="Times New Roman" w:cs="Times New Roman"/>
          <w:color w:val="FF0000"/>
          <w:sz w:val="20"/>
          <w:szCs w:val="20"/>
          <w:rPrChange w:id="1426" w:author="Dave Bridges" w:date="2016-02-24T13:30:00Z">
            <w:rPr>
              <w:color w:val="808080" w:themeColor="background1" w:themeShade="80"/>
            </w:rPr>
          </w:rPrChange>
        </w:rPr>
        <w:t xml:space="preserve">metabolic disease </w:t>
      </w:r>
      <w:commentRangeEnd w:id="1425"/>
      <w:r w:rsidR="00617955">
        <w:rPr>
          <w:rStyle w:val="CommentReference"/>
        </w:rPr>
        <w:commentReference w:id="1425"/>
      </w:r>
      <w:r w:rsidRPr="00CF6519">
        <w:rPr>
          <w:rFonts w:ascii="Times New Roman" w:hAnsi="Times New Roman" w:cs="Times New Roman"/>
          <w:color w:val="FF0000"/>
          <w:sz w:val="20"/>
          <w:szCs w:val="20"/>
          <w:rPrChange w:id="1428" w:author="Dave Bridges" w:date="2016-02-24T13:30:00Z">
            <w:rPr>
              <w:color w:val="808080" w:themeColor="background1" w:themeShade="80"/>
            </w:rPr>
          </w:rPrChange>
        </w:rPr>
        <w:t>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p w14:paraId="66F50D45" w14:textId="3618CE0B" w:rsidR="00686829" w:rsidRPr="00CF6519" w:rsidRDefault="00686829" w:rsidP="002C21F8">
      <w:pPr>
        <w:rPr>
          <w:rFonts w:ascii="Times New Roman" w:hAnsi="Times New Roman" w:cs="Times New Roman"/>
          <w:sz w:val="20"/>
          <w:szCs w:val="20"/>
          <w:rPrChange w:id="1429" w:author="Dave Bridges" w:date="2016-02-24T13:30:00Z">
            <w:rPr>
              <w:b/>
            </w:rPr>
          </w:rPrChange>
        </w:rPr>
      </w:pPr>
      <w:del w:id="1430" w:author="Dave Bridges" w:date="2016-02-24T14:08:00Z">
        <w:r w:rsidRPr="00CF6519" w:rsidDel="00617955">
          <w:rPr>
            <w:rFonts w:ascii="Times New Roman" w:hAnsi="Times New Roman" w:cs="Times New Roman"/>
            <w:sz w:val="20"/>
            <w:szCs w:val="20"/>
            <w:rPrChange w:id="1431" w:author="Dave Bridges" w:date="2016-02-24T13:30:00Z">
              <w:rPr>
                <w:b/>
              </w:rPr>
            </w:rPrChange>
          </w:rPr>
          <w:delText>Response:</w:delText>
        </w:r>
        <w:r w:rsidR="004C4A2C" w:rsidRPr="00CF6519" w:rsidDel="00617955">
          <w:rPr>
            <w:rFonts w:ascii="Times New Roman" w:hAnsi="Times New Roman" w:cs="Times New Roman"/>
            <w:sz w:val="20"/>
            <w:szCs w:val="20"/>
            <w:rPrChange w:id="1432" w:author="Dave Bridges" w:date="2016-02-24T13:30:00Z">
              <w:rPr>
                <w:b/>
              </w:rPr>
            </w:rPrChange>
          </w:rPr>
          <w:delText xml:space="preserve"> Obesity is a form of metabolic disease. </w:delText>
        </w:r>
      </w:del>
      <w:r w:rsidR="004C4A2C" w:rsidRPr="00CF6519">
        <w:rPr>
          <w:rFonts w:ascii="Times New Roman" w:hAnsi="Times New Roman" w:cs="Times New Roman"/>
          <w:sz w:val="20"/>
          <w:szCs w:val="20"/>
          <w:rPrChange w:id="1433" w:author="Dave Bridges" w:date="2016-02-24T13:30:00Z">
            <w:rPr>
              <w:b/>
            </w:rPr>
          </w:rPrChange>
        </w:rPr>
        <w:t xml:space="preserve">All our mice were exposed to a high fat diet to induce obesity and our intention was to assess whether acute </w:t>
      </w:r>
      <w:r w:rsidR="004C4A2C" w:rsidRPr="00CF6519">
        <w:rPr>
          <w:rFonts w:ascii="Times New Roman" w:hAnsi="Times New Roman" w:cs="Times New Roman"/>
          <w:i/>
          <w:sz w:val="20"/>
          <w:szCs w:val="20"/>
          <w:rPrChange w:id="1434" w:author="Dave Bridges" w:date="2016-02-24T13:30:00Z">
            <w:rPr>
              <w:b/>
              <w:i/>
            </w:rPr>
          </w:rPrChange>
        </w:rPr>
        <w:t>in utero</w:t>
      </w:r>
      <w:r w:rsidR="004C4A2C" w:rsidRPr="00CF6519">
        <w:rPr>
          <w:rFonts w:ascii="Times New Roman" w:hAnsi="Times New Roman" w:cs="Times New Roman"/>
          <w:sz w:val="20"/>
          <w:szCs w:val="20"/>
          <w:rPrChange w:id="1435" w:author="Dave Bridges" w:date="2016-02-24T13:30:00Z">
            <w:rPr>
              <w:b/>
            </w:rPr>
          </w:rPrChange>
        </w:rPr>
        <w:t xml:space="preserve"> MCP230 exposure would worsen </w:t>
      </w:r>
      <w:r w:rsidR="00813A81" w:rsidRPr="00CF6519">
        <w:rPr>
          <w:rFonts w:ascii="Times New Roman" w:hAnsi="Times New Roman" w:cs="Times New Roman"/>
          <w:sz w:val="20"/>
          <w:szCs w:val="20"/>
          <w:rPrChange w:id="1436" w:author="Dave Bridges" w:date="2016-02-24T13:30:00Z">
            <w:rPr>
              <w:b/>
            </w:rPr>
          </w:rPrChange>
        </w:rPr>
        <w:t xml:space="preserve">select features of </w:t>
      </w:r>
      <w:r w:rsidR="004C4A2C" w:rsidRPr="00CF6519">
        <w:rPr>
          <w:rFonts w:ascii="Times New Roman" w:hAnsi="Times New Roman" w:cs="Times New Roman"/>
          <w:sz w:val="20"/>
          <w:szCs w:val="20"/>
          <w:rPrChange w:id="1437" w:author="Dave Bridges" w:date="2016-02-24T13:30:00Z">
            <w:rPr>
              <w:b/>
            </w:rPr>
          </w:rPrChange>
        </w:rPr>
        <w:t>the obesity phenotype</w:t>
      </w:r>
      <w:ins w:id="1438" w:author="Dave Bridges" w:date="2016-02-24T14:11:00Z">
        <w:r w:rsidR="00617955">
          <w:rPr>
            <w:rFonts w:ascii="Times New Roman" w:hAnsi="Times New Roman" w:cs="Times New Roman"/>
            <w:sz w:val="20"/>
            <w:szCs w:val="20"/>
          </w:rPr>
          <w:t xml:space="preserve"> with a focus on chronic changes in energy balance</w:t>
        </w:r>
      </w:ins>
      <w:r w:rsidR="004C4A2C" w:rsidRPr="00CF6519">
        <w:rPr>
          <w:rFonts w:ascii="Times New Roman" w:hAnsi="Times New Roman" w:cs="Times New Roman"/>
          <w:sz w:val="20"/>
          <w:szCs w:val="20"/>
          <w:rPrChange w:id="1439" w:author="Dave Bridges" w:date="2016-02-24T13:30:00Z">
            <w:rPr>
              <w:b/>
            </w:rPr>
          </w:rPrChange>
        </w:rPr>
        <w:t>.</w:t>
      </w:r>
      <w:r w:rsidR="008B73F4" w:rsidRPr="00CF6519">
        <w:rPr>
          <w:rFonts w:ascii="Times New Roman" w:hAnsi="Times New Roman" w:cs="Times New Roman"/>
          <w:sz w:val="20"/>
          <w:szCs w:val="20"/>
          <w:rPrChange w:id="1440" w:author="Dave Bridges" w:date="2016-02-24T13:30:00Z">
            <w:rPr>
              <w:b/>
            </w:rPr>
          </w:rPrChange>
        </w:rPr>
        <w:t xml:space="preserve"> </w:t>
      </w:r>
      <w:del w:id="1441" w:author="Dave Bridges" w:date="2016-02-24T14:08:00Z">
        <w:r w:rsidR="008B73F4" w:rsidRPr="00CF6519" w:rsidDel="00617955">
          <w:rPr>
            <w:rFonts w:ascii="Times New Roman" w:hAnsi="Times New Roman" w:cs="Times New Roman"/>
            <w:sz w:val="20"/>
            <w:szCs w:val="20"/>
            <w:rPrChange w:id="1442" w:author="Dave Bridges" w:date="2016-02-24T13:30:00Z">
              <w:rPr>
                <w:b/>
              </w:rPr>
            </w:rPrChange>
          </w:rPr>
          <w:delText>As mentioned in an earlier response, we</w:delText>
        </w:r>
      </w:del>
      <w:ins w:id="1443" w:author="Dave Bridges" w:date="2016-02-24T14:08:00Z">
        <w:r w:rsidR="00617955">
          <w:rPr>
            <w:rFonts w:ascii="Times New Roman" w:hAnsi="Times New Roman" w:cs="Times New Roman"/>
            <w:sz w:val="20"/>
            <w:szCs w:val="20"/>
          </w:rPr>
          <w:t>We</w:t>
        </w:r>
      </w:ins>
      <w:r w:rsidR="008B73F4" w:rsidRPr="00CF6519">
        <w:rPr>
          <w:rFonts w:ascii="Times New Roman" w:hAnsi="Times New Roman" w:cs="Times New Roman"/>
          <w:sz w:val="20"/>
          <w:szCs w:val="20"/>
          <w:rPrChange w:id="1444" w:author="Dave Bridges" w:date="2016-02-24T13:30:00Z">
            <w:rPr>
              <w:b/>
            </w:rPr>
          </w:rPrChange>
        </w:rPr>
        <w:t xml:space="preserve"> found that all groups of mice responded similarly to the HFD with regards to fasting glucose and insulin concentrations (and HOMA-IR). These levels, while not different between the groups, were (at least in our hands) elevated compared to non-obese mice of a similar age on a </w:t>
      </w:r>
      <w:commentRangeStart w:id="1445"/>
      <w:r w:rsidR="008B73F4" w:rsidRPr="00CF6519">
        <w:rPr>
          <w:rFonts w:ascii="Times New Roman" w:hAnsi="Times New Roman" w:cs="Times New Roman"/>
          <w:sz w:val="20"/>
          <w:szCs w:val="20"/>
          <w:rPrChange w:id="1446" w:author="Dave Bridges" w:date="2016-02-24T13:30:00Z">
            <w:rPr>
              <w:b/>
            </w:rPr>
          </w:rPrChange>
        </w:rPr>
        <w:t>standard rodent chow diet</w:t>
      </w:r>
      <w:commentRangeEnd w:id="1445"/>
      <w:r w:rsidR="00617955">
        <w:rPr>
          <w:rStyle w:val="CommentReference"/>
        </w:rPr>
        <w:commentReference w:id="1445"/>
      </w:r>
      <w:r w:rsidR="008B73F4" w:rsidRPr="00CF6519">
        <w:rPr>
          <w:rFonts w:ascii="Times New Roman" w:hAnsi="Times New Roman" w:cs="Times New Roman"/>
          <w:sz w:val="20"/>
          <w:szCs w:val="20"/>
          <w:rPrChange w:id="1447" w:author="Dave Bridges" w:date="2016-02-24T13:30:00Z">
            <w:rPr>
              <w:b/>
            </w:rPr>
          </w:rPrChange>
        </w:rPr>
        <w:t xml:space="preserve">. </w:t>
      </w:r>
      <w:ins w:id="1448" w:author="Dave Bridges" w:date="2016-02-24T14:09:00Z">
        <w:r w:rsidR="00617955">
          <w:rPr>
            <w:rFonts w:ascii="Times New Roman" w:hAnsi="Times New Roman" w:cs="Times New Roman"/>
            <w:sz w:val="20"/>
            <w:szCs w:val="20"/>
          </w:rPr>
          <w:t>We have presented new data regarding insulin sensitivity and limited our statements regarding metabolic syndrome</w:t>
        </w:r>
      </w:ins>
      <w:ins w:id="1449" w:author="Dave Bridges" w:date="2016-02-24T14:11:00Z">
        <w:r w:rsidR="00617955">
          <w:rPr>
            <w:rFonts w:ascii="Times New Roman" w:hAnsi="Times New Roman" w:cs="Times New Roman"/>
            <w:sz w:val="20"/>
            <w:szCs w:val="20"/>
          </w:rPr>
          <w:t xml:space="preserve"> in our responses </w:t>
        </w:r>
        <w:commentRangeStart w:id="1450"/>
        <w:r w:rsidR="00617955">
          <w:rPr>
            <w:rFonts w:ascii="Times New Roman" w:hAnsi="Times New Roman" w:cs="Times New Roman"/>
            <w:sz w:val="20"/>
            <w:szCs w:val="20"/>
          </w:rPr>
          <w:t>above</w:t>
        </w:r>
        <w:commentRangeEnd w:id="1450"/>
        <w:r w:rsidR="00617955">
          <w:rPr>
            <w:rStyle w:val="CommentReference"/>
          </w:rPr>
          <w:commentReference w:id="1450"/>
        </w:r>
        <w:r w:rsidR="00617955">
          <w:rPr>
            <w:rFonts w:ascii="Times New Roman" w:hAnsi="Times New Roman" w:cs="Times New Roman"/>
            <w:sz w:val="20"/>
            <w:szCs w:val="20"/>
          </w:rPr>
          <w:t xml:space="preserve"> ()</w:t>
        </w:r>
      </w:ins>
      <w:ins w:id="1452" w:author="Dave Bridges" w:date="2016-02-24T14:09:00Z">
        <w:r w:rsidR="00617955">
          <w:rPr>
            <w:rFonts w:ascii="Times New Roman" w:hAnsi="Times New Roman" w:cs="Times New Roman"/>
            <w:sz w:val="20"/>
            <w:szCs w:val="20"/>
          </w:rPr>
          <w:t xml:space="preserve"> </w:t>
        </w:r>
      </w:ins>
      <w:del w:id="1453" w:author="Dave Bridges" w:date="2016-02-24T14:09:00Z">
        <w:r w:rsidR="001C25E8" w:rsidRPr="00CF6519" w:rsidDel="00617955">
          <w:rPr>
            <w:rFonts w:ascii="Times New Roman" w:hAnsi="Times New Roman" w:cs="Times New Roman"/>
            <w:sz w:val="20"/>
            <w:szCs w:val="20"/>
            <w:rPrChange w:id="1454" w:author="Dave Bridges" w:date="2016-02-24T13:30:00Z">
              <w:rPr>
                <w:b/>
              </w:rPr>
            </w:rPrChange>
          </w:rPr>
          <w:delText xml:space="preserve">As all groups responded to the high fat diet similarly, we </w:delText>
        </w:r>
        <w:r w:rsidR="00813A81" w:rsidRPr="00CF6519" w:rsidDel="00617955">
          <w:rPr>
            <w:rFonts w:ascii="Times New Roman" w:hAnsi="Times New Roman" w:cs="Times New Roman"/>
            <w:sz w:val="20"/>
            <w:szCs w:val="20"/>
            <w:rPrChange w:id="1455" w:author="Dave Bridges" w:date="2016-02-24T13:30:00Z">
              <w:rPr>
                <w:b/>
              </w:rPr>
            </w:rPrChange>
          </w:rPr>
          <w:delText>decided that it was unlikely that an insulin or glucose tolerance test would provide informat</w:delText>
        </w:r>
        <w:r w:rsidR="001C25E8" w:rsidRPr="00CF6519" w:rsidDel="00617955">
          <w:rPr>
            <w:rFonts w:ascii="Times New Roman" w:hAnsi="Times New Roman" w:cs="Times New Roman"/>
            <w:sz w:val="20"/>
            <w:szCs w:val="20"/>
            <w:rPrChange w:id="1456" w:author="Dave Bridges" w:date="2016-02-24T13:30:00Z">
              <w:rPr>
                <w:b/>
              </w:rPr>
            </w:rPrChange>
          </w:rPr>
          <w:delText xml:space="preserve">ion to the contrary and </w:delText>
        </w:r>
        <w:r w:rsidR="00813A81" w:rsidRPr="00CF6519" w:rsidDel="00617955">
          <w:rPr>
            <w:rFonts w:ascii="Times New Roman" w:hAnsi="Times New Roman" w:cs="Times New Roman"/>
            <w:sz w:val="20"/>
            <w:szCs w:val="20"/>
            <w:rPrChange w:id="1457" w:author="Dave Bridges" w:date="2016-02-24T13:30:00Z">
              <w:rPr>
                <w:b/>
              </w:rPr>
            </w:rPrChange>
          </w:rPr>
          <w:delText xml:space="preserve">we opted not to perform these measurements in the current study. </w:delText>
        </w:r>
        <w:r w:rsidR="001C25E8" w:rsidRPr="00CF6519" w:rsidDel="00617955">
          <w:rPr>
            <w:rFonts w:ascii="Times New Roman" w:hAnsi="Times New Roman" w:cs="Times New Roman"/>
            <w:sz w:val="20"/>
            <w:szCs w:val="20"/>
            <w:rPrChange w:id="1458" w:author="Dave Bridges" w:date="2016-02-24T13:30:00Z">
              <w:rPr>
                <w:b/>
              </w:rPr>
            </w:rPrChange>
          </w:rPr>
          <w:delText>We maintain that their addition would not add any further value to our manuscript.</w:delText>
        </w:r>
      </w:del>
    </w:p>
    <w:p w14:paraId="620B0E18" w14:textId="77777777" w:rsidR="001E734A" w:rsidRPr="00CF6519" w:rsidRDefault="001E734A" w:rsidP="002C21F8">
      <w:pPr>
        <w:rPr>
          <w:rFonts w:ascii="Times New Roman" w:hAnsi="Times New Roman" w:cs="Times New Roman"/>
          <w:sz w:val="20"/>
          <w:szCs w:val="20"/>
          <w:rPrChange w:id="1459" w:author="Dave Bridges" w:date="2016-02-24T13:30:00Z">
            <w:rPr>
              <w:sz w:val="20"/>
              <w:szCs w:val="20"/>
            </w:rPr>
          </w:rPrChange>
        </w:rPr>
      </w:pPr>
    </w:p>
    <w:sectPr w:rsidR="001E734A" w:rsidRPr="00CF6519" w:rsidSect="00B544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Dave Bridges" w:date="2016-02-24T13:28:00Z" w:initials="DB">
    <w:p w14:paraId="43A8D91E" w14:textId="34EB3F33" w:rsidR="00617955" w:rsidRDefault="00617955">
      <w:pPr>
        <w:pStyle w:val="CommentText"/>
      </w:pPr>
      <w:r>
        <w:rPr>
          <w:rStyle w:val="CommentReference"/>
        </w:rPr>
        <w:annotationRef/>
      </w:r>
      <w:r>
        <w:t>Should highlight the key new data, such as the oxidative stress stuff</w:t>
      </w:r>
    </w:p>
  </w:comment>
  <w:comment w:id="131" w:author="Dave Bridges" w:date="2016-02-20T08:50:00Z" w:initials="DB">
    <w:p w14:paraId="6F1E65C5" w14:textId="77777777" w:rsidR="00617955" w:rsidRDefault="00617955">
      <w:pPr>
        <w:pStyle w:val="CommentText"/>
      </w:pPr>
      <w:ins w:id="134" w:author="Dave Bridges" w:date="2016-02-20T08:50:00Z">
        <w:r>
          <w:rPr>
            <w:rStyle w:val="CommentReference"/>
          </w:rPr>
          <w:annotationRef/>
        </w:r>
      </w:ins>
      <w:r>
        <w:t>Say this in the manuscript, this is their fault for not letting us have supplementary data</w:t>
      </w:r>
    </w:p>
  </w:comment>
  <w:comment w:id="143" w:author="Dave Bridges" w:date="2016-02-20T08:52:00Z" w:initials="DB">
    <w:p w14:paraId="61462471" w14:textId="77777777" w:rsidR="00617955" w:rsidRDefault="00617955">
      <w:pPr>
        <w:pStyle w:val="CommentText"/>
      </w:pPr>
      <w:r>
        <w:rPr>
          <w:rStyle w:val="CommentReference"/>
        </w:rPr>
        <w:annotationRef/>
      </w:r>
      <w:r>
        <w:t xml:space="preserve">Needs a figure legend describing which antibodies were used, what tissue they were from and the n for the total quantification.  Change the scale on the quantification for </w:t>
      </w:r>
      <w:proofErr w:type="spellStart"/>
      <w:r>
        <w:t>pAkt</w:t>
      </w:r>
      <w:proofErr w:type="spellEnd"/>
      <w:r>
        <w:t xml:space="preserve"> to go from 0 to 1.2 like the others.</w:t>
      </w:r>
    </w:p>
  </w:comment>
  <w:comment w:id="182" w:author="Dave Bridges" w:date="2016-02-20T08:53:00Z" w:initials="DB">
    <w:p w14:paraId="6917144E" w14:textId="77777777" w:rsidR="00617955" w:rsidRDefault="00617955">
      <w:pPr>
        <w:pStyle w:val="CommentText"/>
      </w:pPr>
      <w:r>
        <w:rPr>
          <w:rStyle w:val="CommentReference"/>
        </w:rPr>
        <w:annotationRef/>
      </w:r>
      <w:r>
        <w:t>Put this data here</w:t>
      </w:r>
    </w:p>
  </w:comment>
  <w:comment w:id="269" w:author="Dave Bridges" w:date="2016-02-20T08:54:00Z" w:initials="DB">
    <w:p w14:paraId="140EA65C" w14:textId="77777777" w:rsidR="00617955" w:rsidRDefault="00617955">
      <w:pPr>
        <w:pStyle w:val="CommentText"/>
      </w:pPr>
      <w:r>
        <w:rPr>
          <w:rStyle w:val="CommentReference"/>
        </w:rPr>
        <w:annotationRef/>
      </w:r>
      <w:r>
        <w:t>What exactly did you say</w:t>
      </w:r>
    </w:p>
  </w:comment>
  <w:comment w:id="350" w:author="Dave Bridges" w:date="2016-02-20T08:59:00Z" w:initials="DB">
    <w:p w14:paraId="392F0A8D" w14:textId="77777777" w:rsidR="00617955" w:rsidRDefault="00617955">
      <w:pPr>
        <w:pStyle w:val="CommentText"/>
      </w:pPr>
      <w:ins w:id="354" w:author="Dave Bridges" w:date="2016-02-20T08:59:00Z">
        <w:r>
          <w:rPr>
            <w:rStyle w:val="CommentReference"/>
          </w:rPr>
          <w:annotationRef/>
        </w:r>
      </w:ins>
      <w:r>
        <w:t>Quote what you put the paper here</w:t>
      </w:r>
    </w:p>
  </w:comment>
  <w:comment w:id="482" w:author="Dave Bridges" w:date="2016-02-24T13:40:00Z" w:initials="DB">
    <w:p w14:paraId="53DC9FFF" w14:textId="6E0EE550" w:rsidR="00617955" w:rsidRDefault="00617955">
      <w:pPr>
        <w:pStyle w:val="CommentText"/>
      </w:pPr>
      <w:r>
        <w:rPr>
          <w:rStyle w:val="CommentReference"/>
        </w:rPr>
        <w:annotationRef/>
      </w:r>
      <w:r>
        <w:t>Add this to figure 3</w:t>
      </w:r>
    </w:p>
  </w:comment>
  <w:comment w:id="492" w:author="Dave Bridges" w:date="2016-02-24T13:41:00Z" w:initials="DB">
    <w:p w14:paraId="57ADFA91" w14:textId="08186704" w:rsidR="00617955" w:rsidRDefault="00617955">
      <w:pPr>
        <w:pStyle w:val="CommentText"/>
      </w:pPr>
      <w:ins w:id="495" w:author="Dave Bridges" w:date="2016-02-24T13:41:00Z">
        <w:r>
          <w:rPr>
            <w:rStyle w:val="CommentReference"/>
          </w:rPr>
          <w:annotationRef/>
        </w:r>
      </w:ins>
      <w:r>
        <w:t>Enter p-value</w:t>
      </w:r>
    </w:p>
  </w:comment>
  <w:comment w:id="497" w:author="Dave Bridges" w:date="2016-02-24T13:41:00Z" w:initials="DB">
    <w:p w14:paraId="2B34B096" w14:textId="63E2A423" w:rsidR="00617955" w:rsidRDefault="00617955">
      <w:pPr>
        <w:pStyle w:val="CommentText"/>
      </w:pPr>
      <w:ins w:id="499" w:author="Dave Bridges" w:date="2016-02-24T13:41:00Z">
        <w:r>
          <w:rPr>
            <w:rStyle w:val="CommentReference"/>
          </w:rPr>
          <w:annotationRef/>
        </w:r>
      </w:ins>
      <w:r>
        <w:t>Add this panel</w:t>
      </w:r>
    </w:p>
  </w:comment>
  <w:comment w:id="587" w:author="Dave Bridges" w:date="2016-02-24T13:35:00Z" w:initials="DB">
    <w:p w14:paraId="43A42D40" w14:textId="2D47734F" w:rsidR="00617955" w:rsidRDefault="00617955">
      <w:pPr>
        <w:pStyle w:val="CommentText"/>
      </w:pPr>
      <w:r>
        <w:rPr>
          <w:rStyle w:val="CommentReference"/>
        </w:rPr>
        <w:annotationRef/>
      </w:r>
      <w:r>
        <w:t>Give the actual p value</w:t>
      </w:r>
    </w:p>
  </w:comment>
  <w:comment w:id="594" w:author="Dave Bridges" w:date="2016-02-24T13:36:00Z" w:initials="DB">
    <w:p w14:paraId="6C23FD23" w14:textId="2B75C941" w:rsidR="00617955" w:rsidRDefault="00617955">
      <w:pPr>
        <w:pStyle w:val="CommentText"/>
      </w:pPr>
      <w:r>
        <w:rPr>
          <w:rStyle w:val="CommentReference"/>
        </w:rPr>
        <w:annotationRef/>
      </w:r>
      <w:r>
        <w:t xml:space="preserve">Add to </w:t>
      </w:r>
      <w:proofErr w:type="spellStart"/>
      <w:r>
        <w:t>ms</w:t>
      </w:r>
      <w:proofErr w:type="spellEnd"/>
    </w:p>
  </w:comment>
  <w:comment w:id="737" w:author="Dave Bridges" w:date="2016-02-24T13:46:00Z" w:initials="DB">
    <w:p w14:paraId="6E9C5A89" w14:textId="13CE1DED" w:rsidR="00617955" w:rsidRDefault="00617955">
      <w:pPr>
        <w:pStyle w:val="CommentText"/>
      </w:pPr>
      <w:r>
        <w:rPr>
          <w:rStyle w:val="CommentReference"/>
        </w:rPr>
        <w:annotationRef/>
      </w:r>
      <w:r>
        <w:t>If this had to be added to the manuscript say that you added it</w:t>
      </w:r>
    </w:p>
  </w:comment>
  <w:comment w:id="792" w:author="Dave Bridges" w:date="2016-02-24T13:50:00Z" w:initials="DB">
    <w:p w14:paraId="5CFEC1DD" w14:textId="32F48003" w:rsidR="00617955" w:rsidRDefault="00617955">
      <w:pPr>
        <w:pStyle w:val="CommentText"/>
      </w:pPr>
      <w:ins w:id="794" w:author="Dave Bridges" w:date="2016-02-24T13:50:00Z">
        <w:r>
          <w:rPr>
            <w:rStyle w:val="CommentReference"/>
          </w:rPr>
          <w:annotationRef/>
        </w:r>
      </w:ins>
      <w:r>
        <w:t>Put it in the discussion and cite it here</w:t>
      </w:r>
    </w:p>
  </w:comment>
  <w:comment w:id="805" w:author="Dave Bridges" w:date="2016-02-24T13:50:00Z" w:initials="DB">
    <w:p w14:paraId="61C20FC2" w14:textId="393CC91D" w:rsidR="00617955" w:rsidRDefault="00617955">
      <w:pPr>
        <w:pStyle w:val="CommentText"/>
      </w:pPr>
      <w:ins w:id="807" w:author="Dave Bridges" w:date="2016-02-24T13:50:00Z">
        <w:r>
          <w:rPr>
            <w:rStyle w:val="CommentReference"/>
          </w:rPr>
          <w:annotationRef/>
        </w:r>
      </w:ins>
      <w:r>
        <w:t>Add calculation part</w:t>
      </w:r>
    </w:p>
  </w:comment>
  <w:comment w:id="819" w:author="Dave Bridges" w:date="2016-02-24T13:51:00Z" w:initials="DB">
    <w:p w14:paraId="2EE1298A" w14:textId="70DF340F" w:rsidR="00617955" w:rsidRDefault="00617955">
      <w:pPr>
        <w:pStyle w:val="CommentText"/>
      </w:pPr>
      <w:ins w:id="823" w:author="Dave Bridges" w:date="2016-02-24T13:51:00Z">
        <w:r>
          <w:rPr>
            <w:rStyle w:val="CommentReference"/>
          </w:rPr>
          <w:annotationRef/>
        </w:r>
      </w:ins>
      <w:r>
        <w:t>Panel A is wrong, there should be a newer one with smoother lines</w:t>
      </w:r>
    </w:p>
  </w:comment>
  <w:comment w:id="1011" w:author="Dave Bridges" w:date="2016-02-24T13:54:00Z" w:initials="DB">
    <w:p w14:paraId="28CCDB46" w14:textId="30DC5F72" w:rsidR="00617955" w:rsidRDefault="00617955">
      <w:pPr>
        <w:pStyle w:val="CommentText"/>
      </w:pPr>
      <w:ins w:id="1015" w:author="Dave Bridges" w:date="2016-02-24T13:54:00Z">
        <w:r>
          <w:rPr>
            <w:rStyle w:val="CommentReference"/>
          </w:rPr>
          <w:annotationRef/>
        </w:r>
      </w:ins>
      <w:r>
        <w:t>Quote this</w:t>
      </w:r>
    </w:p>
  </w:comment>
  <w:comment w:id="1163" w:author="Dave Bridges" w:date="2016-02-24T13:59:00Z" w:initials="DB">
    <w:p w14:paraId="6EDAFF6A" w14:textId="1DDE927E" w:rsidR="00617955" w:rsidRDefault="00617955">
      <w:pPr>
        <w:pStyle w:val="CommentText"/>
      </w:pPr>
      <w:ins w:id="1165" w:author="Dave Bridges" w:date="2016-02-24T13:59:00Z">
        <w:r>
          <w:rPr>
            <w:rStyle w:val="CommentReference"/>
          </w:rPr>
          <w:annotationRef/>
        </w:r>
      </w:ins>
      <w:r>
        <w:t xml:space="preserve">Quote this here </w:t>
      </w:r>
    </w:p>
  </w:comment>
  <w:comment w:id="1354" w:author="Dave Bridges" w:date="2016-02-24T14:06:00Z" w:initials="DB">
    <w:p w14:paraId="07D82B42" w14:textId="4720E5CC" w:rsidR="00617955" w:rsidRDefault="00617955">
      <w:pPr>
        <w:pStyle w:val="CommentText"/>
      </w:pPr>
      <w:r>
        <w:rPr>
          <w:rStyle w:val="CommentReference"/>
        </w:rPr>
        <w:annotationRef/>
      </w:r>
      <w:r>
        <w:t xml:space="preserve">Say more here, including citing your </w:t>
      </w:r>
      <w:proofErr w:type="spellStart"/>
      <w:r>
        <w:t xml:space="preserve">results and </w:t>
      </w:r>
      <w:proofErr w:type="spellEnd"/>
      <w:r>
        <w:t xml:space="preserve">discussion statements </w:t>
      </w:r>
    </w:p>
  </w:comment>
  <w:comment w:id="1398" w:author="Dave Bridges" w:date="2016-02-24T14:07:00Z" w:initials="DB">
    <w:p w14:paraId="11AF526F" w14:textId="7A5C11D0" w:rsidR="00617955" w:rsidRDefault="00617955">
      <w:pPr>
        <w:pStyle w:val="CommentText"/>
      </w:pPr>
      <w:r>
        <w:rPr>
          <w:rStyle w:val="CommentReference"/>
        </w:rPr>
        <w:annotationRef/>
      </w:r>
      <w:r>
        <w:t>Say exactly where it is</w:t>
      </w:r>
    </w:p>
  </w:comment>
  <w:comment w:id="1425" w:author="Dave Bridges" w:date="2016-02-24T14:13:00Z" w:initials="DB">
    <w:p w14:paraId="4D7813F5" w14:textId="47407D7D" w:rsidR="00617955" w:rsidRDefault="00617955">
      <w:pPr>
        <w:pStyle w:val="CommentText"/>
      </w:pPr>
      <w:r>
        <w:rPr>
          <w:rStyle w:val="CommentReference"/>
        </w:rPr>
        <w:annotationRef/>
      </w:r>
      <w:r>
        <w:t xml:space="preserve">Change the introduction </w:t>
      </w:r>
      <w:r w:rsidR="001B396A">
        <w:t xml:space="preserve">if the focus </w:t>
      </w:r>
      <w:r>
        <w:t xml:space="preserve">is on metabolic disease </w:t>
      </w:r>
      <w:r w:rsidR="001B396A">
        <w:t>and change it to a focus on energy balance.</w:t>
      </w:r>
      <w:bookmarkStart w:id="1427" w:name="_GoBack"/>
      <w:bookmarkEnd w:id="1427"/>
    </w:p>
  </w:comment>
  <w:comment w:id="1445" w:author="Dave Bridges" w:date="2016-02-24T14:09:00Z" w:initials="DB">
    <w:p w14:paraId="6BCBAD1F" w14:textId="7A8650D8" w:rsidR="00617955" w:rsidRDefault="00617955">
      <w:pPr>
        <w:pStyle w:val="CommentText"/>
      </w:pPr>
      <w:r>
        <w:rPr>
          <w:rStyle w:val="CommentReference"/>
        </w:rPr>
        <w:annotationRef/>
      </w:r>
      <w:r>
        <w:t>Talk about increase in fat mass from what we have seen from matt’s data</w:t>
      </w:r>
    </w:p>
  </w:comment>
  <w:comment w:id="1450" w:author="Dave Bridges" w:date="2016-02-24T14:12:00Z" w:initials="DB">
    <w:p w14:paraId="70A54460" w14:textId="0246EDE2" w:rsidR="00617955" w:rsidRDefault="00617955">
      <w:pPr>
        <w:pStyle w:val="CommentText"/>
      </w:pPr>
      <w:ins w:id="1451" w:author="Dave Bridges" w:date="2016-02-24T14:11:00Z">
        <w:r>
          <w:rPr>
            <w:rStyle w:val="CommentReference"/>
          </w:rPr>
          <w:annotationRef/>
        </w:r>
      </w:ins>
      <w:r>
        <w:t>Say where these comments are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FB"/>
    <w:rsid w:val="0000692A"/>
    <w:rsid w:val="00017BCB"/>
    <w:rsid w:val="00044A53"/>
    <w:rsid w:val="000649B9"/>
    <w:rsid w:val="00064C2C"/>
    <w:rsid w:val="00075DC3"/>
    <w:rsid w:val="000926BA"/>
    <w:rsid w:val="000956B3"/>
    <w:rsid w:val="000B697B"/>
    <w:rsid w:val="000B6FAB"/>
    <w:rsid w:val="000C32E4"/>
    <w:rsid w:val="000C73C1"/>
    <w:rsid w:val="000E045B"/>
    <w:rsid w:val="000E1D65"/>
    <w:rsid w:val="000E4544"/>
    <w:rsid w:val="000E6B41"/>
    <w:rsid w:val="00102752"/>
    <w:rsid w:val="001077DD"/>
    <w:rsid w:val="00110E12"/>
    <w:rsid w:val="0011571F"/>
    <w:rsid w:val="0012620B"/>
    <w:rsid w:val="00150398"/>
    <w:rsid w:val="00151045"/>
    <w:rsid w:val="00165A88"/>
    <w:rsid w:val="00195D90"/>
    <w:rsid w:val="001A18DF"/>
    <w:rsid w:val="001A4F1B"/>
    <w:rsid w:val="001C25E8"/>
    <w:rsid w:val="001C3D34"/>
    <w:rsid w:val="001D26BC"/>
    <w:rsid w:val="001D623D"/>
    <w:rsid w:val="001E169F"/>
    <w:rsid w:val="001E5D5F"/>
    <w:rsid w:val="001E734A"/>
    <w:rsid w:val="001F1AA0"/>
    <w:rsid w:val="00205933"/>
    <w:rsid w:val="00211EE2"/>
    <w:rsid w:val="00220707"/>
    <w:rsid w:val="002239FC"/>
    <w:rsid w:val="00225044"/>
    <w:rsid w:val="002420C5"/>
    <w:rsid w:val="00271002"/>
    <w:rsid w:val="00272B0A"/>
    <w:rsid w:val="00283FD9"/>
    <w:rsid w:val="00284D01"/>
    <w:rsid w:val="00286A4D"/>
    <w:rsid w:val="0029340D"/>
    <w:rsid w:val="002B183D"/>
    <w:rsid w:val="002B6051"/>
    <w:rsid w:val="002C21F8"/>
    <w:rsid w:val="002C5D8D"/>
    <w:rsid w:val="002D171F"/>
    <w:rsid w:val="002D476F"/>
    <w:rsid w:val="002F2FAB"/>
    <w:rsid w:val="002F7FB7"/>
    <w:rsid w:val="0030549A"/>
    <w:rsid w:val="00306036"/>
    <w:rsid w:val="003106E3"/>
    <w:rsid w:val="00323908"/>
    <w:rsid w:val="00334C1E"/>
    <w:rsid w:val="00357297"/>
    <w:rsid w:val="003615D4"/>
    <w:rsid w:val="00366CA6"/>
    <w:rsid w:val="00392C7B"/>
    <w:rsid w:val="003B2B63"/>
    <w:rsid w:val="003C5335"/>
    <w:rsid w:val="003C55BD"/>
    <w:rsid w:val="003D1F9C"/>
    <w:rsid w:val="003D2181"/>
    <w:rsid w:val="003E45CD"/>
    <w:rsid w:val="0040489E"/>
    <w:rsid w:val="004055DD"/>
    <w:rsid w:val="004069DF"/>
    <w:rsid w:val="00406C60"/>
    <w:rsid w:val="00412EB2"/>
    <w:rsid w:val="00420B3D"/>
    <w:rsid w:val="00422177"/>
    <w:rsid w:val="004237FA"/>
    <w:rsid w:val="00425DE1"/>
    <w:rsid w:val="0043150A"/>
    <w:rsid w:val="0043723E"/>
    <w:rsid w:val="00440F99"/>
    <w:rsid w:val="00442C2D"/>
    <w:rsid w:val="0044379B"/>
    <w:rsid w:val="00444BDA"/>
    <w:rsid w:val="004476FC"/>
    <w:rsid w:val="00447FAB"/>
    <w:rsid w:val="00461271"/>
    <w:rsid w:val="00467601"/>
    <w:rsid w:val="00467ED6"/>
    <w:rsid w:val="00474684"/>
    <w:rsid w:val="0047658E"/>
    <w:rsid w:val="004916B6"/>
    <w:rsid w:val="004965F2"/>
    <w:rsid w:val="004A43FB"/>
    <w:rsid w:val="004A4A11"/>
    <w:rsid w:val="004C4A2C"/>
    <w:rsid w:val="004C7904"/>
    <w:rsid w:val="004D3E71"/>
    <w:rsid w:val="004E07E1"/>
    <w:rsid w:val="004E4A4C"/>
    <w:rsid w:val="004E6BB5"/>
    <w:rsid w:val="004E7367"/>
    <w:rsid w:val="00501324"/>
    <w:rsid w:val="005059B6"/>
    <w:rsid w:val="00516882"/>
    <w:rsid w:val="0052503C"/>
    <w:rsid w:val="005630CB"/>
    <w:rsid w:val="00564656"/>
    <w:rsid w:val="0056520A"/>
    <w:rsid w:val="00567DBA"/>
    <w:rsid w:val="0059531C"/>
    <w:rsid w:val="005957A6"/>
    <w:rsid w:val="005A2FD4"/>
    <w:rsid w:val="005C2DDE"/>
    <w:rsid w:val="005C499A"/>
    <w:rsid w:val="005D5960"/>
    <w:rsid w:val="005D5BFC"/>
    <w:rsid w:val="005E3ECA"/>
    <w:rsid w:val="005E5DC2"/>
    <w:rsid w:val="005F278D"/>
    <w:rsid w:val="005F5A05"/>
    <w:rsid w:val="005F6BDC"/>
    <w:rsid w:val="00602D31"/>
    <w:rsid w:val="00617955"/>
    <w:rsid w:val="0063152A"/>
    <w:rsid w:val="00645DCB"/>
    <w:rsid w:val="006478E8"/>
    <w:rsid w:val="006603A5"/>
    <w:rsid w:val="006613D7"/>
    <w:rsid w:val="006623C7"/>
    <w:rsid w:val="00662FE5"/>
    <w:rsid w:val="00685D33"/>
    <w:rsid w:val="00686829"/>
    <w:rsid w:val="00686C35"/>
    <w:rsid w:val="006915F5"/>
    <w:rsid w:val="006A49F7"/>
    <w:rsid w:val="006B15BB"/>
    <w:rsid w:val="006B286F"/>
    <w:rsid w:val="006C27BF"/>
    <w:rsid w:val="006D030B"/>
    <w:rsid w:val="006D4766"/>
    <w:rsid w:val="006D7844"/>
    <w:rsid w:val="006E0D41"/>
    <w:rsid w:val="006F10E8"/>
    <w:rsid w:val="00705FB5"/>
    <w:rsid w:val="007204E2"/>
    <w:rsid w:val="00730695"/>
    <w:rsid w:val="00732323"/>
    <w:rsid w:val="00736B1A"/>
    <w:rsid w:val="00760742"/>
    <w:rsid w:val="00764E65"/>
    <w:rsid w:val="00766390"/>
    <w:rsid w:val="00767738"/>
    <w:rsid w:val="00783494"/>
    <w:rsid w:val="00786EC5"/>
    <w:rsid w:val="00797200"/>
    <w:rsid w:val="007A360E"/>
    <w:rsid w:val="007C0B45"/>
    <w:rsid w:val="007C6E62"/>
    <w:rsid w:val="007D06EE"/>
    <w:rsid w:val="007D60D0"/>
    <w:rsid w:val="007F5619"/>
    <w:rsid w:val="007F7F98"/>
    <w:rsid w:val="0080266A"/>
    <w:rsid w:val="00803BAC"/>
    <w:rsid w:val="008058DD"/>
    <w:rsid w:val="0080748A"/>
    <w:rsid w:val="00807E55"/>
    <w:rsid w:val="00813A81"/>
    <w:rsid w:val="00817F70"/>
    <w:rsid w:val="00820959"/>
    <w:rsid w:val="0082320E"/>
    <w:rsid w:val="008321B4"/>
    <w:rsid w:val="008336ED"/>
    <w:rsid w:val="00854FAC"/>
    <w:rsid w:val="008620BB"/>
    <w:rsid w:val="00874130"/>
    <w:rsid w:val="008839B2"/>
    <w:rsid w:val="0088435F"/>
    <w:rsid w:val="00890BFC"/>
    <w:rsid w:val="0089370F"/>
    <w:rsid w:val="008A5B7D"/>
    <w:rsid w:val="008A6A79"/>
    <w:rsid w:val="008B73F4"/>
    <w:rsid w:val="008D6681"/>
    <w:rsid w:val="00900B55"/>
    <w:rsid w:val="00906687"/>
    <w:rsid w:val="009173E0"/>
    <w:rsid w:val="00920538"/>
    <w:rsid w:val="00942A9F"/>
    <w:rsid w:val="0096792B"/>
    <w:rsid w:val="009725CF"/>
    <w:rsid w:val="00996801"/>
    <w:rsid w:val="009A2C46"/>
    <w:rsid w:val="009C1BC4"/>
    <w:rsid w:val="009C21CB"/>
    <w:rsid w:val="009D130A"/>
    <w:rsid w:val="009D4337"/>
    <w:rsid w:val="009D7D6E"/>
    <w:rsid w:val="009D7F83"/>
    <w:rsid w:val="009E53D8"/>
    <w:rsid w:val="009E6BB7"/>
    <w:rsid w:val="009F14E9"/>
    <w:rsid w:val="009F185A"/>
    <w:rsid w:val="009F2E79"/>
    <w:rsid w:val="009F5611"/>
    <w:rsid w:val="00A075DF"/>
    <w:rsid w:val="00A4246F"/>
    <w:rsid w:val="00A61A2A"/>
    <w:rsid w:val="00A831A1"/>
    <w:rsid w:val="00A85205"/>
    <w:rsid w:val="00A86D06"/>
    <w:rsid w:val="00A931E1"/>
    <w:rsid w:val="00AA28FB"/>
    <w:rsid w:val="00AC0E3E"/>
    <w:rsid w:val="00AE4249"/>
    <w:rsid w:val="00B3708F"/>
    <w:rsid w:val="00B418BF"/>
    <w:rsid w:val="00B42B45"/>
    <w:rsid w:val="00B43776"/>
    <w:rsid w:val="00B456BF"/>
    <w:rsid w:val="00B52974"/>
    <w:rsid w:val="00B5446F"/>
    <w:rsid w:val="00B60614"/>
    <w:rsid w:val="00B74327"/>
    <w:rsid w:val="00B7543F"/>
    <w:rsid w:val="00B810EA"/>
    <w:rsid w:val="00B83EB8"/>
    <w:rsid w:val="00B86387"/>
    <w:rsid w:val="00B94C97"/>
    <w:rsid w:val="00B955AC"/>
    <w:rsid w:val="00B9752C"/>
    <w:rsid w:val="00BA3ED3"/>
    <w:rsid w:val="00BA610F"/>
    <w:rsid w:val="00BC6D44"/>
    <w:rsid w:val="00BD0960"/>
    <w:rsid w:val="00BF50CF"/>
    <w:rsid w:val="00BF538F"/>
    <w:rsid w:val="00C03552"/>
    <w:rsid w:val="00C04C0B"/>
    <w:rsid w:val="00C11E96"/>
    <w:rsid w:val="00C14D10"/>
    <w:rsid w:val="00C17BE3"/>
    <w:rsid w:val="00C21F96"/>
    <w:rsid w:val="00C32367"/>
    <w:rsid w:val="00C40704"/>
    <w:rsid w:val="00C47175"/>
    <w:rsid w:val="00C54736"/>
    <w:rsid w:val="00C569DA"/>
    <w:rsid w:val="00C70476"/>
    <w:rsid w:val="00C82DC8"/>
    <w:rsid w:val="00C868AB"/>
    <w:rsid w:val="00C9233B"/>
    <w:rsid w:val="00C9724B"/>
    <w:rsid w:val="00CA2AA1"/>
    <w:rsid w:val="00CA42AE"/>
    <w:rsid w:val="00CB038A"/>
    <w:rsid w:val="00CB5598"/>
    <w:rsid w:val="00CF1085"/>
    <w:rsid w:val="00CF14BE"/>
    <w:rsid w:val="00CF21DF"/>
    <w:rsid w:val="00CF2D55"/>
    <w:rsid w:val="00CF6519"/>
    <w:rsid w:val="00D04676"/>
    <w:rsid w:val="00D05356"/>
    <w:rsid w:val="00D078B9"/>
    <w:rsid w:val="00D155D4"/>
    <w:rsid w:val="00D165E9"/>
    <w:rsid w:val="00D17122"/>
    <w:rsid w:val="00D32C5B"/>
    <w:rsid w:val="00D4628A"/>
    <w:rsid w:val="00D54BE0"/>
    <w:rsid w:val="00D57909"/>
    <w:rsid w:val="00D62550"/>
    <w:rsid w:val="00D63709"/>
    <w:rsid w:val="00D6526F"/>
    <w:rsid w:val="00D732B4"/>
    <w:rsid w:val="00D7754A"/>
    <w:rsid w:val="00D939F9"/>
    <w:rsid w:val="00DA709B"/>
    <w:rsid w:val="00DB266D"/>
    <w:rsid w:val="00DE559B"/>
    <w:rsid w:val="00E10752"/>
    <w:rsid w:val="00E16731"/>
    <w:rsid w:val="00E418FD"/>
    <w:rsid w:val="00E4198C"/>
    <w:rsid w:val="00E522E8"/>
    <w:rsid w:val="00E83471"/>
    <w:rsid w:val="00E86E89"/>
    <w:rsid w:val="00E91077"/>
    <w:rsid w:val="00EA4A33"/>
    <w:rsid w:val="00EB285B"/>
    <w:rsid w:val="00EC011A"/>
    <w:rsid w:val="00EC3546"/>
    <w:rsid w:val="00ED3117"/>
    <w:rsid w:val="00F004C1"/>
    <w:rsid w:val="00F00C85"/>
    <w:rsid w:val="00F03830"/>
    <w:rsid w:val="00F104E7"/>
    <w:rsid w:val="00F13769"/>
    <w:rsid w:val="00F1460C"/>
    <w:rsid w:val="00F15D13"/>
    <w:rsid w:val="00F202FF"/>
    <w:rsid w:val="00F37C23"/>
    <w:rsid w:val="00F4030F"/>
    <w:rsid w:val="00F56553"/>
    <w:rsid w:val="00F80CAA"/>
    <w:rsid w:val="00F82EAC"/>
    <w:rsid w:val="00F85605"/>
    <w:rsid w:val="00F859AD"/>
    <w:rsid w:val="00F85C6A"/>
    <w:rsid w:val="00F919EB"/>
    <w:rsid w:val="00F9693B"/>
    <w:rsid w:val="00FA45EF"/>
    <w:rsid w:val="00FA7FBA"/>
    <w:rsid w:val="00FB05BF"/>
    <w:rsid w:val="00FB081B"/>
    <w:rsid w:val="00FC5CEC"/>
    <w:rsid w:val="00FC5F52"/>
    <w:rsid w:val="00FD0171"/>
    <w:rsid w:val="00FD1191"/>
    <w:rsid w:val="00FD797A"/>
    <w:rsid w:val="00FE017A"/>
    <w:rsid w:val="00FE0517"/>
    <w:rsid w:val="00FF2565"/>
    <w:rsid w:val="00FF7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55A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 w:type="paragraph" w:styleId="BalloonText">
    <w:name w:val="Balloon Text"/>
    <w:basedOn w:val="Normal"/>
    <w:link w:val="BalloonTextChar"/>
    <w:uiPriority w:val="99"/>
    <w:semiHidden/>
    <w:unhideWhenUsed/>
    <w:rsid w:val="00CF21D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21DF"/>
    <w:rPr>
      <w:rFonts w:ascii="Lucida Grande" w:hAnsi="Lucida Grande"/>
      <w:sz w:val="18"/>
      <w:szCs w:val="18"/>
    </w:rPr>
  </w:style>
  <w:style w:type="character" w:styleId="CommentReference">
    <w:name w:val="annotation reference"/>
    <w:basedOn w:val="DefaultParagraphFont"/>
    <w:uiPriority w:val="99"/>
    <w:semiHidden/>
    <w:unhideWhenUsed/>
    <w:rsid w:val="00CF21DF"/>
    <w:rPr>
      <w:sz w:val="18"/>
      <w:szCs w:val="18"/>
    </w:rPr>
  </w:style>
  <w:style w:type="paragraph" w:styleId="CommentText">
    <w:name w:val="annotation text"/>
    <w:basedOn w:val="Normal"/>
    <w:link w:val="CommentTextChar"/>
    <w:uiPriority w:val="99"/>
    <w:semiHidden/>
    <w:unhideWhenUsed/>
    <w:rsid w:val="00CF21DF"/>
    <w:pPr>
      <w:spacing w:line="240" w:lineRule="auto"/>
    </w:pPr>
    <w:rPr>
      <w:sz w:val="24"/>
      <w:szCs w:val="24"/>
    </w:rPr>
  </w:style>
  <w:style w:type="character" w:customStyle="1" w:styleId="CommentTextChar">
    <w:name w:val="Comment Text Char"/>
    <w:basedOn w:val="DefaultParagraphFont"/>
    <w:link w:val="CommentText"/>
    <w:uiPriority w:val="99"/>
    <w:semiHidden/>
    <w:rsid w:val="00CF21DF"/>
    <w:rPr>
      <w:sz w:val="24"/>
      <w:szCs w:val="24"/>
    </w:rPr>
  </w:style>
  <w:style w:type="paragraph" w:styleId="CommentSubject">
    <w:name w:val="annotation subject"/>
    <w:basedOn w:val="CommentText"/>
    <w:next w:val="CommentText"/>
    <w:link w:val="CommentSubjectChar"/>
    <w:uiPriority w:val="99"/>
    <w:semiHidden/>
    <w:unhideWhenUsed/>
    <w:rsid w:val="00CF21DF"/>
    <w:rPr>
      <w:b/>
      <w:bCs/>
      <w:sz w:val="20"/>
      <w:szCs w:val="20"/>
    </w:rPr>
  </w:style>
  <w:style w:type="character" w:customStyle="1" w:styleId="CommentSubjectChar">
    <w:name w:val="Comment Subject Char"/>
    <w:basedOn w:val="CommentTextChar"/>
    <w:link w:val="CommentSubject"/>
    <w:uiPriority w:val="99"/>
    <w:semiHidden/>
    <w:rsid w:val="00CF21DF"/>
    <w:rPr>
      <w:b/>
      <w:bCs/>
      <w:sz w:val="20"/>
      <w:szCs w:val="20"/>
    </w:rPr>
  </w:style>
  <w:style w:type="paragraph" w:styleId="Revision">
    <w:name w:val="Revision"/>
    <w:hidden/>
    <w:uiPriority w:val="99"/>
    <w:semiHidden/>
    <w:rsid w:val="00CF65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28E7-6101-6443-B2C8-4990136A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6</Pages>
  <Words>4346</Words>
  <Characters>24774</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Dave Bridges</cp:lastModifiedBy>
  <cp:revision>9</cp:revision>
  <dcterms:created xsi:type="dcterms:W3CDTF">2016-02-08T20:08:00Z</dcterms:created>
  <dcterms:modified xsi:type="dcterms:W3CDTF">2016-02-24T19:13:00Z</dcterms:modified>
</cp:coreProperties>
</file>