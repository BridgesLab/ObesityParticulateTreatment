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378DAC9" w14:textId="77777777" w:rsidR="00FE6279" w:rsidRDefault="00FE6279" w:rsidP="00FE6279">
      <w:r>
        <w:t>Title: Gestational exposure of mice to environmentally persistent free radicals leads to increased weight gain in offspring.</w:t>
      </w:r>
    </w:p>
    <w:p w14:paraId="1E6E14FB" w14:textId="77777777" w:rsidR="00FE6279" w:rsidRDefault="00FE6279" w:rsidP="00FE6279"/>
    <w:p w14:paraId="0027B15C" w14:textId="77777777" w:rsidR="00FE6279" w:rsidRDefault="00FE6279" w:rsidP="00FE6279">
      <w:r>
        <w:t>Short Title: Gestational EPFR Exposure and Weight Gain</w:t>
      </w:r>
    </w:p>
    <w:p w14:paraId="4B9108CF" w14:textId="77777777" w:rsidR="00532F5A" w:rsidRDefault="00532F5A" w:rsidP="00FE6279"/>
    <w:p w14:paraId="6043B53F" w14:textId="27DD7F02" w:rsidR="00532F5A" w:rsidRDefault="00532F5A" w:rsidP="00FE6279">
      <w:r>
        <w:t>Authors:</w:t>
      </w:r>
    </w:p>
    <w:p w14:paraId="0504E54D" w14:textId="77777777" w:rsidR="00532F5A" w:rsidRDefault="00532F5A" w:rsidP="00FE6279"/>
    <w:p w14:paraId="775E46DD" w14:textId="2D8214B2" w:rsidR="00532F5A" w:rsidRDefault="005A4DAF" w:rsidP="00FE6279">
      <w:r>
        <w:t>Erin</w:t>
      </w:r>
      <w:r>
        <w:t xml:space="preserve"> J.</w:t>
      </w:r>
      <w:r>
        <w:t xml:space="preserve"> Stephenson</w:t>
      </w:r>
      <w:r w:rsidRPr="00532F5A">
        <w:rPr>
          <w:vertAlign w:val="superscript"/>
        </w:rPr>
        <w:t>1</w:t>
      </w:r>
      <w:proofErr w:type="gramStart"/>
      <w:r w:rsidRPr="00532F5A">
        <w:rPr>
          <w:vertAlign w:val="superscript"/>
        </w:rPr>
        <w:t>,2</w:t>
      </w:r>
      <w:proofErr w:type="gramEnd"/>
      <w:r>
        <w:t>,</w:t>
      </w:r>
      <w:r w:rsidR="00532F5A">
        <w:t xml:space="preserve"> </w:t>
      </w:r>
      <w:proofErr w:type="spellStart"/>
      <w:r w:rsidR="00532F5A">
        <w:t>Alyse</w:t>
      </w:r>
      <w:proofErr w:type="spellEnd"/>
      <w:r w:rsidR="00532F5A">
        <w:t xml:space="preserve"> Ragauskas</w:t>
      </w:r>
      <w:r w:rsidR="00532F5A" w:rsidRPr="00532F5A">
        <w:rPr>
          <w:vertAlign w:val="superscript"/>
        </w:rPr>
        <w:t>1,2</w:t>
      </w:r>
      <w:r w:rsidR="00532F5A">
        <w:t>, Sridhar Jaligama</w:t>
      </w:r>
      <w:r w:rsidR="00532F5A" w:rsidRPr="00532F5A">
        <w:rPr>
          <w:vertAlign w:val="superscript"/>
        </w:rPr>
        <w:t>2</w:t>
      </w:r>
      <w:r w:rsidR="00532F5A">
        <w:t xml:space="preserve">, </w:t>
      </w:r>
      <w:proofErr w:type="spellStart"/>
      <w:r>
        <w:t>JeAnna</w:t>
      </w:r>
      <w:proofErr w:type="spellEnd"/>
      <w:r>
        <w:t xml:space="preserve"> R. Redd, </w:t>
      </w:r>
      <w:proofErr w:type="spellStart"/>
      <w:r w:rsidR="00532F5A">
        <w:t>Jyothi</w:t>
      </w:r>
      <w:proofErr w:type="spellEnd"/>
      <w:r w:rsidR="00532F5A">
        <w:t xml:space="preserve"> Parvathareddy</w:t>
      </w:r>
      <w:r w:rsidR="00532F5A" w:rsidRPr="00532F5A">
        <w:rPr>
          <w:vertAlign w:val="superscript"/>
        </w:rPr>
        <w:t>2</w:t>
      </w:r>
      <w:r w:rsidR="00532F5A">
        <w:t>, Matthew J. Peloquin</w:t>
      </w:r>
      <w:r w:rsidR="00532F5A" w:rsidRPr="00532F5A">
        <w:rPr>
          <w:vertAlign w:val="superscript"/>
        </w:rPr>
        <w:t>1,2</w:t>
      </w:r>
      <w:r w:rsidR="00532F5A">
        <w:t xml:space="preserve"> and </w:t>
      </w:r>
      <w:proofErr w:type="spellStart"/>
      <w:r w:rsidR="00532F5A">
        <w:t>Stephania</w:t>
      </w:r>
      <w:proofErr w:type="spellEnd"/>
      <w:r w:rsidR="00532F5A">
        <w:t xml:space="preserve"> A. Cormier</w:t>
      </w:r>
      <w:r w:rsidR="00532F5A" w:rsidRPr="00532F5A">
        <w:rPr>
          <w:vertAlign w:val="superscript"/>
        </w:rPr>
        <w:t>2</w:t>
      </w:r>
      <w:r w:rsidR="00532F5A">
        <w:rPr>
          <w:vertAlign w:val="superscript"/>
        </w:rPr>
        <w:t>,3</w:t>
      </w:r>
      <w:r>
        <w:t xml:space="preserve">, </w:t>
      </w:r>
      <w:r>
        <w:t>Dave Bridges</w:t>
      </w:r>
      <w:r w:rsidRPr="00532F5A">
        <w:rPr>
          <w:vertAlign w:val="superscript"/>
        </w:rPr>
        <w:t>1,2,3</w:t>
      </w:r>
    </w:p>
    <w:p w14:paraId="1C029ED8" w14:textId="77777777" w:rsidR="00532F5A" w:rsidRDefault="00532F5A" w:rsidP="00FE6279"/>
    <w:p w14:paraId="7AAD665E" w14:textId="66CB6358" w:rsidR="00532F5A" w:rsidRDefault="00532F5A" w:rsidP="00FE6279">
      <w:r>
        <w:t>Addresses:</w:t>
      </w:r>
    </w:p>
    <w:p w14:paraId="693D113E" w14:textId="57142F36" w:rsidR="00532F5A" w:rsidRDefault="00532F5A" w:rsidP="00FE6279">
      <w:r w:rsidRPr="00532F5A">
        <w:rPr>
          <w:vertAlign w:val="superscript"/>
        </w:rPr>
        <w:t>1</w:t>
      </w:r>
      <w:r>
        <w:t xml:space="preserve">Department of Physiology, University of Tennessee Health Science Center, Memphis TN.  </w:t>
      </w:r>
      <w:r w:rsidRPr="00532F5A">
        <w:rPr>
          <w:vertAlign w:val="superscript"/>
        </w:rPr>
        <w:t>2</w:t>
      </w:r>
      <w:r>
        <w:t xml:space="preserve">Department of Pediatrics, University of </w:t>
      </w:r>
      <w:proofErr w:type="spellStart"/>
      <w:r>
        <w:t>Tennsessee</w:t>
      </w:r>
      <w:proofErr w:type="spellEnd"/>
      <w:r>
        <w:t xml:space="preserve"> Health Science Center, Memphis TN</w:t>
      </w:r>
    </w:p>
    <w:p w14:paraId="22F80F2F" w14:textId="77777777" w:rsidR="00532F5A" w:rsidRDefault="00532F5A" w:rsidP="00FE6279"/>
    <w:p w14:paraId="2C8EAF66" w14:textId="52A01070" w:rsidR="00532F5A" w:rsidRDefault="00532F5A" w:rsidP="00FE6279">
      <w:r w:rsidRPr="00532F5A">
        <w:rPr>
          <w:vertAlign w:val="superscript"/>
        </w:rPr>
        <w:t>3</w:t>
      </w:r>
      <w:r>
        <w:t>Corresponding authors</w:t>
      </w:r>
    </w:p>
    <w:p w14:paraId="78EBAA94" w14:textId="30EEA270" w:rsidR="00532F5A" w:rsidRDefault="00BE33E5" w:rsidP="00FE6279">
      <w:hyperlink r:id="rId5" w:history="1">
        <w:r w:rsidR="00532F5A" w:rsidRPr="00A15B79">
          <w:rPr>
            <w:rStyle w:val="Hyperlink"/>
          </w:rPr>
          <w:t>dbridge9@uthsc.edu</w:t>
        </w:r>
      </w:hyperlink>
      <w:r w:rsidR="00532F5A">
        <w:t xml:space="preserve"> and </w:t>
      </w:r>
      <w:hyperlink r:id="rId6" w:history="1">
        <w:r w:rsidR="00532F5A" w:rsidRPr="00A15B79">
          <w:rPr>
            <w:rStyle w:val="Hyperlink"/>
          </w:rPr>
          <w:t>scormier@uthsc.edu</w:t>
        </w:r>
      </w:hyperlink>
    </w:p>
    <w:p w14:paraId="42287396" w14:textId="77777777" w:rsidR="00532F5A" w:rsidRDefault="00532F5A" w:rsidP="00FE6279"/>
    <w:p w14:paraId="4DDA8152" w14:textId="4336EADD" w:rsidR="00F10627" w:rsidRDefault="00F10627">
      <w:r>
        <w:br w:type="page"/>
      </w:r>
    </w:p>
    <w:p w14:paraId="0DCBD78A" w14:textId="77777777" w:rsidR="00881AC0" w:rsidRDefault="007221E6" w:rsidP="007221E6">
      <w:pPr>
        <w:pStyle w:val="Heading1"/>
      </w:pPr>
      <w:r>
        <w:lastRenderedPageBreak/>
        <w:t>Abstract</w:t>
      </w:r>
    </w:p>
    <w:p w14:paraId="3232A94B" w14:textId="5C956BF9" w:rsidR="00F10627" w:rsidRDefault="00F10627">
      <w:pPr>
        <w:rPr>
          <w:rFonts w:asciiTheme="majorHAnsi" w:eastAsiaTheme="majorEastAsia" w:hAnsiTheme="majorHAnsi" w:cstheme="majorBidi"/>
          <w:b/>
          <w:bCs/>
          <w:color w:val="345A8A" w:themeColor="accent1" w:themeShade="B5"/>
          <w:sz w:val="32"/>
          <w:szCs w:val="32"/>
        </w:rPr>
      </w:pPr>
      <w:r>
        <w:br w:type="page"/>
      </w:r>
    </w:p>
    <w:p w14:paraId="601876B0" w14:textId="77777777" w:rsidR="007221E6" w:rsidRDefault="007221E6" w:rsidP="007221E6">
      <w:pPr>
        <w:pStyle w:val="Heading1"/>
      </w:pPr>
      <w:r>
        <w:lastRenderedPageBreak/>
        <w:t>Introduction</w:t>
      </w:r>
    </w:p>
    <w:p w14:paraId="47180FAD" w14:textId="48AC1FEA" w:rsidR="007A42DE" w:rsidRDefault="007A42DE" w:rsidP="007A42DE">
      <w:r>
        <w:t>Introduce these things</w:t>
      </w:r>
    </w:p>
    <w:p w14:paraId="3FDAD1B7" w14:textId="6889ADCB" w:rsidR="007A42DE" w:rsidRDefault="007A42DE" w:rsidP="007A42DE">
      <w:pPr>
        <w:pStyle w:val="ListParagraph"/>
        <w:numPr>
          <w:ilvl w:val="0"/>
          <w:numId w:val="1"/>
        </w:numPr>
      </w:pPr>
      <w:r>
        <w:t>EPFRs</w:t>
      </w:r>
    </w:p>
    <w:p w14:paraId="796310D5" w14:textId="52DD0555" w:rsidR="007A42DE" w:rsidRDefault="007A42DE" w:rsidP="007A42DE">
      <w:pPr>
        <w:pStyle w:val="ListParagraph"/>
        <w:numPr>
          <w:ilvl w:val="0"/>
          <w:numId w:val="1"/>
        </w:numPr>
      </w:pPr>
      <w:r>
        <w:t>Particulate matter and epidemiological studies</w:t>
      </w:r>
      <w:r w:rsidR="00FB567D">
        <w:t xml:space="preserve"> and how our data differs from the chronic exposure models</w:t>
      </w:r>
    </w:p>
    <w:p w14:paraId="04DD2CAD" w14:textId="4B949048" w:rsidR="007A42DE" w:rsidRDefault="007A42DE" w:rsidP="007A42DE">
      <w:pPr>
        <w:pStyle w:val="ListParagraph"/>
        <w:numPr>
          <w:ilvl w:val="0"/>
          <w:numId w:val="1"/>
        </w:numPr>
      </w:pPr>
      <w:r>
        <w:t>Mitochondrial toxicity</w:t>
      </w:r>
    </w:p>
    <w:p w14:paraId="3E0A128F" w14:textId="77777777" w:rsidR="00DE3439" w:rsidRDefault="00DE3439" w:rsidP="00DE3439"/>
    <w:p w14:paraId="256B36F3" w14:textId="1D1164BC" w:rsidR="00DE3439" w:rsidRDefault="00DE3439" w:rsidP="00DE3439">
      <w:r>
        <w:t>Cross-sectional studies of human subjects who are chronically exposed to combustion derived particulate matter have shown associations with type II diabetes and cardiovascular disease</w:t>
      </w:r>
      <w:r w:rsidR="003F2823">
        <w:t xml:space="preserve"> </w:t>
      </w:r>
      <w:r w:rsidR="003F2823">
        <w:fldChar w:fldCharType="begin" w:fldLock="1"/>
      </w:r>
      <w:r w:rsidR="003725F0">
        <w:instrText>ADDIN CSL_CITATION { "citationItems" : [ { "id" : "ITEM-1",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children.\n\nMETHODS: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performed.\n\nRESULTS: In all crude and adjusted models, levels of insulin resistance were greater in children with higher exposure to air pollution. Insulin resistance increased by 17.0% (95% CI 5.0, 30.3) and 18.7% (95% CI 2.9, 36.9) for every 2SDs increase in ambient NO2 and particulate matter \u226410\u00a0\u03bcm in diameter, respectively. Proximity to the nearest major road increased insulin resistance by 7.2% (95% CI 0.8, 14.0) per 500\u00a0m.\n\nCONCLUSIONS/INTERPRETATION: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"ITEM-1",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"ITEM-2",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"ITEM-2", "issue" : "1", "issued" : { "date-parts" : [ [ "2012", "1" ] ] }, "page" : "92-8", "title" : "Diabetes incidence and long-term exposure to air pollution: a cohort study.", "type" : "article-journal", "volume" : "35" }, "uris" : [ "http://www.mendeley.com/documents/?uuid=32b97284-2791-42d4-b039-c411f329a2b5"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"mendeley" : { "formattedCitation" : "[3, 21, 23]", "plainTextFormattedCitation" : "[3, 21, 23]", "previouslyFormattedCitation" : "[3, 21, 23]" }, "properties" : { "noteIndex" : 0 }, "schema" : "https://github.com/citation-style-language/schema/raw/master/csl-citation.json" }</w:instrText>
      </w:r>
      <w:r w:rsidR="003F2823">
        <w:fldChar w:fldCharType="separate"/>
      </w:r>
      <w:r w:rsidR="001646BA" w:rsidRPr="001646BA">
        <w:rPr>
          <w:noProof/>
        </w:rPr>
        <w:t>[3, 21, 23]</w:t>
      </w:r>
      <w:r w:rsidR="003F2823">
        <w:fldChar w:fldCharType="end"/>
      </w:r>
      <w:r>
        <w:t>.</w:t>
      </w:r>
      <w:r w:rsidR="003F2823">
        <w:t xml:space="preserve">  Murine models of chronic particulate matter exposures have also been </w:t>
      </w:r>
      <w:r w:rsidR="00FA5992">
        <w:t xml:space="preserve">examined, suggesting that pollutants lead to elevated adipose tissue inflammation, and associated insulin resistance </w:t>
      </w:r>
      <w:r w:rsidR="00FA5992">
        <w:fldChar w:fldCharType="begin" w:fldLock="1"/>
      </w:r>
      <w:r w:rsidR="003725F0">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"10.1093/toxsci/kfr211", "ISSN" : "1096-0929",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 an official journal of the Society of Toxicology", "id" : "ITEM-2", "issue" : "1", "issued" : { "date-parts" : [ [ "2011", "11" ] ] }, "page" : "88-98", "title" : "Long-term exposure to ambient fine particulate pollution induces insulin resistance and mitochondrial alteration in adipose tissue.", "type" : "article-journal", "volume" : "124" }, "uris" : [ "http://www.mendeley.com/documents/?uuid=0bfdae93-e856-43a5-beb4-534ccde048a7" ] }, { "id" : "ITEM-3", "itemData" : { "DOI" : "10.1186/s12989-014-0053-5", "ISSN" : "1743-8977", "PMID" : "25358444", "abstract" : "BACKGROUND: Prior experimental and epidemiologic data support a link between exposure to fine ambient particulate matter (&lt;2.5 \u03bcm in aerodynamic diameter, PM2.5) and development of insulin resistance/Type II diabetes mellitus (Type II DM). We investigated the role of hypothalamic inflammation in PM2.5-mediated diabetes development. METHODS: KKay mice, a genetically susceptible model of Type II DM, were assigned to either concentrated PM2.5 or filtered air (FA) for 4-8 weeks via a versatile aerosol concentrator and exposure system, or administered intra-cerebroventricular with either IKK\u03b2 inhibitor (IMD-0354) or TNF\u03b1 antibody (infliximab) for 4-5 weeks simultaneously with PM2.5 exposure. Glucose tolerance, insulin sensitivity, oxygen consumption and heat production were evaluated. At euthanasia, blood, spleen, visceral adipose tissue and hypothalamus were collected to measure inflammatory cells using flow cytometry. Standard immunohistochemical methods and quantitative PCR were used to assess targets of interest. RESULTS: PM2.5 exposure led to hyperglycemia and insulin resistance, which was accompanied by increased hypothalamic IL-6, TNF\u03b1, and IKK\u03b2 mRNA expression and microglial/astrocyte reactivity. Targeting the NF\u03baB pathway with intra-cerebroventricular administration of an IKK\u03b2 inhibitor [IMD-0354, n = 8 for each group)], but not TNF\u03b1 blockade with infliximab [(n = 6 for each group], improved glucose tolerance, insulin sensitivity, rectified energy homeostasis (O2 consumption, CO2 production, respiratory exchange ratio and heat generation) and reduced peripheral inflammation in response to PM2.5. CONCLUSIONS: Central inhibition of IKK\u03b2 prevents PM2.5 mediated peripheral inflammation and exaggeration of type II diabetes. These results provide novel insights into how air pollution may mediate susceptibility to insulin resistance and Type II DM.", "author" : [ { "dropping-particle" : "", "family" : "Liu", "given" : "Cuiqing", "non-dropping-particle" : "", "parse-names" : false, "suffix" : "" }, { "dropping-particle" : "", "family" : "Fonken", "given" : "Laura K", "non-dropping-particle" : "", "parse-names" : false, "suffix" : "" }, { "dropping-particle" : "", "family" : "Wang", "given" : "Aixia", "non-dropping-particle" : "", "parse-names" : false, "suffix" : "" }, { "dropping-particle" : "", "family" : "Maiseyeu", "given" : "Andrei", "non-dropping-particle" : "", "parse-names" : false, "suffix" : "" }, { "dropping-particle" : "", "family" : "Bai", "given" : "Yuntao", "non-dropping-particle" : "", "parse-names" : false, "suffix" : "" }, { "dropping-particle" : "", "family" : "Wang", "given" : "Tse-Yao", "non-dropping-particle" : "", "parse-names" : false, "suffix" : "" }, { "dropping-particle" : "", "family" : "Maurya", "given" : "Santosh", "non-dropping-particle" : "", "parse-names" : false, "suffix" : "" }, { "dropping-particle" : "", "family" : "Ko", "given" : "Yi-An", "non-dropping-particle" : "", "parse-names" : false, "suffix" : "" }, { "dropping-particle" : "", "family" : "Periasamy", "given" : "Muthu", "non-dropping-particle" : "", "parse-names" : false, "suffix" : "" }, { "dropping-particle" : "", "family" : "Dvonch", "given" : "Timothy", "non-dropping-particle" : "", "parse-names" : false, "suffix" : "" }, { "dropping-particle" : "", "family" : "Morishita", "given" : "Masako", "non-dropping-particle" : "", "parse-names" : false, "suffix" : "" }, { "dropping-particle" : "", "family" : "Brook", "given" : "Robert D", "non-dropping-particle" : "", "parse-names" : false, "suffix" : "" }, { "dropping-particle" : "", "family" : "Harkema", "given" : "Jack", "non-dropping-particle" : "", "parse-names" : false, "suffix" : "" }, { "dropping-particle" : "", "family" : "Ying", "given" : "Zhekang", "non-dropping-particle" : "", "parse-names" : false, "suffix" : "" }, { "dropping-particle" : "", "family" : "Mukherjee", "given" : "Bhramar", "non-dropping-particle" : "", "parse-names" : false, "suffix" : "" }, { "dropping-particle" : "", "family" : "Sun", "given" : "Qinghua", "non-dropping-particle" : "", "parse-names" : false, "suffix" : "" }, { "dropping-particle" : "", "family" : "Nelson", "given" : "Randy J", "non-dropping-particle" : "", "parse-names" : false, "suffix" : "" }, { "dropping-particle" : "", "family" : "Rajagopalan", "given" : "Sanjay", "non-dropping-particle" : "", "parse-names" : false, "suffix" : "" } ], "container-title" : "Particle and fibre toxicology", "id" : "ITEM-3", "issue" : "1", "issued" : { "date-parts" : [ [ "2014", "1" ] ] }, "page" : "53", "title" : "Central IKK\u03b2 inhibition prevents air pollution mediated peripheral inflammation and exaggeration of type II diabetes.", "type" : "article-journal", "volume" : "11" }, "uris" : [ "http://www.mendeley.com/documents/?uuid=0fc1b3e3-487d-4b4a-a60f-fdc0792b792d" ] } ], "mendeley" : { "formattedCitation" : "[5, 17, 19]", "plainTextFormattedCitation" : "[5, 17, 19]", "previouslyFormattedCitation" : "[5, 17, 19]" }, "properties" : { "noteIndex" : 0 }, "schema" : "https://github.com/citation-style-language/schema/raw/master/csl-citation.json" }</w:instrText>
      </w:r>
      <w:r w:rsidR="00FA5992">
        <w:fldChar w:fldCharType="separate"/>
      </w:r>
      <w:r w:rsidR="001646BA" w:rsidRPr="001646BA">
        <w:rPr>
          <w:noProof/>
        </w:rPr>
        <w:t>[5, 17, 19]</w:t>
      </w:r>
      <w:r w:rsidR="00FA5992">
        <w:fldChar w:fldCharType="end"/>
      </w:r>
      <w:r w:rsidR="00FA5992">
        <w:t>.</w:t>
      </w:r>
    </w:p>
    <w:p w14:paraId="06792243" w14:textId="77777777" w:rsidR="00DE3439" w:rsidRDefault="00DE3439" w:rsidP="00DE3439"/>
    <w:p w14:paraId="35E8C51F" w14:textId="651D274C" w:rsidR="00DE3439" w:rsidRPr="007A42DE" w:rsidRDefault="00DE3439" w:rsidP="00DE3439">
      <w:r>
        <w:t>In this study we investigated the effects of limited, ges</w:t>
      </w:r>
      <w:r w:rsidR="003F2823">
        <w:t>tational exposure to combustion-</w:t>
      </w:r>
      <w:r>
        <w:t>derived pollutants</w:t>
      </w:r>
      <w:r w:rsidR="000C2B4E">
        <w:t xml:space="preserve"> in a mouse model of diet-induced obesity.  We examined effects on growth, metabolism and energy utilization in these mice and have identified a deficit in mitochondrial content in muscle tissue from mice that were treated with these particulates.</w:t>
      </w:r>
    </w:p>
    <w:p w14:paraId="258E36EE" w14:textId="77777777" w:rsidR="007221E6" w:rsidRDefault="007221E6" w:rsidP="007221E6">
      <w:pPr>
        <w:pStyle w:val="Heading1"/>
      </w:pPr>
      <w:r>
        <w:t>Methods and Materials</w:t>
      </w:r>
    </w:p>
    <w:p w14:paraId="70672F2E" w14:textId="4189EB1A" w:rsidR="00230B4A" w:rsidRDefault="00230B4A" w:rsidP="00230B4A">
      <w:pPr>
        <w:pStyle w:val="Heading2"/>
      </w:pPr>
      <w:r>
        <w:t>MCP230 Preparation and Treatment</w:t>
      </w:r>
    </w:p>
    <w:p w14:paraId="020EB9A4" w14:textId="20266F4E" w:rsidR="008A7513" w:rsidRPr="008A7513" w:rsidRDefault="008A7513" w:rsidP="008A7513">
      <w:commentRangeStart w:id="0"/>
      <w:r>
        <w:t>Steph can you write this section</w:t>
      </w:r>
      <w:commentRangeEnd w:id="0"/>
      <w:r>
        <w:rPr>
          <w:rStyle w:val="CommentReference"/>
        </w:rPr>
        <w:commentReference w:id="0"/>
      </w:r>
    </w:p>
    <w:p w14:paraId="630D13CB" w14:textId="01725080" w:rsidR="00230B4A" w:rsidRDefault="00230B4A" w:rsidP="00230B4A">
      <w:pPr>
        <w:pStyle w:val="Heading2"/>
      </w:pPr>
      <w:r>
        <w:t>Animal Housing and High Fat Diet</w:t>
      </w:r>
    </w:p>
    <w:p w14:paraId="67DFDF7D" w14:textId="3F671FD2" w:rsidR="00493F6D" w:rsidRDefault="0012599A" w:rsidP="00493F6D">
      <w:r>
        <w:t xml:space="preserve">Mice were maintained in a 12h light/dark cycle room at constant temperature and humidity and allowed unrestricted access to food and water. At 10 weeks of age, mice were switched from chow to a high fat diet, consisting of 45% of calories from fat (Research Diets catalog D12451). </w:t>
      </w:r>
      <w:r w:rsidR="00493F6D">
        <w:t>One mouse, a MCP230 treated animal had a malocclusion and was removed from our analyses.</w:t>
      </w:r>
      <w:r w:rsidRPr="0012599A">
        <w:t xml:space="preserve"> </w:t>
      </w:r>
      <w:r>
        <w:t xml:space="preserve">The UTHSC Institutional Animal Care and Use Committee approved all mouse procedures.  </w:t>
      </w:r>
    </w:p>
    <w:p w14:paraId="1144A49B" w14:textId="77777777" w:rsidR="008A7513" w:rsidRDefault="008A7513" w:rsidP="00493F6D"/>
    <w:p w14:paraId="116B7A4B" w14:textId="6745338A" w:rsidR="00A671EA" w:rsidRDefault="008A7513" w:rsidP="00A671EA">
      <w:pPr>
        <w:pStyle w:val="Heading2"/>
      </w:pPr>
      <w:r>
        <w:t xml:space="preserve">Metabolite Assays </w:t>
      </w:r>
    </w:p>
    <w:p w14:paraId="10847BA1" w14:textId="4DF9BD6E" w:rsidR="008A7513" w:rsidRPr="008A7513" w:rsidRDefault="008A7513" w:rsidP="008A7513">
      <w:r>
        <w:t xml:space="preserve">Glucose was determined using an </w:t>
      </w:r>
      <w:proofErr w:type="spellStart"/>
      <w:r>
        <w:t>Accucheck</w:t>
      </w:r>
      <w:proofErr w:type="spellEnd"/>
      <w:r>
        <w:t xml:space="preserve"> glucometer.  Serum hormone levels were determined using a </w:t>
      </w:r>
      <w:proofErr w:type="spellStart"/>
      <w:r>
        <w:t>BioRad</w:t>
      </w:r>
      <w:proofErr w:type="spellEnd"/>
      <w:r>
        <w:t xml:space="preserve"> multiplex </w:t>
      </w:r>
      <w:proofErr w:type="spellStart"/>
      <w:r>
        <w:t>analyte</w:t>
      </w:r>
      <w:proofErr w:type="spellEnd"/>
      <w:r>
        <w:t xml:space="preserve"> assay</w:t>
      </w:r>
      <w:r w:rsidR="00C82568">
        <w:t xml:space="preserve"> (</w:t>
      </w:r>
      <w:r w:rsidR="00A671EA">
        <w:t>#</w:t>
      </w:r>
      <w:r w:rsidR="00A671EA">
        <w:rPr>
          <w:rStyle w:val="CommentReference"/>
        </w:rPr>
        <w:commentReference w:id="1"/>
      </w:r>
      <w:r w:rsidR="00A671EA">
        <w:t>171-F7001M</w:t>
      </w:r>
      <w:r w:rsidR="00A671EA">
        <w:t xml:space="preserve">) </w:t>
      </w:r>
      <w:r>
        <w:t xml:space="preserve">following the manufacturer’s instructions. </w:t>
      </w:r>
    </w:p>
    <w:p w14:paraId="62A8C3BE" w14:textId="172AB492" w:rsidR="00441A6B" w:rsidRDefault="00441A6B" w:rsidP="00D63FB0">
      <w:pPr>
        <w:pStyle w:val="Heading2"/>
      </w:pPr>
      <w:r>
        <w:t>Body Composition</w:t>
      </w:r>
      <w:r w:rsidR="008A533B">
        <w:t xml:space="preserve"> and Metabolic Cages</w:t>
      </w:r>
    </w:p>
    <w:p w14:paraId="145A7B75" w14:textId="77777777" w:rsidR="00FC49AE" w:rsidRDefault="008A533B" w:rsidP="0012599A">
      <w:r>
        <w:t xml:space="preserve">Mice were weighed weekly at approximately ZT10.   </w:t>
      </w:r>
      <w:r w:rsidR="0012599A">
        <w:t xml:space="preserve">Body composition was determined </w:t>
      </w:r>
      <w:r>
        <w:t xml:space="preserve">non-invasively </w:t>
      </w:r>
      <w:r w:rsidR="0012599A">
        <w:t xml:space="preserve">using an echo-MRI </w:t>
      </w:r>
      <w:r>
        <w:t>100 at approximately ZT10.</w:t>
      </w:r>
      <w:r w:rsidR="00B425D2">
        <w:t xml:space="preserve">  Food intake during the HFD phase was determined on a per-cage level by weigh</w:t>
      </w:r>
      <w:r w:rsidR="00740101">
        <w:t>ing the food on a weekly basis.  For pre-HFD food intake</w:t>
      </w:r>
      <w:r w:rsidR="00FC49AE">
        <w:t>, this was the sum of food eaten during the time in the metabolic cages, as determined by scaled feeder.</w:t>
      </w:r>
    </w:p>
    <w:p w14:paraId="02196AB5" w14:textId="77777777" w:rsidR="00FC49AE" w:rsidRDefault="00FC49AE" w:rsidP="0012599A"/>
    <w:p w14:paraId="17CBB1F0" w14:textId="094786D8" w:rsidR="0012599A" w:rsidRPr="0012599A" w:rsidRDefault="00FC49AE" w:rsidP="0012599A">
      <w:r>
        <w:t xml:space="preserve">Energy expenditure, ambulatory </w:t>
      </w:r>
      <w:proofErr w:type="spellStart"/>
      <w:r>
        <w:t>locomotor</w:t>
      </w:r>
      <w:proofErr w:type="spellEnd"/>
      <w:r>
        <w:t xml:space="preserve"> activity and respiratory exchange ratios were determined in a home-cage style comprehensive laboratory animal monitoring system (Columbus Instruments).  Mice were placed in the cages at approximately ZT10 and monitored for </w:t>
      </w:r>
      <w:commentRangeStart w:id="2"/>
      <w:r>
        <w:t xml:space="preserve">3-4 </w:t>
      </w:r>
      <w:commentRangeEnd w:id="2"/>
      <w:r>
        <w:rPr>
          <w:rStyle w:val="CommentReference"/>
        </w:rPr>
        <w:commentReference w:id="2"/>
      </w:r>
      <w:r>
        <w:t xml:space="preserve">days.  Data from the first 6h were discarded as this was the approximate amount of time for the mice to become accustomed to their new single-caged environment.  </w:t>
      </w:r>
      <w:r w:rsidR="009A6E08">
        <w:t xml:space="preserve">The </w:t>
      </w:r>
      <w:proofErr w:type="spellStart"/>
      <w:r w:rsidR="009A6E08">
        <w:t>Oxymax</w:t>
      </w:r>
      <w:proofErr w:type="spellEnd"/>
      <w:r w:rsidR="009A6E08">
        <w:t xml:space="preserve"> software provided by the vendor calculated the volumes of O</w:t>
      </w:r>
      <w:r w:rsidR="009A6E08" w:rsidRPr="009A6E08">
        <w:rPr>
          <w:vertAlign w:val="subscript"/>
        </w:rPr>
        <w:t>2</w:t>
      </w:r>
      <w:r w:rsidR="009A6E08">
        <w:t>, CO</w:t>
      </w:r>
      <w:r w:rsidR="009A6E08" w:rsidRPr="009A6E08">
        <w:rPr>
          <w:vertAlign w:val="subscript"/>
        </w:rPr>
        <w:t>2</w:t>
      </w:r>
      <w:r w:rsidR="009A6E08">
        <w:t>, the respiratory exchange ratio, the ambulatory x-</w:t>
      </w:r>
      <w:r w:rsidR="00157E6E">
        <w:t xml:space="preserve"> and y-</w:t>
      </w:r>
      <w:r w:rsidR="009A6E08">
        <w:t>phase physical activity and the food consumption</w:t>
      </w:r>
      <w:r w:rsidR="00D56482">
        <w:t>.</w:t>
      </w:r>
    </w:p>
    <w:p w14:paraId="4A876186" w14:textId="6E656FA8" w:rsidR="00310EE0" w:rsidRDefault="00310EE0" w:rsidP="00576C73">
      <w:pPr>
        <w:pStyle w:val="Heading2"/>
      </w:pPr>
      <w:r>
        <w:t>Tissue C</w:t>
      </w:r>
      <w:r w:rsidR="00F659E1">
        <w:t>ollection and</w:t>
      </w:r>
      <w:r>
        <w:t xml:space="preserve"> </w:t>
      </w:r>
      <w:r w:rsidR="006B76D5">
        <w:t>Nucleic Acid Preparation</w:t>
      </w:r>
      <w:r>
        <w:t xml:space="preserve"> </w:t>
      </w:r>
    </w:p>
    <w:p w14:paraId="57D45FA5" w14:textId="151015CC" w:rsidR="00310EE0" w:rsidRDefault="00310EE0" w:rsidP="00310EE0">
      <w:r>
        <w:t>After the 12 week high fat diet phase, mice were fasted overnight and anesthetized</w:t>
      </w:r>
      <w:r w:rsidR="00A75A22">
        <w:t xml:space="preserve"> using</w:t>
      </w:r>
      <w:commentRangeStart w:id="3"/>
      <w:r>
        <w:t>…</w:t>
      </w:r>
      <w:commentRangeEnd w:id="3"/>
      <w:r>
        <w:rPr>
          <w:rStyle w:val="CommentReference"/>
        </w:rPr>
        <w:commentReference w:id="3"/>
      </w:r>
      <w:r w:rsidR="00A75A22">
        <w:t xml:space="preserve"> Immediately after death, quadriceps muscles were </w:t>
      </w:r>
      <w:r w:rsidR="00533ED0">
        <w:t xml:space="preserve">quickly and </w:t>
      </w:r>
      <w:r w:rsidR="00A75A22">
        <w:t>carefully dissected</w:t>
      </w:r>
      <w:r w:rsidR="00533ED0">
        <w:t xml:space="preserve"> out</w:t>
      </w:r>
      <w:r w:rsidR="00A75A22">
        <w:t>, cleared of any visible adipose and connective tissue and snap frozen in liquid N</w:t>
      </w:r>
      <w:r w:rsidR="00A75A22" w:rsidRPr="00A75A22">
        <w:rPr>
          <w:vertAlign w:val="subscript"/>
        </w:rPr>
        <w:t>2</w:t>
      </w:r>
      <w:r w:rsidR="00A75A22">
        <w:t>.</w:t>
      </w:r>
      <w:r w:rsidR="002E53C1">
        <w:t xml:space="preserve"> </w:t>
      </w:r>
      <w:r w:rsidR="00533ED0">
        <w:t>Nucleic acids</w:t>
      </w:r>
      <w:r w:rsidR="00DF4C91">
        <w:t xml:space="preserve"> were</w:t>
      </w:r>
      <w:r w:rsidR="00A50501">
        <w:t xml:space="preserve"> isolated from f</w:t>
      </w:r>
      <w:r w:rsidR="002E53C1">
        <w:t xml:space="preserve">rozen </w:t>
      </w:r>
      <w:r w:rsidR="00DF4C91">
        <w:t>quadriceps</w:t>
      </w:r>
      <w:r w:rsidR="002E53C1">
        <w:t xml:space="preserve"> samples </w:t>
      </w:r>
      <w:r w:rsidR="00A50501">
        <w:t xml:space="preserve">via </w:t>
      </w:r>
      <w:proofErr w:type="spellStart"/>
      <w:r w:rsidR="00A50501">
        <w:t>Trizol</w:t>
      </w:r>
      <w:proofErr w:type="spellEnd"/>
      <w:r w:rsidR="00A50501">
        <w:t xml:space="preserve"> extraction</w:t>
      </w:r>
      <w:r w:rsidR="00DF4C91">
        <w:t xml:space="preserve">. </w:t>
      </w:r>
      <w:r w:rsidR="00533ED0">
        <w:t>Following careful and complete removal of the RNA-containing aqueous phase and its subsequent column purification</w:t>
      </w:r>
      <w:r w:rsidR="00DF4C91">
        <w:t xml:space="preserve"> (Life Technologies)</w:t>
      </w:r>
      <w:r w:rsidR="00533ED0">
        <w:t>,</w:t>
      </w:r>
      <w:r w:rsidR="00DF4C91">
        <w:t xml:space="preserve"> </w:t>
      </w:r>
      <w:r w:rsidR="006A47A3">
        <w:t xml:space="preserve">genomic </w:t>
      </w:r>
      <w:r w:rsidR="00DF4C91">
        <w:t xml:space="preserve">DNA </w:t>
      </w:r>
      <w:r w:rsidR="00533ED0">
        <w:t>extraction buffer (</w:t>
      </w:r>
      <w:proofErr w:type="spellStart"/>
      <w:r w:rsidR="00533ED0" w:rsidRPr="00533ED0">
        <w:t>tris</w:t>
      </w:r>
      <w:proofErr w:type="spellEnd"/>
      <w:r w:rsidR="00533ED0" w:rsidRPr="00533ED0">
        <w:t xml:space="preserve"> base [1 M], sodium citrate dibasic </w:t>
      </w:r>
      <w:proofErr w:type="spellStart"/>
      <w:r w:rsidR="00533ED0" w:rsidRPr="00533ED0">
        <w:t>trihydrate</w:t>
      </w:r>
      <w:proofErr w:type="spellEnd"/>
      <w:r w:rsidR="00533ED0" w:rsidRPr="00533ED0">
        <w:t xml:space="preserve"> [50 </w:t>
      </w:r>
      <w:proofErr w:type="spellStart"/>
      <w:r w:rsidR="00533ED0" w:rsidRPr="00533ED0">
        <w:t>mM</w:t>
      </w:r>
      <w:proofErr w:type="spellEnd"/>
      <w:r w:rsidR="00533ED0" w:rsidRPr="00533ED0">
        <w:t xml:space="preserve">], guanidine </w:t>
      </w:r>
      <w:proofErr w:type="spellStart"/>
      <w:r w:rsidR="00533ED0" w:rsidRPr="00533ED0">
        <w:t>thiocyanate</w:t>
      </w:r>
      <w:proofErr w:type="spellEnd"/>
      <w:r w:rsidR="00533ED0" w:rsidRPr="00533ED0">
        <w:t xml:space="preserve"> [4 M]</w:t>
      </w:r>
      <w:r w:rsidR="00533ED0">
        <w:t>)</w:t>
      </w:r>
      <w:r w:rsidR="00DC51A6">
        <w:t xml:space="preserve"> </w:t>
      </w:r>
      <w:r w:rsidR="00533ED0">
        <w:t xml:space="preserve">was added to </w:t>
      </w:r>
      <w:r w:rsidR="00DC51A6">
        <w:t xml:space="preserve">the tubes containing </w:t>
      </w:r>
      <w:r w:rsidR="003B1578">
        <w:t>the remaining</w:t>
      </w:r>
      <w:r w:rsidR="00B52DBA">
        <w:t xml:space="preserve"> interphase and </w:t>
      </w:r>
      <w:proofErr w:type="spellStart"/>
      <w:r w:rsidR="00B52DBA">
        <w:t>infranatant</w:t>
      </w:r>
      <w:proofErr w:type="spellEnd"/>
      <w:r w:rsidR="00B52DBA">
        <w:t xml:space="preserve"> from the</w:t>
      </w:r>
      <w:r w:rsidR="00DC51A6">
        <w:t xml:space="preserve"> initial </w:t>
      </w:r>
      <w:proofErr w:type="spellStart"/>
      <w:r w:rsidR="00DC51A6">
        <w:t>Trizol</w:t>
      </w:r>
      <w:proofErr w:type="spellEnd"/>
      <w:r w:rsidR="00DC51A6">
        <w:t xml:space="preserve"> extraction.</w:t>
      </w:r>
      <w:r w:rsidR="00B52DBA">
        <w:t xml:space="preserve"> Tubes were shaken vigorously and centrifuged at 12,000 G at room temperature for 30 minutes. The aqueous phase was</w:t>
      </w:r>
      <w:r w:rsidR="00995E55">
        <w:t xml:space="preserve"> then </w:t>
      </w:r>
      <w:r w:rsidR="00B52DBA">
        <w:t xml:space="preserve">collected and </w:t>
      </w:r>
      <w:r w:rsidR="00995E55">
        <w:t xml:space="preserve">the </w:t>
      </w:r>
      <w:r w:rsidR="006A47A3">
        <w:t xml:space="preserve">genomic </w:t>
      </w:r>
      <w:r w:rsidR="00995E55">
        <w:t xml:space="preserve">DNA </w:t>
      </w:r>
      <w:r w:rsidR="00B52DBA">
        <w:t xml:space="preserve">precipitated </w:t>
      </w:r>
      <w:r w:rsidR="00995E55">
        <w:t>in</w:t>
      </w:r>
      <w:r w:rsidR="002D2D87">
        <w:t xml:space="preserve"> isopropanol. Samples were re-spun at 12,000 G at 4 </w:t>
      </w:r>
      <w:proofErr w:type="spellStart"/>
      <w:r w:rsidR="002D2D87">
        <w:t>deg</w:t>
      </w:r>
      <w:proofErr w:type="spellEnd"/>
      <w:r w:rsidR="002D2D87">
        <w:t xml:space="preserve"> to pellet the DNA. The DNA pellet was </w:t>
      </w:r>
      <w:r w:rsidR="003B1578">
        <w:t xml:space="preserve">then </w:t>
      </w:r>
      <w:r w:rsidR="002D2D87">
        <w:t>washed in 70% ethanol, re-spun and</w:t>
      </w:r>
      <w:r w:rsidR="003B1578">
        <w:t>,</w:t>
      </w:r>
      <w:r w:rsidR="002D2D87">
        <w:t xml:space="preserve"> after careful ethanol removal, re-suspended in 1x </w:t>
      </w:r>
      <w:proofErr w:type="spellStart"/>
      <w:r w:rsidR="002D2D87">
        <w:t>tris</w:t>
      </w:r>
      <w:proofErr w:type="spellEnd"/>
      <w:r w:rsidR="002D2D87">
        <w:t xml:space="preserve">-EDTA buffer. </w:t>
      </w:r>
      <w:proofErr w:type="gramStart"/>
      <w:r w:rsidR="006A47A3">
        <w:t>cDNA</w:t>
      </w:r>
      <w:proofErr w:type="gramEnd"/>
      <w:r w:rsidR="006A47A3">
        <w:t xml:space="preserve"> was generated from purified RNA using the Applied </w:t>
      </w:r>
      <w:proofErr w:type="spellStart"/>
      <w:r w:rsidR="006A47A3">
        <w:t>Biosystems</w:t>
      </w:r>
      <w:proofErr w:type="spellEnd"/>
      <w:r w:rsidR="006A47A3">
        <w:t xml:space="preserve"> cDNA Synthesis Kit. </w:t>
      </w:r>
      <w:r w:rsidR="00B52DBA">
        <w:t xml:space="preserve">  </w:t>
      </w:r>
      <w:r w:rsidR="0007239C">
        <w:t xml:space="preserve"> </w:t>
      </w:r>
    </w:p>
    <w:p w14:paraId="00AE8374" w14:textId="119CFDA4" w:rsidR="003B1578" w:rsidRDefault="003B1578" w:rsidP="003B1578">
      <w:pPr>
        <w:pStyle w:val="Heading2"/>
      </w:pPr>
      <w:proofErr w:type="gramStart"/>
      <w:r>
        <w:t>qPCR</w:t>
      </w:r>
      <w:proofErr w:type="gramEnd"/>
      <w:r>
        <w:t xml:space="preserve"> Analysis of Mitochondrial DNA Copy Number </w:t>
      </w:r>
      <w:commentRangeStart w:id="4"/>
      <w:r>
        <w:t>and mRNA Transcript Levels</w:t>
      </w:r>
      <w:commentRangeEnd w:id="4"/>
      <w:r w:rsidR="0055056A">
        <w:rPr>
          <w:rStyle w:val="CommentReference"/>
          <w:rFonts w:asciiTheme="minorHAnsi" w:eastAsiaTheme="minorEastAsia" w:hAnsiTheme="minorHAnsi" w:cstheme="minorBidi"/>
          <w:b w:val="0"/>
          <w:bCs w:val="0"/>
          <w:color w:val="auto"/>
        </w:rPr>
        <w:commentReference w:id="4"/>
      </w:r>
    </w:p>
    <w:p w14:paraId="378DDFC4" w14:textId="3157C192" w:rsidR="00551E2D" w:rsidRDefault="00551E2D" w:rsidP="00576C73">
      <w:pPr>
        <w:pStyle w:val="Heading2"/>
        <w:rPr>
          <w:rFonts w:asciiTheme="minorHAnsi" w:eastAsiaTheme="minorEastAsia" w:hAnsiTheme="minorHAnsi" w:cstheme="minorBidi"/>
          <w:b w:val="0"/>
          <w:bCs w:val="0"/>
          <w:color w:val="auto"/>
          <w:sz w:val="24"/>
          <w:szCs w:val="24"/>
        </w:rPr>
      </w:pPr>
      <w:r w:rsidRPr="00551E2D">
        <w:rPr>
          <w:rFonts w:asciiTheme="minorHAnsi" w:eastAsiaTheme="minorEastAsia" w:hAnsiTheme="minorHAnsi" w:cstheme="minorBidi"/>
          <w:b w:val="0"/>
          <w:bCs w:val="0"/>
          <w:color w:val="auto"/>
          <w:sz w:val="24"/>
          <w:szCs w:val="24"/>
        </w:rPr>
        <w:t xml:space="preserve">Primers designed for three mitochondrial-encoded gene regions were used to assess </w:t>
      </w:r>
      <w:r w:rsidR="00AF1A7D">
        <w:rPr>
          <w:rFonts w:asciiTheme="minorHAnsi" w:eastAsiaTheme="minorEastAsia" w:hAnsiTheme="minorHAnsi" w:cstheme="minorBidi"/>
          <w:b w:val="0"/>
          <w:bCs w:val="0"/>
          <w:color w:val="auto"/>
          <w:sz w:val="24"/>
          <w:szCs w:val="24"/>
        </w:rPr>
        <w:t>mitochondrial DNA (</w:t>
      </w:r>
      <w:proofErr w:type="spellStart"/>
      <w:r w:rsidRPr="00551E2D">
        <w:rPr>
          <w:rFonts w:asciiTheme="minorHAnsi" w:eastAsiaTheme="minorEastAsia" w:hAnsiTheme="minorHAnsi" w:cstheme="minorBidi"/>
          <w:b w:val="0"/>
          <w:bCs w:val="0"/>
          <w:color w:val="auto"/>
          <w:sz w:val="24"/>
          <w:szCs w:val="24"/>
        </w:rPr>
        <w:t>m</w:t>
      </w:r>
      <w:r w:rsidR="00AF1A7D">
        <w:rPr>
          <w:rFonts w:asciiTheme="minorHAnsi" w:eastAsiaTheme="minorEastAsia" w:hAnsiTheme="minorHAnsi" w:cstheme="minorBidi"/>
          <w:b w:val="0"/>
          <w:bCs w:val="0"/>
          <w:color w:val="auto"/>
          <w:sz w:val="24"/>
          <w:szCs w:val="24"/>
        </w:rPr>
        <w:t>t</w:t>
      </w:r>
      <w:r w:rsidRPr="00551E2D">
        <w:rPr>
          <w:rFonts w:asciiTheme="minorHAnsi" w:eastAsiaTheme="minorEastAsia" w:hAnsiTheme="minorHAnsi" w:cstheme="minorBidi"/>
          <w:b w:val="0"/>
          <w:bCs w:val="0"/>
          <w:color w:val="auto"/>
          <w:sz w:val="24"/>
          <w:szCs w:val="24"/>
        </w:rPr>
        <w:t>DNA</w:t>
      </w:r>
      <w:proofErr w:type="spellEnd"/>
      <w:r w:rsidR="00AF1A7D">
        <w:rPr>
          <w:rFonts w:asciiTheme="minorHAnsi" w:eastAsiaTheme="minorEastAsia" w:hAnsiTheme="minorHAnsi" w:cstheme="minorBidi"/>
          <w:b w:val="0"/>
          <w:bCs w:val="0"/>
          <w:color w:val="auto"/>
          <w:sz w:val="24"/>
          <w:szCs w:val="24"/>
        </w:rPr>
        <w:t>)</w:t>
      </w:r>
      <w:r w:rsidRPr="00551E2D">
        <w:rPr>
          <w:rFonts w:asciiTheme="minorHAnsi" w:eastAsiaTheme="minorEastAsia" w:hAnsiTheme="minorHAnsi" w:cstheme="minorBidi"/>
          <w:b w:val="0"/>
          <w:bCs w:val="0"/>
          <w:color w:val="auto"/>
          <w:sz w:val="24"/>
          <w:szCs w:val="24"/>
        </w:rPr>
        <w:t xml:space="preserve"> copy number in </w:t>
      </w:r>
      <w:r>
        <w:rPr>
          <w:rFonts w:asciiTheme="minorHAnsi" w:eastAsiaTheme="minorEastAsia" w:hAnsiTheme="minorHAnsi" w:cstheme="minorBidi"/>
          <w:b w:val="0"/>
          <w:bCs w:val="0"/>
          <w:color w:val="auto"/>
          <w:sz w:val="24"/>
          <w:szCs w:val="24"/>
        </w:rPr>
        <w:t xml:space="preserve">genomic </w:t>
      </w:r>
      <w:r w:rsidRPr="00551E2D">
        <w:rPr>
          <w:rFonts w:asciiTheme="minorHAnsi" w:eastAsiaTheme="minorEastAsia" w:hAnsiTheme="minorHAnsi" w:cstheme="minorBidi"/>
          <w:b w:val="0"/>
          <w:bCs w:val="0"/>
          <w:color w:val="auto"/>
          <w:sz w:val="24"/>
          <w:szCs w:val="24"/>
        </w:rPr>
        <w:t>DNA extracted from the quadriceps muscle</w:t>
      </w:r>
      <w:r>
        <w:rPr>
          <w:rFonts w:asciiTheme="minorHAnsi" w:eastAsiaTheme="minorEastAsia" w:hAnsiTheme="minorHAnsi" w:cstheme="minorBidi"/>
          <w:b w:val="0"/>
          <w:bCs w:val="0"/>
          <w:color w:val="auto"/>
          <w:sz w:val="24"/>
          <w:szCs w:val="24"/>
        </w:rPr>
        <w:t xml:space="preserve"> (see above)</w:t>
      </w:r>
      <w:r w:rsidRPr="00551E2D">
        <w:rPr>
          <w:rFonts w:asciiTheme="minorHAnsi" w:eastAsiaTheme="minorEastAsia" w:hAnsiTheme="minorHAnsi" w:cstheme="minorBidi"/>
          <w:b w:val="0"/>
          <w:bCs w:val="0"/>
          <w:color w:val="auto"/>
          <w:sz w:val="24"/>
          <w:szCs w:val="24"/>
        </w:rPr>
        <w:t xml:space="preserve">. The primer sequences </w:t>
      </w:r>
      <w:r w:rsidR="001215E2">
        <w:rPr>
          <w:rFonts w:asciiTheme="minorHAnsi" w:eastAsiaTheme="minorEastAsia" w:hAnsiTheme="minorHAnsi" w:cstheme="minorBidi"/>
          <w:b w:val="0"/>
          <w:bCs w:val="0"/>
          <w:color w:val="auto"/>
          <w:sz w:val="24"/>
          <w:szCs w:val="24"/>
        </w:rPr>
        <w:t xml:space="preserve">used </w:t>
      </w:r>
      <w:r w:rsidRPr="00551E2D">
        <w:rPr>
          <w:rFonts w:asciiTheme="minorHAnsi" w:eastAsiaTheme="minorEastAsia" w:hAnsiTheme="minorHAnsi" w:cstheme="minorBidi"/>
          <w:b w:val="0"/>
          <w:bCs w:val="0"/>
          <w:color w:val="auto"/>
          <w:sz w:val="24"/>
          <w:szCs w:val="24"/>
        </w:rPr>
        <w:t>are included i</w:t>
      </w:r>
      <w:r>
        <w:rPr>
          <w:rFonts w:asciiTheme="minorHAnsi" w:eastAsiaTheme="minorEastAsia" w:hAnsiTheme="minorHAnsi" w:cstheme="minorBidi"/>
          <w:b w:val="0"/>
          <w:bCs w:val="0"/>
          <w:color w:val="auto"/>
          <w:sz w:val="24"/>
          <w:szCs w:val="24"/>
        </w:rPr>
        <w:t xml:space="preserve">n the table below. Briefly, genomic </w:t>
      </w:r>
      <w:r w:rsidRPr="00551E2D">
        <w:rPr>
          <w:rFonts w:asciiTheme="minorHAnsi" w:eastAsiaTheme="minorEastAsia" w:hAnsiTheme="minorHAnsi" w:cstheme="minorBidi"/>
          <w:b w:val="0"/>
          <w:bCs w:val="0"/>
          <w:color w:val="auto"/>
          <w:sz w:val="24"/>
          <w:szCs w:val="24"/>
        </w:rPr>
        <w:t xml:space="preserve">DNA from each sample extraction </w:t>
      </w:r>
      <w:r>
        <w:rPr>
          <w:rFonts w:asciiTheme="minorHAnsi" w:eastAsiaTheme="minorEastAsia" w:hAnsiTheme="minorHAnsi" w:cstheme="minorBidi"/>
          <w:b w:val="0"/>
          <w:bCs w:val="0"/>
          <w:color w:val="auto"/>
          <w:sz w:val="24"/>
          <w:szCs w:val="24"/>
        </w:rPr>
        <w:t>was added to the</w:t>
      </w:r>
      <w:r w:rsidRPr="00551E2D">
        <w:rPr>
          <w:rFonts w:asciiTheme="minorHAnsi" w:eastAsiaTheme="minorEastAsia" w:hAnsiTheme="minorHAnsi" w:cstheme="minorBidi"/>
          <w:b w:val="0"/>
          <w:bCs w:val="0"/>
          <w:color w:val="auto"/>
          <w:sz w:val="24"/>
          <w:szCs w:val="24"/>
        </w:rPr>
        <w:t xml:space="preserve"> </w:t>
      </w:r>
      <w:r>
        <w:rPr>
          <w:rFonts w:asciiTheme="minorHAnsi" w:eastAsiaTheme="minorEastAsia" w:hAnsiTheme="minorHAnsi" w:cstheme="minorBidi"/>
          <w:b w:val="0"/>
          <w:bCs w:val="0"/>
          <w:color w:val="auto"/>
          <w:sz w:val="24"/>
          <w:szCs w:val="24"/>
        </w:rPr>
        <w:t xml:space="preserve">appropriated </w:t>
      </w:r>
      <w:r w:rsidRPr="00551E2D">
        <w:rPr>
          <w:rFonts w:asciiTheme="minorHAnsi" w:eastAsiaTheme="minorEastAsia" w:hAnsiTheme="minorHAnsi" w:cstheme="minorBidi"/>
          <w:b w:val="0"/>
          <w:bCs w:val="0"/>
          <w:color w:val="auto"/>
          <w:sz w:val="24"/>
          <w:szCs w:val="24"/>
        </w:rPr>
        <w:t xml:space="preserve">working </w:t>
      </w:r>
      <w:r>
        <w:rPr>
          <w:rFonts w:asciiTheme="minorHAnsi" w:eastAsiaTheme="minorEastAsia" w:hAnsiTheme="minorHAnsi" w:cstheme="minorBidi"/>
          <w:b w:val="0"/>
          <w:bCs w:val="0"/>
          <w:color w:val="auto"/>
          <w:sz w:val="24"/>
          <w:szCs w:val="24"/>
        </w:rPr>
        <w:t>q</w:t>
      </w:r>
      <w:r w:rsidRPr="00551E2D">
        <w:rPr>
          <w:rFonts w:asciiTheme="minorHAnsi" w:eastAsiaTheme="minorEastAsia" w:hAnsiTheme="minorHAnsi" w:cstheme="minorBidi"/>
          <w:b w:val="0"/>
          <w:bCs w:val="0"/>
          <w:color w:val="auto"/>
          <w:sz w:val="24"/>
          <w:szCs w:val="24"/>
        </w:rPr>
        <w:t xml:space="preserve">PCR master mix (containing SYBR Green and the </w:t>
      </w:r>
      <w:r w:rsidR="001215E2">
        <w:rPr>
          <w:rFonts w:asciiTheme="minorHAnsi" w:eastAsiaTheme="minorEastAsia" w:hAnsiTheme="minorHAnsi" w:cstheme="minorBidi"/>
          <w:b w:val="0"/>
          <w:bCs w:val="0"/>
          <w:color w:val="auto"/>
          <w:sz w:val="24"/>
          <w:szCs w:val="24"/>
        </w:rPr>
        <w:t>relevant</w:t>
      </w:r>
      <w:r w:rsidRPr="00551E2D">
        <w:rPr>
          <w:rFonts w:asciiTheme="minorHAnsi" w:eastAsiaTheme="minorEastAsia" w:hAnsiTheme="minorHAnsi" w:cstheme="minorBidi"/>
          <w:b w:val="0"/>
          <w:bCs w:val="0"/>
          <w:color w:val="auto"/>
          <w:sz w:val="24"/>
          <w:szCs w:val="24"/>
        </w:rPr>
        <w:t xml:space="preserve"> primers)</w:t>
      </w:r>
      <w:r>
        <w:rPr>
          <w:rFonts w:asciiTheme="minorHAnsi" w:eastAsiaTheme="minorEastAsia" w:hAnsiTheme="minorHAnsi" w:cstheme="minorBidi"/>
          <w:b w:val="0"/>
          <w:bCs w:val="0"/>
          <w:color w:val="auto"/>
          <w:sz w:val="24"/>
          <w:szCs w:val="24"/>
        </w:rPr>
        <w:t>.</w:t>
      </w:r>
      <w:r w:rsidRPr="00551E2D">
        <w:rPr>
          <w:rFonts w:asciiTheme="minorHAnsi" w:eastAsiaTheme="minorEastAsia" w:hAnsiTheme="minorHAnsi" w:cstheme="minorBidi"/>
          <w:b w:val="0"/>
          <w:bCs w:val="0"/>
          <w:color w:val="auto"/>
          <w:sz w:val="24"/>
          <w:szCs w:val="24"/>
        </w:rPr>
        <w:t xml:space="preserve"> PCR conditions included an activation cycle of 95 ⁰C for 10 min followed by 45 amplification cycles of 15 s at 95 ⁰C, 15 s at 60 ⁰C, and 10 s at 73 ⁰C. </w:t>
      </w:r>
      <w:proofErr w:type="spellStart"/>
      <w:r w:rsidRPr="00551E2D">
        <w:rPr>
          <w:rFonts w:asciiTheme="minorHAnsi" w:eastAsiaTheme="minorEastAsia" w:hAnsiTheme="minorHAnsi" w:cstheme="minorBidi"/>
          <w:b w:val="0"/>
          <w:bCs w:val="0"/>
          <w:color w:val="auto"/>
          <w:sz w:val="24"/>
          <w:szCs w:val="24"/>
        </w:rPr>
        <w:t>Cp</w:t>
      </w:r>
      <w:proofErr w:type="spellEnd"/>
      <w:r w:rsidRPr="00551E2D">
        <w:rPr>
          <w:rFonts w:asciiTheme="minorHAnsi" w:eastAsiaTheme="minorEastAsia" w:hAnsiTheme="minorHAnsi" w:cstheme="minorBidi"/>
          <w:b w:val="0"/>
          <w:bCs w:val="0"/>
          <w:color w:val="auto"/>
          <w:sz w:val="24"/>
          <w:szCs w:val="24"/>
        </w:rPr>
        <w:t xml:space="preserve"> values were quantified using Light Cycler 480 software. Values were calculated using the ∆Ct method, with data being normalized to values obtained for nuclear-encoded Tsc2. </w:t>
      </w:r>
    </w:p>
    <w:p w14:paraId="3FFD3C6D" w14:textId="77777777" w:rsidR="00551E2D" w:rsidRDefault="00551E2D" w:rsidP="00551E2D"/>
    <w:p w14:paraId="3722497B" w14:textId="394D02FB" w:rsidR="00551E2D" w:rsidRPr="00551E2D" w:rsidRDefault="00551E2D" w:rsidP="00551E2D">
      <w:pPr>
        <w:rPr>
          <w:b/>
        </w:rPr>
      </w:pPr>
      <w:r w:rsidRPr="00551E2D">
        <w:rPr>
          <w:b/>
        </w:rPr>
        <w:t>Region</w:t>
      </w:r>
      <w:r w:rsidRPr="00551E2D">
        <w:rPr>
          <w:b/>
        </w:rPr>
        <w:tab/>
      </w:r>
      <w:r w:rsidRPr="00551E2D">
        <w:rPr>
          <w:b/>
        </w:rPr>
        <w:tab/>
      </w:r>
      <w:r w:rsidRPr="00551E2D">
        <w:rPr>
          <w:b/>
        </w:rPr>
        <w:t>Forward primer</w:t>
      </w:r>
      <w:r w:rsidRPr="00551E2D">
        <w:rPr>
          <w:b/>
        </w:rPr>
        <w:tab/>
      </w:r>
      <w:r w:rsidRPr="00551E2D">
        <w:rPr>
          <w:b/>
        </w:rPr>
        <w:tab/>
      </w:r>
      <w:r w:rsidRPr="00551E2D">
        <w:rPr>
          <w:b/>
        </w:rPr>
        <w:tab/>
      </w:r>
      <w:r w:rsidRPr="00551E2D">
        <w:rPr>
          <w:b/>
        </w:rPr>
        <w:t>Reverse primer</w:t>
      </w:r>
    </w:p>
    <w:p w14:paraId="3969D1B8" w14:textId="77777777" w:rsidR="00551E2D" w:rsidRDefault="00551E2D" w:rsidP="00551E2D">
      <w:proofErr w:type="gramStart"/>
      <w:r>
        <w:t>d-Loop</w:t>
      </w:r>
      <w:proofErr w:type="gramEnd"/>
      <w:r>
        <w:tab/>
        <w:t>GGC CCA TTA AAC TTG GGG GT</w:t>
      </w:r>
      <w:r>
        <w:tab/>
        <w:t xml:space="preserve">TTC </w:t>
      </w:r>
      <w:proofErr w:type="spellStart"/>
      <w:r>
        <w:t>TTC</w:t>
      </w:r>
      <w:proofErr w:type="spellEnd"/>
      <w:r>
        <w:t xml:space="preserve"> ACC GTA GGT GCG TC</w:t>
      </w:r>
    </w:p>
    <w:p w14:paraId="2B9F581C" w14:textId="77777777" w:rsidR="00551E2D" w:rsidRDefault="00551E2D" w:rsidP="00551E2D">
      <w:r>
        <w:t>Mt-Nd1</w:t>
      </w:r>
      <w:r>
        <w:tab/>
        <w:t>CGT CCC CAT TCT AAT CGC CA</w:t>
      </w:r>
      <w:r>
        <w:tab/>
        <w:t>ATG GCG TCT GCA AAT GGT TG</w:t>
      </w:r>
    </w:p>
    <w:p w14:paraId="1B0402F7" w14:textId="77777777" w:rsidR="00551E2D" w:rsidRDefault="00551E2D" w:rsidP="00551E2D">
      <w:r>
        <w:t>Mt-</w:t>
      </w:r>
      <w:proofErr w:type="spellStart"/>
      <w:r>
        <w:t>Cytb</w:t>
      </w:r>
      <w:proofErr w:type="spellEnd"/>
      <w:r>
        <w:tab/>
        <w:t>CTT CAT GTC GGA CGA GGC TT</w:t>
      </w:r>
      <w:r>
        <w:tab/>
        <w:t>CCT CAT GGA AGG ACG TAG CC</w:t>
      </w:r>
    </w:p>
    <w:p w14:paraId="7103E568" w14:textId="5A783717" w:rsidR="00551E2D" w:rsidRDefault="00551E2D" w:rsidP="00551E2D">
      <w:r>
        <w:t>Tsc2</w:t>
      </w:r>
      <w:r>
        <w:tab/>
      </w:r>
      <w:r>
        <w:tab/>
      </w:r>
      <w:r>
        <w:t xml:space="preserve">AAG </w:t>
      </w:r>
      <w:proofErr w:type="spellStart"/>
      <w:r>
        <w:t>AAG</w:t>
      </w:r>
      <w:proofErr w:type="spellEnd"/>
      <w:r>
        <w:t xml:space="preserve"> CCT CTT CTG CTA CC</w:t>
      </w:r>
      <w:r>
        <w:tab/>
        <w:t>CAG CTC CGA CCA TGA AGT G</w:t>
      </w:r>
    </w:p>
    <w:p w14:paraId="1F3AEA71" w14:textId="77777777" w:rsidR="001215E2" w:rsidRPr="00551E2D" w:rsidRDefault="001215E2" w:rsidP="00551E2D"/>
    <w:p w14:paraId="64EE952D" w14:textId="2FDDC507" w:rsidR="007E4915" w:rsidRDefault="007E4915" w:rsidP="00576C73">
      <w:pPr>
        <w:pStyle w:val="Heading2"/>
      </w:pPr>
      <w:r>
        <w:lastRenderedPageBreak/>
        <w:t>Preparation of protein lysates and western blotting</w:t>
      </w:r>
    </w:p>
    <w:p w14:paraId="69DC63AC" w14:textId="3F1FBB30" w:rsidR="007E4915" w:rsidRPr="007E4915" w:rsidRDefault="007E4915" w:rsidP="007E4915">
      <w:r>
        <w:t>Frozen quadriceps were</w:t>
      </w:r>
      <w:commentRangeStart w:id="5"/>
      <w:r>
        <w:t>…</w:t>
      </w:r>
      <w:commentRangeEnd w:id="5"/>
      <w:r>
        <w:rPr>
          <w:rStyle w:val="CommentReference"/>
        </w:rPr>
        <w:commentReference w:id="5"/>
      </w:r>
    </w:p>
    <w:p w14:paraId="368F1F32" w14:textId="58CE2590" w:rsidR="00576C73" w:rsidRDefault="00576C73" w:rsidP="00576C73">
      <w:pPr>
        <w:pStyle w:val="Heading2"/>
      </w:pPr>
      <w:r>
        <w:t>Statistics</w:t>
      </w:r>
    </w:p>
    <w:p w14:paraId="177E4A24" w14:textId="7E01BFA9" w:rsidR="00576C73" w:rsidRPr="00501427" w:rsidRDefault="00501427" w:rsidP="00576C73">
      <w:r>
        <w:t xml:space="preserve">Statistics and calculations were performed using Microsoft Excel and R version 3.1.1 </w:t>
      </w:r>
      <w:r>
        <w:fldChar w:fldCharType="begin" w:fldLock="1"/>
      </w:r>
      <w:r w:rsidR="00E16694">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"formattedCitation" : "[2]", "plainTextFormattedCitation" : "[2]", "previouslyFormattedCitation" : "[2]" }, "properties" : { "noteIndex" : 0 }, "schema" : "https://github.com/citation-style-language/schema/raw/master/csl-citation.json" }</w:instrText>
      </w:r>
      <w:r>
        <w:fldChar w:fldCharType="separate"/>
      </w:r>
      <w:r w:rsidR="008A7513" w:rsidRPr="008A7513">
        <w:rPr>
          <w:noProof/>
        </w:rPr>
        <w:t>[2]</w:t>
      </w:r>
      <w:r>
        <w:fldChar w:fldCharType="end"/>
      </w:r>
      <w:r>
        <w:t xml:space="preserve">.  </w:t>
      </w:r>
      <w:r w:rsidR="00576C73">
        <w:t xml:space="preserve">For longitudinal data, mixed linear models were used </w:t>
      </w:r>
      <w:r>
        <w:t xml:space="preserve">and </w:t>
      </w:r>
      <w:r>
        <w:sym w:font="Symbol" w:char="F063"/>
      </w:r>
      <w:r>
        <w:rPr>
          <w:vertAlign w:val="superscript"/>
        </w:rPr>
        <w:t xml:space="preserve">2 </w:t>
      </w:r>
      <w:r>
        <w:t xml:space="preserve">tests were performed to determine the significance of the MCP230 treatment.  Mixed linear models used the R package lme4 (version 1.1-7 </w:t>
      </w:r>
      <w:r>
        <w:fldChar w:fldCharType="begin" w:fldLock="1"/>
      </w:r>
      <w:r w:rsidR="00FA5992">
        <w:instrText>ADDIN CSL_CITATION { "citationItems" : [ { "id" : "ITEM-1", "itemData" : { "abstract" : "Maximum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 "author" : [ { "dropping-particle" : "", "family" : "Bates", "given" : "Douglas", "non-dropping-particle" : "", "parse-names" : false, "suffix" : "" }, { "dropping-particle" : "", "family" : "M\u00e4chler", "given" : "Martin", "non-dropping-particle" : "", "parse-names" : false, "suffix" : "" }, { "dropping-particle" : "", "family" : "Bolker", "given" : "Ben", "non-dropping-particle" : "", "parse-names" : false, "suffix" : "" }, { "dropping-particle" : "", "family" : "Walker", "given" : "Steven", "non-dropping-particle" : "", "parse-names" : false, "suffix" : "" } ], "container-title" : "ArXiv", "genre" : "Computation", "id" : "ITEM-1", "issued" : { "date-parts" : [ [ "2014", "6", "23" ] ] }, "note" : "R package version 1.0-6", "page" : "1-51", "title" : "Fitting Linear Mixed-Effects Models using lme4", "type" : "article-journal", "volume" : "1406.5823" }, "uris" : [ "http://www.mendeley.com/documents/?uuid=07692ab3-3e1a-494a-abdf-f54acf8bbcef" ] } ], "mendeley" : { "formattedCitation" : "[4]", "plainTextFormattedCitation" : "[4]", "previouslyFormattedCitation" : "[4]" }, "properties" : { "noteIndex" : 0 }, "schema" : "https://github.com/citation-style-language/schema/raw/master/csl-citation.json" }</w:instrText>
      </w:r>
      <w:r>
        <w:fldChar w:fldCharType="separate"/>
      </w:r>
      <w:r w:rsidR="003F2823" w:rsidRPr="003F2823">
        <w:rPr>
          <w:noProof/>
        </w:rPr>
        <w:t>[4]</w:t>
      </w:r>
      <w:r>
        <w:fldChar w:fldCharType="end"/>
      </w:r>
      <w:r>
        <w:t>).  In all cases, normality of the data and models were d</w:t>
      </w:r>
      <w:r w:rsidR="0012599A">
        <w:t>etermined via Shapiro-Wilk Test</w:t>
      </w:r>
      <w:r>
        <w:t xml:space="preserve"> and equal variance was tested using </w:t>
      </w:r>
      <w:proofErr w:type="spellStart"/>
      <w:r>
        <w:t>Levene’s</w:t>
      </w:r>
      <w:proofErr w:type="spellEnd"/>
      <w:r>
        <w:t xml:space="preserve"> test from the car package (version 2.0-21 </w:t>
      </w:r>
      <w:r>
        <w:fldChar w:fldCharType="begin" w:fldLock="1"/>
      </w:r>
      <w:r w:rsidR="003725F0">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"formattedCitation" : "[6]", "plainTextFormattedCitation" : "[6]", "previouslyFormattedCitation" : "[6]" }, "properties" : { "noteIndex" : 0 }, "schema" : "https://github.com/citation-style-language/schema/raw/master/csl-citation.json" }</w:instrText>
      </w:r>
      <w:r>
        <w:fldChar w:fldCharType="separate"/>
      </w:r>
      <w:r w:rsidR="001646BA" w:rsidRPr="001646BA">
        <w:rPr>
          <w:noProof/>
        </w:rPr>
        <w:t>[6]</w:t>
      </w:r>
      <w:r>
        <w:fldChar w:fldCharType="end"/>
      </w:r>
      <w:r w:rsidR="00031FF5">
        <w:t xml:space="preserve">). </w:t>
      </w:r>
      <w:r w:rsidR="0012599A">
        <w:t xml:space="preserve">In cases where </w:t>
      </w:r>
      <w:proofErr w:type="spellStart"/>
      <w:r w:rsidR="0012599A">
        <w:t>cabosil</w:t>
      </w:r>
      <w:proofErr w:type="spellEnd"/>
      <w:r w:rsidR="0012599A">
        <w:t xml:space="preserve"> and saline treatment were not significantly different, these data were combined and designated as “Control”.  </w:t>
      </w:r>
      <w:r w:rsidR="00622E03">
        <w:t>For energy expenditure calculations, we performed an ANCOVA analysis with lean body mass and the treatment group as non-interacting covariates and the averaged light or dark VO</w:t>
      </w:r>
      <w:r w:rsidR="00622E03">
        <w:rPr>
          <w:vertAlign w:val="subscript"/>
        </w:rPr>
        <w:t xml:space="preserve">2 </w:t>
      </w:r>
      <w:r w:rsidR="00622E03">
        <w:t>as the responding variable</w:t>
      </w:r>
      <w:r w:rsidR="009332E7">
        <w:t xml:space="preserve"> as described in </w:t>
      </w:r>
      <w:r w:rsidR="009332E7">
        <w:fldChar w:fldCharType="begin" w:fldLock="1"/>
      </w:r>
      <w:r w:rsidR="003725F0">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 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        From Duplicate 1 (                   A guide to analysis of mouse energy metabolism                 -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                \n        \n        \n      ", "page" : "57-63", "title" : "A guide to analysis of mouse energy metabolism", "type" : "article-journal", "volume" : "9" }, "uris" : [ "http://www.mendeley.com/documents/?uuid=7200ae06-3e84-4cb9-8831-035cc6185906" ] } ], "mendeley" : { "formattedCitation" : "[7]", "plainTextFormattedCitation" : "[7]", "previouslyFormattedCitation" : "[7]" }, "properties" : { "noteIndex" : 0 }, "schema" : "https://github.com/citation-style-language/schema/raw/master/csl-citation.json" }</w:instrText>
      </w:r>
      <w:r w:rsidR="009332E7">
        <w:fldChar w:fldCharType="separate"/>
      </w:r>
      <w:r w:rsidR="001646BA" w:rsidRPr="001646BA">
        <w:rPr>
          <w:noProof/>
        </w:rPr>
        <w:t>[7]</w:t>
      </w:r>
      <w:r w:rsidR="009332E7">
        <w:fldChar w:fldCharType="end"/>
      </w:r>
      <w:r w:rsidR="00622E03">
        <w:t xml:space="preserve">. </w:t>
      </w:r>
      <w:r>
        <w:t>Statistical significance was designated as a p-value &lt;0.05.</w:t>
      </w:r>
    </w:p>
    <w:p w14:paraId="5BDE1137" w14:textId="77777777" w:rsidR="007221E6" w:rsidRDefault="007221E6" w:rsidP="007221E6">
      <w:pPr>
        <w:pStyle w:val="Heading1"/>
      </w:pPr>
      <w:r>
        <w:t>Results</w:t>
      </w:r>
    </w:p>
    <w:p w14:paraId="71475321" w14:textId="1BBCB3F4" w:rsidR="007221E6" w:rsidRDefault="00230B4A" w:rsidP="00230B4A">
      <w:pPr>
        <w:pStyle w:val="Heading2"/>
      </w:pPr>
      <w:r>
        <w:t>Gestational exposure to MCP230 leads to increased weight gain in pups</w:t>
      </w:r>
    </w:p>
    <w:p w14:paraId="208B515A" w14:textId="5116A5E8" w:rsidR="00230B4A" w:rsidRDefault="00230B4A" w:rsidP="00230B4A">
      <w:r>
        <w:t xml:space="preserve">To test whether gestational exposure to an environmentally persistent free radical, we treated pregnant females with two exposures of MCP230 </w:t>
      </w:r>
      <w:r w:rsidR="000D0EF1">
        <w:t xml:space="preserve">on </w:t>
      </w:r>
      <w:r w:rsidR="005E42A8">
        <w:t>day 10 and 17</w:t>
      </w:r>
      <w:r w:rsidR="000D0EF1">
        <w:t xml:space="preserve"> of gestation</w:t>
      </w:r>
      <w:r w:rsidR="005E42A8">
        <w:t xml:space="preserve">.  </w:t>
      </w:r>
      <w:r w:rsidR="00D06C03">
        <w:t xml:space="preserve">As controls, mice were either exposed to </w:t>
      </w:r>
      <w:proofErr w:type="spellStart"/>
      <w:r w:rsidR="00D06C03">
        <w:t>cabosil</w:t>
      </w:r>
      <w:proofErr w:type="spellEnd"/>
      <w:r w:rsidR="00D06C03">
        <w:t xml:space="preserve"> (the non-conjugated particulate without the EPFR group) or saline.  </w:t>
      </w:r>
      <w:r w:rsidR="005E42A8">
        <w:t xml:space="preserve">These mice were then birthed, left with their dams and weaned at 21 days of age.  At 10 weeks of age, mice were placed on a high fat diet consisting of 45% of calories from fat (see Figure 1A).  </w:t>
      </w:r>
    </w:p>
    <w:p w14:paraId="29566B92" w14:textId="77777777" w:rsidR="005E42A8" w:rsidRDefault="005E42A8" w:rsidP="00230B4A"/>
    <w:p w14:paraId="736989EA" w14:textId="5CAAC40B" w:rsidR="005E42A8" w:rsidRDefault="005E42A8" w:rsidP="00230B4A">
      <w:r>
        <w:t xml:space="preserve">As shown in Figure 1B, mice that were pre-treated with MCP230 started at a higher body weight and proceeded to gain more weight </w:t>
      </w:r>
      <w:commentRangeStart w:id="6"/>
      <w:r>
        <w:t>during the diet</w:t>
      </w:r>
      <w:commentRangeEnd w:id="6"/>
      <w:r w:rsidR="006F47B0">
        <w:rPr>
          <w:rStyle w:val="CommentReference"/>
        </w:rPr>
        <w:commentReference w:id="6"/>
      </w:r>
      <w:r>
        <w:t>.</w:t>
      </w:r>
      <w:r w:rsidR="00441A6B">
        <w:t xml:space="preserve">  At the end of the </w:t>
      </w:r>
      <w:r w:rsidR="00D63FB0">
        <w:t xml:space="preserve">12-week </w:t>
      </w:r>
      <w:r w:rsidR="00441A6B">
        <w:t xml:space="preserve">diet, we </w:t>
      </w:r>
      <w:r w:rsidR="00D63FB0">
        <w:t xml:space="preserve">observed </w:t>
      </w:r>
      <w:commentRangeStart w:id="7"/>
      <w:r w:rsidR="00D63FB0">
        <w:t xml:space="preserve">a </w:t>
      </w:r>
      <w:proofErr w:type="spellStart"/>
      <w:r w:rsidR="00D63FB0">
        <w:t>XXg</w:t>
      </w:r>
      <w:proofErr w:type="spellEnd"/>
      <w:r w:rsidR="00D63FB0">
        <w:t xml:space="preserve"> (</w:t>
      </w:r>
      <w:proofErr w:type="gramStart"/>
      <w:r w:rsidR="00D63FB0">
        <w:t>XX%</w:t>
      </w:r>
      <w:proofErr w:type="gramEnd"/>
      <w:r w:rsidR="00D63FB0">
        <w:t xml:space="preserve">) </w:t>
      </w:r>
      <w:commentRangeEnd w:id="7"/>
      <w:r w:rsidR="000C5C97">
        <w:rPr>
          <w:rStyle w:val="CommentReference"/>
        </w:rPr>
        <w:commentReference w:id="7"/>
      </w:r>
      <w:r w:rsidR="00D63FB0">
        <w:t>in</w:t>
      </w:r>
      <w:r w:rsidR="004C2FCD">
        <w:t>crease in body size (Figure 1B</w:t>
      </w:r>
      <w:r w:rsidR="00A107BF">
        <w:t xml:space="preserve">).  We </w:t>
      </w:r>
      <w:r w:rsidR="00441A6B">
        <w:t>assessed t</w:t>
      </w:r>
      <w:r w:rsidR="00D63FB0">
        <w:t xml:space="preserve">he body composition and observed significant elevations in both </w:t>
      </w:r>
      <w:r w:rsidR="007F0C91">
        <w:t>fat</w:t>
      </w:r>
      <w:r w:rsidR="00D63FB0">
        <w:t xml:space="preserve"> </w:t>
      </w:r>
      <w:r w:rsidR="007F0C91">
        <w:t xml:space="preserve">mass (10.6% increase, p=0.011) </w:t>
      </w:r>
      <w:r w:rsidR="00D63FB0">
        <w:t xml:space="preserve">and </w:t>
      </w:r>
      <w:r w:rsidR="007F0C91">
        <w:t>lean</w:t>
      </w:r>
      <w:r w:rsidR="00D63FB0">
        <w:t xml:space="preserve"> mass </w:t>
      </w:r>
      <w:r w:rsidR="007F0C91">
        <w:t>(10.8% increase, p=2.2x10</w:t>
      </w:r>
      <w:r w:rsidR="007F0C91">
        <w:rPr>
          <w:vertAlign w:val="superscript"/>
        </w:rPr>
        <w:t>-4</w:t>
      </w:r>
      <w:r w:rsidR="007F0C91">
        <w:t xml:space="preserve">) </w:t>
      </w:r>
      <w:r w:rsidR="004C2FCD">
        <w:t>in these mice (Figures 1C and D</w:t>
      </w:r>
      <w:r w:rsidR="00D63FB0">
        <w:t>).  The relative adiposity</w:t>
      </w:r>
      <w:r w:rsidR="007F0C91">
        <w:t xml:space="preserve"> of these mice as determined by the percent fat mass</w:t>
      </w:r>
      <w:r w:rsidR="00D63FB0">
        <w:t xml:space="preserve"> </w:t>
      </w:r>
      <w:r w:rsidR="004C2FCD">
        <w:t>was unchanged (Figure 1E</w:t>
      </w:r>
      <w:r w:rsidR="00D63FB0">
        <w:t>).</w:t>
      </w:r>
    </w:p>
    <w:p w14:paraId="450E0228" w14:textId="77777777" w:rsidR="008A533B" w:rsidRDefault="008A533B" w:rsidP="00230B4A"/>
    <w:p w14:paraId="3D1479E2" w14:textId="6DD8E437" w:rsidR="00BE555B" w:rsidRDefault="008A533B" w:rsidP="00230B4A">
      <w:r>
        <w:t>W</w:t>
      </w:r>
      <w:r w:rsidR="00140BB6">
        <w:t>e next evaluated the extent of obesity related co-morbidities in these mice</w:t>
      </w:r>
      <w:r>
        <w:t xml:space="preserve">.  </w:t>
      </w:r>
      <w:r w:rsidR="00550987">
        <w:t>We observed no</w:t>
      </w:r>
      <w:r w:rsidR="008A7513">
        <w:t xml:space="preserve"> changes in </w:t>
      </w:r>
      <w:r w:rsidR="00550987">
        <w:t xml:space="preserve">fasting </w:t>
      </w:r>
      <w:r w:rsidR="008A7513">
        <w:t>blood</w:t>
      </w:r>
      <w:r w:rsidR="00535157">
        <w:t xml:space="preserve"> glucose </w:t>
      </w:r>
      <w:r w:rsidR="00550987">
        <w:t xml:space="preserve">as a result of MCP230 exposure </w:t>
      </w:r>
      <w:r w:rsidR="00535157">
        <w:t>(Figure 2</w:t>
      </w:r>
      <w:r w:rsidR="008A7513">
        <w:t xml:space="preserve">B). </w:t>
      </w:r>
      <w:r w:rsidR="00BE555B">
        <w:t xml:space="preserve">As shown in Figure 2C, we also did not observe any changes in </w:t>
      </w:r>
      <w:r w:rsidR="0098057C">
        <w:t>serum insulin concentrations</w:t>
      </w:r>
      <w:r w:rsidR="00BE555B">
        <w:t xml:space="preserve">, suggesting </w:t>
      </w:r>
      <w:r w:rsidR="0098057C">
        <w:t>that there was similar</w:t>
      </w:r>
      <w:r w:rsidR="00BE555B">
        <w:t xml:space="preserve"> insulin sensitivity between the saline and MCP230 treated mice after high fat diet.</w:t>
      </w:r>
      <w:r w:rsidR="00140BB6">
        <w:t xml:space="preserve"> </w:t>
      </w:r>
    </w:p>
    <w:p w14:paraId="236D238F" w14:textId="77777777" w:rsidR="00C16E77" w:rsidRDefault="00C16E77" w:rsidP="00230B4A"/>
    <w:p w14:paraId="7422FC7B" w14:textId="358F10EF" w:rsidR="00DC7316" w:rsidRDefault="00BE555B" w:rsidP="00230B4A">
      <w:r>
        <w:t>To test</w:t>
      </w:r>
      <w:r w:rsidR="008A7513">
        <w:t xml:space="preserve"> </w:t>
      </w:r>
      <w:r w:rsidR="00535157">
        <w:t xml:space="preserve">whether there were any other changes in key metabolic hormone levels, we evaluated the levels of a panel of </w:t>
      </w:r>
      <w:r w:rsidR="00144039">
        <w:t xml:space="preserve">hormones in serum </w:t>
      </w:r>
      <w:r w:rsidR="00535157">
        <w:t>from fasted mi</w:t>
      </w:r>
      <w:r>
        <w:t>ce.  As shown in F</w:t>
      </w:r>
      <w:r w:rsidR="006B74D4">
        <w:t>igures 2E</w:t>
      </w:r>
      <w:r w:rsidR="00AD4748">
        <w:t>-F, we did not observe</w:t>
      </w:r>
      <w:r>
        <w:t xml:space="preserve"> any changes in </w:t>
      </w:r>
      <w:proofErr w:type="spellStart"/>
      <w:r>
        <w:t>resistin</w:t>
      </w:r>
      <w:proofErr w:type="spellEnd"/>
      <w:r>
        <w:t xml:space="preserve"> or PAI-1 levels</w:t>
      </w:r>
      <w:r w:rsidR="00140BB6">
        <w:t xml:space="preserve">.  </w:t>
      </w:r>
      <w:r w:rsidR="00967682">
        <w:t xml:space="preserve">Leptin was modestly elevated in both the fasted and fed conditions (p-value </w:t>
      </w:r>
      <w:r w:rsidR="00016389">
        <w:t xml:space="preserve">for the effect of </w:t>
      </w:r>
      <w:r w:rsidR="00016389">
        <w:lastRenderedPageBreak/>
        <w:t xml:space="preserve">MCP230 treatment via ANOVA was 0.011, post-hoc </w:t>
      </w:r>
      <w:r w:rsidR="00016389">
        <w:rPr>
          <w:i/>
        </w:rPr>
        <w:t>t-</w:t>
      </w:r>
      <w:r w:rsidR="00016389">
        <w:t xml:space="preserve">test p-values were 0.058 for fasted and p=0.097 for fed leptin levels).  </w:t>
      </w:r>
      <w:r w:rsidR="00FA3E89">
        <w:t xml:space="preserve">These elevations in circulating leptin levels are consistent with </w:t>
      </w:r>
      <w:r w:rsidR="006B74D4">
        <w:t>the increases in fat mass described in Figure 1E.</w:t>
      </w:r>
      <w:r w:rsidR="008F3DC3">
        <w:t xml:space="preserve">  </w:t>
      </w:r>
      <w:r w:rsidR="00AD4748">
        <w:t xml:space="preserve">We </w:t>
      </w:r>
      <w:r w:rsidR="008F3DC3">
        <w:t>observed</w:t>
      </w:r>
      <w:r w:rsidR="00AD4748">
        <w:t xml:space="preserve"> </w:t>
      </w:r>
      <w:r w:rsidR="00016389">
        <w:t xml:space="preserve">significant </w:t>
      </w:r>
      <w:r w:rsidR="00AD4748">
        <w:t xml:space="preserve">elevations in both the fasting and fed state for Ghrelin, GLP-1, </w:t>
      </w:r>
      <w:r w:rsidR="00735CE1">
        <w:t>glucagon</w:t>
      </w:r>
      <w:r w:rsidR="00AD4748">
        <w:t xml:space="preserve"> and </w:t>
      </w:r>
      <w:r w:rsidR="00735CE1">
        <w:t xml:space="preserve">GIP-1, though the latter did not quite reach </w:t>
      </w:r>
      <w:r w:rsidR="00016389">
        <w:t>statistical significance (p=0.069</w:t>
      </w:r>
      <w:r w:rsidR="00735CE1">
        <w:t xml:space="preserve"> for fasted</w:t>
      </w:r>
      <w:r w:rsidR="006A1A89">
        <w:t xml:space="preserve"> </w:t>
      </w:r>
      <w:r w:rsidR="008F3DC3">
        <w:t xml:space="preserve">GIP-1 levels </w:t>
      </w:r>
      <w:r w:rsidR="006A1A89">
        <w:t>by Wilcoxon Rank Sum Test</w:t>
      </w:r>
      <w:r w:rsidR="00735CE1">
        <w:t>).</w:t>
      </w:r>
      <w:r w:rsidR="00C16E77">
        <w:t xml:space="preserve"> </w:t>
      </w:r>
    </w:p>
    <w:p w14:paraId="09FB00E3" w14:textId="5D261A88" w:rsidR="00FB2906" w:rsidRDefault="00FB2906" w:rsidP="00FB2906">
      <w:pPr>
        <w:pStyle w:val="Heading2"/>
      </w:pPr>
      <w:r>
        <w:t>MCP230 Mice Have Reduced Caloric Intake</w:t>
      </w:r>
    </w:p>
    <w:p w14:paraId="5F88E6AF" w14:textId="11EB1D02" w:rsidR="00FB2906" w:rsidRDefault="00DC7316" w:rsidP="00230B4A">
      <w:r>
        <w:t xml:space="preserve">To determine how energy balance was affected in these mice we first examined their food intake, longitudinally throughout the study.  </w:t>
      </w:r>
      <w:r w:rsidR="00A107BF">
        <w:t>As sho</w:t>
      </w:r>
      <w:r w:rsidR="00C16E77">
        <w:t>wn in Figure 3</w:t>
      </w:r>
      <w:r w:rsidR="00A107BF">
        <w:t xml:space="preserve">A, </w:t>
      </w:r>
      <w:r w:rsidR="009B452F">
        <w:t xml:space="preserve">all </w:t>
      </w:r>
      <w:r w:rsidR="000A10E7">
        <w:t xml:space="preserve">mice tended to eat </w:t>
      </w:r>
      <w:r w:rsidR="009B452F">
        <w:t xml:space="preserve">less </w:t>
      </w:r>
      <w:r w:rsidR="000A10E7">
        <w:t xml:space="preserve">food each week, though this did not reach statistical significance.  Cumulatively, the </w:t>
      </w:r>
      <w:r w:rsidR="00415F55">
        <w:t>MCP230</w:t>
      </w:r>
      <w:r w:rsidR="000A10E7">
        <w:t xml:space="preserve"> </w:t>
      </w:r>
      <w:r w:rsidR="00415F55">
        <w:t>ate</w:t>
      </w:r>
      <w:r w:rsidR="000A10E7">
        <w:t xml:space="preserve"> less food throughout the diet (</w:t>
      </w:r>
      <w:r w:rsidR="00415F55">
        <w:t>-</w:t>
      </w:r>
      <w:r w:rsidR="008C5F05">
        <w:t xml:space="preserve">6.3 +/- 1.8 kcal/week/mouse, </w:t>
      </w:r>
      <w:r w:rsidR="008C5F05">
        <w:sym w:font="Symbol" w:char="F063"/>
      </w:r>
      <w:r w:rsidR="008C5F05">
        <w:rPr>
          <w:vertAlign w:val="superscript"/>
        </w:rPr>
        <w:t>2</w:t>
      </w:r>
      <w:r w:rsidR="008C5F05">
        <w:t>=11.6, p=</w:t>
      </w:r>
      <w:r w:rsidR="004C687A">
        <w:t>8</w:t>
      </w:r>
      <w:r w:rsidR="00415F55">
        <w:t>.0</w:t>
      </w:r>
      <w:r w:rsidR="004C687A">
        <w:t xml:space="preserve"> x 10</w:t>
      </w:r>
      <w:r w:rsidR="004C687A">
        <w:rPr>
          <w:vertAlign w:val="superscript"/>
        </w:rPr>
        <w:t>-4</w:t>
      </w:r>
      <w:r w:rsidR="00C16E77">
        <w:t>, Figure 3</w:t>
      </w:r>
      <w:r w:rsidR="008C5F05">
        <w:t xml:space="preserve">B).  Through the 12 week high fat diet treatment this corresponds to a 20% reduction in total caloric intake.  To determine whether this reduction in food intake occurred at baseline, or only was due to </w:t>
      </w:r>
      <w:r w:rsidR="00FB2906">
        <w:t xml:space="preserve">the HFD, we also examined mice, individually housed at </w:t>
      </w:r>
      <w:commentRangeStart w:id="8"/>
      <w:r w:rsidR="00FB2906">
        <w:t>10 weeks of age</w:t>
      </w:r>
      <w:commentRangeEnd w:id="8"/>
      <w:r w:rsidR="0038128F">
        <w:rPr>
          <w:rStyle w:val="CommentReference"/>
        </w:rPr>
        <w:commentReference w:id="8"/>
      </w:r>
      <w:r w:rsidR="00FB2906">
        <w:t xml:space="preserve">.  These mice also consumed </w:t>
      </w:r>
      <w:commentRangeStart w:id="9"/>
      <w:r w:rsidR="00FB2906">
        <w:t>less food</w:t>
      </w:r>
      <w:commentRangeEnd w:id="9"/>
      <w:r w:rsidR="00FB2906">
        <w:rPr>
          <w:rStyle w:val="CommentReference"/>
        </w:rPr>
        <w:commentReference w:id="9"/>
      </w:r>
      <w:r w:rsidR="00FB2906">
        <w:t>.  Together</w:t>
      </w:r>
      <w:r w:rsidR="009B452F">
        <w:t>,</w:t>
      </w:r>
      <w:r w:rsidR="00FB2906">
        <w:t xml:space="preserve"> these data suggest that the </w:t>
      </w:r>
      <w:r w:rsidR="00D1519E">
        <w:t xml:space="preserve">increased </w:t>
      </w:r>
      <w:r w:rsidR="005D5CBA">
        <w:t xml:space="preserve">body mass of </w:t>
      </w:r>
      <w:r w:rsidR="009B452F">
        <w:t>MCP230</w:t>
      </w:r>
      <w:r w:rsidR="00FB2906">
        <w:t xml:space="preserve"> </w:t>
      </w:r>
      <w:r w:rsidR="009B452F">
        <w:t>exposed</w:t>
      </w:r>
      <w:r w:rsidR="00FB2906">
        <w:t xml:space="preserve"> mice </w:t>
      </w:r>
      <w:r w:rsidR="005D5CBA">
        <w:t xml:space="preserve">was not </w:t>
      </w:r>
      <w:r w:rsidR="00FB2906">
        <w:t xml:space="preserve">due to </w:t>
      </w:r>
      <w:r w:rsidR="005D5CBA">
        <w:t xml:space="preserve">increased </w:t>
      </w:r>
      <w:r w:rsidR="00FB2906">
        <w:t xml:space="preserve">caloric intake, </w:t>
      </w:r>
      <w:r w:rsidR="005D5CBA">
        <w:t>as this was</w:t>
      </w:r>
      <w:r w:rsidR="00FB2906">
        <w:t xml:space="preserve"> substantially less </w:t>
      </w:r>
      <w:r w:rsidR="005D5CBA">
        <w:t>compared to the control mice</w:t>
      </w:r>
      <w:r w:rsidR="00FB2906">
        <w:t>.</w:t>
      </w:r>
    </w:p>
    <w:p w14:paraId="19D4AE39" w14:textId="63D32A1A" w:rsidR="00FB2906" w:rsidRDefault="00FB2906" w:rsidP="00FB2906">
      <w:pPr>
        <w:pStyle w:val="Heading2"/>
      </w:pPr>
      <w:r>
        <w:t xml:space="preserve">MCP230 Mice Have </w:t>
      </w:r>
      <w:r w:rsidR="008A533B">
        <w:t>Reduced</w:t>
      </w:r>
      <w:r>
        <w:t xml:space="preserve"> Energy Expenditure</w:t>
      </w:r>
    </w:p>
    <w:p w14:paraId="74FABF33" w14:textId="7CB3B256" w:rsidR="00FB2906" w:rsidRDefault="004A4358" w:rsidP="00230B4A">
      <w:r>
        <w:t>Since the MCP230 mice did not appear</w:t>
      </w:r>
      <w:r w:rsidR="00FB1BC5">
        <w:t xml:space="preserve"> to be</w:t>
      </w:r>
      <w:r>
        <w:t xml:space="preserve"> larger due to excessive caloric intake, we next examined their energy utilization.  </w:t>
      </w:r>
      <w:r w:rsidR="00FB2906">
        <w:t xml:space="preserve">To evaluate energy expenditure, we placed mice at </w:t>
      </w:r>
      <w:r w:rsidR="00243797">
        <w:t>9</w:t>
      </w:r>
      <w:r w:rsidR="00FB2906">
        <w:t xml:space="preserve"> weeks of age (prior to HFD)</w:t>
      </w:r>
      <w:r w:rsidR="00243797">
        <w:t xml:space="preserve"> in individual cages for indirect calorimetry, physical activity monitoring and evaluation of gas exchange rates.</w:t>
      </w:r>
    </w:p>
    <w:p w14:paraId="6F76CA5E" w14:textId="77777777" w:rsidR="00622E03" w:rsidRDefault="00622E03" w:rsidP="00230B4A"/>
    <w:p w14:paraId="3B3E75E1" w14:textId="14CD8D5F" w:rsidR="00622E03" w:rsidRDefault="00126ED1" w:rsidP="00230B4A">
      <w:r>
        <w:t>As shown in Figure 3C, the MCP230 treated mice had lower energy expenditure</w:t>
      </w:r>
      <w:r w:rsidR="00FB1BC5">
        <w:t>,</w:t>
      </w:r>
      <w:r>
        <w:t xml:space="preserve"> as determined by </w:t>
      </w:r>
      <w:r w:rsidR="007B2AFE">
        <w:t>oxygen consumption</w:t>
      </w:r>
      <w:r>
        <w:t>.  Figure 3D</w:t>
      </w:r>
      <w:r w:rsidR="00622E03">
        <w:t xml:space="preserve"> </w:t>
      </w:r>
      <w:r>
        <w:t>describes</w:t>
      </w:r>
      <w:r w:rsidR="00622E03">
        <w:t xml:space="preserve"> the energy expenditure, as determined by the volume of O</w:t>
      </w:r>
      <w:r w:rsidR="00622E03">
        <w:rPr>
          <w:vertAlign w:val="subscript"/>
        </w:rPr>
        <w:t>2</w:t>
      </w:r>
      <w:r w:rsidR="00622E03">
        <w:t xml:space="preserve"> consumed for each mouse, plotted against </w:t>
      </w:r>
      <w:r>
        <w:t>the animal’s</w:t>
      </w:r>
      <w:r w:rsidR="00622E03">
        <w:t xml:space="preserve"> lean body mass.  </w:t>
      </w:r>
      <w:r w:rsidR="004C3CD7">
        <w:t xml:space="preserve">Accounting for change in </w:t>
      </w:r>
      <w:r w:rsidR="009332E7">
        <w:t>lean body mass is necessary due to known associations between this covariate and oxygen consumption</w:t>
      </w:r>
      <w:r w:rsidR="004C3CD7">
        <w:t xml:space="preserve"> rates</w:t>
      </w:r>
      <w:r w:rsidR="009332E7">
        <w:t xml:space="preserve"> </w:t>
      </w:r>
      <w:r w:rsidR="004C3CD7">
        <w:fldChar w:fldCharType="begin" w:fldLock="1"/>
      </w:r>
      <w:r w:rsidR="003725F0">
        <w:instrText>ADDIN CSL_CITATION { "citationItems" : [ { "id" : "ITEM-1", "itemData" : { "DOI" : "10.1038/nmeth.1806", "ISSN" : "1548-7091", "PMID" : "22205519", "abstract" : "We present a consolidated view of the complexity and challenges of designing studies for measurement of energy metabolism in mouse models, including a practical guide to the assessment of energy expenditure, energy intake and body composition and statistical analysis thereof. We hope this guide will facilitate comparisons across studies and minimize spurious interpretations of data. We recommend that division of energy expenditure data by either body weight or lean body weight and that presentation of group effects as histograms should be replaced by plotting individual data and analyzing both group and body-composition effects using analysis of covariance (ANCOVA).", "author" : [ { "dropping-particle" : "", "family" : "Tsch\u00f6p", "given" : "Matthias H", "non-dropping-particle" : "", "parse-names" : false, "suffix" : "" }, { "dropping-particle" : "", "family" : "Speakman", "given" : "John R", "non-dropping-particle" : "", "parse-names" : false, "suffix" : "" }, { "dropping-particle" : "", "family" : "Arch", "given" : "Jonathan R S", "non-dropping-particle" : "", "parse-names" : false, "suffix" : "" }, { "dropping-particle" : "", "family" : "Auwerx", "given" : "Johan", "non-dropping-particle" : "", "parse-names" : false, "suffix" : "" }, { "dropping-particle" : "", "family" : "Br\u00fcning", "given" : "Jens C", "non-dropping-particle" : "", "parse-names" : false, "suffix" : "" }, { "dropping-particle" : "", "family" : "Chan", "given" : "Lawrence", "non-dropping-particle" : "", "parse-names" : false, "suffix" : "" }, { "dropping-particle" : "", "family" : "Eckel", "given" : "Robert H", "non-dropping-particle" : "", "parse-names" : false, "suffix" : "" }, { "dropping-particle" : "V", "family" : "Farese", "given" : "Robert", "non-dropping-particle" : "", "parse-names" : false, "suffix" : "" }, { "dropping-particle" : "", "family" : "Galgani", "given" : "Jose E", "non-dropping-particle" : "", "parse-names" : false, "suffix" : "" }, { "dropping-particle" : "", "family" : "Hambly", "given" : "Catherine", "non-dropping-particle" : "", "parse-names" : false, "suffix" : "" }, { "dropping-particle" : "", "family" : "Herman", "given" : "Mark a", "non-dropping-particle" : "", "parse-names" : false, "suffix" : "" }, { "dropping-particle" : "", "family" : "Horvath", "given" : "Tamas L", "non-dropping-particle" : "", "parse-names" : false, "suffix" : "" }, { "dropping-particle" : "", "family" : "Kahn", "given" : "Barbara B.", "non-dropping-particle" : "", "parse-names" : false, "suffix" : "" }, { "dropping-particle" : "", "family" : "Kozma", "given" : "Sara C", "non-dropping-particle" : "", "parse-names" : false, "suffix" : "" }, { "dropping-particle" : "", "family" : "Maratos-Flier", "given" : "Eleftheria", "non-dropping-particle" : "", "parse-names" : false, "suffix" : "" }, { "dropping-particle" : "", "family" : "M\u00fcller", "given" : "Timo D", "non-dropping-particle" : "", "parse-names" : false, "suffix" : "" }, { "dropping-particle" : "", "family" : "M\u00fcnzberg", "given" : "Heike", "non-dropping-particle" : "", "parse-names" : false, "suffix" : "" }, { "dropping-particle" : "", "family" : "Pfluger", "given" : "Paul T", "non-dropping-particle" : "", "parse-names" : false, "suffix" : "" }, { "dropping-particle" : "", "family" : "Plum", "given" : "Leona", "non-dropping-particle" : "", "parse-names" : false, "suffix" : "" }, { "dropping-particle" : "", "family" : "Reitman", "given" : "Marc L", "non-dropping-particle" : "", "parse-names" : false, "suffix" : "" }, { "dropping-particle" : "", "family" : "Rahmouni", "given" : "Kamal", "non-dropping-particle" : "", "parse-names" : false, "suffix" : "" }, { "dropping-particle" : "", "family" : "Shulman", "given" : "Gerald I.", "non-dropping-particle" : "", "parse-names" : false, "suffix" : "" }, { "dropping-particle" : "", "family" : "Thomas", "given" : "George", "non-dropping-particle" : "", "parse-names" : false, "suffix" : "" }, { "dropping-particle" : "", "family" : "Kahn", "given" : "C Ronald", "non-dropping-particle" : "", "parse-names" : false, "suffix" : "" }, { "dropping-particle" : "", "family" : "Ravussin", "given" : "Eric", "non-dropping-particle" : "", "parse-names" : false, "suffix" : "" } ], "container-title" : "Nature Methods", "id" : "ITEM-1", "issue" : "1", "issued" : { "date-parts" : [ [ "2011", "12", "28" ] ] }, "note" : "        From Duplicate 1 (                   A guide to analysis of mouse energy metabolism                 - Tsch\u00f6p, Matthias H; Speakman, John R; Arch, Jonathan R S; Auwerx, Johan; Br\u00fcning, Jens C; Chan, Lawrence; Eckel, Robert H; Farese, Robert V; Galgani, Jose E; Hambly, Catherine; Herman, Mark a; Horvath, Tamas L; Kahn, Barbara B.; Kozma, Sara C; Maratos-Flier, Eleftheria; M\u00fcller, Timo D; M\u00fcnzberg, Heike; Pfluger, Paul T; Plum, Leona; Reitman, Marc L; Rahmouni, Kamal; Shulman, Gerald I.; Thomas, George; Kahn, C Ronald; Ravussin, Eric )\n                \n        \n        \n      ", "page" : "57-63", "title" : "A guide to analysis of mouse energy metabolism", "type" : "article-journal", "volume" : "9" }, "uris" : [ "http://www.mendeley.com/documents/?uuid=7200ae06-3e84-4cb9-8831-035cc6185906" ] } ], "mendeley" : { "formattedCitation" : "[7]", "plainTextFormattedCitation" : "[7]", "previouslyFormattedCitation" : "[7]" }, "properties" : { "noteIndex" : 0 }, "schema" : "https://github.com/citation-style-language/schema/raw/master/csl-citation.json" }</w:instrText>
      </w:r>
      <w:r w:rsidR="004C3CD7">
        <w:fldChar w:fldCharType="separate"/>
      </w:r>
      <w:r w:rsidR="001646BA" w:rsidRPr="001646BA">
        <w:rPr>
          <w:noProof/>
        </w:rPr>
        <w:t>[7]</w:t>
      </w:r>
      <w:r w:rsidR="004C3CD7">
        <w:fldChar w:fldCharType="end"/>
      </w:r>
      <w:r w:rsidR="009332E7">
        <w:t xml:space="preserve">.  </w:t>
      </w:r>
      <w:r>
        <w:t>Based on these calculations, w</w:t>
      </w:r>
      <w:r w:rsidR="009332E7">
        <w:t>e observed decreased energy expenditure of the MCP230 treated mice in both the dark (-19.1%, p=0.020) and light (-16.8%, p=0.031)</w:t>
      </w:r>
      <w:r>
        <w:t xml:space="preserve"> phases</w:t>
      </w:r>
      <w:r w:rsidR="009332E7">
        <w:t>.</w:t>
      </w:r>
    </w:p>
    <w:p w14:paraId="36CA5AF7" w14:textId="77777777" w:rsidR="001E12F3" w:rsidRDefault="001E12F3" w:rsidP="00230B4A"/>
    <w:p w14:paraId="0C107EB7" w14:textId="67456FCD" w:rsidR="001E12F3" w:rsidRDefault="001E12F3" w:rsidP="00230B4A">
      <w:r>
        <w:t xml:space="preserve">To determine whether these decreases in energy expenditure were </w:t>
      </w:r>
      <w:r w:rsidR="008612D1">
        <w:t>correlated with changes in</w:t>
      </w:r>
      <w:r>
        <w:t xml:space="preserve"> </w:t>
      </w:r>
      <w:proofErr w:type="spellStart"/>
      <w:r>
        <w:t>locomotor</w:t>
      </w:r>
      <w:proofErr w:type="spellEnd"/>
      <w:r>
        <w:t xml:space="preserve"> activity, we simultaneously monitored ambulatory activity of these mice.  As shown in Figure 3E, we observed </w:t>
      </w:r>
      <w:r w:rsidR="00DE49ED">
        <w:t xml:space="preserve">a 21.4% reduction in </w:t>
      </w:r>
      <w:r w:rsidR="00FB1BC5">
        <w:t xml:space="preserve">physical </w:t>
      </w:r>
      <w:r w:rsidR="00DE49ED">
        <w:t xml:space="preserve">activity in the dark phase (p=0.040) and a </w:t>
      </w:r>
      <w:r w:rsidR="00B425D2">
        <w:t xml:space="preserve">26.2% decrease in light phase </w:t>
      </w:r>
      <w:proofErr w:type="spellStart"/>
      <w:r w:rsidR="00B425D2">
        <w:t>locomotor</w:t>
      </w:r>
      <w:proofErr w:type="spellEnd"/>
      <w:r w:rsidR="00B425D2">
        <w:t xml:space="preserve"> activity (p=0.0099)</w:t>
      </w:r>
      <w:r w:rsidR="00FB1BC5">
        <w:t xml:space="preserve"> for the mice exposed to MCP230, compared to the control mice</w:t>
      </w:r>
      <w:r w:rsidR="008612D1">
        <w:t>.</w:t>
      </w:r>
      <w:r w:rsidR="007B2AFE">
        <w:t xml:space="preserve">  </w:t>
      </w:r>
    </w:p>
    <w:p w14:paraId="1B14326E" w14:textId="77777777" w:rsidR="007B2AFE" w:rsidRDefault="007B2AFE" w:rsidP="00230B4A"/>
    <w:p w14:paraId="454B7A47" w14:textId="102AC19D" w:rsidR="007B2AFE" w:rsidRPr="00622E03" w:rsidRDefault="007B2AFE" w:rsidP="00230B4A">
      <w:r>
        <w:t xml:space="preserve">We next evaluated </w:t>
      </w:r>
      <w:r w:rsidR="00125748">
        <w:t xml:space="preserve">energy </w:t>
      </w:r>
      <w:r>
        <w:t>substrate preference by analyzing the respiratory exchange ratio of the three groups.  When this ratio nears 1, that indicates preference of carbohydrates</w:t>
      </w:r>
      <w:r w:rsidR="00125748">
        <w:t xml:space="preserve"> as fuel</w:t>
      </w:r>
      <w:r>
        <w:t xml:space="preserve">, and as it nears 0.7 it indicates utilization of </w:t>
      </w:r>
      <w:r w:rsidR="00125748">
        <w:t xml:space="preserve">mainly </w:t>
      </w:r>
      <w:r>
        <w:t>lipids</w:t>
      </w:r>
      <w:r w:rsidR="00462A1C">
        <w:t xml:space="preserve"> </w:t>
      </w:r>
      <w:r w:rsidR="00462A1C">
        <w:fldChar w:fldCharType="begin" w:fldLock="1"/>
      </w:r>
      <w:r w:rsidR="001646BA">
        <w:instrText>ADDIN CSL_CITATION { "citationItems" : [ { "id" : "ITEM-1", "itemData" : { "DOI" : "10.1098/rspb.1924.0037", "ISSN" : "0962-8452", "author" : [ { "dropping-particle" : "V.", "family" : "Hill", "given" : "A.", "non-dropping-particle" : "", "parse-names" : false, "suffix" : "" }, { "dropping-particle" : "", "family" : "Long", "given" : "C. N. H.", "non-dropping-particle" : "", "parse-names" : false, "suffix" : "" }, { "dropping-particle" : "", "family" : "Lupton", "given" : "H.", "non-dropping-particle" : "", "parse-names" : false, "suffix" : "" } ], "container-title" : "Proceedings of the Royal Society B: Biological Sciences", "id" : "ITEM-1", "issue" : "679", "issued" : { "date-parts" : [ [ "1924", "9", "1" ] ] }, "page" : "438-475", "title" : "Muscular Exercise, Lactic Acid, and the Supply and Utilisation of Oxygen", "type" : "article-journal", "volume" : "96" }, "uris" : [ "http://www.mendeley.com/documents/?uuid=2ab2f047-3c49-48a7-b2c4-1a18da68ebc7" ] } ], "mendeley" : { "formattedCitation" : "[8]", "plainTextFormattedCitation" : "[8]", "previouslyFormattedCitation" : "[8]" }, "properties" : { "noteIndex" : 0 }, "schema" : "https://github.com/citation-style-language/schema/raw/master/csl-citation.json" }</w:instrText>
      </w:r>
      <w:r w:rsidR="00462A1C">
        <w:fldChar w:fldCharType="separate"/>
      </w:r>
      <w:r w:rsidR="001646BA" w:rsidRPr="001646BA">
        <w:rPr>
          <w:noProof/>
        </w:rPr>
        <w:t>[8]</w:t>
      </w:r>
      <w:r w:rsidR="00462A1C">
        <w:fldChar w:fldCharType="end"/>
      </w:r>
      <w:r>
        <w:t xml:space="preserve">.  Although there was no difference between MCP230 and </w:t>
      </w:r>
      <w:proofErr w:type="spellStart"/>
      <w:r>
        <w:t>cabosil</w:t>
      </w:r>
      <w:proofErr w:type="spellEnd"/>
      <w:r>
        <w:t xml:space="preserve"> treated mice, we did observe a significant elevation (carbohydrate preference) of </w:t>
      </w:r>
      <w:r>
        <w:lastRenderedPageBreak/>
        <w:t>the saline treated mice</w:t>
      </w:r>
      <w:r w:rsidR="000A578E">
        <w:t>, relative to either the control (</w:t>
      </w:r>
      <w:proofErr w:type="spellStart"/>
      <w:r w:rsidR="000A578E">
        <w:t>cabosil</w:t>
      </w:r>
      <w:proofErr w:type="spellEnd"/>
      <w:r w:rsidR="000A578E">
        <w:t>) or EPFR (MCP230) treated mice</w:t>
      </w:r>
      <w:r w:rsidR="009D54BB">
        <w:t xml:space="preserve"> </w:t>
      </w:r>
      <w:r w:rsidR="000A578E">
        <w:t xml:space="preserve">in both the light and dark phases </w:t>
      </w:r>
      <w:r w:rsidR="009D54BB">
        <w:t>(Figure 3F</w:t>
      </w:r>
      <w:r w:rsidR="00462A1C">
        <w:t>)</w:t>
      </w:r>
      <w:r>
        <w:t>.  These data indicate that the unconjugated particle exposure itself (though not the EPFR group) may alter substrate preference in these mice.</w:t>
      </w:r>
    </w:p>
    <w:p w14:paraId="37032314" w14:textId="77777777" w:rsidR="008A533B" w:rsidRDefault="008A533B" w:rsidP="00230B4A"/>
    <w:p w14:paraId="0E6584DE" w14:textId="2A7FCC15" w:rsidR="008A533B" w:rsidRDefault="00631F34" w:rsidP="008A533B">
      <w:pPr>
        <w:pStyle w:val="Heading2"/>
      </w:pPr>
      <w:r>
        <w:t>Skeletal Muscle</w:t>
      </w:r>
      <w:r w:rsidR="008A533B">
        <w:t xml:space="preserve"> from MCP230 Treated Mice Have Reduced Mitochondrial </w:t>
      </w:r>
      <w:r w:rsidR="00795012">
        <w:t>DNA Copy Number</w:t>
      </w:r>
    </w:p>
    <w:p w14:paraId="381DC1DF" w14:textId="07FCA722" w:rsidR="000D3EBA" w:rsidRDefault="00410F14" w:rsidP="00410F14">
      <w:r>
        <w:t xml:space="preserve">Due to the observed reductions in </w:t>
      </w:r>
      <w:r w:rsidR="00147DCC">
        <w:t xml:space="preserve">whole-body </w:t>
      </w:r>
      <w:r>
        <w:t xml:space="preserve">oxygen consumption and </w:t>
      </w:r>
      <w:r w:rsidR="00147DCC">
        <w:t xml:space="preserve">total </w:t>
      </w:r>
      <w:r>
        <w:t xml:space="preserve">energy expenditure, we next explored the hypothesis that there may be defects in </w:t>
      </w:r>
      <w:r w:rsidR="000D3EBA">
        <w:t xml:space="preserve">the </w:t>
      </w:r>
      <w:r w:rsidR="00147DCC">
        <w:t xml:space="preserve">skeletal </w:t>
      </w:r>
      <w:r>
        <w:t>muscle mitochondria</w:t>
      </w:r>
      <w:r w:rsidR="008E1F6B">
        <w:t xml:space="preserve"> of MCP230 exposed mice</w:t>
      </w:r>
      <w:r>
        <w:t xml:space="preserve">.  To test this, we first determined </w:t>
      </w:r>
      <w:proofErr w:type="spellStart"/>
      <w:r w:rsidR="000D3EBA">
        <w:t>m</w:t>
      </w:r>
      <w:r w:rsidR="00AF1A7D">
        <w:t>t</w:t>
      </w:r>
      <w:r w:rsidR="000D3EBA">
        <w:t>DNA</w:t>
      </w:r>
      <w:proofErr w:type="spellEnd"/>
      <w:r w:rsidR="000D3EBA">
        <w:t xml:space="preserve"> copy number in the quadriceps muscle after the 12 week high fat diet phase. </w:t>
      </w:r>
      <w:r w:rsidR="0058343B">
        <w:t xml:space="preserve">Figure 4A demonstrates that </w:t>
      </w:r>
      <w:r w:rsidR="00AF1A7D">
        <w:t>MCP230-exposed mice ha</w:t>
      </w:r>
      <w:r w:rsidR="0058343B">
        <w:t>ve</w:t>
      </w:r>
      <w:r w:rsidR="00AF1A7D">
        <w:t xml:space="preserve"> </w:t>
      </w:r>
      <w:r w:rsidR="000966F1">
        <w:t xml:space="preserve">an approximately 50-60% reduction in </w:t>
      </w:r>
      <w:r w:rsidR="0058343B">
        <w:t xml:space="preserve">quadriceps </w:t>
      </w:r>
      <w:proofErr w:type="spellStart"/>
      <w:r w:rsidR="00AF1A7D">
        <w:t>mtDNA</w:t>
      </w:r>
      <w:proofErr w:type="spellEnd"/>
      <w:r w:rsidR="00AF1A7D">
        <w:t xml:space="preserve">, as determined using primers designed for three distinct </w:t>
      </w:r>
      <w:proofErr w:type="spellStart"/>
      <w:r w:rsidR="00AF1A7D">
        <w:t>mtDNA</w:t>
      </w:r>
      <w:proofErr w:type="spellEnd"/>
      <w:r w:rsidR="00AF1A7D">
        <w:t>-</w:t>
      </w:r>
      <w:r w:rsidR="004F3E87">
        <w:t>encoded genomic</w:t>
      </w:r>
      <w:r w:rsidR="00AF1A7D">
        <w:t xml:space="preserve"> regions</w:t>
      </w:r>
      <w:r w:rsidR="00082C2E">
        <w:t xml:space="preserve"> (all p&lt;0.05)</w:t>
      </w:r>
      <w:r w:rsidR="00AF1A7D">
        <w:t>.</w:t>
      </w:r>
      <w:r w:rsidR="00691583">
        <w:t xml:space="preserve"> </w:t>
      </w:r>
      <w:commentRangeStart w:id="10"/>
      <w:proofErr w:type="gramStart"/>
      <w:r w:rsidR="00691583">
        <w:t>mRNA</w:t>
      </w:r>
      <w:proofErr w:type="gramEnd"/>
      <w:r w:rsidR="00691583">
        <w:t xml:space="preserve"> transcript levels for the mitochondrial-encoded electron transport genes Nd4, </w:t>
      </w:r>
      <w:proofErr w:type="spellStart"/>
      <w:r w:rsidR="00691583">
        <w:t>Sdha</w:t>
      </w:r>
      <w:proofErr w:type="spellEnd"/>
      <w:r w:rsidR="00691583">
        <w:t xml:space="preserve"> and </w:t>
      </w:r>
      <w:proofErr w:type="spellStart"/>
      <w:r w:rsidR="00691583">
        <w:t>Cytb</w:t>
      </w:r>
      <w:proofErr w:type="spellEnd"/>
      <w:r w:rsidR="00691583">
        <w:t xml:space="preserve"> were all also reduced, although not all of these attained statistical significance. </w:t>
      </w:r>
      <w:commentRangeEnd w:id="10"/>
      <w:r w:rsidR="00691583">
        <w:rPr>
          <w:rStyle w:val="CommentReference"/>
        </w:rPr>
        <w:commentReference w:id="10"/>
      </w:r>
      <w:r w:rsidR="004F3E87" w:rsidRPr="004F3E87">
        <w:t xml:space="preserve"> </w:t>
      </w:r>
      <w:r w:rsidR="004F3E87">
        <w:t>T</w:t>
      </w:r>
      <w:r w:rsidR="004F3E87">
        <w:t>aken together, t</w:t>
      </w:r>
      <w:r w:rsidR="004F3E87">
        <w:t>hese data support the hypothesis that reduced mitochondrial gene expression is due to reduced numbers of mitochondria</w:t>
      </w:r>
      <w:r w:rsidR="004F3E87">
        <w:t xml:space="preserve"> in the skeletal muscle of mice exposed to MCP230.</w:t>
      </w:r>
    </w:p>
    <w:p w14:paraId="5FE7CE9D" w14:textId="77777777" w:rsidR="000D3EBA" w:rsidRDefault="000D3EBA" w:rsidP="00410F14"/>
    <w:p w14:paraId="654647F5" w14:textId="5B3AEF38" w:rsidR="00A440F3" w:rsidRDefault="002167AD" w:rsidP="00410F14">
      <w:r>
        <w:t xml:space="preserve">To determine if there were changes in </w:t>
      </w:r>
      <w:r w:rsidR="00A10E45">
        <w:t xml:space="preserve">skeletal muscle </w:t>
      </w:r>
      <w:r>
        <w:t>mitochondrial content at the protein level, w</w:t>
      </w:r>
      <w:r w:rsidR="00A440F3">
        <w:t xml:space="preserve">e </w:t>
      </w:r>
      <w:r w:rsidR="00A10E45">
        <w:t>next</w:t>
      </w:r>
      <w:r w:rsidR="00A440F3">
        <w:t xml:space="preserve"> measured</w:t>
      </w:r>
      <w:r w:rsidR="00A432D6">
        <w:t xml:space="preserve"> the relative expression</w:t>
      </w:r>
      <w:r w:rsidR="00A440F3">
        <w:t xml:space="preserve"> </w:t>
      </w:r>
      <w:r w:rsidR="00A432D6">
        <w:t xml:space="preserve">of </w:t>
      </w:r>
      <w:r>
        <w:t>several</w:t>
      </w:r>
      <w:r w:rsidR="00A440F3">
        <w:t xml:space="preserve"> electron transport chain proteins </w:t>
      </w:r>
      <w:r w:rsidR="00A432D6">
        <w:t xml:space="preserve">using western blotting </w:t>
      </w:r>
      <w:r w:rsidR="00A440F3">
        <w:t xml:space="preserve">(Figure 4B). </w:t>
      </w:r>
      <w:r w:rsidR="00BE33E5">
        <w:t>Interestingly, there were no differences in any of the mitochondrial proteins measured (</w:t>
      </w:r>
      <w:commentRangeStart w:id="11"/>
      <w:r w:rsidR="00BE33E5">
        <w:t>add this here</w:t>
      </w:r>
      <w:commentRangeEnd w:id="11"/>
      <w:r w:rsidR="00BE33E5">
        <w:rPr>
          <w:rStyle w:val="CommentReference"/>
        </w:rPr>
        <w:commentReference w:id="11"/>
      </w:r>
      <w:r w:rsidR="00BE33E5">
        <w:t xml:space="preserve">). However, since the antibodies used here select for genomic-encoded mitochondrial proteins, this data cannot rule out a reduction in </w:t>
      </w:r>
      <w:proofErr w:type="spellStart"/>
      <w:r w:rsidR="00BE33E5">
        <w:t>mtDNA</w:t>
      </w:r>
      <w:proofErr w:type="spellEnd"/>
      <w:r w:rsidR="00A440F3">
        <w:t xml:space="preserve"> </w:t>
      </w:r>
      <w:r w:rsidR="00BE33E5">
        <w:t xml:space="preserve">and </w:t>
      </w:r>
      <w:proofErr w:type="spellStart"/>
      <w:r w:rsidR="00BE33E5">
        <w:t>mtDNA</w:t>
      </w:r>
      <w:proofErr w:type="spellEnd"/>
      <w:r w:rsidR="00BE33E5">
        <w:t xml:space="preserve">-encoded proteins. </w:t>
      </w:r>
      <w:bookmarkStart w:id="12" w:name="_GoBack"/>
      <w:bookmarkEnd w:id="12"/>
    </w:p>
    <w:p w14:paraId="39DEDFD8" w14:textId="77777777" w:rsidR="00A440F3" w:rsidRDefault="00A440F3" w:rsidP="00410F14"/>
    <w:p w14:paraId="584D0542" w14:textId="77777777" w:rsidR="007221E6" w:rsidRDefault="007221E6" w:rsidP="007221E6">
      <w:pPr>
        <w:pStyle w:val="Heading1"/>
      </w:pPr>
      <w:r>
        <w:t>Discussion</w:t>
      </w:r>
    </w:p>
    <w:p w14:paraId="26663291" w14:textId="78206570" w:rsidR="0098441B" w:rsidRDefault="00317C44" w:rsidP="00E16694">
      <w:r>
        <w:t xml:space="preserve">In this study we have </w:t>
      </w:r>
      <w:r w:rsidR="0098441B">
        <w:t>tested</w:t>
      </w:r>
      <w:r>
        <w:t xml:space="preserve"> the effects of </w:t>
      </w:r>
      <w:r w:rsidR="0098441B">
        <w:t xml:space="preserve">a limited </w:t>
      </w:r>
      <w:r>
        <w:t>gestational</w:t>
      </w:r>
      <w:r w:rsidR="0098441B">
        <w:t xml:space="preserve"> exposure to </w:t>
      </w:r>
      <w:proofErr w:type="spellStart"/>
      <w:proofErr w:type="gramStart"/>
      <w:r w:rsidR="0098441B">
        <w:t>a</w:t>
      </w:r>
      <w:proofErr w:type="spellEnd"/>
      <w:proofErr w:type="gramEnd"/>
      <w:r w:rsidR="0098441B">
        <w:t xml:space="preserve"> environmentally persistent free radical associated with particulate matter as a mimic of combustion derived pollutants.  We have noted that these mice grew larger in spite of reductions in food intake, </w:t>
      </w:r>
      <w:r w:rsidR="000C5C97">
        <w:t>potentially</w:t>
      </w:r>
      <w:r w:rsidR="0098441B">
        <w:t xml:space="preserve"> due to reduced energy expenditure and mitochondrial number</w:t>
      </w:r>
      <w:r w:rsidR="000C5C97">
        <w:t xml:space="preserve"> in muscle tissues</w:t>
      </w:r>
      <w:r w:rsidR="0098441B">
        <w:t xml:space="preserve">. </w:t>
      </w:r>
    </w:p>
    <w:p w14:paraId="7E00D471" w14:textId="77777777" w:rsidR="0098441B" w:rsidRDefault="0098441B" w:rsidP="00E16694"/>
    <w:p w14:paraId="09944BE2" w14:textId="6946FCF9" w:rsidR="00186D81" w:rsidRDefault="00592A7F" w:rsidP="00E16694">
      <w:r>
        <w:t xml:space="preserve">The appetite stimulating hormone ghrelin is </w:t>
      </w:r>
      <w:r w:rsidR="0098441B">
        <w:t xml:space="preserve">typically </w:t>
      </w:r>
      <w:r>
        <w:t xml:space="preserve">elevated with fasting (See Figure 2G; </w:t>
      </w:r>
      <w:r>
        <w:fldChar w:fldCharType="begin" w:fldLock="1"/>
      </w:r>
      <w:r w:rsidR="001646BA">
        <w:instrText>ADDIN CSL_CITATION { "citationItems" : [ { "id" : "ITEM-1", "itemData" : { "DOI" : "10.1038/35038090", "ISSN" : "0028-0836", "PMID" : "11057670", "abstract" : "The discovery of the peptide hormone ghrelin, an endogenous ligand for the growth hormone secretagogue (GHS) receptor, yielded the surprising result that the principal site of ghrelin synthesis is the stomach and not the hypothalamus. Although ghrelin is likely to regulate pituitary growth hormone (GH) secretion along with GH-releasing hormone and somatostatin, GHS receptors have also been identified on hypothalamic neurons and in the brainstem. Apart from potential paracrine effects, ghrelin may thus offer an endocrine link between stomach, hypothalamus and pituitary, suggesting an involvement in regulation of energy balance. Here we show that peripheral daily administration of ghrelin caused weight gain by reducing fat utilization in mice and rats. Intracerebroventricular administration of ghrelin generated a dose-dependent increase in food intake and body weight. Rat serum ghrelin concentrations were increased by fasting and were reduced by re-feeding or oral glucose administration, but not by water ingestion. We propose that ghrelin, in addition to its role in regulating GH secretion, signals the hypothalamus when an increase in metabolic efficiency is necessary.", "author" : [ { "dropping-particle" : "", "family" : "Tsch\u00f6p", "given" : "Matthias H", "non-dropping-particle" : "", "parse-names" : false, "suffix" : "" }, { "dropping-particle" : "", "family" : "Smiley", "given" : "D L", "non-dropping-particle" : "", "parse-names" : false, "suffix" : "" }, { "dropping-particle" : "", "family" : "Heiman", "given" : "M L", "non-dropping-particle" : "", "parse-names" : false, "suffix" : "" } ], "container-title" : "Nature", "id" : "ITEM-1", "issue" : "6806", "issued" : { "date-parts" : [ [ "2000", "10", "19" ] ] }, "page" : "908-13", "title" : "Ghrelin induces adiposity in rodents.", "type" : "article-journal", "volume" : "407" }, "uris" : [ "http://www.mendeley.com/documents/?uuid=c7c479d3-a8a7-4cdd-8b7c-47f5fd4496f5" ] }, { "id" : "ITEM-2", "itemData" : { "DOI" : "10.1006/bbrc.2001.4518", "ISSN" : "0006-291X", "PMID" : "11243865", "abstract" : "Ghrelin is a novel gut-brain peptide that binds to the growth hormone secretagogue receptor (GHS-R), thereby functioning in the regulation of growth hormone (GH) release and food intake. Ghrelin-producing cells are most abundant in the oxyntic glands of the stomach. The regulatory mechanism that governs the biosynthesis and secretion of ghrelin has not been clarified. We report that ghrelin mRNA expression in the gastric fundus was increased, but that ghrelin peptide content decreased after a 48-h fast. Both values returned to control levels after refeeding. The ghrelin plasma concentration in the gastric vein and systemic venous blood increased after 24- and 48-h fasts. Furthermore, des-octanoylated ghrelin and n-octanoylated ghrelin were found in rat stomach, with the ratio of des-octanoylated ghrelin to n-octanoylated ghrelin markedly increased after fasting. The ghrelin mRNA level in the stomach also increased after administration of insulin and leptin. Conversely, db/db mice, which are deficient in the leptin receptor, had lower ghrelin mRNA levels than control mice. These findings suggest that this novel gastrointestinal hormone plays a role in the regulation of energy balance.", "author" : [ { "dropping-particle" : "", "family" : "Toshinai", "given" : "K", "non-dropping-particle" : "", "parse-names" : false, "suffix" : "" }, { "dropping-particle" : "", "family" : "Mondal", "given" : "M S", "non-dropping-particle" : "", "parse-names" : false, "suffix" : "" }, { "dropping-particle" : "", "family" : "Nakazato", "given" : "M", "non-dropping-particle" : "", "parse-names" : false, "suffix" : "" }, { "dropping-particle" : "", "family" : "Date", "given" : "Y", "non-dropping-particle" : "", "parse-names" : false, "suffix" : "" }, { "dropping-particle" : "", "family" : "Murakami", "given" : "N", "non-dropping-particle" : "", "parse-names" : false, "suffix" : "" }, { "dropping-particle" : "", "family" : "Kojima", "given" : "M", "non-dropping-particle" : "", "parse-names" : false, "suffix" : "" }, { "dropping-particle" : "", "family" : "Kangawa", "given" : "K", "non-dropping-particle" : "", "parse-names" : false, "suffix" : "" }, { "dropping-particle" : "", "family" : "Matsukura", "given" : "S", "non-dropping-particle" : "", "parse-names" : false, "suffix" : "" } ], "container-title" : "Biochemical and biophysical research communications", "id" : "ITEM-2", "issue" : "5", "issued" : { "date-parts" : [ [ "2001", "3" ] ] }, "page" : "1220-5", "title" : "Upregulation of Ghrelin expression in the stomach upon fasting, insulin-induced hypoglycemia, and leptin administration.", "type" : "article-journal", "volume" : "281" }, "uris" : [ "http://www.mendeley.com/documents/?uuid=003882e7-3697-495f-9d87-845915306a1f" ] } ], "mendeley" : { "formattedCitation" : "[9, 10]", "plainTextFormattedCitation" : "[9, 10]", "previouslyFormattedCitation" : "[9, 10]" }, "properties" : { "noteIndex" : 0 }, "schema" : "https://github.com/citation-style-language/schema/raw/master/csl-citation.json" }</w:instrText>
      </w:r>
      <w:r>
        <w:fldChar w:fldCharType="separate"/>
      </w:r>
      <w:r w:rsidR="001646BA" w:rsidRPr="001646BA">
        <w:rPr>
          <w:noProof/>
        </w:rPr>
        <w:t>[9, 10]</w:t>
      </w:r>
      <w:r>
        <w:fldChar w:fldCharType="end"/>
      </w:r>
      <w:r>
        <w:t>).  In the context of reduced observed food intake, it is likely that the elevated ghrelin levels in the MCP230 are a response to reduced food intake.  This potential counter-regulatory mechanism is consistent with observation</w:t>
      </w:r>
      <w:r w:rsidR="00186D81">
        <w:t>s</w:t>
      </w:r>
      <w:r>
        <w:t xml:space="preserve"> that ghrelin</w:t>
      </w:r>
      <w:r w:rsidR="006D59E1">
        <w:t xml:space="preserve"> levels</w:t>
      </w:r>
      <w:r>
        <w:t xml:space="preserve"> </w:t>
      </w:r>
      <w:r w:rsidR="006D59E1">
        <w:t>are</w:t>
      </w:r>
      <w:r>
        <w:t xml:space="preserve"> reduced with obesity </w:t>
      </w:r>
      <w:r>
        <w:fldChar w:fldCharType="begin" w:fldLock="1"/>
      </w:r>
      <w:r w:rsidR="001646BA">
        <w:instrText>ADDIN CSL_CITATION { "citationItems" : [ { "id" : "ITEM-1", "itemData" : { "ISSN" : "0012-1797", "PMID" : "11289032", "abstract" : "Ghrelin is a novel endogenous natural ligand for the growth hormone (GH) secretagogue receptor that has recently been isolated from the rat stomach. Ghrelin administration stimulates GH secretion but also causes weight gain by increasing food intake and reducing fat utilization in rodents. To investigate the possible involvement of ghrelin in the pathogenesis of human obesity, we measured body composition (by dual X-ray absorption) as well as fasting plasma ghrelin concentrations (radioimmunoassay) in 15 Caucasians (8 men and 7 women, 31+/-9 years of age, 92+/-24 kg body wt, and 29+/-10% body fat, mean +/- SD) and 15 Pima Indians (8 men and 7 women, 33+/-5 years of age, 97+/-29 kg body wt, and 30+/-8% body fat). Fasting plasma ghrelin was negatively correlated with percent body fat (r = -0.45; P = 0.01), fasting insulin (r = -0.45; P = 0.01) and leptin (r = -0.38; P = 0.03) concentrations. Plasma ghrelin concentration was decreased in obese Caucasians as compared with lean Caucasians (P &lt; 0.01). Also, fasting plasma ghrelin was lower in Pima Indians, a population with a very high prevalence of obesity, compared with Caucasians (87+/-28 vs. 129+/-34 fmol/ml; P &lt; 0.01). This result did not change after adjustment for fasting plasma insulin concentration. There was no correlation between fasting plasma ghrelin and height. Prospective clinical studies are now needed to establish the role of ghrelin in the pathogenesis of human obesity.", "author" : [ { "dropping-particle" : "", "family" : "Tsch\u00f6p", "given" : "Matthias H", "non-dropping-particle" : "", "parse-names" : false, "suffix" : "" }, { "dropping-particle" : "", "family" : "Weyer", "given" : "C", "non-dropping-particle" : "", "parse-names" : false, "suffix" : "" }, { "dropping-particle" : "", "family" : "Tataranni", "given" : "P a", "non-dropping-particle" : "", "parse-names" : false, "suffix" : "" }, { "dropping-particle" : "", "family" : "Devanarayan", "given" : "V", "non-dropping-particle" : "", "parse-names" : false, "suffix" : "" }, { "dropping-particle" : "", "family" : "Ravussin", "given" : "E", "non-dropping-particle" : "", "parse-names" : false, "suffix" : "" }, { "dropping-particle" : "", "family" : "Heiman", "given" : "M L", "non-dropping-particle" : "", "parse-names" : false, "suffix" : "" } ], "container-title" : "Diabetes", "id" : "ITEM-1", "issue" : "4", "issued" : { "date-parts" : [ [ "2001", "4" ] ] }, "page" : "707-9", "title" : "Circulating ghrelin levels are decreased in human obesity.", "type" : "article-journal", "volume" : "50" }, "uris" : [ "http://www.mendeley.com/documents/?uuid=8f4f8b20-0a1e-408a-8918-29afe5ff63e1" ] }, { "id" : "ITEM-2", "itemData" : { "DOI" : "10.1101/004283", "abstract" : "Inbred C57BL/6J mice have been used to study diet-induced obesity and the consequential physiological effects associated with it. Little is understood about predictive factors that predispose an animal to weight gain. To address this, mice were fed a high fat diet, control diet or normal chow diet. High fat diet fed mice exhibited a large amount of variation in body weights between the mice at the conclusion of the diet protocol. This variation is not present in obese leptin deficient mice, which have less variation in body weight. Several measurements including pre-diet serum hormone levels and pre-diet body weight were analyzed, but had no predictive value regarding weight gain. However, weight loss response due to food deprivation showed a strong positive correlation with high fat diet induced weight gain. These data suggest that adolescent fasting induced weight loss is a useful predictor of diet-induced weight gain.Received April 17, 2014.Accepted April 17, 2014.\u00a9 2014, Published by Cold Spring Harbor Laboratory PressThis pre-print is available under a Creative Commons License (Attribution 4.0 International), CC BY 4.0, as described at http://creativecommons.org/licenses/by/4.0/", "author" : [ { "dropping-particle" : "", "family" : "Peloqiun", "given" : "Matthew J", "non-dropping-particle" : "", "parse-names" : false, "suffix" : "" }, { "dropping-particle" : "", "family" : "Bridges", "given" : "Dave", "non-dropping-particle" : "", "parse-names" : false, "suffix" : "" } ], "container-title" : "bioRxiv", "id" : "ITEM-2", "issued" : { "date-parts" : [ [ "2014", "4", "17" ] ] }, "title" : "Weight Loss in Response to Food Deprivation Predicts The Extent of Diet Induced Obesity in C57BL/6J Mice", "type" : "report" }, "uris" : [ "http://www.mendeley.com/documents/?uuid=6b3a94dd-1531-4be6-9e42-faadf555e298" ] }, { "id" : "ITEM-3", "itemData" : { "DOI" : "10.2337/diabetes.51.12.3408", "ISSN" : "0012-1797", "author" : [ { "dropping-particle" : "", "family" : "Ikezaki", "given" : "Ayako", "non-dropping-particle" : "", "parse-names" : false, "suffix" : "" }, { "dropping-particle" : "", "family" : "Hosoda", "given" : "Hiroshi", "non-dropping-particle" : "", "parse-names" : false, "suffix" : "" }, { "dropping-particle" : "", "family" : "Ito", "given" : "Keiko", "non-dropping-particle" : "", "parse-names" : false, "suffix" : "" }, { "dropping-particle" : "", "family" : "Iwama", "given" : "Saika", "non-dropping-particle" : "", "parse-names" : false, "suffix" : "" }, { "dropping-particle" : "", "family" : "Miura", "given" : "Naoko", "non-dropping-particle" : "", "parse-names" : false, "suffix" : "" }, { "dropping-particle" : "", "family" : "Matsuoka", "given" : "Hisafumi", "non-dropping-particle" : "", "parse-names" : false, "suffix" : "" }, { "dropping-particle" : "", "family" : "Kondo", "given" : "Chisato", "non-dropping-particle" : "", "parse-names" : false, "suffix" : "" }, { "dropping-particle" : "", "family" : "Kojima", "given" : "Masayasu", "non-dropping-particle" : "", "parse-names" : false, "suffix" : "" }, { "dropping-particle" : "", "family" : "Kangawa", "given" : "Kenji", "non-dropping-particle" : "", "parse-names" : false, "suffix" : "" }, { "dropping-particle" : "", "family" : "Sugihara", "given" : "Shigetaka", "non-dropping-particle" : "", "parse-names" : false, "suffix" : "" } ], "container-title" : "Diabetes", "id" : "ITEM-3", "issue" : "12", "issued" : { "date-parts" : [ [ "2002", "12", "1" ] ] }, "page" : "3408-3411", "title" : "Fasting Plasma Ghrelin Levels Are Negatively Correlated With Insulin Resistance and PAI-1, but Not With Leptin, in Obese Children and Adolescents", "type" : "article-journal", "volume" : "51" }, "uris" : [ "http://www.mendeley.com/documents/?uuid=995ae5bb-3f8c-4a1f-b268-42e50ffe1c61" ] } ], "mendeley" : { "formattedCitation" : "[11\u201313]", "plainTextFormattedCitation" : "[11\u201313]", "previouslyFormattedCitation" : "[11\u201313]" }, "properties" : { "noteIndex" : 0 }, "schema" : "https://github.com/citation-style-language/schema/raw/master/csl-citation.json" }</w:instrText>
      </w:r>
      <w:r>
        <w:fldChar w:fldCharType="separate"/>
      </w:r>
      <w:r w:rsidR="001646BA" w:rsidRPr="001646BA">
        <w:rPr>
          <w:noProof/>
        </w:rPr>
        <w:t>[11–13]</w:t>
      </w:r>
      <w:r>
        <w:fldChar w:fldCharType="end"/>
      </w:r>
      <w:r>
        <w:t xml:space="preserve">. </w:t>
      </w:r>
      <w:r w:rsidR="00603B85">
        <w:t xml:space="preserve"> </w:t>
      </w:r>
      <w:r w:rsidR="00186D81">
        <w:t xml:space="preserve">Elevations in </w:t>
      </w:r>
      <w:r w:rsidR="00603B85">
        <w:t>GLP-1 on the other hand inhibits</w:t>
      </w:r>
      <w:r w:rsidR="00186D81">
        <w:t xml:space="preserve"> </w:t>
      </w:r>
      <w:commentRangeStart w:id="13"/>
      <w:r w:rsidR="00186D81">
        <w:t xml:space="preserve">food intake </w:t>
      </w:r>
      <w:commentRangeEnd w:id="13"/>
      <w:r w:rsidR="00603B85">
        <w:rPr>
          <w:rStyle w:val="CommentReference"/>
        </w:rPr>
        <w:commentReference w:id="13"/>
      </w:r>
      <w:r w:rsidR="00392E97">
        <w:fldChar w:fldCharType="begin" w:fldLock="1"/>
      </w:r>
      <w:r w:rsidR="001646BA">
        <w:instrText>ADDIN CSL_CITATION { "citationItems" : [ { "id" : "ITEM-1", "itemData" : { "DOI" : "10.1053/j.gastro.2004.04.063", "ISSN" : "00165085", "author" : [ { "dropping-particle" : "", "family" : "Baggio", "given" : "Laurie L.", "non-dropping-particle" : "", "parse-names" : false, "suffix" : "" }, { "dropping-particle" : "", "family" : "Huang", "given" : "Qingling", "non-dropping-particle" : "", "parse-names" : false, "suffix" : "" }, { "dropping-particle" : "", "family" : "Brown", "given" : "Theodore J.", "non-dropping-particle" : "", "parse-names" : false, "suffix" : "" }, { "dropping-particle" : "", "family" : "Drucker", "given" : "Daniel J.", "non-dropping-particle" : "", "parse-names" : false, "suffix" : "" } ], "container-title" : "Gastroenterology", "id" : "ITEM-1", "issue" : "2", "issued" : { "date-parts" : [ [ "2004", "8" ] ] }, "page" : "546-558", "title" : "Oxyntomodulin and glucagon-like peptide-1 differentially regulate murine food intake and energy expenditure", "type" : "article-journal", "volume" : "127" }, "uris" : [ "http://www.mendeley.com/documents/?uuid=c8513132-8497-4549-a5c1-006d74c5563c" ] }, { "id" : "ITEM-2", "itemData" : { "DOI" : "10.1038/379069a0", "ISSN" : "0028-0836", "PMID" : "8538742", "abstract" : "The sequence of glucagon-like peptide-1 (7-36) amide (GLP-1) is completely conserved in all mammalian species studied, implying that it plays a critical physiological role. We have shown that GLP-1 and its specific receptors are present in the hypothalamus. No physiological role for central GLP-1 has been established. We report here that intracerebroventricular (ICV) GLP-1 powerfully inhibits feeding in fasted rats. ICV injection of the specific GLP-1-receptor antagonist, exendin (9-39), blocked the inhibitory effect of GLP-1 on food intake. Exendin (9-39) alone had no influence on fast-induced feeding but more than doubled food intake in satiated rats, and augmented the feeding response to the appetite stimulant, neuropeptide Y. Induction of c-fos is a marker of neuronal activation. Following ICV GLP-1 injection, c-fos appeared exclusively in the paraventricular nucleus of the hypothalamus and central nucleus of the amygdala, and this was inhibited by prior administration of exendin (9-39). Both of these regions of the brain are of primary importance in the regulation of feeding. These findings suggest that central GLP-1 is a new physiological mediator of satiety.", "author" : [ { "dropping-particle" : "", "family" : "Turton", "given" : "M D", "non-dropping-particle" : "", "parse-names" : false, "suffix" : "" }, { "dropping-particle" : "", "family" : "O'Shea", "given" : "D", "non-dropping-particle" : "", "parse-names" : false, "suffix" : "" }, { "dropping-particle" : "", "family" : "Gunn", "given" : "I", "non-dropping-particle" : "", "parse-names" : false, "suffix" : "" }, { "dropping-particle" : "", "family" : "Beak", "given" : "S A", "non-dropping-particle" : "", "parse-names" : false, "suffix" : "" }, { "dropping-particle" : "", "family" : "Edwards", "given" : "C M", "non-dropping-particle" : "", "parse-names" : false, "suffix" : "" }, { "dropping-particle" : "", "family" : "Meeran", "given" : "K", "non-dropping-particle" : "", "parse-names" : false, "suffix" : "" }, { "dropping-particle" : "", "family" : "Choi", "given" : "S J", "non-dropping-particle" : "", "parse-names" : false, "suffix" : "" }, { "dropping-particle" : "", "family" : "Taylor", "given" : "G M", "non-dropping-particle" : "", "parse-names" : false, "suffix" : "" }, { "dropping-particle" : "", "family" : "Heath", "given" : "M M", "non-dropping-particle" : "", "parse-names" : false, "suffix" : "" }, { "dropping-particle" : "", "family" : "Lambert", "given" : "P D", "non-dropping-particle" : "", "parse-names" : false, "suffix" : "" }, { "dropping-particle" : "", "family" : "Wilding", "given" : "J P", "non-dropping-particle" : "", "parse-names" : false, "suffix" : "" }, { "dropping-particle" : "", "family" : "Smith", "given" : "D M", "non-dropping-particle" : "", "parse-names" : false, "suffix" : "" }, { "dropping-particle" : "", "family" : "Ghatei", "given" : "M A", "non-dropping-particle" : "", "parse-names" : false, "suffix" : "" }, { "dropping-particle" : "", "family" : "Herbert", "given" : "J", "non-dropping-particle" : "", "parse-names" : false, "suffix" : "" }, { "dropping-particle" : "", "family" : "Bloom", "given" : "S R", "non-dropping-particle" : "", "parse-names" : false, "suffix" : "" } ], "container-title" : "Nature", "id" : "ITEM-2", "issue" : "6560", "issued" : { "date-parts" : [ [ "1996", "1", "4" ] ] }, "page" : "69-72", "title" : "A role for glucagon-like peptide-1 in the central regulation of feeding.", "type" : "article-journal", "volume" : "379" }, "uris" : [ "http://www.mendeley.com/documents/?uuid=4ffd10bf-ff08-40ae-9817-51ba9821f7f1" ] } ], "mendeley" : { "formattedCitation" : "[14, 15]", "plainTextFormattedCitation" : "[14, 15]", "previouslyFormattedCitation" : "[14, 15]" }, "properties" : { "noteIndex" : 0 }, "schema" : "https://github.com/citation-style-language/schema/raw/master/csl-citation.json" }</w:instrText>
      </w:r>
      <w:r w:rsidR="00392E97">
        <w:fldChar w:fldCharType="separate"/>
      </w:r>
      <w:r w:rsidR="001646BA" w:rsidRPr="001646BA">
        <w:rPr>
          <w:noProof/>
        </w:rPr>
        <w:t>[14, 15]</w:t>
      </w:r>
      <w:r w:rsidR="00392E97">
        <w:fldChar w:fldCharType="end"/>
      </w:r>
      <w:r w:rsidR="000663D5">
        <w:t xml:space="preserve">, so these changes could </w:t>
      </w:r>
      <w:r w:rsidR="00BC74F7">
        <w:t xml:space="preserve">potentially </w:t>
      </w:r>
      <w:r w:rsidR="000663D5">
        <w:t>play a role in the reduced appetite of the MCP230 treated mice.</w:t>
      </w:r>
    </w:p>
    <w:p w14:paraId="3E176DD5" w14:textId="77777777" w:rsidR="0098441B" w:rsidRDefault="0098441B" w:rsidP="00E16694"/>
    <w:p w14:paraId="23DD4AE3" w14:textId="621651CF" w:rsidR="0098441B" w:rsidRDefault="0098441B" w:rsidP="00E16694">
      <w:r>
        <w:t xml:space="preserve">One potential explanation for the reductions in energy expenditure </w:t>
      </w:r>
      <w:r w:rsidR="00B34FAC">
        <w:t xml:space="preserve">and mitochondrial number </w:t>
      </w:r>
      <w:r>
        <w:t xml:space="preserve">is that this is driven by reduced </w:t>
      </w:r>
      <w:r w:rsidR="00B34FAC">
        <w:t>physical</w:t>
      </w:r>
      <w:r>
        <w:t xml:space="preserve"> activity. On the other hand, it is possible that muscle weakness due to </w:t>
      </w:r>
      <w:commentRangeStart w:id="14"/>
      <w:r>
        <w:t xml:space="preserve">reduced mitochondrial </w:t>
      </w:r>
      <w:r w:rsidR="00B34FAC">
        <w:t>number</w:t>
      </w:r>
      <w:r>
        <w:t xml:space="preserve"> </w:t>
      </w:r>
      <w:commentRangeEnd w:id="14"/>
      <w:r w:rsidR="00DF5BC3">
        <w:rPr>
          <w:rStyle w:val="CommentReference"/>
        </w:rPr>
        <w:commentReference w:id="14"/>
      </w:r>
      <w:r>
        <w:t>is the driver of the reduced physical movement in these animals.</w:t>
      </w:r>
      <w:r w:rsidR="00B34FAC">
        <w:t xml:space="preserve">  </w:t>
      </w:r>
      <w:r w:rsidR="001646BA">
        <w:t>Both of these hypotheses are consistent with cross-sectional studies showing negative associations between pollutant exposure and leisure time physical activity</w:t>
      </w:r>
      <w:r w:rsidR="003725F0">
        <w:t xml:space="preserve"> </w:t>
      </w:r>
      <w:r w:rsidR="001646BA">
        <w:fldChar w:fldCharType="begin" w:fldLock="1"/>
      </w:r>
      <w:r w:rsidR="003725F0">
        <w:instrText>ADDIN CSL_CITATION { "citationItems" : [ { "id" : "ITEM-1", "itemData" : { "DOI" : "10.1371/journal.pone.0090143", "ISSN" : "1932-6203", "PMID" : "24598907", "abstract" : "BACKGROUND: Physical inactivity, ambient air pollution and obesity are modifiable risk factors for non-communicable diseases, with the first accounting for 10% of premature deaths worldwide. Although community level interventions may target each simultaneously, research on the relationship between these risk factors is lacking. OBJECTIVES: After comparing spatial interpolation methods to determine the best predictor for particulate matter (PM2.5; PM10) and ozone (O3) exposures throughout the U.S., we evaluated the cross-sectional association of ambient air pollution with leisure-time physical inactivity among adults. METHODS: In this cross-sectional study, we assessed leisure-time physical inactivity using individual self-reported survey data from the Centers for Disease Control and Prevention's 2011 Behavioral Risk Factor Surveillance System. These data were combined with county-level U.S. Environmental Protection Agency air pollution exposure estimates using two interpolation methods (Inverse Distance Weighting and Empirical Bayesian Kriging). Finally, we evaluated whether those exposed to higher levels of air pollution were less active by performing logistic regression, adjusting for demographic and behavioral risk factors, and after stratifying by body weight category. RESULTS: With Empirical Bayesian Kriging air pollution values, we estimated a statistically significant 16-35% relative increase in the odds of leisure-time physical inactivity per exposure class increase of PM2.5 in the fully adjusted model across the normal weight respondents (p-value&lt;0.0001). Evidence suggested a relationship between the increasing dose of PM2.5 exposure and the increasing odds of physical inactivity. CONCLUSIONS: In a nationally representative, cross-sectional sample, increased community level air pollution is associated with reduced leisure-time physical activity particularly among the normal weight. Although our design precludes a causal inference, these results provide additional evidence that air pollution should be investigated as an environmental determinant of inactivity.", "author" : [ { "dropping-particle" : "", "family" : "Roberts", "given" : "Jennifer D", "non-dropping-particle" : "", "parse-names" : false, "suffix" : "" }, { "dropping-particle" : "", "family" : "Voss", "given" : "Jameson D", "non-dropping-particle" : "", "parse-names" : false, "suffix" : "" }, { "dropping-particle" : "", "family" : "Knight", "given" : "Brandon", "non-dropping-particle" : "", "parse-names" : false, "suffix" : "" } ], "container-title" : "PloS one", "id" : "ITEM-1", "issue" : "3", "issued" : { "date-parts" : [ [ "2014", "1" ] ] }, "page" : "e90143", "title" : "The association of ambient air pollution and physical inactivity in the United States.", "type" : "article-journal", "volume" : "9" }, "uris" : [ "http://www.mendeley.com/documents/?uuid=7d9877ec-903b-44d5-952e-b1530af1a7b9" ] } ], "mendeley" : { "formattedCitation" : "[22]", "plainTextFormattedCitation" : "[22]", "previouslyFormattedCitation" : "[22]" }, "properties" : { "noteIndex" : 0 }, "schema" : "https://github.com/citation-style-language/schema/raw/master/csl-citation.json" }</w:instrText>
      </w:r>
      <w:r w:rsidR="001646BA">
        <w:fldChar w:fldCharType="separate"/>
      </w:r>
      <w:r w:rsidR="001646BA" w:rsidRPr="001646BA">
        <w:rPr>
          <w:noProof/>
        </w:rPr>
        <w:t>[22]</w:t>
      </w:r>
      <w:r w:rsidR="001646BA">
        <w:fldChar w:fldCharType="end"/>
      </w:r>
      <w:r w:rsidR="003725F0">
        <w:t xml:space="preserve"> and exercise performance </w:t>
      </w:r>
      <w:r w:rsidR="003725F0">
        <w:fldChar w:fldCharType="begin" w:fldLock="1"/>
      </w:r>
      <w:r w:rsidR="003725F0">
        <w:instrText>ADDIN CSL_CITATION { "citationItems" : [ { "id" : "ITEM-1", "itemData" : { "DOI" : "10.1249/MSS.0b013e3181b84a85", "ISSN" : "1530-0315", "PMID" : "19952812", "abstract" : "UNLABELLED: Before the 2008 Olympic Games, there was concern that air pollution in Beijing would affect the performance of marathon runners. Air pollutant concentrations during marathon running and their effect on performance have not been reported. Evidence suggests that the lung function of females may be more susceptible than that of males to air pollution, but it is uncertain if this translates to decreased marathon performance. PURPOSE: The purposes of this study were to 1) describe ambient air pollutant concentrations present during major US marathons, 2) quantify performance decrements associated with air pollutants, and 3) examine potential sex difference in performance related to air pollutants. METHODS: Marathon race results, weather data, and air pollutant concentrations were obtained for seven marathons for 8-28 yr. The top three male and female finishing times were compared with the course record and contrasted with air pollutant levels and wet bulb globe temperature (WBGT). A WBGT-adjusted performance decrement was calculated, and regression analysis was used to quantify performance decrements associated with pollutants. RESULTS: The air pollutant concentrations of carbon monoxide, ozone, particulate matter smaller than 10 microm (PM(10)), PM(2.5), nitrogen dioxide, and sulfur dioxide ranged from 0 to 5.9 ppm, from 0 to 0.07 ppm, from 4.5 to 41.0 microg x m(-3), from 2.8 to 42.0 microg x m(-3), from 0 to 0.06 ppm, and from 0 to 0.05 ppm, respectively. After adjusting for WBGT-associated performance decrements, only PM(10) was associated with decrements in performance of women. For every 10-microg x m(-3) increase in PM(10), performance can be expected to decrease by 1.4%. CONCLUSIONS: The concentrations of air pollution present during marathons rarely exceed health-based national standards and levels known to affect lung function in laboratory situations. Regardless, PM(10) was significantly correlated with performance of women marathon runners.", "author" : [ { "dropping-particle" : "", "family" : "Marr", "given" : "Linsey C", "non-dropping-particle" : "", "parse-names" : false, "suffix" : "" }, { "dropping-particle" : "", "family" : "Ely", "given" : "Matthew R", "non-dropping-particle" : "", "parse-names" : false, "suffix" : "" } ], "container-title" : "Medicine and science in sports and exercise", "id" : "ITEM-1", "issue" : "3", "issued" : { "date-parts" : [ [ "2010", "3" ] ] }, "page" : "585-91", "title" : "Effect of air pollution on marathon running performance.", "type" : "article-journal", "volume" : "42" }, "uris" : [ "http://www.mendeley.com/documents/?uuid=b913fb62-eb1b-477b-8c1e-13b23ce8906f" ] }, { "id" : "ITEM-2", "itemData" : { "DOI" : "10.3109/08958378.2011.604106", "ISSN" : "1091-7691", "PMID" : "21867399", "abstract" : "CONTEXT: Internal combustion engines are a major source of particulate matter (PM) which has been shown to result in vasoconstriction, yet no present study to our knowledge has investigated the effect of exhaust emissions on both exercise performance and the vasculature. OBJECTIVE: To examine the effect of freshly generated whole exhaust on exercise performance, pulmonary arterial pressure (PP), and flow-mediated vasodilation (FMD) of the brachial artery. MATERIALS AND METHODS: Sixteen male, collegiate athletes (age: 20.8\u00b11.28 years) were randomly assigned to submaximal exercise for 20 min followed by a 6 min maximal work accumulation exercise test in either high PM (HPM) or low PM (LPM) conditions on two consecutive days. After a 7-day washout period, subjects completed identical exercise trials in the alternate condition. HPM conditions were generated from a 4-cycle gasoline engine. The participants' PP and FMD were assessed before and after each exercise trial by tricuspid regurgitant velocity and brachial artery imaging, respectively. RESULTS: Total work (LPM: 108.0\u00b114.8 kJ; HPM: 104.9\u00b115.2 kJ, p=0.019) and FMD (LPM: 8.17\u00b16.41%; HPM: 6.59\u00b12.53%; p=0.034) significantly decreased in HPM while PP was significantly increased (LPM: 16.9\u00b11.13 mmHg; HPM: 17.9\u00b11.70 mmHg; p=0.004). A significant correlation was identified between the change in exercise performance and the change in FMD (r=0.494; p=0.026) after the first HPM trial. CONCLUSION: Exercise performance declined in HPM conditions in part due to impaired vasodilation in the peripheral vasculature.", "author" : [ { "dropping-particle" : "", "family" : "Cutrufello", "given" : "Paul T", "non-dropping-particle" : "", "parse-names" : false, "suffix" : "" }, { "dropping-particle" : "", "family" : "Rundell", "given" : "Kenneth W", "non-dropping-particle" : "", "parse-names" : false, "suffix" : "" }, { "dropping-particle" : "", "family" : "Smoliga", "given" : "James M", "non-dropping-particle" : "", "parse-names" : false, "suffix" : "" }, { "dropping-particle" : "", "family" : "Stylianides", "given" : "Georgios A", "non-dropping-particle" : "", "parse-names" : false, "suffix" : "" } ], "container-title" : "Inhalation toxicology", "id" : "ITEM-2", "issue" : "11", "issued" : { "date-parts" : [ [ "2011", "9" ] ] }, "page" : "658-67", "title" : "Inhaled whole exhaust and its effect on exercise performance and vascular function.", "type" : "article-journal", "volume" : "23" }, "uris" : [ "http://www.mendeley.com/documents/?uuid=0d1862aa-82a5-42c4-af3e-ac181d779f04" ] }, { "id" : "ITEM-3", "itemData" : { "DOI" : "10.1519/JSC.0b013e31815ef98b", "ISSN" : "1533-4287", "PMID" : "18296948", "abstract" : "The purpose of this study was to investigate effects of PM1 (particulate matter with aerodynamic diameter 0.02-2 microm) inhalation on exercise performance in healthy subjects. Inhalation of internal combustion-derived PM is associated with adverse effects to the pulmonary and muscle microcirculation. No data are available concerning air pollution and exercise performance. Fifteen healthy college-aged males performed 4 maximal effort 6-min cycle ergometer trials while breathing low or high PM1 to achieve maximal work accumulation (kJ). Low PM1 inhalation trials 1 and 2 were separated by 3 days; then after a 7 day washout, trials 3 and 4 (separated by 3 days) were done while breathing high PM1 generated from a gasoline engine; CO was kept below 10 ppm. Lung function was done after trial 1 to verify nonasthmatic status. Lung function was normal before and after low PM1 exercise. PM1 number counts were not different between high PM1 trials (336,730 +/- 149,206 and 396,200 +/- 82,564 for trial 3 and 4, respectively) and were different from low PM1 trial number counts (2,260 +/- 500) (P &lt; 0.0001). Mean heart rate was not different between trials (189 +/- 6.0, 188 +/- 7.6, 188 +/- 7.6, 187 +/- 7.4, for low and high PM1 trials; respectively). Work accumulated was not different between low PM1 trials (96.1 +/- 9.38 versus 96.6 +/- 10.83 kJ) and the first high PM1 trial (trial 3, 96.8 +/- 10.65 kJ). Work accumulated in the second high PM1 trial 4, 91.3 +/- 10.04 kJ) was less than in low PM1 trials 1 and 2, and high PM1 trial 3 (P = 0.004, P = 0.003, P = 0.0008; respectively). Acute inhalation of high (PM1) typical of many urban environments could impair exercise performance.", "author" : [ { "dropping-particle" : "", "family" : "Rundell", "given" : "Kenneth W", "non-dropping-particle" : "", "parse-names" : false, "suffix" : "" }, { "dropping-particle" : "", "family" : "Caviston", "given" : "Renee", "non-dropping-particle" : "", "parse-names" : false, "suffix" : "" } ], "container-title" : "Journal of strength and conditioning research / National Strength &amp; Conditioning Association", "id" : "ITEM-3", "issue" : "1", "issued" : { "date-parts" : [ [ "2008", "1" ] ] }, "page" : "2-5", "title" : "Ultrafine and fine particulate matter inhalation decreases exercise performance in healthy subjects.", "type" : "article-journal", "volume" : "22" }, "uris" : [ "http://www.mendeley.com/documents/?uuid=3c92a1ea-5e6d-4812-82c5-f91cf8e9ae90" ] } ], "mendeley" : { "formattedCitation" : "[24\u201326]", "plainTextFormattedCitation" : "[24\u201326]" }, "properties" : { "noteIndex" : 0 }, "schema" : "https://github.com/citation-style-language/schema/raw/master/csl-citation.json" }</w:instrText>
      </w:r>
      <w:r w:rsidR="003725F0">
        <w:fldChar w:fldCharType="separate"/>
      </w:r>
      <w:r w:rsidR="003725F0" w:rsidRPr="003725F0">
        <w:rPr>
          <w:noProof/>
        </w:rPr>
        <w:t>[24–26]</w:t>
      </w:r>
      <w:r w:rsidR="003725F0">
        <w:fldChar w:fldCharType="end"/>
      </w:r>
      <w:r w:rsidR="001646BA">
        <w:t xml:space="preserve">.  </w:t>
      </w:r>
      <w:r w:rsidR="00B34FAC">
        <w:t xml:space="preserve">Our current data are unable to determine </w:t>
      </w:r>
      <w:r w:rsidR="003725F0">
        <w:t>whether reduced mitochondrial function</w:t>
      </w:r>
      <w:r w:rsidR="00B34FAC">
        <w:t xml:space="preserve"> is the primary cause</w:t>
      </w:r>
      <w:r w:rsidR="004A562E">
        <w:t xml:space="preserve"> of these reductions in energy e</w:t>
      </w:r>
      <w:r w:rsidR="006717EC">
        <w:t>x</w:t>
      </w:r>
      <w:r w:rsidR="004A562E">
        <w:t>penditure</w:t>
      </w:r>
      <w:r w:rsidR="003725F0">
        <w:t xml:space="preserve"> or is secondary to</w:t>
      </w:r>
      <w:r w:rsidR="004A562E">
        <w:t xml:space="preserve"> reduced propensity to be physically active.</w:t>
      </w:r>
      <w:r w:rsidR="00B34FAC">
        <w:t xml:space="preserve"> </w:t>
      </w:r>
      <w:r w:rsidR="004A562E">
        <w:t>T</w:t>
      </w:r>
      <w:r w:rsidR="00B34FAC">
        <w:t xml:space="preserve">he reductions in mitochondrial mRNA, protein and mitochondrial numbers support the possibility that </w:t>
      </w:r>
      <w:r w:rsidR="000C2AA4">
        <w:t xml:space="preserve">gestational treatment with EPFRs may </w:t>
      </w:r>
      <w:r w:rsidR="004A562E">
        <w:t>exert their effects on energy expenditure by directly affecting muscle mitochondrial capacity</w:t>
      </w:r>
      <w:r w:rsidR="000C2AA4">
        <w:t>.</w:t>
      </w:r>
    </w:p>
    <w:p w14:paraId="28578A63" w14:textId="77777777" w:rsidR="000C2AA4" w:rsidRDefault="000C2AA4" w:rsidP="00E16694"/>
    <w:p w14:paraId="4F5990FB" w14:textId="4023BA63" w:rsidR="000C2AA4" w:rsidRDefault="000C2AA4" w:rsidP="00E16694">
      <w:r>
        <w:t>The mechanisms by which gestational EPFR treatment may result in reduced mitochondrial numbers are also not yet clear.</w:t>
      </w:r>
      <w:r w:rsidR="00CC46E5">
        <w:t xml:space="preserve">  These data are consistent with chronic models of PM</w:t>
      </w:r>
      <w:r w:rsidR="00CC46E5">
        <w:rPr>
          <w:vertAlign w:val="subscript"/>
        </w:rPr>
        <w:t>2.5</w:t>
      </w:r>
      <w:r w:rsidR="00CC46E5">
        <w:t xml:space="preserve"> treatment, which also </w:t>
      </w:r>
      <w:r w:rsidR="00146ECC">
        <w:t>show reduced</w:t>
      </w:r>
      <w:r w:rsidR="00CC46E5">
        <w:t xml:space="preserve"> mitochondrial numbers</w:t>
      </w:r>
      <w:r w:rsidR="00B761A4">
        <w:t xml:space="preserve"> in white adipose tissue</w:t>
      </w:r>
      <w:r w:rsidR="00CC46E5">
        <w:t xml:space="preserve"> </w:t>
      </w:r>
      <w:r w:rsidR="00CC46E5">
        <w:fldChar w:fldCharType="begin" w:fldLock="1"/>
      </w:r>
      <w:r w:rsidR="001646BA">
        <w:instrText>ADDIN CSL_CITATION { "citationItems" : [ { "id" : "ITEM-1", "itemData" : { "DOI" : "10.1186/1743-8977-8-20", "ISSN" : "1743-8977", "PMID" : "21745393", "abstract" : "BACKGROUND: Prior studies have demonstrated a link between air pollution and metabolic diseases such as type II diabetes. Changes in adipose tissue and its mitochondrial content/function are closely associated with the development of insulin resistance and attendant metabolic complications. We investigated changes in adipose tissue structure and function in brown and white adipose depots in response to chronic ambient air pollutant exposure in a rodent model.\n\nMETHODS: Male ApoE knockout (ApoE-/-) mice inhaled concentrated fine ambient PM (PM &lt; 2.5 \u03bcm in aerodynamic diameter; PM2.5) or filtered air (FA) for 6 hours/day, 5 days/week, for 2 months. We examined superoxide production by dihydroethidium staining; inflammatory responses by immunohistochemistry; and changes in white and brown adipocyte-specific gene profiles by real-time PCR and mitochondria by transmission electron microscopy in response to PM2.5 exposure in different adipose depots of ApoE-/- mice to understand responses to chronic inhalational stimuli.\n\nRESULTS: Exposure to PM2.5 induced an increase in the production of reactive oxygen species (ROS) in brown adipose depots. Additionally, exposure to PM2.5 decreased expression of uncoupling protein 1 in brown adipose tissue as measured by immunohistochemistry and Western blot. Mitochondrial number was significantly reduced in white (WAT) and brown adipose tissues (BAT), while mitochondrial size was also reduced in BAT. In BAT, PM2.5 exposure down-regulated brown adipocyte-specific genes, while white adipocyte-specific genes were differentially up-regulated.\n\nCONCLUSIONS: PM2.5 exposure triggers oxidative stress in BAT, and results in key alterations in mitochondrial gene expression and mitochondrial alterations that are pronounced in BAT. We postulate that exposure to PM2.5 may induce imbalance between white and brown adipose tissue functionality and thereby predispose to metabolic dysfunction.", "author" : [ { "dropping-particle" : "", "family" : "Xu", "given" : "Zhaobin", "non-dropping-particle" : "", "parse-names" : false, "suffix" : "" }, { "dropping-particle" : "", "family" : "Xu", "given" : "Xiaohua", "non-dropping-particle" : "", "parse-names" : false, "suffix" : "" }, { "dropping-particle" : "", "family" : "Zhong", "given" : "Mianhua", "non-dropping-particle" : "", "parse-names" : false, "suffix" : "" }, { "dropping-particle" : "", "family" : "Hotchkiss", "given" : "Ian P", "non-dropping-particle" : "", "parse-names" : false, "suffix" : "" }, { "dropping-particle" : "", "family" : "Lewandowski", "given" : "Ryan P", "non-dropping-particle" : "", "parse-names" : false, "suffix" : "" }, { "dropping-particle" : "", "family" : "Wagner", "given" : "James G", "non-dropping-particle" : "", "parse-names" : false, "suffix" : "" }, { "dropping-particle" : "", "family" : "Bramble", "given" : "Lori a", "non-dropping-particle" : "", "parse-names" : false, "suffix" : "" }, { "dropping-particle" : "", "family" : "Yang", "given" : "Yifeng", "non-dropping-particle" : "", "parse-names" : false, "suffix" : "" }, { "dropping-particle" : "", "family" : "Wang", "given" : "Aixia", "non-dropping-particle" : "", "parse-names" : false, "suffix" : "" }, { "dropping-particle" : "", "family" : "Harkema", "given" : "Jack R", "non-dropping-particle" : "", "parse-names" : false, "suffix" : "" }, { "dropping-particle" : "", "family" : "Lippmann", "given" : "Morton", "non-dropping-particle" : "", "parse-names" : false, "suffix" : "" }, { "dropping-particle" : "", "family" : "Rajagopalan", "given" : "Sanjay", "non-dropping-particle" : "", "parse-names" : false, "suffix" : "" }, { "dropping-particle" : "", "family" : "Chen", "given" : "Lung-Chi", "non-dropping-particle" : "", "parse-names" : false, "suffix" : "" }, { "dropping-particle" : "", "family" : "Sun", "given" : "Qinghua", "non-dropping-particle" : "", "parse-names" : false, "suffix" : "" } ], "container-title" : "Particle and fibre toxicology", "id" : "ITEM-1", "issue" : "1", "issued" : { "date-parts" : [ [ "2011", "1" ] ] }, "page" : "20", "publisher" : "BioMed Central Ltd", "title" : "Ambient particulate air pollution induces oxidative stress and alterations of mitochondria and gene expression in brown and white adipose tissues.", "type" : "article-journal", "volume" : "8" }, "uris" : [ "http://www.mendeley.com/documents/?uuid=7bdee750-40b8-45b1-9f8f-0c57bee074f9" ] }, { "id" : "ITEM-2", "itemData" : { "DOI" : "10.1093/toxsci/kfr211", "ISSN" : "1096-0929", "PMID" : "21873646", "abstract" : "We have previously shown that chronic exposure to ambient fine particulate matter (less than 2.5 \u03bcm in aerodynamic diameter, PM\u2082.\u2085) pollution in conjunction with high-fat diet induces insulin resistance through alterations in inflammatory pathways. In this study, we evaluated the effects of PM\u2082.\u2085 exposure over a substantive duration of a rodent's lifespan and focused on the impact of long-term exposure on adipose structure and function. C57BL/6 mice were exposed to PM\u2082.\u2085 or filtered air (FA) (6 h/day, 5 days/week) for duration of 10 months in Columbus, OH. At the end of the exposure, PM\u2082.\u2085-exposed mice demonstrated insulin resistance (IR) and a decrease in glucose tolerance compared with the FA-exposed group. Although there were no significant differences in circulating cytokines between PM\u2082.\u2085- and FA-exposed groups, circulating adiponectin and leptin were significantly decreased in PM\u2082.\u2085-exposed group. PM\u2082.\u2085 exposure also led to inflammatory response and oxidative stress as evidenced by increase of Nrf2-regulated antioxidant genes. Additionally, PM\u2082.\u2085 exposure decreased mitochondrial count in visceral adipose and mitochondrial size in interscapular adipose depots, which were associated with reduction of uncoupling protein 1 (UCP1) expression and downregulation of brown adipocyte-specific gene profiles. These findings suggest that long-term ambient PM\u2082.\u2085 exposure induces impaired glucose tolerance, IR, inflammation, and mitochondrial alteration, and thus, it is a risk factor for the development of type 2 diabetes.", "author" : [ { "dropping-particle" : "", "family" : "Xu", "given" : "Xiaohua", "non-dropping-particle" : "", "parse-names" : false, "suffix" : "" }, { "dropping-particle" : "", "family" : "Liu", "given" : "Cuiqing", "non-dropping-particle" : "", "parse-names" : false, "suffix" : "" }, { "dropping-particle" : "", "family" : "Xu", "given" : "Zhaobin", "non-dropping-particle" : "", "parse-names" : false, "suffix" : "" }, { "dropping-particle" : "", "family" : "Tzan", "given" : "Kevin", "non-dropping-particle" : "", "parse-names" : false, "suffix" : "" }, { "dropping-particle" : "", "family" : "Zhong", "given" : "Mianhua", "non-dropping-particle" : "", "parse-names" : false, "suffix" : "" }, { "dropping-particle" : "", "family" : "Wang", "given" : "Aixia", "non-dropping-particle" : "", "parse-names" : false, "suffix" : "" }, { "dropping-particle" : "", "family" : "Lippmann", "given" : "Morton", "non-dropping-particle" : "", "parse-names" : false, "suffix" : "" }, { "dropping-particle" : "", "family" : "Chen", "given" : "Lung-Chi", "non-dropping-particle" : "", "parse-names" : false, "suffix" : "" }, { "dropping-particle" : "", "family" : "Rajagopalan", "given" : "Sanjay", "non-dropping-particle" : "", "parse-names" : false, "suffix" : "" }, { "dropping-particle" : "", "family" : "Sun", "given" : "Qinghua", "non-dropping-particle" : "", "parse-names" : false, "suffix" : "" } ], "container-title" : "Toxicological sciences : an official journal of the Society of Toxicology", "id" : "ITEM-2", "issue" : "1", "issued" : { "date-parts" : [ [ "2011", "11" ] ] }, "page" : "88-98", "title" : "Long-term exposure to ambient fine particulate pollution induces insulin resistance and mitochondrial alteration in adipose tissue.", "type" : "article-journal", "volume" : "124" }, "uris" : [ "http://www.mendeley.com/documents/?uuid=0bfdae93-e856-43a5-beb4-534ccde048a7" ] } ], "mendeley" : { "formattedCitation" : "[16, 17]", "plainTextFormattedCitation" : "[16, 17]", "previouslyFormattedCitation" : "[16, 17]" }, "properties" : { "noteIndex" : 0 }, "schema" : "https://github.com/citation-style-language/schema/raw/master/csl-citation.json" }</w:instrText>
      </w:r>
      <w:r w:rsidR="00CC46E5">
        <w:fldChar w:fldCharType="separate"/>
      </w:r>
      <w:r w:rsidR="001646BA" w:rsidRPr="001646BA">
        <w:rPr>
          <w:noProof/>
        </w:rPr>
        <w:t>[16, 17]</w:t>
      </w:r>
      <w:r w:rsidR="00CC46E5">
        <w:fldChar w:fldCharType="end"/>
      </w:r>
      <w:r w:rsidR="005E31F8">
        <w:t>.  Analyses of placental tissues from mothers showed a strong correlation between late-gestational PM</w:t>
      </w:r>
      <w:r w:rsidR="005E31F8">
        <w:rPr>
          <w:vertAlign w:val="subscript"/>
        </w:rPr>
        <w:t>10</w:t>
      </w:r>
      <w:r w:rsidR="005E31F8">
        <w:rPr>
          <w:vertAlign w:val="superscript"/>
        </w:rPr>
        <w:t xml:space="preserve"> </w:t>
      </w:r>
      <w:r w:rsidR="005E31F8">
        <w:t xml:space="preserve">exposure and placental mitochondrial DNA content </w:t>
      </w:r>
      <w:r w:rsidR="005E31F8">
        <w:fldChar w:fldCharType="begin" w:fldLock="1"/>
      </w:r>
      <w:r w:rsidR="001646BA">
        <w:instrText>ADDIN CSL_CITATION { "citationItems" : [ { "id" : "ITEM-1", "itemData" : { "author" : [ { "dropping-particle" : "", "family" : "Janssen", "given" : "Bram G", "non-dropping-particle" : "", "parse-names" : false, "suffix" : "" }, { "dropping-particle" : "", "family" : "Munters", "given" : "Elke", "non-dropping-particle" : "", "parse-names" : false, "suffix" : "" }, { "dropping-particle" : "", "family" : "Pieters", "given" : "Nicky", "non-dropping-particle" : "", "parse-names" : false, "suffix" : "" }, { "dropping-particle" : "", "family" : "Smeets", "given" : "Karen", "non-dropping-particle" : "", "parse-names" : false, "suffix" : "" }, { "dropping-particle" : "", "family" : "Cox", "given" : "Bianca", "non-dropping-particle" : "", "parse-names" : false, "suffix" : "" }, { "dropping-particle" : "", "family" : "Cuypers", "given" : "Ann", "non-dropping-particle" : "", "parse-names" : false, "suffix" : "" }, { "dropping-particle" : "", "family" : "Fierens", "given" : "Frans", "non-dropping-particle" : "", "parse-names" : false, "suffix" : "" } ], "id" : "ITEM-1", "issue" : "9", "issued" : { "date-parts" : [ [ "2012" ] ] }, "page" : "1346-1352", "title" : "Research | Children \u2019 s Health Placental Mitochondrial DNA Content and Particulate Air Pollution during in Utero Life", "type" : "article-journal", "volume" : "1346" }, "uris" : [ "http://www.mendeley.com/documents/?uuid=92a7cdca-3ee1-4131-9099-612cd17681b4" ] } ], "mendeley" : { "formattedCitation" : "[18]", "plainTextFormattedCitation" : "[18]", "previouslyFormattedCitation" : "[18]" }, "properties" : { "noteIndex" : 0 }, "schema" : "https://github.com/citation-style-language/schema/raw/master/csl-citation.json" }</w:instrText>
      </w:r>
      <w:r w:rsidR="005E31F8">
        <w:fldChar w:fldCharType="separate"/>
      </w:r>
      <w:r w:rsidR="001646BA" w:rsidRPr="001646BA">
        <w:rPr>
          <w:noProof/>
        </w:rPr>
        <w:t>[18]</w:t>
      </w:r>
      <w:r w:rsidR="005E31F8">
        <w:fldChar w:fldCharType="end"/>
      </w:r>
      <w:r w:rsidR="005E31F8">
        <w:t>.  Given the elevated sensitivity of mitochondria to free radicals and oxidative stress, it is reasonable to hypothesize that during development, EPFR-mediated mitochondrial damage may result in chronic depressions in mitochondrial function</w:t>
      </w:r>
      <w:r w:rsidR="00223477">
        <w:t xml:space="preserve">, either directly via reactive oxygen species, or indirectly via </w:t>
      </w:r>
      <w:r w:rsidR="007A42DE">
        <w:t>inflammatory processes</w:t>
      </w:r>
      <w:r w:rsidR="005E31F8">
        <w:t>.</w:t>
      </w:r>
      <w:r w:rsidR="0087161F">
        <w:t xml:space="preserve">  Based on our current protocol, mice are treated with EPFRs after inheritance of maternal mitochondria, indicating that this mitochondrial damage occurs </w:t>
      </w:r>
      <w:r w:rsidR="0087161F">
        <w:rPr>
          <w:i/>
        </w:rPr>
        <w:t>in situ</w:t>
      </w:r>
      <w:r w:rsidR="0087161F">
        <w:t xml:space="preserve"> in the progeny.</w:t>
      </w:r>
      <w:r w:rsidR="000C5C97">
        <w:t xml:space="preserve">  In contrast to previous studies, using chronic pollution models </w:t>
      </w:r>
      <w:r w:rsidR="000C5C97">
        <w:fldChar w:fldCharType="begin" w:fldLock="1"/>
      </w:r>
      <w:r w:rsidR="003725F0">
        <w:instrText>ADDIN CSL_CITATION { "citationItems" : [ { "id" : "ITEM-1", "itemData" : { "DOI" : "10.1161/CIRCULATIONAHA.108.799015", "ISSN" : "1524-4539", "PMID" : "19153269", "abstract" : "BACKGROUND: There is a strong link between urbanization and type 2 diabetes mellitus. Although a multitude of mechanisms have been proposed, there are no studies evaluating the impact of ambient air pollutants and the propensity to develop type 2 diabetes mellitus. We hypothesized that exposure to ambient fine particulate matter (&lt;2.5 mum; PM(2.5)) exaggerates diet-induced insulin resistance, adipose inflammation, and visceral adiposity.\n\nMETHODS AND RESULTS: Male C57BL/6 mice were fed high-fat chow for 10 weeks and randomly assigned to concentrated ambient PM(2.5) or filtered air (n=14 per group) for 24 weeks. PM(2.5)-exposed C57BL/6 mice exhibited marked whole-body insulin resistance, systemic inflammation, and an increase in visceral adiposity. PM(2.5) exposure induced signaling abnormalities characteristic of insulin resistance, including decreased Akt and endothelial nitric oxide synthase phosphorylation in the endothelium and increased protein kinase C expression. These abnormalilties were associated with abnormalities in vascular relaxation to insulin and acetylcholine. PM(2.5) increased adipose tissue macrophages (F4/80(+) cells) in visceral fat expressing higher levels of tumor necrosis factor-alpha/interleukin-6 and lower interleukin-10/N-acetyl-galactosamine specific lectin 1. To test the impact of PM(2.5) in eliciting direct monocyte infiltration into fat, we rendered FVBN mice expressing yellow fluorescent protein (YFP) under control of a monocyte-specific promoter (c-fms, c-fms(YFP)) diabetic over 10 weeks and then exposed these mice to PM(2.5) or saline intratracheally. PM(2.5) induced YFP cell accumulation in visceral fat and potentiated YFP cell adhesion in the microcirculation.\n\nCONCLUSIONS: PM(2.5) exposure exaggerates insulin resistance and visceral inflammation/adiposity. These findings provide a new link between air pollution and type 2 diabetes mellitus.", "author" : [ { "dropping-particle" : "", "family" : "Sun", "given" : "Qinghua", "non-dropping-particle" : "", "parse-names" : false, "suffix" : "" }, { "dropping-particle" : "", "family" : "Yue", "given" : "Peibin", "non-dropping-particle" : "", "parse-names" : false, "suffix" : "" }, { "dropping-particle" : "", "family" : "Deiuliis", "given" : "Jeffrey a", "non-dropping-particle" : "", "parse-names" : false, "suffix" : "" }, { "dropping-particle" : "", "family" : "Lumeng", "given" : "Carey N", "non-dropping-particle" : "", "parse-names" : false, "suffix" : "" }, { "dropping-particle" : "", "family" : "Kampfrath", "given" : "Thomas", "non-dropping-particle" : "", "parse-names" : false, "suffix" : "" }, { "dropping-particle" : "", "family" : "Mikolaj", "given" : "Michael B", "non-dropping-particle" : "", "parse-names" : false, "suffix" : "" }, { "dropping-particle" : "", "family" : "Cai", "given" : "Ying", "non-dropping-particle" : "", "parse-names" : false, "suffix" : "" }, { "dropping-particle" : "", "family" : "Ostrowski", "given" : "Michael C", "non-dropping-particle" : "", "parse-names" : false, "suffix" : "" }, { "dropping-particle" : "", "family" : "Lu", "given" : "Bo", "non-dropping-particle" : "", "parse-names" : false, "suffix" : "" }, { "dropping-particle" : "", "family" : "Parthasarathy", "given" : "Sampath", "non-dropping-particle" : "", "parse-names" : false, "suffix" : "" }, { "dropping-particle" : "", "family" : "Brook", "given" : "Robert D", "non-dropping-particle" : "", "parse-names" : false, "suffix" : "" }, { "dropping-particle" : "", "family" : "Moffatt-Bruce", "given" : "Susan D", "non-dropping-particle" : "", "parse-names" : false, "suffix" : "" }, { "dropping-particle" : "", "family" : "Chen", "given" : "Lung Chi", "non-dropping-particle" : "", "parse-names" : false, "suffix" : "" }, { "dropping-particle" : "", "family" : "Rajagopalan", "given" : "Sanjay", "non-dropping-particle" : "", "parse-names" : false, "suffix" : "" } ], "container-title" : "Circulation", "id" : "ITEM-1", "issue" : "4", "issued" : { "date-parts" : [ [ "2009", "2", "3" ] ] }, "page" : "538-46", "title" : "Ambient air pollution exaggerates adipose inflammation and insulin resistance in a mouse model of diet-induced obesity.", "type" : "article-journal", "volume" : "119" }, "uris" : [ "http://www.mendeley.com/documents/?uuid=6b56c48e-b6d0-4cd9-b409-32d7dfb0ca62" ] }, { "id" : "ITEM-2", "itemData" : { "DOI" : "10.1289/ehp.10565", "ISSN" : "0091-6765", "PMID" : "18470293", "abstract" : "BACKGROUND: Human data linking inflammation with long-term particulate matter (PM) exposure are still lacking. Emerging evidence suggests that people with metabolic syndrome (MS) may be a more susceptible population.\n\nOBJECTIVES: Our goal was to examine potential inflammatory responses associated with long-term PM exposure and MS-dependent susceptibility.\n\nMETHODS: We conducted secondary analyses of white blood cell (WBC) count and MS data from The Third National Health and Nutrition Examination Survey and PM10 (PM with aerodynamic diameter &lt; 10 microm) data from the U.S. Environmental Protection Agency Aerometric Information Retrieval System. Estimated 1-year PM10 exposures were aggregated at the centroid of each residential census-block group, using distance-weighted averages from all monitors in the residing and adjoining counties. We restricted our analyses to adults (20-89 years of age) with normal WBC (4,000-11,000 x 10(6)/L), no existing cardiovascular disease, complete PM10 and MS data, and living in current residences &gt; 1 year (n = 2,978; age 48.5 +/- 17.8 years). Mixed-effects models were constructed to account for autocorrelation and potential confounders.\n\nRESULTS: After adjustment for demographics, socioeconomic factors, lifestyles, residential characteristics, and MS, we observed a statistically significant association between WBC count and estimated local PM10 levels (p = 0.035). Participants from the least polluted areas (1-year PM10 &lt; 1st quartile cutoff: 27.8 mug/m3) had lower WBC counts than the others (difference = 145 x 10(6)/L; 95% confidence interval, 10-281). We also noted a graded association between PM10 and WBC across subpopulations with increasing MS components, with 91 x 10(6)/L difference in WBC for those with no MS versus 214, 338, and 461 x 10(6)/L for those with 3, 4, and 5 metabolic abnormalities (trend-test p = 0.15).\n\nCONCLUSIONS: Our study revealed a positive association between long-term PM exposure and hematological markers of inflammation and supported the hypothesized MS-dependent susceptibility.", "author" : [ { "dropping-particle" : "", "family" : "Chen", "given" : "Jiu-Chiuan", "non-dropping-particle" : "", "parse-names" : false, "suffix" : "" }, { "dropping-particle" : "", "family" : "Schwartz", "given" : "Joel", "non-dropping-particle" : "", "parse-names" : false, "suffix" : "" } ], "container-title" : "Environmental health perspectives", "id" : "ITEM-2", "issue" : "5", "issued" : { "date-parts" : [ [ "2008", "5" ] ] }, "page" : "612-7", "title" : "Metabolic syndrome and inflammatory responses to long-term particulate air pollutants.", "type" : "article-journal", "volume" : "116" }, "uris" : [ "http://www.mendeley.com/documents/?uuid=24dac40c-f922-43b8-9966-817475993597" ] }, { "id" : "ITEM-3", "itemData" : { "DOI" : "10.1097/JOM.0b013e31815dba70", "ISSN" : "1076-2752", "PMID" : "18188079", "abstract" : "OBJECTIVE: Air pollution is associated with an increased risk for cardiovascular events. Many of the biological pathways involved could also promote diabetes mellitus (DM). We therefore investigated the association between DM prevalence and exposure to traffic-related air pollution (nitrogen dioxide [NO 2]). METHODS: Study participants were patients who attended two respiratory clinics in Hamilton (n = 5228) and Toronto (n = 2406). The diagnosis of DM was ascertained by linkage to administrative databases of the Ontario universal Health Insurance Plan for patients aged 40 years and above. Geographic Information systems methodology was used to assign individual estimates of NO2 based on a network of samplers in each city. Logistic regression was used to estimate the relations between NO2 exposures and the odds of DM diagnosis. RESULTS: After adjusting for age, body mass index, and neighborhood income there were positive effects in women on the odds ratio for DM for each 1 ppb NO2 exposure in Toronto (OR 1.055, 95% CI: 0.99 to 1.11) and Hamilton (OR 1.029, 95% CI: 0.98 to 1.08). In a meta-analytic model including both cities, there was a significant effect in women (OR = 1.04; 95% CI: 1.00 to 1.08). Across the inter-quartile range (approximately 4 ppb NO2) there was nearly a 17% increase in the odds of DM for women. There were no positive associations among men. CONCLUSIONS: Exposure to NO2, a marker of traffic-related air pollutants, was associated with DM prevalence among women. Exposure estimate errors in men may explain the apparent gender difference. These results suggest that common air pollutants are associated with DM and warrant more investigation to determine if this is a cause-and-effect relationship.", "author" : [ { "dropping-particle" : "", "family" : "Brook", "given" : "Robert D", "non-dropping-particle" : "", "parse-names" : false, "suffix" : "" }, { "dropping-particle" : "", "family" : "Jerrett", "given" : "Michael", "non-dropping-particle" : "", "parse-names" : false, "suffix" : "" }, { "dropping-particle" : "", "family" : "Brook", "given" : "Jeffrey R", "non-dropping-particle" : "", "parse-names" : false, "suffix" : "" }, { "dropping-particle" : "", "family" : "Bard", "given" : "Robert L", "non-dropping-particle" : "", "parse-names" : false, "suffix" : "" }, { "dropping-particle" : "", "family" : "Finkelstein", "given" : "Murray M", "non-dropping-particle" : "", "parse-names" : false, "suffix" : "" } ], "container-title" : "Journal of occupational and environmental medicine / American College of Occupational and Environmental Medicine", "id" : "ITEM-3", "issue" : "1", "issued" : { "date-parts" : [ [ "2008", "1" ] ] }, "page" : "32-8", "title" : "The relationship between diabetes mellitus and traffic-related air pollution.", "type" : "article-journal", "volume" : "50" }, "uris" : [ "http://www.mendeley.com/documents/?uuid=dfa9a4cb-9e40-4154-a2ba-6aba1161720a" ] }, { "id" : "ITEM-4", "itemData" : { "DOI" : "10.1007/s00125-013-2925-x", "ISSN" : "1432-0428", "PMID" : "23666166", "abstract" : "AIMS/HYPOTHESIS: Epidemiological studies that have examined associations between long-term exposure to traffic-related air pollution and type 2 diabetes mellitus in adults are inconsistent, and studies on insulin resistance are scarce. We aimed to assess the association between traffic-related air pollution and insulin resistance in children.\n\nMETHODS: Fasting blood samples were collected from 397 10-year-old children in two prospective German birth cohort studies. Individual-level exposures to traffic-related air pollutants at the birth address were estimated by land use regression models. The association between air pollution and HOMA of insulin resistance (HOMA-IR) was analysed using a linear model adjusted for several covariates including birthweight, pubertal status and BMI. Models were also further adjusted for second-hand smoke exposure at home. Sensitivity analyses that assessed the impact of relocating, study design and sex were performed.\n\nRESULTS: In all crude and adjusted models, levels of insulin resistance were greater in children with higher exposure to air pollution. Insulin resistance increased by 17.0% (95% CI 5.0, 30.3) and 18.7% (95% CI 2.9, 36.9) for every 2SDs increase in ambient NO2 and particulate matter \u226410\u00a0\u03bcm in diameter, respectively. Proximity to the nearest major road increased insulin resistance by 7.2% (95% CI 0.8, 14.0) per 500\u00a0m.\n\nCONCLUSIONS/INTERPRETATION: Traffic-related air pollution may increase the risk of insulin resistance. Given the ubiquitous nature of air pollution and the high incidence of insulin resistance in the general population, the associations examined here may have potentially important public health effects despite the small/moderate effect sizes observed.", "author" : [ { "dropping-particle" : "", "family" : "Thiering", "given" : "E", "non-dropping-particle" : "", "parse-names" : false, "suffix" : "" }, { "dropping-particle" : "", "family" : "Cyrys", "given" : "J", "non-dropping-particle" : "", "parse-names" : false, "suffix" : "" }, { "dropping-particle" : "", "family" : "Kratzsch", "given" : "J", "non-dropping-particle" : "", "parse-names" : false, "suffix" : "" }, { "dropping-particle" : "", "family" : "Meisinger", "given" : "C", "non-dropping-particle" : "", "parse-names" : false, "suffix" : "" }, { "dropping-particle" : "", "family" : "Hoffmann", "given" : "B", "non-dropping-particle" : "", "parse-names" : false, "suffix" : "" }, { "dropping-particle" : "", "family" : "Berdel", "given" : "D", "non-dropping-particle" : "", "parse-names" : false, "suffix" : "" }, { "dropping-particle" : "", "family" : "Berg", "given" : "a", "non-dropping-particle" : "von", "parse-names" : false, "suffix" : "" }, { "dropping-particle" : "", "family" : "Koletzko", "given" : "S", "non-dropping-particle" : "", "parse-names" : false, "suffix" : "" }, { "dropping-particle" : "", "family" : "Bauer", "given" : "C-P", "non-dropping-particle" : "", "parse-names" : false, "suffix" : "" }, { "dropping-particle" : "", "family" : "Heinrich", "given" : "J", "non-dropping-particle" : "", "parse-names" : false, "suffix" : "" } ], "container-title" : "Diabetologia", "id" : "ITEM-4", "issue" : "8", "issued" : { "date-parts" : [ [ "2013", "8" ] ] }, "page" : "1696-704", "title" : "Long-term exposure to traffic-related air pollution and insulin resistance in children: results from the GINIplus and LISAplus birth cohorts.", "type" : "article-journal", "volume" : "56" }, "uris" : [ "http://www.mendeley.com/documents/?uuid=ad3d4817-1fd2-463f-9102-0cf76ea72b3b" ] }, { "id" : "ITEM-5", "itemData" : { "DOI" : "10.2337/dc11-1155", "ISSN" : "1935-5548", "PMID" : "22074722", "abstract" : "OBJECTIVE: Animal and cross-sectional epidemiological studies suggest a link between air pollution and diabetes, whereas the limited prospective data show mixed results. We studied the association between long-term exposure to traffic-related air pollution and incidence of diabetes.\n\nRESEARCH DESIGN AND METHODS: We followed 57,053 participants of the Danish Diet, Cancer, and Health cohort in the Danish National Diabetes Register between baseline (1993-1997) and 27 June 2006. We estimated the mean levels of nitrogen dioxide (NO(2)) at the residential addresses of the cohort participants since 1971 and modeled the association between NO(2) and diabetes incidence with a Cox regression model, separately for two definitions of diabetes: all cases and a more strict definition where unconfirmed cases were excluded.\n\nRESULTS: Over a mean follow-up of 9.7 years of 51,818 eligible subjects, there were 4,040 (7.8%) incident diabetes cases in total and 2,877 (5.5%) with confirmed diagnoses. Air pollution was not associated with all diabetes cases (hazard ratio 1.00 [95% CI 0.97-1.04] per interquartile range of 4.9 \u03bcg/m(3) mean NO(2) levels since 1971), but a borderline statistically significant association was detected with confirmed cases of diabetes (1.04 [1.00-1.08]). Among confirmed diabetes cases, effects were significantly enhanced in nonsmokers (1.12 [1.05-1.20]) and physically active people (1.10 [1.03-1.16]).\n\nCONCLUSIONS: Long-term exposure to traffic-related air pollution may contribute to the development of diabetes, especially in individuals with a healthy lifestyle, nonsmokers, and physically active individuals.", "author" : [ { "dropping-particle" : "", "family" : "Andersen", "given" : "Zorana J", "non-dropping-particle" : "", "parse-names" : false, "suffix" : "" }, { "dropping-particle" : "", "family" : "Raaschou-Nielsen", "given" : "Ole", "non-dropping-particle" : "", "parse-names" : false, "suffix" : "" }, { "dropping-particle" : "", "family" : "Ketzel", "given" : "Matthias", "non-dropping-particle" : "", "parse-names" : false, "suffix" : "" }, { "dropping-particle" : "", "family" : "Jensen", "given" : "Steen S", "non-dropping-particle" : "", "parse-names" : false, "suffix" : "" }, { "dropping-particle" : "", "family" : "Hvidberg", "given" : "Martin", "non-dropping-particle" : "", "parse-names" : false, "suffix" : "" }, { "dropping-particle" : "", "family" : "Loft", "given" : "Steffen", "non-dropping-particle" : "", "parse-names" : false, "suffix" : "" }, { "dropping-particle" : "", "family" : "Tj\u00f8nneland", "given" : "Anne", "non-dropping-particle" : "", "parse-names" : false, "suffix" : "" }, { "dropping-particle" : "", "family" : "Overvad", "given" : "Kim", "non-dropping-particle" : "", "parse-names" : false, "suffix" : "" }, { "dropping-particle" : "", "family" : "S\u00f8rensen", "given" : "Mette", "non-dropping-particle" : "", "parse-names" : false, "suffix" : "" } ], "container-title" : "Diabetes care", "id" : "ITEM-5", "issue" : "1", "issued" : { "date-parts" : [ [ "2012", "1" ] ] }, "page" : "92-8", "title" : "Diabetes incidence and long-term exposure to air pollution: a cohort study.", "type" : "article-journal", "volume" : "35" }, "uris" : [ "http://www.mendeley.com/documents/?uuid=32b97284-2791-42d4-b039-c411f329a2b5" ] } ], "mendeley" : { "formattedCitation" : "[19, 20, 3, 21, 23]", "plainTextFormattedCitation" : "[19, 20, 3, 21, 23]", "previouslyFormattedCitation" : "[19, 20, 3, 21, 23]" }, "properties" : { "noteIndex" : 0 }, "schema" : "https://github.com/citation-style-language/schema/raw/master/csl-citation.json" }</w:instrText>
      </w:r>
      <w:r w:rsidR="000C5C97">
        <w:fldChar w:fldCharType="separate"/>
      </w:r>
      <w:r w:rsidR="001646BA" w:rsidRPr="001646BA">
        <w:rPr>
          <w:noProof/>
        </w:rPr>
        <w:t>[19, 20, 3, 21, 23]</w:t>
      </w:r>
      <w:r w:rsidR="000C5C97">
        <w:fldChar w:fldCharType="end"/>
      </w:r>
      <w:r w:rsidR="000C5C97">
        <w:t>, we did not observe any differe</w:t>
      </w:r>
      <w:r w:rsidR="00C15BC9">
        <w:t>nces in insulin sensitivity</w:t>
      </w:r>
      <w:r w:rsidR="000C5C97">
        <w:t xml:space="preserve"> (via glucose/insulin levels), indicating that the effects of gestational particulate exposure do not mimic exactly the effects of chronic exposure, and the risk profiles </w:t>
      </w:r>
      <w:r w:rsidR="00EE799C">
        <w:t>and mechanisms associated with these exposures may differ</w:t>
      </w:r>
      <w:r w:rsidR="000C5C97">
        <w:t>.</w:t>
      </w:r>
    </w:p>
    <w:p w14:paraId="7554A7BF" w14:textId="77777777" w:rsidR="00223477" w:rsidRDefault="00223477" w:rsidP="00E16694"/>
    <w:p w14:paraId="4BB43E27" w14:textId="2C419FE4" w:rsidR="00223477" w:rsidRPr="0087161F" w:rsidRDefault="00223477" w:rsidP="00E16694">
      <w:r>
        <w:t>Together the data in this study show that even brief gestational exposure to environmental pollutants such as EPFRs can result in chronic changes in growth, metabolism and energy balance</w:t>
      </w:r>
      <w:r w:rsidR="007A42DE">
        <w:t>.  These data support that these changes correlate with reduced mitochondrial number, leading to reduced oxygen consumption and a predisposition to elevated body weight on a high fat diet.</w:t>
      </w:r>
    </w:p>
    <w:p w14:paraId="5EBE65EA" w14:textId="77777777" w:rsidR="00E16694" w:rsidRDefault="00E16694" w:rsidP="007221E6">
      <w:pPr>
        <w:pStyle w:val="Heading1"/>
      </w:pPr>
    </w:p>
    <w:p w14:paraId="1DCFA0F3" w14:textId="77777777" w:rsidR="007221E6" w:rsidRDefault="007221E6" w:rsidP="007221E6">
      <w:pPr>
        <w:pStyle w:val="Heading1"/>
      </w:pPr>
      <w:r>
        <w:t>Acknowledgements</w:t>
      </w:r>
    </w:p>
    <w:p w14:paraId="48E67CCE" w14:textId="5F1F2C3B" w:rsidR="004A4358" w:rsidRPr="004A4358" w:rsidRDefault="004A4358" w:rsidP="004A4358">
      <w:r>
        <w:t xml:space="preserve">We would like to acknowledge funding from </w:t>
      </w:r>
      <w:r w:rsidR="00933298">
        <w:t>Le Bonheur Grant #</w:t>
      </w:r>
      <w:r w:rsidR="00BF0E89">
        <w:t>650700</w:t>
      </w:r>
      <w:r w:rsidR="00933298">
        <w:t xml:space="preserve"> (DB) and </w:t>
      </w:r>
      <w:commentRangeStart w:id="15"/>
      <w:r w:rsidR="00933298">
        <w:t>XXXX</w:t>
      </w:r>
      <w:commentRangeEnd w:id="15"/>
      <w:r w:rsidR="00933298">
        <w:rPr>
          <w:rStyle w:val="CommentReference"/>
        </w:rPr>
        <w:commentReference w:id="15"/>
      </w:r>
      <w:r w:rsidR="00933298">
        <w:t xml:space="preserve">.  The authors would like to thank </w:t>
      </w:r>
      <w:commentRangeStart w:id="16"/>
      <w:r w:rsidR="00933298">
        <w:t xml:space="preserve">Jordy </w:t>
      </w:r>
      <w:proofErr w:type="spellStart"/>
      <w:r w:rsidR="00933298">
        <w:t>Saravia</w:t>
      </w:r>
      <w:proofErr w:type="spellEnd"/>
      <w:r w:rsidR="00933298">
        <w:t xml:space="preserve"> </w:t>
      </w:r>
      <w:commentRangeEnd w:id="16"/>
      <w:r w:rsidR="00621B6A">
        <w:rPr>
          <w:rStyle w:val="CommentReference"/>
        </w:rPr>
        <w:commentReference w:id="16"/>
      </w:r>
      <w:r w:rsidR="00933298">
        <w:t xml:space="preserve">for assistance with the </w:t>
      </w:r>
      <w:proofErr w:type="spellStart"/>
      <w:r w:rsidR="00933298">
        <w:t>luminex</w:t>
      </w:r>
      <w:proofErr w:type="spellEnd"/>
      <w:r w:rsidR="00933298">
        <w:t xml:space="preserve"> </w:t>
      </w:r>
      <w:r w:rsidR="00933298">
        <w:lastRenderedPageBreak/>
        <w:t>assay and the other members of the Bridges and Cormier labs for helpful discussions and insights.</w:t>
      </w:r>
    </w:p>
    <w:p w14:paraId="14907E92" w14:textId="77777777" w:rsidR="0012599A" w:rsidRDefault="0012599A">
      <w:pPr>
        <w:rPr>
          <w:rFonts w:asciiTheme="majorHAnsi" w:eastAsiaTheme="majorEastAsia" w:hAnsiTheme="majorHAnsi" w:cstheme="majorBidi"/>
          <w:b/>
          <w:bCs/>
          <w:color w:val="345A8A" w:themeColor="accent1" w:themeShade="B5"/>
          <w:sz w:val="32"/>
          <w:szCs w:val="32"/>
        </w:rPr>
      </w:pPr>
      <w:r>
        <w:br w:type="page"/>
      </w:r>
    </w:p>
    <w:p w14:paraId="250A51D1" w14:textId="356591A0" w:rsidR="005E42A8" w:rsidRDefault="005E42A8" w:rsidP="001B3EBF">
      <w:pPr>
        <w:pStyle w:val="Heading1"/>
      </w:pPr>
      <w:r>
        <w:lastRenderedPageBreak/>
        <w:t>References</w:t>
      </w:r>
    </w:p>
    <w:p w14:paraId="52D33A5F" w14:textId="5086F53F" w:rsidR="003725F0" w:rsidRPr="003725F0" w:rsidRDefault="001B3EBF">
      <w:pPr>
        <w:pStyle w:val="NormalWeb"/>
        <w:ind w:left="640" w:hanging="640"/>
        <w:divId w:val="900797360"/>
        <w:rPr>
          <w:rFonts w:ascii="Cambria" w:hAnsi="Cambria"/>
          <w:noProof/>
          <w:sz w:val="24"/>
        </w:rPr>
      </w:pPr>
      <w:r>
        <w:fldChar w:fldCharType="begin" w:fldLock="1"/>
      </w:r>
      <w:r>
        <w:instrText xml:space="preserve">ADDIN Mendeley Bibliography CSL_BIBLIOGRAPHY </w:instrText>
      </w:r>
      <w:r>
        <w:fldChar w:fldCharType="separate"/>
      </w:r>
      <w:r w:rsidR="003725F0" w:rsidRPr="003725F0">
        <w:rPr>
          <w:rFonts w:ascii="Cambria" w:hAnsi="Cambria"/>
          <w:noProof/>
          <w:sz w:val="24"/>
        </w:rPr>
        <w:t>1.</w:t>
      </w:r>
      <w:r w:rsidR="003725F0" w:rsidRPr="003725F0">
        <w:rPr>
          <w:rFonts w:ascii="Cambria" w:hAnsi="Cambria"/>
          <w:noProof/>
          <w:sz w:val="24"/>
        </w:rPr>
        <w:tab/>
        <w:t xml:space="preserve">Lu, B., Bridges, D., Yang, Y., Fisher, K., Cheng, A., Chang, L., Meng, Z., Lin, J. D., Downes, M., Yu, R. T., et al. (2014). Metabolic crosstalk: molecular links between glycogen and lipid metabolism in obesity. Diabetes </w:t>
      </w:r>
      <w:r w:rsidR="003725F0" w:rsidRPr="003725F0">
        <w:rPr>
          <w:rFonts w:ascii="Cambria" w:hAnsi="Cambria"/>
          <w:i/>
          <w:iCs/>
          <w:noProof/>
          <w:sz w:val="24"/>
        </w:rPr>
        <w:t>63</w:t>
      </w:r>
      <w:r w:rsidR="003725F0" w:rsidRPr="003725F0">
        <w:rPr>
          <w:rFonts w:ascii="Cambria" w:hAnsi="Cambria"/>
          <w:noProof/>
          <w:sz w:val="24"/>
        </w:rPr>
        <w:t>, 2935–48.</w:t>
      </w:r>
    </w:p>
    <w:p w14:paraId="0C7320C9"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w:t>
      </w:r>
      <w:r w:rsidRPr="003725F0">
        <w:rPr>
          <w:rFonts w:ascii="Cambria" w:hAnsi="Cambria"/>
          <w:noProof/>
          <w:sz w:val="24"/>
        </w:rPr>
        <w:tab/>
        <w:t>R Core Team (2013). R: A Language and Environment for Statistical Computing.</w:t>
      </w:r>
    </w:p>
    <w:p w14:paraId="37BD836E"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3.</w:t>
      </w:r>
      <w:r w:rsidRPr="003725F0">
        <w:rPr>
          <w:rFonts w:ascii="Cambria" w:hAnsi="Cambria"/>
          <w:noProof/>
          <w:sz w:val="24"/>
        </w:rPr>
        <w:tab/>
        <w:t xml:space="preserve">Brook, R. D., Jerrett, M., Brook, J. R., Bard, R. L., and Finkelstein, M. M. (2008). The relationship between diabetes mellitus and traffic-related air pollution. J. Occup. Environ. Med. </w:t>
      </w:r>
      <w:r w:rsidRPr="003725F0">
        <w:rPr>
          <w:rFonts w:ascii="Cambria" w:hAnsi="Cambria"/>
          <w:i/>
          <w:iCs/>
          <w:noProof/>
          <w:sz w:val="24"/>
        </w:rPr>
        <w:t>50</w:t>
      </w:r>
      <w:r w:rsidRPr="003725F0">
        <w:rPr>
          <w:rFonts w:ascii="Cambria" w:hAnsi="Cambria"/>
          <w:noProof/>
          <w:sz w:val="24"/>
        </w:rPr>
        <w:t>, 32–8.</w:t>
      </w:r>
    </w:p>
    <w:p w14:paraId="7C67E694"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4.</w:t>
      </w:r>
      <w:r w:rsidRPr="003725F0">
        <w:rPr>
          <w:rFonts w:ascii="Cambria" w:hAnsi="Cambria"/>
          <w:noProof/>
          <w:sz w:val="24"/>
        </w:rPr>
        <w:tab/>
        <w:t xml:space="preserve">Bates, D., Mächler, M., Bolker, B., and Walker, S. (2014). Fitting Linear Mixed-Effects Models using lme4. ArXiv </w:t>
      </w:r>
      <w:r w:rsidRPr="003725F0">
        <w:rPr>
          <w:rFonts w:ascii="Cambria" w:hAnsi="Cambria"/>
          <w:i/>
          <w:iCs/>
          <w:noProof/>
          <w:sz w:val="24"/>
        </w:rPr>
        <w:t>1406.5823</w:t>
      </w:r>
      <w:r w:rsidRPr="003725F0">
        <w:rPr>
          <w:rFonts w:ascii="Cambria" w:hAnsi="Cambria"/>
          <w:noProof/>
          <w:sz w:val="24"/>
        </w:rPr>
        <w:t>, 1–51.</w:t>
      </w:r>
    </w:p>
    <w:p w14:paraId="3905B0E1"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5.</w:t>
      </w:r>
      <w:r w:rsidRPr="003725F0">
        <w:rPr>
          <w:rFonts w:ascii="Cambria" w:hAnsi="Cambria"/>
          <w:noProof/>
          <w:sz w:val="24"/>
        </w:rPr>
        <w:tab/>
        <w:t xml:space="preserve">Liu, C., Fonken, L. K., Wang, A., Maiseyeu, A., Bai, Y., Wang, T.-Y., Maurya, S., Ko, Y.-A., Periasamy, M., Dvonch, T., et al. (2014). Central IKKβ inhibition prevents air pollution mediated peripheral inflammation and exaggeration of type II diabetes. Part. Fibre Toxicol. </w:t>
      </w:r>
      <w:r w:rsidRPr="003725F0">
        <w:rPr>
          <w:rFonts w:ascii="Cambria" w:hAnsi="Cambria"/>
          <w:i/>
          <w:iCs/>
          <w:noProof/>
          <w:sz w:val="24"/>
        </w:rPr>
        <w:t>11</w:t>
      </w:r>
      <w:r w:rsidRPr="003725F0">
        <w:rPr>
          <w:rFonts w:ascii="Cambria" w:hAnsi="Cambria"/>
          <w:noProof/>
          <w:sz w:val="24"/>
        </w:rPr>
        <w:t>, 53.</w:t>
      </w:r>
    </w:p>
    <w:p w14:paraId="2A5F7DFB"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6.</w:t>
      </w:r>
      <w:r w:rsidRPr="003725F0">
        <w:rPr>
          <w:rFonts w:ascii="Cambria" w:hAnsi="Cambria"/>
          <w:noProof/>
          <w:sz w:val="24"/>
        </w:rPr>
        <w:tab/>
        <w:t>Fox, J., and Weisberg, S. (2011). An {R} Companion to Applied Regression Second. (Thousand Oaks {CA}: Sage).</w:t>
      </w:r>
    </w:p>
    <w:p w14:paraId="2C70E2A6"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7.</w:t>
      </w:r>
      <w:r w:rsidRPr="003725F0">
        <w:rPr>
          <w:rFonts w:ascii="Cambria" w:hAnsi="Cambria"/>
          <w:noProof/>
          <w:sz w:val="24"/>
        </w:rPr>
        <w:tab/>
        <w:t xml:space="preserve">Tschöp, M. H., Speakman, J. R., Arch, J. R. S., Auwerx, J., Brüning, J. C., Chan, L., Eckel, R. H., Farese, R. V, Galgani, J. E., Hambly, C., et al. (2011). A guide to analysis of mouse energy metabolism. Nat. Methods </w:t>
      </w:r>
      <w:r w:rsidRPr="003725F0">
        <w:rPr>
          <w:rFonts w:ascii="Cambria" w:hAnsi="Cambria"/>
          <w:i/>
          <w:iCs/>
          <w:noProof/>
          <w:sz w:val="24"/>
        </w:rPr>
        <w:t>9</w:t>
      </w:r>
      <w:r w:rsidRPr="003725F0">
        <w:rPr>
          <w:rFonts w:ascii="Cambria" w:hAnsi="Cambria"/>
          <w:noProof/>
          <w:sz w:val="24"/>
        </w:rPr>
        <w:t>, 57–63.</w:t>
      </w:r>
    </w:p>
    <w:p w14:paraId="01B3B354"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8.</w:t>
      </w:r>
      <w:r w:rsidRPr="003725F0">
        <w:rPr>
          <w:rFonts w:ascii="Cambria" w:hAnsi="Cambria"/>
          <w:noProof/>
          <w:sz w:val="24"/>
        </w:rPr>
        <w:tab/>
        <w:t xml:space="preserve">Hill, A. V., Long, C. N. H., and Lupton, H. (1924). Muscular Exercise, Lactic Acid, and the Supply and Utilisation of Oxygen. Proc. R. Soc. B Biol. Sci. </w:t>
      </w:r>
      <w:r w:rsidRPr="003725F0">
        <w:rPr>
          <w:rFonts w:ascii="Cambria" w:hAnsi="Cambria"/>
          <w:i/>
          <w:iCs/>
          <w:noProof/>
          <w:sz w:val="24"/>
        </w:rPr>
        <w:t>96</w:t>
      </w:r>
      <w:r w:rsidRPr="003725F0">
        <w:rPr>
          <w:rFonts w:ascii="Cambria" w:hAnsi="Cambria"/>
          <w:noProof/>
          <w:sz w:val="24"/>
        </w:rPr>
        <w:t>, 438–475.</w:t>
      </w:r>
    </w:p>
    <w:p w14:paraId="65F359C2"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9.</w:t>
      </w:r>
      <w:r w:rsidRPr="003725F0">
        <w:rPr>
          <w:rFonts w:ascii="Cambria" w:hAnsi="Cambria"/>
          <w:noProof/>
          <w:sz w:val="24"/>
        </w:rPr>
        <w:tab/>
        <w:t xml:space="preserve">Tschöp, M. H., Smiley, D. L., and Heiman, M. L. (2000). Ghrelin induces adiposity in rodents. Nature </w:t>
      </w:r>
      <w:r w:rsidRPr="003725F0">
        <w:rPr>
          <w:rFonts w:ascii="Cambria" w:hAnsi="Cambria"/>
          <w:i/>
          <w:iCs/>
          <w:noProof/>
          <w:sz w:val="24"/>
        </w:rPr>
        <w:t>407</w:t>
      </w:r>
      <w:r w:rsidRPr="003725F0">
        <w:rPr>
          <w:rFonts w:ascii="Cambria" w:hAnsi="Cambria"/>
          <w:noProof/>
          <w:sz w:val="24"/>
        </w:rPr>
        <w:t>, 908–13.</w:t>
      </w:r>
    </w:p>
    <w:p w14:paraId="43C742D1"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10.</w:t>
      </w:r>
      <w:r w:rsidRPr="003725F0">
        <w:rPr>
          <w:rFonts w:ascii="Cambria" w:hAnsi="Cambria"/>
          <w:noProof/>
          <w:sz w:val="24"/>
        </w:rPr>
        <w:tab/>
        <w:t xml:space="preserve">Toshinai, K., Mondal, M. S., Nakazato, M., Date, Y., Murakami, N., Kojima, M., Kangawa, K., and Matsukura, S. (2001). Upregulation of Ghrelin expression in the stomach upon fasting, insulin-induced hypoglycemia, and leptin administration. Biochem. Biophys. Res. Commun. </w:t>
      </w:r>
      <w:r w:rsidRPr="003725F0">
        <w:rPr>
          <w:rFonts w:ascii="Cambria" w:hAnsi="Cambria"/>
          <w:i/>
          <w:iCs/>
          <w:noProof/>
          <w:sz w:val="24"/>
        </w:rPr>
        <w:t>281</w:t>
      </w:r>
      <w:r w:rsidRPr="003725F0">
        <w:rPr>
          <w:rFonts w:ascii="Cambria" w:hAnsi="Cambria"/>
          <w:noProof/>
          <w:sz w:val="24"/>
        </w:rPr>
        <w:t>, 1220–5.</w:t>
      </w:r>
    </w:p>
    <w:p w14:paraId="4E5B2683"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11.</w:t>
      </w:r>
      <w:r w:rsidRPr="003725F0">
        <w:rPr>
          <w:rFonts w:ascii="Cambria" w:hAnsi="Cambria"/>
          <w:noProof/>
          <w:sz w:val="24"/>
        </w:rPr>
        <w:tab/>
        <w:t xml:space="preserve">Tschöp, M. H., Weyer, C., Tataranni, P. a, Devanarayan, V., Ravussin, E., and Heiman, M. L. (2001). Circulating ghrelin levels are decreased in human obesity. Diabetes </w:t>
      </w:r>
      <w:r w:rsidRPr="003725F0">
        <w:rPr>
          <w:rFonts w:ascii="Cambria" w:hAnsi="Cambria"/>
          <w:i/>
          <w:iCs/>
          <w:noProof/>
          <w:sz w:val="24"/>
        </w:rPr>
        <w:t>50</w:t>
      </w:r>
      <w:r w:rsidRPr="003725F0">
        <w:rPr>
          <w:rFonts w:ascii="Cambria" w:hAnsi="Cambria"/>
          <w:noProof/>
          <w:sz w:val="24"/>
        </w:rPr>
        <w:t>, 707–9.</w:t>
      </w:r>
    </w:p>
    <w:p w14:paraId="19E16096"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12.</w:t>
      </w:r>
      <w:r w:rsidRPr="003725F0">
        <w:rPr>
          <w:rFonts w:ascii="Cambria" w:hAnsi="Cambria"/>
          <w:noProof/>
          <w:sz w:val="24"/>
        </w:rPr>
        <w:tab/>
        <w:t>Peloqiun, M. J., and Bridges, D. (2014). Weight Loss in Response to Food Deprivation Predicts The Extent of Diet Induced Obesity in C57BL/6J Mice.</w:t>
      </w:r>
    </w:p>
    <w:p w14:paraId="76430AAB"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lastRenderedPageBreak/>
        <w:t>13.</w:t>
      </w:r>
      <w:r w:rsidRPr="003725F0">
        <w:rPr>
          <w:rFonts w:ascii="Cambria" w:hAnsi="Cambria"/>
          <w:noProof/>
          <w:sz w:val="24"/>
        </w:rPr>
        <w:tab/>
        <w:t xml:space="preserve">Ikezaki, A., Hosoda, H., Ito, K., Iwama, S., Miura, N., Matsuoka, H., Kondo, C., Kojima, M., Kangawa, K., and Sugihara, S. (2002). Fasting Plasma Ghrelin Levels Are Negatively Correlated With Insulin Resistance and PAI-1, but Not With Leptin, in Obese Children and Adolescents. Diabetes </w:t>
      </w:r>
      <w:r w:rsidRPr="003725F0">
        <w:rPr>
          <w:rFonts w:ascii="Cambria" w:hAnsi="Cambria"/>
          <w:i/>
          <w:iCs/>
          <w:noProof/>
          <w:sz w:val="24"/>
        </w:rPr>
        <w:t>51</w:t>
      </w:r>
      <w:r w:rsidRPr="003725F0">
        <w:rPr>
          <w:rFonts w:ascii="Cambria" w:hAnsi="Cambria"/>
          <w:noProof/>
          <w:sz w:val="24"/>
        </w:rPr>
        <w:t>, 3408–3411.</w:t>
      </w:r>
    </w:p>
    <w:p w14:paraId="04FD3A76"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14.</w:t>
      </w:r>
      <w:r w:rsidRPr="003725F0">
        <w:rPr>
          <w:rFonts w:ascii="Cambria" w:hAnsi="Cambria"/>
          <w:noProof/>
          <w:sz w:val="24"/>
        </w:rPr>
        <w:tab/>
        <w:t xml:space="preserve">Baggio, L. L., Huang, Q., Brown, T. J., and Drucker, D. J. (2004). Oxyntomodulin and glucagon-like peptide-1 differentially regulate murine food intake and energy expenditure. Gastroenterology </w:t>
      </w:r>
      <w:r w:rsidRPr="003725F0">
        <w:rPr>
          <w:rFonts w:ascii="Cambria" w:hAnsi="Cambria"/>
          <w:i/>
          <w:iCs/>
          <w:noProof/>
          <w:sz w:val="24"/>
        </w:rPr>
        <w:t>127</w:t>
      </w:r>
      <w:r w:rsidRPr="003725F0">
        <w:rPr>
          <w:rFonts w:ascii="Cambria" w:hAnsi="Cambria"/>
          <w:noProof/>
          <w:sz w:val="24"/>
        </w:rPr>
        <w:t>, 546–558.</w:t>
      </w:r>
    </w:p>
    <w:p w14:paraId="01B8698F"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15.</w:t>
      </w:r>
      <w:r w:rsidRPr="003725F0">
        <w:rPr>
          <w:rFonts w:ascii="Cambria" w:hAnsi="Cambria"/>
          <w:noProof/>
          <w:sz w:val="24"/>
        </w:rPr>
        <w:tab/>
        <w:t xml:space="preserve">Turton, M. D., O’Shea, D., Gunn, I., Beak, S. A., Edwards, C. M., Meeran, K., Choi, S. J., Taylor, G. M., Heath, M. M., Lambert, P. D., et al. (1996). A role for glucagon-like peptide-1 in the central regulation of feeding. Nature </w:t>
      </w:r>
      <w:r w:rsidRPr="003725F0">
        <w:rPr>
          <w:rFonts w:ascii="Cambria" w:hAnsi="Cambria"/>
          <w:i/>
          <w:iCs/>
          <w:noProof/>
          <w:sz w:val="24"/>
        </w:rPr>
        <w:t>379</w:t>
      </w:r>
      <w:r w:rsidRPr="003725F0">
        <w:rPr>
          <w:rFonts w:ascii="Cambria" w:hAnsi="Cambria"/>
          <w:noProof/>
          <w:sz w:val="24"/>
        </w:rPr>
        <w:t>, 69–72.</w:t>
      </w:r>
    </w:p>
    <w:p w14:paraId="1AB63844"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16.</w:t>
      </w:r>
      <w:r w:rsidRPr="003725F0">
        <w:rPr>
          <w:rFonts w:ascii="Cambria" w:hAnsi="Cambria"/>
          <w:noProof/>
          <w:sz w:val="24"/>
        </w:rPr>
        <w:tab/>
        <w:t xml:space="preserve">Xu, Z., Xu, X., Zhong, M., Hotchkiss, I. P., Lewandowski, R. P., Wagner, J. G., Bramble, L. a, Yang, Y., Wang, A., Harkema, J. R., et al. (2011). Ambient particulate air pollution induces oxidative stress and alterations of mitochondria and gene expression in brown and white adipose tissues. Part. Fibre Toxicol. </w:t>
      </w:r>
      <w:r w:rsidRPr="003725F0">
        <w:rPr>
          <w:rFonts w:ascii="Cambria" w:hAnsi="Cambria"/>
          <w:i/>
          <w:iCs/>
          <w:noProof/>
          <w:sz w:val="24"/>
        </w:rPr>
        <w:t>8</w:t>
      </w:r>
      <w:r w:rsidRPr="003725F0">
        <w:rPr>
          <w:rFonts w:ascii="Cambria" w:hAnsi="Cambria"/>
          <w:noProof/>
          <w:sz w:val="24"/>
        </w:rPr>
        <w:t>, 20.</w:t>
      </w:r>
    </w:p>
    <w:p w14:paraId="5B994DB7"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17.</w:t>
      </w:r>
      <w:r w:rsidRPr="003725F0">
        <w:rPr>
          <w:rFonts w:ascii="Cambria" w:hAnsi="Cambria"/>
          <w:noProof/>
          <w:sz w:val="24"/>
        </w:rPr>
        <w:tab/>
        <w:t xml:space="preserve">Xu, X., Liu, C., Xu, Z., Tzan, K., Zhong, M., Wang, A., Lippmann, M., Chen, L.-C., Rajagopalan, S., and Sun, Q. (2011). Long-term exposure to ambient fine particulate pollution induces insulin resistance and mitochondrial alteration in adipose tissue. Toxicol. Sci. </w:t>
      </w:r>
      <w:r w:rsidRPr="003725F0">
        <w:rPr>
          <w:rFonts w:ascii="Cambria" w:hAnsi="Cambria"/>
          <w:i/>
          <w:iCs/>
          <w:noProof/>
          <w:sz w:val="24"/>
        </w:rPr>
        <w:t>124</w:t>
      </w:r>
      <w:r w:rsidRPr="003725F0">
        <w:rPr>
          <w:rFonts w:ascii="Cambria" w:hAnsi="Cambria"/>
          <w:noProof/>
          <w:sz w:val="24"/>
        </w:rPr>
        <w:t>, 88–98.</w:t>
      </w:r>
    </w:p>
    <w:p w14:paraId="23473B20"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18.</w:t>
      </w:r>
      <w:r w:rsidRPr="003725F0">
        <w:rPr>
          <w:rFonts w:ascii="Cambria" w:hAnsi="Cambria"/>
          <w:noProof/>
          <w:sz w:val="24"/>
        </w:rPr>
        <w:tab/>
        <w:t xml:space="preserve">Janssen, B. G., Munters, E., Pieters, N., Smeets, K., Cox, B., Cuypers, A., and Fierens, F. (2012). Research | Children ’ s Health Placental Mitochondrial DNA Content and Particulate Air Pollution during in Utero Life. </w:t>
      </w:r>
      <w:r w:rsidRPr="003725F0">
        <w:rPr>
          <w:rFonts w:ascii="Cambria" w:hAnsi="Cambria"/>
          <w:i/>
          <w:iCs/>
          <w:noProof/>
          <w:sz w:val="24"/>
        </w:rPr>
        <w:t>1346</w:t>
      </w:r>
      <w:r w:rsidRPr="003725F0">
        <w:rPr>
          <w:rFonts w:ascii="Cambria" w:hAnsi="Cambria"/>
          <w:noProof/>
          <w:sz w:val="24"/>
        </w:rPr>
        <w:t>, 1346–1352.</w:t>
      </w:r>
    </w:p>
    <w:p w14:paraId="7EB405B3"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19.</w:t>
      </w:r>
      <w:r w:rsidRPr="003725F0">
        <w:rPr>
          <w:rFonts w:ascii="Cambria" w:hAnsi="Cambria"/>
          <w:noProof/>
          <w:sz w:val="24"/>
        </w:rPr>
        <w:tab/>
        <w:t xml:space="preserve">Sun, Q., Yue, P., Deiuliis, J. a, Lumeng, C. N., Kampfrath, T., Mikolaj, M. B., Cai, Y., Ostrowski, M. C., Lu, B., Parthasarathy, S., et al. (2009). Ambient air pollution exaggerates adipose inflammation and insulin resistance in a mouse model of diet-induced obesity. Circulation </w:t>
      </w:r>
      <w:r w:rsidRPr="003725F0">
        <w:rPr>
          <w:rFonts w:ascii="Cambria" w:hAnsi="Cambria"/>
          <w:i/>
          <w:iCs/>
          <w:noProof/>
          <w:sz w:val="24"/>
        </w:rPr>
        <w:t>119</w:t>
      </w:r>
      <w:r w:rsidRPr="003725F0">
        <w:rPr>
          <w:rFonts w:ascii="Cambria" w:hAnsi="Cambria"/>
          <w:noProof/>
          <w:sz w:val="24"/>
        </w:rPr>
        <w:t>, 538–46.</w:t>
      </w:r>
    </w:p>
    <w:p w14:paraId="5B4BA461"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20.</w:t>
      </w:r>
      <w:r w:rsidRPr="003725F0">
        <w:rPr>
          <w:rFonts w:ascii="Cambria" w:hAnsi="Cambria"/>
          <w:noProof/>
          <w:sz w:val="24"/>
        </w:rPr>
        <w:tab/>
        <w:t xml:space="preserve">Chen, J.-C., and Schwartz, J. (2008). Metabolic syndrome and inflammatory responses to long-term particulate air pollutants. Environ. Health Perspect. </w:t>
      </w:r>
      <w:r w:rsidRPr="003725F0">
        <w:rPr>
          <w:rFonts w:ascii="Cambria" w:hAnsi="Cambria"/>
          <w:i/>
          <w:iCs/>
          <w:noProof/>
          <w:sz w:val="24"/>
        </w:rPr>
        <w:t>116</w:t>
      </w:r>
      <w:r w:rsidRPr="003725F0">
        <w:rPr>
          <w:rFonts w:ascii="Cambria" w:hAnsi="Cambria"/>
          <w:noProof/>
          <w:sz w:val="24"/>
        </w:rPr>
        <w:t>, 612–7.</w:t>
      </w:r>
    </w:p>
    <w:p w14:paraId="7FEDFCEB"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21.</w:t>
      </w:r>
      <w:r w:rsidRPr="003725F0">
        <w:rPr>
          <w:rFonts w:ascii="Cambria" w:hAnsi="Cambria"/>
          <w:noProof/>
          <w:sz w:val="24"/>
        </w:rPr>
        <w:tab/>
        <w:t xml:space="preserve">Thiering, E., Cyrys, J., Kratzsch, J., Meisinger, C., Hoffmann, B., Berdel, D., von Berg, a, Koletzko, S., Bauer, C.-P., and Heinrich, J. (2013). Long-term exposure to traffic-related air pollution and insulin resistance in children: results from the GINIplus and LISAplus birth cohorts. Diabetologia </w:t>
      </w:r>
      <w:r w:rsidRPr="003725F0">
        <w:rPr>
          <w:rFonts w:ascii="Cambria" w:hAnsi="Cambria"/>
          <w:i/>
          <w:iCs/>
          <w:noProof/>
          <w:sz w:val="24"/>
        </w:rPr>
        <w:t>56</w:t>
      </w:r>
      <w:r w:rsidRPr="003725F0">
        <w:rPr>
          <w:rFonts w:ascii="Cambria" w:hAnsi="Cambria"/>
          <w:noProof/>
          <w:sz w:val="24"/>
        </w:rPr>
        <w:t>, 1696–704.</w:t>
      </w:r>
    </w:p>
    <w:p w14:paraId="680CC1D9"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22.</w:t>
      </w:r>
      <w:r w:rsidRPr="003725F0">
        <w:rPr>
          <w:rFonts w:ascii="Cambria" w:hAnsi="Cambria"/>
          <w:noProof/>
          <w:sz w:val="24"/>
        </w:rPr>
        <w:tab/>
        <w:t xml:space="preserve">Roberts, J. D., Voss, J. D., and Knight, B. (2014). The association of ambient air pollution and physical inactivity in the United States. PLoS One </w:t>
      </w:r>
      <w:r w:rsidRPr="003725F0">
        <w:rPr>
          <w:rFonts w:ascii="Cambria" w:hAnsi="Cambria"/>
          <w:i/>
          <w:iCs/>
          <w:noProof/>
          <w:sz w:val="24"/>
        </w:rPr>
        <w:t>9</w:t>
      </w:r>
      <w:r w:rsidRPr="003725F0">
        <w:rPr>
          <w:rFonts w:ascii="Cambria" w:hAnsi="Cambria"/>
          <w:noProof/>
          <w:sz w:val="24"/>
        </w:rPr>
        <w:t>, e90143.</w:t>
      </w:r>
    </w:p>
    <w:p w14:paraId="4C75930C"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lastRenderedPageBreak/>
        <w:t>23.</w:t>
      </w:r>
      <w:r w:rsidRPr="003725F0">
        <w:rPr>
          <w:rFonts w:ascii="Cambria" w:hAnsi="Cambria"/>
          <w:noProof/>
          <w:sz w:val="24"/>
        </w:rPr>
        <w:tab/>
        <w:t xml:space="preserve">Andersen, Z. J., Raaschou-Nielsen, O., Ketzel, M., Jensen, S. S., Hvidberg, M., Loft, S., Tjønneland, A., Overvad, K., and Sørensen, M. (2012). Diabetes incidence and long-term exposure to air pollution: a cohort study. Diabetes Care </w:t>
      </w:r>
      <w:r w:rsidRPr="003725F0">
        <w:rPr>
          <w:rFonts w:ascii="Cambria" w:hAnsi="Cambria"/>
          <w:i/>
          <w:iCs/>
          <w:noProof/>
          <w:sz w:val="24"/>
        </w:rPr>
        <w:t>35</w:t>
      </w:r>
      <w:r w:rsidRPr="003725F0">
        <w:rPr>
          <w:rFonts w:ascii="Cambria" w:hAnsi="Cambria"/>
          <w:noProof/>
          <w:sz w:val="24"/>
        </w:rPr>
        <w:t>, 92–8.</w:t>
      </w:r>
    </w:p>
    <w:p w14:paraId="55971ECE"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24.</w:t>
      </w:r>
      <w:r w:rsidRPr="003725F0">
        <w:rPr>
          <w:rFonts w:ascii="Cambria" w:hAnsi="Cambria"/>
          <w:noProof/>
          <w:sz w:val="24"/>
        </w:rPr>
        <w:tab/>
        <w:t xml:space="preserve">Marr, L. C., and Ely, M. R. (2010). Effect of air pollution on marathon running performance. Med. Sci. Sports Exerc. </w:t>
      </w:r>
      <w:r w:rsidRPr="003725F0">
        <w:rPr>
          <w:rFonts w:ascii="Cambria" w:hAnsi="Cambria"/>
          <w:i/>
          <w:iCs/>
          <w:noProof/>
          <w:sz w:val="24"/>
        </w:rPr>
        <w:t>42</w:t>
      </w:r>
      <w:r w:rsidRPr="003725F0">
        <w:rPr>
          <w:rFonts w:ascii="Cambria" w:hAnsi="Cambria"/>
          <w:noProof/>
          <w:sz w:val="24"/>
        </w:rPr>
        <w:t>, 585–91.</w:t>
      </w:r>
    </w:p>
    <w:p w14:paraId="2185B0CF"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25.</w:t>
      </w:r>
      <w:r w:rsidRPr="003725F0">
        <w:rPr>
          <w:rFonts w:ascii="Cambria" w:hAnsi="Cambria"/>
          <w:noProof/>
          <w:sz w:val="24"/>
        </w:rPr>
        <w:tab/>
        <w:t xml:space="preserve">Cutrufello, P. T., Rundell, K. W., Smoliga, J. M., and Stylianides, G. A. (2011). Inhaled whole exhaust and its effect on exercise performance and vascular function. Inhal. Toxicol. </w:t>
      </w:r>
      <w:r w:rsidRPr="003725F0">
        <w:rPr>
          <w:rFonts w:ascii="Cambria" w:hAnsi="Cambria"/>
          <w:i/>
          <w:iCs/>
          <w:noProof/>
          <w:sz w:val="24"/>
        </w:rPr>
        <w:t>23</w:t>
      </w:r>
      <w:r w:rsidRPr="003725F0">
        <w:rPr>
          <w:rFonts w:ascii="Cambria" w:hAnsi="Cambria"/>
          <w:noProof/>
          <w:sz w:val="24"/>
        </w:rPr>
        <w:t>, 658–67.</w:t>
      </w:r>
    </w:p>
    <w:p w14:paraId="20DCC53A" w14:textId="77777777" w:rsidR="003725F0" w:rsidRPr="003725F0" w:rsidRDefault="003725F0">
      <w:pPr>
        <w:pStyle w:val="NormalWeb"/>
        <w:ind w:left="640" w:hanging="640"/>
        <w:divId w:val="900797360"/>
        <w:rPr>
          <w:rFonts w:ascii="Cambria" w:hAnsi="Cambria"/>
          <w:noProof/>
          <w:sz w:val="24"/>
        </w:rPr>
      </w:pPr>
      <w:r w:rsidRPr="003725F0">
        <w:rPr>
          <w:rFonts w:ascii="Cambria" w:hAnsi="Cambria"/>
          <w:noProof/>
          <w:sz w:val="24"/>
        </w:rPr>
        <w:t>26.</w:t>
      </w:r>
      <w:r w:rsidRPr="003725F0">
        <w:rPr>
          <w:rFonts w:ascii="Cambria" w:hAnsi="Cambria"/>
          <w:noProof/>
          <w:sz w:val="24"/>
        </w:rPr>
        <w:tab/>
        <w:t xml:space="preserve">Rundell, K. W., and Caviston, R. (2008). Ultrafine and fine particulate matter inhalation decreases exercise performance in healthy subjects. J. Strength Cond. Res. </w:t>
      </w:r>
      <w:r w:rsidRPr="003725F0">
        <w:rPr>
          <w:rFonts w:ascii="Cambria" w:hAnsi="Cambria"/>
          <w:i/>
          <w:iCs/>
          <w:noProof/>
          <w:sz w:val="24"/>
        </w:rPr>
        <w:t>22</w:t>
      </w:r>
      <w:r w:rsidRPr="003725F0">
        <w:rPr>
          <w:rFonts w:ascii="Cambria" w:hAnsi="Cambria"/>
          <w:noProof/>
          <w:sz w:val="24"/>
        </w:rPr>
        <w:t xml:space="preserve">, 2–5. </w:t>
      </w:r>
    </w:p>
    <w:p w14:paraId="6CFBED4E" w14:textId="515E78B2" w:rsidR="0012599A" w:rsidRPr="00C15BC9" w:rsidRDefault="001B3EBF" w:rsidP="003725F0">
      <w:pPr>
        <w:pStyle w:val="NormalWeb"/>
        <w:ind w:left="640" w:hanging="640"/>
        <w:divId w:val="1020744763"/>
      </w:pPr>
      <w:r>
        <w:fldChar w:fldCharType="end"/>
      </w:r>
    </w:p>
    <w:p w14:paraId="17F17C85" w14:textId="0654598B" w:rsidR="005E42A8" w:rsidRDefault="005E42A8" w:rsidP="001B3EBF">
      <w:pPr>
        <w:pStyle w:val="Heading1"/>
      </w:pPr>
      <w:r>
        <w:t>Figure Legends</w:t>
      </w:r>
    </w:p>
    <w:p w14:paraId="3B8017AC" w14:textId="77777777" w:rsidR="005E42A8" w:rsidRDefault="005E42A8" w:rsidP="005E42A8"/>
    <w:p w14:paraId="68D841FB" w14:textId="71863057" w:rsidR="005E42A8" w:rsidRPr="00AA50B4" w:rsidRDefault="005E42A8" w:rsidP="005E42A8">
      <w:r w:rsidRPr="005E42A8">
        <w:rPr>
          <w:b/>
        </w:rPr>
        <w:t xml:space="preserve">Figure 1:  </w:t>
      </w:r>
      <w:proofErr w:type="spellStart"/>
      <w:r w:rsidRPr="005E42A8">
        <w:rPr>
          <w:b/>
        </w:rPr>
        <w:t>Gestationally</w:t>
      </w:r>
      <w:proofErr w:type="spellEnd"/>
      <w:r w:rsidRPr="005E42A8">
        <w:rPr>
          <w:b/>
        </w:rPr>
        <w:t xml:space="preserve"> treatment of MCP230 leads to mice with elevated weight gain on high fat diet.</w:t>
      </w:r>
      <w:r>
        <w:rPr>
          <w:b/>
        </w:rPr>
        <w:t xml:space="preserve">  </w:t>
      </w:r>
      <w:r>
        <w:t xml:space="preserve">A) Schematic of treatment.  B) </w:t>
      </w:r>
      <w:r w:rsidR="00AA50B4">
        <w:t xml:space="preserve">Body weight throughout the HFD treatment.  C-E) </w:t>
      </w:r>
      <w:proofErr w:type="gramStart"/>
      <w:r w:rsidR="00AA50B4">
        <w:t>After</w:t>
      </w:r>
      <w:proofErr w:type="gramEnd"/>
      <w:r w:rsidR="00AA50B4">
        <w:t xml:space="preserve"> 12 weeks of HFD, body composition was determined in the fed state (ZT12).  Asterisks indicate p&lt;0.05 via a Student’s </w:t>
      </w:r>
      <w:r w:rsidR="00AA50B4">
        <w:rPr>
          <w:i/>
        </w:rPr>
        <w:t>t</w:t>
      </w:r>
      <w:r w:rsidR="00AA50B4">
        <w:t>-test (C</w:t>
      </w:r>
      <w:r w:rsidR="007F0C91">
        <w:t>-D</w:t>
      </w:r>
      <w:r w:rsidR="00AA50B4">
        <w:t>).</w:t>
      </w:r>
    </w:p>
    <w:p w14:paraId="5B2FEB9D" w14:textId="77777777" w:rsidR="006E5F28" w:rsidRDefault="006E5F28" w:rsidP="005E42A8"/>
    <w:p w14:paraId="586ED933" w14:textId="47449E54" w:rsidR="006E5F28" w:rsidRDefault="006E5F28" w:rsidP="005E42A8">
      <w:r w:rsidRPr="004E720F">
        <w:rPr>
          <w:b/>
        </w:rPr>
        <w:t xml:space="preserve">Figure 2:  </w:t>
      </w:r>
      <w:proofErr w:type="spellStart"/>
      <w:r w:rsidRPr="004E720F">
        <w:rPr>
          <w:b/>
        </w:rPr>
        <w:t>Gestationally</w:t>
      </w:r>
      <w:proofErr w:type="spellEnd"/>
      <w:r w:rsidRPr="004E720F">
        <w:rPr>
          <w:b/>
        </w:rPr>
        <w:t xml:space="preserve"> MCP230 treated mice have no changes in liver triglycerides or insulin sensitivity but have elevations in </w:t>
      </w:r>
      <w:r w:rsidR="004E720F" w:rsidRPr="004E720F">
        <w:rPr>
          <w:b/>
        </w:rPr>
        <w:t>ghrelin.</w:t>
      </w:r>
      <w:r w:rsidR="0000538F">
        <w:t xml:space="preserve">  A) </w:t>
      </w:r>
      <w:r w:rsidR="004E720F">
        <w:t xml:space="preserve">Liver triglycerides and B) blood glucose levels were determined from mice after a 16h fast at approximately ZT4. C-J) Fed (ZT12) and fasted (ZT4) </w:t>
      </w:r>
      <w:r w:rsidR="00494F36">
        <w:t>serum hormone levels were determined.  Asterisk indicates p&lt;0.05 via a Wilcoxon Rank Sum Test.</w:t>
      </w:r>
    </w:p>
    <w:p w14:paraId="30448957" w14:textId="77777777" w:rsidR="00B425D2" w:rsidRDefault="00B425D2" w:rsidP="005E42A8"/>
    <w:p w14:paraId="50559111" w14:textId="65ECBF02" w:rsidR="00B425D2" w:rsidRPr="004E720F" w:rsidRDefault="00B425D2" w:rsidP="005E42A8">
      <w:r w:rsidRPr="00B425D2">
        <w:rPr>
          <w:b/>
        </w:rPr>
        <w:t xml:space="preserve">Figure 3:  Decreased food intake and energy expenditure in pups from </w:t>
      </w:r>
      <w:proofErr w:type="spellStart"/>
      <w:r w:rsidRPr="00B425D2">
        <w:rPr>
          <w:b/>
        </w:rPr>
        <w:t>gestationally</w:t>
      </w:r>
      <w:proofErr w:type="spellEnd"/>
      <w:r w:rsidRPr="00B425D2">
        <w:rPr>
          <w:b/>
        </w:rPr>
        <w:t xml:space="preserve"> treated MCP230 mice.</w:t>
      </w:r>
      <w:r>
        <w:t xml:space="preserve">  Food intake per mouse was calculated on a A) weekly and B) cumulative basis throughout the High-Fat Diet Treatment.  C) </w:t>
      </w:r>
      <w:r w:rsidR="00293C50">
        <w:t>Oxygen consumption rates for mice in metabolic cages.  Shaded area indicates the dark phase.</w:t>
      </w:r>
      <w:r w:rsidR="00F72C06">
        <w:t xml:space="preserve"> D) </w:t>
      </w:r>
      <w:r w:rsidR="00293C50">
        <w:t>Analysis of oxygen consumption, normalized to lean body mass in light and dark phase.  Each dot represents the average oxygen consumption per mouse.</w:t>
      </w:r>
      <w:r w:rsidR="00373884">
        <w:t xml:space="preserve"> </w:t>
      </w:r>
      <w:r w:rsidR="00121976">
        <w:t>E</w:t>
      </w:r>
      <w:r w:rsidR="009D54BB">
        <w:t xml:space="preserve">) Quantification of x-phase ambulatory movement during the light and </w:t>
      </w:r>
      <w:proofErr w:type="gramStart"/>
      <w:r w:rsidR="009D54BB">
        <w:t>dark  phases</w:t>
      </w:r>
      <w:proofErr w:type="gramEnd"/>
      <w:r w:rsidR="009D54BB">
        <w:t xml:space="preserve">.  </w:t>
      </w:r>
      <w:r w:rsidR="00121976">
        <w:t>F</w:t>
      </w:r>
      <w:r w:rsidR="00373884">
        <w:t xml:space="preserve">)  Respiratory exchange ratio of each group.  In this case, the saline and </w:t>
      </w:r>
      <w:proofErr w:type="spellStart"/>
      <w:r w:rsidR="00373884">
        <w:t>cabosil</w:t>
      </w:r>
      <w:proofErr w:type="spellEnd"/>
      <w:r w:rsidR="00373884">
        <w:t xml:space="preserve"> groups were not combined due to a significant depression of the ratio in both the </w:t>
      </w:r>
      <w:proofErr w:type="spellStart"/>
      <w:r w:rsidR="00373884">
        <w:t>cabosil</w:t>
      </w:r>
      <w:proofErr w:type="spellEnd"/>
      <w:r w:rsidR="00373884">
        <w:t xml:space="preserve"> and MCP230 treated groups.</w:t>
      </w:r>
      <w:r w:rsidR="00121976">
        <w:t xml:space="preserve">  Asterisks indicate p&lt;0.05 by Mixed Linear Models Compared by </w:t>
      </w:r>
      <w:r w:rsidR="00121976">
        <w:sym w:font="Symbol" w:char="F063"/>
      </w:r>
      <w:r w:rsidR="00121976">
        <w:rPr>
          <w:vertAlign w:val="superscript"/>
        </w:rPr>
        <w:t xml:space="preserve">2 </w:t>
      </w:r>
      <w:r w:rsidR="00121976">
        <w:t xml:space="preserve">test (B), ANOVA (D), Student’s </w:t>
      </w:r>
      <w:r w:rsidR="00121976" w:rsidRPr="00121976">
        <w:rPr>
          <w:i/>
        </w:rPr>
        <w:t>t</w:t>
      </w:r>
      <w:r w:rsidR="00121976">
        <w:t xml:space="preserve">-test (E) </w:t>
      </w:r>
      <w:r w:rsidR="00EC6826">
        <w:t xml:space="preserve">or </w:t>
      </w:r>
      <w:r w:rsidR="00121976" w:rsidRPr="00121976">
        <w:t>Wilcoxon</w:t>
      </w:r>
      <w:r w:rsidR="00121976">
        <w:t>-Rank Sum Test (F)</w:t>
      </w:r>
      <w:r w:rsidR="00EC6826">
        <w:t>.</w:t>
      </w:r>
    </w:p>
    <w:p w14:paraId="415E5A4D" w14:textId="77777777" w:rsidR="007221E6" w:rsidRDefault="007221E6"/>
    <w:sectPr w:rsidR="007221E6" w:rsidSect="00A34EF3">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Dave Bridges" w:date="2014-11-13T17:25:00Z" w:initials="DB">
    <w:p w14:paraId="7D88D754" w14:textId="05B9A31C" w:rsidR="003725F0" w:rsidRDefault="003725F0">
      <w:pPr>
        <w:pStyle w:val="CommentText"/>
      </w:pPr>
      <w:r>
        <w:rPr>
          <w:rStyle w:val="CommentReference"/>
        </w:rPr>
        <w:annotationRef/>
      </w:r>
    </w:p>
  </w:comment>
  <w:comment w:id="1" w:author="Stephenson, Erin" w:date="2015-08-14T14:55:00Z" w:initials="SE">
    <w:p w14:paraId="7F104E3F" w14:textId="77777777" w:rsidR="00A671EA" w:rsidRDefault="00A671EA" w:rsidP="00A671EA">
      <w:pPr>
        <w:pStyle w:val="CommentText"/>
      </w:pPr>
      <w:r>
        <w:rPr>
          <w:rStyle w:val="CommentReference"/>
        </w:rPr>
        <w:annotationRef/>
      </w:r>
    </w:p>
  </w:comment>
  <w:comment w:id="2" w:author="Dave Bridges" w:date="2014-11-16T15:34:00Z" w:initials="DB">
    <w:p w14:paraId="1DF0D2E4" w14:textId="2E6AD300" w:rsidR="003725F0" w:rsidRDefault="003725F0">
      <w:pPr>
        <w:pStyle w:val="CommentText"/>
      </w:pPr>
      <w:r>
        <w:rPr>
          <w:rStyle w:val="CommentReference"/>
        </w:rPr>
        <w:annotationRef/>
      </w:r>
      <w:r>
        <w:t>Check this</w:t>
      </w:r>
    </w:p>
  </w:comment>
  <w:comment w:id="3" w:author="Stephenson, Erin" w:date="2015-08-14T15:30:00Z" w:initials="SE">
    <w:p w14:paraId="32F8EA17" w14:textId="30FD27BF" w:rsidR="00310EE0" w:rsidRDefault="00310EE0">
      <w:pPr>
        <w:pStyle w:val="CommentText"/>
      </w:pPr>
      <w:r>
        <w:rPr>
          <w:rStyle w:val="CommentReference"/>
        </w:rPr>
        <w:annotationRef/>
      </w:r>
      <w:r>
        <w:t>Need to add details of how mice were anesthetized and sacrificed</w:t>
      </w:r>
    </w:p>
  </w:comment>
  <w:comment w:id="4" w:author="Stephenson, Erin" w:date="2015-08-14T16:11:00Z" w:initials="SE">
    <w:p w14:paraId="5B206C99" w14:textId="5A4F4FF1" w:rsidR="0055056A" w:rsidRDefault="0055056A">
      <w:pPr>
        <w:pStyle w:val="CommentText"/>
      </w:pPr>
      <w:r>
        <w:rPr>
          <w:rStyle w:val="CommentReference"/>
        </w:rPr>
        <w:annotationRef/>
      </w:r>
      <w:r>
        <w:t>Not sure if we will include this yet. Need to add methods if we decide to put this data in</w:t>
      </w:r>
    </w:p>
  </w:comment>
  <w:comment w:id="5" w:author="Stephenson, Erin" w:date="2015-08-14T16:20:00Z" w:initials="SE">
    <w:p w14:paraId="3F5CF1A9" w14:textId="4EF2E831" w:rsidR="007E4915" w:rsidRDefault="007E4915">
      <w:pPr>
        <w:pStyle w:val="CommentText"/>
      </w:pPr>
      <w:r>
        <w:rPr>
          <w:rStyle w:val="CommentReference"/>
        </w:rPr>
        <w:annotationRef/>
      </w:r>
      <w:r>
        <w:t>Need to add methods for western blotting here</w:t>
      </w:r>
    </w:p>
  </w:comment>
  <w:comment w:id="6" w:author="Dave Bridges" w:date="2014-11-13T12:24:00Z" w:initials="DB">
    <w:p w14:paraId="3188BF80" w14:textId="723C42D0" w:rsidR="003725F0" w:rsidRDefault="003725F0">
      <w:pPr>
        <w:pStyle w:val="CommentText"/>
      </w:pPr>
      <w:r>
        <w:rPr>
          <w:rStyle w:val="CommentReference"/>
        </w:rPr>
        <w:annotationRef/>
      </w:r>
      <w:r>
        <w:t>Need lm data</w:t>
      </w:r>
    </w:p>
  </w:comment>
  <w:comment w:id="7" w:author="Dave Bridges" w:date="2014-11-18T10:34:00Z" w:initials="DB">
    <w:p w14:paraId="294B37C3" w14:textId="697F45EB" w:rsidR="003725F0" w:rsidRDefault="003725F0">
      <w:pPr>
        <w:pStyle w:val="CommentText"/>
      </w:pPr>
      <w:r>
        <w:rPr>
          <w:rStyle w:val="CommentReference"/>
        </w:rPr>
        <w:annotationRef/>
      </w:r>
      <w:r>
        <w:t>Calculate this</w:t>
      </w:r>
    </w:p>
  </w:comment>
  <w:comment w:id="8" w:author="Dave Bridges" w:date="2014-11-16T10:32:00Z" w:initials="DB">
    <w:p w14:paraId="3E126E3E" w14:textId="423B83EF" w:rsidR="003725F0" w:rsidRDefault="003725F0">
      <w:pPr>
        <w:pStyle w:val="CommentText"/>
      </w:pPr>
      <w:r>
        <w:rPr>
          <w:rStyle w:val="CommentReference"/>
        </w:rPr>
        <w:annotationRef/>
      </w:r>
      <w:r>
        <w:t>Need this data</w:t>
      </w:r>
    </w:p>
  </w:comment>
  <w:comment w:id="9" w:author="Dave Bridges" w:date="2014-11-13T16:37:00Z" w:initials="DB">
    <w:p w14:paraId="3143A03C" w14:textId="37F5B4CE" w:rsidR="003725F0" w:rsidRDefault="003725F0">
      <w:pPr>
        <w:pStyle w:val="CommentText"/>
      </w:pPr>
      <w:r>
        <w:rPr>
          <w:rStyle w:val="CommentReference"/>
        </w:rPr>
        <w:annotationRef/>
      </w:r>
      <w:r>
        <w:t>Needs stats</w:t>
      </w:r>
    </w:p>
  </w:comment>
  <w:comment w:id="10" w:author="Stephenson, Erin" w:date="2015-08-14T16:23:00Z" w:initials="SE">
    <w:p w14:paraId="708DB52B" w14:textId="67DAE5DE" w:rsidR="00691583" w:rsidRDefault="00691583">
      <w:pPr>
        <w:pStyle w:val="CommentText"/>
      </w:pPr>
      <w:r>
        <w:rPr>
          <w:rStyle w:val="CommentReference"/>
        </w:rPr>
        <w:annotationRef/>
      </w:r>
      <w:r>
        <w:t>Not sure if we will add this yet</w:t>
      </w:r>
      <w:r w:rsidR="000C2306">
        <w:t>. Will need to add primer sequences to the method section if we decide to include this.</w:t>
      </w:r>
    </w:p>
  </w:comment>
  <w:comment w:id="11" w:author="Stephenson, Erin" w:date="2015-08-14T16:31:00Z" w:initials="SE">
    <w:p w14:paraId="451011A0" w14:textId="3370BC84" w:rsidR="00BE33E5" w:rsidRDefault="00BE33E5">
      <w:pPr>
        <w:pStyle w:val="CommentText"/>
      </w:pPr>
      <w:r>
        <w:rPr>
          <w:rStyle w:val="CommentReference"/>
        </w:rPr>
        <w:annotationRef/>
      </w:r>
      <w:r>
        <w:t>Need details</w:t>
      </w:r>
    </w:p>
  </w:comment>
  <w:comment w:id="13" w:author="Dave Bridges" w:date="2014-11-16T11:28:00Z" w:initials="DB">
    <w:p w14:paraId="7275AD87" w14:textId="2206F8CF" w:rsidR="003725F0" w:rsidRDefault="003725F0">
      <w:pPr>
        <w:pStyle w:val="CommentText"/>
      </w:pPr>
      <w:r>
        <w:rPr>
          <w:rStyle w:val="CommentReference"/>
        </w:rPr>
        <w:annotationRef/>
      </w:r>
      <w:r>
        <w:t>Increases energy expenditure</w:t>
      </w:r>
    </w:p>
  </w:comment>
  <w:comment w:id="14" w:author="Dave Bridges" w:date="2014-11-16T16:10:00Z" w:initials="DB">
    <w:p w14:paraId="147F23E3" w14:textId="476D985D" w:rsidR="003725F0" w:rsidRDefault="003725F0">
      <w:pPr>
        <w:pStyle w:val="CommentText"/>
      </w:pPr>
      <w:r>
        <w:rPr>
          <w:rStyle w:val="CommentReference"/>
        </w:rPr>
        <w:annotationRef/>
      </w:r>
      <w:r>
        <w:t>Need a ref for another example of this</w:t>
      </w:r>
    </w:p>
  </w:comment>
  <w:comment w:id="15" w:author="Dave Bridges" w:date="2014-11-16T16:12:00Z" w:initials="DB">
    <w:p w14:paraId="1F4492DF" w14:textId="45B83AA5" w:rsidR="003725F0" w:rsidRDefault="003725F0">
      <w:pPr>
        <w:pStyle w:val="CommentText"/>
      </w:pPr>
      <w:r>
        <w:rPr>
          <w:rStyle w:val="CommentReference"/>
        </w:rPr>
        <w:annotationRef/>
      </w:r>
      <w:r>
        <w:t>Steph can you put your funding here</w:t>
      </w:r>
    </w:p>
  </w:comment>
  <w:comment w:id="16" w:author="Dave Bridges" w:date="2014-11-16T16:11:00Z" w:initials="DB">
    <w:p w14:paraId="6B971EFC" w14:textId="6EFB42F7" w:rsidR="003725F0" w:rsidRDefault="003725F0">
      <w:pPr>
        <w:pStyle w:val="CommentText"/>
      </w:pPr>
      <w:r>
        <w:rPr>
          <w:rStyle w:val="CommentReference"/>
        </w:rPr>
        <w:annotationRef/>
      </w:r>
      <w:r>
        <w:t xml:space="preserve">Steph, we can add Jordy as an author if you want, he basically did the </w:t>
      </w:r>
      <w:proofErr w:type="spellStart"/>
      <w:r>
        <w:t>luminex</w:t>
      </w:r>
      <w:proofErr w:type="spellEnd"/>
      <w:r>
        <w:t xml:space="preserve"> calculations for us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D88D754" w15:done="0"/>
  <w15:commentEx w15:paraId="7F104E3F" w15:paraIdParent="7D88D754" w15:done="0"/>
  <w15:commentEx w15:paraId="1DF0D2E4" w15:done="0"/>
  <w15:commentEx w15:paraId="32F8EA17" w15:done="0"/>
  <w15:commentEx w15:paraId="5B206C99" w15:done="0"/>
  <w15:commentEx w15:paraId="3F5CF1A9" w15:done="0"/>
  <w15:commentEx w15:paraId="3188BF80" w15:done="0"/>
  <w15:commentEx w15:paraId="294B37C3" w15:done="0"/>
  <w15:commentEx w15:paraId="3E126E3E" w15:done="0"/>
  <w15:commentEx w15:paraId="3143A03C" w15:done="0"/>
  <w15:commentEx w15:paraId="708DB52B" w15:done="0"/>
  <w15:commentEx w15:paraId="451011A0" w15:done="0"/>
  <w15:commentEx w15:paraId="7275AD87" w15:done="0"/>
  <w15:commentEx w15:paraId="147F23E3" w15:done="0"/>
  <w15:commentEx w15:paraId="1F4492DF" w15:done="0"/>
  <w15:commentEx w15:paraId="6B971EFC"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Arial"/>
    <w:charset w:val="00"/>
    <w:family w:val="auto"/>
    <w:pitch w:val="variable"/>
    <w:sig w:usb0="00000000" w:usb1="5000A1FF" w:usb2="00000000" w:usb3="00000000" w:csb0="000001BF" w:csb1="00000000"/>
  </w:font>
  <w:font w:name="Times">
    <w:panose1 w:val="020206030504050203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024C15"/>
    <w:multiLevelType w:val="hybridMultilevel"/>
    <w:tmpl w:val="1D7A5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Stephenson, Erin">
    <w15:presenceInfo w15:providerId="AD" w15:userId="S-1-5-21-1543255473-1774939808-2802695540-4853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221E6"/>
    <w:rsid w:val="0000538F"/>
    <w:rsid w:val="00016389"/>
    <w:rsid w:val="00031FF5"/>
    <w:rsid w:val="000663D5"/>
    <w:rsid w:val="0007239C"/>
    <w:rsid w:val="00082C2E"/>
    <w:rsid w:val="000966F1"/>
    <w:rsid w:val="000A10E7"/>
    <w:rsid w:val="000A578E"/>
    <w:rsid w:val="000C2306"/>
    <w:rsid w:val="000C2AA4"/>
    <w:rsid w:val="000C2B4E"/>
    <w:rsid w:val="000C5C97"/>
    <w:rsid w:val="000C7C69"/>
    <w:rsid w:val="000D0EF1"/>
    <w:rsid w:val="000D3EBA"/>
    <w:rsid w:val="000E51A5"/>
    <w:rsid w:val="001215E2"/>
    <w:rsid w:val="00121976"/>
    <w:rsid w:val="00125748"/>
    <w:rsid w:val="0012599A"/>
    <w:rsid w:val="00126ED1"/>
    <w:rsid w:val="00131BB5"/>
    <w:rsid w:val="00140BB6"/>
    <w:rsid w:val="00144039"/>
    <w:rsid w:val="00146ECC"/>
    <w:rsid w:val="00147DCC"/>
    <w:rsid w:val="00157E6E"/>
    <w:rsid w:val="001646BA"/>
    <w:rsid w:val="001827FE"/>
    <w:rsid w:val="00186D81"/>
    <w:rsid w:val="001B3EBF"/>
    <w:rsid w:val="001E12F3"/>
    <w:rsid w:val="00207EA1"/>
    <w:rsid w:val="002167AD"/>
    <w:rsid w:val="00223477"/>
    <w:rsid w:val="00230B4A"/>
    <w:rsid w:val="00243797"/>
    <w:rsid w:val="00293C50"/>
    <w:rsid w:val="002C650B"/>
    <w:rsid w:val="002D2D87"/>
    <w:rsid w:val="002E53C1"/>
    <w:rsid w:val="00310EE0"/>
    <w:rsid w:val="00317C44"/>
    <w:rsid w:val="00352FA2"/>
    <w:rsid w:val="003725F0"/>
    <w:rsid w:val="00373884"/>
    <w:rsid w:val="0038128F"/>
    <w:rsid w:val="00392E97"/>
    <w:rsid w:val="003B1578"/>
    <w:rsid w:val="003F2823"/>
    <w:rsid w:val="00410F14"/>
    <w:rsid w:val="00415F55"/>
    <w:rsid w:val="00441A6B"/>
    <w:rsid w:val="00462A1C"/>
    <w:rsid w:val="0047549A"/>
    <w:rsid w:val="00493F6D"/>
    <w:rsid w:val="00494F36"/>
    <w:rsid w:val="004A4358"/>
    <w:rsid w:val="004A562E"/>
    <w:rsid w:val="004C2FCD"/>
    <w:rsid w:val="004C3CD7"/>
    <w:rsid w:val="004C687A"/>
    <w:rsid w:val="004E720F"/>
    <w:rsid w:val="004F3E87"/>
    <w:rsid w:val="00501427"/>
    <w:rsid w:val="00532F5A"/>
    <w:rsid w:val="00533ED0"/>
    <w:rsid w:val="00535157"/>
    <w:rsid w:val="0055056A"/>
    <w:rsid w:val="00550987"/>
    <w:rsid w:val="00551E2D"/>
    <w:rsid w:val="00576C73"/>
    <w:rsid w:val="0058343B"/>
    <w:rsid w:val="00592A7F"/>
    <w:rsid w:val="005A4DAF"/>
    <w:rsid w:val="005D5CBA"/>
    <w:rsid w:val="005E31F8"/>
    <w:rsid w:val="005E42A8"/>
    <w:rsid w:val="00603B85"/>
    <w:rsid w:val="00621B6A"/>
    <w:rsid w:val="00622E03"/>
    <w:rsid w:val="00631F34"/>
    <w:rsid w:val="006717EC"/>
    <w:rsid w:val="00691583"/>
    <w:rsid w:val="006A1A89"/>
    <w:rsid w:val="006A47A3"/>
    <w:rsid w:val="006B74D4"/>
    <w:rsid w:val="006B76D5"/>
    <w:rsid w:val="006D59E1"/>
    <w:rsid w:val="006E5F28"/>
    <w:rsid w:val="006F47B0"/>
    <w:rsid w:val="007221E6"/>
    <w:rsid w:val="00731819"/>
    <w:rsid w:val="00735CE1"/>
    <w:rsid w:val="00740101"/>
    <w:rsid w:val="00795012"/>
    <w:rsid w:val="007A42DE"/>
    <w:rsid w:val="007B2AFE"/>
    <w:rsid w:val="007E4915"/>
    <w:rsid w:val="007F0C91"/>
    <w:rsid w:val="00800A23"/>
    <w:rsid w:val="008612D1"/>
    <w:rsid w:val="0087161F"/>
    <w:rsid w:val="00881AC0"/>
    <w:rsid w:val="008A533B"/>
    <w:rsid w:val="008A7513"/>
    <w:rsid w:val="008C5F05"/>
    <w:rsid w:val="008E1F6B"/>
    <w:rsid w:val="008F3DC3"/>
    <w:rsid w:val="00933298"/>
    <w:rsid w:val="009332E7"/>
    <w:rsid w:val="00967682"/>
    <w:rsid w:val="0098057C"/>
    <w:rsid w:val="0098441B"/>
    <w:rsid w:val="00995E55"/>
    <w:rsid w:val="00996217"/>
    <w:rsid w:val="009A6E08"/>
    <w:rsid w:val="009B452F"/>
    <w:rsid w:val="009D54BB"/>
    <w:rsid w:val="00A107BF"/>
    <w:rsid w:val="00A10E45"/>
    <w:rsid w:val="00A34EF3"/>
    <w:rsid w:val="00A432D6"/>
    <w:rsid w:val="00A440F3"/>
    <w:rsid w:val="00A50501"/>
    <w:rsid w:val="00A671EA"/>
    <w:rsid w:val="00A75A22"/>
    <w:rsid w:val="00AA50B4"/>
    <w:rsid w:val="00AD4748"/>
    <w:rsid w:val="00AF1A7D"/>
    <w:rsid w:val="00B34FAC"/>
    <w:rsid w:val="00B425D2"/>
    <w:rsid w:val="00B52DBA"/>
    <w:rsid w:val="00B6539D"/>
    <w:rsid w:val="00B761A4"/>
    <w:rsid w:val="00B97C46"/>
    <w:rsid w:val="00BC74F7"/>
    <w:rsid w:val="00BE33E5"/>
    <w:rsid w:val="00BE555B"/>
    <w:rsid w:val="00BF0E89"/>
    <w:rsid w:val="00C15BC9"/>
    <w:rsid w:val="00C16E77"/>
    <w:rsid w:val="00C3038F"/>
    <w:rsid w:val="00C82568"/>
    <w:rsid w:val="00CC46E5"/>
    <w:rsid w:val="00CD5E6F"/>
    <w:rsid w:val="00D06C03"/>
    <w:rsid w:val="00D12310"/>
    <w:rsid w:val="00D1519E"/>
    <w:rsid w:val="00D56482"/>
    <w:rsid w:val="00D63FB0"/>
    <w:rsid w:val="00DC51A6"/>
    <w:rsid w:val="00DC7316"/>
    <w:rsid w:val="00DE3439"/>
    <w:rsid w:val="00DE49ED"/>
    <w:rsid w:val="00DF4C91"/>
    <w:rsid w:val="00DF5BC3"/>
    <w:rsid w:val="00E16694"/>
    <w:rsid w:val="00E954FB"/>
    <w:rsid w:val="00E97253"/>
    <w:rsid w:val="00EC6826"/>
    <w:rsid w:val="00EE6DA1"/>
    <w:rsid w:val="00EE799C"/>
    <w:rsid w:val="00F10627"/>
    <w:rsid w:val="00F570D1"/>
    <w:rsid w:val="00F659E1"/>
    <w:rsid w:val="00F72C06"/>
    <w:rsid w:val="00FA3E89"/>
    <w:rsid w:val="00FA5992"/>
    <w:rsid w:val="00FB1BC5"/>
    <w:rsid w:val="00FB2906"/>
    <w:rsid w:val="00FB567D"/>
    <w:rsid w:val="00FC49AE"/>
    <w:rsid w:val="00FE627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3351EC1"/>
  <w14:defaultImageDpi w14:val="300"/>
  <w15:docId w15:val="{418B56C4-F814-46B4-B07F-C64D543B20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221E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230B4A"/>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21E6"/>
    <w:rPr>
      <w:rFonts w:asciiTheme="majorHAnsi" w:eastAsiaTheme="majorEastAsia" w:hAnsiTheme="majorHAnsi" w:cstheme="majorBidi"/>
      <w:b/>
      <w:bCs/>
      <w:color w:val="345A8A" w:themeColor="accent1" w:themeShade="B5"/>
      <w:sz w:val="32"/>
      <w:szCs w:val="32"/>
    </w:rPr>
  </w:style>
  <w:style w:type="character" w:styleId="CommentReference">
    <w:name w:val="annotation reference"/>
    <w:basedOn w:val="DefaultParagraphFont"/>
    <w:uiPriority w:val="99"/>
    <w:semiHidden/>
    <w:unhideWhenUsed/>
    <w:rsid w:val="00532F5A"/>
    <w:rPr>
      <w:sz w:val="18"/>
      <w:szCs w:val="18"/>
    </w:rPr>
  </w:style>
  <w:style w:type="paragraph" w:styleId="CommentText">
    <w:name w:val="annotation text"/>
    <w:basedOn w:val="Normal"/>
    <w:link w:val="CommentTextChar"/>
    <w:uiPriority w:val="99"/>
    <w:semiHidden/>
    <w:unhideWhenUsed/>
    <w:rsid w:val="00532F5A"/>
  </w:style>
  <w:style w:type="character" w:customStyle="1" w:styleId="CommentTextChar">
    <w:name w:val="Comment Text Char"/>
    <w:basedOn w:val="DefaultParagraphFont"/>
    <w:link w:val="CommentText"/>
    <w:uiPriority w:val="99"/>
    <w:semiHidden/>
    <w:rsid w:val="00532F5A"/>
  </w:style>
  <w:style w:type="paragraph" w:styleId="CommentSubject">
    <w:name w:val="annotation subject"/>
    <w:basedOn w:val="CommentText"/>
    <w:next w:val="CommentText"/>
    <w:link w:val="CommentSubjectChar"/>
    <w:uiPriority w:val="99"/>
    <w:semiHidden/>
    <w:unhideWhenUsed/>
    <w:rsid w:val="00532F5A"/>
    <w:rPr>
      <w:b/>
      <w:bCs/>
      <w:sz w:val="20"/>
      <w:szCs w:val="20"/>
    </w:rPr>
  </w:style>
  <w:style w:type="character" w:customStyle="1" w:styleId="CommentSubjectChar">
    <w:name w:val="Comment Subject Char"/>
    <w:basedOn w:val="CommentTextChar"/>
    <w:link w:val="CommentSubject"/>
    <w:uiPriority w:val="99"/>
    <w:semiHidden/>
    <w:rsid w:val="00532F5A"/>
    <w:rPr>
      <w:b/>
      <w:bCs/>
      <w:sz w:val="20"/>
      <w:szCs w:val="20"/>
    </w:rPr>
  </w:style>
  <w:style w:type="paragraph" w:styleId="BalloonText">
    <w:name w:val="Balloon Text"/>
    <w:basedOn w:val="Normal"/>
    <w:link w:val="BalloonTextChar"/>
    <w:uiPriority w:val="99"/>
    <w:semiHidden/>
    <w:unhideWhenUsed/>
    <w:rsid w:val="00532F5A"/>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532F5A"/>
    <w:rPr>
      <w:rFonts w:ascii="Lucida Grande" w:hAnsi="Lucida Grande" w:cs="Lucida Grande"/>
      <w:sz w:val="18"/>
      <w:szCs w:val="18"/>
    </w:rPr>
  </w:style>
  <w:style w:type="character" w:styleId="Hyperlink">
    <w:name w:val="Hyperlink"/>
    <w:basedOn w:val="DefaultParagraphFont"/>
    <w:uiPriority w:val="99"/>
    <w:unhideWhenUsed/>
    <w:rsid w:val="00532F5A"/>
    <w:rPr>
      <w:color w:val="0000FF" w:themeColor="hyperlink"/>
      <w:u w:val="single"/>
    </w:rPr>
  </w:style>
  <w:style w:type="character" w:customStyle="1" w:styleId="Heading2Char">
    <w:name w:val="Heading 2 Char"/>
    <w:basedOn w:val="DefaultParagraphFont"/>
    <w:link w:val="Heading2"/>
    <w:uiPriority w:val="9"/>
    <w:rsid w:val="00230B4A"/>
    <w:rPr>
      <w:rFonts w:asciiTheme="majorHAnsi" w:eastAsiaTheme="majorEastAsia" w:hAnsiTheme="majorHAnsi" w:cstheme="majorBidi"/>
      <w:b/>
      <w:bCs/>
      <w:color w:val="4F81BD" w:themeColor="accent1"/>
      <w:sz w:val="26"/>
      <w:szCs w:val="26"/>
    </w:rPr>
  </w:style>
  <w:style w:type="paragraph" w:styleId="NormalWeb">
    <w:name w:val="Normal (Web)"/>
    <w:basedOn w:val="Normal"/>
    <w:uiPriority w:val="99"/>
    <w:unhideWhenUsed/>
    <w:rsid w:val="001B3EBF"/>
    <w:pPr>
      <w:spacing w:before="100" w:beforeAutospacing="1" w:after="100" w:afterAutospacing="1"/>
    </w:pPr>
    <w:rPr>
      <w:rFonts w:ascii="Times" w:hAnsi="Times" w:cs="Times New Roman"/>
      <w:sz w:val="20"/>
      <w:szCs w:val="20"/>
    </w:rPr>
  </w:style>
  <w:style w:type="paragraph" w:styleId="ListParagraph">
    <w:name w:val="List Paragraph"/>
    <w:basedOn w:val="Normal"/>
    <w:uiPriority w:val="34"/>
    <w:qFormat/>
    <w:rsid w:val="007A42D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8147065">
      <w:bodyDiv w:val="1"/>
      <w:marLeft w:val="0"/>
      <w:marRight w:val="0"/>
      <w:marTop w:val="0"/>
      <w:marBottom w:val="0"/>
      <w:divBdr>
        <w:top w:val="none" w:sz="0" w:space="0" w:color="auto"/>
        <w:left w:val="none" w:sz="0" w:space="0" w:color="auto"/>
        <w:bottom w:val="none" w:sz="0" w:space="0" w:color="auto"/>
        <w:right w:val="none" w:sz="0" w:space="0" w:color="auto"/>
      </w:divBdr>
      <w:divsChild>
        <w:div w:id="2109426727">
          <w:marLeft w:val="0"/>
          <w:marRight w:val="0"/>
          <w:marTop w:val="0"/>
          <w:marBottom w:val="0"/>
          <w:divBdr>
            <w:top w:val="none" w:sz="0" w:space="0" w:color="auto"/>
            <w:left w:val="none" w:sz="0" w:space="0" w:color="auto"/>
            <w:bottom w:val="none" w:sz="0" w:space="0" w:color="auto"/>
            <w:right w:val="none" w:sz="0" w:space="0" w:color="auto"/>
          </w:divBdr>
          <w:divsChild>
            <w:div w:id="616647762">
              <w:marLeft w:val="0"/>
              <w:marRight w:val="0"/>
              <w:marTop w:val="0"/>
              <w:marBottom w:val="0"/>
              <w:divBdr>
                <w:top w:val="none" w:sz="0" w:space="0" w:color="auto"/>
                <w:left w:val="none" w:sz="0" w:space="0" w:color="auto"/>
                <w:bottom w:val="none" w:sz="0" w:space="0" w:color="auto"/>
                <w:right w:val="none" w:sz="0" w:space="0" w:color="auto"/>
              </w:divBdr>
              <w:divsChild>
                <w:div w:id="1424567665">
                  <w:marLeft w:val="0"/>
                  <w:marRight w:val="0"/>
                  <w:marTop w:val="0"/>
                  <w:marBottom w:val="0"/>
                  <w:divBdr>
                    <w:top w:val="none" w:sz="0" w:space="0" w:color="auto"/>
                    <w:left w:val="none" w:sz="0" w:space="0" w:color="auto"/>
                    <w:bottom w:val="none" w:sz="0" w:space="0" w:color="auto"/>
                    <w:right w:val="none" w:sz="0" w:space="0" w:color="auto"/>
                  </w:divBdr>
                  <w:divsChild>
                    <w:div w:id="1373923471">
                      <w:marLeft w:val="0"/>
                      <w:marRight w:val="0"/>
                      <w:marTop w:val="0"/>
                      <w:marBottom w:val="0"/>
                      <w:divBdr>
                        <w:top w:val="none" w:sz="0" w:space="0" w:color="auto"/>
                        <w:left w:val="none" w:sz="0" w:space="0" w:color="auto"/>
                        <w:bottom w:val="none" w:sz="0" w:space="0" w:color="auto"/>
                        <w:right w:val="none" w:sz="0" w:space="0" w:color="auto"/>
                      </w:divBdr>
                      <w:divsChild>
                        <w:div w:id="861554562">
                          <w:marLeft w:val="0"/>
                          <w:marRight w:val="0"/>
                          <w:marTop w:val="0"/>
                          <w:marBottom w:val="0"/>
                          <w:divBdr>
                            <w:top w:val="none" w:sz="0" w:space="0" w:color="auto"/>
                            <w:left w:val="none" w:sz="0" w:space="0" w:color="auto"/>
                            <w:bottom w:val="none" w:sz="0" w:space="0" w:color="auto"/>
                            <w:right w:val="none" w:sz="0" w:space="0" w:color="auto"/>
                          </w:divBdr>
                          <w:divsChild>
                            <w:div w:id="775096758">
                              <w:marLeft w:val="0"/>
                              <w:marRight w:val="0"/>
                              <w:marTop w:val="0"/>
                              <w:marBottom w:val="0"/>
                              <w:divBdr>
                                <w:top w:val="none" w:sz="0" w:space="0" w:color="auto"/>
                                <w:left w:val="none" w:sz="0" w:space="0" w:color="auto"/>
                                <w:bottom w:val="none" w:sz="0" w:space="0" w:color="auto"/>
                                <w:right w:val="none" w:sz="0" w:space="0" w:color="auto"/>
                              </w:divBdr>
                              <w:divsChild>
                                <w:div w:id="116683708">
                                  <w:marLeft w:val="0"/>
                                  <w:marRight w:val="0"/>
                                  <w:marTop w:val="0"/>
                                  <w:marBottom w:val="0"/>
                                  <w:divBdr>
                                    <w:top w:val="none" w:sz="0" w:space="0" w:color="auto"/>
                                    <w:left w:val="none" w:sz="0" w:space="0" w:color="auto"/>
                                    <w:bottom w:val="none" w:sz="0" w:space="0" w:color="auto"/>
                                    <w:right w:val="none" w:sz="0" w:space="0" w:color="auto"/>
                                  </w:divBdr>
                                  <w:divsChild>
                                    <w:div w:id="980307401">
                                      <w:marLeft w:val="0"/>
                                      <w:marRight w:val="0"/>
                                      <w:marTop w:val="0"/>
                                      <w:marBottom w:val="0"/>
                                      <w:divBdr>
                                        <w:top w:val="none" w:sz="0" w:space="0" w:color="auto"/>
                                        <w:left w:val="none" w:sz="0" w:space="0" w:color="auto"/>
                                        <w:bottom w:val="none" w:sz="0" w:space="0" w:color="auto"/>
                                        <w:right w:val="none" w:sz="0" w:space="0" w:color="auto"/>
                                      </w:divBdr>
                                      <w:divsChild>
                                        <w:div w:id="1564297204">
                                          <w:marLeft w:val="0"/>
                                          <w:marRight w:val="0"/>
                                          <w:marTop w:val="0"/>
                                          <w:marBottom w:val="0"/>
                                          <w:divBdr>
                                            <w:top w:val="none" w:sz="0" w:space="0" w:color="auto"/>
                                            <w:left w:val="none" w:sz="0" w:space="0" w:color="auto"/>
                                            <w:bottom w:val="none" w:sz="0" w:space="0" w:color="auto"/>
                                            <w:right w:val="none" w:sz="0" w:space="0" w:color="auto"/>
                                          </w:divBdr>
                                          <w:divsChild>
                                            <w:div w:id="1781097782">
                                              <w:marLeft w:val="0"/>
                                              <w:marRight w:val="0"/>
                                              <w:marTop w:val="0"/>
                                              <w:marBottom w:val="0"/>
                                              <w:divBdr>
                                                <w:top w:val="none" w:sz="0" w:space="0" w:color="auto"/>
                                                <w:left w:val="none" w:sz="0" w:space="0" w:color="auto"/>
                                                <w:bottom w:val="none" w:sz="0" w:space="0" w:color="auto"/>
                                                <w:right w:val="none" w:sz="0" w:space="0" w:color="auto"/>
                                              </w:divBdr>
                                              <w:divsChild>
                                                <w:div w:id="566646526">
                                                  <w:marLeft w:val="0"/>
                                                  <w:marRight w:val="0"/>
                                                  <w:marTop w:val="0"/>
                                                  <w:marBottom w:val="0"/>
                                                  <w:divBdr>
                                                    <w:top w:val="none" w:sz="0" w:space="0" w:color="auto"/>
                                                    <w:left w:val="none" w:sz="0" w:space="0" w:color="auto"/>
                                                    <w:bottom w:val="none" w:sz="0" w:space="0" w:color="auto"/>
                                                    <w:right w:val="none" w:sz="0" w:space="0" w:color="auto"/>
                                                  </w:divBdr>
                                                  <w:divsChild>
                                                    <w:div w:id="1034304544">
                                                      <w:marLeft w:val="0"/>
                                                      <w:marRight w:val="0"/>
                                                      <w:marTop w:val="0"/>
                                                      <w:marBottom w:val="0"/>
                                                      <w:divBdr>
                                                        <w:top w:val="none" w:sz="0" w:space="0" w:color="auto"/>
                                                        <w:left w:val="none" w:sz="0" w:space="0" w:color="auto"/>
                                                        <w:bottom w:val="none" w:sz="0" w:space="0" w:color="auto"/>
                                                        <w:right w:val="none" w:sz="0" w:space="0" w:color="auto"/>
                                                      </w:divBdr>
                                                      <w:divsChild>
                                                        <w:div w:id="2090038910">
                                                          <w:marLeft w:val="0"/>
                                                          <w:marRight w:val="0"/>
                                                          <w:marTop w:val="0"/>
                                                          <w:marBottom w:val="0"/>
                                                          <w:divBdr>
                                                            <w:top w:val="none" w:sz="0" w:space="0" w:color="auto"/>
                                                            <w:left w:val="none" w:sz="0" w:space="0" w:color="auto"/>
                                                            <w:bottom w:val="none" w:sz="0" w:space="0" w:color="auto"/>
                                                            <w:right w:val="none" w:sz="0" w:space="0" w:color="auto"/>
                                                          </w:divBdr>
                                                          <w:divsChild>
                                                            <w:div w:id="816148491">
                                                              <w:marLeft w:val="0"/>
                                                              <w:marRight w:val="0"/>
                                                              <w:marTop w:val="0"/>
                                                              <w:marBottom w:val="0"/>
                                                              <w:divBdr>
                                                                <w:top w:val="none" w:sz="0" w:space="0" w:color="auto"/>
                                                                <w:left w:val="none" w:sz="0" w:space="0" w:color="auto"/>
                                                                <w:bottom w:val="none" w:sz="0" w:space="0" w:color="auto"/>
                                                                <w:right w:val="none" w:sz="0" w:space="0" w:color="auto"/>
                                                              </w:divBdr>
                                                              <w:divsChild>
                                                                <w:div w:id="1013531530">
                                                                  <w:marLeft w:val="0"/>
                                                                  <w:marRight w:val="0"/>
                                                                  <w:marTop w:val="0"/>
                                                                  <w:marBottom w:val="0"/>
                                                                  <w:divBdr>
                                                                    <w:top w:val="none" w:sz="0" w:space="0" w:color="auto"/>
                                                                    <w:left w:val="none" w:sz="0" w:space="0" w:color="auto"/>
                                                                    <w:bottom w:val="none" w:sz="0" w:space="0" w:color="auto"/>
                                                                    <w:right w:val="none" w:sz="0" w:space="0" w:color="auto"/>
                                                                  </w:divBdr>
                                                                  <w:divsChild>
                                                                    <w:div w:id="2069261267">
                                                                      <w:marLeft w:val="0"/>
                                                                      <w:marRight w:val="0"/>
                                                                      <w:marTop w:val="0"/>
                                                                      <w:marBottom w:val="0"/>
                                                                      <w:divBdr>
                                                                        <w:top w:val="none" w:sz="0" w:space="0" w:color="auto"/>
                                                                        <w:left w:val="none" w:sz="0" w:space="0" w:color="auto"/>
                                                                        <w:bottom w:val="none" w:sz="0" w:space="0" w:color="auto"/>
                                                                        <w:right w:val="none" w:sz="0" w:space="0" w:color="auto"/>
                                                                      </w:divBdr>
                                                                      <w:divsChild>
                                                                        <w:div w:id="181865279">
                                                                          <w:marLeft w:val="0"/>
                                                                          <w:marRight w:val="0"/>
                                                                          <w:marTop w:val="0"/>
                                                                          <w:marBottom w:val="0"/>
                                                                          <w:divBdr>
                                                                            <w:top w:val="none" w:sz="0" w:space="0" w:color="auto"/>
                                                                            <w:left w:val="none" w:sz="0" w:space="0" w:color="auto"/>
                                                                            <w:bottom w:val="none" w:sz="0" w:space="0" w:color="auto"/>
                                                                            <w:right w:val="none" w:sz="0" w:space="0" w:color="auto"/>
                                                                          </w:divBdr>
                                                                          <w:divsChild>
                                                                            <w:div w:id="512956139">
                                                                              <w:marLeft w:val="0"/>
                                                                              <w:marRight w:val="0"/>
                                                                              <w:marTop w:val="0"/>
                                                                              <w:marBottom w:val="0"/>
                                                                              <w:divBdr>
                                                                                <w:top w:val="none" w:sz="0" w:space="0" w:color="auto"/>
                                                                                <w:left w:val="none" w:sz="0" w:space="0" w:color="auto"/>
                                                                                <w:bottom w:val="none" w:sz="0" w:space="0" w:color="auto"/>
                                                                                <w:right w:val="none" w:sz="0" w:space="0" w:color="auto"/>
                                                                              </w:divBdr>
                                                                              <w:divsChild>
                                                                                <w:div w:id="1378820807">
                                                                                  <w:marLeft w:val="0"/>
                                                                                  <w:marRight w:val="0"/>
                                                                                  <w:marTop w:val="0"/>
                                                                                  <w:marBottom w:val="0"/>
                                                                                  <w:divBdr>
                                                                                    <w:top w:val="none" w:sz="0" w:space="0" w:color="auto"/>
                                                                                    <w:left w:val="none" w:sz="0" w:space="0" w:color="auto"/>
                                                                                    <w:bottom w:val="none" w:sz="0" w:space="0" w:color="auto"/>
                                                                                    <w:right w:val="none" w:sz="0" w:space="0" w:color="auto"/>
                                                                                  </w:divBdr>
                                                                                  <w:divsChild>
                                                                                    <w:div w:id="1447114528">
                                                                                      <w:marLeft w:val="0"/>
                                                                                      <w:marRight w:val="0"/>
                                                                                      <w:marTop w:val="0"/>
                                                                                      <w:marBottom w:val="0"/>
                                                                                      <w:divBdr>
                                                                                        <w:top w:val="none" w:sz="0" w:space="0" w:color="auto"/>
                                                                                        <w:left w:val="none" w:sz="0" w:space="0" w:color="auto"/>
                                                                                        <w:bottom w:val="none" w:sz="0" w:space="0" w:color="auto"/>
                                                                                        <w:right w:val="none" w:sz="0" w:space="0" w:color="auto"/>
                                                                                      </w:divBdr>
                                                                                      <w:divsChild>
                                                                                        <w:div w:id="456485145">
                                                                                          <w:marLeft w:val="0"/>
                                                                                          <w:marRight w:val="0"/>
                                                                                          <w:marTop w:val="0"/>
                                                                                          <w:marBottom w:val="0"/>
                                                                                          <w:divBdr>
                                                                                            <w:top w:val="none" w:sz="0" w:space="0" w:color="auto"/>
                                                                                            <w:left w:val="none" w:sz="0" w:space="0" w:color="auto"/>
                                                                                            <w:bottom w:val="none" w:sz="0" w:space="0" w:color="auto"/>
                                                                                            <w:right w:val="none" w:sz="0" w:space="0" w:color="auto"/>
                                                                                          </w:divBdr>
                                                                                          <w:divsChild>
                                                                                            <w:div w:id="1805152778">
                                                                                              <w:marLeft w:val="0"/>
                                                                                              <w:marRight w:val="0"/>
                                                                                              <w:marTop w:val="0"/>
                                                                                              <w:marBottom w:val="0"/>
                                                                                              <w:divBdr>
                                                                                                <w:top w:val="none" w:sz="0" w:space="0" w:color="auto"/>
                                                                                                <w:left w:val="none" w:sz="0" w:space="0" w:color="auto"/>
                                                                                                <w:bottom w:val="none" w:sz="0" w:space="0" w:color="auto"/>
                                                                                                <w:right w:val="none" w:sz="0" w:space="0" w:color="auto"/>
                                                                                              </w:divBdr>
                                                                                              <w:divsChild>
                                                                                                <w:div w:id="571503095">
                                                                                                  <w:marLeft w:val="0"/>
                                                                                                  <w:marRight w:val="0"/>
                                                                                                  <w:marTop w:val="0"/>
                                                                                                  <w:marBottom w:val="0"/>
                                                                                                  <w:divBdr>
                                                                                                    <w:top w:val="none" w:sz="0" w:space="0" w:color="auto"/>
                                                                                                    <w:left w:val="none" w:sz="0" w:space="0" w:color="auto"/>
                                                                                                    <w:bottom w:val="none" w:sz="0" w:space="0" w:color="auto"/>
                                                                                                    <w:right w:val="none" w:sz="0" w:space="0" w:color="auto"/>
                                                                                                  </w:divBdr>
                                                                                                  <w:divsChild>
                                                                                                    <w:div w:id="572201351">
                                                                                                      <w:marLeft w:val="0"/>
                                                                                                      <w:marRight w:val="0"/>
                                                                                                      <w:marTop w:val="0"/>
                                                                                                      <w:marBottom w:val="0"/>
                                                                                                      <w:divBdr>
                                                                                                        <w:top w:val="none" w:sz="0" w:space="0" w:color="auto"/>
                                                                                                        <w:left w:val="none" w:sz="0" w:space="0" w:color="auto"/>
                                                                                                        <w:bottom w:val="none" w:sz="0" w:space="0" w:color="auto"/>
                                                                                                        <w:right w:val="none" w:sz="0" w:space="0" w:color="auto"/>
                                                                                                      </w:divBdr>
                                                                                                      <w:divsChild>
                                                                                                        <w:div w:id="1197891962">
                                                                                                          <w:marLeft w:val="0"/>
                                                                                                          <w:marRight w:val="0"/>
                                                                                                          <w:marTop w:val="0"/>
                                                                                                          <w:marBottom w:val="0"/>
                                                                                                          <w:divBdr>
                                                                                                            <w:top w:val="none" w:sz="0" w:space="0" w:color="auto"/>
                                                                                                            <w:left w:val="none" w:sz="0" w:space="0" w:color="auto"/>
                                                                                                            <w:bottom w:val="none" w:sz="0" w:space="0" w:color="auto"/>
                                                                                                            <w:right w:val="none" w:sz="0" w:space="0" w:color="auto"/>
                                                                                                          </w:divBdr>
                                                                                                          <w:divsChild>
                                                                                                            <w:div w:id="1156729270">
                                                                                                              <w:marLeft w:val="0"/>
                                                                                                              <w:marRight w:val="0"/>
                                                                                                              <w:marTop w:val="0"/>
                                                                                                              <w:marBottom w:val="0"/>
                                                                                                              <w:divBdr>
                                                                                                                <w:top w:val="none" w:sz="0" w:space="0" w:color="auto"/>
                                                                                                                <w:left w:val="none" w:sz="0" w:space="0" w:color="auto"/>
                                                                                                                <w:bottom w:val="none" w:sz="0" w:space="0" w:color="auto"/>
                                                                                                                <w:right w:val="none" w:sz="0" w:space="0" w:color="auto"/>
                                                                                                              </w:divBdr>
                                                                                                              <w:divsChild>
                                                                                                                <w:div w:id="1393038106">
                                                                                                                  <w:marLeft w:val="0"/>
                                                                                                                  <w:marRight w:val="0"/>
                                                                                                                  <w:marTop w:val="0"/>
                                                                                                                  <w:marBottom w:val="0"/>
                                                                                                                  <w:divBdr>
                                                                                                                    <w:top w:val="none" w:sz="0" w:space="0" w:color="auto"/>
                                                                                                                    <w:left w:val="none" w:sz="0" w:space="0" w:color="auto"/>
                                                                                                                    <w:bottom w:val="none" w:sz="0" w:space="0" w:color="auto"/>
                                                                                                                    <w:right w:val="none" w:sz="0" w:space="0" w:color="auto"/>
                                                                                                                  </w:divBdr>
                                                                                                                  <w:divsChild>
                                                                                                                    <w:div w:id="1020744763">
                                                                                                                      <w:marLeft w:val="0"/>
                                                                                                                      <w:marRight w:val="0"/>
                                                                                                                      <w:marTop w:val="0"/>
                                                                                                                      <w:marBottom w:val="0"/>
                                                                                                                      <w:divBdr>
                                                                                                                        <w:top w:val="none" w:sz="0" w:space="0" w:color="auto"/>
                                                                                                                        <w:left w:val="none" w:sz="0" w:space="0" w:color="auto"/>
                                                                                                                        <w:bottom w:val="none" w:sz="0" w:space="0" w:color="auto"/>
                                                                                                                        <w:right w:val="none" w:sz="0" w:space="0" w:color="auto"/>
                                                                                                                      </w:divBdr>
                                                                                                                      <w:divsChild>
                                                                                                                        <w:div w:id="90079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3" Type="http://schemas.openxmlformats.org/officeDocument/2006/relationships/settings" Target="settings.xml"/><Relationship Id="rId7" Type="http://schemas.openxmlformats.org/officeDocument/2006/relationships/comments" Target="comment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cormier@uthsc.edu" TargetMode="External"/><Relationship Id="rId11" Type="http://schemas.openxmlformats.org/officeDocument/2006/relationships/theme" Target="theme/theme1.xml"/><Relationship Id="rId5" Type="http://schemas.openxmlformats.org/officeDocument/2006/relationships/hyperlink" Target="mailto:dbridge9@uthsc.edu" TargetMode="Externa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273</TotalTime>
  <Pages>12</Pages>
  <Words>18235</Words>
  <Characters>103946</Characters>
  <Application>Microsoft Office Word</Application>
  <DocSecurity>0</DocSecurity>
  <Lines>866</Lines>
  <Paragraphs>243</Paragraphs>
  <ScaleCrop>false</ScaleCrop>
  <Company>UT-HSC</Company>
  <LinksUpToDate>false</LinksUpToDate>
  <CharactersWithSpaces>121938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 Bridges</dc:creator>
  <cp:keywords/>
  <dc:description/>
  <cp:lastModifiedBy>Stephenson, Erin</cp:lastModifiedBy>
  <cp:revision>121</cp:revision>
  <dcterms:created xsi:type="dcterms:W3CDTF">2014-11-13T22:58:00Z</dcterms:created>
  <dcterms:modified xsi:type="dcterms:W3CDTF">2015-08-14T21:33:00Z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http://www.zotero.org/styles/current-biology</vt:lpwstr>
  </property>
  <property fmtid="{D5CDD505-2E9C-101B-9397-08002B2CF9AE}" pid="5" name="Mendeley Recent Style Id 0_1">
    <vt:lpwstr>http://www.zotero.org/styles/american-political-science-association</vt:lpwstr>
  </property>
  <property fmtid="{D5CDD505-2E9C-101B-9397-08002B2CF9AE}" pid="6" name="Mendeley Recent Style Name 0_1">
    <vt:lpwstr>American Political Science Association</vt:lpwstr>
  </property>
  <property fmtid="{D5CDD505-2E9C-101B-9397-08002B2CF9AE}" pid="7" name="Mendeley Recent Style Id 1_1">
    <vt:lpwstr>http://www.zotero.org/styles/apa</vt:lpwstr>
  </property>
  <property fmtid="{D5CDD505-2E9C-101B-9397-08002B2CF9AE}" pid="8" name="Mendeley Recent Style Name 1_1">
    <vt:lpwstr>American Psychological Association 6th edition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http://www.zotero.org/styles/bba-molecular-and-cell-biology-of-lipids</vt:lpwstr>
  </property>
  <property fmtid="{D5CDD505-2E9C-101B-9397-08002B2CF9AE}" pid="12" name="Mendeley Recent Style Name 3_1">
    <vt:lpwstr>BBA - Molecular and Cell Biology of Lipids</vt:lpwstr>
  </property>
  <property fmtid="{D5CDD505-2E9C-101B-9397-08002B2CF9AE}" pid="13" name="Mendeley Recent Style Id 4_1">
    <vt:lpwstr>http://www.zotero.org/styles/current-biology</vt:lpwstr>
  </property>
  <property fmtid="{D5CDD505-2E9C-101B-9397-08002B2CF9AE}" pid="14" name="Mendeley Recent Style Name 4_1">
    <vt:lpwstr>Current Biology</vt:lpwstr>
  </property>
  <property fmtid="{D5CDD505-2E9C-101B-9397-08002B2CF9AE}" pid="15" name="Mendeley Recent Style Id 5_1">
    <vt:lpwstr>http://www.zotero.org/styles/journal-of-endocrinology</vt:lpwstr>
  </property>
  <property fmtid="{D5CDD505-2E9C-101B-9397-08002B2CF9AE}" pid="16" name="Mendeley Recent Style Name 5_1">
    <vt:lpwstr>Journal of Endocrinology</vt:lpwstr>
  </property>
  <property fmtid="{D5CDD505-2E9C-101B-9397-08002B2CF9AE}" pid="17" name="Mendeley Recent Style Id 6_1">
    <vt:lpwstr>http://www.zotero.org/styles/molecular-endocrinology</vt:lpwstr>
  </property>
  <property fmtid="{D5CDD505-2E9C-101B-9397-08002B2CF9AE}" pid="18" name="Mendeley Recent Style Name 6_1">
    <vt:lpwstr>Molecular Endocrinology</vt:lpwstr>
  </property>
  <property fmtid="{D5CDD505-2E9C-101B-9397-08002B2CF9AE}" pid="19" name="Mendeley Recent Style Id 7_1">
    <vt:lpwstr>http://www.zotero.org/styles/plos-one</vt:lpwstr>
  </property>
  <property fmtid="{D5CDD505-2E9C-101B-9397-08002B2CF9AE}" pid="20" name="Mendeley Recent Style Name 7_1">
    <vt:lpwstr>PLOS ONE</vt:lpwstr>
  </property>
  <property fmtid="{D5CDD505-2E9C-101B-9397-08002B2CF9AE}" pid="21" name="Mendeley Recent Style Id 8_1">
    <vt:lpwstr>http://www.zotero.org/styles/scientific-reports</vt:lpwstr>
  </property>
  <property fmtid="{D5CDD505-2E9C-101B-9397-08002B2CF9AE}" pid="22" name="Mendeley Recent Style Name 8_1">
    <vt:lpwstr>Scientific Reports</vt:lpwstr>
  </property>
  <property fmtid="{D5CDD505-2E9C-101B-9397-08002B2CF9AE}" pid="23" name="Mendeley Recent Style Id 9_1">
    <vt:lpwstr>http://www.zotero.org/styles/skeletal-muscle</vt:lpwstr>
  </property>
  <property fmtid="{D5CDD505-2E9C-101B-9397-08002B2CF9AE}" pid="24" name="Mendeley Recent Style Name 9_1">
    <vt:lpwstr>Skeletal Muscle</vt:lpwstr>
  </property>
</Properties>
</file>